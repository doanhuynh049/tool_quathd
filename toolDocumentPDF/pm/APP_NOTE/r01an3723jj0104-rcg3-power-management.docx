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4EC1" w14:textId="0B274B03" w:rsidR="00F56DB8" w:rsidRPr="00F0203D" w:rsidRDefault="00277014">
      <w:pPr>
        <w:pStyle w:val="productname"/>
      </w:pPr>
      <w:del w:id="0" w:author="作成者">
        <w:r w:rsidRPr="00F0203D" w:rsidDel="005017A1">
          <w:rPr>
            <w:noProof/>
          </w:rPr>
          <mc:AlternateContent>
            <mc:Choice Requires="wps">
              <w:drawing>
                <wp:anchor distT="0" distB="0" distL="114300" distR="114300" simplePos="0" relativeHeight="251555328" behindDoc="0" locked="0" layoutInCell="1" allowOverlap="1" wp14:anchorId="7EAFF5BC" wp14:editId="7D757B84">
                  <wp:simplePos x="0" y="0"/>
                  <wp:positionH relativeFrom="page">
                    <wp:posOffset>5438776</wp:posOffset>
                  </wp:positionH>
                  <wp:positionV relativeFrom="paragraph">
                    <wp:posOffset>105410</wp:posOffset>
                  </wp:positionV>
                  <wp:extent cx="1390650" cy="476250"/>
                  <wp:effectExtent l="0" t="0" r="0" b="0"/>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7AC9" w14:textId="77777777" w:rsidR="009D5E56" w:rsidRDefault="009D5E56">
                              <w:pPr>
                                <w:pStyle w:val="lonrnrd"/>
                              </w:pPr>
                              <w:r>
                                <w:fldChar w:fldCharType="begin"/>
                              </w:r>
                              <w:r>
                                <w:instrText xml:space="preserve"> </w:instrText>
                              </w:r>
                              <w:r w:rsidRPr="00F01D51">
                                <w:instrText>DOCPROPERTY  Subject</w:instrText>
                              </w:r>
                              <w:r>
                                <w:instrText xml:space="preserve">  \* MERGEFORMAT </w:instrText>
                              </w:r>
                              <w:r>
                                <w:fldChar w:fldCharType="separate"/>
                              </w:r>
                              <w:proofErr w:type="spellStart"/>
                              <w:r>
                                <w:t>R01AN3723JJ0103</w:t>
                              </w:r>
                              <w:proofErr w:type="spellEnd"/>
                              <w:r>
                                <w:fldChar w:fldCharType="end"/>
                              </w:r>
                            </w:p>
                            <w:p w14:paraId="51ED519A" w14:textId="674ADF05" w:rsidR="009D5E56" w:rsidRDefault="009D5E56">
                              <w:pPr>
                                <w:pStyle w:val="lonrnrd"/>
                              </w:pPr>
                              <w:r>
                                <w:fldChar w:fldCharType="begin"/>
                              </w:r>
                              <w:r>
                                <w:instrText xml:space="preserve"> </w:instrText>
                              </w:r>
                              <w:r w:rsidRPr="00F01D51">
                                <w:instrText>DOCPROPERTY  Category</w:instrText>
                              </w:r>
                              <w:r>
                                <w:instrText xml:space="preserve">  \* MERGEFORMAT </w:instrText>
                              </w:r>
                              <w:r>
                                <w:fldChar w:fldCharType="separate"/>
                              </w:r>
                              <w:proofErr w:type="spellStart"/>
                              <w:r>
                                <w:t>Rev.1.04</w:t>
                              </w:r>
                              <w:proofErr w:type="spellEnd"/>
                              <w:r>
                                <w:fldChar w:fldCharType="end"/>
                              </w:r>
                            </w:p>
                            <w:p w14:paraId="18605FF5" w14:textId="31A38420" w:rsidR="009D5E56" w:rsidRDefault="009D5E56">
                              <w:pPr>
                                <w:pStyle w:val="lonrnrd"/>
                              </w:pPr>
                              <w:r>
                                <w:fldChar w:fldCharType="begin"/>
                              </w:r>
                              <w:r>
                                <w:instrText xml:space="preserve"> </w:instrText>
                              </w:r>
                              <w:r w:rsidRPr="00F01D51">
                                <w:instrText>DOCPROPERTY  Comments</w:instrText>
                              </w:r>
                              <w:r>
                                <w:instrText xml:space="preserve">  \* MERGEFORMAT </w:instrText>
                              </w:r>
                              <w:r>
                                <w:fldChar w:fldCharType="separate"/>
                              </w:r>
                              <w:r>
                                <w:t>2019.01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FF5BC" id="_x0000_t202" coordsize="21600,21600" o:spt="202" path="m,l,21600r21600,l21600,xe">
                  <v:stroke joinstyle="miter"/>
                  <v:path gradientshapeok="t" o:connecttype="rect"/>
                </v:shapetype>
                <v:shape id="Text Box 2" o:spid="_x0000_s1026" type="#_x0000_t202" style="position:absolute;margin-left:428.25pt;margin-top:8.3pt;width:109.5pt;height:37.5pt;z-index:25155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9cQrAIAAKs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" filled="f" stroked="f">
                  <v:textbox inset="0,0,0,0">
                    <w:txbxContent>
                      <w:p w14:paraId="3AC27AC9" w14:textId="77777777" w:rsidR="009D5E56" w:rsidRDefault="009D5E56">
                        <w:pPr>
                          <w:pStyle w:val="lonrnrd"/>
                        </w:pPr>
                        <w:r>
                          <w:fldChar w:fldCharType="begin"/>
                        </w:r>
                        <w:r>
                          <w:instrText xml:space="preserve"> </w:instrText>
                        </w:r>
                        <w:r w:rsidRPr="00F01D51">
                          <w:instrText>DOCPROPERTY  Subject</w:instrText>
                        </w:r>
                        <w:r>
                          <w:instrText xml:space="preserve">  \* MERGEFORMAT </w:instrText>
                        </w:r>
                        <w:r>
                          <w:fldChar w:fldCharType="separate"/>
                        </w:r>
                        <w:proofErr w:type="spellStart"/>
                        <w:r>
                          <w:t>R01AN3723JJ0103</w:t>
                        </w:r>
                        <w:proofErr w:type="spellEnd"/>
                        <w:r>
                          <w:fldChar w:fldCharType="end"/>
                        </w:r>
                      </w:p>
                      <w:p w14:paraId="51ED519A" w14:textId="674ADF05" w:rsidR="009D5E56" w:rsidRDefault="009D5E56">
                        <w:pPr>
                          <w:pStyle w:val="lonrnrd"/>
                        </w:pPr>
                        <w:r>
                          <w:fldChar w:fldCharType="begin"/>
                        </w:r>
                        <w:r>
                          <w:instrText xml:space="preserve"> </w:instrText>
                        </w:r>
                        <w:r w:rsidRPr="00F01D51">
                          <w:instrText>DOCPROPERTY  Category</w:instrText>
                        </w:r>
                        <w:r>
                          <w:instrText xml:space="preserve">  \* MERGEFORMAT </w:instrText>
                        </w:r>
                        <w:r>
                          <w:fldChar w:fldCharType="separate"/>
                        </w:r>
                        <w:proofErr w:type="spellStart"/>
                        <w:r>
                          <w:t>Rev.1.04</w:t>
                        </w:r>
                        <w:proofErr w:type="spellEnd"/>
                        <w:r>
                          <w:fldChar w:fldCharType="end"/>
                        </w:r>
                      </w:p>
                      <w:p w14:paraId="18605FF5" w14:textId="31A38420" w:rsidR="009D5E56" w:rsidRDefault="009D5E56">
                        <w:pPr>
                          <w:pStyle w:val="lonrnrd"/>
                        </w:pPr>
                        <w:r>
                          <w:fldChar w:fldCharType="begin"/>
                        </w:r>
                        <w:r>
                          <w:instrText xml:space="preserve"> </w:instrText>
                        </w:r>
                        <w:r w:rsidRPr="00F01D51">
                          <w:instrText>DOCPROPERTY  Comments</w:instrText>
                        </w:r>
                        <w:r>
                          <w:instrText xml:space="preserve">  \* MERGEFORMAT </w:instrText>
                        </w:r>
                        <w:r>
                          <w:fldChar w:fldCharType="separate"/>
                        </w:r>
                        <w:r>
                          <w:t>2019.01</w:t>
                        </w:r>
                        <w:r>
                          <w:fldChar w:fldCharType="end"/>
                        </w:r>
                      </w:p>
                    </w:txbxContent>
                  </v:textbox>
                  <w10:wrap anchorx="page"/>
                </v:shape>
              </w:pict>
            </mc:Fallback>
          </mc:AlternateContent>
        </w:r>
      </w:del>
      <w:r w:rsidR="00CE080F" w:rsidRPr="00F0203D">
        <w:fldChar w:fldCharType="begin"/>
      </w:r>
      <w:r w:rsidR="00CE080F" w:rsidRPr="00F0203D">
        <w:instrText xml:space="preserve"> </w:instrText>
      </w:r>
      <w:r w:rsidR="00F01D51" w:rsidRPr="00F0203D">
        <w:instrText>TITLE</w:instrText>
      </w:r>
      <w:r w:rsidR="00CE080F" w:rsidRPr="00F0203D">
        <w:rPr>
          <w:rFonts w:hint="eastAsia"/>
        </w:rPr>
        <w:instrText xml:space="preserve">   \* MERGEFORMAT</w:instrText>
      </w:r>
      <w:r w:rsidR="00CE080F" w:rsidRPr="00F0203D">
        <w:instrText xml:space="preserve"> </w:instrText>
      </w:r>
      <w:r w:rsidR="00CE080F" w:rsidRPr="00F0203D">
        <w:fldChar w:fldCharType="separate"/>
      </w:r>
      <w:r w:rsidR="00220AB7">
        <w:t>R-Car Series, 3rd Generation</w:t>
      </w:r>
      <w:r w:rsidR="00CE080F" w:rsidRPr="00F0203D">
        <w:fldChar w:fldCharType="end"/>
      </w:r>
    </w:p>
    <w:p w14:paraId="027A11B1" w14:textId="77777777" w:rsidR="00F56DB8" w:rsidRPr="00F0203D" w:rsidRDefault="008C2A89" w:rsidP="00643DE9">
      <w:pPr>
        <w:pStyle w:val="documentname"/>
      </w:pPr>
      <w:r w:rsidRPr="00F0203D">
        <w:fldChar w:fldCharType="begin"/>
      </w:r>
      <w:r w:rsidRPr="00F0203D">
        <w:instrText xml:space="preserve"> </w:instrText>
      </w:r>
      <w:r w:rsidR="00F01D51" w:rsidRPr="00F0203D">
        <w:instrText>DOCPROPERTY  Keywords</w:instrText>
      </w:r>
      <w:r w:rsidRPr="00F0203D">
        <w:rPr>
          <w:rFonts w:hint="eastAsia"/>
        </w:rPr>
        <w:instrText xml:space="preserve">  \* MERGEFORMAT</w:instrText>
      </w:r>
      <w:r w:rsidRPr="00F0203D">
        <w:instrText xml:space="preserve"> </w:instrText>
      </w:r>
      <w:r w:rsidRPr="00F0203D">
        <w:fldChar w:fldCharType="separate"/>
      </w:r>
      <w:r w:rsidR="00220AB7">
        <w:t>Power Management</w:t>
      </w:r>
      <w:r w:rsidRPr="00F0203D">
        <w:fldChar w:fldCharType="end"/>
      </w:r>
    </w:p>
    <w:p w14:paraId="20056308" w14:textId="77777777" w:rsidR="00F56DB8" w:rsidRPr="00F0203D" w:rsidRDefault="00F56DB8">
      <w:pPr>
        <w:pStyle w:val="introductionheader"/>
      </w:pPr>
      <w:r w:rsidRPr="00F0203D">
        <w:rPr>
          <w:rFonts w:hint="eastAsia"/>
        </w:rPr>
        <w:t>要旨</w:t>
      </w:r>
    </w:p>
    <w:p w14:paraId="09B4F870" w14:textId="77777777" w:rsidR="0061070F" w:rsidRPr="00F0203D" w:rsidRDefault="0061070F" w:rsidP="0061070F">
      <w:r w:rsidRPr="00F0203D">
        <w:t>[Purpose]</w:t>
      </w:r>
    </w:p>
    <w:p w14:paraId="7EAB9296" w14:textId="77777777" w:rsidR="0061070F" w:rsidRPr="00F0203D" w:rsidRDefault="0061070F" w:rsidP="00B04A27">
      <w:r w:rsidRPr="00F0203D">
        <w:rPr>
          <w:rFonts w:hint="eastAsia"/>
        </w:rPr>
        <w:t>車載ユースケースでは従来からエンジンキー</w:t>
      </w:r>
      <w:r w:rsidRPr="00F0203D">
        <w:rPr>
          <w:rFonts w:hint="eastAsia"/>
        </w:rPr>
        <w:t>ON</w:t>
      </w:r>
      <w:r w:rsidRPr="00F0203D">
        <w:rPr>
          <w:rFonts w:hint="eastAsia"/>
        </w:rPr>
        <w:t>時の高速起動と発熱への対策が求められてきました。この２つの要求事項に対して、弊社では</w:t>
      </w:r>
      <w:r w:rsidR="00865BF7">
        <w:rPr>
          <w:rFonts w:eastAsia="平成明朝"/>
        </w:rPr>
        <w:t>R-Car Series, 3</w:t>
      </w:r>
      <w:r w:rsidR="00865BF7">
        <w:rPr>
          <w:rFonts w:eastAsia="平成明朝"/>
          <w:sz w:val="13"/>
          <w:szCs w:val="13"/>
        </w:rPr>
        <w:t xml:space="preserve">rd </w:t>
      </w:r>
      <w:r w:rsidR="00865BF7">
        <w:rPr>
          <w:rFonts w:eastAsia="平成明朝"/>
        </w:rPr>
        <w:t>Generation</w:t>
      </w:r>
      <w:r w:rsidRPr="00F0203D">
        <w:rPr>
          <w:rFonts w:hint="eastAsia"/>
        </w:rPr>
        <w:t>からサポートした電力制御関連機能の利用がソリューションの１つとして有効であると考えております。本ドキュメントでは電力制御関連機能の具体的な活用方法</w:t>
      </w:r>
      <w:r w:rsidR="0000478D">
        <w:rPr>
          <w:rFonts w:hint="eastAsia"/>
        </w:rPr>
        <w:t>について</w:t>
      </w:r>
      <w:r w:rsidRPr="00F0203D">
        <w:rPr>
          <w:rFonts w:hint="eastAsia"/>
        </w:rPr>
        <w:t>事例を用いて説明します。</w:t>
      </w:r>
    </w:p>
    <w:p w14:paraId="172383A6" w14:textId="77777777" w:rsidR="0061070F" w:rsidRPr="00F0203D" w:rsidRDefault="0061070F" w:rsidP="0061070F"/>
    <w:p w14:paraId="487E3439" w14:textId="77777777" w:rsidR="0061070F" w:rsidRPr="00F0203D" w:rsidRDefault="0061070F" w:rsidP="0061070F">
      <w:r w:rsidRPr="00F0203D">
        <w:t>[Readers]</w:t>
      </w:r>
    </w:p>
    <w:p w14:paraId="2CA63C09" w14:textId="77777777" w:rsidR="0061070F" w:rsidRPr="00F0203D" w:rsidRDefault="0061070F" w:rsidP="0061070F">
      <w:r w:rsidRPr="00F0203D">
        <w:rPr>
          <w:rFonts w:hint="eastAsia"/>
        </w:rPr>
        <w:t>本ドキュメント読者は、下記の一般的な知識を持っていることを想定しています。</w:t>
      </w:r>
    </w:p>
    <w:p w14:paraId="0059EA22" w14:textId="77777777" w:rsidR="0061070F" w:rsidRPr="00F0203D" w:rsidRDefault="0061070F" w:rsidP="0061070F">
      <w:pPr>
        <w:pStyle w:val="Level1unordered"/>
      </w:pPr>
      <w:r w:rsidRPr="00F0203D">
        <w:t xml:space="preserve">Engineering, logic circuits, microcontrollers, and Linux. </w:t>
      </w:r>
    </w:p>
    <w:p w14:paraId="1477CB0F" w14:textId="35C5989F" w:rsidR="00147CE2" w:rsidRPr="00476030" w:rsidRDefault="00147CE2" w:rsidP="00147CE2">
      <w:pPr>
        <w:pStyle w:val="Level1unordered"/>
      </w:pPr>
      <w:r w:rsidRPr="00F0203D">
        <w:t xml:space="preserve">The functionality of the multiple processor cores of R-Car </w:t>
      </w:r>
      <w:proofErr w:type="spellStart"/>
      <w:r w:rsidRPr="00F0203D">
        <w:t>H3</w:t>
      </w:r>
      <w:proofErr w:type="spellEnd"/>
      <w:r w:rsidR="00F46796" w:rsidRPr="00F0203D">
        <w:t>,</w:t>
      </w:r>
      <w:r w:rsidRPr="00F0203D">
        <w:t xml:space="preserve"> R-Car </w:t>
      </w:r>
      <w:proofErr w:type="spellStart"/>
      <w:r w:rsidRPr="00F0203D">
        <w:t>M3</w:t>
      </w:r>
      <w:proofErr w:type="spellEnd"/>
      <w:r w:rsidRPr="00F0203D">
        <w:t>-W</w:t>
      </w:r>
      <w:r w:rsidR="00476030" w:rsidRPr="00F0203D">
        <w:t xml:space="preserve">, </w:t>
      </w:r>
      <w:r w:rsidR="00C047F5" w:rsidRPr="00476030">
        <w:rPr>
          <w:rFonts w:hint="eastAsia"/>
        </w:rPr>
        <w:t xml:space="preserve">R-Car </w:t>
      </w:r>
      <w:proofErr w:type="spellStart"/>
      <w:r w:rsidR="00C047F5" w:rsidRPr="00476030">
        <w:rPr>
          <w:rFonts w:hint="eastAsia"/>
        </w:rPr>
        <w:t>M3</w:t>
      </w:r>
      <w:proofErr w:type="spellEnd"/>
      <w:r w:rsidR="00C047F5" w:rsidRPr="00476030">
        <w:rPr>
          <w:rFonts w:hint="eastAsia"/>
        </w:rPr>
        <w:t>-W</w:t>
      </w:r>
      <w:r w:rsidR="00C047F5">
        <w:t xml:space="preserve">+, </w:t>
      </w:r>
      <w:r w:rsidR="00F46796" w:rsidRPr="00F0203D">
        <w:t xml:space="preserve">R-Car </w:t>
      </w:r>
      <w:proofErr w:type="spellStart"/>
      <w:r w:rsidR="00F46796" w:rsidRPr="00F0203D">
        <w:t>M3</w:t>
      </w:r>
      <w:proofErr w:type="spellEnd"/>
      <w:r w:rsidR="00F46796" w:rsidRPr="00F0203D">
        <w:t>-N</w:t>
      </w:r>
      <w:r w:rsidR="00467E6C" w:rsidRPr="00476030">
        <w:t xml:space="preserve"> </w:t>
      </w:r>
      <w:r w:rsidR="00476030">
        <w:t xml:space="preserve">and </w:t>
      </w:r>
      <w:r w:rsidR="00467E6C" w:rsidRPr="00476030">
        <w:t xml:space="preserve">R-Car </w:t>
      </w:r>
      <w:proofErr w:type="spellStart"/>
      <w:r w:rsidR="00467E6C" w:rsidRPr="00476030">
        <w:rPr>
          <w:lang w:eastAsia="ja-JP"/>
        </w:rPr>
        <w:t>E</w:t>
      </w:r>
      <w:r w:rsidR="00467E6C" w:rsidRPr="00476030">
        <w:t>3</w:t>
      </w:r>
      <w:proofErr w:type="spellEnd"/>
      <w:r w:rsidR="00F46796" w:rsidRPr="00476030">
        <w:t xml:space="preserve"> </w:t>
      </w:r>
      <w:r w:rsidRPr="00476030">
        <w:t>products.</w:t>
      </w:r>
    </w:p>
    <w:p w14:paraId="52B5B479" w14:textId="1EC750E5" w:rsidR="00147CE2" w:rsidRPr="00476030" w:rsidRDefault="00147CE2" w:rsidP="00147CE2">
      <w:pPr>
        <w:pStyle w:val="Level1unordered"/>
      </w:pPr>
      <w:r w:rsidRPr="00476030">
        <w:t xml:space="preserve">The electrical specifications of the multiple processor cores of R-Car </w:t>
      </w:r>
      <w:proofErr w:type="spellStart"/>
      <w:r w:rsidRPr="00476030">
        <w:t>H3</w:t>
      </w:r>
      <w:proofErr w:type="spellEnd"/>
      <w:r w:rsidR="00F46796" w:rsidRPr="00476030">
        <w:t xml:space="preserve">, </w:t>
      </w:r>
      <w:r w:rsidRPr="00476030">
        <w:t xml:space="preserve">R-Car </w:t>
      </w:r>
      <w:proofErr w:type="spellStart"/>
      <w:r w:rsidRPr="00476030">
        <w:t>M3</w:t>
      </w:r>
      <w:proofErr w:type="spellEnd"/>
      <w:r w:rsidRPr="00476030">
        <w:t>-W</w:t>
      </w:r>
      <w:r w:rsidR="00476030">
        <w:t>,</w:t>
      </w:r>
      <w:r w:rsidR="00F46796" w:rsidRPr="00476030">
        <w:t xml:space="preserve"> </w:t>
      </w:r>
      <w:r w:rsidR="00C047F5" w:rsidRPr="00476030">
        <w:rPr>
          <w:rFonts w:hint="eastAsia"/>
        </w:rPr>
        <w:t xml:space="preserve">R-Car </w:t>
      </w:r>
      <w:proofErr w:type="spellStart"/>
      <w:r w:rsidR="00C047F5" w:rsidRPr="00476030">
        <w:rPr>
          <w:rFonts w:hint="eastAsia"/>
        </w:rPr>
        <w:t>M3</w:t>
      </w:r>
      <w:proofErr w:type="spellEnd"/>
      <w:r w:rsidR="00C047F5" w:rsidRPr="00476030">
        <w:rPr>
          <w:rFonts w:hint="eastAsia"/>
        </w:rPr>
        <w:t>-W</w:t>
      </w:r>
      <w:r w:rsidR="00C047F5">
        <w:t xml:space="preserve">+, </w:t>
      </w:r>
      <w:r w:rsidR="00F46796" w:rsidRPr="00476030">
        <w:t xml:space="preserve">R-Car </w:t>
      </w:r>
      <w:proofErr w:type="spellStart"/>
      <w:r w:rsidR="00F46796" w:rsidRPr="00476030">
        <w:t>M3</w:t>
      </w:r>
      <w:proofErr w:type="spellEnd"/>
      <w:r w:rsidR="00F46796" w:rsidRPr="00476030">
        <w:t>-N</w:t>
      </w:r>
      <w:r w:rsidR="00467E6C" w:rsidRPr="00476030">
        <w:t xml:space="preserve"> </w:t>
      </w:r>
      <w:r w:rsidR="00476030">
        <w:t xml:space="preserve">and </w:t>
      </w:r>
      <w:r w:rsidR="00467E6C" w:rsidRPr="00476030">
        <w:t xml:space="preserve">R-Car </w:t>
      </w:r>
      <w:proofErr w:type="spellStart"/>
      <w:r w:rsidR="00467E6C" w:rsidRPr="00476030">
        <w:rPr>
          <w:lang w:eastAsia="ja-JP"/>
        </w:rPr>
        <w:t>E</w:t>
      </w:r>
      <w:r w:rsidR="00467E6C" w:rsidRPr="00476030">
        <w:t>3</w:t>
      </w:r>
      <w:proofErr w:type="spellEnd"/>
      <w:r w:rsidR="00F46796" w:rsidRPr="00476030">
        <w:t xml:space="preserve"> </w:t>
      </w:r>
      <w:r w:rsidRPr="00476030">
        <w:t>products.</w:t>
      </w:r>
    </w:p>
    <w:p w14:paraId="1FD96CBE" w14:textId="148C2ED8" w:rsidR="00147CE2" w:rsidRPr="00476030" w:rsidRDefault="00147CE2" w:rsidP="00147CE2">
      <w:pPr>
        <w:pStyle w:val="Level1unordered"/>
      </w:pPr>
      <w:r w:rsidRPr="00476030">
        <w:t xml:space="preserve">The functions of the </w:t>
      </w:r>
      <w:proofErr w:type="spellStart"/>
      <w:r w:rsidRPr="00476030">
        <w:t>BSP</w:t>
      </w:r>
      <w:proofErr w:type="spellEnd"/>
      <w:r w:rsidRPr="00476030">
        <w:t xml:space="preserve"> drivers for R-Car </w:t>
      </w:r>
      <w:proofErr w:type="spellStart"/>
      <w:r w:rsidRPr="00476030">
        <w:t>H3</w:t>
      </w:r>
      <w:proofErr w:type="spellEnd"/>
      <w:r w:rsidR="00F46796" w:rsidRPr="00476030">
        <w:t xml:space="preserve">, </w:t>
      </w:r>
      <w:r w:rsidRPr="00476030">
        <w:t xml:space="preserve">R-Car </w:t>
      </w:r>
      <w:proofErr w:type="spellStart"/>
      <w:r w:rsidRPr="00476030">
        <w:t>M3</w:t>
      </w:r>
      <w:proofErr w:type="spellEnd"/>
      <w:r w:rsidRPr="00476030">
        <w:t>-W</w:t>
      </w:r>
      <w:r w:rsidR="00476030">
        <w:t>,</w:t>
      </w:r>
      <w:r w:rsidRPr="00476030">
        <w:t xml:space="preserve"> </w:t>
      </w:r>
      <w:r w:rsidR="00C047F5" w:rsidRPr="00476030">
        <w:rPr>
          <w:rFonts w:hint="eastAsia"/>
        </w:rPr>
        <w:t xml:space="preserve">R-Car </w:t>
      </w:r>
      <w:proofErr w:type="spellStart"/>
      <w:r w:rsidR="00C047F5" w:rsidRPr="00476030">
        <w:rPr>
          <w:rFonts w:hint="eastAsia"/>
        </w:rPr>
        <w:t>M3</w:t>
      </w:r>
      <w:proofErr w:type="spellEnd"/>
      <w:r w:rsidR="00C047F5" w:rsidRPr="00476030">
        <w:rPr>
          <w:rFonts w:hint="eastAsia"/>
        </w:rPr>
        <w:t>-W</w:t>
      </w:r>
      <w:r w:rsidR="00C047F5">
        <w:t xml:space="preserve">+, </w:t>
      </w:r>
      <w:r w:rsidR="00F46796" w:rsidRPr="00476030">
        <w:t xml:space="preserve">R-Car </w:t>
      </w:r>
      <w:proofErr w:type="spellStart"/>
      <w:r w:rsidR="00F46796" w:rsidRPr="00476030">
        <w:t>M3</w:t>
      </w:r>
      <w:proofErr w:type="spellEnd"/>
      <w:r w:rsidR="00F46796" w:rsidRPr="00476030">
        <w:t>-N</w:t>
      </w:r>
      <w:r w:rsidR="00467E6C" w:rsidRPr="00476030">
        <w:t xml:space="preserve"> </w:t>
      </w:r>
      <w:r w:rsidR="00476030">
        <w:t xml:space="preserve">and </w:t>
      </w:r>
      <w:r w:rsidR="00467E6C" w:rsidRPr="00476030">
        <w:t xml:space="preserve">R-Car </w:t>
      </w:r>
      <w:proofErr w:type="spellStart"/>
      <w:r w:rsidR="00467E6C" w:rsidRPr="00476030">
        <w:rPr>
          <w:lang w:eastAsia="ja-JP"/>
        </w:rPr>
        <w:t>E</w:t>
      </w:r>
      <w:r w:rsidR="00467E6C" w:rsidRPr="00476030">
        <w:t>3</w:t>
      </w:r>
      <w:proofErr w:type="spellEnd"/>
      <w:r w:rsidR="00F46796" w:rsidRPr="00476030">
        <w:t xml:space="preserve"> </w:t>
      </w:r>
      <w:r w:rsidRPr="00476030">
        <w:t>products.</w:t>
      </w:r>
    </w:p>
    <w:p w14:paraId="732D7875" w14:textId="77777777" w:rsidR="0061070F" w:rsidRPr="00476030" w:rsidRDefault="0061070F" w:rsidP="0061070F">
      <w:pPr>
        <w:pStyle w:val="listend"/>
      </w:pPr>
    </w:p>
    <w:p w14:paraId="32730CA0" w14:textId="77777777" w:rsidR="0061070F" w:rsidRPr="00476030" w:rsidRDefault="0061070F" w:rsidP="0061070F"/>
    <w:p w14:paraId="02B8342A" w14:textId="77777777" w:rsidR="0061070F" w:rsidRPr="00476030" w:rsidRDefault="0061070F" w:rsidP="0061070F">
      <w:r w:rsidRPr="00476030">
        <w:t>[Note]</w:t>
      </w:r>
    </w:p>
    <w:p w14:paraId="6FB5E128" w14:textId="77777777" w:rsidR="0061070F" w:rsidRPr="00476030" w:rsidRDefault="0061070F" w:rsidP="0061070F">
      <w:r w:rsidRPr="00476030">
        <w:rPr>
          <w:rFonts w:hint="eastAsia"/>
        </w:rPr>
        <w:t>電源制御関連機能については</w:t>
      </w:r>
      <w:proofErr w:type="spellStart"/>
      <w:r w:rsidR="00467E6C" w:rsidRPr="00476030">
        <w:t>RENESAS_RCH3M3M3NE3_PowerManagement_UME</w:t>
      </w:r>
      <w:proofErr w:type="spellEnd"/>
      <w:r w:rsidRPr="00476030">
        <w:rPr>
          <w:rFonts w:hint="eastAsia"/>
        </w:rPr>
        <w:t>に動作概要、ユーザーインタフェース、及びパラメータなど、記載されているため、本ドキュメントでは取り扱いません。</w:t>
      </w:r>
    </w:p>
    <w:p w14:paraId="2F8BBAB0" w14:textId="64F1B0CC" w:rsidR="00F56DB8" w:rsidRPr="00476030" w:rsidRDefault="0061070F" w:rsidP="0061070F">
      <w:r w:rsidRPr="00476030">
        <w:rPr>
          <w:rFonts w:hint="eastAsia"/>
        </w:rPr>
        <w:t>本ドキュメントは弊社が提供する</w:t>
      </w:r>
      <w:proofErr w:type="spellStart"/>
      <w:r w:rsidRPr="00476030">
        <w:rPr>
          <w:rFonts w:hint="eastAsia"/>
        </w:rPr>
        <w:t>Yocto</w:t>
      </w:r>
      <w:proofErr w:type="spellEnd"/>
      <w:r w:rsidRPr="00476030">
        <w:rPr>
          <w:rFonts w:hint="eastAsia"/>
        </w:rPr>
        <w:t xml:space="preserve"> </w:t>
      </w:r>
      <w:proofErr w:type="spellStart"/>
      <w:r w:rsidRPr="00476030">
        <w:rPr>
          <w:rFonts w:hint="eastAsia"/>
        </w:rPr>
        <w:t>v</w:t>
      </w:r>
      <w:r w:rsidR="00467E6C" w:rsidRPr="00476030">
        <w:t>3</w:t>
      </w:r>
      <w:r w:rsidRPr="00476030">
        <w:rPr>
          <w:rFonts w:hint="eastAsia"/>
        </w:rPr>
        <w:t>.</w:t>
      </w:r>
      <w:r w:rsidR="001E3524">
        <w:t>7</w:t>
      </w:r>
      <w:r w:rsidRPr="00476030">
        <w:rPr>
          <w:rFonts w:hint="eastAsia"/>
        </w:rPr>
        <w:t>.0</w:t>
      </w:r>
      <w:proofErr w:type="spellEnd"/>
      <w:r w:rsidR="001E3524">
        <w:rPr>
          <w:rFonts w:hint="eastAsia"/>
        </w:rPr>
        <w:t>以降</w:t>
      </w:r>
      <w:r w:rsidRPr="00476030">
        <w:rPr>
          <w:rFonts w:hint="eastAsia"/>
        </w:rPr>
        <w:t>を対象として記述しております。</w:t>
      </w:r>
    </w:p>
    <w:p w14:paraId="1E85C5C9" w14:textId="77777777" w:rsidR="00874E4B" w:rsidRPr="00476030" w:rsidRDefault="00874E4B" w:rsidP="0061070F"/>
    <w:p w14:paraId="0D016D50" w14:textId="77777777" w:rsidR="0061070F" w:rsidRPr="00476030" w:rsidRDefault="0061070F" w:rsidP="0061070F">
      <w:pPr>
        <w:pStyle w:val="space"/>
      </w:pPr>
    </w:p>
    <w:p w14:paraId="0ACB5FDF" w14:textId="77777777" w:rsidR="00F56DB8" w:rsidRPr="00476030" w:rsidRDefault="00A76B4D">
      <w:pPr>
        <w:pStyle w:val="targetdevice"/>
      </w:pPr>
      <w:r w:rsidRPr="00476030">
        <w:rPr>
          <w:rFonts w:hint="eastAsia"/>
        </w:rPr>
        <w:t>ターゲット</w:t>
      </w:r>
      <w:r w:rsidR="00F56DB8" w:rsidRPr="00476030">
        <w:rPr>
          <w:rFonts w:hint="eastAsia"/>
        </w:rPr>
        <w:t>デバイス</w:t>
      </w:r>
    </w:p>
    <w:p w14:paraId="37299E44" w14:textId="77777777" w:rsidR="00A76B4D" w:rsidRPr="00476030" w:rsidRDefault="00A76B4D" w:rsidP="00807D96">
      <w:pPr>
        <w:tabs>
          <w:tab w:val="left" w:pos="7095"/>
        </w:tabs>
      </w:pPr>
      <w:bookmarkStart w:id="1" w:name="_Hlk488937927"/>
      <w:r w:rsidRPr="00476030">
        <w:rPr>
          <w:rFonts w:hint="eastAsia"/>
        </w:rPr>
        <w:t>・</w:t>
      </w:r>
      <w:r w:rsidRPr="00476030">
        <w:rPr>
          <w:rFonts w:hint="eastAsia"/>
        </w:rPr>
        <w:t>R-Car</w:t>
      </w:r>
      <w:r w:rsidRPr="00476030">
        <w:t xml:space="preserve"> </w:t>
      </w:r>
      <w:proofErr w:type="spellStart"/>
      <w:r w:rsidRPr="00476030">
        <w:rPr>
          <w:rFonts w:hint="eastAsia"/>
        </w:rPr>
        <w:t>H3</w:t>
      </w:r>
      <w:proofErr w:type="spellEnd"/>
    </w:p>
    <w:p w14:paraId="49AF2AB7" w14:textId="77777777" w:rsidR="005017A1" w:rsidRDefault="00A76B4D" w:rsidP="00A76B4D">
      <w:pPr>
        <w:tabs>
          <w:tab w:val="left" w:pos="7095"/>
        </w:tabs>
        <w:rPr>
          <w:ins w:id="2" w:author="作成者"/>
        </w:rPr>
      </w:pPr>
      <w:r w:rsidRPr="00476030">
        <w:rPr>
          <w:rFonts w:hint="eastAsia"/>
        </w:rPr>
        <w:t>・</w:t>
      </w:r>
      <w:r w:rsidRPr="00476030">
        <w:rPr>
          <w:rFonts w:hint="eastAsia"/>
        </w:rPr>
        <w:t xml:space="preserve">R-Car </w:t>
      </w:r>
      <w:proofErr w:type="spellStart"/>
      <w:r w:rsidRPr="00476030">
        <w:rPr>
          <w:rFonts w:hint="eastAsia"/>
        </w:rPr>
        <w:t>M3</w:t>
      </w:r>
      <w:proofErr w:type="spellEnd"/>
      <w:r w:rsidRPr="00476030">
        <w:rPr>
          <w:rFonts w:hint="eastAsia"/>
        </w:rPr>
        <w:t>-W</w:t>
      </w:r>
      <w:del w:id="3" w:author="作成者">
        <w:r w:rsidR="00C047F5" w:rsidDel="005017A1">
          <w:delText>/</w:delText>
        </w:r>
      </w:del>
    </w:p>
    <w:p w14:paraId="52A96FA4" w14:textId="73865C08" w:rsidR="00F56DB8" w:rsidRPr="00476030" w:rsidRDefault="005017A1" w:rsidP="00A76B4D">
      <w:pPr>
        <w:tabs>
          <w:tab w:val="left" w:pos="7095"/>
        </w:tabs>
      </w:pPr>
      <w:ins w:id="4" w:author="作成者">
        <w:r>
          <w:rPr>
            <w:rFonts w:hint="eastAsia"/>
          </w:rPr>
          <w:t>・</w:t>
        </w:r>
      </w:ins>
      <w:del w:id="5" w:author="作成者">
        <w:r w:rsidR="00C047F5" w:rsidRPr="00C047F5" w:rsidDel="005017A1">
          <w:rPr>
            <w:rFonts w:hint="eastAsia"/>
          </w:rPr>
          <w:delText xml:space="preserve"> </w:delText>
        </w:r>
      </w:del>
      <w:r w:rsidR="00C047F5" w:rsidRPr="00476030">
        <w:rPr>
          <w:rFonts w:hint="eastAsia"/>
        </w:rPr>
        <w:t xml:space="preserve">R-Car </w:t>
      </w:r>
      <w:proofErr w:type="spellStart"/>
      <w:r w:rsidR="00C047F5" w:rsidRPr="00476030">
        <w:rPr>
          <w:rFonts w:hint="eastAsia"/>
        </w:rPr>
        <w:t>M3</w:t>
      </w:r>
      <w:proofErr w:type="spellEnd"/>
      <w:r w:rsidR="00C047F5" w:rsidRPr="00476030">
        <w:rPr>
          <w:rFonts w:hint="eastAsia"/>
        </w:rPr>
        <w:t>-W</w:t>
      </w:r>
      <w:r w:rsidR="00C047F5">
        <w:t>+</w:t>
      </w:r>
    </w:p>
    <w:bookmarkEnd w:id="1"/>
    <w:p w14:paraId="492CD7B8" w14:textId="77777777" w:rsidR="003C5BCA" w:rsidRPr="00476030" w:rsidRDefault="00F46796" w:rsidP="00E05A70">
      <w:pPr>
        <w:tabs>
          <w:tab w:val="left" w:pos="7095"/>
        </w:tabs>
      </w:pPr>
      <w:r w:rsidRPr="00476030">
        <w:rPr>
          <w:rFonts w:hint="eastAsia"/>
        </w:rPr>
        <w:t>・</w:t>
      </w:r>
      <w:r w:rsidRPr="00476030">
        <w:rPr>
          <w:rFonts w:hint="eastAsia"/>
        </w:rPr>
        <w:t xml:space="preserve">R-Car </w:t>
      </w:r>
      <w:proofErr w:type="spellStart"/>
      <w:r w:rsidRPr="00476030">
        <w:rPr>
          <w:rFonts w:hint="eastAsia"/>
        </w:rPr>
        <w:t>M3</w:t>
      </w:r>
      <w:proofErr w:type="spellEnd"/>
      <w:r w:rsidRPr="00476030">
        <w:rPr>
          <w:rFonts w:hint="eastAsia"/>
        </w:rPr>
        <w:t>-N</w:t>
      </w:r>
    </w:p>
    <w:p w14:paraId="585C9252" w14:textId="77777777" w:rsidR="00467E6C" w:rsidRDefault="00467E6C" w:rsidP="00467E6C">
      <w:pPr>
        <w:tabs>
          <w:tab w:val="left" w:pos="7095"/>
        </w:tabs>
      </w:pPr>
      <w:r w:rsidRPr="00476030">
        <w:rPr>
          <w:rFonts w:hint="eastAsia"/>
        </w:rPr>
        <w:t>・</w:t>
      </w:r>
      <w:r w:rsidRPr="00476030">
        <w:t xml:space="preserve">R-Car </w:t>
      </w:r>
      <w:proofErr w:type="spellStart"/>
      <w:r w:rsidRPr="00476030">
        <w:t>E3</w:t>
      </w:r>
      <w:proofErr w:type="spellEnd"/>
    </w:p>
    <w:p w14:paraId="726643E1" w14:textId="77777777" w:rsidR="006276F4" w:rsidRPr="00476030" w:rsidRDefault="006276F4" w:rsidP="00467E6C">
      <w:pPr>
        <w:tabs>
          <w:tab w:val="left" w:pos="7095"/>
        </w:tabs>
      </w:pPr>
    </w:p>
    <w:p w14:paraId="584704C0" w14:textId="77777777" w:rsidR="00467E6C" w:rsidRDefault="00467E6C" w:rsidP="00635E9F">
      <w:pPr>
        <w:tabs>
          <w:tab w:val="left" w:pos="7095"/>
        </w:tabs>
        <w:ind w:left="200" w:hangingChars="100" w:hanging="200"/>
        <w:jc w:val="left"/>
      </w:pPr>
      <w:r w:rsidRPr="00476030">
        <w:rPr>
          <w:rFonts w:asciiTheme="minorEastAsia" w:eastAsiaTheme="minorEastAsia" w:hAnsiTheme="minorEastAsia" w:hint="eastAsia"/>
        </w:rPr>
        <w:t xml:space="preserve">　</w:t>
      </w:r>
      <w:r w:rsidRPr="00476030">
        <w:rPr>
          <w:rFonts w:ascii="ＭＳ 明朝" w:hAnsi="ＭＳ 明朝" w:hint="eastAsia"/>
        </w:rPr>
        <w:t>各</w:t>
      </w:r>
      <w:r w:rsidR="00CA1F87" w:rsidRPr="00476030">
        <w:rPr>
          <w:rFonts w:ascii="ＭＳ 明朝" w:hAnsi="ＭＳ 明朝" w:hint="eastAsia"/>
        </w:rPr>
        <w:t>ターゲットデバイス</w:t>
      </w:r>
      <w:r w:rsidRPr="00476030">
        <w:rPr>
          <w:rFonts w:ascii="ＭＳ 明朝" w:hAnsi="ＭＳ 明朝" w:hint="eastAsia"/>
        </w:rPr>
        <w:t>の</w:t>
      </w:r>
      <w:r w:rsidR="00054E63" w:rsidRPr="00476030">
        <w:rPr>
          <w:rFonts w:hint="eastAsia"/>
        </w:rPr>
        <w:t>電力制御関連機能</w:t>
      </w:r>
      <w:r w:rsidR="00CA1F87" w:rsidRPr="00476030">
        <w:rPr>
          <w:rFonts w:hint="eastAsia"/>
        </w:rPr>
        <w:t>の対応は、</w:t>
      </w:r>
      <w:proofErr w:type="spellStart"/>
      <w:r w:rsidRPr="00476030">
        <w:rPr>
          <w:lang w:eastAsia="zh-TW"/>
        </w:rPr>
        <w:t>RENESAS_RCH3M3M3NE3_PowerManagement_UME</w:t>
      </w:r>
      <w:proofErr w:type="spellEnd"/>
      <w:r w:rsidRPr="00476030">
        <w:rPr>
          <w:rFonts w:hint="eastAsia"/>
        </w:rPr>
        <w:t>を参照してください。</w:t>
      </w:r>
    </w:p>
    <w:p w14:paraId="6110D3D6" w14:textId="77777777" w:rsidR="00634161" w:rsidRDefault="00634161" w:rsidP="00467E6C">
      <w:pPr>
        <w:tabs>
          <w:tab w:val="left" w:pos="7095"/>
        </w:tabs>
        <w:ind w:left="181" w:firstLine="0"/>
        <w:jc w:val="left"/>
      </w:pPr>
    </w:p>
    <w:p w14:paraId="5D9B9C9F" w14:textId="77777777" w:rsidR="00634161" w:rsidRDefault="00634161" w:rsidP="00467E6C">
      <w:pPr>
        <w:tabs>
          <w:tab w:val="left" w:pos="7095"/>
        </w:tabs>
        <w:ind w:left="181" w:firstLine="0"/>
        <w:jc w:val="left"/>
      </w:pPr>
    </w:p>
    <w:p w14:paraId="35D45E79" w14:textId="77777777" w:rsidR="00634161" w:rsidRDefault="00634161" w:rsidP="00467E6C">
      <w:pPr>
        <w:tabs>
          <w:tab w:val="left" w:pos="7095"/>
        </w:tabs>
        <w:ind w:left="181" w:firstLine="0"/>
        <w:jc w:val="left"/>
      </w:pPr>
    </w:p>
    <w:p w14:paraId="2F391236" w14:textId="29E0A26D" w:rsidR="00634161" w:rsidDel="005017A1" w:rsidRDefault="00634161" w:rsidP="00467E6C">
      <w:pPr>
        <w:tabs>
          <w:tab w:val="left" w:pos="7095"/>
        </w:tabs>
        <w:ind w:left="181" w:firstLine="0"/>
        <w:jc w:val="left"/>
        <w:rPr>
          <w:del w:id="6" w:author="作成者"/>
        </w:rPr>
      </w:pPr>
    </w:p>
    <w:p w14:paraId="3B7C7BAE" w14:textId="77777777" w:rsidR="00634161" w:rsidRDefault="00634161" w:rsidP="00467E6C">
      <w:pPr>
        <w:tabs>
          <w:tab w:val="left" w:pos="7095"/>
        </w:tabs>
        <w:ind w:left="181" w:firstLine="0"/>
        <w:jc w:val="left"/>
      </w:pPr>
    </w:p>
    <w:p w14:paraId="31A1A8CA" w14:textId="77777777" w:rsidR="00634161" w:rsidRDefault="00634161" w:rsidP="00467E6C">
      <w:pPr>
        <w:tabs>
          <w:tab w:val="left" w:pos="7095"/>
        </w:tabs>
        <w:ind w:left="181" w:firstLine="0"/>
        <w:jc w:val="left"/>
      </w:pPr>
    </w:p>
    <w:p w14:paraId="21D51A69" w14:textId="05C8F307" w:rsidR="00634161" w:rsidRPr="00476030" w:rsidDel="00947F11" w:rsidRDefault="00634161" w:rsidP="00467E6C">
      <w:pPr>
        <w:tabs>
          <w:tab w:val="left" w:pos="7095"/>
        </w:tabs>
        <w:ind w:left="181" w:firstLine="0"/>
        <w:jc w:val="left"/>
        <w:rPr>
          <w:del w:id="7" w:author="作成者"/>
        </w:rPr>
      </w:pPr>
      <w:del w:id="8" w:author="作成者">
        <w:r w:rsidDel="00947F11">
          <w:rPr>
            <w:rFonts w:hint="eastAsia"/>
          </w:rPr>
          <w:lastRenderedPageBreak/>
          <w:delText>・</w:delText>
        </w:r>
        <w:r w:rsidRPr="00F01D40" w:rsidDel="00947F11">
          <w:rPr>
            <w:rFonts w:hint="eastAsia"/>
          </w:rPr>
          <w:delText>Arm</w:delText>
        </w:r>
        <w:r w:rsidRPr="00F01D40" w:rsidDel="00947F11">
          <w:rPr>
            <w:rFonts w:hint="eastAsia"/>
          </w:rPr>
          <w:delText>、</w:delText>
        </w:r>
        <w:r w:rsidRPr="00F01D40" w:rsidDel="00947F11">
          <w:rPr>
            <w:rFonts w:hint="eastAsia"/>
          </w:rPr>
          <w:delText>Cortex</w:delText>
        </w:r>
        <w:r w:rsidRPr="00F01D40" w:rsidDel="00947F11">
          <w:rPr>
            <w:rFonts w:hint="eastAsia"/>
          </w:rPr>
          <w:delText>は</w:delText>
        </w:r>
        <w:r w:rsidRPr="00F01D40" w:rsidDel="00947F11">
          <w:rPr>
            <w:rFonts w:hint="eastAsia"/>
          </w:rPr>
          <w:delText>Arm Limited</w:delText>
        </w:r>
        <w:r w:rsidRPr="00F01D40" w:rsidDel="00947F11">
          <w:rPr>
            <w:rFonts w:hint="eastAsia"/>
          </w:rPr>
          <w:delText>の登録商標または商標です。</w:delText>
        </w:r>
      </w:del>
    </w:p>
    <w:p w14:paraId="0762FD7F" w14:textId="77777777" w:rsidR="00F56DB8" w:rsidRPr="00476030" w:rsidRDefault="00F56DB8">
      <w:pPr>
        <w:pStyle w:val="contentsheader"/>
      </w:pPr>
      <w:r w:rsidRPr="00476030">
        <w:rPr>
          <w:rFonts w:hint="eastAsia"/>
        </w:rPr>
        <w:t>目次</w:t>
      </w:r>
    </w:p>
    <w:p w14:paraId="475CB2CA" w14:textId="6E3754E4" w:rsidR="00EB25A9" w:rsidRDefault="008A1064">
      <w:pPr>
        <w:pStyle w:val="11"/>
        <w:rPr>
          <w:rFonts w:asciiTheme="minorHAnsi" w:eastAsiaTheme="minorEastAsia" w:hAnsiTheme="minorHAnsi" w:cstheme="minorBidi"/>
          <w:noProof/>
          <w:szCs w:val="22"/>
        </w:rPr>
      </w:pPr>
      <w:r w:rsidRPr="00476030">
        <w:fldChar w:fldCharType="begin"/>
      </w:r>
      <w:r w:rsidRPr="00476030">
        <w:instrText xml:space="preserve"> TOC \h \z \t "</w:instrText>
      </w:r>
      <w:r w:rsidRPr="00476030">
        <w:instrText>見出し</w:instrText>
      </w:r>
      <w:r w:rsidRPr="00476030">
        <w:instrText xml:space="preserve"> 1,1,</w:instrText>
      </w:r>
      <w:r w:rsidRPr="00476030">
        <w:instrText>見出し</w:instrText>
      </w:r>
      <w:r w:rsidRPr="00476030">
        <w:instrText xml:space="preserve"> 2,2,</w:instrText>
      </w:r>
      <w:r w:rsidRPr="00476030">
        <w:instrText>見出し</w:instrText>
      </w:r>
      <w:r w:rsidRPr="00476030">
        <w:instrText xml:space="preserve"> 3,3" </w:instrText>
      </w:r>
      <w:r w:rsidRPr="00476030">
        <w:fldChar w:fldCharType="separate"/>
      </w:r>
      <w:hyperlink w:anchor="_Toc536614068" w:history="1">
        <w:r w:rsidR="00EB25A9" w:rsidRPr="00651D06">
          <w:rPr>
            <w:rStyle w:val="a9"/>
            <w:noProof/>
          </w:rPr>
          <w:t>1.</w:t>
        </w:r>
        <w:r w:rsidR="00EB25A9">
          <w:rPr>
            <w:rFonts w:asciiTheme="minorHAnsi" w:eastAsiaTheme="minorEastAsia" w:hAnsiTheme="minorHAnsi" w:cstheme="minorBidi"/>
            <w:noProof/>
            <w:szCs w:val="22"/>
          </w:rPr>
          <w:tab/>
        </w:r>
        <w:r w:rsidR="00EB25A9" w:rsidRPr="00651D06">
          <w:rPr>
            <w:rStyle w:val="a9"/>
            <w:rFonts w:hint="eastAsia"/>
            <w:noProof/>
          </w:rPr>
          <w:t>電力制御関連機能のソフトウェア仕様</w:t>
        </w:r>
        <w:r w:rsidR="00EB25A9">
          <w:rPr>
            <w:noProof/>
            <w:webHidden/>
          </w:rPr>
          <w:tab/>
        </w:r>
        <w:r w:rsidR="00EB25A9">
          <w:rPr>
            <w:noProof/>
            <w:webHidden/>
          </w:rPr>
          <w:fldChar w:fldCharType="begin"/>
        </w:r>
        <w:r w:rsidR="00EB25A9">
          <w:rPr>
            <w:noProof/>
            <w:webHidden/>
          </w:rPr>
          <w:instrText xml:space="preserve"> PAGEREF _Toc536614068 \h </w:instrText>
        </w:r>
        <w:r w:rsidR="00EB25A9">
          <w:rPr>
            <w:noProof/>
            <w:webHidden/>
          </w:rPr>
        </w:r>
        <w:r w:rsidR="00EB25A9">
          <w:rPr>
            <w:noProof/>
            <w:webHidden/>
          </w:rPr>
          <w:fldChar w:fldCharType="separate"/>
        </w:r>
        <w:r w:rsidR="00EB25A9">
          <w:rPr>
            <w:noProof/>
            <w:webHidden/>
          </w:rPr>
          <w:t>3</w:t>
        </w:r>
        <w:r w:rsidR="00EB25A9">
          <w:rPr>
            <w:noProof/>
            <w:webHidden/>
          </w:rPr>
          <w:fldChar w:fldCharType="end"/>
        </w:r>
      </w:hyperlink>
    </w:p>
    <w:p w14:paraId="4A43C5DA" w14:textId="3FF681CC" w:rsidR="00EB25A9" w:rsidRDefault="009D5E56">
      <w:pPr>
        <w:pStyle w:val="11"/>
        <w:rPr>
          <w:rFonts w:asciiTheme="minorHAnsi" w:eastAsiaTheme="minorEastAsia" w:hAnsiTheme="minorHAnsi" w:cstheme="minorBidi"/>
          <w:noProof/>
          <w:szCs w:val="22"/>
        </w:rPr>
      </w:pPr>
      <w:hyperlink w:anchor="_Toc536614069" w:history="1">
        <w:r w:rsidR="00EB25A9" w:rsidRPr="00651D06">
          <w:rPr>
            <w:rStyle w:val="a9"/>
            <w:noProof/>
          </w:rPr>
          <w:t>2.</w:t>
        </w:r>
        <w:r w:rsidR="00EB25A9">
          <w:rPr>
            <w:rFonts w:asciiTheme="minorHAnsi" w:eastAsiaTheme="minorEastAsia" w:hAnsiTheme="minorHAnsi" w:cstheme="minorBidi"/>
            <w:noProof/>
            <w:szCs w:val="22"/>
          </w:rPr>
          <w:tab/>
        </w:r>
        <w:r w:rsidR="00EB25A9" w:rsidRPr="00651D06">
          <w:rPr>
            <w:rStyle w:val="a9"/>
            <w:rFonts w:hint="eastAsia"/>
            <w:noProof/>
          </w:rPr>
          <w:t>要求事項と電力制御関連機能との関係</w:t>
        </w:r>
        <w:r w:rsidR="00EB25A9">
          <w:rPr>
            <w:noProof/>
            <w:webHidden/>
          </w:rPr>
          <w:tab/>
        </w:r>
        <w:r w:rsidR="00EB25A9">
          <w:rPr>
            <w:noProof/>
            <w:webHidden/>
          </w:rPr>
          <w:fldChar w:fldCharType="begin"/>
        </w:r>
        <w:r w:rsidR="00EB25A9">
          <w:rPr>
            <w:noProof/>
            <w:webHidden/>
          </w:rPr>
          <w:instrText xml:space="preserve"> PAGEREF _Toc536614069 \h </w:instrText>
        </w:r>
        <w:r w:rsidR="00EB25A9">
          <w:rPr>
            <w:noProof/>
            <w:webHidden/>
          </w:rPr>
        </w:r>
        <w:r w:rsidR="00EB25A9">
          <w:rPr>
            <w:noProof/>
            <w:webHidden/>
          </w:rPr>
          <w:fldChar w:fldCharType="separate"/>
        </w:r>
        <w:r w:rsidR="00EB25A9">
          <w:rPr>
            <w:noProof/>
            <w:webHidden/>
          </w:rPr>
          <w:t>4</w:t>
        </w:r>
        <w:r w:rsidR="00EB25A9">
          <w:rPr>
            <w:noProof/>
            <w:webHidden/>
          </w:rPr>
          <w:fldChar w:fldCharType="end"/>
        </w:r>
      </w:hyperlink>
    </w:p>
    <w:p w14:paraId="250A0733" w14:textId="4835FCB6" w:rsidR="00EB25A9" w:rsidRDefault="009D5E56">
      <w:pPr>
        <w:pStyle w:val="11"/>
        <w:rPr>
          <w:rFonts w:asciiTheme="minorHAnsi" w:eastAsiaTheme="minorEastAsia" w:hAnsiTheme="minorHAnsi" w:cstheme="minorBidi"/>
          <w:noProof/>
          <w:szCs w:val="22"/>
        </w:rPr>
      </w:pPr>
      <w:hyperlink w:anchor="_Toc536614070" w:history="1">
        <w:r w:rsidR="00EB25A9" w:rsidRPr="00651D06">
          <w:rPr>
            <w:rStyle w:val="a9"/>
            <w:noProof/>
          </w:rPr>
          <w:t>3.</w:t>
        </w:r>
        <w:r w:rsidR="00EB25A9">
          <w:rPr>
            <w:rFonts w:asciiTheme="minorHAnsi" w:eastAsiaTheme="minorEastAsia" w:hAnsiTheme="minorHAnsi" w:cstheme="minorBidi"/>
            <w:noProof/>
            <w:szCs w:val="22"/>
          </w:rPr>
          <w:tab/>
        </w:r>
        <w:r w:rsidR="00EB25A9" w:rsidRPr="00651D06">
          <w:rPr>
            <w:rStyle w:val="a9"/>
            <w:rFonts w:hint="eastAsia"/>
            <w:noProof/>
          </w:rPr>
          <w:t>エンジンキー</w:t>
        </w:r>
        <w:r w:rsidR="00EB25A9" w:rsidRPr="00651D06">
          <w:rPr>
            <w:rStyle w:val="a9"/>
            <w:noProof/>
          </w:rPr>
          <w:t>ON</w:t>
        </w:r>
        <w:r w:rsidR="00EB25A9" w:rsidRPr="00651D06">
          <w:rPr>
            <w:rStyle w:val="a9"/>
            <w:rFonts w:hint="eastAsia"/>
            <w:noProof/>
          </w:rPr>
          <w:t>で高速起動を実現</w:t>
        </w:r>
        <w:r w:rsidR="00EB25A9">
          <w:rPr>
            <w:noProof/>
            <w:webHidden/>
          </w:rPr>
          <w:tab/>
        </w:r>
        <w:r w:rsidR="00EB25A9">
          <w:rPr>
            <w:noProof/>
            <w:webHidden/>
          </w:rPr>
          <w:fldChar w:fldCharType="begin"/>
        </w:r>
        <w:r w:rsidR="00EB25A9">
          <w:rPr>
            <w:noProof/>
            <w:webHidden/>
          </w:rPr>
          <w:instrText xml:space="preserve"> PAGEREF _Toc536614070 \h </w:instrText>
        </w:r>
        <w:r w:rsidR="00EB25A9">
          <w:rPr>
            <w:noProof/>
            <w:webHidden/>
          </w:rPr>
        </w:r>
        <w:r w:rsidR="00EB25A9">
          <w:rPr>
            <w:noProof/>
            <w:webHidden/>
          </w:rPr>
          <w:fldChar w:fldCharType="separate"/>
        </w:r>
        <w:r w:rsidR="00EB25A9">
          <w:rPr>
            <w:noProof/>
            <w:webHidden/>
          </w:rPr>
          <w:t>5</w:t>
        </w:r>
        <w:r w:rsidR="00EB25A9">
          <w:rPr>
            <w:noProof/>
            <w:webHidden/>
          </w:rPr>
          <w:fldChar w:fldCharType="end"/>
        </w:r>
      </w:hyperlink>
    </w:p>
    <w:p w14:paraId="0CC3028D" w14:textId="3AA20775" w:rsidR="00EB25A9" w:rsidRDefault="009D5E56">
      <w:pPr>
        <w:pStyle w:val="22"/>
        <w:rPr>
          <w:rFonts w:asciiTheme="minorHAnsi" w:eastAsiaTheme="minorEastAsia" w:hAnsiTheme="minorHAnsi" w:cstheme="minorBidi"/>
          <w:noProof/>
          <w:sz w:val="22"/>
          <w:szCs w:val="22"/>
        </w:rPr>
      </w:pPr>
      <w:hyperlink w:anchor="_Toc536614071" w:history="1">
        <w:r w:rsidR="00EB25A9" w:rsidRPr="00651D06">
          <w:rPr>
            <w:rStyle w:val="a9"/>
            <w:noProof/>
          </w:rPr>
          <w:t>3.1</w:t>
        </w:r>
        <w:r w:rsidR="00EB25A9">
          <w:rPr>
            <w:rFonts w:asciiTheme="minorHAnsi" w:eastAsiaTheme="minorEastAsia" w:hAnsiTheme="minorHAnsi" w:cstheme="minorBidi"/>
            <w:noProof/>
            <w:sz w:val="22"/>
            <w:szCs w:val="22"/>
          </w:rPr>
          <w:tab/>
        </w:r>
        <w:r w:rsidR="00EB25A9" w:rsidRPr="00651D06">
          <w:rPr>
            <w:rStyle w:val="a9"/>
            <w:rFonts w:hint="eastAsia"/>
            <w:noProof/>
          </w:rPr>
          <w:t>要求事項の概要</w:t>
        </w:r>
        <w:r w:rsidR="00EB25A9">
          <w:rPr>
            <w:noProof/>
            <w:webHidden/>
          </w:rPr>
          <w:tab/>
        </w:r>
        <w:r w:rsidR="00EB25A9">
          <w:rPr>
            <w:noProof/>
            <w:webHidden/>
          </w:rPr>
          <w:fldChar w:fldCharType="begin"/>
        </w:r>
        <w:r w:rsidR="00EB25A9">
          <w:rPr>
            <w:noProof/>
            <w:webHidden/>
          </w:rPr>
          <w:instrText xml:space="preserve"> PAGEREF _Toc536614071 \h </w:instrText>
        </w:r>
        <w:r w:rsidR="00EB25A9">
          <w:rPr>
            <w:noProof/>
            <w:webHidden/>
          </w:rPr>
        </w:r>
        <w:r w:rsidR="00EB25A9">
          <w:rPr>
            <w:noProof/>
            <w:webHidden/>
          </w:rPr>
          <w:fldChar w:fldCharType="separate"/>
        </w:r>
        <w:r w:rsidR="00EB25A9">
          <w:rPr>
            <w:noProof/>
            <w:webHidden/>
          </w:rPr>
          <w:t>5</w:t>
        </w:r>
        <w:r w:rsidR="00EB25A9">
          <w:rPr>
            <w:noProof/>
            <w:webHidden/>
          </w:rPr>
          <w:fldChar w:fldCharType="end"/>
        </w:r>
      </w:hyperlink>
    </w:p>
    <w:p w14:paraId="30459897" w14:textId="229C7743" w:rsidR="00EB25A9" w:rsidRDefault="009D5E56">
      <w:pPr>
        <w:pStyle w:val="32"/>
        <w:rPr>
          <w:rFonts w:asciiTheme="minorHAnsi" w:eastAsiaTheme="minorEastAsia" w:hAnsiTheme="minorHAnsi" w:cstheme="minorBidi"/>
          <w:noProof/>
          <w:sz w:val="22"/>
          <w:szCs w:val="22"/>
        </w:rPr>
      </w:pPr>
      <w:hyperlink w:anchor="_Toc536614072" w:history="1">
        <w:r w:rsidR="00EB25A9" w:rsidRPr="00651D06">
          <w:rPr>
            <w:rStyle w:val="a9"/>
            <w:noProof/>
          </w:rPr>
          <w:t>3.1.1</w:t>
        </w:r>
        <w:r w:rsidR="00EB25A9">
          <w:rPr>
            <w:rFonts w:asciiTheme="minorHAnsi" w:eastAsiaTheme="minorEastAsia" w:hAnsiTheme="minorHAnsi" w:cstheme="minorBidi"/>
            <w:noProof/>
            <w:sz w:val="22"/>
            <w:szCs w:val="22"/>
          </w:rPr>
          <w:tab/>
        </w:r>
        <w:r w:rsidR="00EB25A9" w:rsidRPr="00651D06">
          <w:rPr>
            <w:rStyle w:val="a9"/>
            <w:rFonts w:hint="eastAsia"/>
            <w:noProof/>
          </w:rPr>
          <w:t>背景</w:t>
        </w:r>
        <w:r w:rsidR="00EB25A9">
          <w:rPr>
            <w:noProof/>
            <w:webHidden/>
          </w:rPr>
          <w:tab/>
        </w:r>
        <w:r w:rsidR="00EB25A9">
          <w:rPr>
            <w:noProof/>
            <w:webHidden/>
          </w:rPr>
          <w:fldChar w:fldCharType="begin"/>
        </w:r>
        <w:r w:rsidR="00EB25A9">
          <w:rPr>
            <w:noProof/>
            <w:webHidden/>
          </w:rPr>
          <w:instrText xml:space="preserve"> PAGEREF _Toc536614072 \h </w:instrText>
        </w:r>
        <w:r w:rsidR="00EB25A9">
          <w:rPr>
            <w:noProof/>
            <w:webHidden/>
          </w:rPr>
        </w:r>
        <w:r w:rsidR="00EB25A9">
          <w:rPr>
            <w:noProof/>
            <w:webHidden/>
          </w:rPr>
          <w:fldChar w:fldCharType="separate"/>
        </w:r>
        <w:r w:rsidR="00EB25A9">
          <w:rPr>
            <w:noProof/>
            <w:webHidden/>
          </w:rPr>
          <w:t>5</w:t>
        </w:r>
        <w:r w:rsidR="00EB25A9">
          <w:rPr>
            <w:noProof/>
            <w:webHidden/>
          </w:rPr>
          <w:fldChar w:fldCharType="end"/>
        </w:r>
      </w:hyperlink>
    </w:p>
    <w:p w14:paraId="78FBA9A0" w14:textId="72D5B1F1" w:rsidR="00EB25A9" w:rsidRDefault="009D5E56">
      <w:pPr>
        <w:pStyle w:val="32"/>
        <w:rPr>
          <w:rFonts w:asciiTheme="minorHAnsi" w:eastAsiaTheme="minorEastAsia" w:hAnsiTheme="minorHAnsi" w:cstheme="minorBidi"/>
          <w:noProof/>
          <w:sz w:val="22"/>
          <w:szCs w:val="22"/>
        </w:rPr>
      </w:pPr>
      <w:hyperlink w:anchor="_Toc536614073" w:history="1">
        <w:r w:rsidR="00EB25A9" w:rsidRPr="00651D06">
          <w:rPr>
            <w:rStyle w:val="a9"/>
            <w:noProof/>
          </w:rPr>
          <w:t>3.1.2</w:t>
        </w:r>
        <w:r w:rsidR="00EB25A9">
          <w:rPr>
            <w:rFonts w:asciiTheme="minorHAnsi" w:eastAsiaTheme="minorEastAsia" w:hAnsiTheme="minorHAnsi" w:cstheme="minorBidi"/>
            <w:noProof/>
            <w:sz w:val="22"/>
            <w:szCs w:val="22"/>
          </w:rPr>
          <w:tab/>
        </w:r>
        <w:r w:rsidR="00EB25A9" w:rsidRPr="00651D06">
          <w:rPr>
            <w:rStyle w:val="a9"/>
            <w:rFonts w:hint="eastAsia"/>
            <w:noProof/>
          </w:rPr>
          <w:t>実現方法</w:t>
        </w:r>
        <w:r w:rsidR="00EB25A9">
          <w:rPr>
            <w:noProof/>
            <w:webHidden/>
          </w:rPr>
          <w:tab/>
        </w:r>
        <w:r w:rsidR="00EB25A9">
          <w:rPr>
            <w:noProof/>
            <w:webHidden/>
          </w:rPr>
          <w:fldChar w:fldCharType="begin"/>
        </w:r>
        <w:r w:rsidR="00EB25A9">
          <w:rPr>
            <w:noProof/>
            <w:webHidden/>
          </w:rPr>
          <w:instrText xml:space="preserve"> PAGEREF _Toc536614073 \h </w:instrText>
        </w:r>
        <w:r w:rsidR="00EB25A9">
          <w:rPr>
            <w:noProof/>
            <w:webHidden/>
          </w:rPr>
        </w:r>
        <w:r w:rsidR="00EB25A9">
          <w:rPr>
            <w:noProof/>
            <w:webHidden/>
          </w:rPr>
          <w:fldChar w:fldCharType="separate"/>
        </w:r>
        <w:r w:rsidR="00EB25A9">
          <w:rPr>
            <w:noProof/>
            <w:webHidden/>
          </w:rPr>
          <w:t>6</w:t>
        </w:r>
        <w:r w:rsidR="00EB25A9">
          <w:rPr>
            <w:noProof/>
            <w:webHidden/>
          </w:rPr>
          <w:fldChar w:fldCharType="end"/>
        </w:r>
      </w:hyperlink>
    </w:p>
    <w:p w14:paraId="69A757FB" w14:textId="0197B643" w:rsidR="00EB25A9" w:rsidRDefault="009D5E56">
      <w:pPr>
        <w:pStyle w:val="22"/>
        <w:rPr>
          <w:rFonts w:asciiTheme="minorHAnsi" w:eastAsiaTheme="minorEastAsia" w:hAnsiTheme="minorHAnsi" w:cstheme="minorBidi"/>
          <w:noProof/>
          <w:sz w:val="22"/>
          <w:szCs w:val="22"/>
        </w:rPr>
      </w:pPr>
      <w:hyperlink w:anchor="_Toc536614074" w:history="1">
        <w:r w:rsidR="00EB25A9" w:rsidRPr="00651D06">
          <w:rPr>
            <w:rStyle w:val="a9"/>
            <w:noProof/>
          </w:rPr>
          <w:t>3.2</w:t>
        </w:r>
        <w:r w:rsidR="00EB25A9">
          <w:rPr>
            <w:rFonts w:asciiTheme="minorHAnsi" w:eastAsiaTheme="minorEastAsia" w:hAnsiTheme="minorHAnsi" w:cstheme="minorBidi"/>
            <w:noProof/>
            <w:sz w:val="22"/>
            <w:szCs w:val="22"/>
          </w:rPr>
          <w:tab/>
        </w:r>
        <w:r w:rsidR="00EB25A9" w:rsidRPr="00651D06">
          <w:rPr>
            <w:rStyle w:val="a9"/>
            <w:noProof/>
            <w:lang w:eastAsia="zh-TW"/>
          </w:rPr>
          <w:t>System Suspend to RAM</w:t>
        </w:r>
        <w:r w:rsidR="00EB25A9" w:rsidRPr="00651D06">
          <w:rPr>
            <w:rStyle w:val="a9"/>
            <w:rFonts w:hint="eastAsia"/>
            <w:noProof/>
            <w:lang w:eastAsia="zh-TW"/>
          </w:rPr>
          <w:t>の概要</w:t>
        </w:r>
        <w:r w:rsidR="00EB25A9">
          <w:rPr>
            <w:noProof/>
            <w:webHidden/>
          </w:rPr>
          <w:tab/>
        </w:r>
        <w:r w:rsidR="00EB25A9">
          <w:rPr>
            <w:noProof/>
            <w:webHidden/>
          </w:rPr>
          <w:fldChar w:fldCharType="begin"/>
        </w:r>
        <w:r w:rsidR="00EB25A9">
          <w:rPr>
            <w:noProof/>
            <w:webHidden/>
          </w:rPr>
          <w:instrText xml:space="preserve"> PAGEREF _Toc536614074 \h </w:instrText>
        </w:r>
        <w:r w:rsidR="00EB25A9">
          <w:rPr>
            <w:noProof/>
            <w:webHidden/>
          </w:rPr>
        </w:r>
        <w:r w:rsidR="00EB25A9">
          <w:rPr>
            <w:noProof/>
            <w:webHidden/>
          </w:rPr>
          <w:fldChar w:fldCharType="separate"/>
        </w:r>
        <w:r w:rsidR="00EB25A9">
          <w:rPr>
            <w:noProof/>
            <w:webHidden/>
          </w:rPr>
          <w:t>7</w:t>
        </w:r>
        <w:r w:rsidR="00EB25A9">
          <w:rPr>
            <w:noProof/>
            <w:webHidden/>
          </w:rPr>
          <w:fldChar w:fldCharType="end"/>
        </w:r>
      </w:hyperlink>
    </w:p>
    <w:p w14:paraId="53E737EF" w14:textId="620AACD0" w:rsidR="00EB25A9" w:rsidRDefault="009D5E56">
      <w:pPr>
        <w:pStyle w:val="22"/>
        <w:rPr>
          <w:rFonts w:asciiTheme="minorHAnsi" w:eastAsiaTheme="minorEastAsia" w:hAnsiTheme="minorHAnsi" w:cstheme="minorBidi"/>
          <w:noProof/>
          <w:sz w:val="22"/>
          <w:szCs w:val="22"/>
        </w:rPr>
      </w:pPr>
      <w:hyperlink w:anchor="_Toc536614075" w:history="1">
        <w:r w:rsidR="00EB25A9" w:rsidRPr="00651D06">
          <w:rPr>
            <w:rStyle w:val="a9"/>
            <w:noProof/>
            <w:lang w:eastAsia="zh-TW"/>
          </w:rPr>
          <w:t>3.3</w:t>
        </w:r>
        <w:r w:rsidR="00EB25A9">
          <w:rPr>
            <w:rFonts w:asciiTheme="minorHAnsi" w:eastAsiaTheme="minorEastAsia" w:hAnsiTheme="minorHAnsi" w:cstheme="minorBidi"/>
            <w:noProof/>
            <w:sz w:val="22"/>
            <w:szCs w:val="22"/>
          </w:rPr>
          <w:tab/>
        </w:r>
        <w:r w:rsidR="00EB25A9" w:rsidRPr="00651D06">
          <w:rPr>
            <w:rStyle w:val="a9"/>
            <w:noProof/>
            <w:lang w:eastAsia="zh-TW"/>
          </w:rPr>
          <w:t>System Suspend to RAM</w:t>
        </w:r>
        <w:r w:rsidR="00EB25A9" w:rsidRPr="00651D06">
          <w:rPr>
            <w:rStyle w:val="a9"/>
            <w:rFonts w:hint="eastAsia"/>
            <w:noProof/>
            <w:lang w:eastAsia="zh-TW"/>
          </w:rPr>
          <w:t>の</w:t>
        </w:r>
        <w:r w:rsidR="00EB25A9" w:rsidRPr="00651D06">
          <w:rPr>
            <w:rStyle w:val="a9"/>
            <w:noProof/>
            <w:lang w:eastAsia="zh-TW"/>
          </w:rPr>
          <w:t>SW</w:t>
        </w:r>
        <w:r w:rsidR="00EB25A9" w:rsidRPr="00651D06">
          <w:rPr>
            <w:rStyle w:val="a9"/>
            <w:rFonts w:hint="eastAsia"/>
            <w:noProof/>
            <w:lang w:eastAsia="zh-TW"/>
          </w:rPr>
          <w:t>フロー</w:t>
        </w:r>
        <w:r w:rsidR="00EB25A9">
          <w:rPr>
            <w:noProof/>
            <w:webHidden/>
          </w:rPr>
          <w:tab/>
        </w:r>
        <w:r w:rsidR="00EB25A9">
          <w:rPr>
            <w:noProof/>
            <w:webHidden/>
          </w:rPr>
          <w:fldChar w:fldCharType="begin"/>
        </w:r>
        <w:r w:rsidR="00EB25A9">
          <w:rPr>
            <w:noProof/>
            <w:webHidden/>
          </w:rPr>
          <w:instrText xml:space="preserve"> PAGEREF _Toc536614075 \h </w:instrText>
        </w:r>
        <w:r w:rsidR="00EB25A9">
          <w:rPr>
            <w:noProof/>
            <w:webHidden/>
          </w:rPr>
        </w:r>
        <w:r w:rsidR="00EB25A9">
          <w:rPr>
            <w:noProof/>
            <w:webHidden/>
          </w:rPr>
          <w:fldChar w:fldCharType="separate"/>
        </w:r>
        <w:r w:rsidR="00EB25A9">
          <w:rPr>
            <w:noProof/>
            <w:webHidden/>
          </w:rPr>
          <w:t>8</w:t>
        </w:r>
        <w:r w:rsidR="00EB25A9">
          <w:rPr>
            <w:noProof/>
            <w:webHidden/>
          </w:rPr>
          <w:fldChar w:fldCharType="end"/>
        </w:r>
      </w:hyperlink>
    </w:p>
    <w:p w14:paraId="6859C069" w14:textId="56FF96E0" w:rsidR="00EB25A9" w:rsidRDefault="009D5E56">
      <w:pPr>
        <w:pStyle w:val="22"/>
        <w:rPr>
          <w:rFonts w:asciiTheme="minorHAnsi" w:eastAsiaTheme="minorEastAsia" w:hAnsiTheme="minorHAnsi" w:cstheme="minorBidi"/>
          <w:noProof/>
          <w:sz w:val="22"/>
          <w:szCs w:val="22"/>
        </w:rPr>
      </w:pPr>
      <w:hyperlink w:anchor="_Toc536614076" w:history="1">
        <w:r w:rsidR="00EB25A9" w:rsidRPr="00651D06">
          <w:rPr>
            <w:rStyle w:val="a9"/>
            <w:noProof/>
          </w:rPr>
          <w:t>3.4</w:t>
        </w:r>
        <w:r w:rsidR="00EB25A9">
          <w:rPr>
            <w:rFonts w:asciiTheme="minorHAnsi" w:eastAsiaTheme="minorEastAsia" w:hAnsiTheme="minorHAnsi" w:cstheme="minorBidi"/>
            <w:noProof/>
            <w:sz w:val="22"/>
            <w:szCs w:val="22"/>
          </w:rPr>
          <w:tab/>
        </w:r>
        <w:r w:rsidR="00EB25A9" w:rsidRPr="00651D06">
          <w:rPr>
            <w:rStyle w:val="a9"/>
            <w:noProof/>
            <w:lang w:eastAsia="zh-TW"/>
          </w:rPr>
          <w:t>System Suspend to RAM</w:t>
        </w:r>
        <w:r w:rsidR="00EB25A9" w:rsidRPr="00651D06">
          <w:rPr>
            <w:rStyle w:val="a9"/>
            <w:rFonts w:hint="eastAsia"/>
            <w:noProof/>
            <w:lang w:eastAsia="zh-TW"/>
          </w:rPr>
          <w:t>の</w:t>
        </w:r>
        <w:r w:rsidR="00EB25A9" w:rsidRPr="00651D06">
          <w:rPr>
            <w:rStyle w:val="a9"/>
            <w:rFonts w:hint="eastAsia"/>
            <w:noProof/>
          </w:rPr>
          <w:t>制御事例</w:t>
        </w:r>
        <w:r w:rsidR="00EB25A9">
          <w:rPr>
            <w:noProof/>
            <w:webHidden/>
          </w:rPr>
          <w:tab/>
        </w:r>
        <w:r w:rsidR="00EB25A9">
          <w:rPr>
            <w:noProof/>
            <w:webHidden/>
          </w:rPr>
          <w:fldChar w:fldCharType="begin"/>
        </w:r>
        <w:r w:rsidR="00EB25A9">
          <w:rPr>
            <w:noProof/>
            <w:webHidden/>
          </w:rPr>
          <w:instrText xml:space="preserve"> PAGEREF _Toc536614076 \h </w:instrText>
        </w:r>
        <w:r w:rsidR="00EB25A9">
          <w:rPr>
            <w:noProof/>
            <w:webHidden/>
          </w:rPr>
        </w:r>
        <w:r w:rsidR="00EB25A9">
          <w:rPr>
            <w:noProof/>
            <w:webHidden/>
          </w:rPr>
          <w:fldChar w:fldCharType="separate"/>
        </w:r>
        <w:r w:rsidR="00EB25A9">
          <w:rPr>
            <w:noProof/>
            <w:webHidden/>
          </w:rPr>
          <w:t>10</w:t>
        </w:r>
        <w:r w:rsidR="00EB25A9">
          <w:rPr>
            <w:noProof/>
            <w:webHidden/>
          </w:rPr>
          <w:fldChar w:fldCharType="end"/>
        </w:r>
      </w:hyperlink>
    </w:p>
    <w:p w14:paraId="56376E42" w14:textId="41337122" w:rsidR="00EB25A9" w:rsidRDefault="009D5E56">
      <w:pPr>
        <w:pStyle w:val="11"/>
        <w:rPr>
          <w:rFonts w:asciiTheme="minorHAnsi" w:eastAsiaTheme="minorEastAsia" w:hAnsiTheme="minorHAnsi" w:cstheme="minorBidi"/>
          <w:noProof/>
          <w:szCs w:val="22"/>
        </w:rPr>
      </w:pPr>
      <w:hyperlink w:anchor="_Toc536614077" w:history="1">
        <w:r w:rsidR="00EB25A9" w:rsidRPr="00651D06">
          <w:rPr>
            <w:rStyle w:val="a9"/>
            <w:noProof/>
            <w:lang w:eastAsia="zh-TW"/>
          </w:rPr>
          <w:t>4.</w:t>
        </w:r>
        <w:r w:rsidR="00EB25A9">
          <w:rPr>
            <w:rFonts w:asciiTheme="minorHAnsi" w:eastAsiaTheme="minorEastAsia" w:hAnsiTheme="minorHAnsi" w:cstheme="minorBidi"/>
            <w:noProof/>
            <w:szCs w:val="22"/>
          </w:rPr>
          <w:tab/>
        </w:r>
        <w:r w:rsidR="00EB25A9" w:rsidRPr="00651D06">
          <w:rPr>
            <w:rStyle w:val="a9"/>
            <w:rFonts w:hint="eastAsia"/>
            <w:noProof/>
            <w:lang w:eastAsia="zh-TW"/>
          </w:rPr>
          <w:t>車載端末の発熱抑止</w:t>
        </w:r>
        <w:r w:rsidR="00EB25A9">
          <w:rPr>
            <w:noProof/>
            <w:webHidden/>
          </w:rPr>
          <w:tab/>
        </w:r>
        <w:r w:rsidR="00EB25A9">
          <w:rPr>
            <w:noProof/>
            <w:webHidden/>
          </w:rPr>
          <w:fldChar w:fldCharType="begin"/>
        </w:r>
        <w:r w:rsidR="00EB25A9">
          <w:rPr>
            <w:noProof/>
            <w:webHidden/>
          </w:rPr>
          <w:instrText xml:space="preserve"> PAGEREF _Toc536614077 \h </w:instrText>
        </w:r>
        <w:r w:rsidR="00EB25A9">
          <w:rPr>
            <w:noProof/>
            <w:webHidden/>
          </w:rPr>
        </w:r>
        <w:r w:rsidR="00EB25A9">
          <w:rPr>
            <w:noProof/>
            <w:webHidden/>
          </w:rPr>
          <w:fldChar w:fldCharType="separate"/>
        </w:r>
        <w:r w:rsidR="00EB25A9">
          <w:rPr>
            <w:noProof/>
            <w:webHidden/>
          </w:rPr>
          <w:t>11</w:t>
        </w:r>
        <w:r w:rsidR="00EB25A9">
          <w:rPr>
            <w:noProof/>
            <w:webHidden/>
          </w:rPr>
          <w:fldChar w:fldCharType="end"/>
        </w:r>
      </w:hyperlink>
    </w:p>
    <w:p w14:paraId="278DCC52" w14:textId="1F19B664" w:rsidR="00EB25A9" w:rsidRDefault="009D5E56">
      <w:pPr>
        <w:pStyle w:val="22"/>
        <w:rPr>
          <w:rFonts w:asciiTheme="minorHAnsi" w:eastAsiaTheme="minorEastAsia" w:hAnsiTheme="minorHAnsi" w:cstheme="minorBidi"/>
          <w:noProof/>
          <w:sz w:val="22"/>
          <w:szCs w:val="22"/>
        </w:rPr>
      </w:pPr>
      <w:hyperlink w:anchor="_Toc536614078" w:history="1">
        <w:r w:rsidR="00EB25A9" w:rsidRPr="00651D06">
          <w:rPr>
            <w:rStyle w:val="a9"/>
            <w:noProof/>
            <w:lang w:eastAsia="zh-TW"/>
          </w:rPr>
          <w:t>4.1</w:t>
        </w:r>
        <w:r w:rsidR="00EB25A9">
          <w:rPr>
            <w:rFonts w:asciiTheme="minorHAnsi" w:eastAsiaTheme="minorEastAsia" w:hAnsiTheme="minorHAnsi" w:cstheme="minorBidi"/>
            <w:noProof/>
            <w:sz w:val="22"/>
            <w:szCs w:val="22"/>
          </w:rPr>
          <w:tab/>
        </w:r>
        <w:r w:rsidR="00EB25A9" w:rsidRPr="00651D06">
          <w:rPr>
            <w:rStyle w:val="a9"/>
            <w:rFonts w:hint="eastAsia"/>
            <w:noProof/>
            <w:lang w:eastAsia="zh-TW"/>
          </w:rPr>
          <w:t>要求事項の概要</w:t>
        </w:r>
        <w:r w:rsidR="00EB25A9">
          <w:rPr>
            <w:noProof/>
            <w:webHidden/>
          </w:rPr>
          <w:tab/>
        </w:r>
        <w:r w:rsidR="00EB25A9">
          <w:rPr>
            <w:noProof/>
            <w:webHidden/>
          </w:rPr>
          <w:fldChar w:fldCharType="begin"/>
        </w:r>
        <w:r w:rsidR="00EB25A9">
          <w:rPr>
            <w:noProof/>
            <w:webHidden/>
          </w:rPr>
          <w:instrText xml:space="preserve"> PAGEREF _Toc536614078 \h </w:instrText>
        </w:r>
        <w:r w:rsidR="00EB25A9">
          <w:rPr>
            <w:noProof/>
            <w:webHidden/>
          </w:rPr>
        </w:r>
        <w:r w:rsidR="00EB25A9">
          <w:rPr>
            <w:noProof/>
            <w:webHidden/>
          </w:rPr>
          <w:fldChar w:fldCharType="separate"/>
        </w:r>
        <w:r w:rsidR="00EB25A9">
          <w:rPr>
            <w:noProof/>
            <w:webHidden/>
          </w:rPr>
          <w:t>11</w:t>
        </w:r>
        <w:r w:rsidR="00EB25A9">
          <w:rPr>
            <w:noProof/>
            <w:webHidden/>
          </w:rPr>
          <w:fldChar w:fldCharType="end"/>
        </w:r>
      </w:hyperlink>
    </w:p>
    <w:p w14:paraId="05E42050" w14:textId="4B1F16B4" w:rsidR="00EB25A9" w:rsidRDefault="009D5E56">
      <w:pPr>
        <w:pStyle w:val="32"/>
        <w:rPr>
          <w:rFonts w:asciiTheme="minorHAnsi" w:eastAsiaTheme="minorEastAsia" w:hAnsiTheme="minorHAnsi" w:cstheme="minorBidi"/>
          <w:noProof/>
          <w:sz w:val="22"/>
          <w:szCs w:val="22"/>
        </w:rPr>
      </w:pPr>
      <w:hyperlink w:anchor="_Toc536614079" w:history="1">
        <w:r w:rsidR="00EB25A9" w:rsidRPr="00651D06">
          <w:rPr>
            <w:rStyle w:val="a9"/>
            <w:noProof/>
          </w:rPr>
          <w:t>4.1.1</w:t>
        </w:r>
        <w:r w:rsidR="00EB25A9">
          <w:rPr>
            <w:rFonts w:asciiTheme="minorHAnsi" w:eastAsiaTheme="minorEastAsia" w:hAnsiTheme="minorHAnsi" w:cstheme="minorBidi"/>
            <w:noProof/>
            <w:sz w:val="22"/>
            <w:szCs w:val="22"/>
          </w:rPr>
          <w:tab/>
        </w:r>
        <w:r w:rsidR="00EB25A9" w:rsidRPr="00651D06">
          <w:rPr>
            <w:rStyle w:val="a9"/>
            <w:rFonts w:hint="eastAsia"/>
            <w:noProof/>
          </w:rPr>
          <w:t>背景</w:t>
        </w:r>
        <w:r w:rsidR="00EB25A9">
          <w:rPr>
            <w:noProof/>
            <w:webHidden/>
          </w:rPr>
          <w:tab/>
        </w:r>
        <w:r w:rsidR="00EB25A9">
          <w:rPr>
            <w:noProof/>
            <w:webHidden/>
          </w:rPr>
          <w:fldChar w:fldCharType="begin"/>
        </w:r>
        <w:r w:rsidR="00EB25A9">
          <w:rPr>
            <w:noProof/>
            <w:webHidden/>
          </w:rPr>
          <w:instrText xml:space="preserve"> PAGEREF _Toc536614079 \h </w:instrText>
        </w:r>
        <w:r w:rsidR="00EB25A9">
          <w:rPr>
            <w:noProof/>
            <w:webHidden/>
          </w:rPr>
        </w:r>
        <w:r w:rsidR="00EB25A9">
          <w:rPr>
            <w:noProof/>
            <w:webHidden/>
          </w:rPr>
          <w:fldChar w:fldCharType="separate"/>
        </w:r>
        <w:r w:rsidR="00EB25A9">
          <w:rPr>
            <w:noProof/>
            <w:webHidden/>
          </w:rPr>
          <w:t>11</w:t>
        </w:r>
        <w:r w:rsidR="00EB25A9">
          <w:rPr>
            <w:noProof/>
            <w:webHidden/>
          </w:rPr>
          <w:fldChar w:fldCharType="end"/>
        </w:r>
      </w:hyperlink>
    </w:p>
    <w:p w14:paraId="1BB84B39" w14:textId="21E6F8AD" w:rsidR="00EB25A9" w:rsidRDefault="009D5E56">
      <w:pPr>
        <w:pStyle w:val="32"/>
        <w:rPr>
          <w:rFonts w:asciiTheme="minorHAnsi" w:eastAsiaTheme="minorEastAsia" w:hAnsiTheme="minorHAnsi" w:cstheme="minorBidi"/>
          <w:noProof/>
          <w:sz w:val="22"/>
          <w:szCs w:val="22"/>
        </w:rPr>
      </w:pPr>
      <w:hyperlink w:anchor="_Toc536614080" w:history="1">
        <w:r w:rsidR="00EB25A9" w:rsidRPr="00651D06">
          <w:rPr>
            <w:rStyle w:val="a9"/>
            <w:noProof/>
          </w:rPr>
          <w:t>4.1.2</w:t>
        </w:r>
        <w:r w:rsidR="00EB25A9">
          <w:rPr>
            <w:rFonts w:asciiTheme="minorHAnsi" w:eastAsiaTheme="minorEastAsia" w:hAnsiTheme="minorHAnsi" w:cstheme="minorBidi"/>
            <w:noProof/>
            <w:sz w:val="22"/>
            <w:szCs w:val="22"/>
          </w:rPr>
          <w:tab/>
        </w:r>
        <w:r w:rsidR="00EB25A9" w:rsidRPr="00651D06">
          <w:rPr>
            <w:rStyle w:val="a9"/>
            <w:rFonts w:hint="eastAsia"/>
            <w:noProof/>
          </w:rPr>
          <w:t>実現方法</w:t>
        </w:r>
        <w:r w:rsidR="00EB25A9">
          <w:rPr>
            <w:noProof/>
            <w:webHidden/>
          </w:rPr>
          <w:tab/>
        </w:r>
        <w:r w:rsidR="00EB25A9">
          <w:rPr>
            <w:noProof/>
            <w:webHidden/>
          </w:rPr>
          <w:fldChar w:fldCharType="begin"/>
        </w:r>
        <w:r w:rsidR="00EB25A9">
          <w:rPr>
            <w:noProof/>
            <w:webHidden/>
          </w:rPr>
          <w:instrText xml:space="preserve"> PAGEREF _Toc536614080 \h </w:instrText>
        </w:r>
        <w:r w:rsidR="00EB25A9">
          <w:rPr>
            <w:noProof/>
            <w:webHidden/>
          </w:rPr>
        </w:r>
        <w:r w:rsidR="00EB25A9">
          <w:rPr>
            <w:noProof/>
            <w:webHidden/>
          </w:rPr>
          <w:fldChar w:fldCharType="separate"/>
        </w:r>
        <w:r w:rsidR="00EB25A9">
          <w:rPr>
            <w:noProof/>
            <w:webHidden/>
          </w:rPr>
          <w:t>12</w:t>
        </w:r>
        <w:r w:rsidR="00EB25A9">
          <w:rPr>
            <w:noProof/>
            <w:webHidden/>
          </w:rPr>
          <w:fldChar w:fldCharType="end"/>
        </w:r>
      </w:hyperlink>
    </w:p>
    <w:p w14:paraId="082A78FE" w14:textId="71370BCD" w:rsidR="00EB25A9" w:rsidRDefault="009D5E56">
      <w:pPr>
        <w:pStyle w:val="22"/>
        <w:rPr>
          <w:rFonts w:asciiTheme="minorHAnsi" w:eastAsiaTheme="minorEastAsia" w:hAnsiTheme="minorHAnsi" w:cstheme="minorBidi"/>
          <w:noProof/>
          <w:sz w:val="22"/>
          <w:szCs w:val="22"/>
        </w:rPr>
      </w:pPr>
      <w:hyperlink w:anchor="_Toc536614081" w:history="1">
        <w:r w:rsidR="00EB25A9" w:rsidRPr="00651D06">
          <w:rPr>
            <w:rStyle w:val="a9"/>
            <w:noProof/>
            <w:lang w:eastAsia="zh-TW"/>
          </w:rPr>
          <w:t>4.2</w:t>
        </w:r>
        <w:r w:rsidR="00EB25A9">
          <w:rPr>
            <w:rFonts w:asciiTheme="minorHAnsi" w:eastAsiaTheme="minorEastAsia" w:hAnsiTheme="minorHAnsi" w:cstheme="minorBidi"/>
            <w:noProof/>
            <w:sz w:val="22"/>
            <w:szCs w:val="22"/>
          </w:rPr>
          <w:tab/>
        </w:r>
        <w:r w:rsidR="00EB25A9" w:rsidRPr="00651D06">
          <w:rPr>
            <w:rStyle w:val="a9"/>
            <w:noProof/>
            <w:lang w:eastAsia="zh-TW"/>
          </w:rPr>
          <w:t>Thermal Management</w:t>
        </w:r>
        <w:r w:rsidR="00EB25A9" w:rsidRPr="00651D06">
          <w:rPr>
            <w:rStyle w:val="a9"/>
            <w:rFonts w:hint="eastAsia"/>
            <w:noProof/>
            <w:lang w:eastAsia="zh-TW"/>
          </w:rPr>
          <w:t>の概要</w:t>
        </w:r>
        <w:r w:rsidR="00EB25A9">
          <w:rPr>
            <w:noProof/>
            <w:webHidden/>
          </w:rPr>
          <w:tab/>
        </w:r>
        <w:r w:rsidR="00EB25A9">
          <w:rPr>
            <w:noProof/>
            <w:webHidden/>
          </w:rPr>
          <w:fldChar w:fldCharType="begin"/>
        </w:r>
        <w:r w:rsidR="00EB25A9">
          <w:rPr>
            <w:noProof/>
            <w:webHidden/>
          </w:rPr>
          <w:instrText xml:space="preserve"> PAGEREF _Toc536614081 \h </w:instrText>
        </w:r>
        <w:r w:rsidR="00EB25A9">
          <w:rPr>
            <w:noProof/>
            <w:webHidden/>
          </w:rPr>
        </w:r>
        <w:r w:rsidR="00EB25A9">
          <w:rPr>
            <w:noProof/>
            <w:webHidden/>
          </w:rPr>
          <w:fldChar w:fldCharType="separate"/>
        </w:r>
        <w:r w:rsidR="00EB25A9">
          <w:rPr>
            <w:noProof/>
            <w:webHidden/>
          </w:rPr>
          <w:t>13</w:t>
        </w:r>
        <w:r w:rsidR="00EB25A9">
          <w:rPr>
            <w:noProof/>
            <w:webHidden/>
          </w:rPr>
          <w:fldChar w:fldCharType="end"/>
        </w:r>
      </w:hyperlink>
    </w:p>
    <w:p w14:paraId="60704CFD" w14:textId="28098487" w:rsidR="00EB25A9" w:rsidRDefault="009D5E56">
      <w:pPr>
        <w:pStyle w:val="22"/>
        <w:rPr>
          <w:rFonts w:asciiTheme="minorHAnsi" w:eastAsiaTheme="minorEastAsia" w:hAnsiTheme="minorHAnsi" w:cstheme="minorBidi"/>
          <w:noProof/>
          <w:sz w:val="22"/>
          <w:szCs w:val="22"/>
        </w:rPr>
      </w:pPr>
      <w:hyperlink w:anchor="_Toc536614082" w:history="1">
        <w:r w:rsidR="00EB25A9" w:rsidRPr="00651D06">
          <w:rPr>
            <w:rStyle w:val="a9"/>
            <w:noProof/>
            <w:lang w:eastAsia="zh-TW"/>
          </w:rPr>
          <w:t>4.3</w:t>
        </w:r>
        <w:r w:rsidR="00EB25A9">
          <w:rPr>
            <w:rFonts w:asciiTheme="minorHAnsi" w:eastAsiaTheme="minorEastAsia" w:hAnsiTheme="minorHAnsi" w:cstheme="minorBidi"/>
            <w:noProof/>
            <w:sz w:val="22"/>
            <w:szCs w:val="22"/>
          </w:rPr>
          <w:tab/>
        </w:r>
        <w:r w:rsidR="00EB25A9" w:rsidRPr="00651D06">
          <w:rPr>
            <w:rStyle w:val="a9"/>
            <w:rFonts w:hint="eastAsia"/>
            <w:noProof/>
            <w:lang w:eastAsia="zh-TW"/>
          </w:rPr>
          <w:t>パラメータ設定事例</w:t>
        </w:r>
        <w:r w:rsidR="00EB25A9">
          <w:rPr>
            <w:noProof/>
            <w:webHidden/>
          </w:rPr>
          <w:tab/>
        </w:r>
        <w:r w:rsidR="00EB25A9">
          <w:rPr>
            <w:noProof/>
            <w:webHidden/>
          </w:rPr>
          <w:fldChar w:fldCharType="begin"/>
        </w:r>
        <w:r w:rsidR="00EB25A9">
          <w:rPr>
            <w:noProof/>
            <w:webHidden/>
          </w:rPr>
          <w:instrText xml:space="preserve"> PAGEREF _Toc536614082 \h </w:instrText>
        </w:r>
        <w:r w:rsidR="00EB25A9">
          <w:rPr>
            <w:noProof/>
            <w:webHidden/>
          </w:rPr>
        </w:r>
        <w:r w:rsidR="00EB25A9">
          <w:rPr>
            <w:noProof/>
            <w:webHidden/>
          </w:rPr>
          <w:fldChar w:fldCharType="separate"/>
        </w:r>
        <w:r w:rsidR="00EB25A9">
          <w:rPr>
            <w:noProof/>
            <w:webHidden/>
          </w:rPr>
          <w:t>14</w:t>
        </w:r>
        <w:r w:rsidR="00EB25A9">
          <w:rPr>
            <w:noProof/>
            <w:webHidden/>
          </w:rPr>
          <w:fldChar w:fldCharType="end"/>
        </w:r>
      </w:hyperlink>
    </w:p>
    <w:p w14:paraId="4F465FE6" w14:textId="1E34C70E" w:rsidR="00EB25A9" w:rsidRDefault="009D5E56">
      <w:pPr>
        <w:pStyle w:val="11"/>
        <w:rPr>
          <w:rFonts w:asciiTheme="minorHAnsi" w:eastAsiaTheme="minorEastAsia" w:hAnsiTheme="minorHAnsi" w:cstheme="minorBidi"/>
          <w:noProof/>
          <w:szCs w:val="22"/>
        </w:rPr>
      </w:pPr>
      <w:hyperlink w:anchor="_Toc536614083" w:history="1">
        <w:r w:rsidR="00EB25A9" w:rsidRPr="00651D06">
          <w:rPr>
            <w:rStyle w:val="a9"/>
            <w:noProof/>
          </w:rPr>
          <w:t>5.</w:t>
        </w:r>
        <w:r w:rsidR="00EB25A9">
          <w:rPr>
            <w:rFonts w:asciiTheme="minorHAnsi" w:eastAsiaTheme="minorEastAsia" w:hAnsiTheme="minorHAnsi" w:cstheme="minorBidi"/>
            <w:noProof/>
            <w:szCs w:val="22"/>
          </w:rPr>
          <w:tab/>
        </w:r>
        <w:r w:rsidR="00EB25A9" w:rsidRPr="00651D06">
          <w:rPr>
            <w:rStyle w:val="a9"/>
            <w:rFonts w:hint="eastAsia"/>
            <w:noProof/>
          </w:rPr>
          <w:t>電力制御関連機能の設定事例</w:t>
        </w:r>
        <w:r w:rsidR="00EB25A9">
          <w:rPr>
            <w:noProof/>
            <w:webHidden/>
          </w:rPr>
          <w:tab/>
        </w:r>
        <w:r w:rsidR="00EB25A9">
          <w:rPr>
            <w:noProof/>
            <w:webHidden/>
          </w:rPr>
          <w:fldChar w:fldCharType="begin"/>
        </w:r>
        <w:r w:rsidR="00EB25A9">
          <w:rPr>
            <w:noProof/>
            <w:webHidden/>
          </w:rPr>
          <w:instrText xml:space="preserve"> PAGEREF _Toc536614083 \h </w:instrText>
        </w:r>
        <w:r w:rsidR="00EB25A9">
          <w:rPr>
            <w:noProof/>
            <w:webHidden/>
          </w:rPr>
        </w:r>
        <w:r w:rsidR="00EB25A9">
          <w:rPr>
            <w:noProof/>
            <w:webHidden/>
          </w:rPr>
          <w:fldChar w:fldCharType="separate"/>
        </w:r>
        <w:r w:rsidR="00EB25A9">
          <w:rPr>
            <w:noProof/>
            <w:webHidden/>
          </w:rPr>
          <w:t>17</w:t>
        </w:r>
        <w:r w:rsidR="00EB25A9">
          <w:rPr>
            <w:noProof/>
            <w:webHidden/>
          </w:rPr>
          <w:fldChar w:fldCharType="end"/>
        </w:r>
      </w:hyperlink>
    </w:p>
    <w:p w14:paraId="59D9DA29" w14:textId="4C92571D" w:rsidR="00EB25A9" w:rsidRDefault="009D5E56">
      <w:pPr>
        <w:pStyle w:val="22"/>
        <w:rPr>
          <w:rFonts w:asciiTheme="minorHAnsi" w:eastAsiaTheme="minorEastAsia" w:hAnsiTheme="minorHAnsi" w:cstheme="minorBidi"/>
          <w:noProof/>
          <w:sz w:val="22"/>
          <w:szCs w:val="22"/>
        </w:rPr>
      </w:pPr>
      <w:hyperlink w:anchor="_Toc536614084" w:history="1">
        <w:r w:rsidR="00EB25A9" w:rsidRPr="00651D06">
          <w:rPr>
            <w:rStyle w:val="a9"/>
            <w:noProof/>
          </w:rPr>
          <w:t>5.1</w:t>
        </w:r>
        <w:r w:rsidR="00EB25A9">
          <w:rPr>
            <w:rFonts w:asciiTheme="minorHAnsi" w:eastAsiaTheme="minorEastAsia" w:hAnsiTheme="minorHAnsi" w:cstheme="minorBidi"/>
            <w:noProof/>
            <w:sz w:val="22"/>
            <w:szCs w:val="22"/>
          </w:rPr>
          <w:tab/>
        </w:r>
        <w:r w:rsidR="00EB25A9" w:rsidRPr="00651D06">
          <w:rPr>
            <w:rStyle w:val="a9"/>
            <w:rFonts w:cs="Arial"/>
            <w:noProof/>
          </w:rPr>
          <w:t>Typical mode</w:t>
        </w:r>
        <w:r w:rsidR="00EB25A9" w:rsidRPr="00651D06">
          <w:rPr>
            <w:rStyle w:val="a9"/>
            <w:rFonts w:ascii="Times New Roman" w:hAnsi="Times New Roman" w:hint="eastAsia"/>
            <w:noProof/>
          </w:rPr>
          <w:t>設定事例</w:t>
        </w:r>
        <w:r w:rsidR="00EB25A9">
          <w:rPr>
            <w:noProof/>
            <w:webHidden/>
          </w:rPr>
          <w:tab/>
        </w:r>
        <w:r w:rsidR="00EB25A9">
          <w:rPr>
            <w:noProof/>
            <w:webHidden/>
          </w:rPr>
          <w:fldChar w:fldCharType="begin"/>
        </w:r>
        <w:r w:rsidR="00EB25A9">
          <w:rPr>
            <w:noProof/>
            <w:webHidden/>
          </w:rPr>
          <w:instrText xml:space="preserve"> PAGEREF _Toc536614084 \h </w:instrText>
        </w:r>
        <w:r w:rsidR="00EB25A9">
          <w:rPr>
            <w:noProof/>
            <w:webHidden/>
          </w:rPr>
        </w:r>
        <w:r w:rsidR="00EB25A9">
          <w:rPr>
            <w:noProof/>
            <w:webHidden/>
          </w:rPr>
          <w:fldChar w:fldCharType="separate"/>
        </w:r>
        <w:r w:rsidR="00EB25A9">
          <w:rPr>
            <w:noProof/>
            <w:webHidden/>
          </w:rPr>
          <w:t>18</w:t>
        </w:r>
        <w:r w:rsidR="00EB25A9">
          <w:rPr>
            <w:noProof/>
            <w:webHidden/>
          </w:rPr>
          <w:fldChar w:fldCharType="end"/>
        </w:r>
      </w:hyperlink>
    </w:p>
    <w:p w14:paraId="15934E68" w14:textId="3FE370B4" w:rsidR="00EB25A9" w:rsidRDefault="009D5E56">
      <w:pPr>
        <w:pStyle w:val="22"/>
        <w:rPr>
          <w:rFonts w:asciiTheme="minorHAnsi" w:eastAsiaTheme="minorEastAsia" w:hAnsiTheme="minorHAnsi" w:cstheme="minorBidi"/>
          <w:noProof/>
          <w:sz w:val="22"/>
          <w:szCs w:val="22"/>
        </w:rPr>
      </w:pPr>
      <w:hyperlink w:anchor="_Toc536614085" w:history="1">
        <w:r w:rsidR="00EB25A9" w:rsidRPr="00651D06">
          <w:rPr>
            <w:rStyle w:val="a9"/>
            <w:noProof/>
          </w:rPr>
          <w:t>5.2</w:t>
        </w:r>
        <w:r w:rsidR="00EB25A9">
          <w:rPr>
            <w:rFonts w:asciiTheme="minorHAnsi" w:eastAsiaTheme="minorEastAsia" w:hAnsiTheme="minorHAnsi" w:cstheme="minorBidi"/>
            <w:noProof/>
            <w:sz w:val="22"/>
            <w:szCs w:val="22"/>
          </w:rPr>
          <w:tab/>
        </w:r>
        <w:r w:rsidR="00EB25A9" w:rsidRPr="00651D06">
          <w:rPr>
            <w:rStyle w:val="a9"/>
            <w:rFonts w:eastAsia="平成明朝" w:cs="Arial"/>
            <w:noProof/>
          </w:rPr>
          <w:t>High performance mode</w:t>
        </w:r>
        <w:r w:rsidR="00EB25A9" w:rsidRPr="00651D06">
          <w:rPr>
            <w:rStyle w:val="a9"/>
            <w:rFonts w:ascii="ＭＳ ゴシック" w:hAnsi="ＭＳ ゴシック" w:hint="eastAsia"/>
            <w:noProof/>
          </w:rPr>
          <w:t>設定事例</w:t>
        </w:r>
        <w:r w:rsidR="00EB25A9">
          <w:rPr>
            <w:noProof/>
            <w:webHidden/>
          </w:rPr>
          <w:tab/>
        </w:r>
        <w:r w:rsidR="00EB25A9">
          <w:rPr>
            <w:noProof/>
            <w:webHidden/>
          </w:rPr>
          <w:fldChar w:fldCharType="begin"/>
        </w:r>
        <w:r w:rsidR="00EB25A9">
          <w:rPr>
            <w:noProof/>
            <w:webHidden/>
          </w:rPr>
          <w:instrText xml:space="preserve"> PAGEREF _Toc536614085 \h </w:instrText>
        </w:r>
        <w:r w:rsidR="00EB25A9">
          <w:rPr>
            <w:noProof/>
            <w:webHidden/>
          </w:rPr>
        </w:r>
        <w:r w:rsidR="00EB25A9">
          <w:rPr>
            <w:noProof/>
            <w:webHidden/>
          </w:rPr>
          <w:fldChar w:fldCharType="separate"/>
        </w:r>
        <w:r w:rsidR="00EB25A9">
          <w:rPr>
            <w:noProof/>
            <w:webHidden/>
          </w:rPr>
          <w:t>18</w:t>
        </w:r>
        <w:r w:rsidR="00EB25A9">
          <w:rPr>
            <w:noProof/>
            <w:webHidden/>
          </w:rPr>
          <w:fldChar w:fldCharType="end"/>
        </w:r>
      </w:hyperlink>
    </w:p>
    <w:p w14:paraId="4F33BAC1" w14:textId="10BD8A2E" w:rsidR="00EB25A9" w:rsidRDefault="009D5E56">
      <w:pPr>
        <w:pStyle w:val="22"/>
        <w:rPr>
          <w:rFonts w:asciiTheme="minorHAnsi" w:eastAsiaTheme="minorEastAsia" w:hAnsiTheme="minorHAnsi" w:cstheme="minorBidi"/>
          <w:noProof/>
          <w:sz w:val="22"/>
          <w:szCs w:val="22"/>
        </w:rPr>
      </w:pPr>
      <w:hyperlink w:anchor="_Toc536614086" w:history="1">
        <w:r w:rsidR="00EB25A9" w:rsidRPr="00651D06">
          <w:rPr>
            <w:rStyle w:val="a9"/>
            <w:noProof/>
          </w:rPr>
          <w:t>5.3</w:t>
        </w:r>
        <w:r w:rsidR="00EB25A9">
          <w:rPr>
            <w:rFonts w:asciiTheme="minorHAnsi" w:eastAsiaTheme="minorEastAsia" w:hAnsiTheme="minorHAnsi" w:cstheme="minorBidi"/>
            <w:noProof/>
            <w:sz w:val="22"/>
            <w:szCs w:val="22"/>
          </w:rPr>
          <w:tab/>
        </w:r>
        <w:r w:rsidR="00EB25A9" w:rsidRPr="00651D06">
          <w:rPr>
            <w:rStyle w:val="a9"/>
            <w:rFonts w:cs="Arial"/>
            <w:noProof/>
          </w:rPr>
          <w:t>Low power mode</w:t>
        </w:r>
        <w:r w:rsidR="00EB25A9" w:rsidRPr="00651D06">
          <w:rPr>
            <w:rStyle w:val="a9"/>
            <w:rFonts w:ascii="ＭＳ ゴシック" w:hAnsi="ＭＳ ゴシック" w:hint="eastAsia"/>
            <w:noProof/>
          </w:rPr>
          <w:t>設定事例</w:t>
        </w:r>
        <w:r w:rsidR="00EB25A9">
          <w:rPr>
            <w:noProof/>
            <w:webHidden/>
          </w:rPr>
          <w:tab/>
        </w:r>
        <w:r w:rsidR="00EB25A9">
          <w:rPr>
            <w:noProof/>
            <w:webHidden/>
          </w:rPr>
          <w:fldChar w:fldCharType="begin"/>
        </w:r>
        <w:r w:rsidR="00EB25A9">
          <w:rPr>
            <w:noProof/>
            <w:webHidden/>
          </w:rPr>
          <w:instrText xml:space="preserve"> PAGEREF _Toc536614086 \h </w:instrText>
        </w:r>
        <w:r w:rsidR="00EB25A9">
          <w:rPr>
            <w:noProof/>
            <w:webHidden/>
          </w:rPr>
        </w:r>
        <w:r w:rsidR="00EB25A9">
          <w:rPr>
            <w:noProof/>
            <w:webHidden/>
          </w:rPr>
          <w:fldChar w:fldCharType="separate"/>
        </w:r>
        <w:r w:rsidR="00EB25A9">
          <w:rPr>
            <w:noProof/>
            <w:webHidden/>
          </w:rPr>
          <w:t>18</w:t>
        </w:r>
        <w:r w:rsidR="00EB25A9">
          <w:rPr>
            <w:noProof/>
            <w:webHidden/>
          </w:rPr>
          <w:fldChar w:fldCharType="end"/>
        </w:r>
      </w:hyperlink>
    </w:p>
    <w:p w14:paraId="0E906930" w14:textId="117C2A7A" w:rsidR="00EB25A9" w:rsidRDefault="009D5E56">
      <w:pPr>
        <w:pStyle w:val="11"/>
        <w:rPr>
          <w:rFonts w:asciiTheme="minorHAnsi" w:eastAsiaTheme="minorEastAsia" w:hAnsiTheme="minorHAnsi" w:cstheme="minorBidi"/>
          <w:noProof/>
          <w:szCs w:val="22"/>
        </w:rPr>
      </w:pPr>
      <w:hyperlink w:anchor="_Toc536614087" w:history="1">
        <w:r w:rsidR="00EB25A9" w:rsidRPr="00651D06">
          <w:rPr>
            <w:rStyle w:val="a9"/>
            <w:noProof/>
          </w:rPr>
          <w:t>Appendix</w:t>
        </w:r>
        <w:r w:rsidR="00EB25A9">
          <w:rPr>
            <w:noProof/>
            <w:webHidden/>
          </w:rPr>
          <w:tab/>
        </w:r>
        <w:r w:rsidR="00EB25A9">
          <w:rPr>
            <w:noProof/>
            <w:webHidden/>
          </w:rPr>
          <w:fldChar w:fldCharType="begin"/>
        </w:r>
        <w:r w:rsidR="00EB25A9">
          <w:rPr>
            <w:noProof/>
            <w:webHidden/>
          </w:rPr>
          <w:instrText xml:space="preserve"> PAGEREF _Toc536614087 \h </w:instrText>
        </w:r>
        <w:r w:rsidR="00EB25A9">
          <w:rPr>
            <w:noProof/>
            <w:webHidden/>
          </w:rPr>
        </w:r>
        <w:r w:rsidR="00EB25A9">
          <w:rPr>
            <w:noProof/>
            <w:webHidden/>
          </w:rPr>
          <w:fldChar w:fldCharType="separate"/>
        </w:r>
        <w:r w:rsidR="00EB25A9">
          <w:rPr>
            <w:noProof/>
            <w:webHidden/>
          </w:rPr>
          <w:t>19</w:t>
        </w:r>
        <w:r w:rsidR="00EB25A9">
          <w:rPr>
            <w:noProof/>
            <w:webHidden/>
          </w:rPr>
          <w:fldChar w:fldCharType="end"/>
        </w:r>
      </w:hyperlink>
    </w:p>
    <w:p w14:paraId="55201F91" w14:textId="0DEA71C8" w:rsidR="00EB25A9" w:rsidRDefault="009D5E56">
      <w:pPr>
        <w:pStyle w:val="11"/>
        <w:rPr>
          <w:rFonts w:asciiTheme="minorHAnsi" w:eastAsiaTheme="minorEastAsia" w:hAnsiTheme="minorHAnsi" w:cstheme="minorBidi"/>
          <w:noProof/>
          <w:szCs w:val="22"/>
        </w:rPr>
      </w:pPr>
      <w:hyperlink w:anchor="_Toc536614088" w:history="1">
        <w:r w:rsidR="00EB25A9" w:rsidRPr="00651D06">
          <w:rPr>
            <w:rStyle w:val="a9"/>
            <w:noProof/>
          </w:rPr>
          <w:t>A1.</w:t>
        </w:r>
        <w:r w:rsidR="00EB25A9">
          <w:rPr>
            <w:rFonts w:asciiTheme="minorHAnsi" w:eastAsiaTheme="minorEastAsia" w:hAnsiTheme="minorHAnsi" w:cstheme="minorBidi"/>
            <w:noProof/>
            <w:szCs w:val="22"/>
          </w:rPr>
          <w:tab/>
        </w:r>
        <w:r w:rsidR="00EB25A9" w:rsidRPr="00651D06">
          <w:rPr>
            <w:rStyle w:val="a9"/>
            <w:rFonts w:hint="eastAsia"/>
            <w:noProof/>
          </w:rPr>
          <w:t>概要</w:t>
        </w:r>
        <w:r w:rsidR="00EB25A9">
          <w:rPr>
            <w:noProof/>
            <w:webHidden/>
          </w:rPr>
          <w:tab/>
        </w:r>
        <w:r w:rsidR="00EB25A9">
          <w:rPr>
            <w:noProof/>
            <w:webHidden/>
          </w:rPr>
          <w:fldChar w:fldCharType="begin"/>
        </w:r>
        <w:r w:rsidR="00EB25A9">
          <w:rPr>
            <w:noProof/>
            <w:webHidden/>
          </w:rPr>
          <w:instrText xml:space="preserve"> PAGEREF _Toc536614088 \h </w:instrText>
        </w:r>
        <w:r w:rsidR="00EB25A9">
          <w:rPr>
            <w:noProof/>
            <w:webHidden/>
          </w:rPr>
        </w:r>
        <w:r w:rsidR="00EB25A9">
          <w:rPr>
            <w:noProof/>
            <w:webHidden/>
          </w:rPr>
          <w:fldChar w:fldCharType="separate"/>
        </w:r>
        <w:r w:rsidR="00EB25A9">
          <w:rPr>
            <w:noProof/>
            <w:webHidden/>
          </w:rPr>
          <w:t>19</w:t>
        </w:r>
        <w:r w:rsidR="00EB25A9">
          <w:rPr>
            <w:noProof/>
            <w:webHidden/>
          </w:rPr>
          <w:fldChar w:fldCharType="end"/>
        </w:r>
      </w:hyperlink>
    </w:p>
    <w:p w14:paraId="4C67E24E" w14:textId="3F4D2B51" w:rsidR="00EB25A9" w:rsidRDefault="009D5E56">
      <w:pPr>
        <w:pStyle w:val="11"/>
        <w:rPr>
          <w:rFonts w:asciiTheme="minorHAnsi" w:eastAsiaTheme="minorEastAsia" w:hAnsiTheme="minorHAnsi" w:cstheme="minorBidi"/>
          <w:noProof/>
          <w:szCs w:val="22"/>
        </w:rPr>
      </w:pPr>
      <w:hyperlink w:anchor="_Toc536614089" w:history="1">
        <w:r w:rsidR="00EB25A9" w:rsidRPr="00651D06">
          <w:rPr>
            <w:rStyle w:val="a9"/>
            <w:noProof/>
          </w:rPr>
          <w:t>A2.</w:t>
        </w:r>
        <w:r w:rsidR="00EB25A9">
          <w:rPr>
            <w:rFonts w:asciiTheme="minorHAnsi" w:eastAsiaTheme="minorEastAsia" w:hAnsiTheme="minorHAnsi" w:cstheme="minorBidi"/>
            <w:noProof/>
            <w:szCs w:val="22"/>
          </w:rPr>
          <w:tab/>
        </w:r>
        <w:r w:rsidR="00EB25A9" w:rsidRPr="00651D06">
          <w:rPr>
            <w:rStyle w:val="a9"/>
            <w:noProof/>
          </w:rPr>
          <w:t>CPU online/offline</w:t>
        </w:r>
        <w:r w:rsidR="00EB25A9" w:rsidRPr="00651D06">
          <w:rPr>
            <w:rStyle w:val="a9"/>
            <w:rFonts w:hint="eastAsia"/>
            <w:noProof/>
          </w:rPr>
          <w:t>に要する処理時間</w:t>
        </w:r>
        <w:r w:rsidR="00EB25A9">
          <w:rPr>
            <w:noProof/>
            <w:webHidden/>
          </w:rPr>
          <w:tab/>
        </w:r>
        <w:r w:rsidR="00EB25A9">
          <w:rPr>
            <w:noProof/>
            <w:webHidden/>
          </w:rPr>
          <w:fldChar w:fldCharType="begin"/>
        </w:r>
        <w:r w:rsidR="00EB25A9">
          <w:rPr>
            <w:noProof/>
            <w:webHidden/>
          </w:rPr>
          <w:instrText xml:space="preserve"> PAGEREF _Toc536614089 \h </w:instrText>
        </w:r>
        <w:r w:rsidR="00EB25A9">
          <w:rPr>
            <w:noProof/>
            <w:webHidden/>
          </w:rPr>
        </w:r>
        <w:r w:rsidR="00EB25A9">
          <w:rPr>
            <w:noProof/>
            <w:webHidden/>
          </w:rPr>
          <w:fldChar w:fldCharType="separate"/>
        </w:r>
        <w:r w:rsidR="00EB25A9">
          <w:rPr>
            <w:noProof/>
            <w:webHidden/>
          </w:rPr>
          <w:t>20</w:t>
        </w:r>
        <w:r w:rsidR="00EB25A9">
          <w:rPr>
            <w:noProof/>
            <w:webHidden/>
          </w:rPr>
          <w:fldChar w:fldCharType="end"/>
        </w:r>
      </w:hyperlink>
    </w:p>
    <w:p w14:paraId="4861A200" w14:textId="1868DC55" w:rsidR="00EB25A9" w:rsidRDefault="009D5E56">
      <w:pPr>
        <w:pStyle w:val="11"/>
        <w:rPr>
          <w:rFonts w:asciiTheme="minorHAnsi" w:eastAsiaTheme="minorEastAsia" w:hAnsiTheme="minorHAnsi" w:cstheme="minorBidi"/>
          <w:noProof/>
          <w:szCs w:val="22"/>
        </w:rPr>
      </w:pPr>
      <w:hyperlink w:anchor="_Toc536614090" w:history="1">
        <w:r w:rsidR="00EB25A9" w:rsidRPr="00651D06">
          <w:rPr>
            <w:rStyle w:val="a9"/>
            <w:noProof/>
            <w:lang w:eastAsia="zh-TW"/>
          </w:rPr>
          <w:t>A3.</w:t>
        </w:r>
        <w:r w:rsidR="00EB25A9">
          <w:rPr>
            <w:rFonts w:asciiTheme="minorHAnsi" w:eastAsiaTheme="minorEastAsia" w:hAnsiTheme="minorHAnsi" w:cstheme="minorBidi"/>
            <w:noProof/>
            <w:szCs w:val="22"/>
          </w:rPr>
          <w:tab/>
        </w:r>
        <w:r w:rsidR="00EB25A9" w:rsidRPr="00651D06">
          <w:rPr>
            <w:rStyle w:val="a9"/>
            <w:noProof/>
            <w:lang w:eastAsia="zh-TW"/>
          </w:rPr>
          <w:t>DVFS/DFS</w:t>
        </w:r>
        <w:r w:rsidR="00EB25A9" w:rsidRPr="00651D06">
          <w:rPr>
            <w:rStyle w:val="a9"/>
            <w:rFonts w:hint="eastAsia"/>
            <w:noProof/>
            <w:lang w:eastAsia="zh-TW"/>
          </w:rPr>
          <w:t>使用時の注意点</w:t>
        </w:r>
        <w:r w:rsidR="00EB25A9">
          <w:rPr>
            <w:noProof/>
            <w:webHidden/>
          </w:rPr>
          <w:tab/>
        </w:r>
        <w:r w:rsidR="00EB25A9">
          <w:rPr>
            <w:noProof/>
            <w:webHidden/>
          </w:rPr>
          <w:fldChar w:fldCharType="begin"/>
        </w:r>
        <w:r w:rsidR="00EB25A9">
          <w:rPr>
            <w:noProof/>
            <w:webHidden/>
          </w:rPr>
          <w:instrText xml:space="preserve"> PAGEREF _Toc536614090 \h </w:instrText>
        </w:r>
        <w:r w:rsidR="00EB25A9">
          <w:rPr>
            <w:noProof/>
            <w:webHidden/>
          </w:rPr>
        </w:r>
        <w:r w:rsidR="00EB25A9">
          <w:rPr>
            <w:noProof/>
            <w:webHidden/>
          </w:rPr>
          <w:fldChar w:fldCharType="separate"/>
        </w:r>
        <w:r w:rsidR="00EB25A9">
          <w:rPr>
            <w:noProof/>
            <w:webHidden/>
          </w:rPr>
          <w:t>21</w:t>
        </w:r>
        <w:r w:rsidR="00EB25A9">
          <w:rPr>
            <w:noProof/>
            <w:webHidden/>
          </w:rPr>
          <w:fldChar w:fldCharType="end"/>
        </w:r>
      </w:hyperlink>
    </w:p>
    <w:p w14:paraId="6490C7C5" w14:textId="39D25341" w:rsidR="00EB25A9" w:rsidRDefault="009D5E56">
      <w:pPr>
        <w:pStyle w:val="22"/>
        <w:rPr>
          <w:rFonts w:asciiTheme="minorHAnsi" w:eastAsiaTheme="minorEastAsia" w:hAnsiTheme="minorHAnsi" w:cstheme="minorBidi"/>
          <w:noProof/>
          <w:sz w:val="22"/>
          <w:szCs w:val="22"/>
        </w:rPr>
      </w:pPr>
      <w:hyperlink w:anchor="_Toc536614091" w:history="1">
        <w:r w:rsidR="00EB25A9" w:rsidRPr="00651D06">
          <w:rPr>
            <w:rStyle w:val="a9"/>
            <w:noProof/>
          </w:rPr>
          <w:t>A3.1</w:t>
        </w:r>
        <w:r w:rsidR="00EB25A9">
          <w:rPr>
            <w:rFonts w:asciiTheme="minorHAnsi" w:eastAsiaTheme="minorEastAsia" w:hAnsiTheme="minorHAnsi" w:cstheme="minorBidi"/>
            <w:noProof/>
            <w:sz w:val="22"/>
            <w:szCs w:val="22"/>
          </w:rPr>
          <w:tab/>
        </w:r>
        <w:r w:rsidR="00EB25A9" w:rsidRPr="00651D06">
          <w:rPr>
            <w:rStyle w:val="a9"/>
            <w:noProof/>
          </w:rPr>
          <w:t>DFS</w:t>
        </w:r>
        <w:r w:rsidR="00EB25A9" w:rsidRPr="00651D06">
          <w:rPr>
            <w:rStyle w:val="a9"/>
            <w:rFonts w:hint="eastAsia"/>
            <w:noProof/>
          </w:rPr>
          <w:t>制御の処理フローと処理時間</w:t>
        </w:r>
        <w:r w:rsidR="00EB25A9">
          <w:rPr>
            <w:noProof/>
            <w:webHidden/>
          </w:rPr>
          <w:tab/>
        </w:r>
        <w:r w:rsidR="00EB25A9">
          <w:rPr>
            <w:noProof/>
            <w:webHidden/>
          </w:rPr>
          <w:fldChar w:fldCharType="begin"/>
        </w:r>
        <w:r w:rsidR="00EB25A9">
          <w:rPr>
            <w:noProof/>
            <w:webHidden/>
          </w:rPr>
          <w:instrText xml:space="preserve"> PAGEREF _Toc536614091 \h </w:instrText>
        </w:r>
        <w:r w:rsidR="00EB25A9">
          <w:rPr>
            <w:noProof/>
            <w:webHidden/>
          </w:rPr>
        </w:r>
        <w:r w:rsidR="00EB25A9">
          <w:rPr>
            <w:noProof/>
            <w:webHidden/>
          </w:rPr>
          <w:fldChar w:fldCharType="separate"/>
        </w:r>
        <w:r w:rsidR="00EB25A9">
          <w:rPr>
            <w:noProof/>
            <w:webHidden/>
          </w:rPr>
          <w:t>22</w:t>
        </w:r>
        <w:r w:rsidR="00EB25A9">
          <w:rPr>
            <w:noProof/>
            <w:webHidden/>
          </w:rPr>
          <w:fldChar w:fldCharType="end"/>
        </w:r>
      </w:hyperlink>
    </w:p>
    <w:p w14:paraId="214CAE61" w14:textId="2E5EB8B5" w:rsidR="00EB25A9" w:rsidRDefault="009D5E56">
      <w:pPr>
        <w:pStyle w:val="22"/>
        <w:rPr>
          <w:rFonts w:asciiTheme="minorHAnsi" w:eastAsiaTheme="minorEastAsia" w:hAnsiTheme="minorHAnsi" w:cstheme="minorBidi"/>
          <w:noProof/>
          <w:sz w:val="22"/>
          <w:szCs w:val="22"/>
        </w:rPr>
      </w:pPr>
      <w:hyperlink w:anchor="_Toc536614092" w:history="1">
        <w:r w:rsidR="00EB25A9" w:rsidRPr="00651D06">
          <w:rPr>
            <w:rStyle w:val="a9"/>
            <w:noProof/>
          </w:rPr>
          <w:t>A3.2</w:t>
        </w:r>
        <w:r w:rsidR="00EB25A9">
          <w:rPr>
            <w:rFonts w:asciiTheme="minorHAnsi" w:eastAsiaTheme="minorEastAsia" w:hAnsiTheme="minorHAnsi" w:cstheme="minorBidi"/>
            <w:noProof/>
            <w:sz w:val="22"/>
            <w:szCs w:val="22"/>
          </w:rPr>
          <w:tab/>
        </w:r>
        <w:r w:rsidR="00EB25A9" w:rsidRPr="00651D06">
          <w:rPr>
            <w:rStyle w:val="a9"/>
            <w:noProof/>
          </w:rPr>
          <w:t>DVFS</w:t>
        </w:r>
        <w:r w:rsidR="00EB25A9" w:rsidRPr="00651D06">
          <w:rPr>
            <w:rStyle w:val="a9"/>
            <w:rFonts w:hint="eastAsia"/>
            <w:noProof/>
          </w:rPr>
          <w:t>制御の処理フローと処理時間</w:t>
        </w:r>
        <w:r w:rsidR="00EB25A9">
          <w:rPr>
            <w:noProof/>
            <w:webHidden/>
          </w:rPr>
          <w:tab/>
        </w:r>
        <w:r w:rsidR="00EB25A9">
          <w:rPr>
            <w:noProof/>
            <w:webHidden/>
          </w:rPr>
          <w:fldChar w:fldCharType="begin"/>
        </w:r>
        <w:r w:rsidR="00EB25A9">
          <w:rPr>
            <w:noProof/>
            <w:webHidden/>
          </w:rPr>
          <w:instrText xml:space="preserve"> PAGEREF _Toc536614092 \h </w:instrText>
        </w:r>
        <w:r w:rsidR="00EB25A9">
          <w:rPr>
            <w:noProof/>
            <w:webHidden/>
          </w:rPr>
        </w:r>
        <w:r w:rsidR="00EB25A9">
          <w:rPr>
            <w:noProof/>
            <w:webHidden/>
          </w:rPr>
          <w:fldChar w:fldCharType="separate"/>
        </w:r>
        <w:r w:rsidR="00EB25A9">
          <w:rPr>
            <w:noProof/>
            <w:webHidden/>
          </w:rPr>
          <w:t>23</w:t>
        </w:r>
        <w:r w:rsidR="00EB25A9">
          <w:rPr>
            <w:noProof/>
            <w:webHidden/>
          </w:rPr>
          <w:fldChar w:fldCharType="end"/>
        </w:r>
      </w:hyperlink>
    </w:p>
    <w:p w14:paraId="15CA829A" w14:textId="4AB84230" w:rsidR="00EB25A9" w:rsidRDefault="009D5E56">
      <w:pPr>
        <w:pStyle w:val="11"/>
        <w:rPr>
          <w:rFonts w:asciiTheme="minorHAnsi" w:eastAsiaTheme="minorEastAsia" w:hAnsiTheme="minorHAnsi" w:cstheme="minorBidi"/>
          <w:noProof/>
          <w:szCs w:val="22"/>
        </w:rPr>
      </w:pPr>
      <w:hyperlink w:anchor="_Toc536614093" w:history="1">
        <w:r w:rsidR="00EB25A9" w:rsidRPr="00651D06">
          <w:rPr>
            <w:rStyle w:val="a9"/>
            <w:noProof/>
          </w:rPr>
          <w:t>A4.</w:t>
        </w:r>
        <w:r w:rsidR="00EB25A9">
          <w:rPr>
            <w:rFonts w:asciiTheme="minorHAnsi" w:eastAsiaTheme="minorEastAsia" w:hAnsiTheme="minorHAnsi" w:cstheme="minorBidi"/>
            <w:noProof/>
            <w:szCs w:val="22"/>
          </w:rPr>
          <w:tab/>
        </w:r>
        <w:r w:rsidR="00EB25A9" w:rsidRPr="00651D06">
          <w:rPr>
            <w:rStyle w:val="a9"/>
            <w:noProof/>
          </w:rPr>
          <w:t>System Suspend to RAM</w:t>
        </w:r>
        <w:r w:rsidR="00EB25A9" w:rsidRPr="00651D06">
          <w:rPr>
            <w:rStyle w:val="a9"/>
            <w:rFonts w:hint="eastAsia"/>
            <w:noProof/>
          </w:rPr>
          <w:t>の復帰時間の注意点</w:t>
        </w:r>
        <w:r w:rsidR="00EB25A9">
          <w:rPr>
            <w:noProof/>
            <w:webHidden/>
          </w:rPr>
          <w:tab/>
        </w:r>
        <w:r w:rsidR="00EB25A9">
          <w:rPr>
            <w:noProof/>
            <w:webHidden/>
          </w:rPr>
          <w:fldChar w:fldCharType="begin"/>
        </w:r>
        <w:r w:rsidR="00EB25A9">
          <w:rPr>
            <w:noProof/>
            <w:webHidden/>
          </w:rPr>
          <w:instrText xml:space="preserve"> PAGEREF _Toc536614093 \h </w:instrText>
        </w:r>
        <w:r w:rsidR="00EB25A9">
          <w:rPr>
            <w:noProof/>
            <w:webHidden/>
          </w:rPr>
        </w:r>
        <w:r w:rsidR="00EB25A9">
          <w:rPr>
            <w:noProof/>
            <w:webHidden/>
          </w:rPr>
          <w:fldChar w:fldCharType="separate"/>
        </w:r>
        <w:r w:rsidR="00EB25A9">
          <w:rPr>
            <w:noProof/>
            <w:webHidden/>
          </w:rPr>
          <w:t>24</w:t>
        </w:r>
        <w:r w:rsidR="00EB25A9">
          <w:rPr>
            <w:noProof/>
            <w:webHidden/>
          </w:rPr>
          <w:fldChar w:fldCharType="end"/>
        </w:r>
      </w:hyperlink>
    </w:p>
    <w:p w14:paraId="2705C733" w14:textId="17C3A34E" w:rsidR="00F56DB8" w:rsidRPr="00476030" w:rsidRDefault="008A1064" w:rsidP="000D40A2">
      <w:pPr>
        <w:pStyle w:val="listend"/>
      </w:pPr>
      <w:r w:rsidRPr="00476030">
        <w:rPr>
          <w:rFonts w:ascii="Arial" w:eastAsia="ＭＳ ゴシック" w:hAnsi="Arial"/>
          <w:sz w:val="22"/>
          <w:lang w:eastAsia="ja-JP"/>
        </w:rPr>
        <w:fldChar w:fldCharType="end"/>
      </w:r>
    </w:p>
    <w:p w14:paraId="23B7AF5E" w14:textId="3E7D27DB" w:rsidR="00122128" w:rsidRPr="00476030" w:rsidRDefault="00F56DB8" w:rsidP="00122128">
      <w:pPr>
        <w:pStyle w:val="10"/>
      </w:pPr>
      <w:r w:rsidRPr="00476030">
        <w:br w:type="page"/>
      </w:r>
      <w:bookmarkStart w:id="9" w:name="_Toc536614068"/>
      <w:r w:rsidR="00122128" w:rsidRPr="00476030">
        <w:rPr>
          <w:rFonts w:hint="eastAsia"/>
        </w:rPr>
        <w:lastRenderedPageBreak/>
        <w:t>電力制御関連機能のソフトウェア仕様</w:t>
      </w:r>
      <w:bookmarkEnd w:id="9"/>
    </w:p>
    <w:p w14:paraId="58CF79B2" w14:textId="77777777" w:rsidR="00122128" w:rsidRPr="00476030" w:rsidRDefault="00122128" w:rsidP="00122128">
      <w:r w:rsidRPr="00476030">
        <w:rPr>
          <w:rFonts w:hint="eastAsia"/>
        </w:rPr>
        <w:t>電力制御関連機能の活用の前段として、本章では各機能のソフトウェア仕様の概要を説明します。</w:t>
      </w:r>
    </w:p>
    <w:p w14:paraId="2A7C859F" w14:textId="77777777" w:rsidR="00122128" w:rsidRPr="00476030" w:rsidRDefault="00122128" w:rsidP="00122128">
      <w:pPr>
        <w:pStyle w:val="space"/>
      </w:pPr>
    </w:p>
    <w:p w14:paraId="061EE414" w14:textId="373FF56E" w:rsidR="00122128" w:rsidRPr="00476030" w:rsidRDefault="00122128" w:rsidP="00122128">
      <w:pPr>
        <w:pStyle w:val="tabletitie"/>
      </w:pPr>
      <w:r w:rsidRPr="00476030">
        <w:rPr>
          <w:rFonts w:hint="eastAsia"/>
        </w:rPr>
        <w:t>表</w:t>
      </w:r>
      <w:r w:rsidRPr="00476030">
        <w:rPr>
          <w:rFonts w:hint="eastAsia"/>
        </w:rPr>
        <w:t xml:space="preserve"> </w:t>
      </w:r>
      <w:r w:rsidR="001E70E6" w:rsidRPr="00476030">
        <w:fldChar w:fldCharType="begin"/>
      </w:r>
      <w:r w:rsidR="001E70E6" w:rsidRPr="00476030">
        <w:instrText xml:space="preserve"> </w:instrText>
      </w:r>
      <w:r w:rsidR="001E70E6" w:rsidRPr="00476030">
        <w:rPr>
          <w:rFonts w:hint="eastAsia"/>
        </w:rPr>
        <w:instrText>STYLEREF 1 \s</w:instrText>
      </w:r>
      <w:r w:rsidR="001E70E6" w:rsidRPr="00476030">
        <w:instrText xml:space="preserve"> </w:instrText>
      </w:r>
      <w:r w:rsidR="001E70E6" w:rsidRPr="00476030">
        <w:fldChar w:fldCharType="separate"/>
      </w:r>
      <w:r w:rsidR="00635E9F">
        <w:rPr>
          <w:noProof/>
        </w:rPr>
        <w:t>1</w:t>
      </w:r>
      <w:r w:rsidR="001E70E6" w:rsidRPr="00476030">
        <w:fldChar w:fldCharType="end"/>
      </w:r>
      <w:r w:rsidR="001E70E6" w:rsidRPr="00476030">
        <w:noBreakHyphen/>
      </w:r>
      <w:r w:rsidR="001E70E6" w:rsidRPr="00476030">
        <w:fldChar w:fldCharType="begin"/>
      </w:r>
      <w:r w:rsidR="001E70E6" w:rsidRPr="00476030">
        <w:instrText xml:space="preserve"> </w:instrText>
      </w:r>
      <w:r w:rsidR="001E70E6" w:rsidRPr="00476030">
        <w:rPr>
          <w:rFonts w:hint="eastAsia"/>
        </w:rPr>
        <w:instrText xml:space="preserve">SEQ </w:instrText>
      </w:r>
      <w:r w:rsidR="001E70E6" w:rsidRPr="00476030">
        <w:rPr>
          <w:rFonts w:hint="eastAsia"/>
        </w:rPr>
        <w:instrText>表</w:instrText>
      </w:r>
      <w:r w:rsidR="001E70E6" w:rsidRPr="00476030">
        <w:rPr>
          <w:rFonts w:hint="eastAsia"/>
        </w:rPr>
        <w:instrText xml:space="preserve"> \* ARABIC \s 1</w:instrText>
      </w:r>
      <w:r w:rsidR="001E70E6" w:rsidRPr="00476030">
        <w:instrText xml:space="preserve"> </w:instrText>
      </w:r>
      <w:r w:rsidR="001E70E6" w:rsidRPr="00476030">
        <w:fldChar w:fldCharType="separate"/>
      </w:r>
      <w:r w:rsidR="00635E9F">
        <w:rPr>
          <w:noProof/>
        </w:rPr>
        <w:t>1</w:t>
      </w:r>
      <w:r w:rsidR="001E70E6" w:rsidRPr="00476030">
        <w:fldChar w:fldCharType="end"/>
      </w:r>
      <w:r w:rsidR="00811BC6" w:rsidRPr="00476030">
        <w:rPr>
          <w:rFonts w:hint="eastAsia"/>
        </w:rPr>
        <w:t xml:space="preserve">　</w:t>
      </w:r>
      <w:r w:rsidR="006A6B2D" w:rsidRPr="00476030">
        <w:rPr>
          <w:rFonts w:hint="eastAsia"/>
        </w:rPr>
        <w:t>電力制御関連機能のソフトウェア概要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7974"/>
      </w:tblGrid>
      <w:tr w:rsidR="00122128" w:rsidRPr="00476030" w14:paraId="2D179CD5" w14:textId="77777777" w:rsidTr="00467E6C">
        <w:tc>
          <w:tcPr>
            <w:tcW w:w="1655" w:type="dxa"/>
            <w:shd w:val="clear" w:color="auto" w:fill="auto"/>
          </w:tcPr>
          <w:p w14:paraId="6A209965" w14:textId="77777777" w:rsidR="00122128" w:rsidRPr="00476030" w:rsidRDefault="00122128" w:rsidP="00AF638E">
            <w:pPr>
              <w:pStyle w:val="tablehead"/>
            </w:pPr>
            <w:r w:rsidRPr="00476030">
              <w:rPr>
                <w:rFonts w:hint="eastAsia"/>
              </w:rPr>
              <w:t>機能名</w:t>
            </w:r>
          </w:p>
        </w:tc>
        <w:tc>
          <w:tcPr>
            <w:tcW w:w="7974" w:type="dxa"/>
            <w:shd w:val="clear" w:color="auto" w:fill="auto"/>
          </w:tcPr>
          <w:p w14:paraId="7FA9B87D" w14:textId="77777777" w:rsidR="00122128" w:rsidRPr="00476030" w:rsidRDefault="00122128" w:rsidP="00AF638E">
            <w:pPr>
              <w:pStyle w:val="tablehead"/>
            </w:pPr>
            <w:r w:rsidRPr="00476030">
              <w:rPr>
                <w:rFonts w:hint="eastAsia"/>
              </w:rPr>
              <w:t>ソフトウェア仕様の概要説明</w:t>
            </w:r>
          </w:p>
        </w:tc>
      </w:tr>
      <w:tr w:rsidR="00AF638E" w:rsidRPr="00476030" w14:paraId="1B94228A" w14:textId="77777777" w:rsidTr="00467E6C">
        <w:tc>
          <w:tcPr>
            <w:tcW w:w="1655" w:type="dxa"/>
            <w:shd w:val="clear" w:color="auto" w:fill="auto"/>
          </w:tcPr>
          <w:p w14:paraId="7DE84FF2" w14:textId="77777777" w:rsidR="00122128" w:rsidRPr="00476030" w:rsidRDefault="00122128" w:rsidP="00AF638E">
            <w:pPr>
              <w:pStyle w:val="tablebody"/>
            </w:pPr>
            <w:r w:rsidRPr="00476030">
              <w:rPr>
                <w:rFonts w:hint="eastAsia"/>
              </w:rPr>
              <w:t xml:space="preserve">CPU </w:t>
            </w:r>
            <w:proofErr w:type="spellStart"/>
            <w:r w:rsidRPr="00476030">
              <w:rPr>
                <w:rFonts w:hint="eastAsia"/>
              </w:rPr>
              <w:t>Hotplug</w:t>
            </w:r>
            <w:proofErr w:type="spellEnd"/>
          </w:p>
        </w:tc>
        <w:tc>
          <w:tcPr>
            <w:tcW w:w="7974" w:type="dxa"/>
            <w:shd w:val="clear" w:color="auto" w:fill="auto"/>
          </w:tcPr>
          <w:p w14:paraId="544FFC6F" w14:textId="77777777" w:rsidR="00122128" w:rsidRPr="00476030" w:rsidRDefault="00122128" w:rsidP="003C5578">
            <w:pPr>
              <w:pStyle w:val="tablebody"/>
              <w:jc w:val="both"/>
            </w:pPr>
            <w:r w:rsidRPr="00476030">
              <w:rPr>
                <w:rFonts w:hint="eastAsia"/>
              </w:rPr>
              <w:t xml:space="preserve">CPU </w:t>
            </w:r>
            <w:proofErr w:type="spellStart"/>
            <w:r w:rsidRPr="00476030">
              <w:rPr>
                <w:rFonts w:hint="eastAsia"/>
              </w:rPr>
              <w:t>Hotplug</w:t>
            </w:r>
            <w:proofErr w:type="spellEnd"/>
            <w:r w:rsidRPr="00476030">
              <w:rPr>
                <w:rFonts w:hint="eastAsia"/>
              </w:rPr>
              <w:t>は、システム稼働中に</w:t>
            </w:r>
            <w:r w:rsidR="006A6B2D" w:rsidRPr="00476030">
              <w:rPr>
                <w:rFonts w:hint="eastAsia"/>
              </w:rPr>
              <w:t>ユーザー</w:t>
            </w:r>
            <w:r w:rsidRPr="00476030">
              <w:rPr>
                <w:rFonts w:hint="eastAsia"/>
              </w:rPr>
              <w:t>が</w:t>
            </w:r>
            <w:r w:rsidRPr="00476030">
              <w:rPr>
                <w:rFonts w:hint="eastAsia"/>
              </w:rPr>
              <w:t>CPU</w:t>
            </w:r>
            <w:r w:rsidRPr="00476030">
              <w:rPr>
                <w:rFonts w:hint="eastAsia"/>
              </w:rPr>
              <w:t>の</w:t>
            </w:r>
            <w:r w:rsidRPr="00476030">
              <w:rPr>
                <w:rFonts w:hint="eastAsia"/>
              </w:rPr>
              <w:t>online/offline</w:t>
            </w:r>
            <w:r w:rsidRPr="00476030">
              <w:rPr>
                <w:rFonts w:hint="eastAsia"/>
              </w:rPr>
              <w:t>制御をする機能です。</w:t>
            </w:r>
            <w:r w:rsidRPr="00476030">
              <w:rPr>
                <w:rFonts w:hint="eastAsia"/>
              </w:rPr>
              <w:t>offline</w:t>
            </w:r>
            <w:r w:rsidRPr="00476030">
              <w:rPr>
                <w:rFonts w:hint="eastAsia"/>
              </w:rPr>
              <w:t>にされた</w:t>
            </w:r>
            <w:r w:rsidRPr="00476030">
              <w:rPr>
                <w:rFonts w:hint="eastAsia"/>
              </w:rPr>
              <w:t>CPU</w:t>
            </w:r>
            <w:r w:rsidRPr="00476030">
              <w:rPr>
                <w:rFonts w:hint="eastAsia"/>
              </w:rPr>
              <w:t>は</w:t>
            </w:r>
            <w:r w:rsidRPr="00476030">
              <w:rPr>
                <w:rFonts w:hint="eastAsia"/>
              </w:rPr>
              <w:t>Kernel</w:t>
            </w:r>
            <w:r w:rsidRPr="00476030">
              <w:rPr>
                <w:rFonts w:hint="eastAsia"/>
              </w:rPr>
              <w:t>管理下から外れ、電源が</w:t>
            </w:r>
            <w:r w:rsidRPr="00476030">
              <w:rPr>
                <w:rFonts w:hint="eastAsia"/>
              </w:rPr>
              <w:t>shutdown</w:t>
            </w:r>
            <w:r w:rsidRPr="00476030">
              <w:rPr>
                <w:rFonts w:hint="eastAsia"/>
              </w:rPr>
              <w:t>されます。</w:t>
            </w:r>
          </w:p>
        </w:tc>
      </w:tr>
      <w:tr w:rsidR="00AF638E" w:rsidRPr="00476030" w14:paraId="41FE7BCB" w14:textId="77777777" w:rsidTr="00467E6C">
        <w:tc>
          <w:tcPr>
            <w:tcW w:w="1655" w:type="dxa"/>
            <w:shd w:val="clear" w:color="auto" w:fill="auto"/>
          </w:tcPr>
          <w:p w14:paraId="1CFDD769" w14:textId="77777777" w:rsidR="00122128" w:rsidRPr="00476030" w:rsidRDefault="00122128" w:rsidP="00AF638E">
            <w:pPr>
              <w:pStyle w:val="tablebody"/>
            </w:pPr>
            <w:r w:rsidRPr="00476030">
              <w:rPr>
                <w:rFonts w:hint="eastAsia"/>
              </w:rPr>
              <w:t>CPU Idle</w:t>
            </w:r>
          </w:p>
        </w:tc>
        <w:tc>
          <w:tcPr>
            <w:tcW w:w="7974" w:type="dxa"/>
            <w:shd w:val="clear" w:color="auto" w:fill="auto"/>
          </w:tcPr>
          <w:p w14:paraId="513D915D" w14:textId="77777777" w:rsidR="00122128" w:rsidRPr="00476030" w:rsidRDefault="00122128" w:rsidP="00AF638E">
            <w:pPr>
              <w:pStyle w:val="tablebody"/>
            </w:pPr>
            <w:r w:rsidRPr="00476030">
              <w:rPr>
                <w:rFonts w:hint="eastAsia"/>
              </w:rPr>
              <w:t>CPU Idle</w:t>
            </w:r>
            <w:r w:rsidRPr="00476030">
              <w:rPr>
                <w:rFonts w:hint="eastAsia"/>
              </w:rPr>
              <w:t>は、次のタイマー割り込みまでの時間を基に、</w:t>
            </w:r>
            <w:r w:rsidRPr="00476030">
              <w:rPr>
                <w:rFonts w:hint="eastAsia"/>
              </w:rPr>
              <w:t>Kernel</w:t>
            </w:r>
            <w:r w:rsidRPr="00476030">
              <w:rPr>
                <w:rFonts w:hint="eastAsia"/>
              </w:rPr>
              <w:t>が</w:t>
            </w:r>
            <w:r w:rsidRPr="00476030">
              <w:rPr>
                <w:rFonts w:hint="eastAsia"/>
              </w:rPr>
              <w:t>CPU</w:t>
            </w:r>
            <w:r w:rsidRPr="00476030">
              <w:rPr>
                <w:rFonts w:hint="eastAsia"/>
              </w:rPr>
              <w:t>を</w:t>
            </w:r>
            <w:r w:rsidRPr="00476030">
              <w:rPr>
                <w:rFonts w:hint="eastAsia"/>
              </w:rPr>
              <w:t>Sleep mode</w:t>
            </w:r>
            <w:r w:rsidRPr="00476030">
              <w:rPr>
                <w:rFonts w:hint="eastAsia"/>
              </w:rPr>
              <w:t>もしくは</w:t>
            </w:r>
            <w:r w:rsidRPr="00476030">
              <w:rPr>
                <w:rFonts w:hint="eastAsia"/>
              </w:rPr>
              <w:t>Core Standby mode</w:t>
            </w:r>
            <w:r w:rsidRPr="00476030">
              <w:rPr>
                <w:rFonts w:hint="eastAsia"/>
              </w:rPr>
              <w:t>へ動的に遷移させる機能です。次のタイマー割り込みまでの時間がながければ、より省電効果の高い</w:t>
            </w:r>
            <w:r w:rsidRPr="00476030">
              <w:rPr>
                <w:rFonts w:hint="eastAsia"/>
              </w:rPr>
              <w:t>Core Standby mode</w:t>
            </w:r>
            <w:r w:rsidRPr="00476030">
              <w:rPr>
                <w:rFonts w:hint="eastAsia"/>
              </w:rPr>
              <w:t>へ遷移します。</w:t>
            </w:r>
          </w:p>
        </w:tc>
      </w:tr>
      <w:tr w:rsidR="00AF638E" w:rsidRPr="00476030" w14:paraId="16442AB8" w14:textId="77777777" w:rsidTr="00467E6C">
        <w:tc>
          <w:tcPr>
            <w:tcW w:w="1655" w:type="dxa"/>
            <w:shd w:val="clear" w:color="auto" w:fill="auto"/>
          </w:tcPr>
          <w:p w14:paraId="5AE000DF" w14:textId="77777777" w:rsidR="00122128" w:rsidRPr="00476030" w:rsidRDefault="00122128" w:rsidP="00AF638E">
            <w:pPr>
              <w:pStyle w:val="tablebody"/>
            </w:pPr>
            <w:r w:rsidRPr="00476030">
              <w:rPr>
                <w:rFonts w:hint="eastAsia"/>
              </w:rPr>
              <w:t>CPU Freq</w:t>
            </w:r>
          </w:p>
        </w:tc>
        <w:tc>
          <w:tcPr>
            <w:tcW w:w="7974" w:type="dxa"/>
            <w:shd w:val="clear" w:color="auto" w:fill="auto"/>
          </w:tcPr>
          <w:p w14:paraId="5E8E5AF4" w14:textId="77777777" w:rsidR="00122128" w:rsidRPr="00476030" w:rsidRDefault="00122128" w:rsidP="00AF638E">
            <w:pPr>
              <w:pStyle w:val="tablebody"/>
            </w:pPr>
            <w:r w:rsidRPr="00476030">
              <w:rPr>
                <w:rFonts w:hint="eastAsia"/>
              </w:rPr>
              <w:t>CPU Freq</w:t>
            </w:r>
            <w:r w:rsidRPr="00476030">
              <w:rPr>
                <w:rFonts w:hint="eastAsia"/>
              </w:rPr>
              <w:t>は、</w:t>
            </w:r>
            <w:r w:rsidRPr="00476030">
              <w:rPr>
                <w:rFonts w:hint="eastAsia"/>
              </w:rPr>
              <w:t>CPU</w:t>
            </w:r>
            <w:r w:rsidRPr="00476030">
              <w:rPr>
                <w:rFonts w:hint="eastAsia"/>
              </w:rPr>
              <w:t>の動作周波数、及び電圧を変更する機能です。</w:t>
            </w:r>
          </w:p>
        </w:tc>
      </w:tr>
      <w:tr w:rsidR="00AF638E" w:rsidRPr="00476030" w14:paraId="2BC66888" w14:textId="77777777" w:rsidTr="00467E6C">
        <w:tc>
          <w:tcPr>
            <w:tcW w:w="1655" w:type="dxa"/>
            <w:shd w:val="clear" w:color="auto" w:fill="auto"/>
          </w:tcPr>
          <w:p w14:paraId="502793C8" w14:textId="77777777" w:rsidR="00122128" w:rsidRPr="00476030" w:rsidRDefault="00122128" w:rsidP="00AF638E">
            <w:pPr>
              <w:pStyle w:val="tablebody"/>
            </w:pPr>
            <w:r w:rsidRPr="00476030">
              <w:rPr>
                <w:rFonts w:hint="eastAsia"/>
              </w:rPr>
              <w:t>Runtime PM</w:t>
            </w:r>
          </w:p>
        </w:tc>
        <w:tc>
          <w:tcPr>
            <w:tcW w:w="7974" w:type="dxa"/>
            <w:shd w:val="clear" w:color="auto" w:fill="auto"/>
          </w:tcPr>
          <w:p w14:paraId="195D4FAD" w14:textId="77777777" w:rsidR="00122128" w:rsidRPr="00476030" w:rsidRDefault="00122128" w:rsidP="00AF638E">
            <w:pPr>
              <w:pStyle w:val="tablebody"/>
            </w:pPr>
            <w:r w:rsidRPr="00476030">
              <w:rPr>
                <w:rFonts w:hint="eastAsia"/>
              </w:rPr>
              <w:t>Runtime PM</w:t>
            </w:r>
            <w:r w:rsidRPr="00476030">
              <w:rPr>
                <w:rFonts w:hint="eastAsia"/>
              </w:rPr>
              <w:t>は、各デバイスのクロックと電源ドメインを一括で管理し、各デバイスの使用状況に応じて、クロック</w:t>
            </w:r>
            <w:r w:rsidRPr="00476030">
              <w:rPr>
                <w:rFonts w:hint="eastAsia"/>
              </w:rPr>
              <w:t>/</w:t>
            </w:r>
            <w:r w:rsidRPr="00476030">
              <w:rPr>
                <w:rFonts w:hint="eastAsia"/>
              </w:rPr>
              <w:t>電源ドメインの</w:t>
            </w:r>
            <w:r w:rsidRPr="00476030">
              <w:rPr>
                <w:rFonts w:hint="eastAsia"/>
              </w:rPr>
              <w:t>On/Off</w:t>
            </w:r>
            <w:r w:rsidRPr="00476030">
              <w:rPr>
                <w:rFonts w:hint="eastAsia"/>
              </w:rPr>
              <w:t>制御を行う機能です。</w:t>
            </w:r>
          </w:p>
        </w:tc>
      </w:tr>
      <w:tr w:rsidR="00AF638E" w:rsidRPr="00476030" w14:paraId="58EB5D9A" w14:textId="77777777" w:rsidTr="00467E6C">
        <w:tc>
          <w:tcPr>
            <w:tcW w:w="1655" w:type="dxa"/>
            <w:shd w:val="clear" w:color="auto" w:fill="auto"/>
          </w:tcPr>
          <w:p w14:paraId="75A4E439" w14:textId="77777777" w:rsidR="00122128" w:rsidRPr="00476030" w:rsidRDefault="00122128" w:rsidP="00AF638E">
            <w:pPr>
              <w:pStyle w:val="tablebody"/>
            </w:pPr>
            <w:r w:rsidRPr="00476030">
              <w:rPr>
                <w:rFonts w:hint="eastAsia"/>
              </w:rPr>
              <w:t>System Suspend to RAM</w:t>
            </w:r>
          </w:p>
        </w:tc>
        <w:tc>
          <w:tcPr>
            <w:tcW w:w="7974" w:type="dxa"/>
            <w:shd w:val="clear" w:color="auto" w:fill="auto"/>
          </w:tcPr>
          <w:p w14:paraId="51D44F19" w14:textId="77777777" w:rsidR="00122128" w:rsidRPr="00476030" w:rsidRDefault="00122128" w:rsidP="003C5578">
            <w:pPr>
              <w:pStyle w:val="tablebody"/>
              <w:jc w:val="both"/>
            </w:pPr>
            <w:r w:rsidRPr="00476030">
              <w:t>System Suspend to RAM</w:t>
            </w:r>
            <w:r w:rsidRPr="00476030">
              <w:rPr>
                <w:rFonts w:hint="eastAsia"/>
              </w:rPr>
              <w:t>は、動作中の状態を保持したままシステムを停止させ、その後、前回動作中の状態で復帰することできる機能です。また、</w:t>
            </w:r>
            <w:r w:rsidRPr="00476030">
              <w:t>System Suspend to RAM</w:t>
            </w:r>
            <w:r w:rsidRPr="00476030">
              <w:rPr>
                <w:rFonts w:hint="eastAsia"/>
              </w:rPr>
              <w:t>中にバックアップ電源を除き、</w:t>
            </w:r>
            <w:proofErr w:type="spellStart"/>
            <w:r w:rsidRPr="00476030">
              <w:t>PMIC</w:t>
            </w:r>
            <w:proofErr w:type="spellEnd"/>
            <w:r w:rsidRPr="00476030">
              <w:rPr>
                <w:rFonts w:hint="eastAsia"/>
              </w:rPr>
              <w:t>から出力されるすべての電源系統を停止することで暗電流の削減も可能となります。</w:t>
            </w:r>
          </w:p>
        </w:tc>
      </w:tr>
      <w:tr w:rsidR="00AF638E" w:rsidRPr="00476030" w14:paraId="13F40711" w14:textId="77777777" w:rsidTr="00467E6C">
        <w:tc>
          <w:tcPr>
            <w:tcW w:w="1655" w:type="dxa"/>
            <w:shd w:val="clear" w:color="auto" w:fill="auto"/>
          </w:tcPr>
          <w:p w14:paraId="5872CFE2" w14:textId="77777777" w:rsidR="00122128" w:rsidRPr="00476030" w:rsidRDefault="00147CE2" w:rsidP="00AF638E">
            <w:pPr>
              <w:pStyle w:val="tablebody"/>
            </w:pPr>
            <w:r w:rsidRPr="00476030">
              <w:t>Intelligent power allocation (IPA)</w:t>
            </w:r>
          </w:p>
        </w:tc>
        <w:tc>
          <w:tcPr>
            <w:tcW w:w="7974" w:type="dxa"/>
            <w:shd w:val="clear" w:color="auto" w:fill="auto"/>
          </w:tcPr>
          <w:p w14:paraId="479E035E" w14:textId="77777777" w:rsidR="00122128" w:rsidRPr="00476030" w:rsidRDefault="00122128" w:rsidP="003C5578">
            <w:pPr>
              <w:pStyle w:val="tablebody"/>
              <w:jc w:val="both"/>
            </w:pPr>
            <w:r w:rsidRPr="00476030">
              <w:rPr>
                <w:rFonts w:hint="eastAsia"/>
              </w:rPr>
              <w:t>IPA</w:t>
            </w:r>
            <w:r w:rsidRPr="00476030">
              <w:rPr>
                <w:rFonts w:hint="eastAsia"/>
              </w:rPr>
              <w:t>は、</w:t>
            </w:r>
            <w:r w:rsidRPr="00476030">
              <w:rPr>
                <w:rFonts w:hint="eastAsia"/>
              </w:rPr>
              <w:t>SoC</w:t>
            </w:r>
            <w:r w:rsidRPr="00476030">
              <w:rPr>
                <w:rFonts w:hint="eastAsia"/>
              </w:rPr>
              <w:t>のジャンクション温度を監視し、</w:t>
            </w:r>
            <w:r w:rsidRPr="00476030">
              <w:rPr>
                <w:rFonts w:hint="eastAsia"/>
              </w:rPr>
              <w:t>SoC</w:t>
            </w:r>
            <w:r w:rsidRPr="00476030">
              <w:rPr>
                <w:rFonts w:hint="eastAsia"/>
              </w:rPr>
              <w:t>の限界耐熱温度が許容量を超えないために、</w:t>
            </w:r>
            <w:r w:rsidRPr="00476030">
              <w:rPr>
                <w:rFonts w:hint="eastAsia"/>
              </w:rPr>
              <w:t>CPU Freq</w:t>
            </w:r>
            <w:r w:rsidRPr="00476030">
              <w:rPr>
                <w:rFonts w:hint="eastAsia"/>
              </w:rPr>
              <w:t>を用いてパフォーマンスを調整する機能です。</w:t>
            </w:r>
          </w:p>
        </w:tc>
      </w:tr>
      <w:tr w:rsidR="003F14C7" w:rsidRPr="00476030" w14:paraId="013A56C0" w14:textId="77777777" w:rsidTr="00467E6C">
        <w:tc>
          <w:tcPr>
            <w:tcW w:w="1655" w:type="dxa"/>
            <w:shd w:val="clear" w:color="auto" w:fill="auto"/>
          </w:tcPr>
          <w:p w14:paraId="13BFC975" w14:textId="77777777" w:rsidR="003F14C7" w:rsidRPr="00476030" w:rsidRDefault="00147CE2" w:rsidP="00AF638E">
            <w:pPr>
              <w:pStyle w:val="tablebody"/>
            </w:pPr>
            <w:r w:rsidRPr="00476030">
              <w:t>Emergency shutdown (EMS)</w:t>
            </w:r>
          </w:p>
        </w:tc>
        <w:tc>
          <w:tcPr>
            <w:tcW w:w="7974" w:type="dxa"/>
            <w:shd w:val="clear" w:color="auto" w:fill="auto"/>
          </w:tcPr>
          <w:p w14:paraId="3FA03C69" w14:textId="77777777" w:rsidR="003F14C7" w:rsidRPr="00476030" w:rsidRDefault="003F14C7" w:rsidP="00AF638E">
            <w:pPr>
              <w:pStyle w:val="tablebody"/>
            </w:pPr>
            <w:r w:rsidRPr="00476030">
              <w:rPr>
                <w:rFonts w:hint="eastAsia"/>
              </w:rPr>
              <w:t>EMS</w:t>
            </w:r>
            <w:r w:rsidRPr="00476030">
              <w:rPr>
                <w:rFonts w:hint="eastAsia"/>
              </w:rPr>
              <w:t>は、</w:t>
            </w:r>
            <w:r w:rsidRPr="00476030">
              <w:rPr>
                <w:rFonts w:hint="eastAsia"/>
              </w:rPr>
              <w:t>SoC</w:t>
            </w:r>
            <w:r w:rsidRPr="00476030">
              <w:rPr>
                <w:rFonts w:hint="eastAsia"/>
              </w:rPr>
              <w:t>のジャンクション温度を監視し、</w:t>
            </w:r>
            <w:r w:rsidRPr="00476030">
              <w:rPr>
                <w:rFonts w:hint="eastAsia"/>
              </w:rPr>
              <w:t>SoC</w:t>
            </w:r>
            <w:r w:rsidRPr="00476030">
              <w:rPr>
                <w:rFonts w:hint="eastAsia"/>
              </w:rPr>
              <w:t>の限界耐熱温度が許容量を超えないために、</w:t>
            </w:r>
            <w:r w:rsidRPr="00476030">
              <w:rPr>
                <w:rFonts w:hint="eastAsia"/>
              </w:rPr>
              <w:t xml:space="preserve">CPU </w:t>
            </w:r>
            <w:proofErr w:type="spellStart"/>
            <w:r w:rsidRPr="00476030">
              <w:rPr>
                <w:rFonts w:hint="eastAsia"/>
              </w:rPr>
              <w:t>Hotplug</w:t>
            </w:r>
            <w:proofErr w:type="spellEnd"/>
            <w:r w:rsidRPr="00476030">
              <w:rPr>
                <w:rFonts w:hint="eastAsia"/>
              </w:rPr>
              <w:t>を用いて</w:t>
            </w:r>
            <w:r w:rsidRPr="00476030">
              <w:t>CPU</w:t>
            </w:r>
            <w:r w:rsidRPr="00476030">
              <w:rPr>
                <w:rFonts w:hint="eastAsia"/>
              </w:rPr>
              <w:t>の電源を</w:t>
            </w:r>
            <w:r w:rsidRPr="00476030">
              <w:t>shutdown</w:t>
            </w:r>
            <w:r w:rsidRPr="00476030">
              <w:rPr>
                <w:rFonts w:hint="eastAsia"/>
              </w:rPr>
              <w:t>させる機能です。</w:t>
            </w:r>
          </w:p>
        </w:tc>
      </w:tr>
      <w:tr w:rsidR="00476030" w:rsidRPr="00476030" w14:paraId="1B644C4C" w14:textId="77777777" w:rsidTr="00467E6C">
        <w:tc>
          <w:tcPr>
            <w:tcW w:w="1655" w:type="dxa"/>
            <w:tcBorders>
              <w:top w:val="single" w:sz="4" w:space="0" w:color="auto"/>
              <w:left w:val="single" w:sz="4" w:space="0" w:color="auto"/>
              <w:bottom w:val="single" w:sz="4" w:space="0" w:color="auto"/>
              <w:right w:val="single" w:sz="4" w:space="0" w:color="auto"/>
            </w:tcBorders>
            <w:shd w:val="clear" w:color="auto" w:fill="auto"/>
          </w:tcPr>
          <w:p w14:paraId="361EA59E" w14:textId="77777777" w:rsidR="00467E6C" w:rsidRPr="006276F4" w:rsidRDefault="00467E6C" w:rsidP="00467E6C">
            <w:pPr>
              <w:pStyle w:val="tablebody"/>
            </w:pPr>
            <w:r w:rsidRPr="006276F4">
              <w:t>Capacity Aware migration Strategy</w:t>
            </w:r>
          </w:p>
          <w:p w14:paraId="50C47C22" w14:textId="77777777" w:rsidR="00467E6C" w:rsidRPr="006276F4" w:rsidRDefault="00467E6C" w:rsidP="00467E6C">
            <w:pPr>
              <w:pStyle w:val="tablebody"/>
            </w:pPr>
            <w:r w:rsidRPr="006276F4">
              <w:t>(CAS)</w:t>
            </w:r>
          </w:p>
        </w:tc>
        <w:tc>
          <w:tcPr>
            <w:tcW w:w="7974" w:type="dxa"/>
            <w:tcBorders>
              <w:top w:val="single" w:sz="4" w:space="0" w:color="auto"/>
              <w:left w:val="single" w:sz="4" w:space="0" w:color="auto"/>
              <w:bottom w:val="single" w:sz="4" w:space="0" w:color="auto"/>
              <w:right w:val="single" w:sz="4" w:space="0" w:color="auto"/>
            </w:tcBorders>
            <w:shd w:val="clear" w:color="auto" w:fill="auto"/>
          </w:tcPr>
          <w:p w14:paraId="1CDB1293" w14:textId="77777777" w:rsidR="007C23CD" w:rsidRPr="006276F4" w:rsidRDefault="001A1EC3" w:rsidP="00827C3D">
            <w:pPr>
              <w:ind w:firstLine="0"/>
            </w:pPr>
            <w:r w:rsidRPr="006276F4">
              <w:rPr>
                <w:rFonts w:ascii="Arial" w:eastAsia="ＭＳ ゴシック" w:hAnsi="Arial" w:cs="Arial"/>
              </w:rPr>
              <w:t>CAS</w:t>
            </w:r>
            <w:r w:rsidRPr="006276F4">
              <w:rPr>
                <w:rFonts w:ascii="ＭＳ ゴシック" w:eastAsia="ＭＳ ゴシック" w:hAnsi="ＭＳ ゴシック" w:hint="eastAsia"/>
              </w:rPr>
              <w:t>は</w:t>
            </w:r>
            <w:r w:rsidRPr="006276F4" w:rsidDel="006463DB">
              <w:rPr>
                <w:rFonts w:ascii="ＭＳ ゴシック" w:eastAsia="ＭＳ ゴシック" w:hAnsi="ＭＳ ゴシック" w:cs="Arial"/>
              </w:rPr>
              <w:t xml:space="preserve"> </w:t>
            </w:r>
            <w:r w:rsidRPr="006276F4">
              <w:rPr>
                <w:rFonts w:ascii="Arial" w:eastAsia="ＭＳ ゴシック" w:hAnsi="Arial" w:cs="Arial"/>
              </w:rPr>
              <w:t>Cortex-</w:t>
            </w:r>
            <w:proofErr w:type="spellStart"/>
            <w:r w:rsidRPr="006276F4">
              <w:rPr>
                <w:rFonts w:ascii="Arial" w:eastAsia="ＭＳ ゴシック" w:hAnsi="Arial" w:cs="Arial"/>
              </w:rPr>
              <w:t>A57</w:t>
            </w:r>
            <w:proofErr w:type="spellEnd"/>
            <w:r w:rsidRPr="006276F4">
              <w:rPr>
                <w:rFonts w:ascii="ＭＳ ゴシック" w:eastAsia="ＭＳ ゴシック" w:hAnsi="ＭＳ ゴシック" w:hint="eastAsia"/>
              </w:rPr>
              <w:t>と</w:t>
            </w:r>
            <w:r w:rsidRPr="006276F4">
              <w:rPr>
                <w:rFonts w:ascii="Arial" w:eastAsia="ＭＳ ゴシック" w:hAnsi="Arial" w:cs="Arial"/>
              </w:rPr>
              <w:t>Cortex-</w:t>
            </w:r>
            <w:proofErr w:type="spellStart"/>
            <w:r w:rsidRPr="006276F4">
              <w:rPr>
                <w:rFonts w:ascii="Arial" w:eastAsia="ＭＳ ゴシック" w:hAnsi="Arial" w:cs="Arial"/>
              </w:rPr>
              <w:t>A53</w:t>
            </w:r>
            <w:proofErr w:type="spellEnd"/>
            <w:r w:rsidRPr="006276F4">
              <w:rPr>
                <w:rFonts w:ascii="ＭＳ ゴシック" w:eastAsia="ＭＳ ゴシック" w:hAnsi="ＭＳ ゴシック" w:hint="eastAsia"/>
              </w:rPr>
              <w:t>が同時に動作する</w:t>
            </w:r>
            <w:r w:rsidR="0000478D" w:rsidRPr="006276F4">
              <w:rPr>
                <w:rFonts w:ascii="ＭＳ ゴシック" w:eastAsia="ＭＳ ゴシック" w:hAnsi="ＭＳ ゴシック" w:hint="eastAsia"/>
              </w:rPr>
              <w:t>環境下</w:t>
            </w:r>
            <w:r w:rsidRPr="006276F4">
              <w:rPr>
                <w:rFonts w:ascii="ＭＳ ゴシック" w:eastAsia="ＭＳ ゴシック" w:hAnsi="ＭＳ ゴシック" w:hint="eastAsia"/>
              </w:rPr>
              <w:t>において、性能を重視したタスク配置を行います。</w:t>
            </w:r>
          </w:p>
        </w:tc>
      </w:tr>
    </w:tbl>
    <w:p w14:paraId="71CFD09B" w14:textId="77777777" w:rsidR="00122128" w:rsidRPr="00476030" w:rsidRDefault="00122128" w:rsidP="00122128">
      <w:pPr>
        <w:pStyle w:val="tableend"/>
      </w:pPr>
    </w:p>
    <w:p w14:paraId="4C82B1B6" w14:textId="77777777" w:rsidR="00122128" w:rsidRPr="00476030" w:rsidRDefault="00122128" w:rsidP="00122128">
      <w:pPr>
        <w:pStyle w:val="space"/>
      </w:pPr>
    </w:p>
    <w:p w14:paraId="4CE86011" w14:textId="77777777" w:rsidR="00197839" w:rsidRPr="00476030" w:rsidRDefault="00197839" w:rsidP="00197839"/>
    <w:p w14:paraId="09BA5AEC" w14:textId="77777777" w:rsidR="007A26AE" w:rsidRPr="00476030" w:rsidRDefault="007A26AE" w:rsidP="00197839">
      <w:pPr>
        <w:sectPr w:rsidR="007A26AE" w:rsidRPr="00476030" w:rsidSect="001E2490">
          <w:headerReference w:type="even" r:id="rId8"/>
          <w:headerReference w:type="default" r:id="rId9"/>
          <w:footerReference w:type="even" r:id="rId10"/>
          <w:footerReference w:type="default" r:id="rId11"/>
          <w:headerReference w:type="first" r:id="rId12"/>
          <w:footerReference w:type="first" r:id="rId13"/>
          <w:pgSz w:w="11907" w:h="16840" w:code="9"/>
          <w:pgMar w:top="567" w:right="1134" w:bottom="567" w:left="1134" w:header="851" w:footer="567" w:gutter="0"/>
          <w:cols w:space="360"/>
          <w:titlePg/>
        </w:sectPr>
      </w:pPr>
    </w:p>
    <w:p w14:paraId="4D3ED50B" w14:textId="77777777" w:rsidR="00122128" w:rsidRPr="00476030" w:rsidRDefault="000B34C7" w:rsidP="000B34C7">
      <w:pPr>
        <w:pStyle w:val="10"/>
      </w:pPr>
      <w:bookmarkStart w:id="21" w:name="_Toc536614069"/>
      <w:r w:rsidRPr="00476030">
        <w:rPr>
          <w:rFonts w:hint="eastAsia"/>
        </w:rPr>
        <w:lastRenderedPageBreak/>
        <w:t>要求事項と電力制御関連機能との関係</w:t>
      </w:r>
      <w:bookmarkEnd w:id="21"/>
    </w:p>
    <w:p w14:paraId="7E7FE182" w14:textId="3FD4D0B8" w:rsidR="000B34C7" w:rsidRPr="00476030" w:rsidRDefault="000B34C7" w:rsidP="00122128">
      <w:r w:rsidRPr="00476030">
        <w:rPr>
          <w:rFonts w:hint="eastAsia"/>
        </w:rPr>
        <w:t>本章では２つの要求事項</w:t>
      </w:r>
      <w:r w:rsidR="002C0F97" w:rsidRPr="00476030">
        <w:t>(</w:t>
      </w:r>
      <w:r w:rsidR="00E50820" w:rsidRPr="00476030">
        <w:rPr>
          <w:rFonts w:hint="eastAsia"/>
        </w:rPr>
        <w:t>「エンジンキー</w:t>
      </w:r>
      <w:r w:rsidR="00E50820" w:rsidRPr="00476030">
        <w:t>ON</w:t>
      </w:r>
      <w:r w:rsidR="00E50820" w:rsidRPr="00476030">
        <w:rPr>
          <w:rFonts w:hint="eastAsia"/>
        </w:rPr>
        <w:t>で高速起動を実現」と「車載端末の発熱抑止」</w:t>
      </w:r>
      <w:r w:rsidR="002C0F97" w:rsidRPr="00476030">
        <w:t>)</w:t>
      </w:r>
      <w:r w:rsidRPr="00476030">
        <w:rPr>
          <w:rFonts w:hint="eastAsia"/>
        </w:rPr>
        <w:t>と電力制御関連機能の関連を示し、実現方法の詳細については</w:t>
      </w:r>
      <w:r w:rsidR="00206CAB">
        <w:fldChar w:fldCharType="begin"/>
      </w:r>
      <w:r w:rsidR="00206CAB">
        <w:instrText xml:space="preserve"> </w:instrText>
      </w:r>
      <w:r w:rsidR="00206CAB">
        <w:rPr>
          <w:rFonts w:hint="eastAsia"/>
        </w:rPr>
        <w:instrText>REF _Ref513626526 \r \h</w:instrText>
      </w:r>
      <w:r w:rsidR="00206CAB">
        <w:instrText xml:space="preserve"> </w:instrText>
      </w:r>
      <w:r w:rsidR="00206CAB">
        <w:fldChar w:fldCharType="separate"/>
      </w:r>
      <w:r w:rsidR="00635E9F">
        <w:t>3</w:t>
      </w:r>
      <w:r w:rsidR="00206CAB">
        <w:fldChar w:fldCharType="end"/>
      </w:r>
      <w:r w:rsidRPr="00476030">
        <w:rPr>
          <w:rFonts w:hint="eastAsia"/>
        </w:rPr>
        <w:t>章と</w:t>
      </w:r>
      <w:r w:rsidR="00206CAB">
        <w:fldChar w:fldCharType="begin"/>
      </w:r>
      <w:r w:rsidR="00206CAB">
        <w:instrText xml:space="preserve"> </w:instrText>
      </w:r>
      <w:r w:rsidR="00206CAB">
        <w:rPr>
          <w:rFonts w:hint="eastAsia"/>
        </w:rPr>
        <w:instrText>REF _Ref513626536 \r \h</w:instrText>
      </w:r>
      <w:r w:rsidR="00206CAB">
        <w:instrText xml:space="preserve"> </w:instrText>
      </w:r>
      <w:r w:rsidR="00206CAB">
        <w:fldChar w:fldCharType="separate"/>
      </w:r>
      <w:r w:rsidR="00635E9F">
        <w:t>4</w:t>
      </w:r>
      <w:r w:rsidR="00206CAB">
        <w:fldChar w:fldCharType="end"/>
      </w:r>
      <w:r w:rsidRPr="00476030">
        <w:rPr>
          <w:rFonts w:hint="eastAsia"/>
        </w:rPr>
        <w:t>章で示します。</w:t>
      </w:r>
    </w:p>
    <w:p w14:paraId="0AFB2241" w14:textId="77777777" w:rsidR="00C90A6A" w:rsidRPr="00476030" w:rsidRDefault="00C90A6A" w:rsidP="00197839">
      <w:pPr>
        <w:pStyle w:val="space"/>
      </w:pPr>
    </w:p>
    <w:p w14:paraId="5F5DCBFD" w14:textId="77777777" w:rsidR="000B34C7" w:rsidRPr="00476030" w:rsidRDefault="00CE287C" w:rsidP="004567D6">
      <w:pPr>
        <w:pStyle w:val="box"/>
      </w:pPr>
      <w:r w:rsidRPr="00476030">
        <w:rPr>
          <w:rFonts w:ascii="Times New Roman" w:eastAsia="ＭＳ 明朝" w:hAnsi="Times New Roman"/>
          <w:noProof/>
        </w:rPr>
        <mc:AlternateContent>
          <mc:Choice Requires="wps">
            <w:drawing>
              <wp:anchor distT="0" distB="0" distL="114300" distR="114300" simplePos="0" relativeHeight="251857408" behindDoc="0" locked="0" layoutInCell="1" allowOverlap="1" wp14:anchorId="0734DD06" wp14:editId="120FEDE6">
                <wp:simplePos x="0" y="0"/>
                <wp:positionH relativeFrom="column">
                  <wp:posOffset>7830603</wp:posOffset>
                </wp:positionH>
                <wp:positionV relativeFrom="paragraph">
                  <wp:posOffset>2328437</wp:posOffset>
                </wp:positionV>
                <wp:extent cx="940827" cy="305435"/>
                <wp:effectExtent l="57150" t="19050" r="69215" b="94615"/>
                <wp:wrapNone/>
                <wp:docPr id="7" name="正方形/長方形 7"/>
                <wp:cNvGraphicFramePr/>
                <a:graphic xmlns:a="http://schemas.openxmlformats.org/drawingml/2006/main">
                  <a:graphicData uri="http://schemas.microsoft.com/office/word/2010/wordprocessingShape">
                    <wps:wsp>
                      <wps:cNvSpPr/>
                      <wps:spPr>
                        <a:xfrm>
                          <a:off x="0" y="0"/>
                          <a:ext cx="940827" cy="305435"/>
                        </a:xfrm>
                        <a:prstGeom prst="rect">
                          <a:avLst/>
                        </a:prstGeom>
                        <a:solidFill>
                          <a:sysClr val="windowText" lastClr="000000">
                            <a:lumMod val="50000"/>
                            <a:lumOff val="50000"/>
                          </a:sysClr>
                        </a:solid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7E73C424" w14:textId="77777777" w:rsidR="009D5E56" w:rsidRPr="0054247C" w:rsidRDefault="009D5E56" w:rsidP="00CE287C">
                            <w:pPr>
                              <w:pStyle w:val="Web"/>
                              <w:spacing w:after="0"/>
                              <w:jc w:val="center"/>
                              <w:rPr>
                                <w:rFonts w:ascii="Arial" w:eastAsia="HGP創英角ｺﾞｼｯｸUB" w:hAnsi="Arial" w:cs="Arial"/>
                                <w:b/>
                                <w:bCs/>
                                <w:color w:val="FFFFFF" w:themeColor="background1"/>
                                <w:sz w:val="16"/>
                                <w:szCs w:val="16"/>
                              </w:rPr>
                            </w:pPr>
                            <w:bookmarkStart w:id="22" w:name="_Hlk488938382"/>
                            <w:bookmarkStart w:id="23" w:name="_Hlk488938383"/>
                            <w:bookmarkStart w:id="24" w:name="_Hlk488938384"/>
                            <w:r w:rsidRPr="0054247C">
                              <w:rPr>
                                <w:rFonts w:ascii="Arial" w:eastAsia="HGP創英角ｺﾞｼｯｸUB" w:hAnsi="Arial" w:cs="Arial"/>
                                <w:b/>
                                <w:bCs/>
                                <w:color w:val="FFFFFF" w:themeColor="background1"/>
                                <w:sz w:val="16"/>
                                <w:szCs w:val="16"/>
                              </w:rPr>
                              <w:t>CPU core frequency control</w:t>
                            </w:r>
                            <w:bookmarkEnd w:id="22"/>
                            <w:bookmarkEnd w:id="23"/>
                            <w:bookmarkEnd w:id="24"/>
                          </w:p>
                        </w:txbxContent>
                      </wps:txbx>
                      <wps:bodyPr wrap="square" lIns="0" tIns="0" rIns="0" bIns="0" anchor="ctr"/>
                    </wps:wsp>
                  </a:graphicData>
                </a:graphic>
                <wp14:sizeRelH relativeFrom="margin">
                  <wp14:pctWidth>0</wp14:pctWidth>
                </wp14:sizeRelH>
                <wp14:sizeRelV relativeFrom="margin">
                  <wp14:pctHeight>0</wp14:pctHeight>
                </wp14:sizeRelV>
              </wp:anchor>
            </w:drawing>
          </mc:Choice>
          <mc:Fallback>
            <w:pict>
              <v:rect w14:anchorId="0734DD06" id="正方形/長方形 7" o:spid="_x0000_s1027" style="position:absolute;left:0;text-align:left;margin-left:616.6pt;margin-top:183.35pt;width:74.1pt;height:24.0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" fillcolor="#7f7f7f" strokecolor="windowText">
                <v:shadow on="t" color="black" opacity="22937f" origin=",.5" offset="0,.63889mm"/>
                <v:textbox inset="0,0,0,0">
                  <w:txbxContent>
                    <w:p w14:paraId="7E73C424" w14:textId="77777777" w:rsidR="009D5E56" w:rsidRPr="0054247C" w:rsidRDefault="009D5E56" w:rsidP="00CE287C">
                      <w:pPr>
                        <w:pStyle w:val="Web"/>
                        <w:spacing w:after="0"/>
                        <w:jc w:val="center"/>
                        <w:rPr>
                          <w:rFonts w:ascii="Arial" w:eastAsia="HGP創英角ｺﾞｼｯｸUB" w:hAnsi="Arial" w:cs="Arial"/>
                          <w:b/>
                          <w:bCs/>
                          <w:color w:val="FFFFFF" w:themeColor="background1"/>
                          <w:sz w:val="16"/>
                          <w:szCs w:val="16"/>
                        </w:rPr>
                      </w:pPr>
                      <w:bookmarkStart w:id="25" w:name="_Hlk488938382"/>
                      <w:bookmarkStart w:id="26" w:name="_Hlk488938383"/>
                      <w:bookmarkStart w:id="27" w:name="_Hlk488938384"/>
                      <w:r w:rsidRPr="0054247C">
                        <w:rPr>
                          <w:rFonts w:ascii="Arial" w:eastAsia="HGP創英角ｺﾞｼｯｸUB" w:hAnsi="Arial" w:cs="Arial"/>
                          <w:b/>
                          <w:bCs/>
                          <w:color w:val="FFFFFF" w:themeColor="background1"/>
                          <w:sz w:val="16"/>
                          <w:szCs w:val="16"/>
                        </w:rPr>
                        <w:t>CPU core frequency control</w:t>
                      </w:r>
                      <w:bookmarkEnd w:id="25"/>
                      <w:bookmarkEnd w:id="26"/>
                      <w:bookmarkEnd w:id="27"/>
                    </w:p>
                  </w:txbxContent>
                </v:textbox>
              </v:rect>
            </w:pict>
          </mc:Fallback>
        </mc:AlternateContent>
      </w:r>
      <w:r w:rsidR="00AC34FA" w:rsidRPr="00476030">
        <w:rPr>
          <w:noProof/>
        </w:rPr>
        <mc:AlternateContent>
          <mc:Choice Requires="wps">
            <w:drawing>
              <wp:anchor distT="0" distB="0" distL="114300" distR="114300" simplePos="0" relativeHeight="251691520" behindDoc="0" locked="0" layoutInCell="1" allowOverlap="1" wp14:anchorId="0826454F" wp14:editId="3F3D9661">
                <wp:simplePos x="0" y="0"/>
                <wp:positionH relativeFrom="column">
                  <wp:posOffset>4104951</wp:posOffset>
                </wp:positionH>
                <wp:positionV relativeFrom="paragraph">
                  <wp:posOffset>2675998</wp:posOffset>
                </wp:positionV>
                <wp:extent cx="1174398" cy="350196"/>
                <wp:effectExtent l="57150" t="19050" r="83185" b="88265"/>
                <wp:wrapNone/>
                <wp:docPr id="788" name="正方形/長方形 788"/>
                <wp:cNvGraphicFramePr/>
                <a:graphic xmlns:a="http://schemas.openxmlformats.org/drawingml/2006/main">
                  <a:graphicData uri="http://schemas.microsoft.com/office/word/2010/wordprocessingShape">
                    <wps:wsp>
                      <wps:cNvSpPr/>
                      <wps:spPr>
                        <a:xfrm>
                          <a:off x="0" y="0"/>
                          <a:ext cx="1174398" cy="350196"/>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2A7F5855" w14:textId="77777777" w:rsidR="009D5E56" w:rsidRPr="0054247C" w:rsidRDefault="009D5E56" w:rsidP="00AC34FA">
                            <w:pPr>
                              <w:topLinePunct w:val="0"/>
                              <w:adjustRightInd/>
                              <w:spacing w:after="0"/>
                              <w:ind w:firstLine="0"/>
                              <w:jc w:val="center"/>
                              <w:textAlignment w:val="auto"/>
                              <w:rPr>
                                <w:rFonts w:ascii="Arial" w:eastAsia="HGP創英角ｺﾞｼｯｸUB" w:hAnsi="Arial" w:cs="Arial"/>
                                <w:b/>
                                <w:bCs/>
                                <w:color w:val="FFFFFF" w:themeColor="background1"/>
                                <w:sz w:val="16"/>
                                <w:szCs w:val="16"/>
                              </w:rPr>
                            </w:pPr>
                            <w:r w:rsidRPr="0054247C">
                              <w:rPr>
                                <w:rFonts w:ascii="Arial" w:eastAsia="HGP創英角ｺﾞｼｯｸUB" w:hAnsi="Arial" w:cs="Arial"/>
                                <w:b/>
                                <w:bCs/>
                                <w:color w:val="FFFFFF" w:themeColor="background1"/>
                                <w:sz w:val="16"/>
                                <w:szCs w:val="16"/>
                              </w:rPr>
                              <w:t>Power state coordination interface (</w:t>
                            </w:r>
                            <w:proofErr w:type="spellStart"/>
                            <w:r w:rsidRPr="0054247C">
                              <w:rPr>
                                <w:rFonts w:ascii="Arial" w:eastAsia="HGP創英角ｺﾞｼｯｸUB" w:hAnsi="Arial" w:cs="Arial"/>
                                <w:b/>
                                <w:bCs/>
                                <w:color w:val="FFFFFF" w:themeColor="background1"/>
                                <w:sz w:val="16"/>
                                <w:szCs w:val="16"/>
                              </w:rPr>
                              <w:t>PSCI</w:t>
                            </w:r>
                            <w:proofErr w:type="spellEnd"/>
                            <w:r w:rsidRPr="0054247C">
                              <w:rPr>
                                <w:rFonts w:ascii="Arial" w:eastAsia="HGP創英角ｺﾞｼｯｸUB" w:hAnsi="Arial" w:cs="Arial"/>
                                <w:b/>
                                <w:bCs/>
                                <w:color w:val="FFFFFF" w:themeColor="background1"/>
                                <w:sz w:val="16"/>
                                <w:szCs w:val="16"/>
                              </w:rPr>
                              <w:t>)</w:t>
                            </w:r>
                          </w:p>
                          <w:p w14:paraId="726C8580" w14:textId="77777777" w:rsidR="009D5E56" w:rsidRPr="00441717" w:rsidRDefault="009D5E56" w:rsidP="00555269">
                            <w:pPr>
                              <w:pStyle w:val="Web"/>
                              <w:spacing w:after="0"/>
                              <w:ind w:firstLine="0"/>
                              <w:jc w:val="center"/>
                              <w:rPr>
                                <w14:textOutline w14:w="9525" w14:cap="rnd" w14:cmpd="sng" w14:algn="ctr">
                                  <w14:noFill/>
                                  <w14:prstDash w14:val="solid"/>
                                  <w14:bevel/>
                                </w14:textOutline>
                              </w:rPr>
                            </w:pP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rect w14:anchorId="0826454F" id="正方形/長方形 788" o:spid="_x0000_s1028" style="position:absolute;left:0;text-align:left;margin-left:323.2pt;margin-top:210.7pt;width:92.45pt;height:27.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" fillcolor="gray [1629]" strokecolor="black [3213]">
                <v:shadow on="t" color="black" opacity="22937f" origin=",.5" offset="0,.63889mm"/>
                <v:textbox inset="0,0,0,0">
                  <w:txbxContent>
                    <w:p w14:paraId="2A7F5855" w14:textId="77777777" w:rsidR="009D5E56" w:rsidRPr="0054247C" w:rsidRDefault="009D5E56" w:rsidP="00AC34FA">
                      <w:pPr>
                        <w:topLinePunct w:val="0"/>
                        <w:adjustRightInd/>
                        <w:spacing w:after="0"/>
                        <w:ind w:firstLine="0"/>
                        <w:jc w:val="center"/>
                        <w:textAlignment w:val="auto"/>
                        <w:rPr>
                          <w:rFonts w:ascii="Arial" w:eastAsia="HGP創英角ｺﾞｼｯｸUB" w:hAnsi="Arial" w:cs="Arial"/>
                          <w:b/>
                          <w:bCs/>
                          <w:color w:val="FFFFFF" w:themeColor="background1"/>
                          <w:sz w:val="16"/>
                          <w:szCs w:val="16"/>
                        </w:rPr>
                      </w:pPr>
                      <w:r w:rsidRPr="0054247C">
                        <w:rPr>
                          <w:rFonts w:ascii="Arial" w:eastAsia="HGP創英角ｺﾞｼｯｸUB" w:hAnsi="Arial" w:cs="Arial"/>
                          <w:b/>
                          <w:bCs/>
                          <w:color w:val="FFFFFF" w:themeColor="background1"/>
                          <w:sz w:val="16"/>
                          <w:szCs w:val="16"/>
                        </w:rPr>
                        <w:t>Power state coordination interface (</w:t>
                      </w:r>
                      <w:proofErr w:type="spellStart"/>
                      <w:r w:rsidRPr="0054247C">
                        <w:rPr>
                          <w:rFonts w:ascii="Arial" w:eastAsia="HGP創英角ｺﾞｼｯｸUB" w:hAnsi="Arial" w:cs="Arial"/>
                          <w:b/>
                          <w:bCs/>
                          <w:color w:val="FFFFFF" w:themeColor="background1"/>
                          <w:sz w:val="16"/>
                          <w:szCs w:val="16"/>
                        </w:rPr>
                        <w:t>PSCI</w:t>
                      </w:r>
                      <w:proofErr w:type="spellEnd"/>
                      <w:r w:rsidRPr="0054247C">
                        <w:rPr>
                          <w:rFonts w:ascii="Arial" w:eastAsia="HGP創英角ｺﾞｼｯｸUB" w:hAnsi="Arial" w:cs="Arial"/>
                          <w:b/>
                          <w:bCs/>
                          <w:color w:val="FFFFFF" w:themeColor="background1"/>
                          <w:sz w:val="16"/>
                          <w:szCs w:val="16"/>
                        </w:rPr>
                        <w:t>)</w:t>
                      </w:r>
                    </w:p>
                    <w:p w14:paraId="726C8580" w14:textId="77777777" w:rsidR="009D5E56" w:rsidRPr="00441717" w:rsidRDefault="009D5E56" w:rsidP="00555269">
                      <w:pPr>
                        <w:pStyle w:val="Web"/>
                        <w:spacing w:after="0"/>
                        <w:ind w:firstLine="0"/>
                        <w:jc w:val="center"/>
                        <w:rPr>
                          <w14:textOutline w14:w="9525" w14:cap="rnd" w14:cmpd="sng" w14:algn="ctr">
                            <w14:noFill/>
                            <w14:prstDash w14:val="solid"/>
                            <w14:bevel/>
                          </w14:textOutline>
                        </w:rPr>
                      </w:pPr>
                    </w:p>
                  </w:txbxContent>
                </v:textbox>
              </v:rect>
            </w:pict>
          </mc:Fallback>
        </mc:AlternateContent>
      </w:r>
      <w:r w:rsidR="005431BD" w:rsidRPr="00476030">
        <w:rPr>
          <w:noProof/>
        </w:rPr>
        <mc:AlternateContent>
          <mc:Choice Requires="wps">
            <w:drawing>
              <wp:anchor distT="0" distB="0" distL="114300" distR="114300" simplePos="0" relativeHeight="251692544" behindDoc="0" locked="0" layoutInCell="1" allowOverlap="1" wp14:anchorId="38BEE74C" wp14:editId="0EBC2335">
                <wp:simplePos x="0" y="0"/>
                <wp:positionH relativeFrom="column">
                  <wp:posOffset>4872355</wp:posOffset>
                </wp:positionH>
                <wp:positionV relativeFrom="paragraph">
                  <wp:posOffset>2083435</wp:posOffset>
                </wp:positionV>
                <wp:extent cx="1654175" cy="584835"/>
                <wp:effectExtent l="38100" t="0" r="22225" b="62865"/>
                <wp:wrapNone/>
                <wp:docPr id="789" name="直線矢印コネクタ 789"/>
                <wp:cNvGraphicFramePr/>
                <a:graphic xmlns:a="http://schemas.openxmlformats.org/drawingml/2006/main">
                  <a:graphicData uri="http://schemas.microsoft.com/office/word/2010/wordprocessingShape">
                    <wps:wsp>
                      <wps:cNvCnPr/>
                      <wps:spPr>
                        <a:xfrm flipH="1">
                          <a:off x="0" y="0"/>
                          <a:ext cx="1654175" cy="584835"/>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1657BBC5" id="_x0000_t32" coordsize="21600,21600" o:spt="32" o:oned="t" path="m,l21600,21600e" filled="f">
                <v:path arrowok="t" fillok="f" o:connecttype="none"/>
                <o:lock v:ext="edit" shapetype="t"/>
              </v:shapetype>
              <v:shape id="直線矢印コネクタ 789" o:spid="_x0000_s1026" type="#_x0000_t32" style="position:absolute;left:0;text-align:left;margin-left:383.65pt;margin-top:164.05pt;width:130.25pt;height:46.0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" strokecolor="#3c3c3b" strokeweight="2pt">
                <v:stroke endarrow="block"/>
              </v:shape>
            </w:pict>
          </mc:Fallback>
        </mc:AlternateContent>
      </w:r>
      <w:r w:rsidR="008A6CA2" w:rsidRPr="00476030">
        <w:rPr>
          <w:noProof/>
        </w:rPr>
        <mc:AlternateContent>
          <mc:Choice Requires="wps">
            <w:drawing>
              <wp:anchor distT="0" distB="0" distL="114300" distR="114300" simplePos="0" relativeHeight="251721216" behindDoc="0" locked="0" layoutInCell="1" allowOverlap="1" wp14:anchorId="629F5E80" wp14:editId="16F941D3">
                <wp:simplePos x="0" y="0"/>
                <wp:positionH relativeFrom="column">
                  <wp:posOffset>455930</wp:posOffset>
                </wp:positionH>
                <wp:positionV relativeFrom="paragraph">
                  <wp:posOffset>1571625</wp:posOffset>
                </wp:positionV>
                <wp:extent cx="1720850" cy="321945"/>
                <wp:effectExtent l="0" t="0" r="9525" b="0"/>
                <wp:wrapNone/>
                <wp:docPr id="817"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21945"/>
                        </a:xfrm>
                        <a:prstGeom prst="rect">
                          <a:avLst/>
                        </a:prstGeom>
                        <a:solidFill>
                          <a:srgbClr val="FFFFFF"/>
                        </a:solidFill>
                        <a:ln>
                          <a:noFill/>
                        </a:ln>
                        <a:extLst/>
                      </wps:spPr>
                      <wps:txbx>
                        <w:txbxContent>
                          <w:p w14:paraId="69E192DD" w14:textId="77777777" w:rsidR="009D5E56" w:rsidRDefault="009D5E56" w:rsidP="00BE2200">
                            <w:pPr>
                              <w:pStyle w:val="Web"/>
                              <w:spacing w:after="0"/>
                              <w:ind w:firstLine="0"/>
                            </w:pPr>
                            <w:r>
                              <w:rPr>
                                <w:rFonts w:ascii="Arial" w:eastAsia="HGP創英角ｺﾞｼｯｸUB" w:hAnsi="HGP創英角ｺﾞｼｯｸUB" w:cs="Arial" w:hint="eastAsia"/>
                                <w:color w:val="000000"/>
                                <w:kern w:val="24"/>
                                <w:sz w:val="28"/>
                                <w:szCs w:val="28"/>
                              </w:rPr>
                              <w:t>電力制御関連機能</w:t>
                            </w:r>
                          </w:p>
                        </w:txbxContent>
                      </wps:txbx>
                      <wps:bodyPr wrap="none" lIns="36000" tIns="0" rIns="36000" bIns="0">
                        <a:spAutoFit/>
                      </wps:bodyPr>
                    </wps:wsp>
                  </a:graphicData>
                </a:graphic>
              </wp:anchor>
            </w:drawing>
          </mc:Choice>
          <mc:Fallback>
            <w:pict>
              <v:shape w14:anchorId="629F5E80" id="テキスト ボックス 12" o:spid="_x0000_s1029" type="#_x0000_t202" style="position:absolute;left:0;text-align:left;margin-left:35.9pt;margin-top:123.75pt;width:135.5pt;height:25.35pt;z-index:251721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" stroked="f">
                <v:textbox style="mso-fit-shape-to-text:t" inset="1mm,0,1mm,0">
                  <w:txbxContent>
                    <w:p w14:paraId="69E192DD" w14:textId="77777777" w:rsidR="009D5E56" w:rsidRDefault="009D5E56" w:rsidP="00BE2200">
                      <w:pPr>
                        <w:pStyle w:val="Web"/>
                        <w:spacing w:after="0"/>
                        <w:ind w:firstLine="0"/>
                      </w:pPr>
                      <w:r>
                        <w:rPr>
                          <w:rFonts w:ascii="Arial" w:eastAsia="HGP創英角ｺﾞｼｯｸUB" w:hAnsi="HGP創英角ｺﾞｼｯｸUB" w:cs="Arial" w:hint="eastAsia"/>
                          <w:color w:val="000000"/>
                          <w:kern w:val="24"/>
                          <w:sz w:val="28"/>
                          <w:szCs w:val="28"/>
                        </w:rPr>
                        <w:t>電力制御関連機能</w:t>
                      </w:r>
                    </w:p>
                  </w:txbxContent>
                </v:textbox>
              </v:shape>
            </w:pict>
          </mc:Fallback>
        </mc:AlternateContent>
      </w:r>
      <w:r w:rsidR="008A6CA2" w:rsidRPr="00476030">
        <w:rPr>
          <w:noProof/>
        </w:rPr>
        <mc:AlternateContent>
          <mc:Choice Requires="wps">
            <w:drawing>
              <wp:anchor distT="0" distB="0" distL="114300" distR="114300" simplePos="0" relativeHeight="251686400" behindDoc="0" locked="0" layoutInCell="1" allowOverlap="1" wp14:anchorId="735EEFA6" wp14:editId="1C1CB5C2">
                <wp:simplePos x="0" y="0"/>
                <wp:positionH relativeFrom="column">
                  <wp:posOffset>436245</wp:posOffset>
                </wp:positionH>
                <wp:positionV relativeFrom="paragraph">
                  <wp:posOffset>2269490</wp:posOffset>
                </wp:positionV>
                <wp:extent cx="1399540" cy="321945"/>
                <wp:effectExtent l="0" t="0" r="6985" b="0"/>
                <wp:wrapNone/>
                <wp:docPr id="764"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540" cy="321945"/>
                        </a:xfrm>
                        <a:prstGeom prst="rect">
                          <a:avLst/>
                        </a:prstGeom>
                        <a:solidFill>
                          <a:schemeClr val="bg1"/>
                        </a:solidFill>
                        <a:ln>
                          <a:noFill/>
                        </a:ln>
                        <a:extLst/>
                      </wps:spPr>
                      <wps:txbx>
                        <w:txbxContent>
                          <w:p w14:paraId="6A5FCA6B" w14:textId="77777777" w:rsidR="009D5E56" w:rsidRDefault="009D5E56" w:rsidP="00BE2200">
                            <w:pPr>
                              <w:pStyle w:val="Web"/>
                              <w:spacing w:after="0"/>
                              <w:ind w:firstLine="0"/>
                            </w:pPr>
                            <w:r>
                              <w:rPr>
                                <w:rFonts w:ascii="Arial" w:eastAsia="HGP創英角ｺﾞｼｯｸUB" w:hAnsi="Arial" w:cs="Arial"/>
                                <w:color w:val="000000"/>
                                <w:kern w:val="24"/>
                                <w:sz w:val="28"/>
                                <w:szCs w:val="28"/>
                              </w:rPr>
                              <w:t>SoC</w:t>
                            </w:r>
                            <w:r>
                              <w:rPr>
                                <w:rFonts w:ascii="Arial" w:eastAsia="HGP創英角ｺﾞｼｯｸUB" w:hAnsi="HGP創英角ｺﾞｼｯｸUB" w:cs="Arial" w:hint="eastAsia"/>
                                <w:color w:val="000000"/>
                                <w:kern w:val="24"/>
                                <w:sz w:val="28"/>
                                <w:szCs w:val="28"/>
                              </w:rPr>
                              <w:t>依存機能</w:t>
                            </w:r>
                          </w:p>
                        </w:txbxContent>
                      </wps:txbx>
                      <wps:bodyPr wrap="none" lIns="36000" tIns="0" rIns="36000" bIns="0">
                        <a:spAutoFit/>
                      </wps:bodyPr>
                    </wps:wsp>
                  </a:graphicData>
                </a:graphic>
              </wp:anchor>
            </w:drawing>
          </mc:Choice>
          <mc:Fallback>
            <w:pict>
              <v:shape w14:anchorId="735EEFA6" id="_x0000_s1030" type="#_x0000_t202" style="position:absolute;left:0;text-align:left;margin-left:34.35pt;margin-top:178.7pt;width:110.2pt;height:25.35pt;z-index:251686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" fillcolor="white [3212]" stroked="f">
                <v:textbox style="mso-fit-shape-to-text:t" inset="1mm,0,1mm,0">
                  <w:txbxContent>
                    <w:p w14:paraId="6A5FCA6B" w14:textId="77777777" w:rsidR="009D5E56" w:rsidRDefault="009D5E56" w:rsidP="00BE2200">
                      <w:pPr>
                        <w:pStyle w:val="Web"/>
                        <w:spacing w:after="0"/>
                        <w:ind w:firstLine="0"/>
                      </w:pPr>
                      <w:r>
                        <w:rPr>
                          <w:rFonts w:ascii="Arial" w:eastAsia="HGP創英角ｺﾞｼｯｸUB" w:hAnsi="Arial" w:cs="Arial"/>
                          <w:color w:val="000000"/>
                          <w:kern w:val="24"/>
                          <w:sz w:val="28"/>
                          <w:szCs w:val="28"/>
                        </w:rPr>
                        <w:t>SoC</w:t>
                      </w:r>
                      <w:r>
                        <w:rPr>
                          <w:rFonts w:ascii="Arial" w:eastAsia="HGP創英角ｺﾞｼｯｸUB" w:hAnsi="HGP創英角ｺﾞｼｯｸUB" w:cs="Arial" w:hint="eastAsia"/>
                          <w:color w:val="000000"/>
                          <w:kern w:val="24"/>
                          <w:sz w:val="28"/>
                          <w:szCs w:val="28"/>
                        </w:rPr>
                        <w:t>依存機能</w:t>
                      </w:r>
                    </w:p>
                  </w:txbxContent>
                </v:textbox>
              </v:shape>
            </w:pict>
          </mc:Fallback>
        </mc:AlternateContent>
      </w:r>
      <w:r w:rsidR="00660707" w:rsidRPr="00476030">
        <w:rPr>
          <w:noProof/>
        </w:rPr>
        <mc:AlternateContent>
          <mc:Choice Requires="wps">
            <w:drawing>
              <wp:anchor distT="0" distB="0" distL="114300" distR="114300" simplePos="0" relativeHeight="251709952" behindDoc="0" locked="0" layoutInCell="1" allowOverlap="1" wp14:anchorId="14759019" wp14:editId="7D25C088">
                <wp:simplePos x="0" y="0"/>
                <wp:positionH relativeFrom="column">
                  <wp:posOffset>351790</wp:posOffset>
                </wp:positionH>
                <wp:positionV relativeFrom="paragraph">
                  <wp:posOffset>2734945</wp:posOffset>
                </wp:positionV>
                <wp:extent cx="1574800" cy="325120"/>
                <wp:effectExtent l="0" t="0" r="3175" b="0"/>
                <wp:wrapNone/>
                <wp:docPr id="806"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325120"/>
                        </a:xfrm>
                        <a:prstGeom prst="rect">
                          <a:avLst/>
                        </a:prstGeom>
                        <a:solidFill>
                          <a:schemeClr val="bg1"/>
                        </a:solidFill>
                        <a:ln>
                          <a:noFill/>
                        </a:ln>
                        <a:extLst/>
                      </wps:spPr>
                      <wps:txbx>
                        <w:txbxContent>
                          <w:p w14:paraId="35A2FC96" w14:textId="77777777" w:rsidR="009D5E56" w:rsidRDefault="009D5E56" w:rsidP="00BE2200">
                            <w:pPr>
                              <w:pStyle w:val="Web"/>
                              <w:spacing w:after="0"/>
                              <w:ind w:firstLine="0"/>
                            </w:pPr>
                            <w:r>
                              <w:rPr>
                                <w:rFonts w:ascii="Arial" w:eastAsia="HGP創英角ｺﾞｼｯｸUB" w:hAnsi="Arial" w:cs="Arial"/>
                                <w:b/>
                                <w:bCs/>
                                <w:color w:val="000000"/>
                                <w:kern w:val="24"/>
                                <w:sz w:val="32"/>
                                <w:szCs w:val="32"/>
                              </w:rPr>
                              <w:t>Secure Layer</w:t>
                            </w:r>
                          </w:p>
                        </w:txbxContent>
                      </wps:txbx>
                      <wps:bodyPr wrap="none" lIns="36000" tIns="0" rIns="36000" bIns="0">
                        <a:spAutoFit/>
                      </wps:bodyPr>
                    </wps:wsp>
                  </a:graphicData>
                </a:graphic>
              </wp:anchor>
            </w:drawing>
          </mc:Choice>
          <mc:Fallback>
            <w:pict>
              <v:shape w14:anchorId="14759019" id="テキスト ボックス 9" o:spid="_x0000_s1031" type="#_x0000_t202" style="position:absolute;left:0;text-align:left;margin-left:27.7pt;margin-top:215.35pt;width:124pt;height:25.6pt;z-index:2517099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" fillcolor="white [3212]" stroked="f">
                <v:textbox style="mso-fit-shape-to-text:t" inset="1mm,0,1mm,0">
                  <w:txbxContent>
                    <w:p w14:paraId="35A2FC96" w14:textId="77777777" w:rsidR="009D5E56" w:rsidRDefault="009D5E56" w:rsidP="00BE2200">
                      <w:pPr>
                        <w:pStyle w:val="Web"/>
                        <w:spacing w:after="0"/>
                        <w:ind w:firstLine="0"/>
                      </w:pPr>
                      <w:r>
                        <w:rPr>
                          <w:rFonts w:ascii="Arial" w:eastAsia="HGP創英角ｺﾞｼｯｸUB" w:hAnsi="Arial" w:cs="Arial"/>
                          <w:b/>
                          <w:bCs/>
                          <w:color w:val="000000"/>
                          <w:kern w:val="24"/>
                          <w:sz w:val="32"/>
                          <w:szCs w:val="32"/>
                        </w:rPr>
                        <w:t>Secure Layer</w:t>
                      </w:r>
                    </w:p>
                  </w:txbxContent>
                </v:textbox>
              </v:shape>
            </w:pict>
          </mc:Fallback>
        </mc:AlternateContent>
      </w:r>
      <w:r w:rsidR="00660707" w:rsidRPr="00476030">
        <w:rPr>
          <w:noProof/>
        </w:rPr>
        <mc:AlternateContent>
          <mc:Choice Requires="wps">
            <w:drawing>
              <wp:anchor distT="0" distB="0" distL="114300" distR="114300" simplePos="0" relativeHeight="251685376" behindDoc="0" locked="0" layoutInCell="1" allowOverlap="1" wp14:anchorId="2C581D1D" wp14:editId="4B61B72E">
                <wp:simplePos x="0" y="0"/>
                <wp:positionH relativeFrom="column">
                  <wp:posOffset>326390</wp:posOffset>
                </wp:positionH>
                <wp:positionV relativeFrom="paragraph">
                  <wp:posOffset>1132205</wp:posOffset>
                </wp:positionV>
                <wp:extent cx="1529080" cy="325120"/>
                <wp:effectExtent l="0" t="0" r="0" b="0"/>
                <wp:wrapNone/>
                <wp:docPr id="763" name="テキスト ボックス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080" cy="325120"/>
                        </a:xfrm>
                        <a:prstGeom prst="rect">
                          <a:avLst/>
                        </a:prstGeom>
                        <a:solidFill>
                          <a:srgbClr val="FFFFFF"/>
                        </a:solidFill>
                        <a:ln>
                          <a:noFill/>
                        </a:ln>
                        <a:extLst/>
                      </wps:spPr>
                      <wps:txbx>
                        <w:txbxContent>
                          <w:p w14:paraId="2928FD09" w14:textId="77777777" w:rsidR="009D5E56" w:rsidRDefault="009D5E56" w:rsidP="00BE2200">
                            <w:pPr>
                              <w:pStyle w:val="Web"/>
                              <w:spacing w:after="0"/>
                              <w:ind w:firstLine="0"/>
                            </w:pPr>
                            <w:r>
                              <w:rPr>
                                <w:rFonts w:ascii="Arial" w:eastAsia="HGP創英角ｺﾞｼｯｸUB" w:hAnsi="Arial" w:cs="Arial"/>
                                <w:b/>
                                <w:bCs/>
                                <w:color w:val="000000"/>
                                <w:kern w:val="24"/>
                                <w:sz w:val="32"/>
                                <w:szCs w:val="32"/>
                              </w:rPr>
                              <w:t>Kernel Layer</w:t>
                            </w:r>
                          </w:p>
                        </w:txbxContent>
                      </wps:txbx>
                      <wps:bodyPr wrap="none" lIns="36000" tIns="0" rIns="36000" bIns="0">
                        <a:spAutoFit/>
                      </wps:bodyPr>
                    </wps:wsp>
                  </a:graphicData>
                </a:graphic>
              </wp:anchor>
            </w:drawing>
          </mc:Choice>
          <mc:Fallback>
            <w:pict>
              <v:shape w14:anchorId="2C581D1D" id="テキスト ボックス 763" o:spid="_x0000_s1032" type="#_x0000_t202" style="position:absolute;left:0;text-align:left;margin-left:25.7pt;margin-top:89.15pt;width:120.4pt;height:25.6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" stroked="f">
                <v:textbox style="mso-fit-shape-to-text:t" inset="1mm,0,1mm,0">
                  <w:txbxContent>
                    <w:p w14:paraId="2928FD09" w14:textId="77777777" w:rsidR="009D5E56" w:rsidRDefault="009D5E56" w:rsidP="00BE2200">
                      <w:pPr>
                        <w:pStyle w:val="Web"/>
                        <w:spacing w:after="0"/>
                        <w:ind w:firstLine="0"/>
                      </w:pPr>
                      <w:r>
                        <w:rPr>
                          <w:rFonts w:ascii="Arial" w:eastAsia="HGP創英角ｺﾞｼｯｸUB" w:hAnsi="Arial" w:cs="Arial"/>
                          <w:b/>
                          <w:bCs/>
                          <w:color w:val="000000"/>
                          <w:kern w:val="24"/>
                          <w:sz w:val="32"/>
                          <w:szCs w:val="32"/>
                        </w:rPr>
                        <w:t>Kernel Layer</w:t>
                      </w:r>
                    </w:p>
                  </w:txbxContent>
                </v:textbox>
              </v:shape>
            </w:pict>
          </mc:Fallback>
        </mc:AlternateContent>
      </w:r>
      <w:r w:rsidR="00441717" w:rsidRPr="00476030">
        <w:rPr>
          <w:noProof/>
        </w:rPr>
        <mc:AlternateContent>
          <mc:Choice Requires="wps">
            <w:drawing>
              <wp:anchor distT="0" distB="0" distL="114300" distR="114300" simplePos="0" relativeHeight="251690496" behindDoc="0" locked="0" layoutInCell="1" allowOverlap="1" wp14:anchorId="7EBD2AC9" wp14:editId="3A1F615F">
                <wp:simplePos x="0" y="0"/>
                <wp:positionH relativeFrom="column">
                  <wp:posOffset>8888730</wp:posOffset>
                </wp:positionH>
                <wp:positionV relativeFrom="paragraph">
                  <wp:posOffset>1829435</wp:posOffset>
                </wp:positionV>
                <wp:extent cx="795020" cy="305435"/>
                <wp:effectExtent l="57150" t="19050" r="81280" b="94615"/>
                <wp:wrapNone/>
                <wp:docPr id="787" name="正方形/長方形 787"/>
                <wp:cNvGraphicFramePr/>
                <a:graphic xmlns:a="http://schemas.openxmlformats.org/drawingml/2006/main">
                  <a:graphicData uri="http://schemas.microsoft.com/office/word/2010/wordprocessingShape">
                    <wps:wsp>
                      <wps:cNvSpPr/>
                      <wps:spPr>
                        <a:xfrm>
                          <a:off x="0" y="0"/>
                          <a:ext cx="795020" cy="305435"/>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61DFEE8C" w14:textId="77777777" w:rsidR="009D5E56" w:rsidRPr="00441717" w:rsidRDefault="009D5E56" w:rsidP="00555269">
                            <w:pPr>
                              <w:pStyle w:val="Web"/>
                              <w:spacing w:after="0"/>
                              <w:ind w:firstLine="0"/>
                              <w:jc w:val="center"/>
                            </w:pPr>
                            <w:r w:rsidRPr="00441717">
                              <w:rPr>
                                <w:rFonts w:ascii="Arial" w:eastAsia="HGP創英角ｺﾞｼｯｸUB" w:hAnsi="Arial" w:cs="Arial"/>
                                <w:b/>
                                <w:bCs/>
                              </w:rPr>
                              <w:t>CPU Freq</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7EBD2AC9" id="正方形/長方形 787" o:spid="_x0000_s1033" style="position:absolute;left:0;text-align:left;margin-left:699.9pt;margin-top:144.05pt;width:62.6pt;height:24.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" fillcolor="black [3213]" strokecolor="black [3213]">
                <v:fill r:id="rId14" o:title="" color2="white [3212]" type="pattern"/>
                <v:shadow on="t" color="black" opacity="22937f" origin=",.5" offset="0,.63889mm"/>
                <v:textbox inset="0,0,0,0">
                  <w:txbxContent>
                    <w:p w14:paraId="61DFEE8C" w14:textId="77777777" w:rsidR="009D5E56" w:rsidRPr="00441717" w:rsidRDefault="009D5E56" w:rsidP="00555269">
                      <w:pPr>
                        <w:pStyle w:val="Web"/>
                        <w:spacing w:after="0"/>
                        <w:ind w:firstLine="0"/>
                        <w:jc w:val="center"/>
                      </w:pPr>
                      <w:r w:rsidRPr="00441717">
                        <w:rPr>
                          <w:rFonts w:ascii="Arial" w:eastAsia="HGP創英角ｺﾞｼｯｸUB" w:hAnsi="Arial" w:cs="Arial"/>
                          <w:b/>
                          <w:bCs/>
                        </w:rPr>
                        <w:t>CPU Freq</w:t>
                      </w:r>
                    </w:p>
                  </w:txbxContent>
                </v:textbox>
              </v:rect>
            </w:pict>
          </mc:Fallback>
        </mc:AlternateContent>
      </w:r>
      <w:r w:rsidR="00441717" w:rsidRPr="00476030">
        <w:rPr>
          <w:noProof/>
        </w:rPr>
        <mc:AlternateContent>
          <mc:Choice Requires="wps">
            <w:drawing>
              <wp:anchor distT="0" distB="0" distL="114300" distR="114300" simplePos="0" relativeHeight="251710976" behindDoc="0" locked="0" layoutInCell="1" allowOverlap="1" wp14:anchorId="60E75932" wp14:editId="2655AB48">
                <wp:simplePos x="0" y="0"/>
                <wp:positionH relativeFrom="column">
                  <wp:posOffset>8888730</wp:posOffset>
                </wp:positionH>
                <wp:positionV relativeFrom="paragraph">
                  <wp:posOffset>2317115</wp:posOffset>
                </wp:positionV>
                <wp:extent cx="795020" cy="305435"/>
                <wp:effectExtent l="57150" t="19050" r="81280" b="94615"/>
                <wp:wrapNone/>
                <wp:docPr id="807" name="正方形/長方形 807"/>
                <wp:cNvGraphicFramePr/>
                <a:graphic xmlns:a="http://schemas.openxmlformats.org/drawingml/2006/main">
                  <a:graphicData uri="http://schemas.microsoft.com/office/word/2010/wordprocessingShape">
                    <wps:wsp>
                      <wps:cNvSpPr/>
                      <wps:spPr>
                        <a:xfrm>
                          <a:off x="0" y="0"/>
                          <a:ext cx="795020" cy="305435"/>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3EB2CA2D" w14:textId="77777777" w:rsidR="009D5E56" w:rsidRPr="008A6CA2" w:rsidRDefault="009D5E56" w:rsidP="00B04A27">
                            <w:pPr>
                              <w:pStyle w:val="Web"/>
                              <w:spacing w:after="0" w:line="220" w:lineRule="exact"/>
                              <w:ind w:firstLine="0"/>
                              <w:jc w:val="center"/>
                              <w:rPr>
                                <w:color w:val="FFFFFF" w:themeColor="background1"/>
                                <w:sz w:val="20"/>
                                <w:szCs w:val="20"/>
                              </w:rPr>
                            </w:pPr>
                            <w:proofErr w:type="spellStart"/>
                            <w:r w:rsidRPr="008A6CA2">
                              <w:rPr>
                                <w:rFonts w:ascii="Arial" w:eastAsia="HGP創英角ｺﾞｼｯｸUB" w:hAnsi="Arial" w:cs="Arial"/>
                                <w:b/>
                                <w:bCs/>
                                <w:color w:val="FFFFFF" w:themeColor="background1"/>
                                <w:sz w:val="20"/>
                                <w:szCs w:val="20"/>
                              </w:rPr>
                              <w:t>PMIC</w:t>
                            </w:r>
                            <w:proofErr w:type="spellEnd"/>
                            <w:r>
                              <w:rPr>
                                <w:rFonts w:ascii="Arial" w:eastAsia="HGP創英角ｺﾞｼｯｸUB" w:hAnsi="Arial" w:cs="Arial"/>
                                <w:b/>
                                <w:bCs/>
                                <w:color w:val="FFFFFF" w:themeColor="background1"/>
                                <w:sz w:val="20"/>
                                <w:szCs w:val="20"/>
                              </w:rPr>
                              <w:t xml:space="preserve"> d</w:t>
                            </w:r>
                            <w:r w:rsidRPr="008A6CA2">
                              <w:rPr>
                                <w:rFonts w:ascii="Arial" w:eastAsia="HGP創英角ｺﾞｼｯｸUB" w:hAnsi="Arial" w:cs="Arial"/>
                                <w:b/>
                                <w:bCs/>
                                <w:color w:val="FFFFFF" w:themeColor="background1"/>
                                <w:sz w:val="20"/>
                                <w:szCs w:val="20"/>
                              </w:rPr>
                              <w:t>river</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60E75932" id="正方形/長方形 807" o:spid="_x0000_s1034" style="position:absolute;left:0;text-align:left;margin-left:699.9pt;margin-top:182.45pt;width:62.6pt;height:24.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" fillcolor="gray [1629]" strokecolor="black [3213]">
                <v:shadow on="t" color="black" opacity="22937f" origin=",.5" offset="0,.63889mm"/>
                <v:textbox inset="0,0,0,0">
                  <w:txbxContent>
                    <w:p w14:paraId="3EB2CA2D" w14:textId="77777777" w:rsidR="009D5E56" w:rsidRPr="008A6CA2" w:rsidRDefault="009D5E56" w:rsidP="00B04A27">
                      <w:pPr>
                        <w:pStyle w:val="Web"/>
                        <w:spacing w:after="0" w:line="220" w:lineRule="exact"/>
                        <w:ind w:firstLine="0"/>
                        <w:jc w:val="center"/>
                        <w:rPr>
                          <w:color w:val="FFFFFF" w:themeColor="background1"/>
                          <w:sz w:val="20"/>
                          <w:szCs w:val="20"/>
                        </w:rPr>
                      </w:pPr>
                      <w:proofErr w:type="spellStart"/>
                      <w:r w:rsidRPr="008A6CA2">
                        <w:rPr>
                          <w:rFonts w:ascii="Arial" w:eastAsia="HGP創英角ｺﾞｼｯｸUB" w:hAnsi="Arial" w:cs="Arial"/>
                          <w:b/>
                          <w:bCs/>
                          <w:color w:val="FFFFFF" w:themeColor="background1"/>
                          <w:sz w:val="20"/>
                          <w:szCs w:val="20"/>
                        </w:rPr>
                        <w:t>PMIC</w:t>
                      </w:r>
                      <w:proofErr w:type="spellEnd"/>
                      <w:r>
                        <w:rPr>
                          <w:rFonts w:ascii="Arial" w:eastAsia="HGP創英角ｺﾞｼｯｸUB" w:hAnsi="Arial" w:cs="Arial"/>
                          <w:b/>
                          <w:bCs/>
                          <w:color w:val="FFFFFF" w:themeColor="background1"/>
                          <w:sz w:val="20"/>
                          <w:szCs w:val="20"/>
                        </w:rPr>
                        <w:t xml:space="preserve"> d</w:t>
                      </w:r>
                      <w:r w:rsidRPr="008A6CA2">
                        <w:rPr>
                          <w:rFonts w:ascii="Arial" w:eastAsia="HGP創英角ｺﾞｼｯｸUB" w:hAnsi="Arial" w:cs="Arial"/>
                          <w:b/>
                          <w:bCs/>
                          <w:color w:val="FFFFFF" w:themeColor="background1"/>
                          <w:sz w:val="20"/>
                          <w:szCs w:val="20"/>
                        </w:rPr>
                        <w:t>river</w:t>
                      </w:r>
                    </w:p>
                  </w:txbxContent>
                </v:textbox>
              </v:rect>
            </w:pict>
          </mc:Fallback>
        </mc:AlternateContent>
      </w:r>
      <w:r w:rsidR="00441717" w:rsidRPr="00476030">
        <w:rPr>
          <w:noProof/>
        </w:rPr>
        <mc:AlternateContent>
          <mc:Choice Requires="wps">
            <w:drawing>
              <wp:anchor distT="0" distB="0" distL="114300" distR="114300" simplePos="0" relativeHeight="251717120" behindDoc="0" locked="0" layoutInCell="1" allowOverlap="1" wp14:anchorId="3F98B403" wp14:editId="603E9C2C">
                <wp:simplePos x="0" y="0"/>
                <wp:positionH relativeFrom="column">
                  <wp:posOffset>8298179</wp:posOffset>
                </wp:positionH>
                <wp:positionV relativeFrom="paragraph">
                  <wp:posOffset>2138681</wp:posOffset>
                </wp:positionV>
                <wp:extent cx="985520" cy="162560"/>
                <wp:effectExtent l="38100" t="0" r="24130" b="85090"/>
                <wp:wrapNone/>
                <wp:docPr id="813" name="直線矢印コネクタ 813"/>
                <wp:cNvGraphicFramePr/>
                <a:graphic xmlns:a="http://schemas.openxmlformats.org/drawingml/2006/main">
                  <a:graphicData uri="http://schemas.microsoft.com/office/word/2010/wordprocessingShape">
                    <wps:wsp>
                      <wps:cNvCnPr/>
                      <wps:spPr>
                        <a:xfrm flipH="1">
                          <a:off x="0" y="0"/>
                          <a:ext cx="985520" cy="162560"/>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15DDB073" id="_x0000_t32" coordsize="21600,21600" o:spt="32" o:oned="t" path="m,l21600,21600e" filled="f">
                <v:path arrowok="t" fillok="f" o:connecttype="none"/>
                <o:lock v:ext="edit" shapetype="t"/>
              </v:shapetype>
              <v:shape id="直線矢印コネクタ 813" o:spid="_x0000_s1026" type="#_x0000_t32" style="position:absolute;left:0;text-align:left;margin-left:653.4pt;margin-top:168.4pt;width:77.6pt;height:12.8pt;flip:x;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" strokecolor="#3c3c3b" strokeweight="2pt">
                <v:stroke endarrow="block"/>
              </v:shape>
            </w:pict>
          </mc:Fallback>
        </mc:AlternateContent>
      </w:r>
      <w:r w:rsidR="00441717" w:rsidRPr="00476030">
        <w:rPr>
          <w:noProof/>
        </w:rPr>
        <mc:AlternateContent>
          <mc:Choice Requires="wps">
            <w:drawing>
              <wp:anchor distT="0" distB="0" distL="114300" distR="114300" simplePos="0" relativeHeight="251698688" behindDoc="0" locked="0" layoutInCell="1" allowOverlap="1" wp14:anchorId="5CFA2FF4" wp14:editId="050E9A08">
                <wp:simplePos x="0" y="0"/>
                <wp:positionH relativeFrom="column">
                  <wp:posOffset>6807835</wp:posOffset>
                </wp:positionH>
                <wp:positionV relativeFrom="paragraph">
                  <wp:posOffset>2319020</wp:posOffset>
                </wp:positionV>
                <wp:extent cx="795020" cy="305435"/>
                <wp:effectExtent l="57150" t="19050" r="81280" b="94615"/>
                <wp:wrapNone/>
                <wp:docPr id="795" name="正方形/長方形 795"/>
                <wp:cNvGraphicFramePr/>
                <a:graphic xmlns:a="http://schemas.openxmlformats.org/drawingml/2006/main">
                  <a:graphicData uri="http://schemas.microsoft.com/office/word/2010/wordprocessingShape">
                    <wps:wsp>
                      <wps:cNvSpPr/>
                      <wps:spPr>
                        <a:xfrm>
                          <a:off x="0" y="0"/>
                          <a:ext cx="795020" cy="305435"/>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47A127FE" w14:textId="77777777" w:rsidR="009D5E56" w:rsidRPr="002C0F97" w:rsidRDefault="009D5E56" w:rsidP="002C0F97">
                            <w:pPr>
                              <w:topLinePunct w:val="0"/>
                              <w:adjustRightInd/>
                              <w:ind w:firstLine="0"/>
                              <w:jc w:val="center"/>
                              <w:textAlignment w:val="auto"/>
                              <w:rPr>
                                <w:color w:val="FFFFFF" w:themeColor="background1"/>
                                <w:sz w:val="18"/>
                                <w:szCs w:val="18"/>
                              </w:rPr>
                            </w:pPr>
                            <w:r w:rsidRPr="0054247C">
                              <w:rPr>
                                <w:rFonts w:ascii="Arial" w:eastAsia="HGP創英角ｺﾞｼｯｸUB" w:hAnsi="Arial" w:cs="Arial"/>
                                <w:b/>
                                <w:bCs/>
                                <w:color w:val="FFFFFF" w:themeColor="background1"/>
                                <w:sz w:val="18"/>
                                <w:szCs w:val="18"/>
                              </w:rPr>
                              <w:t>Thermal control driver</w:t>
                            </w:r>
                          </w:p>
                          <w:p w14:paraId="0C880887" w14:textId="77777777" w:rsidR="009D5E56" w:rsidRPr="008A6CA2" w:rsidRDefault="009D5E56" w:rsidP="00555269">
                            <w:pPr>
                              <w:pStyle w:val="Web"/>
                              <w:spacing w:after="0"/>
                              <w:ind w:firstLine="0"/>
                              <w:jc w:val="center"/>
                              <w:rPr>
                                <w:color w:val="FFFFFF" w:themeColor="background1"/>
                                <w:sz w:val="20"/>
                                <w:szCs w:val="20"/>
                              </w:rPr>
                            </w:pP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5CFA2FF4" id="正方形/長方形 795" o:spid="_x0000_s1035" style="position:absolute;left:0;text-align:left;margin-left:536.05pt;margin-top:182.6pt;width:62.6pt;height:24.0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" fillcolor="gray [1629]" strokecolor="black [3213]">
                <v:shadow on="t" color="black" opacity="22937f" origin=",.5" offset="0,.63889mm"/>
                <v:textbox inset="0,0,0,0">
                  <w:txbxContent>
                    <w:p w14:paraId="47A127FE" w14:textId="77777777" w:rsidR="009D5E56" w:rsidRPr="002C0F97" w:rsidRDefault="009D5E56" w:rsidP="002C0F97">
                      <w:pPr>
                        <w:topLinePunct w:val="0"/>
                        <w:adjustRightInd/>
                        <w:ind w:firstLine="0"/>
                        <w:jc w:val="center"/>
                        <w:textAlignment w:val="auto"/>
                        <w:rPr>
                          <w:color w:val="FFFFFF" w:themeColor="background1"/>
                          <w:sz w:val="18"/>
                          <w:szCs w:val="18"/>
                        </w:rPr>
                      </w:pPr>
                      <w:r w:rsidRPr="0054247C">
                        <w:rPr>
                          <w:rFonts w:ascii="Arial" w:eastAsia="HGP創英角ｺﾞｼｯｸUB" w:hAnsi="Arial" w:cs="Arial"/>
                          <w:b/>
                          <w:bCs/>
                          <w:color w:val="FFFFFF" w:themeColor="background1"/>
                          <w:sz w:val="18"/>
                          <w:szCs w:val="18"/>
                        </w:rPr>
                        <w:t>Thermal control driver</w:t>
                      </w:r>
                    </w:p>
                    <w:p w14:paraId="0C880887" w14:textId="77777777" w:rsidR="009D5E56" w:rsidRPr="008A6CA2" w:rsidRDefault="009D5E56" w:rsidP="00555269">
                      <w:pPr>
                        <w:pStyle w:val="Web"/>
                        <w:spacing w:after="0"/>
                        <w:ind w:firstLine="0"/>
                        <w:jc w:val="center"/>
                        <w:rPr>
                          <w:color w:val="FFFFFF" w:themeColor="background1"/>
                          <w:sz w:val="20"/>
                          <w:szCs w:val="20"/>
                        </w:rPr>
                      </w:pPr>
                    </w:p>
                  </w:txbxContent>
                </v:textbox>
              </v:rect>
            </w:pict>
          </mc:Fallback>
        </mc:AlternateContent>
      </w:r>
      <w:r w:rsidR="00441717" w:rsidRPr="00476030">
        <w:rPr>
          <w:noProof/>
        </w:rPr>
        <mc:AlternateContent>
          <mc:Choice Requires="wps">
            <w:drawing>
              <wp:anchor distT="0" distB="0" distL="114300" distR="114300" simplePos="0" relativeHeight="251688448" behindDoc="0" locked="0" layoutInCell="1" allowOverlap="1" wp14:anchorId="1C37D816" wp14:editId="256979CB">
                <wp:simplePos x="0" y="0"/>
                <wp:positionH relativeFrom="column">
                  <wp:posOffset>6098209</wp:posOffset>
                </wp:positionH>
                <wp:positionV relativeFrom="paragraph">
                  <wp:posOffset>1773555</wp:posOffset>
                </wp:positionV>
                <wp:extent cx="816480" cy="306000"/>
                <wp:effectExtent l="57150" t="19050" r="79375" b="94615"/>
                <wp:wrapNone/>
                <wp:docPr id="785" name="正方形/長方形 785"/>
                <wp:cNvGraphicFramePr/>
                <a:graphic xmlns:a="http://schemas.openxmlformats.org/drawingml/2006/main">
                  <a:graphicData uri="http://schemas.microsoft.com/office/word/2010/wordprocessingShape">
                    <wps:wsp>
                      <wps:cNvSpPr/>
                      <wps:spPr>
                        <a:xfrm>
                          <a:off x="0" y="0"/>
                          <a:ext cx="81648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17B10C04" w14:textId="77777777" w:rsidR="009D5E56" w:rsidRPr="00A03063" w:rsidRDefault="009D5E56" w:rsidP="00B04A27">
                            <w:pPr>
                              <w:pStyle w:val="Web"/>
                              <w:spacing w:after="0" w:line="220" w:lineRule="exact"/>
                              <w:ind w:firstLine="0"/>
                              <w:jc w:val="center"/>
                              <w:rPr>
                                <w:rFonts w:ascii="Arial" w:eastAsia="HGP創英角ｺﾞｼｯｸUB" w:hAnsi="Arial" w:cs="Arial"/>
                                <w:b/>
                                <w:bCs/>
                                <w:sz w:val="20"/>
                                <w:szCs w:val="20"/>
                              </w:rPr>
                            </w:pPr>
                            <w:r w:rsidRPr="00A03063">
                              <w:rPr>
                                <w:rFonts w:ascii="Arial" w:eastAsia="HGP創英角ｺﾞｼｯｸUB" w:hAnsi="Arial" w:cs="Arial"/>
                                <w:b/>
                                <w:bCs/>
                                <w:sz w:val="20"/>
                                <w:szCs w:val="20"/>
                              </w:rPr>
                              <w:t>CPU</w:t>
                            </w:r>
                          </w:p>
                          <w:p w14:paraId="7E26AB19" w14:textId="77777777" w:rsidR="009D5E56" w:rsidRPr="00441717" w:rsidRDefault="009D5E56" w:rsidP="00B04A27">
                            <w:pPr>
                              <w:pStyle w:val="Web"/>
                              <w:spacing w:after="0" w:line="220" w:lineRule="exact"/>
                              <w:ind w:firstLine="0"/>
                              <w:jc w:val="center"/>
                              <w:rPr>
                                <w:sz w:val="20"/>
                                <w:szCs w:val="20"/>
                              </w:rPr>
                            </w:pPr>
                            <w:proofErr w:type="spellStart"/>
                            <w:r w:rsidRPr="0054247C">
                              <w:rPr>
                                <w:rFonts w:ascii="Arial" w:eastAsia="HGP創英角ｺﾞｼｯｸUB" w:hAnsi="Arial" w:cs="Arial"/>
                                <w:b/>
                                <w:bCs/>
                                <w:sz w:val="20"/>
                                <w:szCs w:val="20"/>
                              </w:rPr>
                              <w:t>Ho</w:t>
                            </w:r>
                            <w:r w:rsidRPr="00A03063">
                              <w:rPr>
                                <w:rFonts w:ascii="Arial" w:eastAsia="HGP創英角ｺﾞｼｯｸUB" w:hAnsi="Arial" w:cs="Arial"/>
                                <w:b/>
                                <w:bCs/>
                                <w:sz w:val="20"/>
                                <w:szCs w:val="20"/>
                              </w:rPr>
                              <w:t>tpl</w:t>
                            </w:r>
                            <w:r w:rsidRPr="00441717">
                              <w:rPr>
                                <w:rFonts w:ascii="Arial" w:eastAsia="HGP創英角ｺﾞｼｯｸUB" w:hAnsi="Arial" w:cs="Arial"/>
                                <w:b/>
                                <w:bCs/>
                                <w:sz w:val="20"/>
                                <w:szCs w:val="20"/>
                              </w:rPr>
                              <w:t>ug</w:t>
                            </w:r>
                            <w:proofErr w:type="spellEnd"/>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1C37D816" id="正方形/長方形 785" o:spid="_x0000_s1036" style="position:absolute;left:0;text-align:left;margin-left:480.15pt;margin-top:139.65pt;width:64.3pt;height:24.1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" fillcolor="black [3213]" strokecolor="black [3213]">
                <v:fill r:id="rId14" o:title="" color2="white [3212]" type="pattern"/>
                <v:shadow on="t" color="black" opacity="22937f" origin=",.5" offset="0,.63889mm"/>
                <v:textbox inset="0,0,0,0">
                  <w:txbxContent>
                    <w:p w14:paraId="17B10C04" w14:textId="77777777" w:rsidR="009D5E56" w:rsidRPr="00A03063" w:rsidRDefault="009D5E56" w:rsidP="00B04A27">
                      <w:pPr>
                        <w:pStyle w:val="Web"/>
                        <w:spacing w:after="0" w:line="220" w:lineRule="exact"/>
                        <w:ind w:firstLine="0"/>
                        <w:jc w:val="center"/>
                        <w:rPr>
                          <w:rFonts w:ascii="Arial" w:eastAsia="HGP創英角ｺﾞｼｯｸUB" w:hAnsi="Arial" w:cs="Arial"/>
                          <w:b/>
                          <w:bCs/>
                          <w:sz w:val="20"/>
                          <w:szCs w:val="20"/>
                        </w:rPr>
                      </w:pPr>
                      <w:r w:rsidRPr="00A03063">
                        <w:rPr>
                          <w:rFonts w:ascii="Arial" w:eastAsia="HGP創英角ｺﾞｼｯｸUB" w:hAnsi="Arial" w:cs="Arial"/>
                          <w:b/>
                          <w:bCs/>
                          <w:sz w:val="20"/>
                          <w:szCs w:val="20"/>
                        </w:rPr>
                        <w:t>CPU</w:t>
                      </w:r>
                    </w:p>
                    <w:p w14:paraId="7E26AB19" w14:textId="77777777" w:rsidR="009D5E56" w:rsidRPr="00441717" w:rsidRDefault="009D5E56" w:rsidP="00B04A27">
                      <w:pPr>
                        <w:pStyle w:val="Web"/>
                        <w:spacing w:after="0" w:line="220" w:lineRule="exact"/>
                        <w:ind w:firstLine="0"/>
                        <w:jc w:val="center"/>
                        <w:rPr>
                          <w:sz w:val="20"/>
                          <w:szCs w:val="20"/>
                        </w:rPr>
                      </w:pPr>
                      <w:proofErr w:type="spellStart"/>
                      <w:r w:rsidRPr="0054247C">
                        <w:rPr>
                          <w:rFonts w:ascii="Arial" w:eastAsia="HGP創英角ｺﾞｼｯｸUB" w:hAnsi="Arial" w:cs="Arial"/>
                          <w:b/>
                          <w:bCs/>
                          <w:sz w:val="20"/>
                          <w:szCs w:val="20"/>
                        </w:rPr>
                        <w:t>Ho</w:t>
                      </w:r>
                      <w:r w:rsidRPr="00A03063">
                        <w:rPr>
                          <w:rFonts w:ascii="Arial" w:eastAsia="HGP創英角ｺﾞｼｯｸUB" w:hAnsi="Arial" w:cs="Arial"/>
                          <w:b/>
                          <w:bCs/>
                          <w:sz w:val="20"/>
                          <w:szCs w:val="20"/>
                        </w:rPr>
                        <w:t>tpl</w:t>
                      </w:r>
                      <w:r w:rsidRPr="00441717">
                        <w:rPr>
                          <w:rFonts w:ascii="Arial" w:eastAsia="HGP創英角ｺﾞｼｯｸUB" w:hAnsi="Arial" w:cs="Arial"/>
                          <w:b/>
                          <w:bCs/>
                          <w:sz w:val="20"/>
                          <w:szCs w:val="20"/>
                        </w:rPr>
                        <w:t>ug</w:t>
                      </w:r>
                      <w:proofErr w:type="spellEnd"/>
                    </w:p>
                  </w:txbxContent>
                </v:textbox>
              </v:rect>
            </w:pict>
          </mc:Fallback>
        </mc:AlternateContent>
      </w:r>
      <w:r w:rsidR="00441717" w:rsidRPr="00476030">
        <w:rPr>
          <w:noProof/>
        </w:rPr>
        <mc:AlternateContent>
          <mc:Choice Requires="wps">
            <w:drawing>
              <wp:anchor distT="0" distB="0" distL="114300" distR="114300" simplePos="0" relativeHeight="251687424" behindDoc="0" locked="0" layoutInCell="1" allowOverlap="1" wp14:anchorId="5A722441" wp14:editId="67E5C4B3">
                <wp:simplePos x="0" y="0"/>
                <wp:positionH relativeFrom="column">
                  <wp:posOffset>2125345</wp:posOffset>
                </wp:positionH>
                <wp:positionV relativeFrom="paragraph">
                  <wp:posOffset>1346835</wp:posOffset>
                </wp:positionV>
                <wp:extent cx="784080" cy="306000"/>
                <wp:effectExtent l="57150" t="19050" r="73660" b="94615"/>
                <wp:wrapNone/>
                <wp:docPr id="765" name="正方形/長方形 765"/>
                <wp:cNvGraphicFramePr/>
                <a:graphic xmlns:a="http://schemas.openxmlformats.org/drawingml/2006/main">
                  <a:graphicData uri="http://schemas.microsoft.com/office/word/2010/wordprocessingShape">
                    <wps:wsp>
                      <wps:cNvSpPr/>
                      <wps:spPr>
                        <a:xfrm>
                          <a:off x="0" y="0"/>
                          <a:ext cx="78408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1A72E4A6" w14:textId="77777777" w:rsidR="009D5E56" w:rsidRDefault="009D5E56" w:rsidP="00441717">
                            <w:pPr>
                              <w:pStyle w:val="Web"/>
                              <w:spacing w:after="0"/>
                              <w:ind w:firstLine="0"/>
                              <w:jc w:val="center"/>
                              <w:rPr>
                                <w:rFonts w:ascii="Arial" w:eastAsia="HGP創英角ｺﾞｼｯｸUB" w:hAnsi="Arial" w:cs="Arial"/>
                                <w:b/>
                                <w:bCs/>
                                <w:sz w:val="20"/>
                                <w:szCs w:val="20"/>
                              </w:rPr>
                            </w:pPr>
                            <w:r w:rsidRPr="00441717">
                              <w:rPr>
                                <w:rFonts w:ascii="Arial" w:eastAsia="HGP創英角ｺﾞｼｯｸUB" w:hAnsi="Arial" w:cs="Arial"/>
                                <w:b/>
                                <w:bCs/>
                                <w:sz w:val="20"/>
                                <w:szCs w:val="20"/>
                              </w:rPr>
                              <w:t>R</w:t>
                            </w:r>
                            <w:r>
                              <w:rPr>
                                <w:rFonts w:ascii="Arial" w:eastAsia="HGP創英角ｺﾞｼｯｸUB" w:hAnsi="Arial" w:cs="Arial"/>
                                <w:b/>
                                <w:bCs/>
                                <w:sz w:val="20"/>
                                <w:szCs w:val="20"/>
                              </w:rPr>
                              <w:t>untime</w:t>
                            </w:r>
                          </w:p>
                          <w:p w14:paraId="44BA6E00" w14:textId="77777777" w:rsidR="009D5E56" w:rsidRPr="00441717" w:rsidRDefault="009D5E56" w:rsidP="00441717">
                            <w:pPr>
                              <w:pStyle w:val="Web"/>
                              <w:spacing w:after="0"/>
                              <w:ind w:firstLine="0"/>
                              <w:jc w:val="center"/>
                              <w:rPr>
                                <w:sz w:val="20"/>
                                <w:szCs w:val="20"/>
                              </w:rPr>
                            </w:pPr>
                            <w:r w:rsidRPr="00441717">
                              <w:rPr>
                                <w:rFonts w:ascii="Arial" w:eastAsia="HGP創英角ｺﾞｼｯｸUB" w:hAnsi="Arial" w:cs="Arial"/>
                                <w:b/>
                                <w:bCs/>
                                <w:sz w:val="20"/>
                                <w:szCs w:val="20"/>
                              </w:rPr>
                              <w:t>PM</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5A722441" id="正方形/長方形 765" o:spid="_x0000_s1037" style="position:absolute;left:0;text-align:left;margin-left:167.35pt;margin-top:106.05pt;width:61.75pt;height:24.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" fillcolor="black [3213]" strokecolor="black [3213]">
                <v:fill r:id="rId14" o:title="" color2="white [3212]" type="pattern"/>
                <v:shadow on="t" color="black" opacity="22937f" origin=",.5" offset="0,.63889mm"/>
                <v:textbox inset="0,0,0,0">
                  <w:txbxContent>
                    <w:p w14:paraId="1A72E4A6" w14:textId="77777777" w:rsidR="009D5E56" w:rsidRDefault="009D5E56" w:rsidP="00441717">
                      <w:pPr>
                        <w:pStyle w:val="Web"/>
                        <w:spacing w:after="0"/>
                        <w:ind w:firstLine="0"/>
                        <w:jc w:val="center"/>
                        <w:rPr>
                          <w:rFonts w:ascii="Arial" w:eastAsia="HGP創英角ｺﾞｼｯｸUB" w:hAnsi="Arial" w:cs="Arial"/>
                          <w:b/>
                          <w:bCs/>
                          <w:sz w:val="20"/>
                          <w:szCs w:val="20"/>
                        </w:rPr>
                      </w:pPr>
                      <w:r w:rsidRPr="00441717">
                        <w:rPr>
                          <w:rFonts w:ascii="Arial" w:eastAsia="HGP創英角ｺﾞｼｯｸUB" w:hAnsi="Arial" w:cs="Arial"/>
                          <w:b/>
                          <w:bCs/>
                          <w:sz w:val="20"/>
                          <w:szCs w:val="20"/>
                        </w:rPr>
                        <w:t>R</w:t>
                      </w:r>
                      <w:r>
                        <w:rPr>
                          <w:rFonts w:ascii="Arial" w:eastAsia="HGP創英角ｺﾞｼｯｸUB" w:hAnsi="Arial" w:cs="Arial"/>
                          <w:b/>
                          <w:bCs/>
                          <w:sz w:val="20"/>
                          <w:szCs w:val="20"/>
                        </w:rPr>
                        <w:t>untime</w:t>
                      </w:r>
                    </w:p>
                    <w:p w14:paraId="44BA6E00" w14:textId="77777777" w:rsidR="009D5E56" w:rsidRPr="00441717" w:rsidRDefault="009D5E56" w:rsidP="00441717">
                      <w:pPr>
                        <w:pStyle w:val="Web"/>
                        <w:spacing w:after="0"/>
                        <w:ind w:firstLine="0"/>
                        <w:jc w:val="center"/>
                        <w:rPr>
                          <w:sz w:val="20"/>
                          <w:szCs w:val="20"/>
                        </w:rPr>
                      </w:pPr>
                      <w:r w:rsidRPr="00441717">
                        <w:rPr>
                          <w:rFonts w:ascii="Arial" w:eastAsia="HGP創英角ｺﾞｼｯｸUB" w:hAnsi="Arial" w:cs="Arial"/>
                          <w:b/>
                          <w:bCs/>
                          <w:sz w:val="20"/>
                          <w:szCs w:val="20"/>
                        </w:rPr>
                        <w:t>PM</w:t>
                      </w:r>
                    </w:p>
                  </w:txbxContent>
                </v:textbox>
              </v:rect>
            </w:pict>
          </mc:Fallback>
        </mc:AlternateContent>
      </w:r>
      <w:r w:rsidR="00555269" w:rsidRPr="00476030">
        <w:rPr>
          <w:noProof/>
        </w:rPr>
        <mc:AlternateContent>
          <mc:Choice Requires="wps">
            <w:drawing>
              <wp:anchor distT="0" distB="0" distL="114300" distR="114300" simplePos="0" relativeHeight="251679232" behindDoc="0" locked="0" layoutInCell="1" allowOverlap="1" wp14:anchorId="74B8073A" wp14:editId="52FA341B">
                <wp:simplePos x="0" y="0"/>
                <wp:positionH relativeFrom="column">
                  <wp:posOffset>276619</wp:posOffset>
                </wp:positionH>
                <wp:positionV relativeFrom="paragraph">
                  <wp:posOffset>1047785</wp:posOffset>
                </wp:positionV>
                <wp:extent cx="9530741" cy="1617076"/>
                <wp:effectExtent l="57150" t="38100" r="51435" b="78740"/>
                <wp:wrapNone/>
                <wp:docPr id="744" name="正方形/長方形 744"/>
                <wp:cNvGraphicFramePr/>
                <a:graphic xmlns:a="http://schemas.openxmlformats.org/drawingml/2006/main">
                  <a:graphicData uri="http://schemas.microsoft.com/office/word/2010/wordprocessingShape">
                    <wps:wsp>
                      <wps:cNvSpPr/>
                      <wps:spPr>
                        <a:xfrm>
                          <a:off x="0" y="0"/>
                          <a:ext cx="9530741" cy="1617076"/>
                        </a:xfrm>
                        <a:prstGeom prst="rect">
                          <a:avLst/>
                        </a:prstGeom>
                        <a:pattFill prst="ltDnDiag">
                          <a:fgClr>
                            <a:schemeClr val="tx1"/>
                          </a:fgClr>
                          <a:bgClr>
                            <a:schemeClr val="bg1"/>
                          </a:bgClr>
                        </a:pattFill>
                        <a:ln w="9525" cap="flat" cmpd="sng" algn="ctr">
                          <a:noFill/>
                          <a:prstDash val="solid"/>
                        </a:ln>
                        <a:effectLst>
                          <a:outerShdw blurRad="40000" dist="20000" dir="5400000" rotWithShape="0">
                            <a:srgbClr val="000000">
                              <a:alpha val="38000"/>
                            </a:srgbClr>
                          </a:outerShdw>
                        </a:effectLst>
                      </wps:spPr>
                      <wps:bodyPr anchor="ctr"/>
                    </wps:wsp>
                  </a:graphicData>
                </a:graphic>
              </wp:anchor>
            </w:drawing>
          </mc:Choice>
          <mc:Fallback>
            <w:pict>
              <v:rect w14:anchorId="6274EC59" id="正方形/長方形 744" o:spid="_x0000_s1026" style="position:absolute;left:0;text-align:left;margin-left:21.8pt;margin-top:82.5pt;width:750.45pt;height:127.3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" fillcolor="black [3213]" stroked="f">
                <v:fill r:id="rId15" o:title="" color2="white [3212]" type="pattern"/>
                <v:shadow on="t" color="black" opacity="24903f" origin=",.5" offset="0,.55556mm"/>
              </v:rect>
            </w:pict>
          </mc:Fallback>
        </mc:AlternateContent>
      </w:r>
      <w:r w:rsidR="00555269" w:rsidRPr="00476030">
        <w:rPr>
          <w:noProof/>
        </w:rPr>
        <mc:AlternateContent>
          <mc:Choice Requires="wps">
            <w:drawing>
              <wp:anchor distT="0" distB="0" distL="114300" distR="114300" simplePos="0" relativeHeight="251680256" behindDoc="0" locked="0" layoutInCell="1" allowOverlap="1" wp14:anchorId="63ADC959" wp14:editId="1D12377F">
                <wp:simplePos x="0" y="0"/>
                <wp:positionH relativeFrom="column">
                  <wp:posOffset>4106627</wp:posOffset>
                </wp:positionH>
                <wp:positionV relativeFrom="paragraph">
                  <wp:posOffset>314783</wp:posOffset>
                </wp:positionV>
                <wp:extent cx="2853946" cy="1935140"/>
                <wp:effectExtent l="0" t="0" r="22860" b="27305"/>
                <wp:wrapNone/>
                <wp:docPr id="745" name="角丸四角形 745"/>
                <wp:cNvGraphicFramePr/>
                <a:graphic xmlns:a="http://schemas.openxmlformats.org/drawingml/2006/main">
                  <a:graphicData uri="http://schemas.microsoft.com/office/word/2010/wordprocessingShape">
                    <wps:wsp>
                      <wps:cNvSpPr/>
                      <wps:spPr>
                        <a:xfrm>
                          <a:off x="0" y="0"/>
                          <a:ext cx="2853946" cy="1935140"/>
                        </a:xfrm>
                        <a:prstGeom prst="roundRect">
                          <a:avLst>
                            <a:gd name="adj" fmla="val 12451"/>
                          </a:avLst>
                        </a:prstGeom>
                        <a:solidFill>
                          <a:schemeClr val="bg1">
                            <a:lumMod val="85000"/>
                            <a:alpha val="50000"/>
                          </a:schemeClr>
                        </a:solidFill>
                        <a:ln w="6350" cap="flat" cmpd="sng" algn="ctr">
                          <a:solidFill>
                            <a:schemeClr val="tx1"/>
                          </a:solidFill>
                          <a:prstDash val="solid"/>
                        </a:ln>
                        <a:effectLst/>
                      </wps:spPr>
                      <wps:bodyPr rtlCol="0" anchor="ctr"/>
                    </wps:wsp>
                  </a:graphicData>
                </a:graphic>
              </wp:anchor>
            </w:drawing>
          </mc:Choice>
          <mc:Fallback>
            <w:pict>
              <v:roundrect w14:anchorId="798A906B" id="角丸四角形 745" o:spid="_x0000_s1026" style="position:absolute;left:0;text-align:left;margin-left:323.35pt;margin-top:24.8pt;width:224.7pt;height:152.35pt;z-index:251680256;visibility:visible;mso-wrap-style:square;mso-wrap-distance-left:9pt;mso-wrap-distance-top:0;mso-wrap-distance-right:9pt;mso-wrap-distance-bottom:0;mso-position-horizontal:absolute;mso-position-horizontal-relative:text;mso-position-vertical:absolute;mso-position-vertical-relative:text;v-text-anchor:middle" arcsize="81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" fillcolor="#d8d8d8 [2732]" strokecolor="black [3213]" strokeweight=".5pt">
                <v:fill opacity="32896f"/>
              </v:roundrect>
            </w:pict>
          </mc:Fallback>
        </mc:AlternateContent>
      </w:r>
      <w:r w:rsidR="00555269" w:rsidRPr="00476030">
        <w:rPr>
          <w:noProof/>
        </w:rPr>
        <mc:AlternateContent>
          <mc:Choice Requires="wps">
            <w:drawing>
              <wp:anchor distT="0" distB="0" distL="114300" distR="114300" simplePos="0" relativeHeight="251681280" behindDoc="0" locked="0" layoutInCell="1" allowOverlap="1" wp14:anchorId="5EE7C6A5" wp14:editId="7CBC9B07">
                <wp:simplePos x="0" y="0"/>
                <wp:positionH relativeFrom="column">
                  <wp:posOffset>5990851</wp:posOffset>
                </wp:positionH>
                <wp:positionV relativeFrom="paragraph">
                  <wp:posOffset>309880</wp:posOffset>
                </wp:positionV>
                <wp:extent cx="3781422" cy="1933598"/>
                <wp:effectExtent l="0" t="0" r="10160" b="28575"/>
                <wp:wrapNone/>
                <wp:docPr id="746" name="角丸四角形 746"/>
                <wp:cNvGraphicFramePr/>
                <a:graphic xmlns:a="http://schemas.openxmlformats.org/drawingml/2006/main">
                  <a:graphicData uri="http://schemas.microsoft.com/office/word/2010/wordprocessingShape">
                    <wps:wsp>
                      <wps:cNvSpPr/>
                      <wps:spPr>
                        <a:xfrm>
                          <a:off x="0" y="0"/>
                          <a:ext cx="3781422" cy="1933598"/>
                        </a:xfrm>
                        <a:prstGeom prst="roundRect">
                          <a:avLst>
                            <a:gd name="adj" fmla="val 12451"/>
                          </a:avLst>
                        </a:prstGeom>
                        <a:solidFill>
                          <a:schemeClr val="bg1">
                            <a:lumMod val="75000"/>
                            <a:alpha val="50000"/>
                          </a:schemeClr>
                        </a:solidFill>
                        <a:ln w="6350" cap="flat" cmpd="sng" algn="ctr">
                          <a:solidFill>
                            <a:schemeClr val="tx1"/>
                          </a:solidFill>
                          <a:prstDash val="solid"/>
                        </a:ln>
                        <a:effectLst/>
                      </wps:spPr>
                      <wps:bodyPr rtlCol="0" anchor="ctr"/>
                    </wps:wsp>
                  </a:graphicData>
                </a:graphic>
              </wp:anchor>
            </w:drawing>
          </mc:Choice>
          <mc:Fallback>
            <w:pict>
              <v:roundrect w14:anchorId="7063C1AB" id="角丸四角形 746" o:spid="_x0000_s1026" style="position:absolute;left:0;text-align:left;margin-left:471.7pt;margin-top:24.4pt;width:297.75pt;height:152.25pt;z-index:251681280;visibility:visible;mso-wrap-style:square;mso-wrap-distance-left:9pt;mso-wrap-distance-top:0;mso-wrap-distance-right:9pt;mso-wrap-distance-bottom:0;mso-position-horizontal:absolute;mso-position-horizontal-relative:text;mso-position-vertical:absolute;mso-position-vertical-relative:text;v-text-anchor:middle" arcsize="81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" fillcolor="#bfbfbf [2412]" strokecolor="black [3213]" strokeweight=".5pt">
                <v:fill opacity="32896f"/>
              </v:roundrect>
            </w:pict>
          </mc:Fallback>
        </mc:AlternateContent>
      </w:r>
      <w:r w:rsidR="00555269" w:rsidRPr="00476030">
        <w:rPr>
          <w:noProof/>
        </w:rPr>
        <mc:AlternateContent>
          <mc:Choice Requires="wps">
            <w:drawing>
              <wp:anchor distT="0" distB="0" distL="114300" distR="114300" simplePos="0" relativeHeight="251682304" behindDoc="0" locked="0" layoutInCell="1" allowOverlap="1" wp14:anchorId="6A945BBE" wp14:editId="58908022">
                <wp:simplePos x="0" y="0"/>
                <wp:positionH relativeFrom="column">
                  <wp:posOffset>276410</wp:posOffset>
                </wp:positionH>
                <wp:positionV relativeFrom="paragraph">
                  <wp:posOffset>2671307</wp:posOffset>
                </wp:positionV>
                <wp:extent cx="9530950" cy="563933"/>
                <wp:effectExtent l="57150" t="38100" r="51435" b="83820"/>
                <wp:wrapNone/>
                <wp:docPr id="760" name="正方形/長方形 760"/>
                <wp:cNvGraphicFramePr/>
                <a:graphic xmlns:a="http://schemas.openxmlformats.org/drawingml/2006/main">
                  <a:graphicData uri="http://schemas.microsoft.com/office/word/2010/wordprocessingShape">
                    <wps:wsp>
                      <wps:cNvSpPr/>
                      <wps:spPr>
                        <a:xfrm>
                          <a:off x="0" y="0"/>
                          <a:ext cx="9530950" cy="563933"/>
                        </a:xfrm>
                        <a:prstGeom prst="rect">
                          <a:avLst/>
                        </a:prstGeom>
                        <a:pattFill prst="ltVert">
                          <a:fgClr>
                            <a:schemeClr val="tx1"/>
                          </a:fgClr>
                          <a:bgClr>
                            <a:schemeClr val="bg1"/>
                          </a:bgClr>
                        </a:pattFill>
                        <a:ln w="9525" cap="flat" cmpd="sng" algn="ctr">
                          <a:noFill/>
                          <a:prstDash val="solid"/>
                        </a:ln>
                        <a:effectLst>
                          <a:outerShdw blurRad="40000" dist="20000" dir="5400000" rotWithShape="0">
                            <a:srgbClr val="000000">
                              <a:alpha val="38000"/>
                            </a:srgbClr>
                          </a:outerShdw>
                        </a:effectLst>
                      </wps:spPr>
                      <wps:bodyPr anchor="ctr"/>
                    </wps:wsp>
                  </a:graphicData>
                </a:graphic>
              </wp:anchor>
            </w:drawing>
          </mc:Choice>
          <mc:Fallback>
            <w:pict>
              <v:rect w14:anchorId="32034854" id="正方形/長方形 760" o:spid="_x0000_s1026" style="position:absolute;left:0;text-align:left;margin-left:21.75pt;margin-top:210.35pt;width:750.45pt;height:44.4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" fillcolor="black [3213]" stroked="f">
                <v:fill r:id="rId16" o:title="" color2="white [3212]" type="pattern"/>
                <v:shadow on="t" color="black" opacity="24903f" origin=",.5" offset="0,.55556mm"/>
              </v:rect>
            </w:pict>
          </mc:Fallback>
        </mc:AlternateContent>
      </w:r>
      <w:r w:rsidR="00555269" w:rsidRPr="00476030">
        <w:rPr>
          <w:noProof/>
        </w:rPr>
        <mc:AlternateContent>
          <mc:Choice Requires="wps">
            <w:drawing>
              <wp:anchor distT="0" distB="0" distL="114300" distR="114300" simplePos="0" relativeHeight="251683328" behindDoc="0" locked="0" layoutInCell="1" allowOverlap="1" wp14:anchorId="3A9078B6" wp14:editId="5373A838">
                <wp:simplePos x="0" y="0"/>
                <wp:positionH relativeFrom="column">
                  <wp:posOffset>1539636</wp:posOffset>
                </wp:positionH>
                <wp:positionV relativeFrom="paragraph">
                  <wp:posOffset>1047785</wp:posOffset>
                </wp:positionV>
                <wp:extent cx="8267724" cy="0"/>
                <wp:effectExtent l="0" t="0" r="19050" b="19050"/>
                <wp:wrapNone/>
                <wp:docPr id="761" name="直線コネクタ 761"/>
                <wp:cNvGraphicFramePr/>
                <a:graphic xmlns:a="http://schemas.openxmlformats.org/drawingml/2006/main">
                  <a:graphicData uri="http://schemas.microsoft.com/office/word/2010/wordprocessingShape">
                    <wps:wsp>
                      <wps:cNvCnPr/>
                      <wps:spPr>
                        <a:xfrm>
                          <a:off x="0" y="0"/>
                          <a:ext cx="8267724"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5B1505B2" id="直線コネクタ 761" o:spid="_x0000_s1026" style="position:absolute;left:0;text-align:left;z-index:251683328;visibility:visible;mso-wrap-style:square;mso-wrap-distance-left:9pt;mso-wrap-distance-top:0;mso-wrap-distance-right:9pt;mso-wrap-distance-bottom:0;mso-position-horizontal:absolute;mso-position-horizontal-relative:text;mso-position-vertical:absolute;mso-position-vertical-relative:text" from="121.25pt,82.5pt" to="772.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" strokecolor="windowText"/>
            </w:pict>
          </mc:Fallback>
        </mc:AlternateContent>
      </w:r>
      <w:r w:rsidR="00555269" w:rsidRPr="00476030">
        <w:rPr>
          <w:noProof/>
        </w:rPr>
        <mc:AlternateContent>
          <mc:Choice Requires="wps">
            <w:drawing>
              <wp:anchor distT="0" distB="0" distL="114300" distR="114300" simplePos="0" relativeHeight="251684352" behindDoc="0" locked="0" layoutInCell="1" allowOverlap="1" wp14:anchorId="17095ED6" wp14:editId="5D880032">
                <wp:simplePos x="0" y="0"/>
                <wp:positionH relativeFrom="column">
                  <wp:posOffset>1539636</wp:posOffset>
                </wp:positionH>
                <wp:positionV relativeFrom="paragraph">
                  <wp:posOffset>2208188</wp:posOffset>
                </wp:positionV>
                <wp:extent cx="8267724" cy="0"/>
                <wp:effectExtent l="0" t="0" r="19050" b="19050"/>
                <wp:wrapNone/>
                <wp:docPr id="762" name="直線コネクタ 762"/>
                <wp:cNvGraphicFramePr/>
                <a:graphic xmlns:a="http://schemas.openxmlformats.org/drawingml/2006/main">
                  <a:graphicData uri="http://schemas.microsoft.com/office/word/2010/wordprocessingShape">
                    <wps:wsp>
                      <wps:cNvCnPr/>
                      <wps:spPr>
                        <a:xfrm>
                          <a:off x="0" y="0"/>
                          <a:ext cx="8267724"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B5E0151" id="直線コネクタ 762" o:spid="_x0000_s1026" style="position:absolute;left:0;text-align:left;z-index:251684352;visibility:visible;mso-wrap-style:square;mso-wrap-distance-left:9pt;mso-wrap-distance-top:0;mso-wrap-distance-right:9pt;mso-wrap-distance-bottom:0;mso-position-horizontal:absolute;mso-position-horizontal-relative:text;mso-position-vertical:absolute;mso-position-vertical-relative:text" from="121.25pt,173.85pt" to="772.2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" strokecolor="windowText"/>
            </w:pict>
          </mc:Fallback>
        </mc:AlternateContent>
      </w:r>
      <w:r w:rsidR="00555269" w:rsidRPr="00476030">
        <w:rPr>
          <w:noProof/>
        </w:rPr>
        <mc:AlternateContent>
          <mc:Choice Requires="wps">
            <w:drawing>
              <wp:anchor distT="0" distB="0" distL="114300" distR="114300" simplePos="0" relativeHeight="251689472" behindDoc="0" locked="0" layoutInCell="1" allowOverlap="1" wp14:anchorId="457C70CE" wp14:editId="5200653A">
                <wp:simplePos x="0" y="0"/>
                <wp:positionH relativeFrom="column">
                  <wp:posOffset>3193844</wp:posOffset>
                </wp:positionH>
                <wp:positionV relativeFrom="paragraph">
                  <wp:posOffset>1782121</wp:posOffset>
                </wp:positionV>
                <wp:extent cx="795600" cy="306000"/>
                <wp:effectExtent l="57150" t="19050" r="81280" b="94615"/>
                <wp:wrapNone/>
                <wp:docPr id="786" name="正方形/長方形 786"/>
                <wp:cNvGraphicFramePr/>
                <a:graphic xmlns:a="http://schemas.openxmlformats.org/drawingml/2006/main">
                  <a:graphicData uri="http://schemas.microsoft.com/office/word/2010/wordprocessingShape">
                    <wps:wsp>
                      <wps:cNvSpPr/>
                      <wps:spPr>
                        <a:xfrm>
                          <a:off x="0" y="0"/>
                          <a:ext cx="79560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1DB05D6" w14:textId="77777777" w:rsidR="009D5E56" w:rsidRPr="00441717" w:rsidRDefault="009D5E56" w:rsidP="00555269">
                            <w:pPr>
                              <w:pStyle w:val="Web"/>
                              <w:spacing w:after="0"/>
                              <w:ind w:firstLine="0"/>
                              <w:jc w:val="center"/>
                            </w:pPr>
                            <w:r w:rsidRPr="00441717">
                              <w:rPr>
                                <w:rFonts w:ascii="Arial" w:eastAsia="HGP創英角ｺﾞｼｯｸUB" w:hAnsi="Arial" w:cs="Arial"/>
                                <w:b/>
                                <w:bCs/>
                              </w:rPr>
                              <w:t>CPU Idle</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457C70CE" id="正方形/長方形 786" o:spid="_x0000_s1038" style="position:absolute;left:0;text-align:left;margin-left:251.5pt;margin-top:140.3pt;width:62.65pt;height:24.1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" fillcolor="black [3213]" strokecolor="black [3213]">
                <v:fill r:id="rId14" o:title="" color2="white [3212]" type="pattern"/>
                <v:shadow on="t" color="black" opacity="22937f" origin=",.5" offset="0,.63889mm"/>
                <v:textbox inset="0,0,0,0">
                  <w:txbxContent>
                    <w:p w14:paraId="01DB05D6" w14:textId="77777777" w:rsidR="009D5E56" w:rsidRPr="00441717" w:rsidRDefault="009D5E56" w:rsidP="00555269">
                      <w:pPr>
                        <w:pStyle w:val="Web"/>
                        <w:spacing w:after="0"/>
                        <w:ind w:firstLine="0"/>
                        <w:jc w:val="center"/>
                      </w:pPr>
                      <w:r w:rsidRPr="00441717">
                        <w:rPr>
                          <w:rFonts w:ascii="Arial" w:eastAsia="HGP創英角ｺﾞｼｯｸUB" w:hAnsi="Arial" w:cs="Arial"/>
                          <w:b/>
                          <w:bCs/>
                        </w:rPr>
                        <w:t>CPU Idle</w:t>
                      </w:r>
                    </w:p>
                  </w:txbxContent>
                </v:textbox>
              </v:rect>
            </w:pict>
          </mc:Fallback>
        </mc:AlternateContent>
      </w:r>
      <w:r w:rsidR="00555269" w:rsidRPr="00476030">
        <w:rPr>
          <w:noProof/>
        </w:rPr>
        <mc:AlternateContent>
          <mc:Choice Requires="wps">
            <w:drawing>
              <wp:anchor distT="0" distB="0" distL="114300" distR="114300" simplePos="0" relativeHeight="251693568" behindDoc="0" locked="0" layoutInCell="1" allowOverlap="1" wp14:anchorId="74384C77" wp14:editId="2EDA6EBD">
                <wp:simplePos x="0" y="0"/>
                <wp:positionH relativeFrom="column">
                  <wp:posOffset>3591910</wp:posOffset>
                </wp:positionH>
                <wp:positionV relativeFrom="paragraph">
                  <wp:posOffset>2078924</wp:posOffset>
                </wp:positionV>
                <wp:extent cx="1285345" cy="592382"/>
                <wp:effectExtent l="0" t="0" r="86360" b="55880"/>
                <wp:wrapNone/>
                <wp:docPr id="790" name="直線矢印コネクタ 790"/>
                <wp:cNvGraphicFramePr/>
                <a:graphic xmlns:a="http://schemas.openxmlformats.org/drawingml/2006/main">
                  <a:graphicData uri="http://schemas.microsoft.com/office/word/2010/wordprocessingShape">
                    <wps:wsp>
                      <wps:cNvCnPr/>
                      <wps:spPr>
                        <a:xfrm>
                          <a:off x="0" y="0"/>
                          <a:ext cx="1285345" cy="592382"/>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325393C4" id="直線矢印コネクタ 790" o:spid="_x0000_s1026" type="#_x0000_t32" style="position:absolute;left:0;text-align:left;margin-left:282.85pt;margin-top:163.7pt;width:101.2pt;height:46.6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694592" behindDoc="0" locked="0" layoutInCell="1" allowOverlap="1" wp14:anchorId="0CD705BB" wp14:editId="30038BD6">
                <wp:simplePos x="0" y="0"/>
                <wp:positionH relativeFrom="column">
                  <wp:posOffset>9286880</wp:posOffset>
                </wp:positionH>
                <wp:positionV relativeFrom="paragraph">
                  <wp:posOffset>2135914</wp:posOffset>
                </wp:positionV>
                <wp:extent cx="0" cy="190782"/>
                <wp:effectExtent l="76200" t="0" r="57150" b="57150"/>
                <wp:wrapNone/>
                <wp:docPr id="791" name="直線矢印コネクタ 791"/>
                <wp:cNvGraphicFramePr/>
                <a:graphic xmlns:a="http://schemas.openxmlformats.org/drawingml/2006/main">
                  <a:graphicData uri="http://schemas.microsoft.com/office/word/2010/wordprocessingShape">
                    <wps:wsp>
                      <wps:cNvCnPr/>
                      <wps:spPr>
                        <a:xfrm>
                          <a:off x="0" y="0"/>
                          <a:ext cx="0" cy="190782"/>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622EDA5E" id="直線矢印コネクタ 791" o:spid="_x0000_s1026" type="#_x0000_t32" style="position:absolute;left:0;text-align:left;margin-left:731.25pt;margin-top:168.2pt;width:0;height:1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695616" behindDoc="0" locked="0" layoutInCell="1" allowOverlap="1" wp14:anchorId="13184D5D" wp14:editId="265C9A3D">
                <wp:simplePos x="0" y="0"/>
                <wp:positionH relativeFrom="column">
                  <wp:posOffset>2508429</wp:posOffset>
                </wp:positionH>
                <wp:positionV relativeFrom="paragraph">
                  <wp:posOffset>1644254</wp:posOffset>
                </wp:positionV>
                <wp:extent cx="797078" cy="658440"/>
                <wp:effectExtent l="0" t="0" r="60325" b="66040"/>
                <wp:wrapNone/>
                <wp:docPr id="792" name="直線矢印コネクタ 792"/>
                <wp:cNvGraphicFramePr/>
                <a:graphic xmlns:a="http://schemas.openxmlformats.org/drawingml/2006/main">
                  <a:graphicData uri="http://schemas.microsoft.com/office/word/2010/wordprocessingShape">
                    <wps:wsp>
                      <wps:cNvCnPr/>
                      <wps:spPr>
                        <a:xfrm>
                          <a:off x="0" y="0"/>
                          <a:ext cx="797078" cy="658440"/>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3D672505" id="直線矢印コネクタ 792" o:spid="_x0000_s1026" type="#_x0000_t32" style="position:absolute;left:0;text-align:left;margin-left:197.5pt;margin-top:129.45pt;width:62.75pt;height:51.8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696640" behindDoc="0" locked="0" layoutInCell="1" allowOverlap="1" wp14:anchorId="4995EB81" wp14:editId="1778896F">
                <wp:simplePos x="0" y="0"/>
                <wp:positionH relativeFrom="column">
                  <wp:posOffset>4174193</wp:posOffset>
                </wp:positionH>
                <wp:positionV relativeFrom="paragraph">
                  <wp:posOffset>1195242</wp:posOffset>
                </wp:positionV>
                <wp:extent cx="1691670" cy="306000"/>
                <wp:effectExtent l="57150" t="19050" r="80010" b="94615"/>
                <wp:wrapNone/>
                <wp:docPr id="793" name="正方形/長方形 793"/>
                <wp:cNvGraphicFramePr/>
                <a:graphic xmlns:a="http://schemas.openxmlformats.org/drawingml/2006/main">
                  <a:graphicData uri="http://schemas.microsoft.com/office/word/2010/wordprocessingShape">
                    <wps:wsp>
                      <wps:cNvSpPr/>
                      <wps:spPr>
                        <a:xfrm>
                          <a:off x="0" y="0"/>
                          <a:ext cx="169167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F6A549B" w14:textId="77777777" w:rsidR="009D5E56" w:rsidRPr="00441717" w:rsidRDefault="009D5E56" w:rsidP="00555269">
                            <w:pPr>
                              <w:pStyle w:val="Web"/>
                              <w:spacing w:after="0"/>
                              <w:ind w:firstLine="0"/>
                              <w:jc w:val="center"/>
                              <w:rPr>
                                <w:sz w:val="22"/>
                                <w:szCs w:val="22"/>
                              </w:rPr>
                            </w:pPr>
                            <w:r w:rsidRPr="00441717">
                              <w:rPr>
                                <w:rFonts w:ascii="Arial" w:eastAsia="HGP創英角ｺﾞｼｯｸUB" w:hAnsi="Arial" w:cs="Arial"/>
                                <w:b/>
                                <w:bCs/>
                                <w:sz w:val="22"/>
                                <w:szCs w:val="22"/>
                              </w:rPr>
                              <w:t>System Suspend to RAM</w:t>
                            </w:r>
                          </w:p>
                        </w:txbxContent>
                      </wps:txbx>
                      <wps:bodyPr lIns="0" tIns="0" rIns="0" bIns="0" anchor="ctr"/>
                    </wps:wsp>
                  </a:graphicData>
                </a:graphic>
                <wp14:sizeRelV relativeFrom="margin">
                  <wp14:pctHeight>0</wp14:pctHeight>
                </wp14:sizeRelV>
              </wp:anchor>
            </w:drawing>
          </mc:Choice>
          <mc:Fallback>
            <w:pict>
              <v:rect w14:anchorId="4995EB81" id="正方形/長方形 793" o:spid="_x0000_s1039" style="position:absolute;left:0;text-align:left;margin-left:328.7pt;margin-top:94.1pt;width:133.2pt;height:24.1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" fillcolor="black [3213]" strokecolor="black [3213]">
                <v:fill r:id="rId14" o:title="" color2="white [3212]" type="pattern"/>
                <v:shadow on="t" color="black" opacity="22937f" origin=",.5" offset="0,.63889mm"/>
                <v:textbox inset="0,0,0,0">
                  <w:txbxContent>
                    <w:p w14:paraId="7F6A549B" w14:textId="77777777" w:rsidR="009D5E56" w:rsidRPr="00441717" w:rsidRDefault="009D5E56" w:rsidP="00555269">
                      <w:pPr>
                        <w:pStyle w:val="Web"/>
                        <w:spacing w:after="0"/>
                        <w:ind w:firstLine="0"/>
                        <w:jc w:val="center"/>
                        <w:rPr>
                          <w:sz w:val="22"/>
                          <w:szCs w:val="22"/>
                        </w:rPr>
                      </w:pPr>
                      <w:r w:rsidRPr="00441717">
                        <w:rPr>
                          <w:rFonts w:ascii="Arial" w:eastAsia="HGP創英角ｺﾞｼｯｸUB" w:hAnsi="Arial" w:cs="Arial"/>
                          <w:b/>
                          <w:bCs/>
                          <w:sz w:val="22"/>
                          <w:szCs w:val="22"/>
                        </w:rPr>
                        <w:t>System Suspend to RAM</w:t>
                      </w:r>
                    </w:p>
                  </w:txbxContent>
                </v:textbox>
              </v:rect>
            </w:pict>
          </mc:Fallback>
        </mc:AlternateContent>
      </w:r>
      <w:r w:rsidR="00555269" w:rsidRPr="00476030">
        <w:rPr>
          <w:noProof/>
        </w:rPr>
        <mc:AlternateContent>
          <mc:Choice Requires="wps">
            <w:drawing>
              <wp:anchor distT="0" distB="0" distL="114300" distR="114300" simplePos="0" relativeHeight="251697664" behindDoc="0" locked="0" layoutInCell="1" allowOverlap="1" wp14:anchorId="063D2B70" wp14:editId="73B81F6E">
                <wp:simplePos x="0" y="0"/>
                <wp:positionH relativeFrom="column">
                  <wp:posOffset>2863139</wp:posOffset>
                </wp:positionH>
                <wp:positionV relativeFrom="paragraph">
                  <wp:posOffset>2304415</wp:posOffset>
                </wp:positionV>
                <wp:extent cx="884520" cy="306000"/>
                <wp:effectExtent l="57150" t="19050" r="68580" b="94615"/>
                <wp:wrapNone/>
                <wp:docPr id="794" name="正方形/長方形 794"/>
                <wp:cNvGraphicFramePr/>
                <a:graphic xmlns:a="http://schemas.openxmlformats.org/drawingml/2006/main">
                  <a:graphicData uri="http://schemas.microsoft.com/office/word/2010/wordprocessingShape">
                    <wps:wsp>
                      <wps:cNvSpPr/>
                      <wps:spPr>
                        <a:xfrm>
                          <a:off x="0" y="0"/>
                          <a:ext cx="884520" cy="306000"/>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C6E6FE6" w14:textId="77777777" w:rsidR="009D5E56" w:rsidRPr="008A6CA2" w:rsidRDefault="009D5E56" w:rsidP="00555269">
                            <w:pPr>
                              <w:pStyle w:val="Web"/>
                              <w:spacing w:after="0"/>
                              <w:ind w:firstLine="0"/>
                              <w:jc w:val="center"/>
                              <w:rPr>
                                <w:color w:val="FFFFFF" w:themeColor="background1"/>
                                <w:sz w:val="20"/>
                                <w:szCs w:val="20"/>
                              </w:rPr>
                            </w:pPr>
                            <w:r w:rsidRPr="008A6CA2">
                              <w:rPr>
                                <w:rFonts w:ascii="Arial" w:eastAsia="HGP創英角ｺﾞｼｯｸUB" w:hAnsi="Arial" w:cs="Arial"/>
                                <w:b/>
                                <w:bCs/>
                                <w:color w:val="FFFFFF" w:themeColor="background1"/>
                                <w:sz w:val="20"/>
                                <w:szCs w:val="20"/>
                              </w:rPr>
                              <w:t>Clock</w:t>
                            </w:r>
                          </w:p>
                          <w:p w14:paraId="03C775DE" w14:textId="77777777" w:rsidR="009D5E56" w:rsidRPr="008A6CA2" w:rsidRDefault="009D5E56" w:rsidP="00555269">
                            <w:pPr>
                              <w:pStyle w:val="Web"/>
                              <w:spacing w:after="0"/>
                              <w:jc w:val="center"/>
                              <w:rPr>
                                <w:color w:val="FFFFFF" w:themeColor="background1"/>
                                <w:sz w:val="20"/>
                                <w:szCs w:val="20"/>
                              </w:rPr>
                            </w:pPr>
                            <w:r w:rsidRPr="008A6CA2">
                              <w:rPr>
                                <w:rFonts w:ascii="Arial" w:eastAsia="HGP創英角ｺﾞｼｯｸUB" w:hAnsi="Arial" w:cs="Arial"/>
                                <w:b/>
                                <w:bCs/>
                                <w:color w:val="FFFFFF" w:themeColor="background1"/>
                                <w:sz w:val="20"/>
                                <w:szCs w:val="20"/>
                              </w:rPr>
                              <w:t>Framework</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063D2B70" id="正方形/長方形 794" o:spid="_x0000_s1040" style="position:absolute;left:0;text-align:left;margin-left:225.45pt;margin-top:181.45pt;width:69.65pt;height:24.1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" fillcolor="gray [1629]" strokecolor="black [3213]">
                <v:shadow on="t" color="black" opacity="22937f" origin=",.5" offset="0,.63889mm"/>
                <v:textbox inset="0,0,0,0">
                  <w:txbxContent>
                    <w:p w14:paraId="0C6E6FE6" w14:textId="77777777" w:rsidR="009D5E56" w:rsidRPr="008A6CA2" w:rsidRDefault="009D5E56" w:rsidP="00555269">
                      <w:pPr>
                        <w:pStyle w:val="Web"/>
                        <w:spacing w:after="0"/>
                        <w:ind w:firstLine="0"/>
                        <w:jc w:val="center"/>
                        <w:rPr>
                          <w:color w:val="FFFFFF" w:themeColor="background1"/>
                          <w:sz w:val="20"/>
                          <w:szCs w:val="20"/>
                        </w:rPr>
                      </w:pPr>
                      <w:r w:rsidRPr="008A6CA2">
                        <w:rPr>
                          <w:rFonts w:ascii="Arial" w:eastAsia="HGP創英角ｺﾞｼｯｸUB" w:hAnsi="Arial" w:cs="Arial"/>
                          <w:b/>
                          <w:bCs/>
                          <w:color w:val="FFFFFF" w:themeColor="background1"/>
                          <w:sz w:val="20"/>
                          <w:szCs w:val="20"/>
                        </w:rPr>
                        <w:t>Clock</w:t>
                      </w:r>
                    </w:p>
                    <w:p w14:paraId="03C775DE" w14:textId="77777777" w:rsidR="009D5E56" w:rsidRPr="008A6CA2" w:rsidRDefault="009D5E56" w:rsidP="00555269">
                      <w:pPr>
                        <w:pStyle w:val="Web"/>
                        <w:spacing w:after="0"/>
                        <w:jc w:val="center"/>
                        <w:rPr>
                          <w:color w:val="FFFFFF" w:themeColor="background1"/>
                          <w:sz w:val="20"/>
                          <w:szCs w:val="20"/>
                        </w:rPr>
                      </w:pPr>
                      <w:r w:rsidRPr="008A6CA2">
                        <w:rPr>
                          <w:rFonts w:ascii="Arial" w:eastAsia="HGP創英角ｺﾞｼｯｸUB" w:hAnsi="Arial" w:cs="Arial"/>
                          <w:b/>
                          <w:bCs/>
                          <w:color w:val="FFFFFF" w:themeColor="background1"/>
                          <w:sz w:val="20"/>
                          <w:szCs w:val="20"/>
                        </w:rPr>
                        <w:t>Framework</w:t>
                      </w:r>
                    </w:p>
                  </w:txbxContent>
                </v:textbox>
              </v:rect>
            </w:pict>
          </mc:Fallback>
        </mc:AlternateContent>
      </w:r>
      <w:r w:rsidR="00555269" w:rsidRPr="00476030">
        <w:rPr>
          <w:noProof/>
        </w:rPr>
        <mc:AlternateContent>
          <mc:Choice Requires="wps">
            <w:drawing>
              <wp:anchor distT="0" distB="0" distL="114300" distR="114300" simplePos="0" relativeHeight="251699712" behindDoc="0" locked="0" layoutInCell="1" allowOverlap="1" wp14:anchorId="799AC48E" wp14:editId="417376B2">
                <wp:simplePos x="0" y="0"/>
                <wp:positionH relativeFrom="column">
                  <wp:posOffset>4877256</wp:posOffset>
                </wp:positionH>
                <wp:positionV relativeFrom="paragraph">
                  <wp:posOffset>1492045</wp:posOffset>
                </wp:positionV>
                <wp:extent cx="142772" cy="1179261"/>
                <wp:effectExtent l="57150" t="0" r="29210" b="59055"/>
                <wp:wrapNone/>
                <wp:docPr id="796" name="直線矢印コネクタ 796"/>
                <wp:cNvGraphicFramePr/>
                <a:graphic xmlns:a="http://schemas.openxmlformats.org/drawingml/2006/main">
                  <a:graphicData uri="http://schemas.microsoft.com/office/word/2010/wordprocessingShape">
                    <wps:wsp>
                      <wps:cNvCnPr/>
                      <wps:spPr>
                        <a:xfrm flipH="1">
                          <a:off x="0" y="0"/>
                          <a:ext cx="142772" cy="1179261"/>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30EAF49D" id="直線矢印コネクタ 796" o:spid="_x0000_s1026" type="#_x0000_t32" style="position:absolute;left:0;text-align:left;margin-left:384.05pt;margin-top:117.5pt;width:11.25pt;height:92.85pt;flip:x;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700736" behindDoc="0" locked="0" layoutInCell="1" allowOverlap="1" wp14:anchorId="059D4EED" wp14:editId="7EE99FC7">
                <wp:simplePos x="0" y="0"/>
                <wp:positionH relativeFrom="column">
                  <wp:posOffset>2890978</wp:posOffset>
                </wp:positionH>
                <wp:positionV relativeFrom="paragraph">
                  <wp:posOffset>1343644</wp:posOffset>
                </wp:positionV>
                <wp:extent cx="1283215" cy="152209"/>
                <wp:effectExtent l="38100" t="0" r="12700" b="76835"/>
                <wp:wrapNone/>
                <wp:docPr id="797" name="直線矢印コネクタ 797"/>
                <wp:cNvGraphicFramePr/>
                <a:graphic xmlns:a="http://schemas.openxmlformats.org/drawingml/2006/main">
                  <a:graphicData uri="http://schemas.microsoft.com/office/word/2010/wordprocessingShape">
                    <wps:wsp>
                      <wps:cNvCnPr/>
                      <wps:spPr>
                        <a:xfrm flipH="1">
                          <a:off x="0" y="0"/>
                          <a:ext cx="1283215" cy="152209"/>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37D66754" id="直線矢印コネクタ 797" o:spid="_x0000_s1026" type="#_x0000_t32" style="position:absolute;left:0;text-align:left;margin-left:227.65pt;margin-top:105.8pt;width:101.05pt;height:12pt;flip:x;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701760" behindDoc="0" locked="0" layoutInCell="1" allowOverlap="1" wp14:anchorId="63A392A5" wp14:editId="153DBFCD">
                <wp:simplePos x="0" y="0"/>
                <wp:positionH relativeFrom="column">
                  <wp:posOffset>5865863</wp:posOffset>
                </wp:positionH>
                <wp:positionV relativeFrom="paragraph">
                  <wp:posOffset>1343644</wp:posOffset>
                </wp:positionV>
                <wp:extent cx="640997" cy="430176"/>
                <wp:effectExtent l="0" t="0" r="64135" b="65405"/>
                <wp:wrapNone/>
                <wp:docPr id="798" name="カギ線コネクタ 35"/>
                <wp:cNvGraphicFramePr/>
                <a:graphic xmlns:a="http://schemas.openxmlformats.org/drawingml/2006/main">
                  <a:graphicData uri="http://schemas.microsoft.com/office/word/2010/wordprocessingShape">
                    <wps:wsp>
                      <wps:cNvCnPr/>
                      <wps:spPr>
                        <a:xfrm>
                          <a:off x="0" y="0"/>
                          <a:ext cx="640997" cy="430176"/>
                        </a:xfrm>
                        <a:prstGeom prst="curvedConnector2">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type w14:anchorId="7F8864DA" id="_x0000_t37" coordsize="21600,21600" o:spt="37" o:oned="t" path="m,c10800,,21600,10800,21600,21600e" filled="f">
                <v:path arrowok="t" fillok="f" o:connecttype="none"/>
                <o:lock v:ext="edit" shapetype="t"/>
              </v:shapetype>
              <v:shape id="カギ線コネクタ 35" o:spid="_x0000_s1026" type="#_x0000_t37" style="position:absolute;left:0;text-align:left;margin-left:461.9pt;margin-top:105.8pt;width:50.45pt;height:33.8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702784" behindDoc="0" locked="0" layoutInCell="1" allowOverlap="1" wp14:anchorId="7CF3D89C" wp14:editId="31C9E144">
                <wp:simplePos x="0" y="0"/>
                <wp:positionH relativeFrom="column">
                  <wp:posOffset>6506860</wp:posOffset>
                </wp:positionH>
                <wp:positionV relativeFrom="paragraph">
                  <wp:posOffset>1272994</wp:posOffset>
                </wp:positionV>
                <wp:extent cx="851780" cy="500825"/>
                <wp:effectExtent l="57150" t="0" r="24765" b="52070"/>
                <wp:wrapNone/>
                <wp:docPr id="799" name="直線矢印コネクタ 153"/>
                <wp:cNvGraphicFramePr/>
                <a:graphic xmlns:a="http://schemas.openxmlformats.org/drawingml/2006/main">
                  <a:graphicData uri="http://schemas.microsoft.com/office/word/2010/wordprocessingShape">
                    <wps:wsp>
                      <wps:cNvCnPr/>
                      <wps:spPr>
                        <a:xfrm rot="10800000" flipV="1">
                          <a:off x="0" y="0"/>
                          <a:ext cx="851780" cy="500825"/>
                        </a:xfrm>
                        <a:prstGeom prst="curvedConnector2">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43C6A21B" id="直線矢印コネクタ 153" o:spid="_x0000_s1026" type="#_x0000_t37" style="position:absolute;left:0;text-align:left;margin-left:512.35pt;margin-top:100.25pt;width:67.05pt;height:39.45pt;rotation:180;flip:y;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703808" behindDoc="0" locked="0" layoutInCell="1" allowOverlap="1" wp14:anchorId="28D3CCA4" wp14:editId="605E685F">
                <wp:simplePos x="0" y="0"/>
                <wp:positionH relativeFrom="column">
                  <wp:posOffset>5522875</wp:posOffset>
                </wp:positionH>
                <wp:positionV relativeFrom="paragraph">
                  <wp:posOffset>2810618</wp:posOffset>
                </wp:positionV>
                <wp:extent cx="1042560" cy="306000"/>
                <wp:effectExtent l="57150" t="19050" r="81915" b="94615"/>
                <wp:wrapNone/>
                <wp:docPr id="800" name="正方形/長方形 800"/>
                <wp:cNvGraphicFramePr/>
                <a:graphic xmlns:a="http://schemas.openxmlformats.org/drawingml/2006/main">
                  <a:graphicData uri="http://schemas.microsoft.com/office/word/2010/wordprocessingShape">
                    <wps:wsp>
                      <wps:cNvSpPr/>
                      <wps:spPr>
                        <a:xfrm>
                          <a:off x="0" y="0"/>
                          <a:ext cx="1042560" cy="306000"/>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517F5312" w14:textId="77777777" w:rsidR="009D5E56" w:rsidRDefault="009D5E56" w:rsidP="00555269">
                            <w:pPr>
                              <w:pStyle w:val="Web"/>
                              <w:spacing w:after="0"/>
                              <w:ind w:firstLine="0"/>
                              <w:jc w:val="center"/>
                              <w:rPr>
                                <w:rFonts w:ascii="Arial" w:eastAsia="HGP創英角ｺﾞｼｯｸUB" w:hAnsi="Arial" w:cs="Arial"/>
                                <w:b/>
                                <w:bCs/>
                                <w:color w:val="FFFFFF"/>
                                <w:sz w:val="20"/>
                                <w:szCs w:val="20"/>
                              </w:rPr>
                            </w:pPr>
                            <w:r w:rsidRPr="00555269">
                              <w:rPr>
                                <w:rFonts w:ascii="Arial" w:eastAsia="HGP創英角ｺﾞｼｯｸUB" w:hAnsi="Arial" w:cs="Arial"/>
                                <w:b/>
                                <w:bCs/>
                                <w:color w:val="FFFFFF"/>
                                <w:sz w:val="20"/>
                                <w:szCs w:val="20"/>
                              </w:rPr>
                              <w:t>CPU Core</w:t>
                            </w:r>
                          </w:p>
                          <w:p w14:paraId="1CA2CBA8" w14:textId="77777777" w:rsidR="009D5E56" w:rsidRPr="00555269" w:rsidRDefault="009D5E56" w:rsidP="00555269">
                            <w:pPr>
                              <w:pStyle w:val="Web"/>
                              <w:spacing w:after="0"/>
                              <w:ind w:firstLine="0"/>
                              <w:jc w:val="center"/>
                              <w:rPr>
                                <w:sz w:val="20"/>
                                <w:szCs w:val="20"/>
                              </w:rPr>
                            </w:pPr>
                            <w:r w:rsidRPr="00555269">
                              <w:rPr>
                                <w:rFonts w:ascii="Arial" w:eastAsia="HGP創英角ｺﾞｼｯｸUB" w:hAnsi="Arial" w:cs="Arial"/>
                                <w:b/>
                                <w:bCs/>
                                <w:color w:val="FFFFFF"/>
                                <w:sz w:val="20"/>
                                <w:szCs w:val="20"/>
                              </w:rPr>
                              <w:t>Power Switch</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28D3CCA4" id="正方形/長方形 800" o:spid="_x0000_s1041" style="position:absolute;left:0;text-align:left;margin-left:434.85pt;margin-top:221.3pt;width:82.1pt;height:24.1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" fillcolor="gray [1629]" strokecolor="black [3213]">
                <v:shadow on="t" color="black" opacity="22937f" origin=",.5" offset="0,.63889mm"/>
                <v:textbox inset="0,0,0,0">
                  <w:txbxContent>
                    <w:p w14:paraId="517F5312" w14:textId="77777777" w:rsidR="009D5E56" w:rsidRDefault="009D5E56" w:rsidP="00555269">
                      <w:pPr>
                        <w:pStyle w:val="Web"/>
                        <w:spacing w:after="0"/>
                        <w:ind w:firstLine="0"/>
                        <w:jc w:val="center"/>
                        <w:rPr>
                          <w:rFonts w:ascii="Arial" w:eastAsia="HGP創英角ｺﾞｼｯｸUB" w:hAnsi="Arial" w:cs="Arial"/>
                          <w:b/>
                          <w:bCs/>
                          <w:color w:val="FFFFFF"/>
                          <w:sz w:val="20"/>
                          <w:szCs w:val="20"/>
                        </w:rPr>
                      </w:pPr>
                      <w:r w:rsidRPr="00555269">
                        <w:rPr>
                          <w:rFonts w:ascii="Arial" w:eastAsia="HGP創英角ｺﾞｼｯｸUB" w:hAnsi="Arial" w:cs="Arial"/>
                          <w:b/>
                          <w:bCs/>
                          <w:color w:val="FFFFFF"/>
                          <w:sz w:val="20"/>
                          <w:szCs w:val="20"/>
                        </w:rPr>
                        <w:t>CPU Core</w:t>
                      </w:r>
                    </w:p>
                    <w:p w14:paraId="1CA2CBA8" w14:textId="77777777" w:rsidR="009D5E56" w:rsidRPr="00555269" w:rsidRDefault="009D5E56" w:rsidP="00555269">
                      <w:pPr>
                        <w:pStyle w:val="Web"/>
                        <w:spacing w:after="0"/>
                        <w:ind w:firstLine="0"/>
                        <w:jc w:val="center"/>
                        <w:rPr>
                          <w:sz w:val="20"/>
                          <w:szCs w:val="20"/>
                        </w:rPr>
                      </w:pPr>
                      <w:r w:rsidRPr="00555269">
                        <w:rPr>
                          <w:rFonts w:ascii="Arial" w:eastAsia="HGP創英角ｺﾞｼｯｸUB" w:hAnsi="Arial" w:cs="Arial"/>
                          <w:b/>
                          <w:bCs/>
                          <w:color w:val="FFFFFF"/>
                          <w:sz w:val="20"/>
                          <w:szCs w:val="20"/>
                        </w:rPr>
                        <w:t>Power Switch</w:t>
                      </w:r>
                    </w:p>
                  </w:txbxContent>
                </v:textbox>
              </v:rect>
            </w:pict>
          </mc:Fallback>
        </mc:AlternateContent>
      </w:r>
      <w:r w:rsidR="00555269" w:rsidRPr="00476030">
        <w:rPr>
          <w:noProof/>
        </w:rPr>
        <mc:AlternateContent>
          <mc:Choice Requires="wps">
            <w:drawing>
              <wp:anchor distT="0" distB="0" distL="114300" distR="114300" simplePos="0" relativeHeight="251704832" behindDoc="0" locked="0" layoutInCell="1" allowOverlap="1" wp14:anchorId="20D6F894" wp14:editId="720B071A">
                <wp:simplePos x="0" y="0"/>
                <wp:positionH relativeFrom="column">
                  <wp:posOffset>5275322</wp:posOffset>
                </wp:positionH>
                <wp:positionV relativeFrom="paragraph">
                  <wp:posOffset>2819708</wp:posOffset>
                </wp:positionV>
                <wp:extent cx="247554" cy="139312"/>
                <wp:effectExtent l="0" t="0" r="76835" b="51435"/>
                <wp:wrapNone/>
                <wp:docPr id="801" name="直線矢印コネクタ 801"/>
                <wp:cNvGraphicFramePr/>
                <a:graphic xmlns:a="http://schemas.openxmlformats.org/drawingml/2006/main">
                  <a:graphicData uri="http://schemas.microsoft.com/office/word/2010/wordprocessingShape">
                    <wps:wsp>
                      <wps:cNvCnPr/>
                      <wps:spPr>
                        <a:xfrm>
                          <a:off x="0" y="0"/>
                          <a:ext cx="247554" cy="139312"/>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00B58050" id="直線矢印コネクタ 801" o:spid="_x0000_s1026" type="#_x0000_t32" style="position:absolute;left:0;text-align:left;margin-left:415.4pt;margin-top:222pt;width:19.5pt;height:10.95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705856" behindDoc="0" locked="0" layoutInCell="1" allowOverlap="1" wp14:anchorId="2C1C5946" wp14:editId="56998A66">
                <wp:simplePos x="0" y="0"/>
                <wp:positionH relativeFrom="column">
                  <wp:posOffset>8888370</wp:posOffset>
                </wp:positionH>
                <wp:positionV relativeFrom="paragraph">
                  <wp:posOffset>1134047</wp:posOffset>
                </wp:positionV>
                <wp:extent cx="795600" cy="306000"/>
                <wp:effectExtent l="57150" t="19050" r="81280" b="94615"/>
                <wp:wrapNone/>
                <wp:docPr id="802" name="正方形/長方形 802"/>
                <wp:cNvGraphicFramePr/>
                <a:graphic xmlns:a="http://schemas.openxmlformats.org/drawingml/2006/main">
                  <a:graphicData uri="http://schemas.microsoft.com/office/word/2010/wordprocessingShape">
                    <wps:wsp>
                      <wps:cNvSpPr/>
                      <wps:spPr>
                        <a:xfrm>
                          <a:off x="0" y="0"/>
                          <a:ext cx="79560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3B7F059C" w14:textId="77777777" w:rsidR="009D5E56" w:rsidRPr="00441717" w:rsidRDefault="009D5E56" w:rsidP="00555269">
                            <w:pPr>
                              <w:pStyle w:val="Web"/>
                              <w:spacing w:after="0"/>
                              <w:ind w:firstLine="0"/>
                              <w:jc w:val="center"/>
                            </w:pPr>
                            <w:r w:rsidRPr="00441717">
                              <w:rPr>
                                <w:rFonts w:ascii="Arial" w:eastAsia="HGP創英角ｺﾞｼｯｸUB" w:hAnsi="Arial" w:cs="Arial"/>
                                <w:b/>
                                <w:bCs/>
                              </w:rPr>
                              <w:t>IPA</w:t>
                            </w:r>
                          </w:p>
                        </w:txbxContent>
                      </wps:txbx>
                      <wps:bodyPr anchor="ctr"/>
                    </wps:wsp>
                  </a:graphicData>
                </a:graphic>
                <wp14:sizeRelH relativeFrom="margin">
                  <wp14:pctWidth>0</wp14:pctWidth>
                </wp14:sizeRelH>
                <wp14:sizeRelV relativeFrom="margin">
                  <wp14:pctHeight>0</wp14:pctHeight>
                </wp14:sizeRelV>
              </wp:anchor>
            </w:drawing>
          </mc:Choice>
          <mc:Fallback>
            <w:pict>
              <v:rect w14:anchorId="2C1C5946" id="正方形/長方形 802" o:spid="_x0000_s1042" style="position:absolute;left:0;text-align:left;margin-left:699.85pt;margin-top:89.3pt;width:62.65pt;height:24.1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" fillcolor="black [3213]" strokecolor="black [3213]">
                <v:fill r:id="rId14" o:title="" color2="white [3212]" type="pattern"/>
                <v:shadow on="t" color="black" opacity="22937f" origin=",.5" offset="0,.63889mm"/>
                <v:textbox>
                  <w:txbxContent>
                    <w:p w14:paraId="3B7F059C" w14:textId="77777777" w:rsidR="009D5E56" w:rsidRPr="00441717" w:rsidRDefault="009D5E56" w:rsidP="00555269">
                      <w:pPr>
                        <w:pStyle w:val="Web"/>
                        <w:spacing w:after="0"/>
                        <w:ind w:firstLine="0"/>
                        <w:jc w:val="center"/>
                      </w:pPr>
                      <w:r w:rsidRPr="00441717">
                        <w:rPr>
                          <w:rFonts w:ascii="Arial" w:eastAsia="HGP創英角ｺﾞｼｯｸUB" w:hAnsi="Arial" w:cs="Arial"/>
                          <w:b/>
                          <w:bCs/>
                        </w:rPr>
                        <w:t>IPA</w:t>
                      </w:r>
                    </w:p>
                  </w:txbxContent>
                </v:textbox>
              </v:rect>
            </w:pict>
          </mc:Fallback>
        </mc:AlternateContent>
      </w:r>
      <w:r w:rsidR="00555269" w:rsidRPr="00476030">
        <w:rPr>
          <w:noProof/>
        </w:rPr>
        <mc:AlternateContent>
          <mc:Choice Requires="wps">
            <w:drawing>
              <wp:anchor distT="0" distB="0" distL="114300" distR="114300" simplePos="0" relativeHeight="251706880" behindDoc="0" locked="0" layoutInCell="1" allowOverlap="1" wp14:anchorId="5B5F5F31" wp14:editId="74D3C978">
                <wp:simplePos x="0" y="0"/>
                <wp:positionH relativeFrom="column">
                  <wp:posOffset>7206288</wp:posOffset>
                </wp:positionH>
                <wp:positionV relativeFrom="paragraph">
                  <wp:posOffset>1421396</wp:posOffset>
                </wp:positionV>
                <wp:extent cx="550419" cy="907570"/>
                <wp:effectExtent l="0" t="38100" r="59690" b="26035"/>
                <wp:wrapNone/>
                <wp:docPr id="803" name="直線矢印コネクタ 803"/>
                <wp:cNvGraphicFramePr/>
                <a:graphic xmlns:a="http://schemas.openxmlformats.org/drawingml/2006/main">
                  <a:graphicData uri="http://schemas.microsoft.com/office/word/2010/wordprocessingShape">
                    <wps:wsp>
                      <wps:cNvCnPr/>
                      <wps:spPr>
                        <a:xfrm flipH="1">
                          <a:off x="0" y="0"/>
                          <a:ext cx="550419" cy="907570"/>
                        </a:xfrm>
                        <a:prstGeom prst="straightConnector1">
                          <a:avLst/>
                        </a:prstGeom>
                        <a:noFill/>
                        <a:ln w="25400" cap="flat" cmpd="sng" algn="ctr">
                          <a:solidFill>
                            <a:srgbClr val="3C3C3B"/>
                          </a:solidFill>
                          <a:prstDash val="solid"/>
                          <a:headEnd type="triangle" w="med" len="med"/>
                          <a:tailEnd type="none" w="med" len="med"/>
                        </a:ln>
                        <a:effectLst/>
                      </wps:spPr>
                      <wps:bodyPr/>
                    </wps:wsp>
                  </a:graphicData>
                </a:graphic>
              </wp:anchor>
            </w:drawing>
          </mc:Choice>
          <mc:Fallback>
            <w:pict>
              <v:shape w14:anchorId="4CA03DD2" id="直線矢印コネクタ 803" o:spid="_x0000_s1026" type="#_x0000_t32" style="position:absolute;left:0;text-align:left;margin-left:567.4pt;margin-top:111.9pt;width:43.35pt;height:71.45pt;flip:x;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" strokecolor="#3c3c3b" strokeweight="2pt">
                <v:stroke startarrow="block"/>
              </v:shape>
            </w:pict>
          </mc:Fallback>
        </mc:AlternateContent>
      </w:r>
      <w:r w:rsidR="00555269" w:rsidRPr="00476030">
        <w:rPr>
          <w:noProof/>
        </w:rPr>
        <mc:AlternateContent>
          <mc:Choice Requires="wps">
            <w:drawing>
              <wp:anchor distT="0" distB="0" distL="114300" distR="114300" simplePos="0" relativeHeight="251707904" behindDoc="0" locked="0" layoutInCell="1" allowOverlap="1" wp14:anchorId="7BE4E54B" wp14:editId="173D733F">
                <wp:simplePos x="0" y="0"/>
                <wp:positionH relativeFrom="column">
                  <wp:posOffset>9286437</wp:posOffset>
                </wp:positionH>
                <wp:positionV relativeFrom="paragraph">
                  <wp:posOffset>1430850</wp:posOffset>
                </wp:positionV>
                <wp:extent cx="443" cy="408261"/>
                <wp:effectExtent l="76200" t="0" r="57150" b="49530"/>
                <wp:wrapNone/>
                <wp:docPr id="804" name="直線矢印コネクタ 804"/>
                <wp:cNvGraphicFramePr/>
                <a:graphic xmlns:a="http://schemas.openxmlformats.org/drawingml/2006/main">
                  <a:graphicData uri="http://schemas.microsoft.com/office/word/2010/wordprocessingShape">
                    <wps:wsp>
                      <wps:cNvCnPr/>
                      <wps:spPr>
                        <a:xfrm>
                          <a:off x="0" y="0"/>
                          <a:ext cx="443" cy="408261"/>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502EAAB7" id="直線矢印コネクタ 804" o:spid="_x0000_s1026" type="#_x0000_t32" style="position:absolute;left:0;text-align:left;margin-left:731.2pt;margin-top:112.65pt;width:.05pt;height:32.1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708928" behindDoc="0" locked="0" layoutInCell="1" allowOverlap="1" wp14:anchorId="2B7AFB40" wp14:editId="2805850B">
                <wp:simplePos x="0" y="0"/>
                <wp:positionH relativeFrom="column">
                  <wp:posOffset>1539636</wp:posOffset>
                </wp:positionH>
                <wp:positionV relativeFrom="paragraph">
                  <wp:posOffset>2664862</wp:posOffset>
                </wp:positionV>
                <wp:extent cx="8267724" cy="0"/>
                <wp:effectExtent l="0" t="0" r="19050" b="19050"/>
                <wp:wrapNone/>
                <wp:docPr id="805" name="直線コネクタ 805"/>
                <wp:cNvGraphicFramePr/>
                <a:graphic xmlns:a="http://schemas.openxmlformats.org/drawingml/2006/main">
                  <a:graphicData uri="http://schemas.microsoft.com/office/word/2010/wordprocessingShape">
                    <wps:wsp>
                      <wps:cNvCnPr/>
                      <wps:spPr>
                        <a:xfrm>
                          <a:off x="0" y="0"/>
                          <a:ext cx="8267724" cy="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62189BA6" id="直線コネクタ 805" o:spid="_x0000_s1026" style="position:absolute;left:0;text-align:left;z-index:251708928;visibility:visible;mso-wrap-style:square;mso-wrap-distance-left:9pt;mso-wrap-distance-top:0;mso-wrap-distance-right:9pt;mso-wrap-distance-bottom:0;mso-position-horizontal:absolute;mso-position-horizontal-relative:text;mso-position-vertical:absolute;mso-position-vertical-relative:text" from="121.25pt,209.85pt" to="772.25pt,2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" strokecolor="windowText"/>
            </w:pict>
          </mc:Fallback>
        </mc:AlternateContent>
      </w:r>
      <w:r w:rsidR="00555269" w:rsidRPr="00476030">
        <w:rPr>
          <w:noProof/>
        </w:rPr>
        <mc:AlternateContent>
          <mc:Choice Requires="wps">
            <w:drawing>
              <wp:anchor distT="0" distB="0" distL="114300" distR="114300" simplePos="0" relativeHeight="251712000" behindDoc="0" locked="0" layoutInCell="1" allowOverlap="1" wp14:anchorId="76CDB2B6" wp14:editId="4C4DE767">
                <wp:simplePos x="0" y="0"/>
                <wp:positionH relativeFrom="column">
                  <wp:posOffset>1673643</wp:posOffset>
                </wp:positionH>
                <wp:positionV relativeFrom="paragraph">
                  <wp:posOffset>2304415</wp:posOffset>
                </wp:positionV>
                <wp:extent cx="1094040" cy="306000"/>
                <wp:effectExtent l="57150" t="19050" r="68580" b="94615"/>
                <wp:wrapNone/>
                <wp:docPr id="808" name="正方形/長方形 808"/>
                <wp:cNvGraphicFramePr/>
                <a:graphic xmlns:a="http://schemas.openxmlformats.org/drawingml/2006/main">
                  <a:graphicData uri="http://schemas.microsoft.com/office/word/2010/wordprocessingShape">
                    <wps:wsp>
                      <wps:cNvSpPr/>
                      <wps:spPr>
                        <a:xfrm>
                          <a:off x="0" y="0"/>
                          <a:ext cx="1094040" cy="306000"/>
                        </a:xfrm>
                        <a:prstGeom prst="rect">
                          <a:avLst/>
                        </a:prstGeom>
                        <a:solidFill>
                          <a:schemeClr val="tx1">
                            <a:lumMod val="50000"/>
                            <a:lumOff val="50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F855B72" w14:textId="77777777" w:rsidR="009D5E56" w:rsidRPr="00A03063" w:rsidRDefault="009D5E56" w:rsidP="00555269">
                            <w:pPr>
                              <w:pStyle w:val="Web"/>
                              <w:spacing w:after="0"/>
                              <w:ind w:firstLine="0"/>
                              <w:jc w:val="center"/>
                              <w:rPr>
                                <w:color w:val="FFFFFF" w:themeColor="background1"/>
                                <w:sz w:val="20"/>
                                <w:szCs w:val="20"/>
                              </w:rPr>
                            </w:pPr>
                            <w:r w:rsidRPr="008A6CA2">
                              <w:rPr>
                                <w:rFonts w:ascii="Arial" w:eastAsia="HGP創英角ｺﾞｼｯｸUB" w:hAnsi="Arial" w:cs="Arial"/>
                                <w:b/>
                                <w:bCs/>
                                <w:color w:val="FFFFFF" w:themeColor="background1"/>
                                <w:sz w:val="20"/>
                                <w:szCs w:val="20"/>
                              </w:rPr>
                              <w:t>Pow</w:t>
                            </w:r>
                            <w:r w:rsidRPr="00A03063">
                              <w:rPr>
                                <w:rFonts w:ascii="Arial" w:eastAsia="HGP創英角ｺﾞｼｯｸUB" w:hAnsi="Arial" w:cs="Arial"/>
                                <w:b/>
                                <w:bCs/>
                                <w:color w:val="FFFFFF" w:themeColor="background1"/>
                                <w:sz w:val="20"/>
                                <w:szCs w:val="20"/>
                              </w:rPr>
                              <w:t xml:space="preserve">er </w:t>
                            </w:r>
                            <w:r w:rsidRPr="0054247C">
                              <w:rPr>
                                <w:rFonts w:ascii="Arial" w:eastAsia="HGP創英角ｺﾞｼｯｸUB" w:hAnsi="Arial" w:cs="Arial"/>
                                <w:b/>
                                <w:bCs/>
                                <w:color w:val="FFFFFF" w:themeColor="background1"/>
                                <w:sz w:val="20"/>
                                <w:szCs w:val="20"/>
                              </w:rPr>
                              <w:t>d</w:t>
                            </w:r>
                            <w:r w:rsidRPr="00A03063">
                              <w:rPr>
                                <w:rFonts w:ascii="Arial" w:eastAsia="HGP創英角ｺﾞｼｯｸUB" w:hAnsi="Arial" w:cs="Arial"/>
                                <w:b/>
                                <w:bCs/>
                                <w:color w:val="FFFFFF" w:themeColor="background1"/>
                                <w:sz w:val="20"/>
                                <w:szCs w:val="20"/>
                              </w:rPr>
                              <w:t>omain</w:t>
                            </w:r>
                          </w:p>
                          <w:p w14:paraId="0A11EF7F" w14:textId="77777777" w:rsidR="009D5E56" w:rsidRPr="008A6CA2" w:rsidRDefault="009D5E56" w:rsidP="00816AF4">
                            <w:pPr>
                              <w:pStyle w:val="Web"/>
                              <w:spacing w:after="0"/>
                              <w:ind w:firstLine="0"/>
                              <w:jc w:val="center"/>
                              <w:rPr>
                                <w:color w:val="FFFFFF" w:themeColor="background1"/>
                                <w:sz w:val="20"/>
                                <w:szCs w:val="20"/>
                              </w:rPr>
                            </w:pPr>
                            <w:r w:rsidRPr="0054247C">
                              <w:rPr>
                                <w:rFonts w:ascii="Arial" w:eastAsia="HGP創英角ｺﾞｼｯｸUB" w:hAnsi="Arial" w:cs="Arial"/>
                                <w:b/>
                                <w:bCs/>
                                <w:color w:val="FFFFFF" w:themeColor="background1"/>
                                <w:sz w:val="20"/>
                                <w:szCs w:val="20"/>
                              </w:rPr>
                              <w:t>c</w:t>
                            </w:r>
                            <w:r w:rsidRPr="00A03063">
                              <w:rPr>
                                <w:rFonts w:ascii="Arial" w:eastAsia="HGP創英角ｺﾞｼｯｸUB" w:hAnsi="Arial" w:cs="Arial"/>
                                <w:b/>
                                <w:bCs/>
                                <w:color w:val="FFFFFF" w:themeColor="background1"/>
                                <w:sz w:val="20"/>
                                <w:szCs w:val="20"/>
                              </w:rPr>
                              <w:t>ontrol</w:t>
                            </w:r>
                          </w:p>
                        </w:txbxContent>
                      </wps:txbx>
                      <wps:bodyPr lIns="0" tIns="0" rIns="0" bIns="0" anchor="ctr"/>
                    </wps:wsp>
                  </a:graphicData>
                </a:graphic>
                <wp14:sizeRelH relativeFrom="margin">
                  <wp14:pctWidth>0</wp14:pctWidth>
                </wp14:sizeRelH>
                <wp14:sizeRelV relativeFrom="margin">
                  <wp14:pctHeight>0</wp14:pctHeight>
                </wp14:sizeRelV>
              </wp:anchor>
            </w:drawing>
          </mc:Choice>
          <mc:Fallback>
            <w:pict>
              <v:rect w14:anchorId="76CDB2B6" id="正方形/長方形 808" o:spid="_x0000_s1043" style="position:absolute;left:0;text-align:left;margin-left:131.8pt;margin-top:181.45pt;width:86.15pt;height:24.1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" fillcolor="gray [1629]" strokecolor="black [3213]">
                <v:shadow on="t" color="black" opacity="22937f" origin=",.5" offset="0,.63889mm"/>
                <v:textbox inset="0,0,0,0">
                  <w:txbxContent>
                    <w:p w14:paraId="0F855B72" w14:textId="77777777" w:rsidR="009D5E56" w:rsidRPr="00A03063" w:rsidRDefault="009D5E56" w:rsidP="00555269">
                      <w:pPr>
                        <w:pStyle w:val="Web"/>
                        <w:spacing w:after="0"/>
                        <w:ind w:firstLine="0"/>
                        <w:jc w:val="center"/>
                        <w:rPr>
                          <w:color w:val="FFFFFF" w:themeColor="background1"/>
                          <w:sz w:val="20"/>
                          <w:szCs w:val="20"/>
                        </w:rPr>
                      </w:pPr>
                      <w:r w:rsidRPr="008A6CA2">
                        <w:rPr>
                          <w:rFonts w:ascii="Arial" w:eastAsia="HGP創英角ｺﾞｼｯｸUB" w:hAnsi="Arial" w:cs="Arial"/>
                          <w:b/>
                          <w:bCs/>
                          <w:color w:val="FFFFFF" w:themeColor="background1"/>
                          <w:sz w:val="20"/>
                          <w:szCs w:val="20"/>
                        </w:rPr>
                        <w:t>Pow</w:t>
                      </w:r>
                      <w:r w:rsidRPr="00A03063">
                        <w:rPr>
                          <w:rFonts w:ascii="Arial" w:eastAsia="HGP創英角ｺﾞｼｯｸUB" w:hAnsi="Arial" w:cs="Arial"/>
                          <w:b/>
                          <w:bCs/>
                          <w:color w:val="FFFFFF" w:themeColor="background1"/>
                          <w:sz w:val="20"/>
                          <w:szCs w:val="20"/>
                        </w:rPr>
                        <w:t xml:space="preserve">er </w:t>
                      </w:r>
                      <w:r w:rsidRPr="0054247C">
                        <w:rPr>
                          <w:rFonts w:ascii="Arial" w:eastAsia="HGP創英角ｺﾞｼｯｸUB" w:hAnsi="Arial" w:cs="Arial"/>
                          <w:b/>
                          <w:bCs/>
                          <w:color w:val="FFFFFF" w:themeColor="background1"/>
                          <w:sz w:val="20"/>
                          <w:szCs w:val="20"/>
                        </w:rPr>
                        <w:t>d</w:t>
                      </w:r>
                      <w:r w:rsidRPr="00A03063">
                        <w:rPr>
                          <w:rFonts w:ascii="Arial" w:eastAsia="HGP創英角ｺﾞｼｯｸUB" w:hAnsi="Arial" w:cs="Arial"/>
                          <w:b/>
                          <w:bCs/>
                          <w:color w:val="FFFFFF" w:themeColor="background1"/>
                          <w:sz w:val="20"/>
                          <w:szCs w:val="20"/>
                        </w:rPr>
                        <w:t>omain</w:t>
                      </w:r>
                    </w:p>
                    <w:p w14:paraId="0A11EF7F" w14:textId="77777777" w:rsidR="009D5E56" w:rsidRPr="008A6CA2" w:rsidRDefault="009D5E56" w:rsidP="00816AF4">
                      <w:pPr>
                        <w:pStyle w:val="Web"/>
                        <w:spacing w:after="0"/>
                        <w:ind w:firstLine="0"/>
                        <w:jc w:val="center"/>
                        <w:rPr>
                          <w:color w:val="FFFFFF" w:themeColor="background1"/>
                          <w:sz w:val="20"/>
                          <w:szCs w:val="20"/>
                        </w:rPr>
                      </w:pPr>
                      <w:r w:rsidRPr="0054247C">
                        <w:rPr>
                          <w:rFonts w:ascii="Arial" w:eastAsia="HGP創英角ｺﾞｼｯｸUB" w:hAnsi="Arial" w:cs="Arial"/>
                          <w:b/>
                          <w:bCs/>
                          <w:color w:val="FFFFFF" w:themeColor="background1"/>
                          <w:sz w:val="20"/>
                          <w:szCs w:val="20"/>
                        </w:rPr>
                        <w:t>c</w:t>
                      </w:r>
                      <w:r w:rsidRPr="00A03063">
                        <w:rPr>
                          <w:rFonts w:ascii="Arial" w:eastAsia="HGP創英角ｺﾞｼｯｸUB" w:hAnsi="Arial" w:cs="Arial"/>
                          <w:b/>
                          <w:bCs/>
                          <w:color w:val="FFFFFF" w:themeColor="background1"/>
                          <w:sz w:val="20"/>
                          <w:szCs w:val="20"/>
                        </w:rPr>
                        <w:t>ontrol</w:t>
                      </w:r>
                    </w:p>
                  </w:txbxContent>
                </v:textbox>
              </v:rect>
            </w:pict>
          </mc:Fallback>
        </mc:AlternateContent>
      </w:r>
      <w:r w:rsidR="00555269" w:rsidRPr="00476030">
        <w:rPr>
          <w:noProof/>
        </w:rPr>
        <mc:AlternateContent>
          <mc:Choice Requires="wps">
            <w:drawing>
              <wp:anchor distT="0" distB="0" distL="114300" distR="114300" simplePos="0" relativeHeight="251713024" behindDoc="0" locked="0" layoutInCell="1" allowOverlap="1" wp14:anchorId="63B33AD9" wp14:editId="6DE58E44">
                <wp:simplePos x="0" y="0"/>
                <wp:positionH relativeFrom="column">
                  <wp:posOffset>2220902</wp:posOffset>
                </wp:positionH>
                <wp:positionV relativeFrom="paragraph">
                  <wp:posOffset>1644254</wp:posOffset>
                </wp:positionV>
                <wp:extent cx="287528" cy="658440"/>
                <wp:effectExtent l="38100" t="0" r="36830" b="66040"/>
                <wp:wrapNone/>
                <wp:docPr id="809" name="直線矢印コネクタ 809"/>
                <wp:cNvGraphicFramePr/>
                <a:graphic xmlns:a="http://schemas.openxmlformats.org/drawingml/2006/main">
                  <a:graphicData uri="http://schemas.microsoft.com/office/word/2010/wordprocessingShape">
                    <wps:wsp>
                      <wps:cNvCnPr/>
                      <wps:spPr>
                        <a:xfrm flipH="1">
                          <a:off x="0" y="0"/>
                          <a:ext cx="287528" cy="658440"/>
                        </a:xfrm>
                        <a:prstGeom prst="straightConnector1">
                          <a:avLst/>
                        </a:prstGeom>
                        <a:noFill/>
                        <a:ln w="25400" cap="flat" cmpd="sng" algn="ctr">
                          <a:solidFill>
                            <a:srgbClr val="3C3C3B"/>
                          </a:solidFill>
                          <a:prstDash val="solid"/>
                          <a:headEnd type="none" w="med" len="med"/>
                          <a:tailEnd type="triangle" w="med" len="med"/>
                        </a:ln>
                        <a:effectLst/>
                      </wps:spPr>
                      <wps:bodyPr/>
                    </wps:wsp>
                  </a:graphicData>
                </a:graphic>
              </wp:anchor>
            </w:drawing>
          </mc:Choice>
          <mc:Fallback>
            <w:pict>
              <v:shape w14:anchorId="787DBF98" id="直線矢印コネクタ 809" o:spid="_x0000_s1026" type="#_x0000_t32" style="position:absolute;left:0;text-align:left;margin-left:174.85pt;margin-top:129.45pt;width:22.65pt;height:51.85pt;flip:x;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" strokecolor="#3c3c3b" strokeweight="2pt">
                <v:stroke endarrow="block"/>
              </v:shape>
            </w:pict>
          </mc:Fallback>
        </mc:AlternateContent>
      </w:r>
      <w:r w:rsidR="00555269" w:rsidRPr="00476030">
        <w:rPr>
          <w:noProof/>
        </w:rPr>
        <mc:AlternateContent>
          <mc:Choice Requires="wps">
            <w:drawing>
              <wp:anchor distT="0" distB="0" distL="114300" distR="114300" simplePos="0" relativeHeight="251714048" behindDoc="0" locked="0" layoutInCell="1" allowOverlap="1" wp14:anchorId="1A8FB513" wp14:editId="162262CF">
                <wp:simplePos x="0" y="0"/>
                <wp:positionH relativeFrom="column">
                  <wp:posOffset>7358640</wp:posOffset>
                </wp:positionH>
                <wp:positionV relativeFrom="paragraph">
                  <wp:posOffset>1124593</wp:posOffset>
                </wp:positionV>
                <wp:extent cx="795600" cy="306000"/>
                <wp:effectExtent l="57150" t="19050" r="81280" b="94615"/>
                <wp:wrapNone/>
                <wp:docPr id="810" name="正方形/長方形 810"/>
                <wp:cNvGraphicFramePr/>
                <a:graphic xmlns:a="http://schemas.openxmlformats.org/drawingml/2006/main">
                  <a:graphicData uri="http://schemas.microsoft.com/office/word/2010/wordprocessingShape">
                    <wps:wsp>
                      <wps:cNvSpPr/>
                      <wps:spPr>
                        <a:xfrm>
                          <a:off x="0" y="0"/>
                          <a:ext cx="795600" cy="306000"/>
                        </a:xfrm>
                        <a:prstGeom prst="rect">
                          <a:avLst/>
                        </a:prstGeom>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wps:spPr>
                      <wps:txbx>
                        <w:txbxContent>
                          <w:p w14:paraId="21FAAE73" w14:textId="77777777" w:rsidR="009D5E56" w:rsidRPr="00441717" w:rsidRDefault="009D5E56" w:rsidP="00555269">
                            <w:pPr>
                              <w:pStyle w:val="Web"/>
                              <w:spacing w:after="0"/>
                              <w:ind w:firstLine="0"/>
                              <w:jc w:val="center"/>
                            </w:pPr>
                            <w:r w:rsidRPr="00441717">
                              <w:rPr>
                                <w:rFonts w:ascii="Arial" w:eastAsia="HGP創英角ｺﾞｼｯｸUB" w:hAnsi="Arial" w:cs="Arial"/>
                                <w:b/>
                                <w:bCs/>
                              </w:rPr>
                              <w:t>EMS</w:t>
                            </w:r>
                          </w:p>
                        </w:txbxContent>
                      </wps:txbx>
                      <wps:bodyPr anchor="ctr"/>
                    </wps:wsp>
                  </a:graphicData>
                </a:graphic>
                <wp14:sizeRelH relativeFrom="margin">
                  <wp14:pctWidth>0</wp14:pctWidth>
                </wp14:sizeRelH>
                <wp14:sizeRelV relativeFrom="margin">
                  <wp14:pctHeight>0</wp14:pctHeight>
                </wp14:sizeRelV>
              </wp:anchor>
            </w:drawing>
          </mc:Choice>
          <mc:Fallback>
            <w:pict>
              <v:rect w14:anchorId="1A8FB513" id="正方形/長方形 810" o:spid="_x0000_s1044" style="position:absolute;left:0;text-align:left;margin-left:579.4pt;margin-top:88.55pt;width:62.65pt;height:24.1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" fillcolor="black [3213]" strokecolor="black [3213]">
                <v:fill r:id="rId14" o:title="" color2="white [3212]" type="pattern"/>
                <v:shadow on="t" color="black" opacity="22937f" origin=",.5" offset="0,.63889mm"/>
                <v:textbox>
                  <w:txbxContent>
                    <w:p w14:paraId="21FAAE73" w14:textId="77777777" w:rsidR="009D5E56" w:rsidRPr="00441717" w:rsidRDefault="009D5E56" w:rsidP="00555269">
                      <w:pPr>
                        <w:pStyle w:val="Web"/>
                        <w:spacing w:after="0"/>
                        <w:ind w:firstLine="0"/>
                        <w:jc w:val="center"/>
                      </w:pPr>
                      <w:r w:rsidRPr="00441717">
                        <w:rPr>
                          <w:rFonts w:ascii="Arial" w:eastAsia="HGP創英角ｺﾞｼｯｸUB" w:hAnsi="Arial" w:cs="Arial"/>
                          <w:b/>
                          <w:bCs/>
                        </w:rPr>
                        <w:t>EMS</w:t>
                      </w:r>
                    </w:p>
                  </w:txbxContent>
                </v:textbox>
              </v:rect>
            </w:pict>
          </mc:Fallback>
        </mc:AlternateContent>
      </w:r>
      <w:r w:rsidR="00555269" w:rsidRPr="00476030">
        <w:rPr>
          <w:noProof/>
        </w:rPr>
        <mc:AlternateContent>
          <mc:Choice Requires="wps">
            <w:drawing>
              <wp:anchor distT="0" distB="0" distL="114300" distR="114300" simplePos="0" relativeHeight="251715072" behindDoc="0" locked="0" layoutInCell="1" allowOverlap="1" wp14:anchorId="40356EEC" wp14:editId="5CED37C3">
                <wp:simplePos x="0" y="0"/>
                <wp:positionH relativeFrom="column">
                  <wp:posOffset>7206288</wp:posOffset>
                </wp:positionH>
                <wp:positionV relativeFrom="paragraph">
                  <wp:posOffset>1282448</wp:posOffset>
                </wp:positionV>
                <wp:extent cx="1682083" cy="1046518"/>
                <wp:effectExtent l="0" t="38100" r="52070" b="20320"/>
                <wp:wrapNone/>
                <wp:docPr id="811" name="直線矢印コネクタ 811"/>
                <wp:cNvGraphicFramePr/>
                <a:graphic xmlns:a="http://schemas.openxmlformats.org/drawingml/2006/main">
                  <a:graphicData uri="http://schemas.microsoft.com/office/word/2010/wordprocessingShape">
                    <wps:wsp>
                      <wps:cNvCnPr/>
                      <wps:spPr>
                        <a:xfrm flipH="1">
                          <a:off x="0" y="0"/>
                          <a:ext cx="1682083" cy="1046518"/>
                        </a:xfrm>
                        <a:prstGeom prst="straightConnector1">
                          <a:avLst/>
                        </a:prstGeom>
                        <a:noFill/>
                        <a:ln w="25400" cap="flat" cmpd="sng" algn="ctr">
                          <a:solidFill>
                            <a:srgbClr val="3C3C3B"/>
                          </a:solidFill>
                          <a:prstDash val="solid"/>
                          <a:headEnd type="triangle" w="med" len="med"/>
                          <a:tailEnd type="none" w="med" len="med"/>
                        </a:ln>
                        <a:effectLst/>
                      </wps:spPr>
                      <wps:bodyPr/>
                    </wps:wsp>
                  </a:graphicData>
                </a:graphic>
              </wp:anchor>
            </w:drawing>
          </mc:Choice>
          <mc:Fallback>
            <w:pict>
              <v:shape w14:anchorId="0C8AF8C1" id="直線矢印コネクタ 811" o:spid="_x0000_s1026" type="#_x0000_t32" style="position:absolute;left:0;text-align:left;margin-left:567.4pt;margin-top:101pt;width:132.45pt;height:82.4pt;flip:x;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" strokecolor="#3c3c3b" strokeweight="2pt">
                <v:stroke startarrow="block"/>
              </v:shape>
            </w:pict>
          </mc:Fallback>
        </mc:AlternateContent>
      </w:r>
      <w:r w:rsidR="00555269" w:rsidRPr="00476030">
        <w:rPr>
          <w:noProof/>
        </w:rPr>
        <mc:AlternateContent>
          <mc:Choice Requires="wps">
            <w:drawing>
              <wp:anchor distT="0" distB="0" distL="114300" distR="114300" simplePos="0" relativeHeight="251718144" behindDoc="0" locked="0" layoutInCell="1" allowOverlap="1" wp14:anchorId="1381207D" wp14:editId="5BC81D6C">
                <wp:simplePos x="0" y="0"/>
                <wp:positionH relativeFrom="column">
                  <wp:posOffset>4298737</wp:posOffset>
                </wp:positionH>
                <wp:positionV relativeFrom="paragraph">
                  <wp:posOffset>463993</wp:posOffset>
                </wp:positionV>
                <wp:extent cx="1367121" cy="436336"/>
                <wp:effectExtent l="57150" t="19050" r="81280" b="97155"/>
                <wp:wrapNone/>
                <wp:docPr id="814" name="正方形/長方形 814"/>
                <wp:cNvGraphicFramePr/>
                <a:graphic xmlns:a="http://schemas.openxmlformats.org/drawingml/2006/main">
                  <a:graphicData uri="http://schemas.microsoft.com/office/word/2010/wordprocessingShape">
                    <wps:wsp>
                      <wps:cNvSpPr/>
                      <wps:spPr>
                        <a:xfrm>
                          <a:off x="0" y="0"/>
                          <a:ext cx="1367121" cy="436336"/>
                        </a:xfrm>
                        <a:prstGeom prst="rect">
                          <a:avLst/>
                        </a:prstGeom>
                        <a:solidFill>
                          <a:schemeClr val="bg1"/>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D2B4D12" w14:textId="77777777" w:rsidR="009D5E56" w:rsidRPr="00441717" w:rsidRDefault="009D5E56" w:rsidP="00555269">
                            <w:pPr>
                              <w:pStyle w:val="Web"/>
                              <w:spacing w:after="0"/>
                              <w:ind w:firstLine="0"/>
                              <w:jc w:val="center"/>
                              <w:rPr>
                                <w:rFonts w:ascii="Arial" w:eastAsia="HGP創英角ｺﾞｼｯｸUB" w:hAnsi="HGP創英角ｺﾞｼｯｸUB" w:cs="Arial"/>
                                <w:b/>
                                <w:bCs/>
                              </w:rPr>
                            </w:pPr>
                            <w:r w:rsidRPr="00441717">
                              <w:rPr>
                                <w:rFonts w:ascii="Arial" w:eastAsia="HGP創英角ｺﾞｼｯｸUB" w:hAnsi="HGP創英角ｺﾞｼｯｸUB" w:cs="Arial" w:hint="eastAsia"/>
                                <w:b/>
                                <w:bCs/>
                              </w:rPr>
                              <w:t>エンジンキー</w:t>
                            </w:r>
                            <w:r w:rsidRPr="00441717">
                              <w:rPr>
                                <w:rFonts w:ascii="Arial" w:eastAsia="HGP創英角ｺﾞｼｯｸUB" w:hAnsi="Arial" w:cs="Arial"/>
                                <w:b/>
                                <w:bCs/>
                              </w:rPr>
                              <w:t>ON</w:t>
                            </w:r>
                            <w:r w:rsidRPr="00441717">
                              <w:rPr>
                                <w:rFonts w:ascii="Arial" w:eastAsia="HGP創英角ｺﾞｼｯｸUB" w:hAnsi="HGP創英角ｺﾞｼｯｸUB" w:cs="Arial" w:hint="eastAsia"/>
                                <w:b/>
                                <w:bCs/>
                              </w:rPr>
                              <w:t>で</w:t>
                            </w:r>
                          </w:p>
                          <w:p w14:paraId="0138969E" w14:textId="77777777" w:rsidR="009D5E56" w:rsidRPr="00441717" w:rsidRDefault="009D5E56" w:rsidP="00555269">
                            <w:pPr>
                              <w:pStyle w:val="Web"/>
                              <w:spacing w:after="0"/>
                              <w:ind w:firstLine="0"/>
                              <w:jc w:val="center"/>
                            </w:pPr>
                            <w:r w:rsidRPr="00441717">
                              <w:rPr>
                                <w:rFonts w:ascii="Arial" w:eastAsia="HGP創英角ｺﾞｼｯｸUB" w:hAnsi="HGP創英角ｺﾞｼｯｸUB" w:cs="Arial" w:hint="eastAsia"/>
                                <w:b/>
                                <w:bCs/>
                              </w:rPr>
                              <w:t>高速起動を実現</w:t>
                            </w:r>
                          </w:p>
                        </w:txbxContent>
                      </wps:txbx>
                      <wps:bodyPr lIns="0" tIns="0" rIns="0" bIns="0" anchor="ctr"/>
                    </wps:wsp>
                  </a:graphicData>
                </a:graphic>
              </wp:anchor>
            </w:drawing>
          </mc:Choice>
          <mc:Fallback>
            <w:pict>
              <v:rect w14:anchorId="1381207D" id="正方形/長方形 814" o:spid="_x0000_s1045" style="position:absolute;left:0;text-align:left;margin-left:338.5pt;margin-top:36.55pt;width:107.65pt;height:34.3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" fillcolor="white [3212]" strokecolor="black [3213]">
                <v:shadow on="t" color="black" opacity="22937f" origin=",.5" offset="0,.63889mm"/>
                <v:textbox inset="0,0,0,0">
                  <w:txbxContent>
                    <w:p w14:paraId="7D2B4D12" w14:textId="77777777" w:rsidR="009D5E56" w:rsidRPr="00441717" w:rsidRDefault="009D5E56" w:rsidP="00555269">
                      <w:pPr>
                        <w:pStyle w:val="Web"/>
                        <w:spacing w:after="0"/>
                        <w:ind w:firstLine="0"/>
                        <w:jc w:val="center"/>
                        <w:rPr>
                          <w:rFonts w:ascii="Arial" w:eastAsia="HGP創英角ｺﾞｼｯｸUB" w:hAnsi="HGP創英角ｺﾞｼｯｸUB" w:cs="Arial"/>
                          <w:b/>
                          <w:bCs/>
                        </w:rPr>
                      </w:pPr>
                      <w:r w:rsidRPr="00441717">
                        <w:rPr>
                          <w:rFonts w:ascii="Arial" w:eastAsia="HGP創英角ｺﾞｼｯｸUB" w:hAnsi="HGP創英角ｺﾞｼｯｸUB" w:cs="Arial" w:hint="eastAsia"/>
                          <w:b/>
                          <w:bCs/>
                        </w:rPr>
                        <w:t>エンジンキー</w:t>
                      </w:r>
                      <w:r w:rsidRPr="00441717">
                        <w:rPr>
                          <w:rFonts w:ascii="Arial" w:eastAsia="HGP創英角ｺﾞｼｯｸUB" w:hAnsi="Arial" w:cs="Arial"/>
                          <w:b/>
                          <w:bCs/>
                        </w:rPr>
                        <w:t>ON</w:t>
                      </w:r>
                      <w:r w:rsidRPr="00441717">
                        <w:rPr>
                          <w:rFonts w:ascii="Arial" w:eastAsia="HGP創英角ｺﾞｼｯｸUB" w:hAnsi="HGP創英角ｺﾞｼｯｸUB" w:cs="Arial" w:hint="eastAsia"/>
                          <w:b/>
                          <w:bCs/>
                        </w:rPr>
                        <w:t>で</w:t>
                      </w:r>
                    </w:p>
                    <w:p w14:paraId="0138969E" w14:textId="77777777" w:rsidR="009D5E56" w:rsidRPr="00441717" w:rsidRDefault="009D5E56" w:rsidP="00555269">
                      <w:pPr>
                        <w:pStyle w:val="Web"/>
                        <w:spacing w:after="0"/>
                        <w:ind w:firstLine="0"/>
                        <w:jc w:val="center"/>
                      </w:pPr>
                      <w:r w:rsidRPr="00441717">
                        <w:rPr>
                          <w:rFonts w:ascii="Arial" w:eastAsia="HGP創英角ｺﾞｼｯｸUB" w:hAnsi="HGP創英角ｺﾞｼｯｸUB" w:cs="Arial" w:hint="eastAsia"/>
                          <w:b/>
                          <w:bCs/>
                        </w:rPr>
                        <w:t>高速起動を実現</w:t>
                      </w:r>
                    </w:p>
                  </w:txbxContent>
                </v:textbox>
              </v:rect>
            </w:pict>
          </mc:Fallback>
        </mc:AlternateContent>
      </w:r>
      <w:r w:rsidR="00555269" w:rsidRPr="00476030">
        <w:rPr>
          <w:noProof/>
        </w:rPr>
        <mc:AlternateContent>
          <mc:Choice Requires="wps">
            <w:drawing>
              <wp:anchor distT="0" distB="0" distL="114300" distR="114300" simplePos="0" relativeHeight="251719168" behindDoc="0" locked="0" layoutInCell="1" allowOverlap="1" wp14:anchorId="271D930D" wp14:editId="349F12E5">
                <wp:simplePos x="0" y="0"/>
                <wp:positionH relativeFrom="column">
                  <wp:posOffset>7828169</wp:posOffset>
                </wp:positionH>
                <wp:positionV relativeFrom="paragraph">
                  <wp:posOffset>463993</wp:posOffset>
                </wp:positionV>
                <wp:extent cx="1476000" cy="436320"/>
                <wp:effectExtent l="57150" t="19050" r="67310" b="97155"/>
                <wp:wrapNone/>
                <wp:docPr id="815" name="正方形/長方形 815"/>
                <wp:cNvGraphicFramePr/>
                <a:graphic xmlns:a="http://schemas.openxmlformats.org/drawingml/2006/main">
                  <a:graphicData uri="http://schemas.microsoft.com/office/word/2010/wordprocessingShape">
                    <wps:wsp>
                      <wps:cNvSpPr/>
                      <wps:spPr>
                        <a:xfrm>
                          <a:off x="0" y="0"/>
                          <a:ext cx="1476000" cy="436320"/>
                        </a:xfrm>
                        <a:prstGeom prst="rect">
                          <a:avLst/>
                        </a:prstGeom>
                        <a:solidFill>
                          <a:schemeClr val="bg1"/>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152E5C3" w14:textId="77777777" w:rsidR="009D5E56" w:rsidRPr="00441717" w:rsidRDefault="009D5E56" w:rsidP="00555269">
                            <w:pPr>
                              <w:pStyle w:val="Web"/>
                              <w:spacing w:after="0"/>
                              <w:ind w:firstLine="0"/>
                              <w:jc w:val="center"/>
                            </w:pPr>
                            <w:r w:rsidRPr="00441717">
                              <w:rPr>
                                <w:rFonts w:ascii="Arial" w:eastAsia="HGP創英角ｺﾞｼｯｸUB" w:hAnsi="HGP創英角ｺﾞｼｯｸUB" w:cs="Arial" w:hint="eastAsia"/>
                                <w:b/>
                                <w:bCs/>
                              </w:rPr>
                              <w:t>車載端末の発熱抑止</w:t>
                            </w:r>
                          </w:p>
                        </w:txbxContent>
                      </wps:txbx>
                      <wps:bodyPr wrap="square" lIns="0" tIns="0" rIns="0" bIns="0" anchor="ctr"/>
                    </wps:wsp>
                  </a:graphicData>
                </a:graphic>
                <wp14:sizeRelH relativeFrom="margin">
                  <wp14:pctWidth>0</wp14:pctWidth>
                </wp14:sizeRelH>
                <wp14:sizeRelV relativeFrom="margin">
                  <wp14:pctHeight>0</wp14:pctHeight>
                </wp14:sizeRelV>
              </wp:anchor>
            </w:drawing>
          </mc:Choice>
          <mc:Fallback>
            <w:pict>
              <v:rect w14:anchorId="271D930D" id="正方形/長方形 815" o:spid="_x0000_s1046" style="position:absolute;left:0;text-align:left;margin-left:616.4pt;margin-top:36.55pt;width:116.2pt;height:34.3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" fillcolor="white [3212]" strokecolor="black [3213]">
                <v:shadow on="t" color="black" opacity="22937f" origin=",.5" offset="0,.63889mm"/>
                <v:textbox inset="0,0,0,0">
                  <w:txbxContent>
                    <w:p w14:paraId="0152E5C3" w14:textId="77777777" w:rsidR="009D5E56" w:rsidRPr="00441717" w:rsidRDefault="009D5E56" w:rsidP="00555269">
                      <w:pPr>
                        <w:pStyle w:val="Web"/>
                        <w:spacing w:after="0"/>
                        <w:ind w:firstLine="0"/>
                        <w:jc w:val="center"/>
                      </w:pPr>
                      <w:r w:rsidRPr="00441717">
                        <w:rPr>
                          <w:rFonts w:ascii="Arial" w:eastAsia="HGP創英角ｺﾞｼｯｸUB" w:hAnsi="HGP創英角ｺﾞｼｯｸUB" w:cs="Arial" w:hint="eastAsia"/>
                          <w:b/>
                          <w:bCs/>
                        </w:rPr>
                        <w:t>車載端末の発熱抑止</w:t>
                      </w:r>
                    </w:p>
                  </w:txbxContent>
                </v:textbox>
              </v:rect>
            </w:pict>
          </mc:Fallback>
        </mc:AlternateContent>
      </w:r>
      <w:r w:rsidR="00555269" w:rsidRPr="00476030">
        <w:rPr>
          <w:noProof/>
        </w:rPr>
        <mc:AlternateContent>
          <mc:Choice Requires="wps">
            <w:drawing>
              <wp:anchor distT="0" distB="0" distL="114300" distR="114300" simplePos="0" relativeHeight="251720192" behindDoc="0" locked="0" layoutInCell="1" allowOverlap="1" wp14:anchorId="55A4A55F" wp14:editId="2869009C">
                <wp:simplePos x="0" y="0"/>
                <wp:positionH relativeFrom="column">
                  <wp:posOffset>259080</wp:posOffset>
                </wp:positionH>
                <wp:positionV relativeFrom="paragraph">
                  <wp:posOffset>496721</wp:posOffset>
                </wp:positionV>
                <wp:extent cx="1111250" cy="354965"/>
                <wp:effectExtent l="0" t="0" r="0" b="6985"/>
                <wp:wrapNone/>
                <wp:docPr id="816"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BB50C" w14:textId="77777777" w:rsidR="009D5E56" w:rsidRDefault="009D5E56" w:rsidP="00BE2200">
                            <w:pPr>
                              <w:pStyle w:val="Web"/>
                              <w:spacing w:after="0"/>
                              <w:ind w:firstLine="0"/>
                            </w:pPr>
                            <w:r>
                              <w:rPr>
                                <w:rFonts w:ascii="Arial" w:eastAsia="HGP創英角ｺﾞｼｯｸUB" w:hAnsi="HGP創英角ｺﾞｼｯｸUB" w:cs="Arial" w:hint="eastAsia"/>
                                <w:color w:val="000000"/>
                                <w:kern w:val="24"/>
                                <w:sz w:val="32"/>
                                <w:szCs w:val="32"/>
                              </w:rPr>
                              <w:t>要求事項</w:t>
                            </w:r>
                          </w:p>
                        </w:txbxContent>
                      </wps:txbx>
                      <wps:bodyPr wrap="none">
                        <a:spAutoFit/>
                      </wps:bodyPr>
                    </wps:wsp>
                  </a:graphicData>
                </a:graphic>
              </wp:anchor>
            </w:drawing>
          </mc:Choice>
          <mc:Fallback>
            <w:pict>
              <v:shape w14:anchorId="55A4A55F" id="_x0000_s1047" type="#_x0000_t202" style="position:absolute;left:0;text-align:left;margin-left:20.4pt;margin-top:39.1pt;width:87.5pt;height:27.95pt;z-index:251720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" filled="f" stroked="f">
                <v:textbox style="mso-fit-shape-to-text:t">
                  <w:txbxContent>
                    <w:p w14:paraId="4B4BB50C" w14:textId="77777777" w:rsidR="009D5E56" w:rsidRDefault="009D5E56" w:rsidP="00BE2200">
                      <w:pPr>
                        <w:pStyle w:val="Web"/>
                        <w:spacing w:after="0"/>
                        <w:ind w:firstLine="0"/>
                      </w:pPr>
                      <w:r>
                        <w:rPr>
                          <w:rFonts w:ascii="Arial" w:eastAsia="HGP創英角ｺﾞｼｯｸUB" w:hAnsi="HGP創英角ｺﾞｼｯｸUB" w:cs="Arial" w:hint="eastAsia"/>
                          <w:color w:val="000000"/>
                          <w:kern w:val="24"/>
                          <w:sz w:val="32"/>
                          <w:szCs w:val="32"/>
                        </w:rPr>
                        <w:t>要求事項</w:t>
                      </w:r>
                    </w:p>
                  </w:txbxContent>
                </v:textbox>
              </v:shape>
            </w:pict>
          </mc:Fallback>
        </mc:AlternateContent>
      </w:r>
      <w:r w:rsidR="004567D6"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r w:rsidR="00555269" w:rsidRPr="00476030">
        <w:br/>
      </w:r>
    </w:p>
    <w:p w14:paraId="2C67817A" w14:textId="6E4D29CE" w:rsidR="000B34C7" w:rsidRPr="00476030" w:rsidRDefault="00584426" w:rsidP="00584426">
      <w:pPr>
        <w:pStyle w:val="figuretitle"/>
      </w:pPr>
      <w:r w:rsidRPr="00476030">
        <w:rPr>
          <w:rFonts w:hint="eastAsia"/>
        </w:rPr>
        <w:t>図</w:t>
      </w:r>
      <w:r w:rsidRPr="00476030">
        <w:rPr>
          <w:rFonts w:hint="eastAsia"/>
        </w:rPr>
        <w:t xml:space="preserve"> </w:t>
      </w:r>
      <w:r w:rsidR="00BA133C" w:rsidRPr="00476030">
        <w:fldChar w:fldCharType="begin"/>
      </w:r>
      <w:r w:rsidR="00BA133C" w:rsidRPr="00476030">
        <w:instrText xml:space="preserve"> </w:instrText>
      </w:r>
      <w:r w:rsidR="00BA133C" w:rsidRPr="00476030">
        <w:rPr>
          <w:rFonts w:hint="eastAsia"/>
        </w:rPr>
        <w:instrText>STYLEREF 1 \s</w:instrText>
      </w:r>
      <w:r w:rsidR="00BA133C" w:rsidRPr="00476030">
        <w:instrText xml:space="preserve"> </w:instrText>
      </w:r>
      <w:r w:rsidR="00BA133C" w:rsidRPr="00476030">
        <w:fldChar w:fldCharType="separate"/>
      </w:r>
      <w:r w:rsidR="00635E9F">
        <w:rPr>
          <w:noProof/>
        </w:rPr>
        <w:t>2</w:t>
      </w:r>
      <w:r w:rsidR="00BA133C" w:rsidRPr="00476030">
        <w:fldChar w:fldCharType="end"/>
      </w:r>
      <w:r w:rsidR="00BA133C" w:rsidRPr="00476030">
        <w:noBreakHyphen/>
      </w:r>
      <w:r w:rsidR="00BA133C" w:rsidRPr="00476030">
        <w:fldChar w:fldCharType="begin"/>
      </w:r>
      <w:r w:rsidR="00BA133C" w:rsidRPr="00476030">
        <w:instrText xml:space="preserve"> </w:instrText>
      </w:r>
      <w:r w:rsidR="00BA133C" w:rsidRPr="00476030">
        <w:rPr>
          <w:rFonts w:hint="eastAsia"/>
        </w:rPr>
        <w:instrText xml:space="preserve">SEQ </w:instrText>
      </w:r>
      <w:r w:rsidR="00BA133C" w:rsidRPr="00476030">
        <w:rPr>
          <w:rFonts w:hint="eastAsia"/>
        </w:rPr>
        <w:instrText>図</w:instrText>
      </w:r>
      <w:r w:rsidR="00BA133C" w:rsidRPr="00476030">
        <w:rPr>
          <w:rFonts w:hint="eastAsia"/>
        </w:rPr>
        <w:instrText xml:space="preserve"> \* ARABIC \s 1</w:instrText>
      </w:r>
      <w:r w:rsidR="00BA133C" w:rsidRPr="00476030">
        <w:instrText xml:space="preserve"> </w:instrText>
      </w:r>
      <w:r w:rsidR="00BA133C" w:rsidRPr="00476030">
        <w:fldChar w:fldCharType="separate"/>
      </w:r>
      <w:r w:rsidR="00635E9F">
        <w:rPr>
          <w:noProof/>
        </w:rPr>
        <w:t>1</w:t>
      </w:r>
      <w:r w:rsidR="00BA133C" w:rsidRPr="00476030">
        <w:fldChar w:fldCharType="end"/>
      </w:r>
      <w:r w:rsidR="00555269" w:rsidRPr="00476030">
        <w:rPr>
          <w:rFonts w:hint="eastAsia"/>
        </w:rPr>
        <w:t xml:space="preserve">　</w:t>
      </w:r>
      <w:r w:rsidR="006A6B2D" w:rsidRPr="00476030">
        <w:rPr>
          <w:rFonts w:hint="eastAsia"/>
        </w:rPr>
        <w:t>要求事項と電力制御関連機能の関連性</w:t>
      </w:r>
    </w:p>
    <w:p w14:paraId="19DEF39F" w14:textId="77777777" w:rsidR="0064273F" w:rsidRPr="00476030" w:rsidRDefault="0064273F" w:rsidP="0064273F">
      <w:pPr>
        <w:pStyle w:val="space"/>
      </w:pPr>
    </w:p>
    <w:p w14:paraId="1934ED7C" w14:textId="77777777" w:rsidR="00175158" w:rsidRPr="00476030" w:rsidRDefault="00175158" w:rsidP="00122128"/>
    <w:p w14:paraId="1E8775E8" w14:textId="77777777" w:rsidR="003E0D47" w:rsidRPr="00476030" w:rsidRDefault="003E0D47" w:rsidP="00122128">
      <w:pPr>
        <w:sectPr w:rsidR="003E0D47" w:rsidRPr="00476030" w:rsidSect="001E2490">
          <w:headerReference w:type="default" r:id="rId17"/>
          <w:footerReference w:type="default" r:id="rId18"/>
          <w:headerReference w:type="first" r:id="rId19"/>
          <w:pgSz w:w="16840" w:h="11907" w:orient="landscape" w:code="9"/>
          <w:pgMar w:top="1134" w:right="567" w:bottom="1134" w:left="567" w:header="851" w:footer="567" w:gutter="0"/>
          <w:cols w:space="360"/>
          <w:docGrid w:linePitch="272"/>
        </w:sectPr>
      </w:pPr>
    </w:p>
    <w:p w14:paraId="4DC3002D" w14:textId="77777777" w:rsidR="00175158" w:rsidRPr="00476030" w:rsidRDefault="0064273F" w:rsidP="0064273F">
      <w:pPr>
        <w:pStyle w:val="10"/>
      </w:pPr>
      <w:bookmarkStart w:id="32" w:name="_Ref513626526"/>
      <w:bookmarkStart w:id="33" w:name="_Toc536614070"/>
      <w:r w:rsidRPr="00476030">
        <w:rPr>
          <w:rFonts w:hint="eastAsia"/>
        </w:rPr>
        <w:lastRenderedPageBreak/>
        <w:t>エンジンキー</w:t>
      </w:r>
      <w:r w:rsidRPr="00476030">
        <w:rPr>
          <w:rFonts w:hint="eastAsia"/>
        </w:rPr>
        <w:t>ON</w:t>
      </w:r>
      <w:r w:rsidRPr="00476030">
        <w:rPr>
          <w:rFonts w:hint="eastAsia"/>
        </w:rPr>
        <w:t>で高速起動を実現</w:t>
      </w:r>
      <w:bookmarkEnd w:id="32"/>
      <w:bookmarkEnd w:id="33"/>
    </w:p>
    <w:p w14:paraId="4CEA8F58" w14:textId="77777777" w:rsidR="0064273F" w:rsidRPr="00476030" w:rsidRDefault="0064273F" w:rsidP="0064273F">
      <w:pPr>
        <w:pStyle w:val="21"/>
      </w:pPr>
      <w:bookmarkStart w:id="34" w:name="_Toc536614071"/>
      <w:r w:rsidRPr="00476030">
        <w:rPr>
          <w:rFonts w:hint="eastAsia"/>
        </w:rPr>
        <w:t>要求事項の概要</w:t>
      </w:r>
      <w:bookmarkEnd w:id="34"/>
    </w:p>
    <w:p w14:paraId="5D8A0A5E" w14:textId="77777777" w:rsidR="0064273F" w:rsidRPr="00476030" w:rsidRDefault="0064273F" w:rsidP="00B1409B">
      <w:pPr>
        <w:pStyle w:val="31"/>
      </w:pPr>
      <w:bookmarkStart w:id="35" w:name="_Toc536614072"/>
      <w:r w:rsidRPr="00476030">
        <w:rPr>
          <w:rFonts w:hint="eastAsia"/>
        </w:rPr>
        <w:t>背景</w:t>
      </w:r>
      <w:bookmarkEnd w:id="35"/>
    </w:p>
    <w:p w14:paraId="13BCAB77" w14:textId="77777777" w:rsidR="0064273F" w:rsidRPr="00476030" w:rsidRDefault="0064273F" w:rsidP="00B1409B">
      <w:r w:rsidRPr="00476030">
        <w:rPr>
          <w:rFonts w:hint="eastAsia"/>
        </w:rPr>
        <w:t>近年、車載情報端末は従来のカーナビ、カーオーディオといった枠組みを超え、エンターテイメントの充実や情報通信など多様なニーズが求められています。さらに、効率性・利便性・快適性等のストレスフリーなサービス対する要望も増してきております。そのうちの一例として、エンジンキー</w:t>
      </w:r>
      <w:r w:rsidRPr="00476030">
        <w:rPr>
          <w:rFonts w:hint="eastAsia"/>
        </w:rPr>
        <w:t>ON</w:t>
      </w:r>
      <w:r w:rsidRPr="00476030">
        <w:rPr>
          <w:rFonts w:hint="eastAsia"/>
        </w:rPr>
        <w:t>ですぐにナビゲーションや各種ボタン操作ができることは、ユーザーに快適性の向上に繋がります。特に、前回エンジンキー</w:t>
      </w:r>
      <w:r w:rsidRPr="00476030">
        <w:rPr>
          <w:rFonts w:hint="eastAsia"/>
        </w:rPr>
        <w:t>OFF</w:t>
      </w:r>
      <w:r w:rsidRPr="00476030">
        <w:rPr>
          <w:rFonts w:hint="eastAsia"/>
        </w:rPr>
        <w:t>時に中断していた音楽や動画をすぐに続きから再生できることは、いまやユーザーは当たり前のように求めていることであり、エンジンキー</w:t>
      </w:r>
      <w:r w:rsidRPr="00476030">
        <w:rPr>
          <w:rFonts w:hint="eastAsia"/>
        </w:rPr>
        <w:t>ON</w:t>
      </w:r>
      <w:r w:rsidRPr="00476030">
        <w:rPr>
          <w:rFonts w:hint="eastAsia"/>
        </w:rPr>
        <w:t>時の高速起動は不可欠と言えます。</w:t>
      </w:r>
    </w:p>
    <w:p w14:paraId="480ABC9C" w14:textId="77777777" w:rsidR="0064273F" w:rsidRPr="00476030" w:rsidRDefault="0064273F" w:rsidP="00B1409B">
      <w:pPr>
        <w:pStyle w:val="space"/>
      </w:pPr>
    </w:p>
    <w:p w14:paraId="5EF29858" w14:textId="77777777" w:rsidR="00B1409B" w:rsidRPr="00476030" w:rsidRDefault="00B1409B" w:rsidP="00B1409B">
      <w:r w:rsidRPr="00476030">
        <w:br w:type="page"/>
      </w:r>
    </w:p>
    <w:p w14:paraId="1BCB427C" w14:textId="77777777" w:rsidR="0064273F" w:rsidRPr="00476030" w:rsidRDefault="0064273F" w:rsidP="00B1409B">
      <w:pPr>
        <w:pStyle w:val="31"/>
      </w:pPr>
      <w:bookmarkStart w:id="36" w:name="_Toc536614073"/>
      <w:r w:rsidRPr="00476030">
        <w:rPr>
          <w:rFonts w:hint="eastAsia"/>
        </w:rPr>
        <w:lastRenderedPageBreak/>
        <w:t>実現方法</w:t>
      </w:r>
      <w:bookmarkEnd w:id="36"/>
    </w:p>
    <w:p w14:paraId="5FC252B5" w14:textId="77777777" w:rsidR="000600DA" w:rsidRPr="00476030" w:rsidRDefault="0064273F" w:rsidP="00B1409B">
      <w:r w:rsidRPr="00476030">
        <w:rPr>
          <w:rFonts w:hint="eastAsia"/>
        </w:rPr>
        <w:t>エンジンキー</w:t>
      </w:r>
      <w:r w:rsidRPr="00476030">
        <w:rPr>
          <w:rFonts w:hint="eastAsia"/>
        </w:rPr>
        <w:t>ON</w:t>
      </w:r>
      <w:r w:rsidRPr="00476030">
        <w:rPr>
          <w:rFonts w:hint="eastAsia"/>
        </w:rPr>
        <w:t>時の高速起動を実現するには、システム起動時で処理時間の長い処理</w:t>
      </w:r>
      <w:r w:rsidRPr="00476030">
        <w:rPr>
          <w:rFonts w:hint="eastAsia"/>
        </w:rPr>
        <w:t>(DRAM</w:t>
      </w:r>
      <w:r w:rsidRPr="00476030">
        <w:rPr>
          <w:rFonts w:hint="eastAsia"/>
        </w:rPr>
        <w:t>メモリの展開、ドライバの初期化、</w:t>
      </w:r>
      <w:r w:rsidRPr="00476030">
        <w:rPr>
          <w:rFonts w:hint="eastAsia"/>
        </w:rPr>
        <w:t>Application</w:t>
      </w:r>
      <w:r w:rsidRPr="00476030">
        <w:rPr>
          <w:rFonts w:hint="eastAsia"/>
        </w:rPr>
        <w:t>の初期化</w:t>
      </w:r>
      <w:r w:rsidRPr="00476030">
        <w:rPr>
          <w:rFonts w:hint="eastAsia"/>
        </w:rPr>
        <w:t>)</w:t>
      </w:r>
      <w:r w:rsidRPr="00476030">
        <w:rPr>
          <w:rFonts w:hint="eastAsia"/>
        </w:rPr>
        <w:t>を短縮する必要があります。短縮の手法の１つとして、エンジンキー</w:t>
      </w:r>
      <w:r w:rsidRPr="00476030">
        <w:rPr>
          <w:rFonts w:hint="eastAsia"/>
        </w:rPr>
        <w:t>OFF</w:t>
      </w:r>
      <w:r w:rsidRPr="00476030">
        <w:rPr>
          <w:rFonts w:hint="eastAsia"/>
        </w:rPr>
        <w:t>時に動作中の状態を保持したままシステムを停止させ、エンジンキー</w:t>
      </w:r>
      <w:r w:rsidRPr="00476030">
        <w:rPr>
          <w:rFonts w:hint="eastAsia"/>
        </w:rPr>
        <w:t>ON</w:t>
      </w:r>
      <w:r w:rsidRPr="00476030">
        <w:rPr>
          <w:rFonts w:hint="eastAsia"/>
        </w:rPr>
        <w:t>時に前回動作中の状態で復帰することで処理時間の長い処理をスキップすることができ、これを実現できるのが</w:t>
      </w:r>
      <w:r w:rsidRPr="00476030">
        <w:rPr>
          <w:rFonts w:hint="eastAsia"/>
        </w:rPr>
        <w:t>System Suspend to RAM</w:t>
      </w:r>
      <w:r w:rsidRPr="00476030">
        <w:rPr>
          <w:rFonts w:hint="eastAsia"/>
        </w:rPr>
        <w:t>となります。また、</w:t>
      </w:r>
      <w:r w:rsidRPr="00476030">
        <w:rPr>
          <w:rFonts w:hint="eastAsia"/>
        </w:rPr>
        <w:t>System Suspend to RAM</w:t>
      </w:r>
      <w:r w:rsidRPr="00476030">
        <w:rPr>
          <w:rFonts w:hint="eastAsia"/>
        </w:rPr>
        <w:t>中は</w:t>
      </w:r>
      <w:r w:rsidRPr="00476030">
        <w:rPr>
          <w:rFonts w:hint="eastAsia"/>
        </w:rPr>
        <w:t>DRAM</w:t>
      </w:r>
      <w:r w:rsidRPr="00476030">
        <w:rPr>
          <w:rFonts w:hint="eastAsia"/>
        </w:rPr>
        <w:t>内に前回動作中の状態を保持するため</w:t>
      </w:r>
      <w:r w:rsidRPr="00476030">
        <w:rPr>
          <w:rFonts w:hint="eastAsia"/>
        </w:rPr>
        <w:t>DRAM</w:t>
      </w:r>
      <w:r w:rsidRPr="00476030">
        <w:rPr>
          <w:rFonts w:hint="eastAsia"/>
        </w:rPr>
        <w:t>の電源は</w:t>
      </w:r>
      <w:r w:rsidRPr="00476030">
        <w:rPr>
          <w:rFonts w:hint="eastAsia"/>
        </w:rPr>
        <w:t>ON</w:t>
      </w:r>
      <w:r w:rsidRPr="00476030">
        <w:rPr>
          <w:rFonts w:hint="eastAsia"/>
        </w:rPr>
        <w:t>にする必要がありますが、これにより車載バッテリーが枯渇した場合は</w:t>
      </w:r>
      <w:r w:rsidRPr="00476030">
        <w:rPr>
          <w:rFonts w:hint="eastAsia"/>
        </w:rPr>
        <w:t>System Suspend to RAM</w:t>
      </w:r>
      <w:r w:rsidRPr="00476030">
        <w:rPr>
          <w:rFonts w:hint="eastAsia"/>
        </w:rPr>
        <w:t>で復帰できなくなります。そのため、</w:t>
      </w:r>
      <w:r w:rsidRPr="00476030">
        <w:rPr>
          <w:rFonts w:hint="eastAsia"/>
        </w:rPr>
        <w:t>System Suspend to RAM</w:t>
      </w:r>
      <w:r w:rsidRPr="00476030">
        <w:rPr>
          <w:rFonts w:hint="eastAsia"/>
        </w:rPr>
        <w:t>時はバッテリー消費を抑える</w:t>
      </w:r>
      <w:r w:rsidRPr="00476030">
        <w:rPr>
          <w:rFonts w:hint="eastAsia"/>
        </w:rPr>
        <w:t>(</w:t>
      </w:r>
      <w:r w:rsidRPr="00476030">
        <w:rPr>
          <w:rFonts w:hint="eastAsia"/>
        </w:rPr>
        <w:t>暗電流削減</w:t>
      </w:r>
      <w:r w:rsidRPr="00476030">
        <w:rPr>
          <w:rFonts w:hint="eastAsia"/>
        </w:rPr>
        <w:t>)</w:t>
      </w:r>
      <w:r w:rsidRPr="00476030">
        <w:rPr>
          <w:rFonts w:hint="eastAsia"/>
        </w:rPr>
        <w:t>ために最小限の電源系統のみを使用する設計も同時に必要となります。</w:t>
      </w:r>
      <w:r w:rsidRPr="00476030">
        <w:br/>
      </w:r>
    </w:p>
    <w:p w14:paraId="3CEBC46B" w14:textId="77777777" w:rsidR="0064273F" w:rsidRPr="00476030" w:rsidRDefault="0064273F" w:rsidP="00B1409B">
      <w:r w:rsidRPr="00476030">
        <w:rPr>
          <w:rFonts w:hint="eastAsia"/>
        </w:rPr>
        <w:t>弊社では、</w:t>
      </w:r>
      <w:r w:rsidRPr="00476030">
        <w:rPr>
          <w:rFonts w:hint="eastAsia"/>
        </w:rPr>
        <w:t>System Suspend to RAM</w:t>
      </w:r>
      <w:r w:rsidRPr="00476030">
        <w:rPr>
          <w:rFonts w:hint="eastAsia"/>
        </w:rPr>
        <w:t>と暗電流対策の２つを標準サポートとして提供致します。</w:t>
      </w:r>
    </w:p>
    <w:p w14:paraId="3BDB0E78" w14:textId="77777777" w:rsidR="0064273F" w:rsidRPr="00476030" w:rsidRDefault="0064273F" w:rsidP="00B1409B">
      <w:pPr>
        <w:pStyle w:val="space"/>
      </w:pPr>
    </w:p>
    <w:p w14:paraId="5DC6E403" w14:textId="77777777" w:rsidR="004A7056" w:rsidRPr="00476030" w:rsidRDefault="004A7056" w:rsidP="00B1409B">
      <w:pPr>
        <w:rPr>
          <w:lang w:eastAsia="zh-TW"/>
        </w:rPr>
      </w:pPr>
    </w:p>
    <w:p w14:paraId="32263FCD" w14:textId="77777777" w:rsidR="0064273F" w:rsidRPr="00476030" w:rsidRDefault="0064273F" w:rsidP="00B1409B">
      <w:pPr>
        <w:sectPr w:rsidR="0064273F" w:rsidRPr="00476030" w:rsidSect="001E2490">
          <w:headerReference w:type="default" r:id="rId20"/>
          <w:footerReference w:type="default" r:id="rId21"/>
          <w:pgSz w:w="11907" w:h="16840" w:code="9"/>
          <w:pgMar w:top="567" w:right="1134" w:bottom="567" w:left="1134" w:header="851" w:footer="567" w:gutter="0"/>
          <w:cols w:space="360"/>
          <w:docGrid w:linePitch="272"/>
        </w:sectPr>
      </w:pPr>
    </w:p>
    <w:p w14:paraId="006A66DB" w14:textId="77777777" w:rsidR="0064273F" w:rsidRPr="00476030" w:rsidRDefault="0064273F" w:rsidP="0064273F">
      <w:pPr>
        <w:pStyle w:val="21"/>
      </w:pPr>
      <w:bookmarkStart w:id="41" w:name="_Toc536614074"/>
      <w:r w:rsidRPr="00476030">
        <w:rPr>
          <w:rFonts w:hint="eastAsia"/>
          <w:lang w:eastAsia="zh-TW"/>
        </w:rPr>
        <w:lastRenderedPageBreak/>
        <w:t>System Suspend to RAM</w:t>
      </w:r>
      <w:r w:rsidRPr="00476030">
        <w:rPr>
          <w:rFonts w:hint="eastAsia"/>
          <w:lang w:eastAsia="zh-TW"/>
        </w:rPr>
        <w:t>の概要</w:t>
      </w:r>
      <w:bookmarkEnd w:id="41"/>
    </w:p>
    <w:p w14:paraId="0CF888B3" w14:textId="34A3FFBB" w:rsidR="007B1E83" w:rsidRPr="00476030" w:rsidRDefault="007B1E83" w:rsidP="007B1E83">
      <w:r w:rsidRPr="00476030">
        <w:rPr>
          <w:rFonts w:hint="eastAsia"/>
        </w:rPr>
        <w:t>弊社がサポートする</w:t>
      </w:r>
      <w:r w:rsidRPr="00476030">
        <w:rPr>
          <w:rFonts w:hint="eastAsia"/>
        </w:rPr>
        <w:t>System Suspend to RAM</w:t>
      </w:r>
      <w:r w:rsidRPr="00476030">
        <w:rPr>
          <w:rFonts w:hint="eastAsia"/>
        </w:rPr>
        <w:t>は、動作中の状態を保持したままシステムを停止させ、その後、前回動作中の状態で復帰する機能を実現します。また、</w:t>
      </w:r>
      <w:r w:rsidRPr="00476030">
        <w:rPr>
          <w:rFonts w:hint="eastAsia"/>
        </w:rPr>
        <w:t>System Suspend to RAM</w:t>
      </w:r>
      <w:r w:rsidRPr="00476030">
        <w:rPr>
          <w:rFonts w:hint="eastAsia"/>
        </w:rPr>
        <w:t>中にバックアップ電源を除き、</w:t>
      </w:r>
      <w:proofErr w:type="spellStart"/>
      <w:r w:rsidRPr="00476030">
        <w:rPr>
          <w:rFonts w:hint="eastAsia"/>
        </w:rPr>
        <w:t>PMIC</w:t>
      </w:r>
      <w:proofErr w:type="spellEnd"/>
      <w:r w:rsidRPr="00476030">
        <w:rPr>
          <w:rFonts w:hint="eastAsia"/>
        </w:rPr>
        <w:t>から出力されるすべての電源系統を停止することで暗電流の削減も対策しております。</w:t>
      </w:r>
      <w:r w:rsidR="00206CAB">
        <w:fldChar w:fldCharType="begin"/>
      </w:r>
      <w:r w:rsidR="00206CAB">
        <w:instrText xml:space="preserve"> </w:instrText>
      </w:r>
      <w:r w:rsidR="00206CAB">
        <w:rPr>
          <w:rFonts w:hint="eastAsia"/>
        </w:rPr>
        <w:instrText>REF _Ref513626580 \h</w:instrText>
      </w:r>
      <w:r w:rsidR="00206CAB">
        <w:instrText xml:space="preserve"> </w:instrText>
      </w:r>
      <w:r w:rsidR="00206CAB">
        <w:fldChar w:fldCharType="separate"/>
      </w:r>
      <w:r w:rsidR="00635E9F" w:rsidRPr="00476030">
        <w:rPr>
          <w:rFonts w:hint="eastAsia"/>
        </w:rPr>
        <w:t>図</w:t>
      </w:r>
      <w:r w:rsidR="00635E9F" w:rsidRPr="00476030">
        <w:rPr>
          <w:rFonts w:hint="eastAsia"/>
        </w:rPr>
        <w:t xml:space="preserve"> </w:t>
      </w:r>
      <w:r w:rsidR="00635E9F">
        <w:rPr>
          <w:noProof/>
        </w:rPr>
        <w:t>3</w:t>
      </w:r>
      <w:r w:rsidR="00635E9F" w:rsidRPr="00476030">
        <w:noBreakHyphen/>
      </w:r>
      <w:r w:rsidR="00635E9F">
        <w:rPr>
          <w:noProof/>
        </w:rPr>
        <w:t>1</w:t>
      </w:r>
      <w:r w:rsidR="00206CAB">
        <w:fldChar w:fldCharType="end"/>
      </w:r>
      <w:r w:rsidRPr="00476030">
        <w:rPr>
          <w:rFonts w:hint="eastAsia"/>
        </w:rPr>
        <w:t>に示すのは暗電流削減時の状態遷移イメージです。</w:t>
      </w:r>
      <w:r w:rsidRPr="00476030">
        <w:rPr>
          <w:rFonts w:hint="eastAsia"/>
        </w:rPr>
        <w:t>(System Suspend to RAM</w:t>
      </w:r>
      <w:r w:rsidRPr="00476030">
        <w:rPr>
          <w:rFonts w:hint="eastAsia"/>
        </w:rPr>
        <w:t>のソフトウェアフローは</w:t>
      </w:r>
      <w:r w:rsidR="005135C1">
        <w:fldChar w:fldCharType="begin"/>
      </w:r>
      <w:r w:rsidR="005135C1">
        <w:instrText xml:space="preserve"> </w:instrText>
      </w:r>
      <w:r w:rsidR="005135C1">
        <w:rPr>
          <w:rFonts w:hint="eastAsia"/>
        </w:rPr>
        <w:instrText>REF _Ref513627364 \r \h</w:instrText>
      </w:r>
      <w:r w:rsidR="005135C1">
        <w:instrText xml:space="preserve"> </w:instrText>
      </w:r>
      <w:r w:rsidR="005135C1">
        <w:fldChar w:fldCharType="separate"/>
      </w:r>
      <w:r w:rsidR="00635E9F">
        <w:t>3.3</w:t>
      </w:r>
      <w:r w:rsidR="005135C1">
        <w:fldChar w:fldCharType="end"/>
      </w:r>
      <w:r w:rsidRPr="00476030">
        <w:rPr>
          <w:rFonts w:hint="eastAsia"/>
        </w:rPr>
        <w:t>章を参照ください</w:t>
      </w:r>
      <w:r w:rsidRPr="00476030">
        <w:rPr>
          <w:rFonts w:hint="eastAsia"/>
        </w:rPr>
        <w:t>)</w:t>
      </w:r>
    </w:p>
    <w:p w14:paraId="35A0E3CA" w14:textId="77777777" w:rsidR="007B1E83" w:rsidRPr="00476030" w:rsidRDefault="007B1E83" w:rsidP="007B1E83">
      <w:pPr>
        <w:pStyle w:val="space"/>
      </w:pPr>
    </w:p>
    <w:p w14:paraId="784F9A87" w14:textId="77777777" w:rsidR="002A7365" w:rsidRPr="00476030" w:rsidRDefault="004C733E" w:rsidP="0023501E">
      <w:pPr>
        <w:pStyle w:val="box"/>
      </w:pPr>
      <w:r w:rsidRPr="00476030">
        <w:rPr>
          <w:rFonts w:ascii="Times New Roman" w:eastAsia="ＭＳ 明朝" w:hAnsi="Times New Roman"/>
          <w:noProof/>
        </w:rPr>
        <mc:AlternateContent>
          <mc:Choice Requires="wps">
            <w:drawing>
              <wp:anchor distT="0" distB="0" distL="114300" distR="114300" simplePos="0" relativeHeight="251855360" behindDoc="0" locked="0" layoutInCell="1" allowOverlap="1" wp14:anchorId="5F492501" wp14:editId="141D8A62">
                <wp:simplePos x="0" y="0"/>
                <wp:positionH relativeFrom="column">
                  <wp:posOffset>5667375</wp:posOffset>
                </wp:positionH>
                <wp:positionV relativeFrom="paragraph">
                  <wp:posOffset>1283352</wp:posOffset>
                </wp:positionV>
                <wp:extent cx="1339850" cy="317500"/>
                <wp:effectExtent l="0" t="0" r="0" b="6350"/>
                <wp:wrapNone/>
                <wp:docPr id="6" name="正方形/長方形 6"/>
                <wp:cNvGraphicFramePr/>
                <a:graphic xmlns:a="http://schemas.openxmlformats.org/drawingml/2006/main">
                  <a:graphicData uri="http://schemas.microsoft.com/office/word/2010/wordprocessingShape">
                    <wps:wsp>
                      <wps:cNvSpPr/>
                      <wps:spPr>
                        <a:xfrm>
                          <a:off x="0" y="0"/>
                          <a:ext cx="1339850" cy="317500"/>
                        </a:xfrm>
                        <a:prstGeom prst="rect">
                          <a:avLst/>
                        </a:prstGeom>
                        <a:noFill/>
                        <a:ln w="25400" cap="flat" cmpd="sng" algn="ctr">
                          <a:noFill/>
                          <a:prstDash val="solid"/>
                        </a:ln>
                        <a:effectLst/>
                      </wps:spPr>
                      <wps:txbx>
                        <w:txbxContent>
                          <w:p w14:paraId="28C6D097" w14:textId="77777777" w:rsidR="009D5E56" w:rsidRPr="0054247C" w:rsidRDefault="009D5E56" w:rsidP="009019E9">
                            <w:pPr>
                              <w:pStyle w:val="Web"/>
                              <w:spacing w:after="0"/>
                              <w:rPr>
                                <w:rFonts w:ascii="Arial" w:eastAsia="メイリオ" w:hAnsi="Arial" w:cs="Arial"/>
                                <w:color w:val="000000" w:themeColor="text1"/>
                                <w:kern w:val="24"/>
                                <w:sz w:val="20"/>
                                <w:szCs w:val="20"/>
                              </w:rPr>
                            </w:pPr>
                            <w:proofErr w:type="spellStart"/>
                            <w:r w:rsidRPr="0054247C">
                              <w:rPr>
                                <w:rFonts w:ascii="Arial" w:eastAsia="メイリオ" w:hAnsi="Arial" w:cs="Arial"/>
                                <w:color w:val="000000" w:themeColor="text1"/>
                                <w:kern w:val="24"/>
                                <w:sz w:val="20"/>
                                <w:szCs w:val="20"/>
                              </w:rPr>
                              <w:t>DDR0</w:t>
                            </w:r>
                            <w:proofErr w:type="spellEnd"/>
                            <w:r w:rsidRPr="0054247C">
                              <w:rPr>
                                <w:rFonts w:ascii="Arial" w:eastAsia="メイリオ" w:hAnsi="Arial" w:cs="Arial"/>
                                <w:color w:val="000000" w:themeColor="text1"/>
                                <w:kern w:val="24"/>
                                <w:sz w:val="20"/>
                                <w:szCs w:val="20"/>
                              </w:rPr>
                              <w:t>/</w:t>
                            </w:r>
                          </w:p>
                          <w:p w14:paraId="6E3D01ED" w14:textId="77777777" w:rsidR="009D5E56" w:rsidRPr="00E72C37" w:rsidRDefault="009D5E56" w:rsidP="009019E9">
                            <w:pPr>
                              <w:pStyle w:val="Web"/>
                              <w:spacing w:after="0"/>
                              <w:rPr>
                                <w:rFonts w:ascii="Arial" w:eastAsia="メイリオ" w:hAnsi="Arial" w:cs="Arial"/>
                                <w:sz w:val="20"/>
                                <w:szCs w:val="20"/>
                              </w:rPr>
                            </w:pPr>
                            <w:proofErr w:type="spellStart"/>
                            <w:r w:rsidRPr="0054247C">
                              <w:rPr>
                                <w:rFonts w:ascii="Arial" w:eastAsia="メイリオ" w:hAnsi="Arial" w:cs="Arial"/>
                                <w:color w:val="000000" w:themeColor="text1"/>
                                <w:kern w:val="24"/>
                                <w:sz w:val="20"/>
                                <w:szCs w:val="20"/>
                              </w:rPr>
                              <w:t>DDR1</w:t>
                            </w:r>
                            <w:proofErr w:type="spellEnd"/>
                          </w:p>
                        </w:txbxContent>
                      </wps:txbx>
                      <wps:bodyPr lIns="79200" tIns="0" bIns="0" rtlCol="0" anchor="ctr">
                        <a:noAutofit/>
                      </wps:bodyPr>
                    </wps:wsp>
                  </a:graphicData>
                </a:graphic>
              </wp:anchor>
            </w:drawing>
          </mc:Choice>
          <mc:Fallback>
            <w:pict>
              <v:rect w14:anchorId="5F492501" id="正方形/長方形 6" o:spid="_x0000_s1048" style="position:absolute;left:0;text-align:left;margin-left:446.25pt;margin-top:101.05pt;width:105.5pt;height:25pt;z-index:251855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" filled="f" stroked="f" strokeweight="2pt">
                <v:textbox inset="2.2mm,0,,0">
                  <w:txbxContent>
                    <w:p w14:paraId="28C6D097" w14:textId="77777777" w:rsidR="009D5E56" w:rsidRPr="0054247C" w:rsidRDefault="009D5E56" w:rsidP="009019E9">
                      <w:pPr>
                        <w:pStyle w:val="Web"/>
                        <w:spacing w:after="0"/>
                        <w:rPr>
                          <w:rFonts w:ascii="Arial" w:eastAsia="メイリオ" w:hAnsi="Arial" w:cs="Arial"/>
                          <w:color w:val="000000" w:themeColor="text1"/>
                          <w:kern w:val="24"/>
                          <w:sz w:val="20"/>
                          <w:szCs w:val="20"/>
                        </w:rPr>
                      </w:pPr>
                      <w:proofErr w:type="spellStart"/>
                      <w:r w:rsidRPr="0054247C">
                        <w:rPr>
                          <w:rFonts w:ascii="Arial" w:eastAsia="メイリオ" w:hAnsi="Arial" w:cs="Arial"/>
                          <w:color w:val="000000" w:themeColor="text1"/>
                          <w:kern w:val="24"/>
                          <w:sz w:val="20"/>
                          <w:szCs w:val="20"/>
                        </w:rPr>
                        <w:t>DDR0</w:t>
                      </w:r>
                      <w:proofErr w:type="spellEnd"/>
                      <w:r w:rsidRPr="0054247C">
                        <w:rPr>
                          <w:rFonts w:ascii="Arial" w:eastAsia="メイリオ" w:hAnsi="Arial" w:cs="Arial"/>
                          <w:color w:val="000000" w:themeColor="text1"/>
                          <w:kern w:val="24"/>
                          <w:sz w:val="20"/>
                          <w:szCs w:val="20"/>
                        </w:rPr>
                        <w:t>/</w:t>
                      </w:r>
                    </w:p>
                    <w:p w14:paraId="6E3D01ED" w14:textId="77777777" w:rsidR="009D5E56" w:rsidRPr="00E72C37" w:rsidRDefault="009D5E56" w:rsidP="009019E9">
                      <w:pPr>
                        <w:pStyle w:val="Web"/>
                        <w:spacing w:after="0"/>
                        <w:rPr>
                          <w:rFonts w:ascii="Arial" w:eastAsia="メイリオ" w:hAnsi="Arial" w:cs="Arial"/>
                          <w:sz w:val="20"/>
                          <w:szCs w:val="20"/>
                        </w:rPr>
                      </w:pPr>
                      <w:proofErr w:type="spellStart"/>
                      <w:r w:rsidRPr="0054247C">
                        <w:rPr>
                          <w:rFonts w:ascii="Arial" w:eastAsia="メイリオ" w:hAnsi="Arial" w:cs="Arial"/>
                          <w:color w:val="000000" w:themeColor="text1"/>
                          <w:kern w:val="24"/>
                          <w:sz w:val="20"/>
                          <w:szCs w:val="20"/>
                        </w:rPr>
                        <w:t>DDR1</w:t>
                      </w:r>
                      <w:proofErr w:type="spellEnd"/>
                    </w:p>
                  </w:txbxContent>
                </v:textbox>
              </v:rect>
            </w:pict>
          </mc:Fallback>
        </mc:AlternateContent>
      </w:r>
      <w:r w:rsidR="009019E9" w:rsidRPr="00476030">
        <w:rPr>
          <w:noProof/>
        </w:rPr>
        <mc:AlternateContent>
          <mc:Choice Requires="wpg">
            <w:drawing>
              <wp:anchor distT="0" distB="0" distL="114300" distR="114300" simplePos="0" relativeHeight="251569664" behindDoc="0" locked="0" layoutInCell="1" allowOverlap="1" wp14:anchorId="4C527E1C" wp14:editId="13BCCDF8">
                <wp:simplePos x="0" y="0"/>
                <wp:positionH relativeFrom="column">
                  <wp:posOffset>19334</wp:posOffset>
                </wp:positionH>
                <wp:positionV relativeFrom="paragraph">
                  <wp:posOffset>169329</wp:posOffset>
                </wp:positionV>
                <wp:extent cx="9813925" cy="3724911"/>
                <wp:effectExtent l="0" t="0" r="15875" b="27940"/>
                <wp:wrapNone/>
                <wp:docPr id="680" name="グループ化 680"/>
                <wp:cNvGraphicFramePr/>
                <a:graphic xmlns:a="http://schemas.openxmlformats.org/drawingml/2006/main">
                  <a:graphicData uri="http://schemas.microsoft.com/office/word/2010/wordprocessingGroup">
                    <wpg:wgp>
                      <wpg:cNvGrpSpPr/>
                      <wpg:grpSpPr>
                        <a:xfrm>
                          <a:off x="0" y="0"/>
                          <a:ext cx="9813925" cy="3724911"/>
                          <a:chOff x="0" y="0"/>
                          <a:chExt cx="9814287" cy="3724911"/>
                        </a:xfrm>
                      </wpg:grpSpPr>
                      <wps:wsp>
                        <wps:cNvPr id="667" name="左右矢印吹き出し 667"/>
                        <wps:cNvSpPr/>
                        <wps:spPr>
                          <a:xfrm rot="16200000">
                            <a:off x="7467600" y="1581150"/>
                            <a:ext cx="280035" cy="3614420"/>
                          </a:xfrm>
                          <a:prstGeom prst="leftRightArrowCallout">
                            <a:avLst>
                              <a:gd name="adj1" fmla="val 24567"/>
                              <a:gd name="adj2" fmla="val 25094"/>
                              <a:gd name="adj3" fmla="val 19685"/>
                              <a:gd name="adj4" fmla="val 18816"/>
                            </a:avLst>
                          </a:prstGeom>
                          <a:solidFill>
                            <a:sysClr val="window" lastClr="FFFFFF">
                              <a:lumMod val="75000"/>
                            </a:sysClr>
                          </a:solidFill>
                          <a:ln w="12700" cap="flat" cmpd="sng" algn="ctr">
                            <a:solidFill>
                              <a:sysClr val="window" lastClr="FFFFFF">
                                <a:lumMod val="65000"/>
                              </a:sysClr>
                            </a:solidFill>
                            <a:prstDash val="solid"/>
                          </a:ln>
                          <a:effectLst/>
                        </wps:spPr>
                        <wps:bodyPr rtlCol="0" anchor="ctr"/>
                      </wps:wsp>
                      <wps:wsp>
                        <wps:cNvPr id="668" name="正方形/長方形 668"/>
                        <wps:cNvSpPr/>
                        <wps:spPr>
                          <a:xfrm>
                            <a:off x="5753099" y="3133725"/>
                            <a:ext cx="1667148" cy="276481"/>
                          </a:xfrm>
                          <a:prstGeom prst="rect">
                            <a:avLst/>
                          </a:prstGeom>
                          <a:noFill/>
                          <a:ln w="25400" cap="flat" cmpd="sng" algn="ctr">
                            <a:noFill/>
                            <a:prstDash val="solid"/>
                          </a:ln>
                          <a:effectLst/>
                        </wps:spPr>
                        <wps:txbx>
                          <w:txbxContent>
                            <w:p w14:paraId="0346F781" w14:textId="77777777" w:rsidR="009D5E56" w:rsidRPr="001565B4" w:rsidRDefault="009D5E56" w:rsidP="00F26BDE">
                              <w:pPr>
                                <w:pStyle w:val="Web"/>
                                <w:spacing w:after="0" w:line="220" w:lineRule="exact"/>
                                <w:ind w:firstLine="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VD33</w:t>
                              </w:r>
                              <w:proofErr w:type="spellEnd"/>
                              <w:r w:rsidRPr="001565B4">
                                <w:rPr>
                                  <w:rFonts w:ascii="メイリオ" w:eastAsia="メイリオ" w:hAnsi="メイリオ" w:cs="メイリオ"/>
                                  <w:color w:val="000000" w:themeColor="text1"/>
                                  <w:kern w:val="24"/>
                                  <w:sz w:val="21"/>
                                  <w:szCs w:val="21"/>
                                </w:rPr>
                                <w:t xml:space="preserve">, </w:t>
                              </w:r>
                              <w:proofErr w:type="spellStart"/>
                              <w:r w:rsidRPr="001565B4">
                                <w:rPr>
                                  <w:rFonts w:ascii="メイリオ" w:eastAsia="メイリオ" w:hAnsi="メイリオ" w:cs="メイリオ"/>
                                  <w:color w:val="000000" w:themeColor="text1"/>
                                  <w:kern w:val="24"/>
                                  <w:sz w:val="21"/>
                                  <w:szCs w:val="21"/>
                                </w:rPr>
                                <w:t>VD18</w:t>
                              </w:r>
                              <w:proofErr w:type="spellEnd"/>
                              <w:r w:rsidRPr="001565B4">
                                <w:rPr>
                                  <w:rFonts w:ascii="メイリオ" w:eastAsia="メイリオ" w:hAnsi="メイリオ" w:cs="メイリオ"/>
                                  <w:color w:val="000000" w:themeColor="text1"/>
                                  <w:kern w:val="24"/>
                                  <w:sz w:val="21"/>
                                  <w:szCs w:val="21"/>
                                </w:rPr>
                                <w:t>, etc.</w:t>
                              </w:r>
                            </w:p>
                          </w:txbxContent>
                        </wps:txbx>
                        <wps:bodyPr tIns="54000" bIns="0" rtlCol="0" anchor="ctr">
                          <a:noAutofit/>
                        </wps:bodyPr>
                      </wps:wsp>
                      <wps:wsp>
                        <wps:cNvPr id="58" name="正方形/長方形 58"/>
                        <wps:cNvSpPr/>
                        <wps:spPr>
                          <a:xfrm>
                            <a:off x="1190625" y="3095625"/>
                            <a:ext cx="1581252" cy="289560"/>
                          </a:xfrm>
                          <a:prstGeom prst="rect">
                            <a:avLst/>
                          </a:prstGeom>
                          <a:noFill/>
                          <a:ln w="25400" cap="flat" cmpd="sng" algn="ctr">
                            <a:noFill/>
                            <a:prstDash val="solid"/>
                          </a:ln>
                          <a:effectLst/>
                        </wps:spPr>
                        <wps:txbx>
                          <w:txbxContent>
                            <w:p w14:paraId="757BA3BC" w14:textId="77777777" w:rsidR="009D5E56" w:rsidRPr="001565B4" w:rsidRDefault="009D5E56" w:rsidP="00F26BDE">
                              <w:pPr>
                                <w:pStyle w:val="Web"/>
                                <w:spacing w:after="0" w:line="220" w:lineRule="exact"/>
                                <w:ind w:firstLine="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VD33</w:t>
                              </w:r>
                              <w:proofErr w:type="spellEnd"/>
                              <w:r w:rsidRPr="001565B4">
                                <w:rPr>
                                  <w:rFonts w:ascii="メイリオ" w:eastAsia="メイリオ" w:hAnsi="メイリオ" w:cs="メイリオ"/>
                                  <w:color w:val="000000" w:themeColor="text1"/>
                                  <w:kern w:val="24"/>
                                  <w:sz w:val="21"/>
                                  <w:szCs w:val="21"/>
                                </w:rPr>
                                <w:t xml:space="preserve">, </w:t>
                              </w:r>
                              <w:proofErr w:type="spellStart"/>
                              <w:r w:rsidRPr="001565B4">
                                <w:rPr>
                                  <w:rFonts w:ascii="メイリオ" w:eastAsia="メイリオ" w:hAnsi="メイリオ" w:cs="メイリオ"/>
                                  <w:color w:val="000000" w:themeColor="text1"/>
                                  <w:kern w:val="24"/>
                                  <w:sz w:val="21"/>
                                  <w:szCs w:val="21"/>
                                </w:rPr>
                                <w:t>VD18</w:t>
                              </w:r>
                              <w:proofErr w:type="spellEnd"/>
                              <w:r w:rsidRPr="001565B4">
                                <w:rPr>
                                  <w:rFonts w:ascii="メイリオ" w:eastAsia="メイリオ" w:hAnsi="メイリオ" w:cs="メイリオ"/>
                                  <w:color w:val="000000" w:themeColor="text1"/>
                                  <w:kern w:val="24"/>
                                  <w:sz w:val="21"/>
                                  <w:szCs w:val="21"/>
                                </w:rPr>
                                <w:t>, etc.</w:t>
                              </w:r>
                            </w:p>
                          </w:txbxContent>
                        </wps:txbx>
                        <wps:bodyPr tIns="36000" bIns="0" rtlCol="0" anchor="ctr">
                          <a:noAutofit/>
                        </wps:bodyPr>
                      </wps:wsp>
                      <wps:wsp>
                        <wps:cNvPr id="665" name="正方形/長方形 665"/>
                        <wps:cNvSpPr/>
                        <wps:spPr>
                          <a:xfrm>
                            <a:off x="5638800" y="2838450"/>
                            <a:ext cx="1340485" cy="296545"/>
                          </a:xfrm>
                          <a:prstGeom prst="rect">
                            <a:avLst/>
                          </a:prstGeom>
                          <a:noFill/>
                          <a:ln w="25400" cap="flat" cmpd="sng" algn="ctr">
                            <a:noFill/>
                            <a:prstDash val="solid"/>
                          </a:ln>
                          <a:effectLst/>
                        </wps:spPr>
                        <wps:txbx>
                          <w:txbxContent>
                            <w:p w14:paraId="388B314C"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DVFS</w:t>
                              </w:r>
                              <w:proofErr w:type="spellEnd"/>
                              <w:r w:rsidRPr="001565B4">
                                <w:rPr>
                                  <w:rFonts w:ascii="メイリオ" w:eastAsia="メイリオ" w:hAnsi="メイリオ" w:cs="メイリオ"/>
                                  <w:color w:val="000000" w:themeColor="text1"/>
                                  <w:kern w:val="24"/>
                                  <w:sz w:val="21"/>
                                  <w:szCs w:val="21"/>
                                </w:rPr>
                                <w:t xml:space="preserve">, </w:t>
                              </w:r>
                              <w:proofErr w:type="spellStart"/>
                              <w:r w:rsidRPr="001565B4">
                                <w:rPr>
                                  <w:rFonts w:ascii="メイリオ" w:eastAsia="メイリオ" w:hAnsi="メイリオ" w:cs="メイリオ"/>
                                  <w:color w:val="000000" w:themeColor="text1"/>
                                  <w:kern w:val="24"/>
                                  <w:sz w:val="21"/>
                                  <w:szCs w:val="21"/>
                                </w:rPr>
                                <w:t>VDD</w:t>
                              </w:r>
                              <w:proofErr w:type="spellEnd"/>
                            </w:p>
                          </w:txbxContent>
                        </wps:txbx>
                        <wps:bodyPr tIns="0" bIns="0" rtlCol="0" anchor="ctr">
                          <a:noAutofit/>
                        </wps:bodyPr>
                      </wps:wsp>
                      <wps:wsp>
                        <wps:cNvPr id="660" name="右矢印 660"/>
                        <wps:cNvSpPr/>
                        <wps:spPr>
                          <a:xfrm>
                            <a:off x="5806772" y="3048000"/>
                            <a:ext cx="1072515" cy="124460"/>
                          </a:xfrm>
                          <a:prstGeom prst="rightArrow">
                            <a:avLst/>
                          </a:prstGeom>
                          <a:solidFill>
                            <a:sysClr val="window" lastClr="FFFFFF">
                              <a:lumMod val="75000"/>
                            </a:sysClr>
                          </a:solidFill>
                          <a:ln w="12700" cap="flat" cmpd="sng" algn="ctr">
                            <a:solidFill>
                              <a:sysClr val="window" lastClr="FFFFFF">
                                <a:lumMod val="65000"/>
                              </a:sysClr>
                            </a:solidFill>
                            <a:prstDash val="solid"/>
                          </a:ln>
                          <a:effectLst/>
                        </wps:spPr>
                        <wps:bodyPr rtlCol="0" anchor="ctr"/>
                      </wps:wsp>
                      <wps:wsp>
                        <wps:cNvPr id="55" name="正方形/長方形 55"/>
                        <wps:cNvSpPr/>
                        <wps:spPr>
                          <a:xfrm>
                            <a:off x="1076325" y="2819400"/>
                            <a:ext cx="1340485" cy="306070"/>
                          </a:xfrm>
                          <a:prstGeom prst="rect">
                            <a:avLst/>
                          </a:prstGeom>
                          <a:noFill/>
                          <a:ln w="25400" cap="flat" cmpd="sng" algn="ctr">
                            <a:noFill/>
                            <a:prstDash val="solid"/>
                          </a:ln>
                          <a:effectLst/>
                        </wps:spPr>
                        <wps:txbx>
                          <w:txbxContent>
                            <w:p w14:paraId="44C10051"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DVFS</w:t>
                              </w:r>
                              <w:proofErr w:type="spellEnd"/>
                              <w:r w:rsidRPr="001565B4">
                                <w:rPr>
                                  <w:rFonts w:ascii="メイリオ" w:eastAsia="メイリオ" w:hAnsi="メイリオ" w:cs="メイリオ"/>
                                  <w:color w:val="000000" w:themeColor="text1"/>
                                  <w:kern w:val="24"/>
                                  <w:sz w:val="21"/>
                                  <w:szCs w:val="21"/>
                                </w:rPr>
                                <w:t xml:space="preserve">, </w:t>
                              </w:r>
                              <w:proofErr w:type="spellStart"/>
                              <w:r w:rsidRPr="001565B4">
                                <w:rPr>
                                  <w:rFonts w:ascii="メイリオ" w:eastAsia="メイリオ" w:hAnsi="メイリオ" w:cs="メイリオ"/>
                                  <w:color w:val="000000" w:themeColor="text1"/>
                                  <w:kern w:val="24"/>
                                  <w:sz w:val="21"/>
                                  <w:szCs w:val="21"/>
                                </w:rPr>
                                <w:t>VDD</w:t>
                              </w:r>
                              <w:proofErr w:type="spellEnd"/>
                            </w:p>
                          </w:txbxContent>
                        </wps:txbx>
                        <wps:bodyPr tIns="0" bIns="0" rtlCol="0" anchor="ctr">
                          <a:noAutofit/>
                        </wps:bodyPr>
                      </wps:wsp>
                      <wps:wsp>
                        <wps:cNvPr id="663" name="正方形/長方形 663"/>
                        <wps:cNvSpPr/>
                        <wps:spPr>
                          <a:xfrm>
                            <a:off x="5829300" y="2594326"/>
                            <a:ext cx="1340485" cy="247650"/>
                          </a:xfrm>
                          <a:prstGeom prst="rect">
                            <a:avLst/>
                          </a:prstGeom>
                          <a:noFill/>
                          <a:ln w="25400" cap="flat" cmpd="sng" algn="ctr">
                            <a:noFill/>
                            <a:prstDash val="solid"/>
                          </a:ln>
                          <a:effectLst/>
                        </wps:spPr>
                        <wps:txbx>
                          <w:txbxContent>
                            <w:p w14:paraId="23ABEF92" w14:textId="77777777" w:rsidR="009D5E56" w:rsidRPr="001565B4" w:rsidRDefault="009D5E56" w:rsidP="004A7056">
                              <w:pPr>
                                <w:pStyle w:val="Web"/>
                                <w:spacing w:after="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I2C_SCL</w:t>
                              </w:r>
                              <w:proofErr w:type="spellEnd"/>
                            </w:p>
                          </w:txbxContent>
                        </wps:txbx>
                        <wps:bodyPr tIns="0" bIns="0" rtlCol="0" anchor="ctr">
                          <a:noAutofit/>
                        </wps:bodyPr>
                      </wps:wsp>
                      <wps:wsp>
                        <wps:cNvPr id="476" name="正方形/長方形 476"/>
                        <wps:cNvSpPr/>
                        <wps:spPr>
                          <a:xfrm>
                            <a:off x="1276350" y="2333625"/>
                            <a:ext cx="1340485" cy="247650"/>
                          </a:xfrm>
                          <a:prstGeom prst="rect">
                            <a:avLst/>
                          </a:prstGeom>
                          <a:noFill/>
                          <a:ln w="25400" cap="flat" cmpd="sng" algn="ctr">
                            <a:noFill/>
                            <a:prstDash val="solid"/>
                          </a:ln>
                          <a:effectLst/>
                        </wps:spPr>
                        <wps:txbx>
                          <w:txbxContent>
                            <w:p w14:paraId="603BA985" w14:textId="77777777" w:rsidR="009D5E56" w:rsidRPr="001565B4" w:rsidRDefault="009D5E56" w:rsidP="004A7056">
                              <w:pPr>
                                <w:pStyle w:val="Web"/>
                                <w:spacing w:after="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I2C_SDA</w:t>
                              </w:r>
                              <w:proofErr w:type="spellEnd"/>
                            </w:p>
                          </w:txbxContent>
                        </wps:txbx>
                        <wps:bodyPr tIns="0" bIns="0" rtlCol="0" anchor="ctr">
                          <a:noAutofit/>
                        </wps:bodyPr>
                      </wps:wsp>
                      <wps:wsp>
                        <wps:cNvPr id="477" name="正方形/長方形 477"/>
                        <wps:cNvSpPr/>
                        <wps:spPr>
                          <a:xfrm>
                            <a:off x="1266825" y="2590800"/>
                            <a:ext cx="1340485" cy="247650"/>
                          </a:xfrm>
                          <a:prstGeom prst="rect">
                            <a:avLst/>
                          </a:prstGeom>
                          <a:noFill/>
                          <a:ln w="25400" cap="flat" cmpd="sng" algn="ctr">
                            <a:noFill/>
                            <a:prstDash val="solid"/>
                          </a:ln>
                          <a:effectLst/>
                        </wps:spPr>
                        <wps:txbx>
                          <w:txbxContent>
                            <w:p w14:paraId="0A6F8DD9" w14:textId="77777777" w:rsidR="009D5E56" w:rsidRPr="001565B4" w:rsidRDefault="009D5E56" w:rsidP="004A7056">
                              <w:pPr>
                                <w:pStyle w:val="Web"/>
                                <w:spacing w:after="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I2C_SCL</w:t>
                              </w:r>
                              <w:proofErr w:type="spellEnd"/>
                            </w:p>
                          </w:txbxContent>
                        </wps:txbx>
                        <wps:bodyPr tIns="0" bIns="0" rtlCol="0" anchor="ctr">
                          <a:noAutofit/>
                        </wps:bodyPr>
                      </wps:wsp>
                      <wps:wsp>
                        <wps:cNvPr id="662" name="正方形/長方形 662"/>
                        <wps:cNvSpPr/>
                        <wps:spPr>
                          <a:xfrm>
                            <a:off x="5829300" y="2314575"/>
                            <a:ext cx="1340485" cy="266700"/>
                          </a:xfrm>
                          <a:prstGeom prst="rect">
                            <a:avLst/>
                          </a:prstGeom>
                          <a:noFill/>
                          <a:ln w="25400" cap="flat" cmpd="sng" algn="ctr">
                            <a:noFill/>
                            <a:prstDash val="solid"/>
                          </a:ln>
                          <a:effectLst/>
                        </wps:spPr>
                        <wps:txbx>
                          <w:txbxContent>
                            <w:p w14:paraId="6EB30A52" w14:textId="77777777" w:rsidR="009D5E56" w:rsidRPr="001565B4" w:rsidRDefault="009D5E56" w:rsidP="004A7056">
                              <w:pPr>
                                <w:pStyle w:val="Web"/>
                                <w:spacing w:after="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I2C_SDA</w:t>
                              </w:r>
                              <w:proofErr w:type="spellEnd"/>
                            </w:p>
                          </w:txbxContent>
                        </wps:txbx>
                        <wps:bodyPr tIns="0" bIns="0" rtlCol="0" anchor="ctr">
                          <a:noAutofit/>
                        </wps:bodyPr>
                      </wps:wsp>
                      <wps:wsp>
                        <wps:cNvPr id="658" name="正方形/長方形 658"/>
                        <wps:cNvSpPr/>
                        <wps:spPr>
                          <a:xfrm>
                            <a:off x="5648325" y="2047875"/>
                            <a:ext cx="1340485" cy="257175"/>
                          </a:xfrm>
                          <a:prstGeom prst="rect">
                            <a:avLst/>
                          </a:prstGeom>
                          <a:noFill/>
                          <a:ln w="25400" cap="flat" cmpd="sng" algn="ctr">
                            <a:noFill/>
                            <a:prstDash val="solid"/>
                          </a:ln>
                          <a:effectLst/>
                        </wps:spPr>
                        <wps:txbx>
                          <w:txbxContent>
                            <w:p w14:paraId="3FAC695F"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BKUP_TRG</w:t>
                              </w:r>
                              <w:proofErr w:type="spellEnd"/>
                            </w:p>
                          </w:txbxContent>
                        </wps:txbx>
                        <wps:bodyPr tIns="0" bIns="0" rtlCol="0" anchor="ctr">
                          <a:noAutofit/>
                        </wps:bodyPr>
                      </wps:wsp>
                      <wps:wsp>
                        <wps:cNvPr id="472" name="正方形/長方形 472"/>
                        <wps:cNvSpPr/>
                        <wps:spPr>
                          <a:xfrm>
                            <a:off x="1076325" y="2066925"/>
                            <a:ext cx="1340485" cy="257175"/>
                          </a:xfrm>
                          <a:prstGeom prst="rect">
                            <a:avLst/>
                          </a:prstGeom>
                          <a:noFill/>
                          <a:ln w="25400" cap="flat" cmpd="sng" algn="ctr">
                            <a:noFill/>
                            <a:prstDash val="solid"/>
                          </a:ln>
                          <a:effectLst/>
                        </wps:spPr>
                        <wps:txbx>
                          <w:txbxContent>
                            <w:p w14:paraId="1649F231"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BKUP_TRG</w:t>
                              </w:r>
                              <w:proofErr w:type="spellEnd"/>
                            </w:p>
                          </w:txbxContent>
                        </wps:txbx>
                        <wps:bodyPr tIns="0" bIns="0" rtlCol="0" anchor="ctr">
                          <a:noAutofit/>
                        </wps:bodyPr>
                      </wps:wsp>
                      <wps:wsp>
                        <wps:cNvPr id="659" name="正方形/長方形 659"/>
                        <wps:cNvSpPr/>
                        <wps:spPr>
                          <a:xfrm>
                            <a:off x="5638800" y="1781175"/>
                            <a:ext cx="1340485" cy="257175"/>
                          </a:xfrm>
                          <a:prstGeom prst="rect">
                            <a:avLst/>
                          </a:prstGeom>
                          <a:noFill/>
                          <a:ln w="25400" cap="flat" cmpd="sng" algn="ctr">
                            <a:noFill/>
                            <a:prstDash val="solid"/>
                          </a:ln>
                          <a:effectLst/>
                        </wps:spPr>
                        <wps:txbx>
                          <w:txbxContent>
                            <w:p w14:paraId="125B43B7"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BKUP_CTRL</w:t>
                              </w:r>
                              <w:proofErr w:type="spellEnd"/>
                            </w:p>
                          </w:txbxContent>
                        </wps:txbx>
                        <wps:bodyPr tIns="0" bIns="0" rtlCol="0" anchor="ctr">
                          <a:noAutofit/>
                        </wps:bodyPr>
                      </wps:wsp>
                      <wps:wsp>
                        <wps:cNvPr id="473" name="正方形/長方形 473"/>
                        <wps:cNvSpPr/>
                        <wps:spPr>
                          <a:xfrm>
                            <a:off x="1066800" y="1790700"/>
                            <a:ext cx="1340485" cy="276225"/>
                          </a:xfrm>
                          <a:prstGeom prst="rect">
                            <a:avLst/>
                          </a:prstGeom>
                          <a:noFill/>
                          <a:ln w="25400" cap="flat" cmpd="sng" algn="ctr">
                            <a:noFill/>
                            <a:prstDash val="solid"/>
                          </a:ln>
                          <a:effectLst/>
                        </wps:spPr>
                        <wps:txbx>
                          <w:txbxContent>
                            <w:p w14:paraId="36DBEB64"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BKUP_CTRL</w:t>
                              </w:r>
                              <w:proofErr w:type="spellEnd"/>
                            </w:p>
                          </w:txbxContent>
                        </wps:txbx>
                        <wps:bodyPr tIns="0" bIns="0" rtlCol="0" anchor="ctr">
                          <a:noAutofit/>
                        </wps:bodyPr>
                      </wps:wsp>
                      <wps:wsp>
                        <wps:cNvPr id="468" name="正方形/長方形 468"/>
                        <wps:cNvSpPr/>
                        <wps:spPr>
                          <a:xfrm>
                            <a:off x="1066800" y="1504950"/>
                            <a:ext cx="1340485" cy="295275"/>
                          </a:xfrm>
                          <a:prstGeom prst="rect">
                            <a:avLst/>
                          </a:prstGeom>
                          <a:noFill/>
                          <a:ln w="25400" cap="flat" cmpd="sng" algn="ctr">
                            <a:noFill/>
                            <a:prstDash val="solid"/>
                          </a:ln>
                          <a:effectLst/>
                        </wps:spPr>
                        <wps:txbx>
                          <w:txbxContent>
                            <w:p w14:paraId="5639112B"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PRESETB</w:t>
                              </w:r>
                              <w:proofErr w:type="spellEnd"/>
                            </w:p>
                          </w:txbxContent>
                        </wps:txbx>
                        <wps:bodyPr tIns="0" bIns="0" rtlCol="0" anchor="ctr">
                          <a:noAutofit/>
                        </wps:bodyPr>
                      </wps:wsp>
                      <wps:wsp>
                        <wps:cNvPr id="654" name="正方形/長方形 654"/>
                        <wps:cNvSpPr/>
                        <wps:spPr>
                          <a:xfrm>
                            <a:off x="5629275" y="1524000"/>
                            <a:ext cx="1340485" cy="266700"/>
                          </a:xfrm>
                          <a:prstGeom prst="rect">
                            <a:avLst/>
                          </a:prstGeom>
                          <a:noFill/>
                          <a:ln w="25400" cap="flat" cmpd="sng" algn="ctr">
                            <a:noFill/>
                            <a:prstDash val="solid"/>
                          </a:ln>
                          <a:effectLst/>
                        </wps:spPr>
                        <wps:txbx>
                          <w:txbxContent>
                            <w:p w14:paraId="53222714"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PRESETB</w:t>
                              </w:r>
                              <w:proofErr w:type="spellEnd"/>
                            </w:p>
                          </w:txbxContent>
                        </wps:txbx>
                        <wps:bodyPr tIns="0" bIns="0" rtlCol="0" anchor="ctr">
                          <a:noAutofit/>
                        </wps:bodyPr>
                      </wps:wsp>
                      <wps:wsp>
                        <wps:cNvPr id="675" name="正方形/長方形 675"/>
                        <wps:cNvSpPr/>
                        <wps:spPr>
                          <a:xfrm>
                            <a:off x="5753099" y="771525"/>
                            <a:ext cx="1340485" cy="283845"/>
                          </a:xfrm>
                          <a:prstGeom prst="rect">
                            <a:avLst/>
                          </a:prstGeom>
                          <a:noFill/>
                          <a:ln w="25400" cap="flat" cmpd="sng" algn="ctr">
                            <a:noFill/>
                            <a:prstDash val="solid"/>
                          </a:ln>
                          <a:effectLst/>
                        </wps:spPr>
                        <wps:txbx>
                          <w:txbxContent>
                            <w:p w14:paraId="62701147" w14:textId="77777777" w:rsidR="009D5E56" w:rsidRPr="001565B4" w:rsidRDefault="009D5E56" w:rsidP="00EF0AB7">
                              <w:pPr>
                                <w:pStyle w:val="Web"/>
                                <w:spacing w:after="0"/>
                                <w:ind w:firstLine="0"/>
                                <w:rPr>
                                  <w:rFonts w:ascii="メイリオ" w:eastAsia="メイリオ" w:hAnsi="メイリオ" w:cs="メイリオ"/>
                                </w:rPr>
                              </w:pPr>
                              <w:r w:rsidRPr="0054247C">
                                <w:rPr>
                                  <w:rFonts w:ascii="メイリオ" w:eastAsia="メイリオ" w:hAnsi="メイリオ" w:cs="メイリオ"/>
                                  <w:color w:val="000000" w:themeColor="text1"/>
                                  <w:kern w:val="24"/>
                                  <w:sz w:val="21"/>
                                  <w:szCs w:val="21"/>
                                </w:rPr>
                                <w:t>DDR</w:t>
                              </w:r>
                              <w:r w:rsidRPr="0054247C">
                                <w:rPr>
                                  <w:rFonts w:ascii="メイリオ" w:eastAsia="メイリオ" w:hAnsi="メイリオ" w:cs="メイリオ" w:hint="eastAsia"/>
                                  <w:color w:val="000000" w:themeColor="text1"/>
                                  <w:kern w:val="24"/>
                                  <w:sz w:val="21"/>
                                  <w:szCs w:val="21"/>
                                </w:rPr>
                                <w:t>０</w:t>
                              </w:r>
                              <w:r w:rsidRPr="0054247C">
                                <w:rPr>
                                  <w:rFonts w:ascii="メイリオ" w:eastAsia="メイリオ" w:hAnsi="メイリオ" w:cs="メイリオ"/>
                                  <w:color w:val="000000" w:themeColor="text1"/>
                                  <w:kern w:val="24"/>
                                  <w:sz w:val="21"/>
                                  <w:szCs w:val="21"/>
                                </w:rPr>
                                <w:t>C/</w:t>
                              </w:r>
                              <w:proofErr w:type="spellStart"/>
                              <w:r w:rsidRPr="0054247C">
                                <w:rPr>
                                  <w:rFonts w:ascii="メイリオ" w:eastAsia="メイリオ" w:hAnsi="メイリオ" w:cs="メイリオ"/>
                                  <w:color w:val="000000" w:themeColor="text1"/>
                                  <w:kern w:val="24"/>
                                  <w:sz w:val="21"/>
                                  <w:szCs w:val="21"/>
                                </w:rPr>
                                <w:t>DDR1C</w:t>
                              </w:r>
                              <w:proofErr w:type="spellEnd"/>
                            </w:p>
                          </w:txbxContent>
                        </wps:txbx>
                        <wps:bodyPr lIns="54000" tIns="0" bIns="0" rtlCol="0" anchor="ctr">
                          <a:noAutofit/>
                        </wps:bodyPr>
                      </wps:wsp>
                      <wps:wsp>
                        <wps:cNvPr id="70" name="正方形/長方形 70"/>
                        <wps:cNvSpPr/>
                        <wps:spPr>
                          <a:xfrm>
                            <a:off x="1209675" y="733425"/>
                            <a:ext cx="1340485" cy="296545"/>
                          </a:xfrm>
                          <a:prstGeom prst="rect">
                            <a:avLst/>
                          </a:prstGeom>
                          <a:noFill/>
                          <a:ln w="25400" cap="flat" cmpd="sng" algn="ctr">
                            <a:noFill/>
                            <a:prstDash val="solid"/>
                          </a:ln>
                          <a:effectLst/>
                        </wps:spPr>
                        <wps:txbx>
                          <w:txbxContent>
                            <w:p w14:paraId="26276A9E" w14:textId="77777777" w:rsidR="009D5E56" w:rsidRPr="001565B4" w:rsidRDefault="009D5E56" w:rsidP="00EF0AB7">
                              <w:pPr>
                                <w:pStyle w:val="Web"/>
                                <w:spacing w:after="0"/>
                                <w:ind w:firstLine="0"/>
                                <w:rPr>
                                  <w:rFonts w:ascii="メイリオ" w:eastAsia="メイリオ" w:hAnsi="メイリオ" w:cs="メイリオ"/>
                                </w:rPr>
                              </w:pPr>
                              <w:r w:rsidRPr="0054247C">
                                <w:rPr>
                                  <w:rFonts w:ascii="メイリオ" w:eastAsia="メイリオ" w:hAnsi="メイリオ" w:cs="メイリオ"/>
                                  <w:color w:val="000000" w:themeColor="text1"/>
                                  <w:kern w:val="24"/>
                                  <w:sz w:val="21"/>
                                  <w:szCs w:val="21"/>
                                </w:rPr>
                                <w:t>DDR</w:t>
                              </w:r>
                              <w:r w:rsidRPr="0054247C">
                                <w:rPr>
                                  <w:rFonts w:ascii="メイリオ" w:eastAsia="メイリオ" w:hAnsi="メイリオ" w:cs="メイリオ" w:hint="eastAsia"/>
                                  <w:color w:val="000000" w:themeColor="text1"/>
                                  <w:kern w:val="24"/>
                                  <w:sz w:val="21"/>
                                  <w:szCs w:val="21"/>
                                </w:rPr>
                                <w:t>０</w:t>
                              </w:r>
                              <w:r w:rsidRPr="0054247C">
                                <w:rPr>
                                  <w:rFonts w:ascii="メイリオ" w:eastAsia="メイリオ" w:hAnsi="メイリオ" w:cs="メイリオ"/>
                                  <w:color w:val="000000" w:themeColor="text1"/>
                                  <w:kern w:val="24"/>
                                  <w:sz w:val="21"/>
                                  <w:szCs w:val="21"/>
                                </w:rPr>
                                <w:t>C/</w:t>
                              </w:r>
                              <w:proofErr w:type="spellStart"/>
                              <w:r w:rsidRPr="0054247C">
                                <w:rPr>
                                  <w:rFonts w:ascii="メイリオ" w:eastAsia="メイリオ" w:hAnsi="メイリオ" w:cs="メイリオ"/>
                                  <w:color w:val="000000" w:themeColor="text1"/>
                                  <w:kern w:val="24"/>
                                  <w:sz w:val="21"/>
                                  <w:szCs w:val="21"/>
                                </w:rPr>
                                <w:t>DDR1C</w:t>
                              </w:r>
                              <w:proofErr w:type="spellEnd"/>
                            </w:p>
                          </w:txbxContent>
                        </wps:txbx>
                        <wps:bodyPr lIns="54000" tIns="0" bIns="0" rtlCol="0" anchor="ctr">
                          <a:noAutofit/>
                        </wps:bodyPr>
                      </wps:wsp>
                      <wps:wsp>
                        <wps:cNvPr id="651" name="正方形/長方形 651"/>
                        <wps:cNvSpPr/>
                        <wps:spPr>
                          <a:xfrm>
                            <a:off x="4505325" y="2324100"/>
                            <a:ext cx="688975" cy="263525"/>
                          </a:xfrm>
                          <a:prstGeom prst="rect">
                            <a:avLst/>
                          </a:prstGeom>
                          <a:noFill/>
                          <a:ln w="25400" cap="flat" cmpd="sng" algn="ctr">
                            <a:noFill/>
                            <a:prstDash val="solid"/>
                          </a:ln>
                          <a:effectLst/>
                        </wps:spPr>
                        <wps:txbx>
                          <w:txbxContent>
                            <w:p w14:paraId="064EB818" w14:textId="77777777" w:rsidR="009D5E56" w:rsidRPr="001565B4" w:rsidRDefault="009D5E56" w:rsidP="004A7056">
                              <w:pPr>
                                <w:pStyle w:val="Web"/>
                                <w:spacing w:after="0"/>
                                <w:ind w:firstLine="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RSTB</w:t>
                              </w:r>
                              <w:proofErr w:type="spellEnd"/>
                            </w:p>
                          </w:txbxContent>
                        </wps:txbx>
                        <wps:bodyPr tIns="0" bIns="0" rtlCol="0" anchor="ctr">
                          <a:noAutofit/>
                        </wps:bodyPr>
                      </wps:wsp>
                      <wps:wsp>
                        <wps:cNvPr id="463" name="正方形/長方形 463"/>
                        <wps:cNvSpPr/>
                        <wps:spPr>
                          <a:xfrm>
                            <a:off x="0" y="2333625"/>
                            <a:ext cx="638175" cy="285750"/>
                          </a:xfrm>
                          <a:prstGeom prst="rect">
                            <a:avLst/>
                          </a:prstGeom>
                          <a:noFill/>
                          <a:ln w="25400" cap="flat" cmpd="sng" algn="ctr">
                            <a:noFill/>
                            <a:prstDash val="solid"/>
                          </a:ln>
                          <a:effectLst/>
                        </wps:spPr>
                        <wps:txbx>
                          <w:txbxContent>
                            <w:p w14:paraId="362D757B" w14:textId="77777777" w:rsidR="009D5E56" w:rsidRPr="001565B4" w:rsidRDefault="009D5E56" w:rsidP="004A7056">
                              <w:pPr>
                                <w:pStyle w:val="Web"/>
                                <w:spacing w:after="0"/>
                                <w:ind w:firstLine="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RSTB</w:t>
                              </w:r>
                              <w:proofErr w:type="spellEnd"/>
                            </w:p>
                          </w:txbxContent>
                        </wps:txbx>
                        <wps:bodyPr wrap="square" tIns="0" bIns="0" rtlCol="0" anchor="ctr">
                          <a:noAutofit/>
                        </wps:bodyPr>
                      </wps:wsp>
                      <wps:wsp>
                        <wps:cNvPr id="664" name="正方形/長方形 664"/>
                        <wps:cNvSpPr/>
                        <wps:spPr>
                          <a:xfrm>
                            <a:off x="4705350" y="285750"/>
                            <a:ext cx="1340485" cy="266700"/>
                          </a:xfrm>
                          <a:prstGeom prst="rect">
                            <a:avLst/>
                          </a:prstGeom>
                          <a:noFill/>
                          <a:ln w="25400" cap="flat" cmpd="sng" algn="ctr">
                            <a:noFill/>
                            <a:prstDash val="solid"/>
                          </a:ln>
                          <a:effectLst/>
                        </wps:spPr>
                        <wps:txbx>
                          <w:txbxContent>
                            <w:p w14:paraId="7E9EC715" w14:textId="77777777" w:rsidR="009D5E56" w:rsidRPr="001565B4" w:rsidRDefault="009D5E56" w:rsidP="004A7056">
                              <w:pPr>
                                <w:pStyle w:val="Web"/>
                                <w:spacing w:after="0"/>
                                <w:jc w:val="center"/>
                                <w:rPr>
                                  <w:rFonts w:ascii="メイリオ" w:eastAsia="メイリオ" w:hAnsi="メイリオ" w:cs="メイリオ"/>
                                </w:rPr>
                              </w:pPr>
                              <w:r w:rsidRPr="001565B4">
                                <w:rPr>
                                  <w:rFonts w:ascii="メイリオ" w:eastAsia="メイリオ" w:hAnsi="メイリオ" w:cs="メイリオ"/>
                                  <w:color w:val="000000" w:themeColor="text1"/>
                                  <w:kern w:val="24"/>
                                  <w:sz w:val="21"/>
                                  <w:szCs w:val="21"/>
                                </w:rPr>
                                <w:t>OFF</w:t>
                              </w:r>
                            </w:p>
                          </w:txbxContent>
                        </wps:txbx>
                        <wps:bodyPr tIns="0" bIns="0" rtlCol="0" anchor="ctr">
                          <a:noAutofit/>
                        </wps:bodyPr>
                      </wps:wsp>
                      <wps:wsp>
                        <wps:cNvPr id="478" name="正方形/長方形 478"/>
                        <wps:cNvSpPr/>
                        <wps:spPr>
                          <a:xfrm>
                            <a:off x="171450" y="247650"/>
                            <a:ext cx="1340485" cy="246380"/>
                          </a:xfrm>
                          <a:prstGeom prst="rect">
                            <a:avLst/>
                          </a:prstGeom>
                          <a:noFill/>
                          <a:ln w="25400" cap="flat" cmpd="sng" algn="ctr">
                            <a:noFill/>
                            <a:prstDash val="solid"/>
                          </a:ln>
                          <a:effectLst/>
                        </wps:spPr>
                        <wps:txbx>
                          <w:txbxContent>
                            <w:p w14:paraId="6EEA320E" w14:textId="77777777" w:rsidR="009D5E56" w:rsidRPr="001565B4" w:rsidRDefault="009D5E56" w:rsidP="004A7056">
                              <w:pPr>
                                <w:pStyle w:val="Web"/>
                                <w:spacing w:after="0"/>
                                <w:jc w:val="center"/>
                                <w:rPr>
                                  <w:rFonts w:ascii="メイリオ" w:eastAsia="メイリオ" w:hAnsi="メイリオ" w:cs="メイリオ"/>
                                </w:rPr>
                              </w:pPr>
                              <w:r w:rsidRPr="001565B4">
                                <w:rPr>
                                  <w:rFonts w:ascii="メイリオ" w:eastAsia="メイリオ" w:hAnsi="メイリオ" w:cs="メイリオ"/>
                                  <w:color w:val="000000" w:themeColor="text1"/>
                                  <w:kern w:val="24"/>
                                  <w:sz w:val="21"/>
                                  <w:szCs w:val="21"/>
                                </w:rPr>
                                <w:t>ON</w:t>
                              </w:r>
                            </w:p>
                          </w:txbxContent>
                        </wps:txbx>
                        <wps:bodyPr tIns="0" bIns="0" rtlCol="0" anchor="ctr"/>
                      </wps:wsp>
                      <wps:wsp>
                        <wps:cNvPr id="674" name="右矢印 674"/>
                        <wps:cNvSpPr/>
                        <wps:spPr>
                          <a:xfrm>
                            <a:off x="5800725" y="981075"/>
                            <a:ext cx="1072515" cy="124460"/>
                          </a:xfrm>
                          <a:prstGeom prst="rightArrow">
                            <a:avLst/>
                          </a:prstGeom>
                          <a:solidFill>
                            <a:schemeClr val="tx1"/>
                          </a:solidFill>
                          <a:ln w="12700" cap="flat" cmpd="sng" algn="ctr">
                            <a:solidFill>
                              <a:schemeClr val="tx1"/>
                            </a:solidFill>
                            <a:prstDash val="solid"/>
                          </a:ln>
                          <a:effectLst/>
                        </wps:spPr>
                        <wps:bodyPr rtlCol="0" anchor="ctr"/>
                      </wps:wsp>
                      <wps:wsp>
                        <wps:cNvPr id="672" name="曲折矢印 672"/>
                        <wps:cNvSpPr/>
                        <wps:spPr>
                          <a:xfrm>
                            <a:off x="6343650" y="1123950"/>
                            <a:ext cx="536575" cy="313690"/>
                          </a:xfrm>
                          <a:prstGeom prst="bentArrow">
                            <a:avLst>
                              <a:gd name="adj1" fmla="val 19521"/>
                              <a:gd name="adj2" fmla="val 22033"/>
                              <a:gd name="adj3" fmla="val 20616"/>
                              <a:gd name="adj4" fmla="val 0"/>
                            </a:avLst>
                          </a:prstGeom>
                          <a:solidFill>
                            <a:schemeClr val="tx1"/>
                          </a:solidFill>
                          <a:ln w="12700" cap="flat" cmpd="sng" algn="ctr">
                            <a:solidFill>
                              <a:schemeClr val="tx1"/>
                            </a:solidFill>
                            <a:prstDash val="solid"/>
                          </a:ln>
                          <a:effectLst/>
                        </wps:spPr>
                        <wps:bodyPr rtlCol="0" anchor="ctr"/>
                      </wps:wsp>
                      <wps:wsp>
                        <wps:cNvPr id="671" name="右矢印 671"/>
                        <wps:cNvSpPr/>
                        <wps:spPr>
                          <a:xfrm>
                            <a:off x="5800725" y="1409700"/>
                            <a:ext cx="1072515" cy="124460"/>
                          </a:xfrm>
                          <a:prstGeom prst="rightArrow">
                            <a:avLst/>
                          </a:prstGeom>
                          <a:solidFill>
                            <a:schemeClr val="tx1"/>
                          </a:solidFill>
                          <a:ln w="12700" cap="flat" cmpd="sng" algn="ctr">
                            <a:solidFill>
                              <a:schemeClr val="tx1"/>
                            </a:solidFill>
                            <a:prstDash val="solid"/>
                          </a:ln>
                          <a:effectLst/>
                        </wps:spPr>
                        <wps:bodyPr rtlCol="0" anchor="ctr"/>
                      </wps:wsp>
                      <wps:wsp>
                        <wps:cNvPr id="666" name="正方形/長方形 666"/>
                        <wps:cNvSpPr/>
                        <wps:spPr>
                          <a:xfrm>
                            <a:off x="6896100" y="3543301"/>
                            <a:ext cx="1654827" cy="181610"/>
                          </a:xfrm>
                          <a:prstGeom prst="rect">
                            <a:avLst/>
                          </a:prstGeom>
                          <a:solidFill>
                            <a:sysClr val="window" lastClr="FFFFFF">
                              <a:lumMod val="75000"/>
                            </a:sysClr>
                          </a:solidFill>
                          <a:ln w="25400" cap="flat" cmpd="sng" algn="ctr">
                            <a:solidFill>
                              <a:schemeClr val="tx1"/>
                            </a:solidFill>
                            <a:prstDash val="solid"/>
                          </a:ln>
                          <a:effectLst/>
                        </wps:spPr>
                        <wps:txbx>
                          <w:txbxContent>
                            <w:p w14:paraId="77E461E6" w14:textId="77777777" w:rsidR="009D5E56" w:rsidRPr="001565B4" w:rsidRDefault="009D5E56" w:rsidP="001565B4">
                              <w:pPr>
                                <w:pStyle w:val="Web"/>
                                <w:spacing w:after="0" w:line="240" w:lineRule="exact"/>
                                <w:ind w:firstLine="0"/>
                                <w:jc w:val="center"/>
                                <w:rPr>
                                  <w:rFonts w:ascii="メイリオ" w:eastAsia="メイリオ" w:hAnsi="メイリオ" w:cs="メイリオ"/>
                                </w:rPr>
                              </w:pPr>
                              <w:r w:rsidRPr="0054247C">
                                <w:rPr>
                                  <w:rFonts w:ascii="メイリオ" w:eastAsia="メイリオ" w:hAnsi="メイリオ" w:cs="メイリオ"/>
                                  <w:color w:val="000000" w:themeColor="text1"/>
                                  <w:kern w:val="24"/>
                                  <w:sz w:val="21"/>
                                  <w:szCs w:val="21"/>
                                </w:rPr>
                                <w:t>Separate</w:t>
                              </w:r>
                              <w:r w:rsidRPr="00A03063">
                                <w:rPr>
                                  <w:rFonts w:ascii="メイリオ" w:eastAsia="メイリオ" w:hAnsi="メイリオ" w:cs="メイリオ"/>
                                  <w:color w:val="000000" w:themeColor="text1"/>
                                  <w:kern w:val="24"/>
                                  <w:sz w:val="21"/>
                                  <w:szCs w:val="21"/>
                                </w:rPr>
                                <w:t xml:space="preserve"> D</w:t>
                              </w:r>
                              <w:r w:rsidRPr="001565B4">
                                <w:rPr>
                                  <w:rFonts w:ascii="メイリオ" w:eastAsia="メイリオ" w:hAnsi="メイリオ" w:cs="メイリオ"/>
                                  <w:color w:val="000000" w:themeColor="text1"/>
                                  <w:kern w:val="24"/>
                                  <w:sz w:val="21"/>
                                  <w:szCs w:val="21"/>
                                </w:rPr>
                                <w:t>evices</w:t>
                              </w:r>
                            </w:p>
                          </w:txbxContent>
                        </wps:txbx>
                        <wps:bodyPr tIns="0" bIns="0" rtlCol="0" anchor="ctr"/>
                      </wps:wsp>
                      <wps:wsp>
                        <wps:cNvPr id="653" name="カギ線コネクタ 653"/>
                        <wps:cNvCnPr/>
                        <wps:spPr>
                          <a:xfrm rot="10800000" flipV="1">
                            <a:off x="5067300" y="638175"/>
                            <a:ext cx="10160" cy="1670050"/>
                          </a:xfrm>
                          <a:prstGeom prst="bentConnector3">
                            <a:avLst>
                              <a:gd name="adj1" fmla="val 3466118"/>
                            </a:avLst>
                          </a:prstGeom>
                          <a:noFill/>
                          <a:ln w="12700" cap="flat" cmpd="sng" algn="ctr">
                            <a:solidFill>
                              <a:schemeClr val="tx1"/>
                            </a:solidFill>
                            <a:prstDash val="solid"/>
                            <a:tailEnd type="triangle"/>
                          </a:ln>
                          <a:effectLst/>
                        </wps:spPr>
                        <wps:bodyPr/>
                      </wps:wsp>
                      <wps:wsp>
                        <wps:cNvPr id="652" name="正方形/長方形 652"/>
                        <wps:cNvSpPr/>
                        <wps:spPr>
                          <a:xfrm>
                            <a:off x="5076825" y="504825"/>
                            <a:ext cx="725805" cy="269875"/>
                          </a:xfrm>
                          <a:prstGeom prst="rect">
                            <a:avLst/>
                          </a:prstGeom>
                          <a:solidFill>
                            <a:sysClr val="window" lastClr="FFFFFF"/>
                          </a:solidFill>
                          <a:ln w="25400" cap="flat" cmpd="sng" algn="ctr">
                            <a:solidFill>
                              <a:schemeClr val="tx1"/>
                            </a:solidFill>
                            <a:prstDash val="solid"/>
                          </a:ln>
                          <a:effectLst/>
                        </wps:spPr>
                        <wps:txbx>
                          <w:txbxContent>
                            <w:p w14:paraId="2504DC88" w14:textId="77777777" w:rsidR="009D5E56" w:rsidRPr="001565B4" w:rsidRDefault="009D5E56" w:rsidP="00CC4978">
                              <w:pPr>
                                <w:pStyle w:val="Web"/>
                                <w:spacing w:after="0"/>
                                <w:ind w:firstLine="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rPr>
                                <w:t>SW23</w:t>
                              </w:r>
                              <w:proofErr w:type="spellEnd"/>
                            </w:p>
                          </w:txbxContent>
                        </wps:txbx>
                        <wps:bodyPr tIns="0" bIns="0" rtlCol="0" anchor="ctr"/>
                      </wps:wsp>
                      <wps:wsp>
                        <wps:cNvPr id="649" name="正方形/長方形 649"/>
                        <wps:cNvSpPr/>
                        <wps:spPr>
                          <a:xfrm>
                            <a:off x="5067300" y="933450"/>
                            <a:ext cx="725805" cy="2748915"/>
                          </a:xfrm>
                          <a:prstGeom prst="rect">
                            <a:avLst/>
                          </a:prstGeom>
                          <a:solidFill>
                            <a:sysClr val="window" lastClr="FFFFFF"/>
                          </a:solidFill>
                          <a:ln w="25400" cap="flat" cmpd="sng" algn="ctr">
                            <a:solidFill>
                              <a:schemeClr val="tx1"/>
                            </a:solidFill>
                            <a:prstDash val="solid"/>
                          </a:ln>
                          <a:effectLst/>
                        </wps:spPr>
                        <wps:txbx>
                          <w:txbxContent>
                            <w:p w14:paraId="2DB7A9A0" w14:textId="77777777" w:rsidR="009D5E56" w:rsidRPr="0027055D" w:rsidRDefault="009D5E56" w:rsidP="00CC4978">
                              <w:pPr>
                                <w:pStyle w:val="Web"/>
                                <w:spacing w:after="0"/>
                                <w:ind w:firstLine="0"/>
                                <w:jc w:val="center"/>
                                <w:rPr>
                                  <w:rFonts w:ascii="メイリオ" w:eastAsia="メイリオ" w:hAnsi="メイリオ"/>
                                </w:rPr>
                              </w:pPr>
                              <w:proofErr w:type="spellStart"/>
                              <w:r w:rsidRPr="0027055D">
                                <w:rPr>
                                  <w:rFonts w:ascii="メイリオ" w:eastAsia="メイリオ" w:hAnsi="メイリオ" w:cstheme="minorBidi"/>
                                  <w:color w:val="000000" w:themeColor="text1"/>
                                  <w:kern w:val="24"/>
                                </w:rPr>
                                <w:t>PMIC</w:t>
                              </w:r>
                              <w:proofErr w:type="spellEnd"/>
                            </w:p>
                          </w:txbxContent>
                        </wps:txbx>
                        <wps:bodyPr rtlCol="0" anchor="ctr"/>
                      </wps:wsp>
                      <wps:wsp>
                        <wps:cNvPr id="643" name="正方形/長方形 643"/>
                        <wps:cNvSpPr/>
                        <wps:spPr>
                          <a:xfrm>
                            <a:off x="6896100" y="933450"/>
                            <a:ext cx="1645099" cy="330835"/>
                          </a:xfrm>
                          <a:prstGeom prst="rect">
                            <a:avLst/>
                          </a:prstGeom>
                          <a:solidFill>
                            <a:sysClr val="window" lastClr="FFFFFF"/>
                          </a:solidFill>
                          <a:ln w="25400" cap="flat" cmpd="sng" algn="ctr">
                            <a:solidFill>
                              <a:schemeClr val="tx1"/>
                            </a:solidFill>
                            <a:prstDash val="solid"/>
                          </a:ln>
                          <a:effectLst/>
                        </wps:spPr>
                        <wps:txbx>
                          <w:txbxContent>
                            <w:p w14:paraId="7ED53BD4"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color w:val="000000" w:themeColor="text1"/>
                                  <w:kern w:val="24"/>
                                </w:rPr>
                                <w:t>DRAM</w:t>
                              </w:r>
                            </w:p>
                          </w:txbxContent>
                        </wps:txbx>
                        <wps:bodyPr tIns="0" bIns="0" rtlCol="0" anchor="ctr"/>
                      </wps:wsp>
                      <wps:wsp>
                        <wps:cNvPr id="642" name="正方形/長方形 642"/>
                        <wps:cNvSpPr/>
                        <wps:spPr>
                          <a:xfrm>
                            <a:off x="6896100" y="1361872"/>
                            <a:ext cx="1645099" cy="238328"/>
                          </a:xfrm>
                          <a:prstGeom prst="rect">
                            <a:avLst/>
                          </a:prstGeom>
                          <a:solidFill>
                            <a:sysClr val="window" lastClr="FFFFFF"/>
                          </a:solidFill>
                          <a:ln w="25400" cap="flat" cmpd="sng" algn="ctr">
                            <a:solidFill>
                              <a:schemeClr val="tx1"/>
                            </a:solidFill>
                            <a:prstDash val="solid"/>
                          </a:ln>
                          <a:effectLst/>
                        </wps:spPr>
                        <wps:txbx>
                          <w:txbxContent>
                            <w:p w14:paraId="2401B794" w14:textId="77777777" w:rsidR="009D5E56" w:rsidRPr="001565B4" w:rsidRDefault="009D5E56" w:rsidP="001565B4">
                              <w:pPr>
                                <w:pStyle w:val="Web"/>
                                <w:spacing w:after="0" w:line="240" w:lineRule="exact"/>
                                <w:ind w:firstLine="0"/>
                                <w:jc w:val="center"/>
                                <w:rPr>
                                  <w:rFonts w:ascii="メイリオ" w:eastAsia="メイリオ" w:hAnsi="メイリオ" w:cs="メイリオ"/>
                                </w:rPr>
                              </w:pPr>
                              <w:r w:rsidRPr="00417012">
                                <w:rPr>
                                  <w:rFonts w:ascii="メイリオ" w:eastAsia="メイリオ" w:hAnsi="メイリオ" w:cs="メイリオ"/>
                                  <w:color w:val="000000" w:themeColor="text1"/>
                                  <w:kern w:val="24"/>
                                </w:rPr>
                                <w:t xml:space="preserve">DDR IO </w:t>
                              </w:r>
                              <w:r w:rsidRPr="0054247C">
                                <w:rPr>
                                  <w:rFonts w:ascii="メイリオ" w:eastAsia="メイリオ" w:hAnsi="メイリオ" w:cs="メイリオ"/>
                                  <w:color w:val="000000" w:themeColor="text1"/>
                                  <w:kern w:val="24"/>
                                </w:rPr>
                                <w:t>interface</w:t>
                              </w:r>
                            </w:p>
                          </w:txbxContent>
                        </wps:txbx>
                        <wps:bodyPr tIns="0" bIns="0" rtlCol="0" anchor="ctr"/>
                      </wps:wsp>
                      <wps:wsp>
                        <wps:cNvPr id="641" name="正方形/長方形 641"/>
                        <wps:cNvSpPr/>
                        <wps:spPr>
                          <a:xfrm>
                            <a:off x="6896099" y="1609725"/>
                            <a:ext cx="1645100" cy="1624965"/>
                          </a:xfrm>
                          <a:prstGeom prst="rect">
                            <a:avLst/>
                          </a:prstGeom>
                          <a:solidFill>
                            <a:sysClr val="window" lastClr="FFFFFF">
                              <a:lumMod val="75000"/>
                            </a:sysClr>
                          </a:solidFill>
                          <a:ln w="25400" cap="flat" cmpd="sng" algn="ctr">
                            <a:solidFill>
                              <a:schemeClr val="tx1"/>
                            </a:solidFill>
                            <a:prstDash val="solid"/>
                          </a:ln>
                          <a:effectLst/>
                        </wps:spPr>
                        <wps:txbx>
                          <w:txbxContent>
                            <w:p w14:paraId="3A69FC5B"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color w:val="000000" w:themeColor="text1"/>
                                  <w:kern w:val="24"/>
                                </w:rPr>
                                <w:t>R-Car</w:t>
                              </w:r>
                              <w:r>
                                <w:rPr>
                                  <w:rFonts w:ascii="メイリオ" w:eastAsia="メイリオ" w:hAnsi="メイリオ" w:cs="メイリオ"/>
                                  <w:color w:val="000000" w:themeColor="text1"/>
                                  <w:kern w:val="24"/>
                                </w:rPr>
                                <w:t xml:space="preserve"> </w:t>
                              </w:r>
                              <w:proofErr w:type="spellStart"/>
                              <w:r w:rsidRPr="001565B4">
                                <w:rPr>
                                  <w:rFonts w:ascii="メイリオ" w:eastAsia="メイリオ" w:hAnsi="メイリオ" w:cs="メイリオ"/>
                                  <w:color w:val="000000" w:themeColor="text1"/>
                                  <w:kern w:val="24"/>
                                </w:rPr>
                                <w:t>H3</w:t>
                              </w:r>
                              <w:proofErr w:type="spellEnd"/>
                            </w:p>
                          </w:txbxContent>
                        </wps:txbx>
                        <wps:bodyPr rtlCol="0" anchor="ctr"/>
                      </wps:wsp>
                      <wps:wsp>
                        <wps:cNvPr id="60" name="右矢印 60"/>
                        <wps:cNvSpPr/>
                        <wps:spPr>
                          <a:xfrm>
                            <a:off x="1247775" y="952500"/>
                            <a:ext cx="1072515" cy="124460"/>
                          </a:xfrm>
                          <a:prstGeom prst="rightArrow">
                            <a:avLst/>
                          </a:prstGeom>
                          <a:solidFill>
                            <a:schemeClr val="tx1"/>
                          </a:solidFill>
                          <a:ln w="12700" cap="flat" cmpd="sng" algn="ctr">
                            <a:solidFill>
                              <a:schemeClr val="tx1"/>
                            </a:solidFill>
                            <a:prstDash val="solid"/>
                          </a:ln>
                          <a:effectLst/>
                        </wps:spPr>
                        <wps:bodyPr rtlCol="0" anchor="ctr"/>
                      </wps:wsp>
                      <wps:wsp>
                        <wps:cNvPr id="57" name="左右矢印吹き出し 57"/>
                        <wps:cNvSpPr/>
                        <wps:spPr>
                          <a:xfrm rot="16200000">
                            <a:off x="2905125" y="1557766"/>
                            <a:ext cx="280035" cy="3614420"/>
                          </a:xfrm>
                          <a:prstGeom prst="leftRightArrowCallout">
                            <a:avLst>
                              <a:gd name="adj1" fmla="val 24567"/>
                              <a:gd name="adj2" fmla="val 25094"/>
                              <a:gd name="adj3" fmla="val 19685"/>
                              <a:gd name="adj4" fmla="val 18816"/>
                            </a:avLst>
                          </a:prstGeom>
                          <a:solidFill>
                            <a:schemeClr val="tx1"/>
                          </a:solidFill>
                          <a:ln w="12700" cap="flat" cmpd="sng" algn="ctr">
                            <a:solidFill>
                              <a:schemeClr val="tx1"/>
                            </a:solidFill>
                            <a:prstDash val="solid"/>
                          </a:ln>
                          <a:effectLst/>
                        </wps:spPr>
                        <wps:bodyPr rtlCol="0" anchor="ctr"/>
                      </wps:wsp>
                      <wps:wsp>
                        <wps:cNvPr id="56" name="正方形/長方形 56"/>
                        <wps:cNvSpPr/>
                        <wps:spPr>
                          <a:xfrm>
                            <a:off x="2352675" y="3524251"/>
                            <a:ext cx="1664995" cy="172260"/>
                          </a:xfrm>
                          <a:prstGeom prst="rect">
                            <a:avLst/>
                          </a:prstGeom>
                          <a:solidFill>
                            <a:sysClr val="window" lastClr="FFFFFF"/>
                          </a:solidFill>
                          <a:ln w="25400" cap="flat" cmpd="sng" algn="ctr">
                            <a:solidFill>
                              <a:schemeClr val="tx1"/>
                            </a:solidFill>
                            <a:prstDash val="solid"/>
                          </a:ln>
                          <a:effectLst/>
                        </wps:spPr>
                        <wps:txbx>
                          <w:txbxContent>
                            <w:p w14:paraId="00068D6C" w14:textId="77777777" w:rsidR="009D5E56" w:rsidRPr="001565B4" w:rsidRDefault="009D5E56" w:rsidP="001565B4">
                              <w:pPr>
                                <w:pStyle w:val="Web"/>
                                <w:spacing w:after="0" w:line="240" w:lineRule="exact"/>
                                <w:ind w:firstLine="0"/>
                                <w:jc w:val="center"/>
                                <w:rPr>
                                  <w:rFonts w:ascii="メイリオ" w:eastAsia="メイリオ" w:hAnsi="メイリオ" w:cs="メイリオ"/>
                                </w:rPr>
                              </w:pPr>
                              <w:r w:rsidRPr="0054247C">
                                <w:rPr>
                                  <w:rFonts w:ascii="メイリオ" w:eastAsia="メイリオ" w:hAnsi="メイリオ" w:cs="メイリオ"/>
                                  <w:color w:val="000000" w:themeColor="text1"/>
                                  <w:kern w:val="24"/>
                                  <w:sz w:val="21"/>
                                  <w:szCs w:val="21"/>
                                </w:rPr>
                                <w:t>Separate</w:t>
                              </w:r>
                              <w:r w:rsidRPr="001565B4">
                                <w:rPr>
                                  <w:rFonts w:ascii="メイリオ" w:eastAsia="メイリオ" w:hAnsi="メイリオ" w:cs="メイリオ"/>
                                  <w:color w:val="000000" w:themeColor="text1"/>
                                  <w:kern w:val="24"/>
                                  <w:sz w:val="21"/>
                                  <w:szCs w:val="21"/>
                                </w:rPr>
                                <w:t xml:space="preserve"> Devices</w:t>
                              </w:r>
                            </w:p>
                          </w:txbxContent>
                        </wps:txbx>
                        <wps:bodyPr tIns="0" bIns="0" rtlCol="0" anchor="ctr"/>
                      </wps:wsp>
                      <wps:wsp>
                        <wps:cNvPr id="474" name="右矢印 474"/>
                        <wps:cNvSpPr/>
                        <wps:spPr>
                          <a:xfrm>
                            <a:off x="1247775" y="3028950"/>
                            <a:ext cx="1091565" cy="102235"/>
                          </a:xfrm>
                          <a:prstGeom prst="rightArrow">
                            <a:avLst/>
                          </a:prstGeom>
                          <a:solidFill>
                            <a:schemeClr val="tx1"/>
                          </a:solidFill>
                          <a:ln w="12700" cap="flat" cmpd="sng" algn="ctr">
                            <a:solidFill>
                              <a:schemeClr val="tx1"/>
                            </a:solidFill>
                            <a:prstDash val="solid"/>
                          </a:ln>
                          <a:effectLst/>
                        </wps:spPr>
                        <wps:bodyPr rtlCol="0" anchor="ctr"/>
                      </wps:wsp>
                      <wps:wsp>
                        <wps:cNvPr id="467" name="曲折矢印 467"/>
                        <wps:cNvSpPr/>
                        <wps:spPr>
                          <a:xfrm>
                            <a:off x="1790700" y="1095375"/>
                            <a:ext cx="536575" cy="313690"/>
                          </a:xfrm>
                          <a:prstGeom prst="bentArrow">
                            <a:avLst>
                              <a:gd name="adj1" fmla="val 19521"/>
                              <a:gd name="adj2" fmla="val 22033"/>
                              <a:gd name="adj3" fmla="val 20616"/>
                              <a:gd name="adj4" fmla="val 0"/>
                            </a:avLst>
                          </a:prstGeom>
                          <a:solidFill>
                            <a:schemeClr val="tx1"/>
                          </a:solidFill>
                          <a:ln w="12700" cap="flat" cmpd="sng" algn="ctr">
                            <a:solidFill>
                              <a:schemeClr val="tx1"/>
                            </a:solidFill>
                            <a:prstDash val="solid"/>
                          </a:ln>
                          <a:effectLst/>
                        </wps:spPr>
                        <wps:bodyPr rtlCol="0" anchor="ctr"/>
                      </wps:wsp>
                      <wps:wsp>
                        <wps:cNvPr id="466" name="右矢印 466"/>
                        <wps:cNvSpPr/>
                        <wps:spPr>
                          <a:xfrm>
                            <a:off x="1256443" y="1390650"/>
                            <a:ext cx="1072515" cy="124460"/>
                          </a:xfrm>
                          <a:prstGeom prst="rightArrow">
                            <a:avLst/>
                          </a:prstGeom>
                          <a:solidFill>
                            <a:schemeClr val="tx1"/>
                          </a:solidFill>
                          <a:ln w="12700" cap="flat" cmpd="sng" algn="ctr">
                            <a:solidFill>
                              <a:schemeClr val="tx1"/>
                            </a:solidFill>
                            <a:prstDash val="solid"/>
                          </a:ln>
                          <a:effectLst/>
                        </wps:spPr>
                        <wps:bodyPr rtlCol="0" anchor="ctr"/>
                      </wps:wsp>
                      <wps:wsp>
                        <wps:cNvPr id="465" name="カギ線コネクタ 465"/>
                        <wps:cNvCnPr/>
                        <wps:spPr>
                          <a:xfrm rot="10800000" flipV="1">
                            <a:off x="514350" y="619125"/>
                            <a:ext cx="10160" cy="1701165"/>
                          </a:xfrm>
                          <a:prstGeom prst="bentConnector3">
                            <a:avLst>
                              <a:gd name="adj1" fmla="val 1925004"/>
                            </a:avLst>
                          </a:prstGeom>
                          <a:noFill/>
                          <a:ln w="12700" cap="flat" cmpd="sng" algn="ctr">
                            <a:solidFill>
                              <a:schemeClr val="tx1"/>
                            </a:solidFill>
                            <a:prstDash val="solid"/>
                            <a:tailEnd type="triangle"/>
                          </a:ln>
                          <a:effectLst/>
                        </wps:spPr>
                        <wps:bodyPr/>
                      </wps:wsp>
                      <wps:wsp>
                        <wps:cNvPr id="464" name="正方形/長方形 464"/>
                        <wps:cNvSpPr/>
                        <wps:spPr>
                          <a:xfrm>
                            <a:off x="523875" y="485775"/>
                            <a:ext cx="725805" cy="269875"/>
                          </a:xfrm>
                          <a:prstGeom prst="rect">
                            <a:avLst/>
                          </a:prstGeom>
                          <a:solidFill>
                            <a:sysClr val="window" lastClr="FFFFFF"/>
                          </a:solidFill>
                          <a:ln w="25400" cap="flat" cmpd="sng" algn="ctr">
                            <a:solidFill>
                              <a:schemeClr val="tx1"/>
                            </a:solidFill>
                            <a:prstDash val="solid"/>
                          </a:ln>
                          <a:effectLst/>
                        </wps:spPr>
                        <wps:txbx>
                          <w:txbxContent>
                            <w:p w14:paraId="4EC5CBE4" w14:textId="77777777" w:rsidR="009D5E56" w:rsidRPr="001565B4" w:rsidRDefault="009D5E56" w:rsidP="00CC4978">
                              <w:pPr>
                                <w:pStyle w:val="Web"/>
                                <w:spacing w:after="0"/>
                                <w:ind w:firstLine="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rPr>
                                <w:t>SW23</w:t>
                              </w:r>
                              <w:proofErr w:type="spellEnd"/>
                            </w:p>
                          </w:txbxContent>
                        </wps:txbx>
                        <wps:bodyPr tIns="0" bIns="0" rtlCol="0" anchor="ctr"/>
                      </wps:wsp>
                      <wps:wsp>
                        <wps:cNvPr id="461" name="正方形/長方形 461"/>
                        <wps:cNvSpPr/>
                        <wps:spPr>
                          <a:xfrm>
                            <a:off x="514350" y="914400"/>
                            <a:ext cx="725805" cy="2810510"/>
                          </a:xfrm>
                          <a:prstGeom prst="rect">
                            <a:avLst/>
                          </a:prstGeom>
                          <a:solidFill>
                            <a:sysClr val="window" lastClr="FFFFFF"/>
                          </a:solidFill>
                          <a:ln w="25400" cap="flat" cmpd="sng" algn="ctr">
                            <a:solidFill>
                              <a:schemeClr val="tx1"/>
                            </a:solidFill>
                            <a:prstDash val="solid"/>
                          </a:ln>
                          <a:effectLst/>
                        </wps:spPr>
                        <wps:txbx>
                          <w:txbxContent>
                            <w:p w14:paraId="4AFF00BE" w14:textId="77777777" w:rsidR="009D5E56" w:rsidRPr="001565B4" w:rsidRDefault="009D5E56" w:rsidP="00CC4978">
                              <w:pPr>
                                <w:pStyle w:val="Web"/>
                                <w:spacing w:after="0"/>
                                <w:ind w:firstLine="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rPr>
                                <w:t>PMIC</w:t>
                              </w:r>
                              <w:proofErr w:type="spellEnd"/>
                            </w:p>
                          </w:txbxContent>
                        </wps:txbx>
                        <wps:bodyPr rtlCol="0" anchor="ctr"/>
                      </wps:wsp>
                      <wps:wsp>
                        <wps:cNvPr id="460" name="正方形/長方形 460"/>
                        <wps:cNvSpPr/>
                        <wps:spPr>
                          <a:xfrm>
                            <a:off x="2343150" y="923925"/>
                            <a:ext cx="1674520" cy="311150"/>
                          </a:xfrm>
                          <a:prstGeom prst="rect">
                            <a:avLst/>
                          </a:prstGeom>
                          <a:solidFill>
                            <a:sysClr val="window" lastClr="FFFFFF"/>
                          </a:solidFill>
                          <a:ln w="25400" cap="flat" cmpd="sng" algn="ctr">
                            <a:solidFill>
                              <a:schemeClr val="tx1"/>
                            </a:solidFill>
                            <a:prstDash val="solid"/>
                          </a:ln>
                          <a:effectLst/>
                        </wps:spPr>
                        <wps:txbx>
                          <w:txbxContent>
                            <w:p w14:paraId="40181F85"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color w:val="000000" w:themeColor="text1"/>
                                  <w:kern w:val="24"/>
                                </w:rPr>
                                <w:t>DRAM</w:t>
                              </w:r>
                            </w:p>
                          </w:txbxContent>
                        </wps:txbx>
                        <wps:bodyPr tIns="0" bIns="0" rtlCol="0" anchor="ctr"/>
                      </wps:wsp>
                      <wps:wsp>
                        <wps:cNvPr id="459" name="正方形/長方形 459"/>
                        <wps:cNvSpPr/>
                        <wps:spPr>
                          <a:xfrm>
                            <a:off x="2352675" y="1343025"/>
                            <a:ext cx="1664995" cy="228600"/>
                          </a:xfrm>
                          <a:prstGeom prst="rect">
                            <a:avLst/>
                          </a:prstGeom>
                          <a:solidFill>
                            <a:sysClr val="window" lastClr="FFFFFF"/>
                          </a:solidFill>
                          <a:ln w="25400" cap="flat" cmpd="sng" algn="ctr">
                            <a:solidFill>
                              <a:schemeClr val="tx1"/>
                            </a:solidFill>
                            <a:prstDash val="solid"/>
                          </a:ln>
                          <a:effectLst/>
                        </wps:spPr>
                        <wps:txbx>
                          <w:txbxContent>
                            <w:p w14:paraId="143D0933" w14:textId="77777777" w:rsidR="009D5E56" w:rsidRPr="001565B4" w:rsidRDefault="009D5E56" w:rsidP="0027055D">
                              <w:pPr>
                                <w:topLinePunct w:val="0"/>
                                <w:adjustRightInd/>
                                <w:spacing w:after="0" w:line="240" w:lineRule="exact"/>
                                <w:ind w:firstLine="0"/>
                                <w:jc w:val="center"/>
                                <w:textAlignment w:val="auto"/>
                                <w:rPr>
                                  <w:rFonts w:ascii="メイリオ" w:eastAsia="メイリオ" w:hAnsi="メイリオ" w:cs="メイリオ"/>
                                </w:rPr>
                              </w:pPr>
                              <w:r w:rsidRPr="009019E9">
                                <w:rPr>
                                  <w:rFonts w:ascii="Arial" w:eastAsia="メイリオ" w:hAnsi="Arial" w:cs="Arial"/>
                                  <w:color w:val="000000" w:themeColor="text1"/>
                                  <w:kern w:val="24"/>
                                  <w:sz w:val="24"/>
                                  <w:szCs w:val="24"/>
                                </w:rPr>
                                <w:t>D</w:t>
                              </w:r>
                              <w:r w:rsidRPr="00A03063">
                                <w:rPr>
                                  <w:rFonts w:ascii="Arial" w:eastAsia="メイリオ" w:hAnsi="Arial" w:cs="Arial"/>
                                  <w:color w:val="000000" w:themeColor="text1"/>
                                  <w:kern w:val="24"/>
                                  <w:sz w:val="24"/>
                                  <w:szCs w:val="24"/>
                                </w:rPr>
                                <w:t xml:space="preserve">DR IO </w:t>
                              </w:r>
                              <w:r w:rsidRPr="0054247C">
                                <w:rPr>
                                  <w:rFonts w:ascii="Arial" w:eastAsia="メイリオ" w:hAnsi="Arial" w:cs="Arial"/>
                                  <w:color w:val="000000" w:themeColor="text1"/>
                                  <w:kern w:val="24"/>
                                  <w:sz w:val="24"/>
                                  <w:szCs w:val="24"/>
                                </w:rPr>
                                <w:t>interface</w:t>
                              </w:r>
                            </w:p>
                          </w:txbxContent>
                        </wps:txbx>
                        <wps:bodyPr tIns="0" bIns="0" rtlCol="0" anchor="ctr"/>
                      </wps:wsp>
                      <wps:wsp>
                        <wps:cNvPr id="458" name="正方形/長方形 458"/>
                        <wps:cNvSpPr/>
                        <wps:spPr>
                          <a:xfrm>
                            <a:off x="2352674" y="1571625"/>
                            <a:ext cx="1664996" cy="1632585"/>
                          </a:xfrm>
                          <a:prstGeom prst="rect">
                            <a:avLst/>
                          </a:prstGeom>
                          <a:solidFill>
                            <a:sysClr val="window" lastClr="FFFFFF"/>
                          </a:solidFill>
                          <a:ln w="25400" cap="flat" cmpd="sng" algn="ctr">
                            <a:solidFill>
                              <a:schemeClr val="tx1"/>
                            </a:solidFill>
                            <a:prstDash val="solid"/>
                          </a:ln>
                          <a:effectLst/>
                        </wps:spPr>
                        <wps:txbx>
                          <w:txbxContent>
                            <w:p w14:paraId="246A9A7F"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color w:val="000000" w:themeColor="text1"/>
                                  <w:kern w:val="24"/>
                                </w:rPr>
                                <w:t>R-Car</w:t>
                              </w:r>
                              <w:r>
                                <w:rPr>
                                  <w:rFonts w:ascii="メイリオ" w:eastAsia="メイリオ" w:hAnsi="メイリオ" w:cs="メイリオ"/>
                                  <w:color w:val="000000" w:themeColor="text1"/>
                                  <w:kern w:val="24"/>
                                </w:rPr>
                                <w:t xml:space="preserve"> </w:t>
                              </w:r>
                              <w:proofErr w:type="spellStart"/>
                              <w:r w:rsidRPr="001565B4">
                                <w:rPr>
                                  <w:rFonts w:ascii="メイリオ" w:eastAsia="メイリオ" w:hAnsi="メイリオ" w:cs="メイリオ"/>
                                  <w:color w:val="000000" w:themeColor="text1"/>
                                  <w:kern w:val="24"/>
                                </w:rPr>
                                <w:t>H3</w:t>
                              </w:r>
                              <w:proofErr w:type="spellEnd"/>
                            </w:p>
                          </w:txbxContent>
                        </wps:txbx>
                        <wps:bodyPr rtlCol="0" anchor="ctr"/>
                      </wps:wsp>
                      <wps:wsp>
                        <wps:cNvPr id="71" name="Inhaltsplatzhalter 3"/>
                        <wps:cNvSpPr txBox="1">
                          <a:spLocks/>
                        </wps:cNvSpPr>
                        <wps:spPr>
                          <a:xfrm>
                            <a:off x="257175" y="0"/>
                            <a:ext cx="2615026" cy="346710"/>
                          </a:xfrm>
                          <a:prstGeom prst="rect">
                            <a:avLst/>
                          </a:prstGeom>
                        </wps:spPr>
                        <wps:txbx>
                          <w:txbxContent>
                            <w:p w14:paraId="626F710B" w14:textId="77777777" w:rsidR="009D5E56" w:rsidRDefault="009D5E56" w:rsidP="004A7056">
                              <w:pPr>
                                <w:pStyle w:val="Web"/>
                                <w:spacing w:after="0"/>
                              </w:pPr>
                              <w:r>
                                <w:rPr>
                                  <w:rFonts w:ascii="メイリオ" w:eastAsia="メイリオ" w:hAnsi="メイリオ" w:cstheme="minorBidi" w:hint="eastAsia"/>
                                  <w:color w:val="000000" w:themeColor="text1"/>
                                  <w:kern w:val="24"/>
                                  <w:sz w:val="28"/>
                                  <w:szCs w:val="28"/>
                                  <w:u w:val="single"/>
                                </w:rPr>
                                <w:t>N</w:t>
                              </w:r>
                              <w:r w:rsidRPr="00A03063">
                                <w:rPr>
                                  <w:rFonts w:ascii="メイリオ" w:eastAsia="メイリオ" w:hAnsi="メイリオ" w:cstheme="minorBidi" w:hint="eastAsia"/>
                                  <w:color w:val="000000" w:themeColor="text1"/>
                                  <w:kern w:val="24"/>
                                  <w:sz w:val="28"/>
                                  <w:szCs w:val="28"/>
                                  <w:u w:val="single"/>
                                </w:rPr>
                                <w:t xml:space="preserve">ormal </w:t>
                              </w:r>
                              <w:r w:rsidRPr="0054247C">
                                <w:rPr>
                                  <w:rFonts w:ascii="メイリオ" w:eastAsia="メイリオ" w:hAnsi="メイリオ" w:cstheme="minorBidi"/>
                                  <w:color w:val="000000" w:themeColor="text1"/>
                                  <w:kern w:val="24"/>
                                  <w:sz w:val="28"/>
                                  <w:szCs w:val="28"/>
                                  <w:u w:val="single"/>
                                </w:rPr>
                                <w:t>operation</w:t>
                              </w:r>
                            </w:p>
                          </w:txbxContent>
                        </wps:txbx>
                        <wps:bodyPr vert="horz" wrap="square" lIns="0" tIns="0" rIns="0" bIns="0" rtlCol="0">
                          <a:spAutoFit/>
                        </wps:bodyPr>
                      </wps:wsp>
                      <wps:wsp>
                        <wps:cNvPr id="670" name="Inhaltsplatzhalter 3"/>
                        <wps:cNvSpPr txBox="1">
                          <a:spLocks/>
                        </wps:cNvSpPr>
                        <wps:spPr>
                          <a:xfrm>
                            <a:off x="4638675" y="28575"/>
                            <a:ext cx="3195438" cy="346710"/>
                          </a:xfrm>
                          <a:prstGeom prst="rect">
                            <a:avLst/>
                          </a:prstGeom>
                        </wps:spPr>
                        <wps:txbx>
                          <w:txbxContent>
                            <w:p w14:paraId="76CFED0C" w14:textId="77777777" w:rsidR="009D5E56" w:rsidRDefault="009D5E56" w:rsidP="004A7056">
                              <w:pPr>
                                <w:pStyle w:val="Web"/>
                                <w:spacing w:after="0"/>
                              </w:pPr>
                              <w:r>
                                <w:rPr>
                                  <w:rFonts w:ascii="メイリオ" w:eastAsia="メイリオ" w:hAnsi="メイリオ" w:cstheme="minorBidi" w:hint="eastAsia"/>
                                  <w:color w:val="000000" w:themeColor="text1"/>
                                  <w:kern w:val="24"/>
                                  <w:sz w:val="28"/>
                                  <w:szCs w:val="28"/>
                                  <w:u w:val="single"/>
                                </w:rPr>
                                <w:t>System</w:t>
                              </w:r>
                              <w:r>
                                <w:rPr>
                                  <w:rFonts w:ascii="メイリオ" w:eastAsia="メイリオ" w:hAnsi="メイリオ" w:cstheme="minorBidi"/>
                                  <w:color w:val="000000" w:themeColor="text1"/>
                                  <w:kern w:val="24"/>
                                  <w:sz w:val="28"/>
                                  <w:szCs w:val="28"/>
                                  <w:u w:val="single"/>
                                </w:rPr>
                                <w:t xml:space="preserve"> </w:t>
                              </w:r>
                              <w:r>
                                <w:rPr>
                                  <w:rFonts w:ascii="メイリオ" w:eastAsia="メイリオ" w:hAnsi="メイリオ" w:cstheme="minorBidi" w:hint="eastAsia"/>
                                  <w:color w:val="000000" w:themeColor="text1"/>
                                  <w:kern w:val="24"/>
                                  <w:sz w:val="28"/>
                                  <w:szCs w:val="28"/>
                                  <w:u w:val="single"/>
                                </w:rPr>
                                <w:t>Suspend To RAM</w:t>
                              </w:r>
                            </w:p>
                          </w:txbxContent>
                        </wps:txbx>
                        <wps:bodyPr vert="horz" wrap="square" lIns="0" tIns="0" rIns="0" bIns="0" rtlCol="0">
                          <a:spAutoFit/>
                        </wps:bodyPr>
                      </wps:wsp>
                      <wps:wsp>
                        <wps:cNvPr id="676" name="正方形/長方形 676"/>
                        <wps:cNvSpPr/>
                        <wps:spPr>
                          <a:xfrm>
                            <a:off x="8686800" y="781050"/>
                            <a:ext cx="1127487" cy="374976"/>
                          </a:xfrm>
                          <a:prstGeom prst="rect">
                            <a:avLst/>
                          </a:prstGeom>
                          <a:solidFill>
                            <a:sysClr val="window" lastClr="FFFFFF">
                              <a:lumMod val="75000"/>
                            </a:sysClr>
                          </a:solidFill>
                          <a:ln w="25400" cap="flat" cmpd="sng" algn="ctr">
                            <a:solidFill>
                              <a:schemeClr val="tx1"/>
                            </a:solidFill>
                            <a:prstDash val="solid"/>
                          </a:ln>
                          <a:effectLst/>
                        </wps:spPr>
                        <wps:txbx>
                          <w:txbxContent>
                            <w:p w14:paraId="3E7DA8A6"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hint="eastAsia"/>
                                  <w:color w:val="000000" w:themeColor="text1"/>
                                  <w:kern w:val="24"/>
                                </w:rPr>
                                <w:t>電源</w:t>
                              </w:r>
                              <w:r w:rsidRPr="001565B4">
                                <w:rPr>
                                  <w:rFonts w:ascii="メイリオ" w:eastAsia="メイリオ" w:hAnsi="メイリオ" w:cs="メイリオ"/>
                                  <w:color w:val="000000" w:themeColor="text1"/>
                                  <w:kern w:val="24"/>
                                </w:rPr>
                                <w:t>OFF</w:t>
                              </w:r>
                            </w:p>
                          </w:txbxContent>
                        </wps:txbx>
                        <wps:bodyPr rtlCol="0" anchor="ctr"/>
                      </wps:wsp>
                      <wps:wsp>
                        <wps:cNvPr id="677" name="正方形/長方形 677"/>
                        <wps:cNvSpPr/>
                        <wps:spPr>
                          <a:xfrm>
                            <a:off x="8686800" y="295275"/>
                            <a:ext cx="1127487" cy="374976"/>
                          </a:xfrm>
                          <a:prstGeom prst="rect">
                            <a:avLst/>
                          </a:prstGeom>
                          <a:noFill/>
                          <a:ln w="25400" cap="flat" cmpd="sng" algn="ctr">
                            <a:solidFill>
                              <a:srgbClr val="3C3C3B"/>
                            </a:solidFill>
                            <a:prstDash val="solid"/>
                          </a:ln>
                          <a:effectLst/>
                        </wps:spPr>
                        <wps:txbx>
                          <w:txbxContent>
                            <w:p w14:paraId="3DCF05BA"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hint="eastAsia"/>
                                  <w:color w:val="000000" w:themeColor="text1"/>
                                  <w:kern w:val="24"/>
                                </w:rPr>
                                <w:t>電源</w:t>
                              </w:r>
                              <w:r w:rsidRPr="001565B4">
                                <w:rPr>
                                  <w:rFonts w:ascii="メイリオ" w:eastAsia="メイリオ" w:hAnsi="メイリオ" w:cs="メイリオ"/>
                                  <w:color w:val="000000" w:themeColor="text1"/>
                                  <w:kern w:val="24"/>
                                </w:rPr>
                                <w:t>ON</w:t>
                              </w:r>
                            </w:p>
                          </w:txbxContent>
                        </wps:txbx>
                        <wps:bodyPr rtlCol="0" anchor="ctr"/>
                      </wps:wsp>
                    </wpg:wgp>
                  </a:graphicData>
                </a:graphic>
                <wp14:sizeRelV relativeFrom="margin">
                  <wp14:pctHeight>0</wp14:pctHeight>
                </wp14:sizeRelV>
              </wp:anchor>
            </w:drawing>
          </mc:Choice>
          <mc:Fallback>
            <w:pict>
              <v:group w14:anchorId="4C527E1C" id="グループ化 680" o:spid="_x0000_s1049" style="position:absolute;left:0;text-align:left;margin-left:1.5pt;margin-top:13.35pt;width:772.75pt;height:293.3pt;z-index:251569664;mso-height-relative:margin" coordsize="98142,37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">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左右矢印吹き出し 667" o:spid="_x0000_s1050" type="#_x0000_t81" style="position:absolute;left:74676;top:15811;width:2800;height:36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" adj="8768,10380,4252,10594" fillcolor="#bfbfbf" strokecolor="#a6a6a6" strokeweight="1pt"/>
                <v:rect id="正方形/長方形 668" o:spid="_x0000_s1051" style="position:absolute;left:57530;top:31337;width:16672;height: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" filled="f" stroked="f" strokeweight="2pt">
                  <v:textbox inset=",1.5mm,,0">
                    <w:txbxContent>
                      <w:p w14:paraId="0346F781" w14:textId="77777777" w:rsidR="009D5E56" w:rsidRPr="001565B4" w:rsidRDefault="009D5E56" w:rsidP="00F26BDE">
                        <w:pPr>
                          <w:pStyle w:val="Web"/>
                          <w:spacing w:after="0" w:line="220" w:lineRule="exact"/>
                          <w:ind w:firstLine="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VD33</w:t>
                        </w:r>
                        <w:proofErr w:type="spellEnd"/>
                        <w:r w:rsidRPr="001565B4">
                          <w:rPr>
                            <w:rFonts w:ascii="メイリオ" w:eastAsia="メイリオ" w:hAnsi="メイリオ" w:cs="メイリオ"/>
                            <w:color w:val="000000" w:themeColor="text1"/>
                            <w:kern w:val="24"/>
                            <w:sz w:val="21"/>
                            <w:szCs w:val="21"/>
                          </w:rPr>
                          <w:t xml:space="preserve">, </w:t>
                        </w:r>
                        <w:proofErr w:type="spellStart"/>
                        <w:r w:rsidRPr="001565B4">
                          <w:rPr>
                            <w:rFonts w:ascii="メイリオ" w:eastAsia="メイリオ" w:hAnsi="メイリオ" w:cs="メイリオ"/>
                            <w:color w:val="000000" w:themeColor="text1"/>
                            <w:kern w:val="24"/>
                            <w:sz w:val="21"/>
                            <w:szCs w:val="21"/>
                          </w:rPr>
                          <w:t>VD18</w:t>
                        </w:r>
                        <w:proofErr w:type="spellEnd"/>
                        <w:r w:rsidRPr="001565B4">
                          <w:rPr>
                            <w:rFonts w:ascii="メイリオ" w:eastAsia="メイリオ" w:hAnsi="メイリオ" w:cs="メイリオ"/>
                            <w:color w:val="000000" w:themeColor="text1"/>
                            <w:kern w:val="24"/>
                            <w:sz w:val="21"/>
                            <w:szCs w:val="21"/>
                          </w:rPr>
                          <w:t>, etc.</w:t>
                        </w:r>
                      </w:p>
                    </w:txbxContent>
                  </v:textbox>
                </v:rect>
                <v:rect id="_x0000_s1052" style="position:absolute;left:11906;top:30956;width:1581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" filled="f" stroked="f" strokeweight="2pt">
                  <v:textbox inset=",1mm,,0">
                    <w:txbxContent>
                      <w:p w14:paraId="757BA3BC" w14:textId="77777777" w:rsidR="009D5E56" w:rsidRPr="001565B4" w:rsidRDefault="009D5E56" w:rsidP="00F26BDE">
                        <w:pPr>
                          <w:pStyle w:val="Web"/>
                          <w:spacing w:after="0" w:line="220" w:lineRule="exact"/>
                          <w:ind w:firstLine="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VD33</w:t>
                        </w:r>
                        <w:proofErr w:type="spellEnd"/>
                        <w:r w:rsidRPr="001565B4">
                          <w:rPr>
                            <w:rFonts w:ascii="メイリオ" w:eastAsia="メイリオ" w:hAnsi="メイリオ" w:cs="メイリオ"/>
                            <w:color w:val="000000" w:themeColor="text1"/>
                            <w:kern w:val="24"/>
                            <w:sz w:val="21"/>
                            <w:szCs w:val="21"/>
                          </w:rPr>
                          <w:t xml:space="preserve">, </w:t>
                        </w:r>
                        <w:proofErr w:type="spellStart"/>
                        <w:r w:rsidRPr="001565B4">
                          <w:rPr>
                            <w:rFonts w:ascii="メイリオ" w:eastAsia="メイリオ" w:hAnsi="メイリオ" w:cs="メイリオ"/>
                            <w:color w:val="000000" w:themeColor="text1"/>
                            <w:kern w:val="24"/>
                            <w:sz w:val="21"/>
                            <w:szCs w:val="21"/>
                          </w:rPr>
                          <w:t>VD18</w:t>
                        </w:r>
                        <w:proofErr w:type="spellEnd"/>
                        <w:r w:rsidRPr="001565B4">
                          <w:rPr>
                            <w:rFonts w:ascii="メイリオ" w:eastAsia="メイリオ" w:hAnsi="メイリオ" w:cs="メイリオ"/>
                            <w:color w:val="000000" w:themeColor="text1"/>
                            <w:kern w:val="24"/>
                            <w:sz w:val="21"/>
                            <w:szCs w:val="21"/>
                          </w:rPr>
                          <w:t>, etc.</w:t>
                        </w:r>
                      </w:p>
                    </w:txbxContent>
                  </v:textbox>
                </v:rect>
                <v:rect id="正方形/長方形 665" o:spid="_x0000_s1053" style="position:absolute;left:56388;top:28384;width:13404;height:2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" filled="f" stroked="f" strokeweight="2pt">
                  <v:textbox inset=",0,,0">
                    <w:txbxContent>
                      <w:p w14:paraId="388B314C"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DVFS</w:t>
                        </w:r>
                        <w:proofErr w:type="spellEnd"/>
                        <w:r w:rsidRPr="001565B4">
                          <w:rPr>
                            <w:rFonts w:ascii="メイリオ" w:eastAsia="メイリオ" w:hAnsi="メイリオ" w:cs="メイリオ"/>
                            <w:color w:val="000000" w:themeColor="text1"/>
                            <w:kern w:val="24"/>
                            <w:sz w:val="21"/>
                            <w:szCs w:val="21"/>
                          </w:rPr>
                          <w:t xml:space="preserve">, </w:t>
                        </w:r>
                        <w:proofErr w:type="spellStart"/>
                        <w:r w:rsidRPr="001565B4">
                          <w:rPr>
                            <w:rFonts w:ascii="メイリオ" w:eastAsia="メイリオ" w:hAnsi="メイリオ" w:cs="メイリオ"/>
                            <w:color w:val="000000" w:themeColor="text1"/>
                            <w:kern w:val="24"/>
                            <w:sz w:val="21"/>
                            <w:szCs w:val="21"/>
                          </w:rPr>
                          <w:t>VDD</w:t>
                        </w:r>
                        <w:proofErr w:type="spellEnd"/>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60" o:spid="_x0000_s1054" type="#_x0000_t13" style="position:absolute;left:58067;top:30480;width:10725;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" adj="20347" fillcolor="#bfbfbf" strokecolor="#a6a6a6" strokeweight="1pt"/>
                <v:rect id="正方形/長方形 55" o:spid="_x0000_s1055" style="position:absolute;left:10763;top:28194;width:13405;height:3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" filled="f" stroked="f" strokeweight="2pt">
                  <v:textbox inset=",0,,0">
                    <w:txbxContent>
                      <w:p w14:paraId="44C10051"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DVFS</w:t>
                        </w:r>
                        <w:proofErr w:type="spellEnd"/>
                        <w:r w:rsidRPr="001565B4">
                          <w:rPr>
                            <w:rFonts w:ascii="メイリオ" w:eastAsia="メイリオ" w:hAnsi="メイリオ" w:cs="メイリオ"/>
                            <w:color w:val="000000" w:themeColor="text1"/>
                            <w:kern w:val="24"/>
                            <w:sz w:val="21"/>
                            <w:szCs w:val="21"/>
                          </w:rPr>
                          <w:t xml:space="preserve">, </w:t>
                        </w:r>
                        <w:proofErr w:type="spellStart"/>
                        <w:r w:rsidRPr="001565B4">
                          <w:rPr>
                            <w:rFonts w:ascii="メイリオ" w:eastAsia="メイリオ" w:hAnsi="メイリオ" w:cs="メイリオ"/>
                            <w:color w:val="000000" w:themeColor="text1"/>
                            <w:kern w:val="24"/>
                            <w:sz w:val="21"/>
                            <w:szCs w:val="21"/>
                          </w:rPr>
                          <w:t>VDD</w:t>
                        </w:r>
                        <w:proofErr w:type="spellEnd"/>
                      </w:p>
                    </w:txbxContent>
                  </v:textbox>
                </v:rect>
                <v:rect id="正方形/長方形 663" o:spid="_x0000_s1056" style="position:absolute;left:58293;top:25943;width:13404;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" filled="f" stroked="f" strokeweight="2pt">
                  <v:textbox inset=",0,,0">
                    <w:txbxContent>
                      <w:p w14:paraId="23ABEF92" w14:textId="77777777" w:rsidR="009D5E56" w:rsidRPr="001565B4" w:rsidRDefault="009D5E56" w:rsidP="004A7056">
                        <w:pPr>
                          <w:pStyle w:val="Web"/>
                          <w:spacing w:after="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I2C_SCL</w:t>
                        </w:r>
                        <w:proofErr w:type="spellEnd"/>
                      </w:p>
                    </w:txbxContent>
                  </v:textbox>
                </v:rect>
                <v:rect id="正方形/長方形 476" o:spid="_x0000_s1057" style="position:absolute;left:12763;top:23336;width:1340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" filled="f" stroked="f" strokeweight="2pt">
                  <v:textbox inset=",0,,0">
                    <w:txbxContent>
                      <w:p w14:paraId="603BA985" w14:textId="77777777" w:rsidR="009D5E56" w:rsidRPr="001565B4" w:rsidRDefault="009D5E56" w:rsidP="004A7056">
                        <w:pPr>
                          <w:pStyle w:val="Web"/>
                          <w:spacing w:after="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I2C_SDA</w:t>
                        </w:r>
                        <w:proofErr w:type="spellEnd"/>
                      </w:p>
                    </w:txbxContent>
                  </v:textbox>
                </v:rect>
                <v:rect id="正方形/長方形 477" o:spid="_x0000_s1058" style="position:absolute;left:12668;top:25908;width:1340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" filled="f" stroked="f" strokeweight="2pt">
                  <v:textbox inset=",0,,0">
                    <w:txbxContent>
                      <w:p w14:paraId="0A6F8DD9" w14:textId="77777777" w:rsidR="009D5E56" w:rsidRPr="001565B4" w:rsidRDefault="009D5E56" w:rsidP="004A7056">
                        <w:pPr>
                          <w:pStyle w:val="Web"/>
                          <w:spacing w:after="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I2C_SCL</w:t>
                        </w:r>
                        <w:proofErr w:type="spellEnd"/>
                      </w:p>
                    </w:txbxContent>
                  </v:textbox>
                </v:rect>
                <v:rect id="正方形/長方形 662" o:spid="_x0000_s1059" style="position:absolute;left:58293;top:23145;width:1340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" filled="f" stroked="f" strokeweight="2pt">
                  <v:textbox inset=",0,,0">
                    <w:txbxContent>
                      <w:p w14:paraId="6EB30A52" w14:textId="77777777" w:rsidR="009D5E56" w:rsidRPr="001565B4" w:rsidRDefault="009D5E56" w:rsidP="004A7056">
                        <w:pPr>
                          <w:pStyle w:val="Web"/>
                          <w:spacing w:after="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I2C_SDA</w:t>
                        </w:r>
                        <w:proofErr w:type="spellEnd"/>
                      </w:p>
                    </w:txbxContent>
                  </v:textbox>
                </v:rect>
                <v:rect id="正方形/長方形 658" o:spid="_x0000_s1060" style="position:absolute;left:56483;top:20478;width:1340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" filled="f" stroked="f" strokeweight="2pt">
                  <v:textbox inset=",0,,0">
                    <w:txbxContent>
                      <w:p w14:paraId="3FAC695F"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BKUP_TRG</w:t>
                        </w:r>
                        <w:proofErr w:type="spellEnd"/>
                      </w:p>
                    </w:txbxContent>
                  </v:textbox>
                </v:rect>
                <v:rect id="正方形/長方形 472" o:spid="_x0000_s1061" style="position:absolute;left:10763;top:20669;width:1340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" filled="f" stroked="f" strokeweight="2pt">
                  <v:textbox inset=",0,,0">
                    <w:txbxContent>
                      <w:p w14:paraId="1649F231"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BKUP_TRG</w:t>
                        </w:r>
                        <w:proofErr w:type="spellEnd"/>
                      </w:p>
                    </w:txbxContent>
                  </v:textbox>
                </v:rect>
                <v:rect id="正方形/長方形 659" o:spid="_x0000_s1062" style="position:absolute;left:56388;top:17811;width:1340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" filled="f" stroked="f" strokeweight="2pt">
                  <v:textbox inset=",0,,0">
                    <w:txbxContent>
                      <w:p w14:paraId="125B43B7"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BKUP_CTRL</w:t>
                        </w:r>
                        <w:proofErr w:type="spellEnd"/>
                      </w:p>
                    </w:txbxContent>
                  </v:textbox>
                </v:rect>
                <v:rect id="正方形/長方形 473" o:spid="_x0000_s1063" style="position:absolute;left:10668;top:17907;width:13404;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" filled="f" stroked="f" strokeweight="2pt">
                  <v:textbox inset=",0,,0">
                    <w:txbxContent>
                      <w:p w14:paraId="36DBEB64"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BKUP_CTRL</w:t>
                        </w:r>
                        <w:proofErr w:type="spellEnd"/>
                      </w:p>
                    </w:txbxContent>
                  </v:textbox>
                </v:rect>
                <v:rect id="正方形/長方形 468" o:spid="_x0000_s1064" style="position:absolute;left:10668;top:15049;width:13404;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" filled="f" stroked="f" strokeweight="2pt">
                  <v:textbox inset=",0,,0">
                    <w:txbxContent>
                      <w:p w14:paraId="5639112B"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PRESETB</w:t>
                        </w:r>
                        <w:proofErr w:type="spellEnd"/>
                      </w:p>
                    </w:txbxContent>
                  </v:textbox>
                </v:rect>
                <v:rect id="正方形/長方形 654" o:spid="_x0000_s1065" style="position:absolute;left:56292;top:15240;width:1340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" filled="f" stroked="f" strokeweight="2pt">
                  <v:textbox inset=",0,,0">
                    <w:txbxContent>
                      <w:p w14:paraId="53222714" w14:textId="77777777" w:rsidR="009D5E56" w:rsidRPr="001565B4" w:rsidRDefault="009D5E56" w:rsidP="004A7056">
                        <w:pPr>
                          <w:pStyle w:val="Web"/>
                          <w:spacing w:after="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PRESETB</w:t>
                        </w:r>
                        <w:proofErr w:type="spellEnd"/>
                      </w:p>
                    </w:txbxContent>
                  </v:textbox>
                </v:rect>
                <v:rect id="正方形/長方形 675" o:spid="_x0000_s1066" style="position:absolute;left:57530;top:7715;width:13405;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" filled="f" stroked="f" strokeweight="2pt">
                  <v:textbox inset="1.5mm,0,,0">
                    <w:txbxContent>
                      <w:p w14:paraId="62701147" w14:textId="77777777" w:rsidR="009D5E56" w:rsidRPr="001565B4" w:rsidRDefault="009D5E56" w:rsidP="00EF0AB7">
                        <w:pPr>
                          <w:pStyle w:val="Web"/>
                          <w:spacing w:after="0"/>
                          <w:ind w:firstLine="0"/>
                          <w:rPr>
                            <w:rFonts w:ascii="メイリオ" w:eastAsia="メイリオ" w:hAnsi="メイリオ" w:cs="メイリオ"/>
                          </w:rPr>
                        </w:pPr>
                        <w:r w:rsidRPr="0054247C">
                          <w:rPr>
                            <w:rFonts w:ascii="メイリオ" w:eastAsia="メイリオ" w:hAnsi="メイリオ" w:cs="メイリオ"/>
                            <w:color w:val="000000" w:themeColor="text1"/>
                            <w:kern w:val="24"/>
                            <w:sz w:val="21"/>
                            <w:szCs w:val="21"/>
                          </w:rPr>
                          <w:t>DDR</w:t>
                        </w:r>
                        <w:r w:rsidRPr="0054247C">
                          <w:rPr>
                            <w:rFonts w:ascii="メイリオ" w:eastAsia="メイリオ" w:hAnsi="メイリオ" w:cs="メイリオ" w:hint="eastAsia"/>
                            <w:color w:val="000000" w:themeColor="text1"/>
                            <w:kern w:val="24"/>
                            <w:sz w:val="21"/>
                            <w:szCs w:val="21"/>
                          </w:rPr>
                          <w:t>０</w:t>
                        </w:r>
                        <w:r w:rsidRPr="0054247C">
                          <w:rPr>
                            <w:rFonts w:ascii="メイリオ" w:eastAsia="メイリオ" w:hAnsi="メイリオ" w:cs="メイリオ"/>
                            <w:color w:val="000000" w:themeColor="text1"/>
                            <w:kern w:val="24"/>
                            <w:sz w:val="21"/>
                            <w:szCs w:val="21"/>
                          </w:rPr>
                          <w:t>C/</w:t>
                        </w:r>
                        <w:proofErr w:type="spellStart"/>
                        <w:r w:rsidRPr="0054247C">
                          <w:rPr>
                            <w:rFonts w:ascii="メイリオ" w:eastAsia="メイリオ" w:hAnsi="メイリオ" w:cs="メイリオ"/>
                            <w:color w:val="000000" w:themeColor="text1"/>
                            <w:kern w:val="24"/>
                            <w:sz w:val="21"/>
                            <w:szCs w:val="21"/>
                          </w:rPr>
                          <w:t>DDR1C</w:t>
                        </w:r>
                        <w:proofErr w:type="spellEnd"/>
                      </w:p>
                    </w:txbxContent>
                  </v:textbox>
                </v:rect>
                <v:rect id="正方形/長方形 70" o:spid="_x0000_s1067" style="position:absolute;left:12096;top:7334;width:13405;height:2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" filled="f" stroked="f" strokeweight="2pt">
                  <v:textbox inset="1.5mm,0,,0">
                    <w:txbxContent>
                      <w:p w14:paraId="26276A9E" w14:textId="77777777" w:rsidR="009D5E56" w:rsidRPr="001565B4" w:rsidRDefault="009D5E56" w:rsidP="00EF0AB7">
                        <w:pPr>
                          <w:pStyle w:val="Web"/>
                          <w:spacing w:after="0"/>
                          <w:ind w:firstLine="0"/>
                          <w:rPr>
                            <w:rFonts w:ascii="メイリオ" w:eastAsia="メイリオ" w:hAnsi="メイリオ" w:cs="メイリオ"/>
                          </w:rPr>
                        </w:pPr>
                        <w:r w:rsidRPr="0054247C">
                          <w:rPr>
                            <w:rFonts w:ascii="メイリオ" w:eastAsia="メイリオ" w:hAnsi="メイリオ" w:cs="メイリオ"/>
                            <w:color w:val="000000" w:themeColor="text1"/>
                            <w:kern w:val="24"/>
                            <w:sz w:val="21"/>
                            <w:szCs w:val="21"/>
                          </w:rPr>
                          <w:t>DDR</w:t>
                        </w:r>
                        <w:r w:rsidRPr="0054247C">
                          <w:rPr>
                            <w:rFonts w:ascii="メイリオ" w:eastAsia="メイリオ" w:hAnsi="メイリオ" w:cs="メイリオ" w:hint="eastAsia"/>
                            <w:color w:val="000000" w:themeColor="text1"/>
                            <w:kern w:val="24"/>
                            <w:sz w:val="21"/>
                            <w:szCs w:val="21"/>
                          </w:rPr>
                          <w:t>０</w:t>
                        </w:r>
                        <w:r w:rsidRPr="0054247C">
                          <w:rPr>
                            <w:rFonts w:ascii="メイリオ" w:eastAsia="メイリオ" w:hAnsi="メイリオ" w:cs="メイリオ"/>
                            <w:color w:val="000000" w:themeColor="text1"/>
                            <w:kern w:val="24"/>
                            <w:sz w:val="21"/>
                            <w:szCs w:val="21"/>
                          </w:rPr>
                          <w:t>C/</w:t>
                        </w:r>
                        <w:proofErr w:type="spellStart"/>
                        <w:r w:rsidRPr="0054247C">
                          <w:rPr>
                            <w:rFonts w:ascii="メイリオ" w:eastAsia="メイリオ" w:hAnsi="メイリオ" w:cs="メイリオ"/>
                            <w:color w:val="000000" w:themeColor="text1"/>
                            <w:kern w:val="24"/>
                            <w:sz w:val="21"/>
                            <w:szCs w:val="21"/>
                          </w:rPr>
                          <w:t>DDR1C</w:t>
                        </w:r>
                        <w:proofErr w:type="spellEnd"/>
                      </w:p>
                    </w:txbxContent>
                  </v:textbox>
                </v:rect>
                <v:rect id="正方形/長方形 651" o:spid="_x0000_s1068" style="position:absolute;left:45053;top:23241;width:689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" filled="f" stroked="f" strokeweight="2pt">
                  <v:textbox inset=",0,,0">
                    <w:txbxContent>
                      <w:p w14:paraId="064EB818" w14:textId="77777777" w:rsidR="009D5E56" w:rsidRPr="001565B4" w:rsidRDefault="009D5E56" w:rsidP="004A7056">
                        <w:pPr>
                          <w:pStyle w:val="Web"/>
                          <w:spacing w:after="0"/>
                          <w:ind w:firstLine="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RSTB</w:t>
                        </w:r>
                        <w:proofErr w:type="spellEnd"/>
                      </w:p>
                    </w:txbxContent>
                  </v:textbox>
                </v:rect>
                <v:rect id="正方形/長方形 463" o:spid="_x0000_s1069" style="position:absolute;top:23336;width:6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" filled="f" stroked="f" strokeweight="2pt">
                  <v:textbox inset=",0,,0">
                    <w:txbxContent>
                      <w:p w14:paraId="362D757B" w14:textId="77777777" w:rsidR="009D5E56" w:rsidRPr="001565B4" w:rsidRDefault="009D5E56" w:rsidP="004A7056">
                        <w:pPr>
                          <w:pStyle w:val="Web"/>
                          <w:spacing w:after="0"/>
                          <w:ind w:firstLine="0"/>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sz w:val="21"/>
                            <w:szCs w:val="21"/>
                          </w:rPr>
                          <w:t>RSTB</w:t>
                        </w:r>
                        <w:proofErr w:type="spellEnd"/>
                      </w:p>
                    </w:txbxContent>
                  </v:textbox>
                </v:rect>
                <v:rect id="正方形/長方形 664" o:spid="_x0000_s1070" style="position:absolute;left:47053;top:2857;width:1340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" filled="f" stroked="f" strokeweight="2pt">
                  <v:textbox inset=",0,,0">
                    <w:txbxContent>
                      <w:p w14:paraId="7E9EC715" w14:textId="77777777" w:rsidR="009D5E56" w:rsidRPr="001565B4" w:rsidRDefault="009D5E56" w:rsidP="004A7056">
                        <w:pPr>
                          <w:pStyle w:val="Web"/>
                          <w:spacing w:after="0"/>
                          <w:jc w:val="center"/>
                          <w:rPr>
                            <w:rFonts w:ascii="メイリオ" w:eastAsia="メイリオ" w:hAnsi="メイリオ" w:cs="メイリオ"/>
                          </w:rPr>
                        </w:pPr>
                        <w:r w:rsidRPr="001565B4">
                          <w:rPr>
                            <w:rFonts w:ascii="メイリオ" w:eastAsia="メイリオ" w:hAnsi="メイリオ" w:cs="メイリオ"/>
                            <w:color w:val="000000" w:themeColor="text1"/>
                            <w:kern w:val="24"/>
                            <w:sz w:val="21"/>
                            <w:szCs w:val="21"/>
                          </w:rPr>
                          <w:t>OFF</w:t>
                        </w:r>
                      </w:p>
                    </w:txbxContent>
                  </v:textbox>
                </v:rect>
                <v:rect id="正方形/長方形 478" o:spid="_x0000_s1071" style="position:absolute;left:1714;top:2476;width:13405;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" filled="f" stroked="f" strokeweight="2pt">
                  <v:textbox inset=",0,,0">
                    <w:txbxContent>
                      <w:p w14:paraId="6EEA320E" w14:textId="77777777" w:rsidR="009D5E56" w:rsidRPr="001565B4" w:rsidRDefault="009D5E56" w:rsidP="004A7056">
                        <w:pPr>
                          <w:pStyle w:val="Web"/>
                          <w:spacing w:after="0"/>
                          <w:jc w:val="center"/>
                          <w:rPr>
                            <w:rFonts w:ascii="メイリオ" w:eastAsia="メイリオ" w:hAnsi="メイリオ" w:cs="メイリオ"/>
                          </w:rPr>
                        </w:pPr>
                        <w:r w:rsidRPr="001565B4">
                          <w:rPr>
                            <w:rFonts w:ascii="メイリオ" w:eastAsia="メイリオ" w:hAnsi="メイリオ" w:cs="メイリオ"/>
                            <w:color w:val="000000" w:themeColor="text1"/>
                            <w:kern w:val="24"/>
                            <w:sz w:val="21"/>
                            <w:szCs w:val="21"/>
                          </w:rPr>
                          <w:t>ON</w:t>
                        </w:r>
                      </w:p>
                    </w:txbxContent>
                  </v:textbox>
                </v:rect>
                <v:shape id="右矢印 674" o:spid="_x0000_s1072" type="#_x0000_t13" style="position:absolute;left:58007;top:9810;width:10725;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" adj="20347" fillcolor="black [3213]" strokecolor="black [3213]" strokeweight="1pt"/>
                <v:shape id="曲折矢印 672" o:spid="_x0000_s1073" style="position:absolute;left:63436;top:11239;width:5366;height:3137;visibility:visible;mso-wrap-style:square;v-text-anchor:middle" coordsize="53657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" path="m,313690l,38498r,l471905,38498,471905,r64670,69115l471905,138231r,-38498l61235,99733r,l61235,313690,,313690xe" fillcolor="black [3213]" strokecolor="black [3213]" strokeweight="1pt">
                  <v:path arrowok="t" o:connecttype="custom" o:connectlocs="0,313690;0,38498;0,38498;471905,38498;471905,0;536575,69115;471905,138231;471905,99733;61235,99733;61235,99733;61235,313690;0,313690" o:connectangles="0,0,0,0,0,0,0,0,0,0,0,0"/>
                </v:shape>
                <v:shape id="右矢印 671" o:spid="_x0000_s1074" type="#_x0000_t13" style="position:absolute;left:58007;top:14097;width:10725;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" adj="20347" fillcolor="black [3213]" strokecolor="black [3213]" strokeweight="1pt"/>
                <v:rect id="正方形/長方形 666" o:spid="_x0000_s1075" style="position:absolute;left:68961;top:35433;width:16548;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" fillcolor="#bfbfbf" strokecolor="black [3213]" strokeweight="2pt">
                  <v:textbox inset=",0,,0">
                    <w:txbxContent>
                      <w:p w14:paraId="77E461E6" w14:textId="77777777" w:rsidR="009D5E56" w:rsidRPr="001565B4" w:rsidRDefault="009D5E56" w:rsidP="001565B4">
                        <w:pPr>
                          <w:pStyle w:val="Web"/>
                          <w:spacing w:after="0" w:line="240" w:lineRule="exact"/>
                          <w:ind w:firstLine="0"/>
                          <w:jc w:val="center"/>
                          <w:rPr>
                            <w:rFonts w:ascii="メイリオ" w:eastAsia="メイリオ" w:hAnsi="メイリオ" w:cs="メイリオ"/>
                          </w:rPr>
                        </w:pPr>
                        <w:r w:rsidRPr="0054247C">
                          <w:rPr>
                            <w:rFonts w:ascii="メイリオ" w:eastAsia="メイリオ" w:hAnsi="メイリオ" w:cs="メイリオ"/>
                            <w:color w:val="000000" w:themeColor="text1"/>
                            <w:kern w:val="24"/>
                            <w:sz w:val="21"/>
                            <w:szCs w:val="21"/>
                          </w:rPr>
                          <w:t>Separate</w:t>
                        </w:r>
                        <w:r w:rsidRPr="00A03063">
                          <w:rPr>
                            <w:rFonts w:ascii="メイリオ" w:eastAsia="メイリオ" w:hAnsi="メイリオ" w:cs="メイリオ"/>
                            <w:color w:val="000000" w:themeColor="text1"/>
                            <w:kern w:val="24"/>
                            <w:sz w:val="21"/>
                            <w:szCs w:val="21"/>
                          </w:rPr>
                          <w:t xml:space="preserve"> D</w:t>
                        </w:r>
                        <w:r w:rsidRPr="001565B4">
                          <w:rPr>
                            <w:rFonts w:ascii="メイリオ" w:eastAsia="メイリオ" w:hAnsi="メイリオ" w:cs="メイリオ"/>
                            <w:color w:val="000000" w:themeColor="text1"/>
                            <w:kern w:val="24"/>
                            <w:sz w:val="21"/>
                            <w:szCs w:val="21"/>
                          </w:rPr>
                          <w:t>evices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653" o:spid="_x0000_s1076" type="#_x0000_t34" style="position:absolute;left:50673;top:6381;width:101;height:1670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" adj="748681" strokecolor="black [3213]" strokeweight="1pt">
                  <v:stroke endarrow="block"/>
                </v:shape>
                <v:rect id="正方形/長方形 652" o:spid="_x0000_s1077" style="position:absolute;left:50768;top:5048;width:7258;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" fillcolor="window" strokecolor="black [3213]" strokeweight="2pt">
                  <v:textbox inset=",0,,0">
                    <w:txbxContent>
                      <w:p w14:paraId="2504DC88" w14:textId="77777777" w:rsidR="009D5E56" w:rsidRPr="001565B4" w:rsidRDefault="009D5E56" w:rsidP="00CC4978">
                        <w:pPr>
                          <w:pStyle w:val="Web"/>
                          <w:spacing w:after="0"/>
                          <w:ind w:firstLine="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rPr>
                          <w:t>SW23</w:t>
                        </w:r>
                        <w:proofErr w:type="spellEnd"/>
                      </w:p>
                    </w:txbxContent>
                  </v:textbox>
                </v:rect>
                <v:rect id="正方形/長方形 649" o:spid="_x0000_s1078" style="position:absolute;left:50673;top:9334;width:7258;height:2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" fillcolor="window" strokecolor="black [3213]" strokeweight="2pt">
                  <v:textbox>
                    <w:txbxContent>
                      <w:p w14:paraId="2DB7A9A0" w14:textId="77777777" w:rsidR="009D5E56" w:rsidRPr="0027055D" w:rsidRDefault="009D5E56" w:rsidP="00CC4978">
                        <w:pPr>
                          <w:pStyle w:val="Web"/>
                          <w:spacing w:after="0"/>
                          <w:ind w:firstLine="0"/>
                          <w:jc w:val="center"/>
                          <w:rPr>
                            <w:rFonts w:ascii="メイリオ" w:eastAsia="メイリオ" w:hAnsi="メイリオ"/>
                          </w:rPr>
                        </w:pPr>
                        <w:proofErr w:type="spellStart"/>
                        <w:r w:rsidRPr="0027055D">
                          <w:rPr>
                            <w:rFonts w:ascii="メイリオ" w:eastAsia="メイリオ" w:hAnsi="メイリオ" w:cstheme="minorBidi"/>
                            <w:color w:val="000000" w:themeColor="text1"/>
                            <w:kern w:val="24"/>
                          </w:rPr>
                          <w:t>PMIC</w:t>
                        </w:r>
                        <w:proofErr w:type="spellEnd"/>
                      </w:p>
                    </w:txbxContent>
                  </v:textbox>
                </v:rect>
                <v:rect id="正方形/長方形 643" o:spid="_x0000_s1079" style="position:absolute;left:68961;top:9334;width:16450;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" fillcolor="window" strokecolor="black [3213]" strokeweight="2pt">
                  <v:textbox inset=",0,,0">
                    <w:txbxContent>
                      <w:p w14:paraId="7ED53BD4"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color w:val="000000" w:themeColor="text1"/>
                            <w:kern w:val="24"/>
                          </w:rPr>
                          <w:t>DRAM</w:t>
                        </w:r>
                      </w:p>
                    </w:txbxContent>
                  </v:textbox>
                </v:rect>
                <v:rect id="正方形/長方形 642" o:spid="_x0000_s1080" style="position:absolute;left:68961;top:13618;width:16450;height:2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" fillcolor="window" strokecolor="black [3213]" strokeweight="2pt">
                  <v:textbox inset=",0,,0">
                    <w:txbxContent>
                      <w:p w14:paraId="2401B794" w14:textId="77777777" w:rsidR="009D5E56" w:rsidRPr="001565B4" w:rsidRDefault="009D5E56" w:rsidP="001565B4">
                        <w:pPr>
                          <w:pStyle w:val="Web"/>
                          <w:spacing w:after="0" w:line="240" w:lineRule="exact"/>
                          <w:ind w:firstLine="0"/>
                          <w:jc w:val="center"/>
                          <w:rPr>
                            <w:rFonts w:ascii="メイリオ" w:eastAsia="メイリオ" w:hAnsi="メイリオ" w:cs="メイリオ"/>
                          </w:rPr>
                        </w:pPr>
                        <w:r w:rsidRPr="00417012">
                          <w:rPr>
                            <w:rFonts w:ascii="メイリオ" w:eastAsia="メイリオ" w:hAnsi="メイリオ" w:cs="メイリオ"/>
                            <w:color w:val="000000" w:themeColor="text1"/>
                            <w:kern w:val="24"/>
                          </w:rPr>
                          <w:t xml:space="preserve">DDR IO </w:t>
                        </w:r>
                        <w:r w:rsidRPr="0054247C">
                          <w:rPr>
                            <w:rFonts w:ascii="メイリオ" w:eastAsia="メイリオ" w:hAnsi="メイリオ" w:cs="メイリオ"/>
                            <w:color w:val="000000" w:themeColor="text1"/>
                            <w:kern w:val="24"/>
                          </w:rPr>
                          <w:t>interface</w:t>
                        </w:r>
                      </w:p>
                    </w:txbxContent>
                  </v:textbox>
                </v:rect>
                <v:rect id="正方形/長方形 641" o:spid="_x0000_s1081" style="position:absolute;left:68960;top:16097;width:16451;height:1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" fillcolor="#bfbfbf" strokecolor="black [3213]" strokeweight="2pt">
                  <v:textbox>
                    <w:txbxContent>
                      <w:p w14:paraId="3A69FC5B"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color w:val="000000" w:themeColor="text1"/>
                            <w:kern w:val="24"/>
                          </w:rPr>
                          <w:t>R-Car</w:t>
                        </w:r>
                        <w:r>
                          <w:rPr>
                            <w:rFonts w:ascii="メイリオ" w:eastAsia="メイリオ" w:hAnsi="メイリオ" w:cs="メイリオ"/>
                            <w:color w:val="000000" w:themeColor="text1"/>
                            <w:kern w:val="24"/>
                          </w:rPr>
                          <w:t xml:space="preserve"> </w:t>
                        </w:r>
                        <w:proofErr w:type="spellStart"/>
                        <w:r w:rsidRPr="001565B4">
                          <w:rPr>
                            <w:rFonts w:ascii="メイリオ" w:eastAsia="メイリオ" w:hAnsi="メイリオ" w:cs="メイリオ"/>
                            <w:color w:val="000000" w:themeColor="text1"/>
                            <w:kern w:val="24"/>
                          </w:rPr>
                          <w:t>H3</w:t>
                        </w:r>
                        <w:proofErr w:type="spellEnd"/>
                      </w:p>
                    </w:txbxContent>
                  </v:textbox>
                </v:rect>
                <v:shape id="右矢印 60" o:spid="_x0000_s1082" type="#_x0000_t13" style="position:absolute;left:12477;top:9525;width:10725;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" adj="20347" fillcolor="black [3213]" strokecolor="black [3213]" strokeweight="1pt"/>
                <v:shape id="左右矢印吹き出し 57" o:spid="_x0000_s1083" type="#_x0000_t81" style="position:absolute;left:29051;top:15577;width:2800;height:361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" adj="8768,10380,4252,10594" fillcolor="black [3213]" strokecolor="black [3213]" strokeweight="1pt"/>
                <v:rect id="正方形/長方形 56" o:spid="_x0000_s1084" style="position:absolute;left:23526;top:35242;width:16650;height:1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" fillcolor="window" strokecolor="black [3213]" strokeweight="2pt">
                  <v:textbox inset=",0,,0">
                    <w:txbxContent>
                      <w:p w14:paraId="00068D6C" w14:textId="77777777" w:rsidR="009D5E56" w:rsidRPr="001565B4" w:rsidRDefault="009D5E56" w:rsidP="001565B4">
                        <w:pPr>
                          <w:pStyle w:val="Web"/>
                          <w:spacing w:after="0" w:line="240" w:lineRule="exact"/>
                          <w:ind w:firstLine="0"/>
                          <w:jc w:val="center"/>
                          <w:rPr>
                            <w:rFonts w:ascii="メイリオ" w:eastAsia="メイリオ" w:hAnsi="メイリオ" w:cs="メイリオ"/>
                          </w:rPr>
                        </w:pPr>
                        <w:r w:rsidRPr="0054247C">
                          <w:rPr>
                            <w:rFonts w:ascii="メイリオ" w:eastAsia="メイリオ" w:hAnsi="メイリオ" w:cs="メイリオ"/>
                            <w:color w:val="000000" w:themeColor="text1"/>
                            <w:kern w:val="24"/>
                            <w:sz w:val="21"/>
                            <w:szCs w:val="21"/>
                          </w:rPr>
                          <w:t>Separate</w:t>
                        </w:r>
                        <w:r w:rsidRPr="001565B4">
                          <w:rPr>
                            <w:rFonts w:ascii="メイリオ" w:eastAsia="メイリオ" w:hAnsi="メイリオ" w:cs="メイリオ"/>
                            <w:color w:val="000000" w:themeColor="text1"/>
                            <w:kern w:val="24"/>
                            <w:sz w:val="21"/>
                            <w:szCs w:val="21"/>
                          </w:rPr>
                          <w:t xml:space="preserve"> Devices</w:t>
                        </w:r>
                      </w:p>
                    </w:txbxContent>
                  </v:textbox>
                </v:rect>
                <v:shape id="右矢印 474" o:spid="_x0000_s1085" type="#_x0000_t13" style="position:absolute;left:12477;top:30289;width:10916;height: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" adj="20588" fillcolor="black [3213]" strokecolor="black [3213]" strokeweight="1pt"/>
                <v:shape id="曲折矢印 467" o:spid="_x0000_s1086" style="position:absolute;left:17907;top:10953;width:5365;height:3137;visibility:visible;mso-wrap-style:square;v-text-anchor:middle" coordsize="536575,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" path="m,313690l,38498r,l471905,38498,471905,r64670,69115l471905,138231r,-38498l61235,99733r,l61235,313690,,313690xe" fillcolor="black [3213]" strokecolor="black [3213]" strokeweight="1pt">
                  <v:path arrowok="t" o:connecttype="custom" o:connectlocs="0,313690;0,38498;0,38498;471905,38498;471905,0;536575,69115;471905,138231;471905,99733;61235,99733;61235,99733;61235,313690;0,313690" o:connectangles="0,0,0,0,0,0,0,0,0,0,0,0"/>
                </v:shape>
                <v:shape id="右矢印 466" o:spid="_x0000_s1087" type="#_x0000_t13" style="position:absolute;left:12564;top:13906;width:10725;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" adj="20347" fillcolor="black [3213]" strokecolor="black [3213]" strokeweight="1pt"/>
                <v:shape id="カギ線コネクタ 465" o:spid="_x0000_s1088" type="#_x0000_t34" style="position:absolute;left:5143;top:6191;width:102;height:1701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" adj="415801" strokecolor="black [3213]" strokeweight="1pt">
                  <v:stroke endarrow="block"/>
                </v:shape>
                <v:rect id="正方形/長方形 464" o:spid="_x0000_s1089" style="position:absolute;left:5238;top:4857;width:7258;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" fillcolor="window" strokecolor="black [3213]" strokeweight="2pt">
                  <v:textbox inset=",0,,0">
                    <w:txbxContent>
                      <w:p w14:paraId="4EC5CBE4" w14:textId="77777777" w:rsidR="009D5E56" w:rsidRPr="001565B4" w:rsidRDefault="009D5E56" w:rsidP="00CC4978">
                        <w:pPr>
                          <w:pStyle w:val="Web"/>
                          <w:spacing w:after="0"/>
                          <w:ind w:firstLine="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rPr>
                          <w:t>SW23</w:t>
                        </w:r>
                        <w:proofErr w:type="spellEnd"/>
                      </w:p>
                    </w:txbxContent>
                  </v:textbox>
                </v:rect>
                <v:rect id="正方形/長方形 461" o:spid="_x0000_s1090" style="position:absolute;left:5143;top:9144;width:7258;height:2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" fillcolor="window" strokecolor="black [3213]" strokeweight="2pt">
                  <v:textbox>
                    <w:txbxContent>
                      <w:p w14:paraId="4AFF00BE" w14:textId="77777777" w:rsidR="009D5E56" w:rsidRPr="001565B4" w:rsidRDefault="009D5E56" w:rsidP="00CC4978">
                        <w:pPr>
                          <w:pStyle w:val="Web"/>
                          <w:spacing w:after="0"/>
                          <w:ind w:firstLine="0"/>
                          <w:jc w:val="center"/>
                          <w:rPr>
                            <w:rFonts w:ascii="メイリオ" w:eastAsia="メイリオ" w:hAnsi="メイリオ" w:cs="メイリオ"/>
                          </w:rPr>
                        </w:pPr>
                        <w:proofErr w:type="spellStart"/>
                        <w:r w:rsidRPr="001565B4">
                          <w:rPr>
                            <w:rFonts w:ascii="メイリオ" w:eastAsia="メイリオ" w:hAnsi="メイリオ" w:cs="メイリオ"/>
                            <w:color w:val="000000" w:themeColor="text1"/>
                            <w:kern w:val="24"/>
                          </w:rPr>
                          <w:t>PMIC</w:t>
                        </w:r>
                        <w:proofErr w:type="spellEnd"/>
                      </w:p>
                    </w:txbxContent>
                  </v:textbox>
                </v:rect>
                <v:rect id="正方形/長方形 460" o:spid="_x0000_s1091" style="position:absolute;left:23431;top:9239;width:16745;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" fillcolor="window" strokecolor="black [3213]" strokeweight="2pt">
                  <v:textbox inset=",0,,0">
                    <w:txbxContent>
                      <w:p w14:paraId="40181F85"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color w:val="000000" w:themeColor="text1"/>
                            <w:kern w:val="24"/>
                          </w:rPr>
                          <w:t>DRAM</w:t>
                        </w:r>
                      </w:p>
                    </w:txbxContent>
                  </v:textbox>
                </v:rect>
                <v:rect id="正方形/長方形 459" o:spid="_x0000_s1092" style="position:absolute;left:23526;top:13430;width:1665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" fillcolor="window" strokecolor="black [3213]" strokeweight="2pt">
                  <v:textbox inset=",0,,0">
                    <w:txbxContent>
                      <w:p w14:paraId="143D0933" w14:textId="77777777" w:rsidR="009D5E56" w:rsidRPr="001565B4" w:rsidRDefault="009D5E56" w:rsidP="0027055D">
                        <w:pPr>
                          <w:topLinePunct w:val="0"/>
                          <w:adjustRightInd/>
                          <w:spacing w:after="0" w:line="240" w:lineRule="exact"/>
                          <w:ind w:firstLine="0"/>
                          <w:jc w:val="center"/>
                          <w:textAlignment w:val="auto"/>
                          <w:rPr>
                            <w:rFonts w:ascii="メイリオ" w:eastAsia="メイリオ" w:hAnsi="メイリオ" w:cs="メイリオ"/>
                          </w:rPr>
                        </w:pPr>
                        <w:r w:rsidRPr="009019E9">
                          <w:rPr>
                            <w:rFonts w:ascii="Arial" w:eastAsia="メイリオ" w:hAnsi="Arial" w:cs="Arial"/>
                            <w:color w:val="000000" w:themeColor="text1"/>
                            <w:kern w:val="24"/>
                            <w:sz w:val="24"/>
                            <w:szCs w:val="24"/>
                          </w:rPr>
                          <w:t>D</w:t>
                        </w:r>
                        <w:r w:rsidRPr="00A03063">
                          <w:rPr>
                            <w:rFonts w:ascii="Arial" w:eastAsia="メイリオ" w:hAnsi="Arial" w:cs="Arial"/>
                            <w:color w:val="000000" w:themeColor="text1"/>
                            <w:kern w:val="24"/>
                            <w:sz w:val="24"/>
                            <w:szCs w:val="24"/>
                          </w:rPr>
                          <w:t xml:space="preserve">DR IO </w:t>
                        </w:r>
                        <w:r w:rsidRPr="0054247C">
                          <w:rPr>
                            <w:rFonts w:ascii="Arial" w:eastAsia="メイリオ" w:hAnsi="Arial" w:cs="Arial"/>
                            <w:color w:val="000000" w:themeColor="text1"/>
                            <w:kern w:val="24"/>
                            <w:sz w:val="24"/>
                            <w:szCs w:val="24"/>
                          </w:rPr>
                          <w:t>interface</w:t>
                        </w:r>
                      </w:p>
                    </w:txbxContent>
                  </v:textbox>
                </v:rect>
                <v:rect id="正方形/長方形 458" o:spid="_x0000_s1093" style="position:absolute;left:23526;top:15716;width:16650;height:16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" fillcolor="window" strokecolor="black [3213]" strokeweight="2pt">
                  <v:textbox>
                    <w:txbxContent>
                      <w:p w14:paraId="246A9A7F"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color w:val="000000" w:themeColor="text1"/>
                            <w:kern w:val="24"/>
                          </w:rPr>
                          <w:t>R-Car</w:t>
                        </w:r>
                        <w:r>
                          <w:rPr>
                            <w:rFonts w:ascii="メイリオ" w:eastAsia="メイリオ" w:hAnsi="メイリオ" w:cs="メイリオ"/>
                            <w:color w:val="000000" w:themeColor="text1"/>
                            <w:kern w:val="24"/>
                          </w:rPr>
                          <w:t xml:space="preserve"> </w:t>
                        </w:r>
                        <w:proofErr w:type="spellStart"/>
                        <w:r w:rsidRPr="001565B4">
                          <w:rPr>
                            <w:rFonts w:ascii="メイリオ" w:eastAsia="メイリオ" w:hAnsi="メイリオ" w:cs="メイリオ"/>
                            <w:color w:val="000000" w:themeColor="text1"/>
                            <w:kern w:val="24"/>
                          </w:rPr>
                          <w:t>H3</w:t>
                        </w:r>
                        <w:proofErr w:type="spellEnd"/>
                      </w:p>
                    </w:txbxContent>
                  </v:textbox>
                </v:rect>
                <v:shape id="Inhaltsplatzhalter 3" o:spid="_x0000_s1094" type="#_x0000_t202" style="position:absolute;left:2571;width:26151;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" filled="f" stroked="f">
                  <v:textbox style="mso-fit-shape-to-text:t" inset="0,0,0,0">
                    <w:txbxContent>
                      <w:p w14:paraId="626F710B" w14:textId="77777777" w:rsidR="009D5E56" w:rsidRDefault="009D5E56" w:rsidP="004A7056">
                        <w:pPr>
                          <w:pStyle w:val="Web"/>
                          <w:spacing w:after="0"/>
                        </w:pPr>
                        <w:r>
                          <w:rPr>
                            <w:rFonts w:ascii="メイリオ" w:eastAsia="メイリオ" w:hAnsi="メイリオ" w:cstheme="minorBidi" w:hint="eastAsia"/>
                            <w:color w:val="000000" w:themeColor="text1"/>
                            <w:kern w:val="24"/>
                            <w:sz w:val="28"/>
                            <w:szCs w:val="28"/>
                            <w:u w:val="single"/>
                          </w:rPr>
                          <w:t>N</w:t>
                        </w:r>
                        <w:r w:rsidRPr="00A03063">
                          <w:rPr>
                            <w:rFonts w:ascii="メイリオ" w:eastAsia="メイリオ" w:hAnsi="メイリオ" w:cstheme="minorBidi" w:hint="eastAsia"/>
                            <w:color w:val="000000" w:themeColor="text1"/>
                            <w:kern w:val="24"/>
                            <w:sz w:val="28"/>
                            <w:szCs w:val="28"/>
                            <w:u w:val="single"/>
                          </w:rPr>
                          <w:t xml:space="preserve">ormal </w:t>
                        </w:r>
                        <w:r w:rsidRPr="0054247C">
                          <w:rPr>
                            <w:rFonts w:ascii="メイリオ" w:eastAsia="メイリオ" w:hAnsi="メイリオ" w:cstheme="minorBidi"/>
                            <w:color w:val="000000" w:themeColor="text1"/>
                            <w:kern w:val="24"/>
                            <w:sz w:val="28"/>
                            <w:szCs w:val="28"/>
                            <w:u w:val="single"/>
                          </w:rPr>
                          <w:t>operation</w:t>
                        </w:r>
                      </w:p>
                    </w:txbxContent>
                  </v:textbox>
                </v:shape>
                <v:shape id="Inhaltsplatzhalter 3" o:spid="_x0000_s1095" type="#_x0000_t202" style="position:absolute;left:46386;top:285;width:31955;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" filled="f" stroked="f">
                  <v:textbox style="mso-fit-shape-to-text:t" inset="0,0,0,0">
                    <w:txbxContent>
                      <w:p w14:paraId="76CFED0C" w14:textId="77777777" w:rsidR="009D5E56" w:rsidRDefault="009D5E56" w:rsidP="004A7056">
                        <w:pPr>
                          <w:pStyle w:val="Web"/>
                          <w:spacing w:after="0"/>
                        </w:pPr>
                        <w:r>
                          <w:rPr>
                            <w:rFonts w:ascii="メイリオ" w:eastAsia="メイリオ" w:hAnsi="メイリオ" w:cstheme="minorBidi" w:hint="eastAsia"/>
                            <w:color w:val="000000" w:themeColor="text1"/>
                            <w:kern w:val="24"/>
                            <w:sz w:val="28"/>
                            <w:szCs w:val="28"/>
                            <w:u w:val="single"/>
                          </w:rPr>
                          <w:t>System</w:t>
                        </w:r>
                        <w:r>
                          <w:rPr>
                            <w:rFonts w:ascii="メイリオ" w:eastAsia="メイリオ" w:hAnsi="メイリオ" w:cstheme="minorBidi"/>
                            <w:color w:val="000000" w:themeColor="text1"/>
                            <w:kern w:val="24"/>
                            <w:sz w:val="28"/>
                            <w:szCs w:val="28"/>
                            <w:u w:val="single"/>
                          </w:rPr>
                          <w:t xml:space="preserve"> </w:t>
                        </w:r>
                        <w:r>
                          <w:rPr>
                            <w:rFonts w:ascii="メイリオ" w:eastAsia="メイリオ" w:hAnsi="メイリオ" w:cstheme="minorBidi" w:hint="eastAsia"/>
                            <w:color w:val="000000" w:themeColor="text1"/>
                            <w:kern w:val="24"/>
                            <w:sz w:val="28"/>
                            <w:szCs w:val="28"/>
                            <w:u w:val="single"/>
                          </w:rPr>
                          <w:t>Suspend To RAM</w:t>
                        </w:r>
                      </w:p>
                    </w:txbxContent>
                  </v:textbox>
                </v:shape>
                <v:rect id="正方形/長方形 676" o:spid="_x0000_s1096" style="position:absolute;left:86868;top:7810;width:11274;height: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" fillcolor="#bfbfbf" strokecolor="black [3213]" strokeweight="2pt">
                  <v:textbox>
                    <w:txbxContent>
                      <w:p w14:paraId="3E7DA8A6"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hint="eastAsia"/>
                            <w:color w:val="000000" w:themeColor="text1"/>
                            <w:kern w:val="24"/>
                          </w:rPr>
                          <w:t>電源</w:t>
                        </w:r>
                        <w:r w:rsidRPr="001565B4">
                          <w:rPr>
                            <w:rFonts w:ascii="メイリオ" w:eastAsia="メイリオ" w:hAnsi="メイリオ" w:cs="メイリオ"/>
                            <w:color w:val="000000" w:themeColor="text1"/>
                            <w:kern w:val="24"/>
                          </w:rPr>
                          <w:t>OFF</w:t>
                        </w:r>
                      </w:p>
                    </w:txbxContent>
                  </v:textbox>
                </v:rect>
                <v:rect id="正方形/長方形 677" o:spid="_x0000_s1097" style="position:absolute;left:86868;top:2952;width:11274;height:3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" filled="f" strokecolor="#3c3c3b" strokeweight="2pt">
                  <v:textbox>
                    <w:txbxContent>
                      <w:p w14:paraId="3DCF05BA" w14:textId="77777777" w:rsidR="009D5E56" w:rsidRPr="001565B4" w:rsidRDefault="009D5E56" w:rsidP="00CC4978">
                        <w:pPr>
                          <w:pStyle w:val="Web"/>
                          <w:spacing w:after="0"/>
                          <w:ind w:firstLine="0"/>
                          <w:jc w:val="center"/>
                          <w:rPr>
                            <w:rFonts w:ascii="メイリオ" w:eastAsia="メイリオ" w:hAnsi="メイリオ" w:cs="メイリオ"/>
                          </w:rPr>
                        </w:pPr>
                        <w:r w:rsidRPr="001565B4">
                          <w:rPr>
                            <w:rFonts w:ascii="メイリオ" w:eastAsia="メイリオ" w:hAnsi="メイリオ" w:cs="メイリオ" w:hint="eastAsia"/>
                            <w:color w:val="000000" w:themeColor="text1"/>
                            <w:kern w:val="24"/>
                          </w:rPr>
                          <w:t>電源</w:t>
                        </w:r>
                        <w:r w:rsidRPr="001565B4">
                          <w:rPr>
                            <w:rFonts w:ascii="メイリオ" w:eastAsia="メイリオ" w:hAnsi="メイリオ" w:cs="メイリオ"/>
                            <w:color w:val="000000" w:themeColor="text1"/>
                            <w:kern w:val="24"/>
                          </w:rPr>
                          <w:t>ON</w:t>
                        </w:r>
                      </w:p>
                    </w:txbxContent>
                  </v:textbox>
                </v:rect>
              </v:group>
            </w:pict>
          </mc:Fallback>
        </mc:AlternateContent>
      </w:r>
      <w:r w:rsidR="009019E9" w:rsidRPr="00476030">
        <w:rPr>
          <w:rFonts w:ascii="Times New Roman" w:eastAsia="ＭＳ 明朝" w:hAnsi="Times New Roman"/>
          <w:noProof/>
        </w:rPr>
        <mc:AlternateContent>
          <mc:Choice Requires="wps">
            <w:drawing>
              <wp:anchor distT="0" distB="0" distL="114300" distR="114300" simplePos="0" relativeHeight="251853312" behindDoc="0" locked="0" layoutInCell="1" allowOverlap="1" wp14:anchorId="4D3655BF" wp14:editId="38845222">
                <wp:simplePos x="0" y="0"/>
                <wp:positionH relativeFrom="column">
                  <wp:posOffset>1096327</wp:posOffset>
                </wp:positionH>
                <wp:positionV relativeFrom="paragraph">
                  <wp:posOffset>1280593</wp:posOffset>
                </wp:positionV>
                <wp:extent cx="1340436" cy="317586"/>
                <wp:effectExtent l="0" t="0" r="0" b="0"/>
                <wp:wrapNone/>
                <wp:docPr id="479" name="正方形/長方形 479"/>
                <wp:cNvGraphicFramePr/>
                <a:graphic xmlns:a="http://schemas.openxmlformats.org/drawingml/2006/main">
                  <a:graphicData uri="http://schemas.microsoft.com/office/word/2010/wordprocessingShape">
                    <wps:wsp>
                      <wps:cNvSpPr/>
                      <wps:spPr>
                        <a:xfrm>
                          <a:off x="0" y="0"/>
                          <a:ext cx="1340436" cy="317586"/>
                        </a:xfrm>
                        <a:prstGeom prst="rect">
                          <a:avLst/>
                        </a:prstGeom>
                        <a:noFill/>
                        <a:ln w="25400" cap="flat" cmpd="sng" algn="ctr">
                          <a:noFill/>
                          <a:prstDash val="solid"/>
                        </a:ln>
                        <a:effectLst/>
                      </wps:spPr>
                      <wps:txbx>
                        <w:txbxContent>
                          <w:p w14:paraId="1E576749" w14:textId="77777777" w:rsidR="009D5E56" w:rsidRPr="0054247C" w:rsidRDefault="009D5E56" w:rsidP="009019E9">
                            <w:pPr>
                              <w:pStyle w:val="Web"/>
                              <w:spacing w:after="0"/>
                              <w:rPr>
                                <w:rFonts w:ascii="Arial" w:eastAsia="メイリオ" w:hAnsi="Arial" w:cs="Arial"/>
                                <w:color w:val="000000" w:themeColor="text1"/>
                                <w:kern w:val="24"/>
                                <w:sz w:val="20"/>
                                <w:szCs w:val="20"/>
                              </w:rPr>
                            </w:pPr>
                            <w:proofErr w:type="spellStart"/>
                            <w:r w:rsidRPr="0054247C">
                              <w:rPr>
                                <w:rFonts w:ascii="Arial" w:eastAsia="メイリオ" w:hAnsi="Arial" w:cs="Arial"/>
                                <w:color w:val="000000" w:themeColor="text1"/>
                                <w:kern w:val="24"/>
                                <w:sz w:val="20"/>
                                <w:szCs w:val="20"/>
                              </w:rPr>
                              <w:t>DDR0</w:t>
                            </w:r>
                            <w:proofErr w:type="spellEnd"/>
                            <w:r w:rsidRPr="0054247C">
                              <w:rPr>
                                <w:rFonts w:ascii="Arial" w:eastAsia="メイリオ" w:hAnsi="Arial" w:cs="Arial"/>
                                <w:color w:val="000000" w:themeColor="text1"/>
                                <w:kern w:val="24"/>
                                <w:sz w:val="20"/>
                                <w:szCs w:val="20"/>
                              </w:rPr>
                              <w:t>/</w:t>
                            </w:r>
                          </w:p>
                          <w:p w14:paraId="1A220B1A" w14:textId="77777777" w:rsidR="009D5E56" w:rsidRPr="00E72C37" w:rsidRDefault="009D5E56" w:rsidP="009019E9">
                            <w:pPr>
                              <w:pStyle w:val="Web"/>
                              <w:spacing w:after="0"/>
                              <w:rPr>
                                <w:rFonts w:ascii="Arial" w:eastAsia="メイリオ" w:hAnsi="Arial" w:cs="Arial"/>
                                <w:sz w:val="20"/>
                                <w:szCs w:val="20"/>
                              </w:rPr>
                            </w:pPr>
                            <w:proofErr w:type="spellStart"/>
                            <w:r w:rsidRPr="0054247C">
                              <w:rPr>
                                <w:rFonts w:ascii="Arial" w:eastAsia="メイリオ" w:hAnsi="Arial" w:cs="Arial"/>
                                <w:color w:val="000000" w:themeColor="text1"/>
                                <w:kern w:val="24"/>
                                <w:sz w:val="20"/>
                                <w:szCs w:val="20"/>
                              </w:rPr>
                              <w:t>DDR1</w:t>
                            </w:r>
                            <w:proofErr w:type="spellEnd"/>
                          </w:p>
                        </w:txbxContent>
                      </wps:txbx>
                      <wps:bodyPr lIns="79200" tIns="0" bIns="0" rtlCol="0" anchor="ctr">
                        <a:noAutofit/>
                      </wps:bodyPr>
                    </wps:wsp>
                  </a:graphicData>
                </a:graphic>
              </wp:anchor>
            </w:drawing>
          </mc:Choice>
          <mc:Fallback>
            <w:pict>
              <v:rect w14:anchorId="4D3655BF" id="正方形/長方形 479" o:spid="_x0000_s1098" style="position:absolute;left:0;text-align:left;margin-left:86.3pt;margin-top:100.85pt;width:105.55pt;height:25pt;z-index:25185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" filled="f" stroked="f" strokeweight="2pt">
                <v:textbox inset="2.2mm,0,,0">
                  <w:txbxContent>
                    <w:p w14:paraId="1E576749" w14:textId="77777777" w:rsidR="009D5E56" w:rsidRPr="0054247C" w:rsidRDefault="009D5E56" w:rsidP="009019E9">
                      <w:pPr>
                        <w:pStyle w:val="Web"/>
                        <w:spacing w:after="0"/>
                        <w:rPr>
                          <w:rFonts w:ascii="Arial" w:eastAsia="メイリオ" w:hAnsi="Arial" w:cs="Arial"/>
                          <w:color w:val="000000" w:themeColor="text1"/>
                          <w:kern w:val="24"/>
                          <w:sz w:val="20"/>
                          <w:szCs w:val="20"/>
                        </w:rPr>
                      </w:pPr>
                      <w:proofErr w:type="spellStart"/>
                      <w:r w:rsidRPr="0054247C">
                        <w:rPr>
                          <w:rFonts w:ascii="Arial" w:eastAsia="メイリオ" w:hAnsi="Arial" w:cs="Arial"/>
                          <w:color w:val="000000" w:themeColor="text1"/>
                          <w:kern w:val="24"/>
                          <w:sz w:val="20"/>
                          <w:szCs w:val="20"/>
                        </w:rPr>
                        <w:t>DDR0</w:t>
                      </w:r>
                      <w:proofErr w:type="spellEnd"/>
                      <w:r w:rsidRPr="0054247C">
                        <w:rPr>
                          <w:rFonts w:ascii="Arial" w:eastAsia="メイリオ" w:hAnsi="Arial" w:cs="Arial"/>
                          <w:color w:val="000000" w:themeColor="text1"/>
                          <w:kern w:val="24"/>
                          <w:sz w:val="20"/>
                          <w:szCs w:val="20"/>
                        </w:rPr>
                        <w:t>/</w:t>
                      </w:r>
                    </w:p>
                    <w:p w14:paraId="1A220B1A" w14:textId="77777777" w:rsidR="009D5E56" w:rsidRPr="00E72C37" w:rsidRDefault="009D5E56" w:rsidP="009019E9">
                      <w:pPr>
                        <w:pStyle w:val="Web"/>
                        <w:spacing w:after="0"/>
                        <w:rPr>
                          <w:rFonts w:ascii="Arial" w:eastAsia="メイリオ" w:hAnsi="Arial" w:cs="Arial"/>
                          <w:sz w:val="20"/>
                          <w:szCs w:val="20"/>
                        </w:rPr>
                      </w:pPr>
                      <w:proofErr w:type="spellStart"/>
                      <w:r w:rsidRPr="0054247C">
                        <w:rPr>
                          <w:rFonts w:ascii="Arial" w:eastAsia="メイリオ" w:hAnsi="Arial" w:cs="Arial"/>
                          <w:color w:val="000000" w:themeColor="text1"/>
                          <w:kern w:val="24"/>
                          <w:sz w:val="20"/>
                          <w:szCs w:val="20"/>
                        </w:rPr>
                        <w:t>DDR1</w:t>
                      </w:r>
                      <w:proofErr w:type="spellEnd"/>
                    </w:p>
                  </w:txbxContent>
                </v:textbox>
              </v:rect>
            </w:pict>
          </mc:Fallback>
        </mc:AlternateContent>
      </w:r>
      <w:r w:rsidR="007A278D" w:rsidRPr="00476030">
        <w:rPr>
          <w:noProof/>
        </w:rPr>
        <mc:AlternateContent>
          <mc:Choice Requires="wps">
            <w:drawing>
              <wp:anchor distT="0" distB="0" distL="114300" distR="114300" simplePos="0" relativeHeight="251575808" behindDoc="0" locked="0" layoutInCell="1" allowOverlap="1" wp14:anchorId="474FC2B6" wp14:editId="59ED8A38">
                <wp:simplePos x="0" y="0"/>
                <wp:positionH relativeFrom="column">
                  <wp:posOffset>1260475</wp:posOffset>
                </wp:positionH>
                <wp:positionV relativeFrom="paragraph">
                  <wp:posOffset>2997200</wp:posOffset>
                </wp:positionV>
                <wp:extent cx="1108075" cy="0"/>
                <wp:effectExtent l="38100" t="76200" r="0" b="95250"/>
                <wp:wrapNone/>
                <wp:docPr id="475" name="直線矢印コネクタ 475"/>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headEnd type="triangle"/>
                          <a:tailEnd type="none"/>
                        </a:ln>
                        <a:effectLst/>
                      </wps:spPr>
                      <wps:bodyPr/>
                    </wps:wsp>
                  </a:graphicData>
                </a:graphic>
                <wp14:sizeRelH relativeFrom="margin">
                  <wp14:pctWidth>0</wp14:pctWidth>
                </wp14:sizeRelH>
              </wp:anchor>
            </w:drawing>
          </mc:Choice>
          <mc:Fallback>
            <w:pict>
              <v:shape w14:anchorId="64DC56CE" id="直線矢印コネクタ 475" o:spid="_x0000_s1026" type="#_x0000_t32" style="position:absolute;left:0;text-align:left;margin-left:99.25pt;margin-top:236pt;width:87.25pt;height:0;z-index:25157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" strokecolor="black [3213]" strokeweight="1pt">
                <v:stroke startarrow="block"/>
              </v:shape>
            </w:pict>
          </mc:Fallback>
        </mc:AlternateContent>
      </w:r>
      <w:r w:rsidR="007A278D" w:rsidRPr="00476030">
        <w:rPr>
          <w:noProof/>
        </w:rPr>
        <mc:AlternateContent>
          <mc:Choice Requires="wps">
            <w:drawing>
              <wp:anchor distT="0" distB="0" distL="114300" distR="114300" simplePos="0" relativeHeight="251574784" behindDoc="0" locked="0" layoutInCell="1" allowOverlap="1" wp14:anchorId="08DC78D6" wp14:editId="0D147234">
                <wp:simplePos x="0" y="0"/>
                <wp:positionH relativeFrom="column">
                  <wp:posOffset>1260475</wp:posOffset>
                </wp:positionH>
                <wp:positionV relativeFrom="paragraph">
                  <wp:posOffset>2746375</wp:posOffset>
                </wp:positionV>
                <wp:extent cx="1108075" cy="0"/>
                <wp:effectExtent l="38100" t="76200" r="0" b="95250"/>
                <wp:wrapNone/>
                <wp:docPr id="471" name="直線矢印コネクタ 471"/>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headEnd type="triangle"/>
                          <a:tailEnd type="none"/>
                        </a:ln>
                        <a:effectLst/>
                      </wps:spPr>
                      <wps:bodyPr/>
                    </wps:wsp>
                  </a:graphicData>
                </a:graphic>
                <wp14:sizeRelH relativeFrom="margin">
                  <wp14:pctWidth>0</wp14:pctWidth>
                </wp14:sizeRelH>
              </wp:anchor>
            </w:drawing>
          </mc:Choice>
          <mc:Fallback>
            <w:pict>
              <v:shape w14:anchorId="3080ABF0" id="直線矢印コネクタ 471" o:spid="_x0000_s1026" type="#_x0000_t32" style="position:absolute;left:0;text-align:left;margin-left:99.25pt;margin-top:216.25pt;width:87.25pt;height:0;z-index:25157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" strokecolor="black [3213]" strokeweight="1pt">
                <v:stroke startarrow="block"/>
              </v:shape>
            </w:pict>
          </mc:Fallback>
        </mc:AlternateContent>
      </w:r>
      <w:r w:rsidR="007A278D" w:rsidRPr="00476030">
        <w:rPr>
          <w:noProof/>
        </w:rPr>
        <mc:AlternateContent>
          <mc:Choice Requires="wps">
            <w:drawing>
              <wp:anchor distT="0" distB="0" distL="114300" distR="114300" simplePos="0" relativeHeight="251573760" behindDoc="0" locked="0" layoutInCell="1" allowOverlap="1" wp14:anchorId="646DDACD" wp14:editId="656FE73A">
                <wp:simplePos x="0" y="0"/>
                <wp:positionH relativeFrom="column">
                  <wp:posOffset>1260475</wp:posOffset>
                </wp:positionH>
                <wp:positionV relativeFrom="paragraph">
                  <wp:posOffset>2489200</wp:posOffset>
                </wp:positionV>
                <wp:extent cx="1108075" cy="0"/>
                <wp:effectExtent l="0" t="76200" r="15875" b="95250"/>
                <wp:wrapNone/>
                <wp:docPr id="470" name="直線矢印コネクタ 470"/>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6D571878" id="直線矢印コネクタ 470" o:spid="_x0000_s1026" type="#_x0000_t32" style="position:absolute;left:0;text-align:left;margin-left:99.25pt;margin-top:196pt;width:87.25pt;height:0;z-index:25157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" strokecolor="black [3213]" strokeweight="1pt">
                <v:stroke endarrow="block"/>
              </v:shape>
            </w:pict>
          </mc:Fallback>
        </mc:AlternateContent>
      </w:r>
      <w:r w:rsidR="007A278D" w:rsidRPr="00476030">
        <w:rPr>
          <w:noProof/>
        </w:rPr>
        <mc:AlternateContent>
          <mc:Choice Requires="wps">
            <w:drawing>
              <wp:anchor distT="0" distB="0" distL="114300" distR="114300" simplePos="0" relativeHeight="251572736" behindDoc="0" locked="0" layoutInCell="1" allowOverlap="1" wp14:anchorId="11068679" wp14:editId="426180BC">
                <wp:simplePos x="0" y="0"/>
                <wp:positionH relativeFrom="column">
                  <wp:posOffset>1260475</wp:posOffset>
                </wp:positionH>
                <wp:positionV relativeFrom="paragraph">
                  <wp:posOffset>2223135</wp:posOffset>
                </wp:positionV>
                <wp:extent cx="1108075" cy="0"/>
                <wp:effectExtent l="0" t="76200" r="15875" b="95250"/>
                <wp:wrapNone/>
                <wp:docPr id="469" name="直線矢印コネクタ 469"/>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50CE2C96" id="直線矢印コネクタ 469" o:spid="_x0000_s1026" type="#_x0000_t32" style="position:absolute;left:0;text-align:left;margin-left:99.25pt;margin-top:175.05pt;width:87.25pt;height:0;z-index:25157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" strokecolor="black [3213]" strokeweight="1pt">
                <v:stroke endarrow="block"/>
              </v:shape>
            </w:pict>
          </mc:Fallback>
        </mc:AlternateContent>
      </w:r>
      <w:r w:rsidR="007A278D" w:rsidRPr="00476030">
        <w:rPr>
          <w:noProof/>
        </w:rPr>
        <mc:AlternateContent>
          <mc:Choice Requires="wps">
            <w:drawing>
              <wp:anchor distT="0" distB="0" distL="114300" distR="114300" simplePos="0" relativeHeight="251571712" behindDoc="0" locked="0" layoutInCell="1" allowOverlap="1" wp14:anchorId="31948FA7" wp14:editId="2B57CDF7">
                <wp:simplePos x="0" y="0"/>
                <wp:positionH relativeFrom="column">
                  <wp:posOffset>1260475</wp:posOffset>
                </wp:positionH>
                <wp:positionV relativeFrom="paragraph">
                  <wp:posOffset>1948815</wp:posOffset>
                </wp:positionV>
                <wp:extent cx="1108075" cy="0"/>
                <wp:effectExtent l="0" t="76200" r="15875" b="95250"/>
                <wp:wrapNone/>
                <wp:docPr id="462" name="直線矢印コネクタ 462"/>
                <wp:cNvGraphicFramePr/>
                <a:graphic xmlns:a="http://schemas.openxmlformats.org/drawingml/2006/main">
                  <a:graphicData uri="http://schemas.microsoft.com/office/word/2010/wordprocessingShape">
                    <wps:wsp>
                      <wps:cNvCnPr/>
                      <wps:spPr>
                        <a:xfrm>
                          <a:off x="0" y="0"/>
                          <a:ext cx="110807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04F9AB25" id="直線矢印コネクタ 462" o:spid="_x0000_s1026" type="#_x0000_t32" style="position:absolute;left:0;text-align:left;margin-left:99.25pt;margin-top:153.45pt;width:87.25pt;height:0;z-index:25157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" strokecolor="black [3213]" strokeweight="1pt">
                <v:stroke endarrow="block"/>
              </v:shape>
            </w:pict>
          </mc:Fallback>
        </mc:AlternateContent>
      </w:r>
      <w:r w:rsidR="00C83EF9" w:rsidRPr="00476030">
        <w:rPr>
          <w:noProof/>
        </w:rPr>
        <mc:AlternateContent>
          <mc:Choice Requires="wps">
            <w:drawing>
              <wp:anchor distT="0" distB="0" distL="114300" distR="114300" simplePos="0" relativeHeight="251579904" behindDoc="0" locked="0" layoutInCell="1" allowOverlap="1" wp14:anchorId="62853D77" wp14:editId="2C93FC09">
                <wp:simplePos x="0" y="0"/>
                <wp:positionH relativeFrom="column">
                  <wp:posOffset>5812155</wp:posOffset>
                </wp:positionH>
                <wp:positionV relativeFrom="paragraph">
                  <wp:posOffset>3003550</wp:posOffset>
                </wp:positionV>
                <wp:extent cx="1104265" cy="0"/>
                <wp:effectExtent l="38100" t="76200" r="0" b="95250"/>
                <wp:wrapNone/>
                <wp:docPr id="661" name="直線矢印コネクタ 661"/>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headEnd type="triangle"/>
                          <a:tailEnd type="none"/>
                        </a:ln>
                        <a:effectLst/>
                      </wps:spPr>
                      <wps:bodyPr/>
                    </wps:wsp>
                  </a:graphicData>
                </a:graphic>
                <wp14:sizeRelH relativeFrom="margin">
                  <wp14:pctWidth>0</wp14:pctWidth>
                </wp14:sizeRelH>
              </wp:anchor>
            </w:drawing>
          </mc:Choice>
          <mc:Fallback>
            <w:pict>
              <v:shape w14:anchorId="54FD04B5" id="直線矢印コネクタ 661" o:spid="_x0000_s1026" type="#_x0000_t32" style="position:absolute;left:0;text-align:left;margin-left:457.65pt;margin-top:236.5pt;width:86.95pt;height:0;z-index:25157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" strokecolor="black [3213]" strokeweight="1pt">
                <v:stroke startarrow="block"/>
              </v:shape>
            </w:pict>
          </mc:Fallback>
        </mc:AlternateContent>
      </w:r>
      <w:r w:rsidR="00C83EF9" w:rsidRPr="00476030">
        <w:rPr>
          <w:noProof/>
        </w:rPr>
        <mc:AlternateContent>
          <mc:Choice Requires="wps">
            <w:drawing>
              <wp:anchor distT="0" distB="0" distL="114300" distR="114300" simplePos="0" relativeHeight="251578880" behindDoc="0" locked="0" layoutInCell="1" allowOverlap="1" wp14:anchorId="4438BE22" wp14:editId="4FE30886">
                <wp:simplePos x="0" y="0"/>
                <wp:positionH relativeFrom="column">
                  <wp:posOffset>5812155</wp:posOffset>
                </wp:positionH>
                <wp:positionV relativeFrom="paragraph">
                  <wp:posOffset>2743200</wp:posOffset>
                </wp:positionV>
                <wp:extent cx="1104265" cy="0"/>
                <wp:effectExtent l="38100" t="76200" r="0" b="95250"/>
                <wp:wrapNone/>
                <wp:docPr id="657" name="直線矢印コネクタ 657"/>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headEnd type="triangle"/>
                          <a:tailEnd type="none"/>
                        </a:ln>
                        <a:effectLst/>
                      </wps:spPr>
                      <wps:bodyPr/>
                    </wps:wsp>
                  </a:graphicData>
                </a:graphic>
                <wp14:sizeRelH relativeFrom="margin">
                  <wp14:pctWidth>0</wp14:pctWidth>
                </wp14:sizeRelH>
              </wp:anchor>
            </w:drawing>
          </mc:Choice>
          <mc:Fallback>
            <w:pict>
              <v:shape w14:anchorId="54ADD824" id="直線矢印コネクタ 657" o:spid="_x0000_s1026" type="#_x0000_t32" style="position:absolute;left:0;text-align:left;margin-left:457.65pt;margin-top:3in;width:86.95pt;height:0;z-index:25157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" strokecolor="black [3213]" strokeweight="1pt">
                <v:stroke startarrow="block"/>
              </v:shape>
            </w:pict>
          </mc:Fallback>
        </mc:AlternateContent>
      </w:r>
      <w:r w:rsidR="00C83EF9" w:rsidRPr="00476030">
        <w:rPr>
          <w:noProof/>
        </w:rPr>
        <mc:AlternateContent>
          <mc:Choice Requires="wps">
            <w:drawing>
              <wp:anchor distT="0" distB="0" distL="114300" distR="114300" simplePos="0" relativeHeight="251577856" behindDoc="0" locked="0" layoutInCell="1" allowOverlap="1" wp14:anchorId="53CAE547" wp14:editId="29CAC483">
                <wp:simplePos x="0" y="0"/>
                <wp:positionH relativeFrom="column">
                  <wp:posOffset>5812155</wp:posOffset>
                </wp:positionH>
                <wp:positionV relativeFrom="paragraph">
                  <wp:posOffset>2466975</wp:posOffset>
                </wp:positionV>
                <wp:extent cx="1104265" cy="0"/>
                <wp:effectExtent l="0" t="76200" r="19685" b="95250"/>
                <wp:wrapNone/>
                <wp:docPr id="656" name="直線矢印コネクタ 656"/>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4F13502F" id="直線矢印コネクタ 656" o:spid="_x0000_s1026" type="#_x0000_t32" style="position:absolute;left:0;text-align:left;margin-left:457.65pt;margin-top:194.25pt;width:86.95pt;height:0;z-index:25157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" strokecolor="black [3213]" strokeweight="1pt">
                <v:stroke endarrow="block"/>
              </v:shape>
            </w:pict>
          </mc:Fallback>
        </mc:AlternateContent>
      </w:r>
      <w:r w:rsidR="00C83EF9" w:rsidRPr="00476030">
        <w:rPr>
          <w:noProof/>
        </w:rPr>
        <mc:AlternateContent>
          <mc:Choice Requires="wps">
            <w:drawing>
              <wp:anchor distT="0" distB="0" distL="114300" distR="114300" simplePos="0" relativeHeight="251576832" behindDoc="0" locked="0" layoutInCell="1" allowOverlap="1" wp14:anchorId="62E1A8C2" wp14:editId="06140C26">
                <wp:simplePos x="0" y="0"/>
                <wp:positionH relativeFrom="column">
                  <wp:posOffset>5812155</wp:posOffset>
                </wp:positionH>
                <wp:positionV relativeFrom="paragraph">
                  <wp:posOffset>2200910</wp:posOffset>
                </wp:positionV>
                <wp:extent cx="1104265" cy="0"/>
                <wp:effectExtent l="0" t="76200" r="19685" b="95250"/>
                <wp:wrapNone/>
                <wp:docPr id="655" name="直線矢印コネクタ 655"/>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4050F0CB" id="直線矢印コネクタ 655" o:spid="_x0000_s1026" type="#_x0000_t32" style="position:absolute;left:0;text-align:left;margin-left:457.65pt;margin-top:173.3pt;width:86.95pt;height:0;z-index:25157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" strokecolor="black [3213]" strokeweight="1pt">
                <v:stroke endarrow="block"/>
              </v:shape>
            </w:pict>
          </mc:Fallback>
        </mc:AlternateContent>
      </w:r>
      <w:r w:rsidR="00C83EF9" w:rsidRPr="00476030">
        <w:rPr>
          <w:noProof/>
        </w:rPr>
        <mc:AlternateContent>
          <mc:Choice Requires="wps">
            <w:drawing>
              <wp:anchor distT="0" distB="0" distL="114300" distR="114300" simplePos="0" relativeHeight="251570688" behindDoc="0" locked="0" layoutInCell="1" allowOverlap="1" wp14:anchorId="4A22AFF9" wp14:editId="2FC5B6B4">
                <wp:simplePos x="0" y="0"/>
                <wp:positionH relativeFrom="column">
                  <wp:posOffset>5812155</wp:posOffset>
                </wp:positionH>
                <wp:positionV relativeFrom="paragraph">
                  <wp:posOffset>1938020</wp:posOffset>
                </wp:positionV>
                <wp:extent cx="1104265" cy="0"/>
                <wp:effectExtent l="0" t="76200" r="19685" b="95250"/>
                <wp:wrapNone/>
                <wp:docPr id="650" name="直線矢印コネクタ 650"/>
                <wp:cNvGraphicFramePr/>
                <a:graphic xmlns:a="http://schemas.openxmlformats.org/drawingml/2006/main">
                  <a:graphicData uri="http://schemas.microsoft.com/office/word/2010/wordprocessingShape">
                    <wps:wsp>
                      <wps:cNvCnPr/>
                      <wps:spPr>
                        <a:xfrm>
                          <a:off x="0" y="0"/>
                          <a:ext cx="1104265" cy="0"/>
                        </a:xfrm>
                        <a:prstGeom prst="straightConnector1">
                          <a:avLst/>
                        </a:prstGeom>
                        <a:noFill/>
                        <a:ln w="12700" cap="flat" cmpd="sng" algn="ctr">
                          <a:solidFill>
                            <a:schemeClr val="tx1"/>
                          </a:solidFill>
                          <a:prstDash val="solid"/>
                          <a:tailEnd type="triangle"/>
                        </a:ln>
                        <a:effectLst/>
                      </wps:spPr>
                      <wps:bodyPr/>
                    </wps:wsp>
                  </a:graphicData>
                </a:graphic>
                <wp14:sizeRelH relativeFrom="margin">
                  <wp14:pctWidth>0</wp14:pctWidth>
                </wp14:sizeRelH>
              </wp:anchor>
            </w:drawing>
          </mc:Choice>
          <mc:Fallback>
            <w:pict>
              <v:shape w14:anchorId="2D3FDE06" id="直線矢印コネクタ 650" o:spid="_x0000_s1026" type="#_x0000_t32" style="position:absolute;left:0;text-align:left;margin-left:457.65pt;margin-top:152.6pt;width:86.95pt;height:0;z-index:25157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" strokecolor="black [3213]" strokeweight="1pt">
                <v:stroke endarrow="block"/>
              </v:shape>
            </w:pict>
          </mc:Fallback>
        </mc:AlternateContent>
      </w:r>
      <w:r w:rsidR="00394DA6" w:rsidRPr="00476030">
        <w:rPr>
          <w:noProof/>
        </w:rPr>
        <mc:AlternateContent>
          <mc:Choice Requires="wps">
            <w:drawing>
              <wp:anchor distT="0" distB="0" distL="114300" distR="114300" simplePos="0" relativeHeight="251581952" behindDoc="0" locked="0" layoutInCell="1" allowOverlap="1" wp14:anchorId="4EFEE9A9" wp14:editId="2456E32B">
                <wp:simplePos x="0" y="0"/>
                <wp:positionH relativeFrom="column">
                  <wp:posOffset>3145155</wp:posOffset>
                </wp:positionH>
                <wp:positionV relativeFrom="paragraph">
                  <wp:posOffset>3525520</wp:posOffset>
                </wp:positionV>
                <wp:extent cx="1790065" cy="0"/>
                <wp:effectExtent l="76200" t="76200" r="95885" b="95250"/>
                <wp:wrapNone/>
                <wp:docPr id="679" name="直線コネクタ 679"/>
                <wp:cNvGraphicFramePr/>
                <a:graphic xmlns:a="http://schemas.openxmlformats.org/drawingml/2006/main">
                  <a:graphicData uri="http://schemas.microsoft.com/office/word/2010/wordprocessingShape">
                    <wps:wsp>
                      <wps:cNvCnPr/>
                      <wps:spPr>
                        <a:xfrm>
                          <a:off x="0" y="0"/>
                          <a:ext cx="1790065" cy="0"/>
                        </a:xfrm>
                        <a:prstGeom prst="line">
                          <a:avLst/>
                        </a:prstGeom>
                        <a:ln w="88900" cap="sq">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2835" id="直線コネクタ 679" o:spid="_x0000_s1026" style="position:absolute;left:0;text-align:lef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65pt,277.6pt" to="388.6pt,2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" strokecolor="white [3212]" strokeweight="7pt">
                <v:stroke endcap="square"/>
              </v:line>
            </w:pict>
          </mc:Fallback>
        </mc:AlternateContent>
      </w:r>
      <w:r w:rsidR="00E32BAD" w:rsidRPr="00476030">
        <w:rPr>
          <w:noProof/>
        </w:rPr>
        <mc:AlternateContent>
          <mc:Choice Requires="wps">
            <w:drawing>
              <wp:anchor distT="0" distB="0" distL="114300" distR="114300" simplePos="0" relativeHeight="251580928" behindDoc="0" locked="0" layoutInCell="1" allowOverlap="1" wp14:anchorId="3455BC3E" wp14:editId="58236546">
                <wp:simplePos x="0" y="0"/>
                <wp:positionH relativeFrom="column">
                  <wp:posOffset>7710805</wp:posOffset>
                </wp:positionH>
                <wp:positionV relativeFrom="paragraph">
                  <wp:posOffset>3544570</wp:posOffset>
                </wp:positionV>
                <wp:extent cx="1790065" cy="0"/>
                <wp:effectExtent l="76200" t="76200" r="95885" b="95250"/>
                <wp:wrapNone/>
                <wp:docPr id="678" name="直線コネクタ 678"/>
                <wp:cNvGraphicFramePr/>
                <a:graphic xmlns:a="http://schemas.openxmlformats.org/drawingml/2006/main">
                  <a:graphicData uri="http://schemas.microsoft.com/office/word/2010/wordprocessingShape">
                    <wps:wsp>
                      <wps:cNvCnPr/>
                      <wps:spPr>
                        <a:xfrm>
                          <a:off x="0" y="0"/>
                          <a:ext cx="1790065" cy="0"/>
                        </a:xfrm>
                        <a:prstGeom prst="line">
                          <a:avLst/>
                        </a:prstGeom>
                        <a:ln w="88900" cap="sq">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C1FFC" id="直線コネクタ 678" o:spid="_x0000_s1026" style="position:absolute;left:0;text-align:lef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15pt,279.1pt" to="748.1pt,2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" strokecolor="white [3212]" strokeweight="7pt">
                <v:stroke endcap="square"/>
              </v:line>
            </w:pict>
          </mc:Fallback>
        </mc:AlternateContent>
      </w:r>
      <w:r w:rsidR="002A7365" w:rsidRPr="00476030">
        <w:br/>
      </w:r>
      <w:r w:rsidR="002A7365"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4A7056" w:rsidRPr="00476030">
        <w:br/>
      </w:r>
      <w:r w:rsidR="002A7365" w:rsidRPr="00476030">
        <w:br/>
      </w:r>
    </w:p>
    <w:p w14:paraId="20E822FB" w14:textId="0A0A9FAA" w:rsidR="002A7365" w:rsidRPr="00476030" w:rsidRDefault="002A7365" w:rsidP="002A7365">
      <w:pPr>
        <w:pStyle w:val="figuretitle"/>
      </w:pPr>
      <w:bookmarkStart w:id="42" w:name="_Ref513626580"/>
      <w:r w:rsidRPr="00476030">
        <w:rPr>
          <w:rFonts w:hint="eastAsia"/>
        </w:rPr>
        <w:t>図</w:t>
      </w:r>
      <w:r w:rsidRPr="00476030">
        <w:rPr>
          <w:rFonts w:hint="eastAsia"/>
        </w:rPr>
        <w:t xml:space="preserve"> </w:t>
      </w:r>
      <w:r w:rsidR="00BA133C" w:rsidRPr="00476030">
        <w:fldChar w:fldCharType="begin"/>
      </w:r>
      <w:r w:rsidR="00BA133C" w:rsidRPr="00476030">
        <w:instrText xml:space="preserve"> </w:instrText>
      </w:r>
      <w:r w:rsidR="00BA133C" w:rsidRPr="00476030">
        <w:rPr>
          <w:rFonts w:hint="eastAsia"/>
        </w:rPr>
        <w:instrText>STYLEREF 1 \s</w:instrText>
      </w:r>
      <w:r w:rsidR="00BA133C" w:rsidRPr="00476030">
        <w:instrText xml:space="preserve"> </w:instrText>
      </w:r>
      <w:r w:rsidR="00BA133C" w:rsidRPr="00476030">
        <w:fldChar w:fldCharType="separate"/>
      </w:r>
      <w:r w:rsidR="00635E9F">
        <w:rPr>
          <w:noProof/>
        </w:rPr>
        <w:t>3</w:t>
      </w:r>
      <w:r w:rsidR="00BA133C" w:rsidRPr="00476030">
        <w:fldChar w:fldCharType="end"/>
      </w:r>
      <w:r w:rsidR="00BA133C" w:rsidRPr="00476030">
        <w:noBreakHyphen/>
      </w:r>
      <w:r w:rsidR="00BA133C" w:rsidRPr="00476030">
        <w:fldChar w:fldCharType="begin"/>
      </w:r>
      <w:r w:rsidR="00BA133C" w:rsidRPr="00476030">
        <w:instrText xml:space="preserve"> </w:instrText>
      </w:r>
      <w:r w:rsidR="00BA133C" w:rsidRPr="00476030">
        <w:rPr>
          <w:rFonts w:hint="eastAsia"/>
        </w:rPr>
        <w:instrText xml:space="preserve">SEQ </w:instrText>
      </w:r>
      <w:r w:rsidR="00BA133C" w:rsidRPr="00476030">
        <w:rPr>
          <w:rFonts w:hint="eastAsia"/>
        </w:rPr>
        <w:instrText>図</w:instrText>
      </w:r>
      <w:r w:rsidR="00BA133C" w:rsidRPr="00476030">
        <w:rPr>
          <w:rFonts w:hint="eastAsia"/>
        </w:rPr>
        <w:instrText xml:space="preserve"> \* ARABIC \s 1</w:instrText>
      </w:r>
      <w:r w:rsidR="00BA133C" w:rsidRPr="00476030">
        <w:instrText xml:space="preserve"> </w:instrText>
      </w:r>
      <w:r w:rsidR="00BA133C" w:rsidRPr="00476030">
        <w:fldChar w:fldCharType="separate"/>
      </w:r>
      <w:r w:rsidR="00635E9F">
        <w:rPr>
          <w:noProof/>
        </w:rPr>
        <w:t>1</w:t>
      </w:r>
      <w:r w:rsidR="00BA133C" w:rsidRPr="00476030">
        <w:fldChar w:fldCharType="end"/>
      </w:r>
      <w:bookmarkEnd w:id="42"/>
      <w:r w:rsidR="00E32BAD" w:rsidRPr="00476030">
        <w:rPr>
          <w:rFonts w:hint="eastAsia"/>
        </w:rPr>
        <w:t xml:space="preserve">　</w:t>
      </w:r>
      <w:r w:rsidR="006A6B2D" w:rsidRPr="00476030">
        <w:rPr>
          <w:rFonts w:hint="eastAsia"/>
        </w:rPr>
        <w:t>System Suspend to RAM</w:t>
      </w:r>
      <w:r w:rsidR="006A6B2D" w:rsidRPr="00476030">
        <w:rPr>
          <w:rFonts w:hint="eastAsia"/>
        </w:rPr>
        <w:t>における電源状態</w:t>
      </w:r>
    </w:p>
    <w:p w14:paraId="0492CD6E" w14:textId="77777777" w:rsidR="002A7365" w:rsidRPr="00476030" w:rsidRDefault="002A7365" w:rsidP="007B1E83">
      <w:pPr>
        <w:pStyle w:val="space"/>
      </w:pPr>
    </w:p>
    <w:p w14:paraId="0EDFAB10" w14:textId="77777777" w:rsidR="00D23994" w:rsidRPr="00476030" w:rsidRDefault="00D23994" w:rsidP="00D23994">
      <w:pPr>
        <w:pStyle w:val="21"/>
        <w:rPr>
          <w:lang w:eastAsia="zh-TW"/>
        </w:rPr>
      </w:pPr>
      <w:r w:rsidRPr="00476030">
        <w:br w:type="page"/>
      </w:r>
      <w:bookmarkStart w:id="43" w:name="_Ref513627364"/>
      <w:bookmarkStart w:id="44" w:name="_Toc536614075"/>
      <w:r w:rsidRPr="00476030">
        <w:rPr>
          <w:rFonts w:hint="eastAsia"/>
          <w:lang w:eastAsia="zh-TW"/>
        </w:rPr>
        <w:lastRenderedPageBreak/>
        <w:t>System Suspend to RAM</w:t>
      </w:r>
      <w:r w:rsidRPr="00476030">
        <w:rPr>
          <w:rFonts w:hint="eastAsia"/>
          <w:lang w:eastAsia="zh-TW"/>
        </w:rPr>
        <w:t>の</w:t>
      </w:r>
      <w:r w:rsidRPr="00476030">
        <w:rPr>
          <w:rFonts w:hint="eastAsia"/>
          <w:lang w:eastAsia="zh-TW"/>
        </w:rPr>
        <w:t>SW</w:t>
      </w:r>
      <w:r w:rsidRPr="00476030">
        <w:rPr>
          <w:rFonts w:hint="eastAsia"/>
          <w:lang w:eastAsia="zh-TW"/>
        </w:rPr>
        <w:t>フロー</w:t>
      </w:r>
      <w:bookmarkEnd w:id="43"/>
      <w:bookmarkEnd w:id="44"/>
    </w:p>
    <w:p w14:paraId="35B23DD5" w14:textId="0DE5C24A" w:rsidR="00D23994" w:rsidRPr="00476030" w:rsidRDefault="00D23994" w:rsidP="007B1E83">
      <w:pPr>
        <w:rPr>
          <w:rFonts w:eastAsia="PMingLiU"/>
          <w:lang w:eastAsia="zh-TW"/>
        </w:rPr>
      </w:pPr>
      <w:r w:rsidRPr="00476030">
        <w:rPr>
          <w:rFonts w:hint="eastAsia"/>
          <w:lang w:eastAsia="zh-TW"/>
        </w:rPr>
        <w:t>System Suspend to RAM</w:t>
      </w:r>
      <w:r w:rsidRPr="00476030">
        <w:rPr>
          <w:rFonts w:hint="eastAsia"/>
          <w:lang w:eastAsia="zh-TW"/>
        </w:rPr>
        <w:t>のソフトウェアフローを</w:t>
      </w:r>
      <w:r w:rsidR="005135C1">
        <w:fldChar w:fldCharType="begin"/>
      </w:r>
      <w:r w:rsidR="005135C1">
        <w:rPr>
          <w:lang w:eastAsia="zh-TW"/>
        </w:rPr>
        <w:instrText xml:space="preserve"> </w:instrText>
      </w:r>
      <w:r w:rsidR="005135C1">
        <w:rPr>
          <w:rFonts w:hint="eastAsia"/>
          <w:lang w:eastAsia="zh-TW"/>
        </w:rPr>
        <w:instrText>REF _Ref513627338 \h</w:instrText>
      </w:r>
      <w:r w:rsidR="005135C1">
        <w:rPr>
          <w:lang w:eastAsia="zh-TW"/>
        </w:rPr>
        <w:instrText xml:space="preserve"> </w:instrText>
      </w:r>
      <w:r w:rsidR="005135C1">
        <w:fldChar w:fldCharType="separate"/>
      </w:r>
      <w:r w:rsidR="00635E9F" w:rsidRPr="00476030">
        <w:rPr>
          <w:rFonts w:hint="eastAsia"/>
        </w:rPr>
        <w:t>図</w:t>
      </w:r>
      <w:r w:rsidR="00635E9F" w:rsidRPr="00476030">
        <w:rPr>
          <w:rFonts w:hint="eastAsia"/>
        </w:rPr>
        <w:t xml:space="preserve"> </w:t>
      </w:r>
      <w:r w:rsidR="00635E9F">
        <w:rPr>
          <w:noProof/>
        </w:rPr>
        <w:t>3</w:t>
      </w:r>
      <w:r w:rsidR="00635E9F" w:rsidRPr="00476030">
        <w:noBreakHyphen/>
      </w:r>
      <w:r w:rsidR="00635E9F">
        <w:rPr>
          <w:noProof/>
        </w:rPr>
        <w:t>2</w:t>
      </w:r>
      <w:r w:rsidR="005135C1">
        <w:fldChar w:fldCharType="end"/>
      </w:r>
      <w:r w:rsidRPr="00476030">
        <w:rPr>
          <w:rFonts w:hint="eastAsia"/>
          <w:lang w:eastAsia="zh-TW"/>
        </w:rPr>
        <w:t>に示します。</w:t>
      </w:r>
    </w:p>
    <w:p w14:paraId="11FAF6FD" w14:textId="77777777" w:rsidR="00DB5B45" w:rsidRPr="00476030" w:rsidRDefault="00DB5B45" w:rsidP="00DB5B45">
      <w:pPr>
        <w:pStyle w:val="space"/>
      </w:pPr>
    </w:p>
    <w:p w14:paraId="63E1FCE2" w14:textId="77777777" w:rsidR="00D23994" w:rsidRPr="00476030" w:rsidRDefault="00BC4645" w:rsidP="007B1E83">
      <w:pPr>
        <w:pStyle w:val="box"/>
      </w:pPr>
      <w:r w:rsidRPr="00476030">
        <w:rPr>
          <w:noProof/>
        </w:rPr>
        <mc:AlternateContent>
          <mc:Choice Requires="wpg">
            <w:drawing>
              <wp:anchor distT="0" distB="0" distL="114300" distR="114300" simplePos="0" relativeHeight="251609600" behindDoc="0" locked="0" layoutInCell="1" allowOverlap="1" wp14:anchorId="60F10498" wp14:editId="194A3714">
                <wp:simplePos x="0" y="0"/>
                <wp:positionH relativeFrom="column">
                  <wp:posOffset>525780</wp:posOffset>
                </wp:positionH>
                <wp:positionV relativeFrom="paragraph">
                  <wp:posOffset>201295</wp:posOffset>
                </wp:positionV>
                <wp:extent cx="8743924" cy="4232514"/>
                <wp:effectExtent l="0" t="0" r="19685" b="0"/>
                <wp:wrapNone/>
                <wp:docPr id="694" name="グループ化 694"/>
                <wp:cNvGraphicFramePr/>
                <a:graphic xmlns:a="http://schemas.openxmlformats.org/drawingml/2006/main">
                  <a:graphicData uri="http://schemas.microsoft.com/office/word/2010/wordprocessingGroup">
                    <wpg:wgp>
                      <wpg:cNvGrpSpPr/>
                      <wpg:grpSpPr>
                        <a:xfrm>
                          <a:off x="0" y="0"/>
                          <a:ext cx="8743924" cy="4232514"/>
                          <a:chOff x="0" y="0"/>
                          <a:chExt cx="8743924" cy="4232514"/>
                        </a:xfrm>
                      </wpg:grpSpPr>
                      <wps:wsp>
                        <wps:cNvPr id="20" name="正方形/長方形 20"/>
                        <wps:cNvSpPr/>
                        <wps:spPr>
                          <a:xfrm>
                            <a:off x="4495800" y="3124200"/>
                            <a:ext cx="4248124" cy="1064562"/>
                          </a:xfrm>
                          <a:prstGeom prst="rect">
                            <a:avLst/>
                          </a:prstGeom>
                          <a:pattFill prst="pct10">
                            <a:fgClr>
                              <a:schemeClr val="tx1"/>
                            </a:fgClr>
                            <a:bgClr>
                              <a:schemeClr val="bg1"/>
                            </a:bgClr>
                          </a:pattFill>
                          <a:ln w="25400" cap="flat" cmpd="sng" algn="ctr">
                            <a:solidFill>
                              <a:schemeClr val="tx1"/>
                            </a:solidFill>
                            <a:prstDash val="solid"/>
                          </a:ln>
                          <a:effectLst/>
                        </wps:spPr>
                        <wps:txbx>
                          <w:txbxContent>
                            <w:p w14:paraId="449813C6" w14:textId="77777777" w:rsidR="009D5E56" w:rsidRPr="001547D5" w:rsidRDefault="009D5E56" w:rsidP="001547D5">
                              <w:pPr>
                                <w:pStyle w:val="Web"/>
                                <w:spacing w:after="0"/>
                              </w:pPr>
                              <w:r w:rsidRPr="001547D5">
                                <w:rPr>
                                  <w:rFonts w:ascii="Calibri" w:eastAsiaTheme="minorEastAsia" w:hAnsi="Calibri" w:cs="Calibri"/>
                                  <w:kern w:val="24"/>
                                  <w:sz w:val="28"/>
                                  <w:szCs w:val="28"/>
                                </w:rPr>
                                <w:t xml:space="preserve">      ARM Trusted Firmware</w:t>
                              </w:r>
                            </w:p>
                          </w:txbxContent>
                        </wps:txbx>
                        <wps:bodyPr rtlCol="0" anchor="t"/>
                      </wps:wsp>
                      <wps:wsp>
                        <wps:cNvPr id="21" name="正方形/長方形 21"/>
                        <wps:cNvSpPr/>
                        <wps:spPr>
                          <a:xfrm>
                            <a:off x="142875" y="3124200"/>
                            <a:ext cx="4235427" cy="1041958"/>
                          </a:xfrm>
                          <a:prstGeom prst="rect">
                            <a:avLst/>
                          </a:prstGeom>
                          <a:pattFill prst="pct10">
                            <a:fgClr>
                              <a:schemeClr val="tx1"/>
                            </a:fgClr>
                            <a:bgClr>
                              <a:schemeClr val="bg1"/>
                            </a:bgClr>
                          </a:pattFill>
                          <a:ln w="25400" cap="flat" cmpd="sng" algn="ctr">
                            <a:solidFill>
                              <a:schemeClr val="tx1"/>
                            </a:solidFill>
                            <a:prstDash val="solid"/>
                          </a:ln>
                          <a:effectLst/>
                        </wps:spPr>
                        <wps:txbx>
                          <w:txbxContent>
                            <w:p w14:paraId="18DF66B2" w14:textId="77777777" w:rsidR="009D5E56" w:rsidRPr="001547D5" w:rsidRDefault="009D5E56" w:rsidP="001547D5">
                              <w:pPr>
                                <w:pStyle w:val="Web"/>
                                <w:spacing w:after="0"/>
                              </w:pPr>
                              <w:r w:rsidRPr="001547D5">
                                <w:rPr>
                                  <w:rFonts w:ascii="Calibri" w:eastAsiaTheme="minorEastAsia" w:hAnsi="Calibri" w:cs="Calibri"/>
                                  <w:kern w:val="24"/>
                                  <w:sz w:val="28"/>
                                  <w:szCs w:val="28"/>
                                </w:rPr>
                                <w:t xml:space="preserve">     ARM Trusted Firmware</w:t>
                              </w:r>
                            </w:p>
                          </w:txbxContent>
                        </wps:txbx>
                        <wps:bodyPr rtlCol="0" anchor="t"/>
                      </wps:wsp>
                      <wps:wsp>
                        <wps:cNvPr id="22" name="正方形/長方形 22"/>
                        <wps:cNvSpPr/>
                        <wps:spPr>
                          <a:xfrm>
                            <a:off x="4495800" y="85725"/>
                            <a:ext cx="4241897" cy="1277564"/>
                          </a:xfrm>
                          <a:prstGeom prst="rect">
                            <a:avLst/>
                          </a:prstGeom>
                          <a:pattFill prst="wdUpDiag">
                            <a:fgClr>
                              <a:schemeClr val="bg1">
                                <a:lumMod val="95000"/>
                              </a:schemeClr>
                            </a:fgClr>
                            <a:bgClr>
                              <a:schemeClr val="bg1"/>
                            </a:bgClr>
                          </a:pattFill>
                          <a:ln w="25400" cap="flat" cmpd="sng" algn="ctr">
                            <a:solidFill>
                              <a:schemeClr val="tx1">
                                <a:lumMod val="50000"/>
                                <a:lumOff val="50000"/>
                              </a:schemeClr>
                            </a:solidFill>
                            <a:prstDash val="solid"/>
                          </a:ln>
                          <a:effectLst/>
                        </wps:spPr>
                        <wps:txbx>
                          <w:txbxContent>
                            <w:p w14:paraId="6399A71D" w14:textId="77777777" w:rsidR="009D5E56" w:rsidRDefault="009D5E56" w:rsidP="001547D5">
                              <w:pPr>
                                <w:pStyle w:val="Web"/>
                                <w:spacing w:after="0"/>
                              </w:pPr>
                              <w:r>
                                <w:rPr>
                                  <w:rFonts w:ascii="Calibri" w:eastAsiaTheme="minorEastAsia" w:hAnsi="Calibri" w:cs="Calibri"/>
                                  <w:color w:val="FFFFFF" w:themeColor="light1"/>
                                  <w:kern w:val="24"/>
                                  <w:sz w:val="28"/>
                                  <w:szCs w:val="28"/>
                                </w:rPr>
                                <w:t xml:space="preserve">       </w:t>
                              </w:r>
                              <w:r>
                                <w:rPr>
                                  <w:rFonts w:ascii="Calibri" w:eastAsiaTheme="minorEastAsia" w:hAnsi="Calibri" w:cs="Calibri" w:hint="eastAsia"/>
                                  <w:color w:val="FFFFFF" w:themeColor="light1"/>
                                  <w:kern w:val="24"/>
                                  <w:sz w:val="28"/>
                                  <w:szCs w:val="28"/>
                                </w:rPr>
                                <w:t xml:space="preserve"> </w:t>
                              </w:r>
                              <w:r w:rsidRPr="001547D5">
                                <w:rPr>
                                  <w:rFonts w:ascii="Calibri" w:eastAsiaTheme="minorEastAsia" w:hAnsi="Calibri" w:cs="Calibri"/>
                                  <w:kern w:val="24"/>
                                  <w:sz w:val="28"/>
                                  <w:szCs w:val="28"/>
                                </w:rPr>
                                <w:t>App</w:t>
                              </w:r>
                            </w:p>
                          </w:txbxContent>
                        </wps:txbx>
                        <wps:bodyPr rtlCol="0" anchor="t"/>
                      </wps:wsp>
                      <wps:wsp>
                        <wps:cNvPr id="23" name="正方形/長方形 23"/>
                        <wps:cNvSpPr/>
                        <wps:spPr>
                          <a:xfrm>
                            <a:off x="4495800" y="1381125"/>
                            <a:ext cx="4248124" cy="1723120"/>
                          </a:xfrm>
                          <a:prstGeom prst="rect">
                            <a:avLst/>
                          </a:prstGeom>
                          <a:pattFill prst="pct5">
                            <a:fgClr>
                              <a:schemeClr val="tx1"/>
                            </a:fgClr>
                            <a:bgClr>
                              <a:schemeClr val="bg1"/>
                            </a:bgClr>
                          </a:pattFill>
                          <a:ln w="25400" cap="flat" cmpd="sng" algn="ctr">
                            <a:solidFill>
                              <a:schemeClr val="tx1"/>
                            </a:solidFill>
                            <a:prstDash val="solid"/>
                          </a:ln>
                          <a:effectLst/>
                        </wps:spPr>
                        <wps:txbx>
                          <w:txbxContent>
                            <w:p w14:paraId="3EE5AD4F" w14:textId="77777777" w:rsidR="009D5E56" w:rsidRPr="001547D5" w:rsidRDefault="009D5E56" w:rsidP="001547D5">
                              <w:pPr>
                                <w:pStyle w:val="Web"/>
                                <w:spacing w:after="0"/>
                              </w:pPr>
                              <w:r w:rsidRPr="001547D5">
                                <w:rPr>
                                  <w:rFonts w:ascii="Calibri" w:eastAsiaTheme="minorEastAsia" w:hAnsi="Calibri" w:cs="Calibri"/>
                                  <w:kern w:val="24"/>
                                  <w:sz w:val="28"/>
                                  <w:szCs w:val="28"/>
                                </w:rPr>
                                <w:t xml:space="preserve">      Drivers &amp; Kernel</w:t>
                              </w:r>
                            </w:p>
                          </w:txbxContent>
                        </wps:txbx>
                        <wps:bodyPr rtlCol="0" anchor="t"/>
                      </wps:wsp>
                      <wps:wsp>
                        <wps:cNvPr id="24" name="正方形/長方形 24"/>
                        <wps:cNvSpPr/>
                        <wps:spPr>
                          <a:xfrm>
                            <a:off x="142875" y="1381125"/>
                            <a:ext cx="4235427" cy="1724136"/>
                          </a:xfrm>
                          <a:prstGeom prst="rect">
                            <a:avLst/>
                          </a:prstGeom>
                          <a:pattFill prst="pct5">
                            <a:fgClr>
                              <a:schemeClr val="tx1"/>
                            </a:fgClr>
                            <a:bgClr>
                              <a:schemeClr val="bg1"/>
                            </a:bgClr>
                          </a:pattFill>
                          <a:ln w="25400" cap="flat" cmpd="sng" algn="ctr">
                            <a:solidFill>
                              <a:schemeClr val="tx1"/>
                            </a:solidFill>
                            <a:prstDash val="solid"/>
                          </a:ln>
                          <a:effectLst/>
                        </wps:spPr>
                        <wps:txbx>
                          <w:txbxContent>
                            <w:p w14:paraId="22D16A1C" w14:textId="77777777" w:rsidR="009D5E56" w:rsidRPr="001547D5" w:rsidRDefault="009D5E56" w:rsidP="001547D5">
                              <w:pPr>
                                <w:pStyle w:val="Web"/>
                                <w:spacing w:after="0"/>
                              </w:pPr>
                              <w:r w:rsidRPr="001547D5">
                                <w:rPr>
                                  <w:rFonts w:ascii="Calibri" w:eastAsiaTheme="minorEastAsia" w:hAnsi="Calibri" w:cs="Calibri"/>
                                  <w:kern w:val="24"/>
                                  <w:sz w:val="28"/>
                                  <w:szCs w:val="28"/>
                                </w:rPr>
                                <w:t xml:space="preserve">     Drivers &amp; Kernel</w:t>
                              </w:r>
                            </w:p>
                          </w:txbxContent>
                        </wps:txbx>
                        <wps:bodyPr rtlCol="0" anchor="t"/>
                      </wps:wsp>
                      <wps:wsp>
                        <wps:cNvPr id="25" name="正方形/長方形 25"/>
                        <wps:cNvSpPr/>
                        <wps:spPr>
                          <a:xfrm>
                            <a:off x="133350" y="85725"/>
                            <a:ext cx="4239912" cy="1277567"/>
                          </a:xfrm>
                          <a:prstGeom prst="rect">
                            <a:avLst/>
                          </a:prstGeom>
                          <a:pattFill prst="wdUpDiag">
                            <a:fgClr>
                              <a:schemeClr val="bg1">
                                <a:lumMod val="95000"/>
                              </a:schemeClr>
                            </a:fgClr>
                            <a:bgClr>
                              <a:schemeClr val="bg1"/>
                            </a:bgClr>
                          </a:pattFill>
                          <a:ln w="25400" cap="flat" cmpd="sng" algn="ctr">
                            <a:solidFill>
                              <a:schemeClr val="tx1">
                                <a:lumMod val="50000"/>
                                <a:lumOff val="50000"/>
                              </a:schemeClr>
                            </a:solidFill>
                            <a:prstDash val="solid"/>
                          </a:ln>
                          <a:effectLst/>
                        </wps:spPr>
                        <wps:txbx>
                          <w:txbxContent>
                            <w:p w14:paraId="7C36E2FB" w14:textId="77777777" w:rsidR="009D5E56" w:rsidRPr="001547D5" w:rsidRDefault="009D5E56" w:rsidP="001547D5">
                              <w:pPr>
                                <w:pStyle w:val="Web"/>
                                <w:spacing w:after="0"/>
                              </w:pPr>
                              <w:r>
                                <w:rPr>
                                  <w:rFonts w:ascii="Calibri" w:eastAsiaTheme="minorEastAsia" w:hAnsi="Calibri" w:cs="Calibri"/>
                                  <w:color w:val="FFFFFF" w:themeColor="light1"/>
                                  <w:kern w:val="24"/>
                                  <w:sz w:val="28"/>
                                  <w:szCs w:val="28"/>
                                </w:rPr>
                                <w:t xml:space="preserve">       </w:t>
                              </w:r>
                              <w:r w:rsidRPr="001547D5">
                                <w:rPr>
                                  <w:rFonts w:ascii="Calibri" w:eastAsiaTheme="minorEastAsia" w:hAnsi="Calibri" w:cs="Calibri"/>
                                  <w:kern w:val="24"/>
                                  <w:sz w:val="28"/>
                                  <w:szCs w:val="28"/>
                                </w:rPr>
                                <w:t>App</w:t>
                              </w:r>
                            </w:p>
                          </w:txbxContent>
                        </wps:txbx>
                        <wps:bodyPr rtlCol="0" anchor="t"/>
                      </wps:wsp>
                      <wps:wsp>
                        <wps:cNvPr id="26" name="下矢印 26"/>
                        <wps:cNvSpPr/>
                        <wps:spPr>
                          <a:xfrm>
                            <a:off x="161925" y="314325"/>
                            <a:ext cx="706089" cy="3892444"/>
                          </a:xfrm>
                          <a:prstGeom prst="downArrow">
                            <a:avLst>
                              <a:gd name="adj1" fmla="val 55042"/>
                              <a:gd name="adj2" fmla="val 50000"/>
                            </a:avLst>
                          </a:prstGeom>
                          <a:gradFill>
                            <a:gsLst>
                              <a:gs pos="0">
                                <a:srgbClr val="4471A9">
                                  <a:lumMod val="5000"/>
                                  <a:lumOff val="95000"/>
                                </a:srgbClr>
                              </a:gs>
                              <a:gs pos="74000">
                                <a:sysClr val="window" lastClr="FFFFFF">
                                  <a:lumMod val="75000"/>
                                </a:sysClr>
                              </a:gs>
                              <a:gs pos="83000">
                                <a:srgbClr val="3C3C3B">
                                  <a:lumMod val="50000"/>
                                  <a:lumOff val="50000"/>
                                </a:srgbClr>
                              </a:gs>
                              <a:gs pos="100000">
                                <a:srgbClr val="3C3C3B">
                                  <a:lumMod val="75000"/>
                                  <a:lumOff val="25000"/>
                                </a:srgbClr>
                              </a:gs>
                            </a:gsLst>
                            <a:lin ang="5400000" scaled="1"/>
                          </a:gradFill>
                          <a:ln w="12700" cap="flat" cmpd="sng" algn="ctr">
                            <a:noFill/>
                            <a:prstDash val="solid"/>
                          </a:ln>
                          <a:effectLst/>
                        </wps:spPr>
                        <wps:bodyPr rtlCol="0" anchor="ctr"/>
                      </wps:wsp>
                      <wps:wsp>
                        <wps:cNvPr id="27" name="下矢印 27"/>
                        <wps:cNvSpPr/>
                        <wps:spPr>
                          <a:xfrm rot="10800000">
                            <a:off x="4524375" y="304800"/>
                            <a:ext cx="806078" cy="3907561"/>
                          </a:xfrm>
                          <a:prstGeom prst="downArrow">
                            <a:avLst/>
                          </a:prstGeom>
                          <a:gradFill>
                            <a:gsLst>
                              <a:gs pos="0">
                                <a:srgbClr val="4471A9">
                                  <a:lumMod val="5000"/>
                                  <a:lumOff val="95000"/>
                                </a:srgbClr>
                              </a:gs>
                              <a:gs pos="74000">
                                <a:sysClr val="window" lastClr="FFFFFF">
                                  <a:lumMod val="75000"/>
                                </a:sysClr>
                              </a:gs>
                              <a:gs pos="83000">
                                <a:srgbClr val="3C3C3B">
                                  <a:lumMod val="50000"/>
                                  <a:lumOff val="50000"/>
                                </a:srgbClr>
                              </a:gs>
                              <a:gs pos="100000">
                                <a:srgbClr val="3C3C3B">
                                  <a:lumMod val="75000"/>
                                  <a:lumOff val="25000"/>
                                </a:srgbClr>
                              </a:gs>
                            </a:gsLst>
                            <a:lin ang="5400000" scaled="1"/>
                          </a:gradFill>
                          <a:ln w="12700" cap="flat" cmpd="sng" algn="ctr">
                            <a:noFill/>
                            <a:prstDash val="solid"/>
                          </a:ln>
                          <a:effectLst/>
                        </wps:spPr>
                        <wps:bodyPr rtlCol="0" anchor="ctr"/>
                      </wps:wsp>
                      <wps:wsp>
                        <wps:cNvPr id="28" name="コンテンツ プレースホルダー 1"/>
                        <wps:cNvSpPr txBox="1">
                          <a:spLocks/>
                        </wps:cNvSpPr>
                        <wps:spPr>
                          <a:xfrm>
                            <a:off x="247650" y="542925"/>
                            <a:ext cx="4133850" cy="571500"/>
                          </a:xfrm>
                          <a:prstGeom prst="rect">
                            <a:avLst/>
                          </a:prstGeom>
                          <a:noFill/>
                        </wps:spPr>
                        <wps:txbx>
                          <w:txbxContent>
                            <w:p w14:paraId="2645EAC0" w14:textId="77777777" w:rsidR="009D5E56" w:rsidRPr="001547D5" w:rsidRDefault="009D5E56" w:rsidP="001547D5">
                              <w:pPr>
                                <w:pStyle w:val="afd"/>
                                <w:numPr>
                                  <w:ilvl w:val="1"/>
                                  <w:numId w:val="27"/>
                                </w:numPr>
                                <w:topLinePunct w:val="0"/>
                                <w:adjustRightInd/>
                                <w:spacing w:after="0"/>
                                <w:textAlignment w:val="auto"/>
                                <w:rPr>
                                  <w:sz w:val="21"/>
                                  <w:szCs w:val="24"/>
                                </w:rPr>
                              </w:pPr>
                              <w:r w:rsidRPr="001547D5">
                                <w:rPr>
                                  <w:rFonts w:ascii="メイリオ" w:eastAsia="メイリオ" w:hAnsi="メイリオ" w:cs="メイリオ" w:hint="eastAsia"/>
                                  <w:b/>
                                  <w:bCs/>
                                  <w:kern w:val="24"/>
                                  <w:sz w:val="21"/>
                                  <w:szCs w:val="21"/>
                                </w:rPr>
                                <w:t>Store playback point by App</w:t>
                              </w:r>
                            </w:p>
                            <w:p w14:paraId="634B9021" w14:textId="77777777" w:rsidR="009D5E56" w:rsidRPr="001547D5" w:rsidRDefault="009D5E56" w:rsidP="001547D5">
                              <w:pPr>
                                <w:pStyle w:val="afd"/>
                                <w:numPr>
                                  <w:ilvl w:val="1"/>
                                  <w:numId w:val="27"/>
                                </w:numPr>
                                <w:topLinePunct w:val="0"/>
                                <w:adjustRightInd/>
                                <w:spacing w:after="0"/>
                                <w:textAlignment w:val="auto"/>
                                <w:rPr>
                                  <w:sz w:val="21"/>
                                </w:rPr>
                              </w:pPr>
                              <w:r w:rsidRPr="001547D5">
                                <w:rPr>
                                  <w:rFonts w:ascii="メイリオ" w:eastAsia="メイリオ" w:hAnsi="メイリオ" w:cs="メイリオ" w:hint="eastAsia"/>
                                  <w:b/>
                                  <w:bCs/>
                                  <w:kern w:val="24"/>
                                  <w:sz w:val="21"/>
                                  <w:szCs w:val="21"/>
                                </w:rPr>
                                <w:t>Stop data transfer and close Drivers by App</w:t>
                              </w:r>
                            </w:p>
                          </w:txbxContent>
                        </wps:txbx>
                        <wps:bodyPr vert="horz" wrap="square" lIns="0" tIns="45720" rIns="0" bIns="45720" rtlCol="0">
                          <a:noAutofit/>
                        </wps:bodyPr>
                      </wps:wsp>
                      <wps:wsp>
                        <wps:cNvPr id="29" name="コンテンツ プレースホルダー 1"/>
                        <wps:cNvSpPr txBox="1">
                          <a:spLocks/>
                        </wps:cNvSpPr>
                        <wps:spPr>
                          <a:xfrm>
                            <a:off x="4600575" y="419100"/>
                            <a:ext cx="4105275" cy="542925"/>
                          </a:xfrm>
                          <a:prstGeom prst="rect">
                            <a:avLst/>
                          </a:prstGeom>
                          <a:noFill/>
                        </wps:spPr>
                        <wps:txbx>
                          <w:txbxContent>
                            <w:p w14:paraId="471586E8" w14:textId="77777777" w:rsidR="009D5E56" w:rsidRPr="001547D5" w:rsidRDefault="009D5E56" w:rsidP="001547D5">
                              <w:pPr>
                                <w:pStyle w:val="afd"/>
                                <w:numPr>
                                  <w:ilvl w:val="1"/>
                                  <w:numId w:val="28"/>
                                </w:numPr>
                                <w:topLinePunct w:val="0"/>
                                <w:adjustRightInd/>
                                <w:spacing w:after="0"/>
                                <w:textAlignment w:val="auto"/>
                                <w:rPr>
                                  <w:sz w:val="21"/>
                                  <w:szCs w:val="24"/>
                                </w:rPr>
                              </w:pPr>
                              <w:r w:rsidRPr="001547D5">
                                <w:rPr>
                                  <w:rFonts w:ascii="メイリオ" w:eastAsia="メイリオ" w:hAnsi="メイリオ" w:cs="メイリオ" w:hint="eastAsia"/>
                                  <w:b/>
                                  <w:bCs/>
                                  <w:kern w:val="24"/>
                                  <w:sz w:val="21"/>
                                  <w:szCs w:val="21"/>
                                </w:rPr>
                                <w:t>Re-start playback point by App</w:t>
                              </w:r>
                            </w:p>
                            <w:p w14:paraId="1FE55C4F" w14:textId="77777777" w:rsidR="009D5E56" w:rsidRPr="001547D5" w:rsidRDefault="009D5E56" w:rsidP="001547D5">
                              <w:pPr>
                                <w:pStyle w:val="afd"/>
                                <w:numPr>
                                  <w:ilvl w:val="1"/>
                                  <w:numId w:val="28"/>
                                </w:numPr>
                                <w:topLinePunct w:val="0"/>
                                <w:adjustRightInd/>
                                <w:spacing w:after="0"/>
                                <w:textAlignment w:val="auto"/>
                                <w:rPr>
                                  <w:sz w:val="21"/>
                                </w:rPr>
                              </w:pPr>
                              <w:r w:rsidRPr="001547D5">
                                <w:rPr>
                                  <w:rFonts w:ascii="メイリオ" w:eastAsia="メイリオ" w:hAnsi="メイリオ" w:cs="メイリオ" w:hint="eastAsia"/>
                                  <w:b/>
                                  <w:bCs/>
                                  <w:kern w:val="24"/>
                                  <w:sz w:val="21"/>
                                  <w:szCs w:val="21"/>
                                </w:rPr>
                                <w:t>Initialize, re-detect devices and open Drivers</w:t>
                              </w:r>
                            </w:p>
                          </w:txbxContent>
                        </wps:txbx>
                        <wps:bodyPr vert="horz" wrap="square" lIns="0" tIns="45720" rIns="0" bIns="45720" rtlCol="0">
                          <a:noAutofit/>
                        </wps:bodyPr>
                      </wps:wsp>
                      <wps:wsp>
                        <wps:cNvPr id="30" name="左矢印 30"/>
                        <wps:cNvSpPr/>
                        <wps:spPr>
                          <a:xfrm>
                            <a:off x="752475" y="314325"/>
                            <a:ext cx="864096" cy="318143"/>
                          </a:xfrm>
                          <a:prstGeom prst="leftArrow">
                            <a:avLst/>
                          </a:prstGeom>
                          <a:pattFill prst="pct60">
                            <a:fgClr>
                              <a:schemeClr val="tx1"/>
                            </a:fgClr>
                            <a:bgClr>
                              <a:schemeClr val="bg1"/>
                            </a:bgClr>
                          </a:pattFill>
                          <a:ln w="25400" cap="flat" cmpd="sng" algn="ctr">
                            <a:solidFill>
                              <a:schemeClr val="tx1"/>
                            </a:solidFill>
                            <a:prstDash val="solid"/>
                          </a:ln>
                          <a:effectLst/>
                        </wps:spPr>
                        <wps:bodyPr rtlCol="0" anchor="ctr"/>
                      </wps:wsp>
                      <wps:wsp>
                        <wps:cNvPr id="31" name="左矢印 31"/>
                        <wps:cNvSpPr/>
                        <wps:spPr>
                          <a:xfrm>
                            <a:off x="5153025" y="3886200"/>
                            <a:ext cx="864096" cy="318143"/>
                          </a:xfrm>
                          <a:prstGeom prst="leftArrow">
                            <a:avLst/>
                          </a:prstGeom>
                          <a:pattFill prst="pct60">
                            <a:fgClr>
                              <a:schemeClr val="tx1"/>
                            </a:fgClr>
                            <a:bgClr>
                              <a:schemeClr val="bg1"/>
                            </a:bgClr>
                          </a:pattFill>
                          <a:ln w="25400" cap="flat" cmpd="sng" algn="ctr">
                            <a:solidFill>
                              <a:schemeClr val="tx1"/>
                            </a:solidFill>
                            <a:prstDash val="solid"/>
                          </a:ln>
                          <a:effectLst/>
                        </wps:spPr>
                        <wps:bodyPr rtlCol="0" anchor="ctr"/>
                      </wps:wsp>
                      <wps:wsp>
                        <wps:cNvPr id="681" name="コンテンツ プレースホルダー 1"/>
                        <wps:cNvSpPr txBox="1">
                          <a:spLocks/>
                        </wps:cNvSpPr>
                        <wps:spPr>
                          <a:xfrm>
                            <a:off x="1581150" y="333375"/>
                            <a:ext cx="1990309" cy="329928"/>
                          </a:xfrm>
                          <a:prstGeom prst="rect">
                            <a:avLst/>
                          </a:prstGeom>
                          <a:noFill/>
                        </wps:spPr>
                        <wps:txbx>
                          <w:txbxContent>
                            <w:p w14:paraId="1B9A8C99" w14:textId="77777777" w:rsidR="009D5E56" w:rsidRPr="001547D5" w:rsidRDefault="009D5E56" w:rsidP="001547D5">
                              <w:pPr>
                                <w:pStyle w:val="Web"/>
                                <w:spacing w:after="0"/>
                              </w:pPr>
                              <w:r w:rsidRPr="001547D5">
                                <w:rPr>
                                  <w:rFonts w:ascii="メイリオ" w:eastAsia="メイリオ" w:hAnsi="メイリオ" w:cs="メイリオ" w:hint="eastAsia"/>
                                  <w:b/>
                                  <w:bCs/>
                                  <w:kern w:val="24"/>
                                  <w:sz w:val="21"/>
                                  <w:szCs w:val="21"/>
                                </w:rPr>
                                <w:t>Detect Suspend trigger</w:t>
                              </w:r>
                            </w:p>
                          </w:txbxContent>
                        </wps:txbx>
                        <wps:bodyPr vert="horz" lIns="91440" tIns="45720" rIns="91440" bIns="45720" rtlCol="0">
                          <a:noAutofit/>
                        </wps:bodyPr>
                      </wps:wsp>
                      <wps:wsp>
                        <wps:cNvPr id="682" name="コンテンツ プレースホルダー 1"/>
                        <wps:cNvSpPr txBox="1">
                          <a:spLocks/>
                        </wps:cNvSpPr>
                        <wps:spPr>
                          <a:xfrm>
                            <a:off x="6000750" y="3905250"/>
                            <a:ext cx="2583489" cy="327264"/>
                          </a:xfrm>
                          <a:prstGeom prst="rect">
                            <a:avLst/>
                          </a:prstGeom>
                          <a:noFill/>
                        </wps:spPr>
                        <wps:txbx>
                          <w:txbxContent>
                            <w:p w14:paraId="7F3DA4B5" w14:textId="77777777" w:rsidR="009D5E56" w:rsidRDefault="009D5E56" w:rsidP="001547D5">
                              <w:pPr>
                                <w:pStyle w:val="Web"/>
                                <w:spacing w:after="0"/>
                              </w:pPr>
                              <w:r>
                                <w:rPr>
                                  <w:rFonts w:ascii="メイリオ" w:eastAsia="メイリオ" w:hAnsi="メイリオ" w:cs="メイリオ" w:hint="eastAsia"/>
                                  <w:color w:val="000000" w:themeColor="text1"/>
                                  <w:kern w:val="24"/>
                                  <w:sz w:val="22"/>
                                  <w:szCs w:val="22"/>
                                </w:rPr>
                                <w:t>Detect Resume trigger</w:t>
                              </w:r>
                            </w:p>
                          </w:txbxContent>
                        </wps:txbx>
                        <wps:bodyPr vert="horz" lIns="91440" tIns="45720" rIns="91440" bIns="45720" rtlCol="0">
                          <a:noAutofit/>
                        </wps:bodyPr>
                      </wps:wsp>
                      <wps:wsp>
                        <wps:cNvPr id="683" name="コンテンツ プレースホルダー 1"/>
                        <wps:cNvSpPr txBox="1">
                          <a:spLocks/>
                        </wps:cNvSpPr>
                        <wps:spPr>
                          <a:xfrm>
                            <a:off x="952500" y="1085850"/>
                            <a:ext cx="1323975" cy="276225"/>
                          </a:xfrm>
                          <a:prstGeom prst="rect">
                            <a:avLst/>
                          </a:prstGeom>
                        </wps:spPr>
                        <wps:txbx>
                          <w:txbxContent>
                            <w:p w14:paraId="30ADC8C9" w14:textId="77777777" w:rsidR="009D5E56" w:rsidRPr="001547D5" w:rsidRDefault="009D5E56" w:rsidP="001547D5">
                              <w:pPr>
                                <w:pStyle w:val="Web"/>
                                <w:spacing w:after="0"/>
                              </w:pPr>
                              <w:r w:rsidRPr="001547D5">
                                <w:rPr>
                                  <w:rFonts w:ascii="メイリオ" w:eastAsia="メイリオ" w:hAnsi="メイリオ" w:cs="メイリオ" w:hint="eastAsia"/>
                                  <w:b/>
                                  <w:bCs/>
                                  <w:kern w:val="24"/>
                                  <w:sz w:val="21"/>
                                  <w:szCs w:val="21"/>
                                  <w:u w:val="single"/>
                                </w:rPr>
                                <w:t xml:space="preserve">Call </w:t>
                              </w:r>
                              <w:proofErr w:type="spellStart"/>
                              <w:r w:rsidRPr="001547D5">
                                <w:rPr>
                                  <w:rFonts w:ascii="メイリオ" w:eastAsia="メイリオ" w:hAnsi="メイリオ" w:cs="メイリオ" w:hint="eastAsia"/>
                                  <w:b/>
                                  <w:bCs/>
                                  <w:kern w:val="24"/>
                                  <w:sz w:val="21"/>
                                  <w:szCs w:val="21"/>
                                  <w:u w:val="single"/>
                                </w:rPr>
                                <w:t>sysfs</w:t>
                              </w:r>
                              <w:proofErr w:type="spellEnd"/>
                              <w:r w:rsidRPr="001547D5">
                                <w:rPr>
                                  <w:rFonts w:ascii="メイリオ" w:eastAsia="メイリオ" w:hAnsi="メイリオ" w:cs="メイリオ" w:hint="eastAsia"/>
                                  <w:b/>
                                  <w:bCs/>
                                  <w:kern w:val="24"/>
                                  <w:sz w:val="21"/>
                                  <w:szCs w:val="21"/>
                                  <w:u w:val="single"/>
                                </w:rPr>
                                <w:t>-IF</w:t>
                              </w:r>
                              <w:r w:rsidRPr="001547D5">
                                <w:rPr>
                                  <w:rFonts w:ascii="メイリオ" w:eastAsia="メイリオ" w:hAnsi="メイリオ" w:cs="メイリオ" w:hint="eastAsia"/>
                                  <w:b/>
                                  <w:bCs/>
                                  <w:kern w:val="24"/>
                                  <w:sz w:val="16"/>
                                  <w:szCs w:val="16"/>
                                </w:rPr>
                                <w:t>(*1)</w:t>
                              </w:r>
                            </w:p>
                          </w:txbxContent>
                        </wps:txbx>
                        <wps:bodyPr vert="horz" wrap="square" lIns="0" tIns="0" rIns="0" bIns="0" rtlCol="0">
                          <a:noAutofit/>
                        </wps:bodyPr>
                      </wps:wsp>
                      <wps:wsp>
                        <wps:cNvPr id="684" name="コンテンツ プレースホルダー 1"/>
                        <wps:cNvSpPr txBox="1">
                          <a:spLocks/>
                        </wps:cNvSpPr>
                        <wps:spPr>
                          <a:xfrm>
                            <a:off x="5124450" y="1609725"/>
                            <a:ext cx="2199005" cy="328295"/>
                          </a:xfrm>
                          <a:prstGeom prst="rect">
                            <a:avLst/>
                          </a:prstGeom>
                        </wps:spPr>
                        <wps:txbx>
                          <w:txbxContent>
                            <w:p w14:paraId="183263E8" w14:textId="77777777" w:rsidR="009D5E56" w:rsidRDefault="009D5E56" w:rsidP="001547D5">
                              <w:pPr>
                                <w:pStyle w:val="Web"/>
                                <w:spacing w:after="0"/>
                                <w:ind w:firstLine="0"/>
                              </w:pPr>
                              <w:r>
                                <w:rPr>
                                  <w:rFonts w:ascii="メイリオ" w:eastAsia="メイリオ" w:hAnsi="メイリオ" w:cs="メイリオ" w:hint="eastAsia"/>
                                  <w:color w:val="000000" w:themeColor="text1"/>
                                  <w:kern w:val="24"/>
                                  <w:sz w:val="21"/>
                                  <w:szCs w:val="21"/>
                                  <w:u w:val="single"/>
                                </w:rPr>
                                <w:t>Framework start to work</w:t>
                              </w:r>
                            </w:p>
                          </w:txbxContent>
                        </wps:txbx>
                        <wps:bodyPr vert="horz" lIns="91440" tIns="45720" rIns="91440" bIns="45720" rtlCol="0">
                          <a:noAutofit/>
                        </wps:bodyPr>
                      </wps:wsp>
                      <wps:wsp>
                        <wps:cNvPr id="685" name="角丸四角形吹き出し 685"/>
                        <wps:cNvSpPr/>
                        <wps:spPr>
                          <a:xfrm>
                            <a:off x="6886575" y="1428750"/>
                            <a:ext cx="1811020" cy="480695"/>
                          </a:xfrm>
                          <a:prstGeom prst="wedgeRoundRectCallout">
                            <a:avLst>
                              <a:gd name="adj1" fmla="val -49609"/>
                              <a:gd name="adj2" fmla="val 38312"/>
                              <a:gd name="adj3" fmla="val 16667"/>
                            </a:avLst>
                          </a:prstGeom>
                          <a:pattFill prst="pct40">
                            <a:fgClr>
                              <a:schemeClr val="bg1">
                                <a:lumMod val="85000"/>
                              </a:schemeClr>
                            </a:fgClr>
                            <a:bgClr>
                              <a:schemeClr val="bg1"/>
                            </a:bgClr>
                          </a:pattFill>
                          <a:ln w="25400" cap="flat" cmpd="sng" algn="ctr">
                            <a:solidFill>
                              <a:srgbClr val="3C3C3B"/>
                            </a:solidFill>
                            <a:prstDash val="solid"/>
                          </a:ln>
                          <a:effectLst/>
                        </wps:spPr>
                        <wps:txbx>
                          <w:txbxContent>
                            <w:p w14:paraId="183A08D2" w14:textId="77777777" w:rsidR="009D5E56" w:rsidRPr="004E5B3E" w:rsidRDefault="009D5E56" w:rsidP="004E5B3E">
                              <w:pPr>
                                <w:pStyle w:val="Web"/>
                                <w:spacing w:after="0" w:line="240" w:lineRule="exact"/>
                                <w:ind w:firstLine="0"/>
                                <w:jc w:val="center"/>
                                <w:rPr>
                                  <w:rFonts w:ascii="メイリオ" w:eastAsia="メイリオ" w:hAnsi="メイリオ" w:cs="メイリオ"/>
                                </w:rPr>
                              </w:pPr>
                              <w:r w:rsidRPr="004E5B3E">
                                <w:rPr>
                                  <w:rFonts w:ascii="メイリオ" w:eastAsia="メイリオ" w:hAnsi="メイリオ" w:cs="メイリオ"/>
                                  <w:color w:val="000000" w:themeColor="text1"/>
                                  <w:kern w:val="24"/>
                                  <w:sz w:val="21"/>
                                  <w:szCs w:val="21"/>
                                </w:rPr>
                                <w:t>All process wakeup</w:t>
                              </w:r>
                            </w:p>
                            <w:p w14:paraId="05712A8C" w14:textId="77777777" w:rsidR="009D5E56" w:rsidRPr="004E5B3E" w:rsidRDefault="009D5E56" w:rsidP="004E5B3E">
                              <w:pPr>
                                <w:pStyle w:val="Web"/>
                                <w:spacing w:after="0" w:line="240" w:lineRule="exact"/>
                                <w:ind w:firstLine="0"/>
                                <w:jc w:val="center"/>
                                <w:rPr>
                                  <w:rFonts w:ascii="メイリオ" w:eastAsia="メイリオ" w:hAnsi="メイリオ" w:cs="メイリオ"/>
                                </w:rPr>
                              </w:pPr>
                              <w:r w:rsidRPr="004E5B3E">
                                <w:rPr>
                                  <w:rFonts w:ascii="メイリオ" w:eastAsia="メイリオ" w:hAnsi="メイリオ" w:cs="メイリオ"/>
                                  <w:color w:val="000000" w:themeColor="text1"/>
                                  <w:kern w:val="24"/>
                                  <w:sz w:val="21"/>
                                  <w:szCs w:val="21"/>
                                </w:rPr>
                                <w:sym w:font="Wingdings" w:char="F0E0"/>
                              </w:r>
                              <w:r w:rsidRPr="004E5B3E">
                                <w:rPr>
                                  <w:rFonts w:ascii="メイリオ" w:eastAsia="メイリオ" w:hAnsi="メイリオ" w:cs="メイリオ"/>
                                  <w:color w:val="000000" w:themeColor="text1"/>
                                  <w:kern w:val="24"/>
                                  <w:sz w:val="21"/>
                                  <w:szCs w:val="21"/>
                                </w:rPr>
                                <w:t xml:space="preserve"> Power Manager start</w:t>
                              </w:r>
                            </w:p>
                          </w:txbxContent>
                        </wps:txbx>
                        <wps:bodyPr tIns="36000" bIns="36000" rtlCol="0" anchor="ctr"/>
                      </wps:wsp>
                      <wps:wsp>
                        <wps:cNvPr id="686" name="コンテンツ プレースホルダー 1"/>
                        <wps:cNvSpPr txBox="1">
                          <a:spLocks/>
                        </wps:cNvSpPr>
                        <wps:spPr>
                          <a:xfrm>
                            <a:off x="0" y="0"/>
                            <a:ext cx="1296035" cy="657225"/>
                          </a:xfrm>
                          <a:prstGeom prst="rect">
                            <a:avLst/>
                          </a:prstGeom>
                        </wps:spPr>
                        <wps:txbx>
                          <w:txbxContent>
                            <w:p w14:paraId="1E0E8487" w14:textId="77777777" w:rsidR="009D5E56" w:rsidRDefault="009D5E56" w:rsidP="001547D5">
                              <w:pPr>
                                <w:pStyle w:val="Web"/>
                                <w:spacing w:after="0"/>
                              </w:pPr>
                              <w:r>
                                <w:rPr>
                                  <w:rFonts w:ascii="メイリオ" w:eastAsia="メイリオ" w:hAnsi="メイリオ" w:cs="メイリオ" w:hint="eastAsia"/>
                                  <w:color w:val="000000" w:themeColor="text1"/>
                                  <w:kern w:val="24"/>
                                  <w:u w:val="single"/>
                                </w:rPr>
                                <w:t>Suspend</w:t>
                              </w:r>
                            </w:p>
                          </w:txbxContent>
                        </wps:txbx>
                        <wps:bodyPr vert="horz" lIns="91440" tIns="45720" rIns="91440" bIns="45720" rtlCol="0">
                          <a:noAutofit/>
                        </wps:bodyPr>
                      </wps:wsp>
                      <wps:wsp>
                        <wps:cNvPr id="687" name="コンテンツ プレースホルダー 1"/>
                        <wps:cNvSpPr txBox="1">
                          <a:spLocks/>
                        </wps:cNvSpPr>
                        <wps:spPr>
                          <a:xfrm>
                            <a:off x="4429125" y="9525"/>
                            <a:ext cx="1296035" cy="342900"/>
                          </a:xfrm>
                          <a:prstGeom prst="rect">
                            <a:avLst/>
                          </a:prstGeom>
                        </wps:spPr>
                        <wps:txbx>
                          <w:txbxContent>
                            <w:p w14:paraId="2A190DE4" w14:textId="77777777" w:rsidR="009D5E56" w:rsidRDefault="009D5E56" w:rsidP="001547D5">
                              <w:pPr>
                                <w:pStyle w:val="Web"/>
                                <w:spacing w:after="0"/>
                              </w:pPr>
                              <w:r>
                                <w:rPr>
                                  <w:rFonts w:ascii="メイリオ" w:eastAsia="メイリオ" w:hAnsi="メイリオ" w:cs="メイリオ" w:hint="eastAsia"/>
                                  <w:color w:val="000000" w:themeColor="text1"/>
                                  <w:kern w:val="24"/>
                                  <w:u w:val="single"/>
                                </w:rPr>
                                <w:t>Resume</w:t>
                              </w:r>
                            </w:p>
                          </w:txbxContent>
                        </wps:txbx>
                        <wps:bodyPr vert="horz" lIns="91440" tIns="45720" rIns="91440" bIns="45720" rtlCol="0">
                          <a:noAutofit/>
                        </wps:bodyPr>
                      </wps:wsp>
                      <wps:wsp>
                        <wps:cNvPr id="688" name="コンテンツ プレースホルダー 1"/>
                        <wps:cNvSpPr txBox="1">
                          <a:spLocks/>
                        </wps:cNvSpPr>
                        <wps:spPr>
                          <a:xfrm>
                            <a:off x="971550" y="3400425"/>
                            <a:ext cx="3177720" cy="483120"/>
                          </a:xfrm>
                          <a:prstGeom prst="rect">
                            <a:avLst/>
                          </a:prstGeom>
                          <a:pattFill prst="smCheck">
                            <a:fgClr>
                              <a:schemeClr val="bg1">
                                <a:lumMod val="85000"/>
                              </a:schemeClr>
                            </a:fgClr>
                            <a:bgClr>
                              <a:schemeClr val="bg1"/>
                            </a:bgClr>
                          </a:pattFill>
                          <a:ln>
                            <a:noFill/>
                          </a:ln>
                        </wps:spPr>
                        <wps:txbx>
                          <w:txbxContent>
                            <w:p w14:paraId="31656558" w14:textId="77777777" w:rsidR="009D5E56" w:rsidRDefault="009D5E56" w:rsidP="00BC4645">
                              <w:pPr>
                                <w:pStyle w:val="Web"/>
                                <w:spacing w:after="0"/>
                                <w:ind w:firstLine="0"/>
                              </w:pPr>
                              <w:r>
                                <w:rPr>
                                  <w:rFonts w:ascii="メイリオ" w:eastAsia="メイリオ" w:hAnsi="メイリオ" w:cs="メイリオ" w:hint="eastAsia"/>
                                  <w:color w:val="000000" w:themeColor="text1"/>
                                  <w:kern w:val="24"/>
                                  <w:sz w:val="22"/>
                                  <w:szCs w:val="22"/>
                                </w:rPr>
                                <w:t>Suspend processing：</w:t>
                              </w:r>
                            </w:p>
                            <w:p w14:paraId="19EDA11C" w14:textId="77777777" w:rsidR="009D5E56" w:rsidRDefault="009D5E56" w:rsidP="00BC4645">
                              <w:pPr>
                                <w:topLinePunct w:val="0"/>
                                <w:adjustRightInd/>
                                <w:spacing w:after="0"/>
                                <w:ind w:firstLineChars="50" w:firstLine="100"/>
                                <w:textAlignment w:val="auto"/>
                              </w:pPr>
                              <w:r>
                                <w:rPr>
                                  <w:rFonts w:ascii="メイリオ" w:eastAsia="メイリオ" w:hAnsi="メイリオ" w:cs="メイリオ"/>
                                  <w:color w:val="000000" w:themeColor="text1"/>
                                  <w:kern w:val="24"/>
                                </w:rPr>
                                <w:t xml:space="preserve">- </w:t>
                              </w:r>
                              <w:r>
                                <w:rPr>
                                  <w:rFonts w:ascii="メイリオ" w:eastAsia="メイリオ" w:hAnsi="メイリオ" w:cs="メイリオ" w:hint="eastAsia"/>
                                  <w:color w:val="000000" w:themeColor="text1"/>
                                  <w:kern w:val="24"/>
                                </w:rPr>
                                <w:t xml:space="preserve">Backup registers by ARM Trusted Firmware </w:t>
                              </w:r>
                            </w:p>
                          </w:txbxContent>
                        </wps:txbx>
                        <wps:bodyPr vert="horz" lIns="91440" tIns="0" rIns="91440" bIns="0" rtlCol="0">
                          <a:noAutofit/>
                        </wps:bodyPr>
                      </wps:wsp>
                      <wps:wsp>
                        <wps:cNvPr id="689" name="コンテンツ プレースホルダー 1"/>
                        <wps:cNvSpPr txBox="1">
                          <a:spLocks/>
                        </wps:cNvSpPr>
                        <wps:spPr>
                          <a:xfrm>
                            <a:off x="5362575" y="3400425"/>
                            <a:ext cx="3199422" cy="483357"/>
                          </a:xfrm>
                          <a:prstGeom prst="rect">
                            <a:avLst/>
                          </a:prstGeom>
                          <a:pattFill prst="smCheck">
                            <a:fgClr>
                              <a:schemeClr val="bg1">
                                <a:lumMod val="85000"/>
                              </a:schemeClr>
                            </a:fgClr>
                            <a:bgClr>
                              <a:schemeClr val="bg1"/>
                            </a:bgClr>
                          </a:pattFill>
                          <a:ln>
                            <a:noFill/>
                          </a:ln>
                        </wps:spPr>
                        <wps:txbx>
                          <w:txbxContent>
                            <w:p w14:paraId="5F802BE7" w14:textId="77777777" w:rsidR="009D5E56" w:rsidRDefault="009D5E56" w:rsidP="00BC4645">
                              <w:pPr>
                                <w:pStyle w:val="Web"/>
                                <w:spacing w:after="0"/>
                                <w:ind w:firstLine="0"/>
                              </w:pPr>
                              <w:r>
                                <w:rPr>
                                  <w:rFonts w:ascii="メイリオ" w:eastAsia="メイリオ" w:hAnsi="メイリオ" w:cs="メイリオ" w:hint="eastAsia"/>
                                  <w:color w:val="000000" w:themeColor="text1"/>
                                  <w:kern w:val="24"/>
                                  <w:sz w:val="22"/>
                                  <w:szCs w:val="22"/>
                                </w:rPr>
                                <w:t>Resume processing：</w:t>
                              </w:r>
                            </w:p>
                            <w:p w14:paraId="53212418" w14:textId="77777777" w:rsidR="009D5E56" w:rsidRDefault="009D5E56" w:rsidP="00BC4645">
                              <w:pPr>
                                <w:topLinePunct w:val="0"/>
                                <w:adjustRightInd/>
                                <w:spacing w:after="0"/>
                                <w:ind w:firstLineChars="50" w:firstLine="100"/>
                                <w:textAlignment w:val="auto"/>
                              </w:pPr>
                              <w:r>
                                <w:rPr>
                                  <w:rFonts w:ascii="メイリオ" w:eastAsia="メイリオ" w:hAnsi="メイリオ" w:cs="メイリオ"/>
                                  <w:color w:val="000000" w:themeColor="text1"/>
                                  <w:kern w:val="24"/>
                                </w:rPr>
                                <w:t xml:space="preserve">- </w:t>
                              </w:r>
                              <w:r w:rsidRPr="00BC4645">
                                <w:rPr>
                                  <w:rFonts w:ascii="メイリオ" w:eastAsia="メイリオ" w:hAnsi="メイリオ" w:cs="メイリオ" w:hint="eastAsia"/>
                                  <w:color w:val="000000" w:themeColor="text1"/>
                                  <w:kern w:val="24"/>
                                </w:rPr>
                                <w:t xml:space="preserve">Restore registers by ARM Trusted Firmware </w:t>
                              </w:r>
                            </w:p>
                          </w:txbxContent>
                        </wps:txbx>
                        <wps:bodyPr vert="horz" lIns="91440" tIns="0" rIns="91440" bIns="0" rtlCol="0">
                          <a:noAutofit/>
                        </wps:bodyPr>
                      </wps:wsp>
                      <wps:wsp>
                        <wps:cNvPr id="690" name="角丸四角形吹き出し 690"/>
                        <wps:cNvSpPr/>
                        <wps:spPr>
                          <a:xfrm>
                            <a:off x="2514600" y="1428750"/>
                            <a:ext cx="1821180" cy="473710"/>
                          </a:xfrm>
                          <a:prstGeom prst="wedgeRoundRectCallout">
                            <a:avLst>
                              <a:gd name="adj1" fmla="val -49609"/>
                              <a:gd name="adj2" fmla="val 38312"/>
                              <a:gd name="adj3" fmla="val 16667"/>
                            </a:avLst>
                          </a:prstGeom>
                          <a:pattFill prst="pct40">
                            <a:fgClr>
                              <a:schemeClr val="bg1">
                                <a:lumMod val="85000"/>
                              </a:schemeClr>
                            </a:fgClr>
                            <a:bgClr>
                              <a:schemeClr val="bg1"/>
                            </a:bgClr>
                          </a:pattFill>
                          <a:ln w="25400" cap="flat" cmpd="sng" algn="ctr">
                            <a:solidFill>
                              <a:srgbClr val="3C3C3B"/>
                            </a:solidFill>
                            <a:prstDash val="solid"/>
                          </a:ln>
                          <a:effectLst/>
                        </wps:spPr>
                        <wps:txbx>
                          <w:txbxContent>
                            <w:p w14:paraId="7A5045BB" w14:textId="77777777" w:rsidR="009D5E56" w:rsidRPr="004E5B3E" w:rsidRDefault="009D5E56" w:rsidP="004E5B3E">
                              <w:pPr>
                                <w:pStyle w:val="Web"/>
                                <w:spacing w:after="0" w:line="240" w:lineRule="exact"/>
                                <w:ind w:firstLine="0"/>
                                <w:jc w:val="center"/>
                                <w:rPr>
                                  <w:rFonts w:ascii="メイリオ" w:eastAsia="メイリオ" w:hAnsi="メイリオ" w:cs="メイリオ"/>
                                </w:rPr>
                              </w:pPr>
                              <w:r w:rsidRPr="004E5B3E">
                                <w:rPr>
                                  <w:rFonts w:ascii="メイリオ" w:eastAsia="メイリオ" w:hAnsi="メイリオ" w:cs="メイリオ"/>
                                  <w:color w:val="000000" w:themeColor="text1"/>
                                  <w:kern w:val="24"/>
                                  <w:sz w:val="21"/>
                                  <w:szCs w:val="21"/>
                                </w:rPr>
                                <w:t>All process freezing</w:t>
                              </w:r>
                            </w:p>
                            <w:p w14:paraId="7490017B" w14:textId="77777777" w:rsidR="009D5E56" w:rsidRPr="004E5B3E" w:rsidRDefault="009D5E56" w:rsidP="004E5B3E">
                              <w:pPr>
                                <w:pStyle w:val="Web"/>
                                <w:spacing w:after="0" w:line="240" w:lineRule="exact"/>
                                <w:ind w:firstLine="0"/>
                                <w:jc w:val="center"/>
                                <w:rPr>
                                  <w:rFonts w:ascii="メイリオ" w:eastAsia="メイリオ" w:hAnsi="メイリオ" w:cs="メイリオ"/>
                                </w:rPr>
                              </w:pPr>
                              <w:r w:rsidRPr="004E5B3E">
                                <w:rPr>
                                  <w:rFonts w:ascii="メイリオ" w:eastAsia="メイリオ" w:hAnsi="メイリオ" w:cs="メイリオ"/>
                                  <w:color w:val="000000" w:themeColor="text1"/>
                                  <w:kern w:val="24"/>
                                  <w:sz w:val="21"/>
                                  <w:szCs w:val="21"/>
                                </w:rPr>
                                <w:sym w:font="Wingdings" w:char="F0E0"/>
                              </w:r>
                              <w:r w:rsidRPr="004E5B3E">
                                <w:rPr>
                                  <w:rFonts w:ascii="メイリオ" w:eastAsia="メイリオ" w:hAnsi="メイリオ" w:cs="メイリオ"/>
                                  <w:color w:val="000000" w:themeColor="text1"/>
                                  <w:kern w:val="24"/>
                                  <w:sz w:val="21"/>
                                  <w:szCs w:val="21"/>
                                </w:rPr>
                                <w:t xml:space="preserve"> Power Manager stop</w:t>
                              </w:r>
                            </w:p>
                          </w:txbxContent>
                        </wps:txbx>
                        <wps:bodyPr tIns="36000" bIns="36000" rtlCol="0" anchor="ctr"/>
                      </wps:wsp>
                      <wps:wsp>
                        <wps:cNvPr id="692" name="コンテンツ プレースホルダー 1"/>
                        <wps:cNvSpPr txBox="1">
                          <a:spLocks/>
                        </wps:cNvSpPr>
                        <wps:spPr>
                          <a:xfrm>
                            <a:off x="971550" y="1981200"/>
                            <a:ext cx="3200400" cy="1026795"/>
                          </a:xfrm>
                          <a:prstGeom prst="rect">
                            <a:avLst/>
                          </a:prstGeom>
                          <a:solidFill>
                            <a:schemeClr val="bg1">
                              <a:lumMod val="85000"/>
                            </a:schemeClr>
                          </a:solidFill>
                        </wps:spPr>
                        <wps:txbx>
                          <w:txbxContent>
                            <w:p w14:paraId="30B0C3C5" w14:textId="77777777" w:rsidR="009D5E56" w:rsidRDefault="009D5E56" w:rsidP="00BC4645">
                              <w:pPr>
                                <w:pStyle w:val="Web"/>
                                <w:spacing w:after="0"/>
                                <w:ind w:firstLine="0"/>
                              </w:pPr>
                              <w:r>
                                <w:rPr>
                                  <w:rFonts w:ascii="メイリオ" w:eastAsia="メイリオ" w:hAnsi="メイリオ" w:cs="メイリオ" w:hint="eastAsia"/>
                                  <w:color w:val="000000" w:themeColor="text1"/>
                                  <w:kern w:val="24"/>
                                  <w:sz w:val="22"/>
                                  <w:szCs w:val="22"/>
                                </w:rPr>
                                <w:t>Suspend processing：</w:t>
                              </w:r>
                            </w:p>
                            <w:p w14:paraId="08533057" w14:textId="77777777" w:rsidR="009D5E56" w:rsidRPr="00BC4645" w:rsidRDefault="009D5E56" w:rsidP="00BC4645">
                              <w:pPr>
                                <w:topLinePunct w:val="0"/>
                                <w:adjustRightInd/>
                                <w:spacing w:after="0"/>
                                <w:ind w:firstLineChars="50" w:firstLine="110"/>
                                <w:textAlignment w:val="auto"/>
                                <w:rPr>
                                  <w:sz w:val="22"/>
                                </w:rPr>
                              </w:pPr>
                              <w:r>
                                <w:rPr>
                                  <w:rFonts w:ascii="メイリオ" w:eastAsia="メイリオ" w:hAnsi="メイリオ" w:cs="メイリオ"/>
                                  <w:color w:val="000000" w:themeColor="text1"/>
                                  <w:kern w:val="24"/>
                                  <w:sz w:val="22"/>
                                  <w:szCs w:val="22"/>
                                </w:rPr>
                                <w:t xml:space="preserve">- </w:t>
                              </w:r>
                              <w:r w:rsidRPr="00BC4645">
                                <w:rPr>
                                  <w:rFonts w:ascii="メイリオ" w:eastAsia="メイリオ" w:hAnsi="メイリオ" w:cs="メイリオ" w:hint="eastAsia"/>
                                  <w:color w:val="000000" w:themeColor="text1"/>
                                  <w:kern w:val="24"/>
                                  <w:sz w:val="22"/>
                                  <w:szCs w:val="22"/>
                                </w:rPr>
                                <w:t>If needs, backup register by driver</w:t>
                              </w:r>
                            </w:p>
                            <w:p w14:paraId="7A722FED" w14:textId="77777777" w:rsidR="009D5E56" w:rsidRPr="00BC4645" w:rsidRDefault="009D5E56" w:rsidP="00BC4645">
                              <w:pPr>
                                <w:topLinePunct w:val="0"/>
                                <w:adjustRightInd/>
                                <w:spacing w:after="0"/>
                                <w:ind w:firstLineChars="50" w:firstLine="110"/>
                                <w:textAlignment w:val="auto"/>
                                <w:rPr>
                                  <w:sz w:val="22"/>
                                </w:rPr>
                              </w:pPr>
                              <w:r>
                                <w:rPr>
                                  <w:rFonts w:ascii="メイリオ" w:eastAsia="メイリオ" w:hAnsi="メイリオ" w:cs="メイリオ"/>
                                  <w:color w:val="000000" w:themeColor="text1"/>
                                  <w:kern w:val="24"/>
                                  <w:sz w:val="22"/>
                                  <w:szCs w:val="22"/>
                                </w:rPr>
                                <w:t xml:space="preserve">- </w:t>
                              </w:r>
                              <w:r w:rsidRPr="00BC4645">
                                <w:rPr>
                                  <w:rFonts w:ascii="メイリオ" w:eastAsia="メイリオ" w:hAnsi="メイリオ" w:cs="メイリオ" w:hint="eastAsia"/>
                                  <w:color w:val="000000" w:themeColor="text1"/>
                                  <w:kern w:val="24"/>
                                  <w:sz w:val="22"/>
                                  <w:szCs w:val="22"/>
                                </w:rPr>
                                <w:t>If needs, stop clock for device</w:t>
                              </w:r>
                            </w:p>
                          </w:txbxContent>
                        </wps:txbx>
                        <wps:bodyPr vert="horz" lIns="91440" tIns="45720" rIns="91440" bIns="45720" rtlCol="0">
                          <a:noAutofit/>
                        </wps:bodyPr>
                      </wps:wsp>
                      <wps:wsp>
                        <wps:cNvPr id="693" name="コンテンツ プレースホルダー 1"/>
                        <wps:cNvSpPr txBox="1">
                          <a:spLocks/>
                        </wps:cNvSpPr>
                        <wps:spPr>
                          <a:xfrm>
                            <a:off x="5362575" y="2000250"/>
                            <a:ext cx="3210560" cy="1029335"/>
                          </a:xfrm>
                          <a:prstGeom prst="rect">
                            <a:avLst/>
                          </a:prstGeom>
                          <a:solidFill>
                            <a:schemeClr val="bg1">
                              <a:lumMod val="85000"/>
                            </a:schemeClr>
                          </a:solidFill>
                        </wps:spPr>
                        <wps:txbx>
                          <w:txbxContent>
                            <w:p w14:paraId="2EE12B35" w14:textId="77777777" w:rsidR="009D5E56" w:rsidRDefault="009D5E56" w:rsidP="00BC4645">
                              <w:pPr>
                                <w:pStyle w:val="Web"/>
                                <w:spacing w:after="0"/>
                                <w:ind w:firstLine="0"/>
                              </w:pPr>
                              <w:r>
                                <w:rPr>
                                  <w:rFonts w:ascii="メイリオ" w:eastAsia="メイリオ" w:hAnsi="メイリオ" w:cs="メイリオ" w:hint="eastAsia"/>
                                  <w:color w:val="000000" w:themeColor="text1"/>
                                  <w:kern w:val="24"/>
                                  <w:sz w:val="22"/>
                                  <w:szCs w:val="22"/>
                                </w:rPr>
                                <w:t>Resume processing：</w:t>
                              </w:r>
                            </w:p>
                            <w:p w14:paraId="0F436CB8" w14:textId="77777777" w:rsidR="009D5E56" w:rsidRDefault="009D5E56" w:rsidP="00BC4645">
                              <w:pPr>
                                <w:topLinePunct w:val="0"/>
                                <w:adjustRightInd/>
                                <w:spacing w:after="0"/>
                                <w:ind w:left="100" w:firstLine="0"/>
                                <w:textAlignment w:val="auto"/>
                              </w:pPr>
                              <w:r>
                                <w:rPr>
                                  <w:rFonts w:ascii="メイリオ" w:eastAsia="メイリオ" w:hAnsi="メイリオ" w:cs="メイリオ"/>
                                  <w:color w:val="000000" w:themeColor="text1"/>
                                  <w:kern w:val="24"/>
                                </w:rPr>
                                <w:t xml:space="preserve">- </w:t>
                              </w:r>
                              <w:r>
                                <w:rPr>
                                  <w:rFonts w:ascii="メイリオ" w:eastAsia="メイリオ" w:hAnsi="メイリオ" w:cs="メイリオ" w:hint="eastAsia"/>
                                  <w:color w:val="000000" w:themeColor="text1"/>
                                  <w:kern w:val="24"/>
                                </w:rPr>
                                <w:t>If needs, restore register by driver</w:t>
                              </w:r>
                            </w:p>
                            <w:p w14:paraId="28AE87DE" w14:textId="77777777" w:rsidR="009D5E56" w:rsidRDefault="009D5E56" w:rsidP="00BC4645">
                              <w:pPr>
                                <w:topLinePunct w:val="0"/>
                                <w:adjustRightInd/>
                                <w:spacing w:after="0"/>
                                <w:ind w:firstLineChars="50" w:firstLine="100"/>
                                <w:textAlignment w:val="auto"/>
                              </w:pPr>
                              <w:r>
                                <w:rPr>
                                  <w:rFonts w:ascii="メイリオ" w:eastAsia="メイリオ" w:hAnsi="メイリオ" w:cs="メイリオ"/>
                                  <w:color w:val="000000" w:themeColor="text1"/>
                                  <w:kern w:val="24"/>
                                </w:rPr>
                                <w:t xml:space="preserve">- </w:t>
                              </w:r>
                              <w:r w:rsidRPr="00BC4645">
                                <w:rPr>
                                  <w:rFonts w:ascii="メイリオ" w:eastAsia="メイリオ" w:hAnsi="メイリオ" w:cs="メイリオ" w:hint="eastAsia"/>
                                  <w:color w:val="000000" w:themeColor="text1"/>
                                  <w:kern w:val="24"/>
                                </w:rPr>
                                <w:t>If needs, supply clock for device</w:t>
                              </w:r>
                            </w:p>
                            <w:p w14:paraId="4A9F0BE4" w14:textId="77777777" w:rsidR="009D5E56" w:rsidRDefault="009D5E56" w:rsidP="00BC4645">
                              <w:pPr>
                                <w:topLinePunct w:val="0"/>
                                <w:adjustRightInd/>
                                <w:spacing w:after="0"/>
                                <w:ind w:firstLineChars="50" w:firstLine="100"/>
                                <w:textAlignment w:val="auto"/>
                              </w:pPr>
                              <w:r>
                                <w:rPr>
                                  <w:rFonts w:ascii="メイリオ" w:eastAsia="メイリオ" w:hAnsi="メイリオ" w:cs="メイリオ"/>
                                  <w:color w:val="000000" w:themeColor="text1"/>
                                  <w:kern w:val="24"/>
                                </w:rPr>
                                <w:t xml:space="preserve">- </w:t>
                              </w:r>
                              <w:r w:rsidRPr="00BC4645">
                                <w:rPr>
                                  <w:rFonts w:ascii="メイリオ" w:eastAsia="メイリオ" w:hAnsi="メイリオ" w:cs="メイリオ" w:hint="eastAsia"/>
                                  <w:color w:val="000000" w:themeColor="text1"/>
                                  <w:kern w:val="24"/>
                                </w:rPr>
                                <w:t>If needs, initialize driver</w:t>
                              </w:r>
                            </w:p>
                          </w:txbxContent>
                        </wps:txbx>
                        <wps:bodyPr vert="horz" lIns="91440" tIns="45720" rIns="91440" bIns="45720" rtlCol="0">
                          <a:noAutofit/>
                        </wps:bodyPr>
                      </wps:wsp>
                    </wpg:wgp>
                  </a:graphicData>
                </a:graphic>
              </wp:anchor>
            </w:drawing>
          </mc:Choice>
          <mc:Fallback>
            <w:pict>
              <v:group w14:anchorId="60F10498" id="グループ化 694" o:spid="_x0000_s1099" style="position:absolute;left:0;text-align:left;margin-left:41.4pt;margin-top:15.85pt;width:688.5pt;height:333.25pt;z-index:251609600" coordsize="87439,4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">
                <v:rect id="正方形/長方形 20" o:spid="_x0000_s1100" style="position:absolute;left:44958;top:31242;width:42481;height:10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" fillcolor="black [3213]" strokecolor="black [3213]" strokeweight="2pt">
                  <v:fill r:id="rId22" o:title="" color2="white [3212]" type="pattern"/>
                  <v:textbox>
                    <w:txbxContent>
                      <w:p w14:paraId="449813C6" w14:textId="77777777" w:rsidR="009D5E56" w:rsidRPr="001547D5" w:rsidRDefault="009D5E56" w:rsidP="001547D5">
                        <w:pPr>
                          <w:pStyle w:val="Web"/>
                          <w:spacing w:after="0"/>
                        </w:pPr>
                        <w:r w:rsidRPr="001547D5">
                          <w:rPr>
                            <w:rFonts w:ascii="Calibri" w:eastAsiaTheme="minorEastAsia" w:hAnsi="Calibri" w:cs="Calibri"/>
                            <w:kern w:val="24"/>
                            <w:sz w:val="28"/>
                            <w:szCs w:val="28"/>
                          </w:rPr>
                          <w:t xml:space="preserve">      ARM Trusted Firmware</w:t>
                        </w:r>
                      </w:p>
                    </w:txbxContent>
                  </v:textbox>
                </v:rect>
                <v:rect id="正方形/長方形 21" o:spid="_x0000_s1101" style="position:absolute;left:1428;top:31242;width:42355;height:10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" fillcolor="black [3213]" strokecolor="black [3213]" strokeweight="2pt">
                  <v:fill r:id="rId22" o:title="" color2="white [3212]" type="pattern"/>
                  <v:textbox>
                    <w:txbxContent>
                      <w:p w14:paraId="18DF66B2" w14:textId="77777777" w:rsidR="009D5E56" w:rsidRPr="001547D5" w:rsidRDefault="009D5E56" w:rsidP="001547D5">
                        <w:pPr>
                          <w:pStyle w:val="Web"/>
                          <w:spacing w:after="0"/>
                        </w:pPr>
                        <w:r w:rsidRPr="001547D5">
                          <w:rPr>
                            <w:rFonts w:ascii="Calibri" w:eastAsiaTheme="minorEastAsia" w:hAnsi="Calibri" w:cs="Calibri"/>
                            <w:kern w:val="24"/>
                            <w:sz w:val="28"/>
                            <w:szCs w:val="28"/>
                          </w:rPr>
                          <w:t xml:space="preserve">     ARM Trusted Firmware</w:t>
                        </w:r>
                      </w:p>
                    </w:txbxContent>
                  </v:textbox>
                </v:rect>
                <v:rect id="正方形/長方形 22" o:spid="_x0000_s1102" style="position:absolute;left:44958;top:857;width:42418;height:1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" fillcolor="#f2f2f2 [3052]" strokecolor="gray [1629]" strokeweight="2pt">
                  <v:fill r:id="rId23" o:title="" color2="white [3212]" type="pattern"/>
                  <v:textbox>
                    <w:txbxContent>
                      <w:p w14:paraId="6399A71D" w14:textId="77777777" w:rsidR="009D5E56" w:rsidRDefault="009D5E56" w:rsidP="001547D5">
                        <w:pPr>
                          <w:pStyle w:val="Web"/>
                          <w:spacing w:after="0"/>
                        </w:pPr>
                        <w:r>
                          <w:rPr>
                            <w:rFonts w:ascii="Calibri" w:eastAsiaTheme="minorEastAsia" w:hAnsi="Calibri" w:cs="Calibri"/>
                            <w:color w:val="FFFFFF" w:themeColor="light1"/>
                            <w:kern w:val="24"/>
                            <w:sz w:val="28"/>
                            <w:szCs w:val="28"/>
                          </w:rPr>
                          <w:t xml:space="preserve">       </w:t>
                        </w:r>
                        <w:r>
                          <w:rPr>
                            <w:rFonts w:ascii="Calibri" w:eastAsiaTheme="minorEastAsia" w:hAnsi="Calibri" w:cs="Calibri" w:hint="eastAsia"/>
                            <w:color w:val="FFFFFF" w:themeColor="light1"/>
                            <w:kern w:val="24"/>
                            <w:sz w:val="28"/>
                            <w:szCs w:val="28"/>
                          </w:rPr>
                          <w:t xml:space="preserve"> </w:t>
                        </w:r>
                        <w:r w:rsidRPr="001547D5">
                          <w:rPr>
                            <w:rFonts w:ascii="Calibri" w:eastAsiaTheme="minorEastAsia" w:hAnsi="Calibri" w:cs="Calibri"/>
                            <w:kern w:val="24"/>
                            <w:sz w:val="28"/>
                            <w:szCs w:val="28"/>
                          </w:rPr>
                          <w:t>App</w:t>
                        </w:r>
                      </w:p>
                    </w:txbxContent>
                  </v:textbox>
                </v:rect>
                <v:rect id="正方形/長方形 23" o:spid="_x0000_s1103" style="position:absolute;left:44958;top:13811;width:42481;height:17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" fillcolor="black [3213]" strokecolor="black [3213]" strokeweight="2pt">
                  <v:fill r:id="rId14" o:title="" color2="white [3212]" type="pattern"/>
                  <v:textbox>
                    <w:txbxContent>
                      <w:p w14:paraId="3EE5AD4F" w14:textId="77777777" w:rsidR="009D5E56" w:rsidRPr="001547D5" w:rsidRDefault="009D5E56" w:rsidP="001547D5">
                        <w:pPr>
                          <w:pStyle w:val="Web"/>
                          <w:spacing w:after="0"/>
                        </w:pPr>
                        <w:r w:rsidRPr="001547D5">
                          <w:rPr>
                            <w:rFonts w:ascii="Calibri" w:eastAsiaTheme="minorEastAsia" w:hAnsi="Calibri" w:cs="Calibri"/>
                            <w:kern w:val="24"/>
                            <w:sz w:val="28"/>
                            <w:szCs w:val="28"/>
                          </w:rPr>
                          <w:t xml:space="preserve">      Drivers &amp; Kernel</w:t>
                        </w:r>
                      </w:p>
                    </w:txbxContent>
                  </v:textbox>
                </v:rect>
                <v:rect id="正方形/長方形 24" o:spid="_x0000_s1104" style="position:absolute;left:1428;top:13811;width:42355;height:17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" fillcolor="black [3213]" strokecolor="black [3213]" strokeweight="2pt">
                  <v:fill r:id="rId14" o:title="" color2="white [3212]" type="pattern"/>
                  <v:textbox>
                    <w:txbxContent>
                      <w:p w14:paraId="22D16A1C" w14:textId="77777777" w:rsidR="009D5E56" w:rsidRPr="001547D5" w:rsidRDefault="009D5E56" w:rsidP="001547D5">
                        <w:pPr>
                          <w:pStyle w:val="Web"/>
                          <w:spacing w:after="0"/>
                        </w:pPr>
                        <w:r w:rsidRPr="001547D5">
                          <w:rPr>
                            <w:rFonts w:ascii="Calibri" w:eastAsiaTheme="minorEastAsia" w:hAnsi="Calibri" w:cs="Calibri"/>
                            <w:kern w:val="24"/>
                            <w:sz w:val="28"/>
                            <w:szCs w:val="28"/>
                          </w:rPr>
                          <w:t xml:space="preserve">     Drivers &amp; Kernel</w:t>
                        </w:r>
                      </w:p>
                    </w:txbxContent>
                  </v:textbox>
                </v:rect>
                <v:rect id="正方形/長方形 25" o:spid="_x0000_s1105" style="position:absolute;left:1333;top:857;width:42399;height:1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" fillcolor="#f2f2f2 [3052]" strokecolor="gray [1629]" strokeweight="2pt">
                  <v:fill r:id="rId23" o:title="" color2="white [3212]" type="pattern"/>
                  <v:textbox>
                    <w:txbxContent>
                      <w:p w14:paraId="7C36E2FB" w14:textId="77777777" w:rsidR="009D5E56" w:rsidRPr="001547D5" w:rsidRDefault="009D5E56" w:rsidP="001547D5">
                        <w:pPr>
                          <w:pStyle w:val="Web"/>
                          <w:spacing w:after="0"/>
                        </w:pPr>
                        <w:r>
                          <w:rPr>
                            <w:rFonts w:ascii="Calibri" w:eastAsiaTheme="minorEastAsia" w:hAnsi="Calibri" w:cs="Calibri"/>
                            <w:color w:val="FFFFFF" w:themeColor="light1"/>
                            <w:kern w:val="24"/>
                            <w:sz w:val="28"/>
                            <w:szCs w:val="28"/>
                          </w:rPr>
                          <w:t xml:space="preserve">       </w:t>
                        </w:r>
                        <w:r w:rsidRPr="001547D5">
                          <w:rPr>
                            <w:rFonts w:ascii="Calibri" w:eastAsiaTheme="minorEastAsia" w:hAnsi="Calibri" w:cs="Calibri"/>
                            <w:kern w:val="24"/>
                            <w:sz w:val="28"/>
                            <w:szCs w:val="28"/>
                          </w:rPr>
                          <w:t>App</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6" o:spid="_x0000_s1106" type="#_x0000_t67" style="position:absolute;left:1619;top:3143;width:7061;height:3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" adj="19641,4855" fillcolor="#f5f8fb" stroked="f" strokeweight="1pt">
                  <v:fill color2="#6d6d6b" colors="0 #f5f8fb;48497f #bfbfbf;54395f #9e9e9c;1 #6d6d6b" focus="100%" type="gradient"/>
                </v:shape>
                <v:shape id="下矢印 27" o:spid="_x0000_s1107" type="#_x0000_t67" style="position:absolute;left:45243;top:3048;width:8061;height:3907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" adj="19372" fillcolor="#f5f8fb" stroked="f" strokeweight="1pt">
                  <v:fill color2="#6d6d6b" colors="0 #f5f8fb;48497f #bfbfbf;54395f #9e9e9c;1 #6d6d6b" focus="100%" type="gradient"/>
                </v:shape>
                <v:shape id="コンテンツ プレースホルダー 1" o:spid="_x0000_s1108" type="#_x0000_t202" style="position:absolute;left:2476;top:5429;width:4133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" filled="f" stroked="f">
                  <v:textbox inset="0,,0">
                    <w:txbxContent>
                      <w:p w14:paraId="2645EAC0" w14:textId="77777777" w:rsidR="009D5E56" w:rsidRPr="001547D5" w:rsidRDefault="009D5E56" w:rsidP="001547D5">
                        <w:pPr>
                          <w:pStyle w:val="afd"/>
                          <w:numPr>
                            <w:ilvl w:val="1"/>
                            <w:numId w:val="27"/>
                          </w:numPr>
                          <w:topLinePunct w:val="0"/>
                          <w:adjustRightInd/>
                          <w:spacing w:after="0"/>
                          <w:textAlignment w:val="auto"/>
                          <w:rPr>
                            <w:sz w:val="21"/>
                            <w:szCs w:val="24"/>
                          </w:rPr>
                        </w:pPr>
                        <w:r w:rsidRPr="001547D5">
                          <w:rPr>
                            <w:rFonts w:ascii="メイリオ" w:eastAsia="メイリオ" w:hAnsi="メイリオ" w:cs="メイリオ" w:hint="eastAsia"/>
                            <w:b/>
                            <w:bCs/>
                            <w:kern w:val="24"/>
                            <w:sz w:val="21"/>
                            <w:szCs w:val="21"/>
                          </w:rPr>
                          <w:t>Store playback point by App</w:t>
                        </w:r>
                      </w:p>
                      <w:p w14:paraId="634B9021" w14:textId="77777777" w:rsidR="009D5E56" w:rsidRPr="001547D5" w:rsidRDefault="009D5E56" w:rsidP="001547D5">
                        <w:pPr>
                          <w:pStyle w:val="afd"/>
                          <w:numPr>
                            <w:ilvl w:val="1"/>
                            <w:numId w:val="27"/>
                          </w:numPr>
                          <w:topLinePunct w:val="0"/>
                          <w:adjustRightInd/>
                          <w:spacing w:after="0"/>
                          <w:textAlignment w:val="auto"/>
                          <w:rPr>
                            <w:sz w:val="21"/>
                          </w:rPr>
                        </w:pPr>
                        <w:r w:rsidRPr="001547D5">
                          <w:rPr>
                            <w:rFonts w:ascii="メイリオ" w:eastAsia="メイリオ" w:hAnsi="メイリオ" w:cs="メイリオ" w:hint="eastAsia"/>
                            <w:b/>
                            <w:bCs/>
                            <w:kern w:val="24"/>
                            <w:sz w:val="21"/>
                            <w:szCs w:val="21"/>
                          </w:rPr>
                          <w:t>Stop data transfer and close Drivers by App</w:t>
                        </w:r>
                      </w:p>
                    </w:txbxContent>
                  </v:textbox>
                </v:shape>
                <v:shape id="コンテンツ プレースホルダー 1" o:spid="_x0000_s1109" type="#_x0000_t202" style="position:absolute;left:46005;top:4191;width:41053;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" filled="f" stroked="f">
                  <v:textbox inset="0,,0">
                    <w:txbxContent>
                      <w:p w14:paraId="471586E8" w14:textId="77777777" w:rsidR="009D5E56" w:rsidRPr="001547D5" w:rsidRDefault="009D5E56" w:rsidP="001547D5">
                        <w:pPr>
                          <w:pStyle w:val="afd"/>
                          <w:numPr>
                            <w:ilvl w:val="1"/>
                            <w:numId w:val="28"/>
                          </w:numPr>
                          <w:topLinePunct w:val="0"/>
                          <w:adjustRightInd/>
                          <w:spacing w:after="0"/>
                          <w:textAlignment w:val="auto"/>
                          <w:rPr>
                            <w:sz w:val="21"/>
                            <w:szCs w:val="24"/>
                          </w:rPr>
                        </w:pPr>
                        <w:r w:rsidRPr="001547D5">
                          <w:rPr>
                            <w:rFonts w:ascii="メイリオ" w:eastAsia="メイリオ" w:hAnsi="メイリオ" w:cs="メイリオ" w:hint="eastAsia"/>
                            <w:b/>
                            <w:bCs/>
                            <w:kern w:val="24"/>
                            <w:sz w:val="21"/>
                            <w:szCs w:val="21"/>
                          </w:rPr>
                          <w:t>Re-start playback point by App</w:t>
                        </w:r>
                      </w:p>
                      <w:p w14:paraId="1FE55C4F" w14:textId="77777777" w:rsidR="009D5E56" w:rsidRPr="001547D5" w:rsidRDefault="009D5E56" w:rsidP="001547D5">
                        <w:pPr>
                          <w:pStyle w:val="afd"/>
                          <w:numPr>
                            <w:ilvl w:val="1"/>
                            <w:numId w:val="28"/>
                          </w:numPr>
                          <w:topLinePunct w:val="0"/>
                          <w:adjustRightInd/>
                          <w:spacing w:after="0"/>
                          <w:textAlignment w:val="auto"/>
                          <w:rPr>
                            <w:sz w:val="21"/>
                          </w:rPr>
                        </w:pPr>
                        <w:r w:rsidRPr="001547D5">
                          <w:rPr>
                            <w:rFonts w:ascii="メイリオ" w:eastAsia="メイリオ" w:hAnsi="メイリオ" w:cs="メイリオ" w:hint="eastAsia"/>
                            <w:b/>
                            <w:bCs/>
                            <w:kern w:val="24"/>
                            <w:sz w:val="21"/>
                            <w:szCs w:val="21"/>
                          </w:rPr>
                          <w:t>Initialize, re-detect devices and open Drivers</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30" o:spid="_x0000_s1110" type="#_x0000_t66" style="position:absolute;left:7524;top:3143;width:8641;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" adj="3976" fillcolor="black [3213]" strokecolor="black [3213]" strokeweight="2pt">
                  <v:fill r:id="rId24" o:title="" color2="white [3212]" type="pattern"/>
                </v:shape>
                <v:shape id="左矢印 31" o:spid="_x0000_s1111" type="#_x0000_t66" style="position:absolute;left:51530;top:38862;width:8641;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" adj="3976" fillcolor="black [3213]" strokecolor="black [3213]" strokeweight="2pt">
                  <v:fill r:id="rId24" o:title="" color2="white [3212]" type="pattern"/>
                </v:shape>
                <v:shape id="コンテンツ プレースホルダー 1" o:spid="_x0000_s1112" type="#_x0000_t202" style="position:absolute;left:15811;top:3333;width:19903;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" filled="f" stroked="f">
                  <v:textbox>
                    <w:txbxContent>
                      <w:p w14:paraId="1B9A8C99" w14:textId="77777777" w:rsidR="009D5E56" w:rsidRPr="001547D5" w:rsidRDefault="009D5E56" w:rsidP="001547D5">
                        <w:pPr>
                          <w:pStyle w:val="Web"/>
                          <w:spacing w:after="0"/>
                        </w:pPr>
                        <w:r w:rsidRPr="001547D5">
                          <w:rPr>
                            <w:rFonts w:ascii="メイリオ" w:eastAsia="メイリオ" w:hAnsi="メイリオ" w:cs="メイリオ" w:hint="eastAsia"/>
                            <w:b/>
                            <w:bCs/>
                            <w:kern w:val="24"/>
                            <w:sz w:val="21"/>
                            <w:szCs w:val="21"/>
                          </w:rPr>
                          <w:t>Detect Suspend trigger</w:t>
                        </w:r>
                      </w:p>
                    </w:txbxContent>
                  </v:textbox>
                </v:shape>
                <v:shape id="コンテンツ プレースホルダー 1" o:spid="_x0000_s1113" type="#_x0000_t202" style="position:absolute;left:60007;top:39052;width:25835;height:3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" filled="f" stroked="f">
                  <v:textbox>
                    <w:txbxContent>
                      <w:p w14:paraId="7F3DA4B5" w14:textId="77777777" w:rsidR="009D5E56" w:rsidRDefault="009D5E56" w:rsidP="001547D5">
                        <w:pPr>
                          <w:pStyle w:val="Web"/>
                          <w:spacing w:after="0"/>
                        </w:pPr>
                        <w:r>
                          <w:rPr>
                            <w:rFonts w:ascii="メイリオ" w:eastAsia="メイリオ" w:hAnsi="メイリオ" w:cs="メイリオ" w:hint="eastAsia"/>
                            <w:color w:val="000000" w:themeColor="text1"/>
                            <w:kern w:val="24"/>
                            <w:sz w:val="22"/>
                            <w:szCs w:val="22"/>
                          </w:rPr>
                          <w:t>Detect Resume trigger</w:t>
                        </w:r>
                      </w:p>
                    </w:txbxContent>
                  </v:textbox>
                </v:shape>
                <v:shape id="コンテンツ プレースホルダー 1" o:spid="_x0000_s1114" type="#_x0000_t202" style="position:absolute;left:9525;top:10858;width:1323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GnxQAAANwAAAAPAAAAZHJzL2Rvd25yZXYueG1sRI9Ba8JA&#10;FITvBf/D8oTe6sYK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A8dQGnxQAAANwAAAAP&#10;AAAAAAAAAAAAAAAAAAcCAABkcnMvZG93bnJldi54bWxQSwUGAAAAAAMAAwC3AAAA+QIAAAAA&#10;" filled="f" stroked="f">
                  <v:textbox inset="0,0,0,0">
                    <w:txbxContent>
                      <w:p w14:paraId="30ADC8C9" w14:textId="77777777" w:rsidR="009D5E56" w:rsidRPr="001547D5" w:rsidRDefault="009D5E56" w:rsidP="001547D5">
                        <w:pPr>
                          <w:pStyle w:val="Web"/>
                          <w:spacing w:after="0"/>
                        </w:pPr>
                        <w:r w:rsidRPr="001547D5">
                          <w:rPr>
                            <w:rFonts w:ascii="メイリオ" w:eastAsia="メイリオ" w:hAnsi="メイリオ" w:cs="メイリオ" w:hint="eastAsia"/>
                            <w:b/>
                            <w:bCs/>
                            <w:kern w:val="24"/>
                            <w:sz w:val="21"/>
                            <w:szCs w:val="21"/>
                            <w:u w:val="single"/>
                          </w:rPr>
                          <w:t xml:space="preserve">Call </w:t>
                        </w:r>
                        <w:proofErr w:type="spellStart"/>
                        <w:r w:rsidRPr="001547D5">
                          <w:rPr>
                            <w:rFonts w:ascii="メイリオ" w:eastAsia="メイリオ" w:hAnsi="メイリオ" w:cs="メイリオ" w:hint="eastAsia"/>
                            <w:b/>
                            <w:bCs/>
                            <w:kern w:val="24"/>
                            <w:sz w:val="21"/>
                            <w:szCs w:val="21"/>
                            <w:u w:val="single"/>
                          </w:rPr>
                          <w:t>sysfs</w:t>
                        </w:r>
                        <w:proofErr w:type="spellEnd"/>
                        <w:r w:rsidRPr="001547D5">
                          <w:rPr>
                            <w:rFonts w:ascii="メイリオ" w:eastAsia="メイリオ" w:hAnsi="メイリオ" w:cs="メイリオ" w:hint="eastAsia"/>
                            <w:b/>
                            <w:bCs/>
                            <w:kern w:val="24"/>
                            <w:sz w:val="21"/>
                            <w:szCs w:val="21"/>
                            <w:u w:val="single"/>
                          </w:rPr>
                          <w:t>-IF</w:t>
                        </w:r>
                        <w:r w:rsidRPr="001547D5">
                          <w:rPr>
                            <w:rFonts w:ascii="メイリオ" w:eastAsia="メイリオ" w:hAnsi="メイリオ" w:cs="メイリオ" w:hint="eastAsia"/>
                            <w:b/>
                            <w:bCs/>
                            <w:kern w:val="24"/>
                            <w:sz w:val="16"/>
                            <w:szCs w:val="16"/>
                          </w:rPr>
                          <w:t>(*1)</w:t>
                        </w:r>
                      </w:p>
                    </w:txbxContent>
                  </v:textbox>
                </v:shape>
                <v:shape id="コンテンツ プレースホルダー 1" o:spid="_x0000_s1115" type="#_x0000_t202" style="position:absolute;left:51244;top:16097;width:219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" filled="f" stroked="f">
                  <v:textbox>
                    <w:txbxContent>
                      <w:p w14:paraId="183263E8" w14:textId="77777777" w:rsidR="009D5E56" w:rsidRDefault="009D5E56" w:rsidP="001547D5">
                        <w:pPr>
                          <w:pStyle w:val="Web"/>
                          <w:spacing w:after="0"/>
                          <w:ind w:firstLine="0"/>
                        </w:pPr>
                        <w:r>
                          <w:rPr>
                            <w:rFonts w:ascii="メイリオ" w:eastAsia="メイリオ" w:hAnsi="メイリオ" w:cs="メイリオ" w:hint="eastAsia"/>
                            <w:color w:val="000000" w:themeColor="text1"/>
                            <w:kern w:val="24"/>
                            <w:sz w:val="21"/>
                            <w:szCs w:val="21"/>
                            <w:u w:val="single"/>
                          </w:rPr>
                          <w:t>Framework start to work</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685" o:spid="_x0000_s1116" type="#_x0000_t62" style="position:absolute;left:68865;top:14287;width:18110;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" adj="84,19075" fillcolor="#d8d8d8 [2732]" strokecolor="#3c3c3b" strokeweight="2pt">
                  <v:fill r:id="rId25" o:title="" color2="white [3212]" type="pattern"/>
                  <v:textbox inset=",1mm,,1mm">
                    <w:txbxContent>
                      <w:p w14:paraId="183A08D2" w14:textId="77777777" w:rsidR="009D5E56" w:rsidRPr="004E5B3E" w:rsidRDefault="009D5E56" w:rsidP="004E5B3E">
                        <w:pPr>
                          <w:pStyle w:val="Web"/>
                          <w:spacing w:after="0" w:line="240" w:lineRule="exact"/>
                          <w:ind w:firstLine="0"/>
                          <w:jc w:val="center"/>
                          <w:rPr>
                            <w:rFonts w:ascii="メイリオ" w:eastAsia="メイリオ" w:hAnsi="メイリオ" w:cs="メイリオ"/>
                          </w:rPr>
                        </w:pPr>
                        <w:r w:rsidRPr="004E5B3E">
                          <w:rPr>
                            <w:rFonts w:ascii="メイリオ" w:eastAsia="メイリオ" w:hAnsi="メイリオ" w:cs="メイリオ"/>
                            <w:color w:val="000000" w:themeColor="text1"/>
                            <w:kern w:val="24"/>
                            <w:sz w:val="21"/>
                            <w:szCs w:val="21"/>
                          </w:rPr>
                          <w:t>All process wakeup</w:t>
                        </w:r>
                      </w:p>
                      <w:p w14:paraId="05712A8C" w14:textId="77777777" w:rsidR="009D5E56" w:rsidRPr="004E5B3E" w:rsidRDefault="009D5E56" w:rsidP="004E5B3E">
                        <w:pPr>
                          <w:pStyle w:val="Web"/>
                          <w:spacing w:after="0" w:line="240" w:lineRule="exact"/>
                          <w:ind w:firstLine="0"/>
                          <w:jc w:val="center"/>
                          <w:rPr>
                            <w:rFonts w:ascii="メイリオ" w:eastAsia="メイリオ" w:hAnsi="メイリオ" w:cs="メイリオ"/>
                          </w:rPr>
                        </w:pPr>
                        <w:r w:rsidRPr="004E5B3E">
                          <w:rPr>
                            <w:rFonts w:ascii="メイリオ" w:eastAsia="メイリオ" w:hAnsi="メイリオ" w:cs="メイリオ"/>
                            <w:color w:val="000000" w:themeColor="text1"/>
                            <w:kern w:val="24"/>
                            <w:sz w:val="21"/>
                            <w:szCs w:val="21"/>
                          </w:rPr>
                          <w:sym w:font="Wingdings" w:char="F0E0"/>
                        </w:r>
                        <w:r w:rsidRPr="004E5B3E">
                          <w:rPr>
                            <w:rFonts w:ascii="メイリオ" w:eastAsia="メイリオ" w:hAnsi="メイリオ" w:cs="メイリオ"/>
                            <w:color w:val="000000" w:themeColor="text1"/>
                            <w:kern w:val="24"/>
                            <w:sz w:val="21"/>
                            <w:szCs w:val="21"/>
                          </w:rPr>
                          <w:t xml:space="preserve"> Power Manager start</w:t>
                        </w:r>
                      </w:p>
                    </w:txbxContent>
                  </v:textbox>
                </v:shape>
                <v:shape id="コンテンツ プレースホルダー 1" o:spid="_x0000_s1117" type="#_x0000_t202" style="position:absolute;width:12960;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" filled="f" stroked="f">
                  <v:textbox>
                    <w:txbxContent>
                      <w:p w14:paraId="1E0E8487" w14:textId="77777777" w:rsidR="009D5E56" w:rsidRDefault="009D5E56" w:rsidP="001547D5">
                        <w:pPr>
                          <w:pStyle w:val="Web"/>
                          <w:spacing w:after="0"/>
                        </w:pPr>
                        <w:r>
                          <w:rPr>
                            <w:rFonts w:ascii="メイリオ" w:eastAsia="メイリオ" w:hAnsi="メイリオ" w:cs="メイリオ" w:hint="eastAsia"/>
                            <w:color w:val="000000" w:themeColor="text1"/>
                            <w:kern w:val="24"/>
                            <w:u w:val="single"/>
                          </w:rPr>
                          <w:t>Suspend</w:t>
                        </w:r>
                      </w:p>
                    </w:txbxContent>
                  </v:textbox>
                </v:shape>
                <v:shape id="コンテンツ プレースホルダー 1" o:spid="_x0000_s1118" type="#_x0000_t202" style="position:absolute;left:44291;top:95;width:1296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14:paraId="2A190DE4" w14:textId="77777777" w:rsidR="009D5E56" w:rsidRDefault="009D5E56" w:rsidP="001547D5">
                        <w:pPr>
                          <w:pStyle w:val="Web"/>
                          <w:spacing w:after="0"/>
                        </w:pPr>
                        <w:r>
                          <w:rPr>
                            <w:rFonts w:ascii="メイリオ" w:eastAsia="メイリオ" w:hAnsi="メイリオ" w:cs="メイリオ" w:hint="eastAsia"/>
                            <w:color w:val="000000" w:themeColor="text1"/>
                            <w:kern w:val="24"/>
                            <w:u w:val="single"/>
                          </w:rPr>
                          <w:t>Resume</w:t>
                        </w:r>
                      </w:p>
                    </w:txbxContent>
                  </v:textbox>
                </v:shape>
                <v:shape id="コンテンツ プレースホルダー 1" o:spid="_x0000_s1119" type="#_x0000_t202" style="position:absolute;left:9715;top:34004;width:31777;height:4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" fillcolor="#d8d8d8 [2732]" stroked="f">
                  <v:fill r:id="rId26" o:title="" color2="white [3212]" type="pattern"/>
                  <v:textbox inset=",0,,0">
                    <w:txbxContent>
                      <w:p w14:paraId="31656558" w14:textId="77777777" w:rsidR="009D5E56" w:rsidRDefault="009D5E56" w:rsidP="00BC4645">
                        <w:pPr>
                          <w:pStyle w:val="Web"/>
                          <w:spacing w:after="0"/>
                          <w:ind w:firstLine="0"/>
                        </w:pPr>
                        <w:r>
                          <w:rPr>
                            <w:rFonts w:ascii="メイリオ" w:eastAsia="メイリオ" w:hAnsi="メイリオ" w:cs="メイリオ" w:hint="eastAsia"/>
                            <w:color w:val="000000" w:themeColor="text1"/>
                            <w:kern w:val="24"/>
                            <w:sz w:val="22"/>
                            <w:szCs w:val="22"/>
                          </w:rPr>
                          <w:t>Suspend processing：</w:t>
                        </w:r>
                      </w:p>
                      <w:p w14:paraId="19EDA11C" w14:textId="77777777" w:rsidR="009D5E56" w:rsidRDefault="009D5E56" w:rsidP="00BC4645">
                        <w:pPr>
                          <w:topLinePunct w:val="0"/>
                          <w:adjustRightInd/>
                          <w:spacing w:after="0"/>
                          <w:ind w:firstLineChars="50" w:firstLine="100"/>
                          <w:textAlignment w:val="auto"/>
                        </w:pPr>
                        <w:r>
                          <w:rPr>
                            <w:rFonts w:ascii="メイリオ" w:eastAsia="メイリオ" w:hAnsi="メイリオ" w:cs="メイリオ"/>
                            <w:color w:val="000000" w:themeColor="text1"/>
                            <w:kern w:val="24"/>
                          </w:rPr>
                          <w:t xml:space="preserve">- </w:t>
                        </w:r>
                        <w:r>
                          <w:rPr>
                            <w:rFonts w:ascii="メイリオ" w:eastAsia="メイリオ" w:hAnsi="メイリオ" w:cs="メイリオ" w:hint="eastAsia"/>
                            <w:color w:val="000000" w:themeColor="text1"/>
                            <w:kern w:val="24"/>
                          </w:rPr>
                          <w:t xml:space="preserve">Backup registers by ARM Trusted Firmware </w:t>
                        </w:r>
                      </w:p>
                    </w:txbxContent>
                  </v:textbox>
                </v:shape>
                <v:shape id="コンテンツ プレースホルダー 1" o:spid="_x0000_s1120" type="#_x0000_t202" style="position:absolute;left:53625;top:34004;width:31994;height:4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" fillcolor="#d8d8d8 [2732]" stroked="f">
                  <v:fill r:id="rId26" o:title="" color2="white [3212]" type="pattern"/>
                  <v:textbox inset=",0,,0">
                    <w:txbxContent>
                      <w:p w14:paraId="5F802BE7" w14:textId="77777777" w:rsidR="009D5E56" w:rsidRDefault="009D5E56" w:rsidP="00BC4645">
                        <w:pPr>
                          <w:pStyle w:val="Web"/>
                          <w:spacing w:after="0"/>
                          <w:ind w:firstLine="0"/>
                        </w:pPr>
                        <w:r>
                          <w:rPr>
                            <w:rFonts w:ascii="メイリオ" w:eastAsia="メイリオ" w:hAnsi="メイリオ" w:cs="メイリオ" w:hint="eastAsia"/>
                            <w:color w:val="000000" w:themeColor="text1"/>
                            <w:kern w:val="24"/>
                            <w:sz w:val="22"/>
                            <w:szCs w:val="22"/>
                          </w:rPr>
                          <w:t>Resume processing：</w:t>
                        </w:r>
                      </w:p>
                      <w:p w14:paraId="53212418" w14:textId="77777777" w:rsidR="009D5E56" w:rsidRDefault="009D5E56" w:rsidP="00BC4645">
                        <w:pPr>
                          <w:topLinePunct w:val="0"/>
                          <w:adjustRightInd/>
                          <w:spacing w:after="0"/>
                          <w:ind w:firstLineChars="50" w:firstLine="100"/>
                          <w:textAlignment w:val="auto"/>
                        </w:pPr>
                        <w:r>
                          <w:rPr>
                            <w:rFonts w:ascii="メイリオ" w:eastAsia="メイリオ" w:hAnsi="メイリオ" w:cs="メイリオ"/>
                            <w:color w:val="000000" w:themeColor="text1"/>
                            <w:kern w:val="24"/>
                          </w:rPr>
                          <w:t xml:space="preserve">- </w:t>
                        </w:r>
                        <w:r w:rsidRPr="00BC4645">
                          <w:rPr>
                            <w:rFonts w:ascii="メイリオ" w:eastAsia="メイリオ" w:hAnsi="メイリオ" w:cs="メイリオ" w:hint="eastAsia"/>
                            <w:color w:val="000000" w:themeColor="text1"/>
                            <w:kern w:val="24"/>
                          </w:rPr>
                          <w:t xml:space="preserve">Restore registers by ARM Trusted Firmware </w:t>
                        </w:r>
                      </w:p>
                    </w:txbxContent>
                  </v:textbox>
                </v:shape>
                <v:shape id="角丸四角形吹き出し 690" o:spid="_x0000_s1121" type="#_x0000_t62" style="position:absolute;left:25146;top:14287;width:18211;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" adj="84,19075" fillcolor="#d8d8d8 [2732]" strokecolor="#3c3c3b" strokeweight="2pt">
                  <v:fill r:id="rId25" o:title="" color2="white [3212]" type="pattern"/>
                  <v:textbox inset=",1mm,,1mm">
                    <w:txbxContent>
                      <w:p w14:paraId="7A5045BB" w14:textId="77777777" w:rsidR="009D5E56" w:rsidRPr="004E5B3E" w:rsidRDefault="009D5E56" w:rsidP="004E5B3E">
                        <w:pPr>
                          <w:pStyle w:val="Web"/>
                          <w:spacing w:after="0" w:line="240" w:lineRule="exact"/>
                          <w:ind w:firstLine="0"/>
                          <w:jc w:val="center"/>
                          <w:rPr>
                            <w:rFonts w:ascii="メイリオ" w:eastAsia="メイリオ" w:hAnsi="メイリオ" w:cs="メイリオ"/>
                          </w:rPr>
                        </w:pPr>
                        <w:r w:rsidRPr="004E5B3E">
                          <w:rPr>
                            <w:rFonts w:ascii="メイリオ" w:eastAsia="メイリオ" w:hAnsi="メイリオ" w:cs="メイリオ"/>
                            <w:color w:val="000000" w:themeColor="text1"/>
                            <w:kern w:val="24"/>
                            <w:sz w:val="21"/>
                            <w:szCs w:val="21"/>
                          </w:rPr>
                          <w:t>All process freezing</w:t>
                        </w:r>
                      </w:p>
                      <w:p w14:paraId="7490017B" w14:textId="77777777" w:rsidR="009D5E56" w:rsidRPr="004E5B3E" w:rsidRDefault="009D5E56" w:rsidP="004E5B3E">
                        <w:pPr>
                          <w:pStyle w:val="Web"/>
                          <w:spacing w:after="0" w:line="240" w:lineRule="exact"/>
                          <w:ind w:firstLine="0"/>
                          <w:jc w:val="center"/>
                          <w:rPr>
                            <w:rFonts w:ascii="メイリオ" w:eastAsia="メイリオ" w:hAnsi="メイリオ" w:cs="メイリオ"/>
                          </w:rPr>
                        </w:pPr>
                        <w:r w:rsidRPr="004E5B3E">
                          <w:rPr>
                            <w:rFonts w:ascii="メイリオ" w:eastAsia="メイリオ" w:hAnsi="メイリオ" w:cs="メイリオ"/>
                            <w:color w:val="000000" w:themeColor="text1"/>
                            <w:kern w:val="24"/>
                            <w:sz w:val="21"/>
                            <w:szCs w:val="21"/>
                          </w:rPr>
                          <w:sym w:font="Wingdings" w:char="F0E0"/>
                        </w:r>
                        <w:r w:rsidRPr="004E5B3E">
                          <w:rPr>
                            <w:rFonts w:ascii="メイリオ" w:eastAsia="メイリオ" w:hAnsi="メイリオ" w:cs="メイリオ"/>
                            <w:color w:val="000000" w:themeColor="text1"/>
                            <w:kern w:val="24"/>
                            <w:sz w:val="21"/>
                            <w:szCs w:val="21"/>
                          </w:rPr>
                          <w:t xml:space="preserve"> Power Manager stop</w:t>
                        </w:r>
                      </w:p>
                    </w:txbxContent>
                  </v:textbox>
                </v:shape>
                <v:shape id="コンテンツ プレースホルダー 1" o:spid="_x0000_s1122" type="#_x0000_t202" style="position:absolute;left:9715;top:19812;width:32004;height:10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" fillcolor="#d8d8d8 [2732]" stroked="f">
                  <v:textbox>
                    <w:txbxContent>
                      <w:p w14:paraId="30B0C3C5" w14:textId="77777777" w:rsidR="009D5E56" w:rsidRDefault="009D5E56" w:rsidP="00BC4645">
                        <w:pPr>
                          <w:pStyle w:val="Web"/>
                          <w:spacing w:after="0"/>
                          <w:ind w:firstLine="0"/>
                        </w:pPr>
                        <w:r>
                          <w:rPr>
                            <w:rFonts w:ascii="メイリオ" w:eastAsia="メイリオ" w:hAnsi="メイリオ" w:cs="メイリオ" w:hint="eastAsia"/>
                            <w:color w:val="000000" w:themeColor="text1"/>
                            <w:kern w:val="24"/>
                            <w:sz w:val="22"/>
                            <w:szCs w:val="22"/>
                          </w:rPr>
                          <w:t>Suspend processing：</w:t>
                        </w:r>
                      </w:p>
                      <w:p w14:paraId="08533057" w14:textId="77777777" w:rsidR="009D5E56" w:rsidRPr="00BC4645" w:rsidRDefault="009D5E56" w:rsidP="00BC4645">
                        <w:pPr>
                          <w:topLinePunct w:val="0"/>
                          <w:adjustRightInd/>
                          <w:spacing w:after="0"/>
                          <w:ind w:firstLineChars="50" w:firstLine="110"/>
                          <w:textAlignment w:val="auto"/>
                          <w:rPr>
                            <w:sz w:val="22"/>
                          </w:rPr>
                        </w:pPr>
                        <w:r>
                          <w:rPr>
                            <w:rFonts w:ascii="メイリオ" w:eastAsia="メイリオ" w:hAnsi="メイリオ" w:cs="メイリオ"/>
                            <w:color w:val="000000" w:themeColor="text1"/>
                            <w:kern w:val="24"/>
                            <w:sz w:val="22"/>
                            <w:szCs w:val="22"/>
                          </w:rPr>
                          <w:t xml:space="preserve">- </w:t>
                        </w:r>
                        <w:r w:rsidRPr="00BC4645">
                          <w:rPr>
                            <w:rFonts w:ascii="メイリオ" w:eastAsia="メイリオ" w:hAnsi="メイリオ" w:cs="メイリオ" w:hint="eastAsia"/>
                            <w:color w:val="000000" w:themeColor="text1"/>
                            <w:kern w:val="24"/>
                            <w:sz w:val="22"/>
                            <w:szCs w:val="22"/>
                          </w:rPr>
                          <w:t>If needs, backup register by driver</w:t>
                        </w:r>
                      </w:p>
                      <w:p w14:paraId="7A722FED" w14:textId="77777777" w:rsidR="009D5E56" w:rsidRPr="00BC4645" w:rsidRDefault="009D5E56" w:rsidP="00BC4645">
                        <w:pPr>
                          <w:topLinePunct w:val="0"/>
                          <w:adjustRightInd/>
                          <w:spacing w:after="0"/>
                          <w:ind w:firstLineChars="50" w:firstLine="110"/>
                          <w:textAlignment w:val="auto"/>
                          <w:rPr>
                            <w:sz w:val="22"/>
                          </w:rPr>
                        </w:pPr>
                        <w:r>
                          <w:rPr>
                            <w:rFonts w:ascii="メイリオ" w:eastAsia="メイリオ" w:hAnsi="メイリオ" w:cs="メイリオ"/>
                            <w:color w:val="000000" w:themeColor="text1"/>
                            <w:kern w:val="24"/>
                            <w:sz w:val="22"/>
                            <w:szCs w:val="22"/>
                          </w:rPr>
                          <w:t xml:space="preserve">- </w:t>
                        </w:r>
                        <w:r w:rsidRPr="00BC4645">
                          <w:rPr>
                            <w:rFonts w:ascii="メイリオ" w:eastAsia="メイリオ" w:hAnsi="メイリオ" w:cs="メイリオ" w:hint="eastAsia"/>
                            <w:color w:val="000000" w:themeColor="text1"/>
                            <w:kern w:val="24"/>
                            <w:sz w:val="22"/>
                            <w:szCs w:val="22"/>
                          </w:rPr>
                          <w:t>If needs, stop clock for device</w:t>
                        </w:r>
                      </w:p>
                    </w:txbxContent>
                  </v:textbox>
                </v:shape>
                <v:shape id="コンテンツ プレースホルダー 1" o:spid="_x0000_s1123" type="#_x0000_t202" style="position:absolute;left:53625;top:20002;width:32106;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" fillcolor="#d8d8d8 [2732]" stroked="f">
                  <v:textbox>
                    <w:txbxContent>
                      <w:p w14:paraId="2EE12B35" w14:textId="77777777" w:rsidR="009D5E56" w:rsidRDefault="009D5E56" w:rsidP="00BC4645">
                        <w:pPr>
                          <w:pStyle w:val="Web"/>
                          <w:spacing w:after="0"/>
                          <w:ind w:firstLine="0"/>
                        </w:pPr>
                        <w:r>
                          <w:rPr>
                            <w:rFonts w:ascii="メイリオ" w:eastAsia="メイリオ" w:hAnsi="メイリオ" w:cs="メイリオ" w:hint="eastAsia"/>
                            <w:color w:val="000000" w:themeColor="text1"/>
                            <w:kern w:val="24"/>
                            <w:sz w:val="22"/>
                            <w:szCs w:val="22"/>
                          </w:rPr>
                          <w:t>Resume processing：</w:t>
                        </w:r>
                      </w:p>
                      <w:p w14:paraId="0F436CB8" w14:textId="77777777" w:rsidR="009D5E56" w:rsidRDefault="009D5E56" w:rsidP="00BC4645">
                        <w:pPr>
                          <w:topLinePunct w:val="0"/>
                          <w:adjustRightInd/>
                          <w:spacing w:after="0"/>
                          <w:ind w:left="100" w:firstLine="0"/>
                          <w:textAlignment w:val="auto"/>
                        </w:pPr>
                        <w:r>
                          <w:rPr>
                            <w:rFonts w:ascii="メイリオ" w:eastAsia="メイリオ" w:hAnsi="メイリオ" w:cs="メイリオ"/>
                            <w:color w:val="000000" w:themeColor="text1"/>
                            <w:kern w:val="24"/>
                          </w:rPr>
                          <w:t xml:space="preserve">- </w:t>
                        </w:r>
                        <w:r>
                          <w:rPr>
                            <w:rFonts w:ascii="メイリオ" w:eastAsia="メイリオ" w:hAnsi="メイリオ" w:cs="メイリオ" w:hint="eastAsia"/>
                            <w:color w:val="000000" w:themeColor="text1"/>
                            <w:kern w:val="24"/>
                          </w:rPr>
                          <w:t>If needs, restore register by driver</w:t>
                        </w:r>
                      </w:p>
                      <w:p w14:paraId="28AE87DE" w14:textId="77777777" w:rsidR="009D5E56" w:rsidRDefault="009D5E56" w:rsidP="00BC4645">
                        <w:pPr>
                          <w:topLinePunct w:val="0"/>
                          <w:adjustRightInd/>
                          <w:spacing w:after="0"/>
                          <w:ind w:firstLineChars="50" w:firstLine="100"/>
                          <w:textAlignment w:val="auto"/>
                        </w:pPr>
                        <w:r>
                          <w:rPr>
                            <w:rFonts w:ascii="メイリオ" w:eastAsia="メイリオ" w:hAnsi="メイリオ" w:cs="メイリオ"/>
                            <w:color w:val="000000" w:themeColor="text1"/>
                            <w:kern w:val="24"/>
                          </w:rPr>
                          <w:t xml:space="preserve">- </w:t>
                        </w:r>
                        <w:r w:rsidRPr="00BC4645">
                          <w:rPr>
                            <w:rFonts w:ascii="メイリオ" w:eastAsia="メイリオ" w:hAnsi="メイリオ" w:cs="メイリオ" w:hint="eastAsia"/>
                            <w:color w:val="000000" w:themeColor="text1"/>
                            <w:kern w:val="24"/>
                          </w:rPr>
                          <w:t>If needs, supply clock for device</w:t>
                        </w:r>
                      </w:p>
                      <w:p w14:paraId="4A9F0BE4" w14:textId="77777777" w:rsidR="009D5E56" w:rsidRDefault="009D5E56" w:rsidP="00BC4645">
                        <w:pPr>
                          <w:topLinePunct w:val="0"/>
                          <w:adjustRightInd/>
                          <w:spacing w:after="0"/>
                          <w:ind w:firstLineChars="50" w:firstLine="100"/>
                          <w:textAlignment w:val="auto"/>
                        </w:pPr>
                        <w:r>
                          <w:rPr>
                            <w:rFonts w:ascii="メイリオ" w:eastAsia="メイリオ" w:hAnsi="メイリオ" w:cs="メイリオ"/>
                            <w:color w:val="000000" w:themeColor="text1"/>
                            <w:kern w:val="24"/>
                          </w:rPr>
                          <w:t xml:space="preserve">- </w:t>
                        </w:r>
                        <w:r w:rsidRPr="00BC4645">
                          <w:rPr>
                            <w:rFonts w:ascii="メイリオ" w:eastAsia="メイリオ" w:hAnsi="メイリオ" w:cs="メイリオ" w:hint="eastAsia"/>
                            <w:color w:val="000000" w:themeColor="text1"/>
                            <w:kern w:val="24"/>
                          </w:rPr>
                          <w:t>If needs, initialize driver</w:t>
                        </w:r>
                      </w:p>
                    </w:txbxContent>
                  </v:textbox>
                </v:shape>
              </v:group>
            </w:pict>
          </mc:Fallback>
        </mc:AlternateContent>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D23994" w:rsidRPr="00476030">
        <w:br/>
      </w:r>
      <w:r w:rsidR="001547D5" w:rsidRPr="00476030">
        <w:br/>
      </w:r>
      <w:r w:rsidR="001547D5" w:rsidRPr="00476030">
        <w:br/>
      </w:r>
      <w:r w:rsidR="001547D5" w:rsidRPr="00476030">
        <w:br/>
      </w:r>
      <w:r w:rsidR="001547D5" w:rsidRPr="00476030">
        <w:br/>
      </w:r>
    </w:p>
    <w:p w14:paraId="6FAF540C" w14:textId="77777777" w:rsidR="00D23994" w:rsidRPr="00476030" w:rsidRDefault="00D23994" w:rsidP="001547D5">
      <w:pPr>
        <w:pStyle w:val="figurenote"/>
        <w:ind w:left="0" w:firstLine="0"/>
      </w:pPr>
      <w:r w:rsidRPr="00476030">
        <w:rPr>
          <w:rFonts w:hint="eastAsia"/>
        </w:rPr>
        <w:t xml:space="preserve"> (*1) </w:t>
      </w:r>
      <w:r w:rsidRPr="00476030">
        <w:rPr>
          <w:rFonts w:hint="eastAsia"/>
        </w:rPr>
        <w:t>“</w:t>
      </w:r>
      <w:r w:rsidRPr="00476030">
        <w:rPr>
          <w:rFonts w:hint="eastAsia"/>
        </w:rPr>
        <w:t>Suspend to RAM</w:t>
      </w:r>
      <w:r w:rsidRPr="00476030">
        <w:rPr>
          <w:rFonts w:hint="eastAsia"/>
        </w:rPr>
        <w:t>”要求を発行する前に</w:t>
      </w:r>
      <w:r w:rsidRPr="00476030">
        <w:rPr>
          <w:rFonts w:hint="eastAsia"/>
        </w:rPr>
        <w:t>Suspend</w:t>
      </w:r>
      <w:r w:rsidRPr="00476030">
        <w:rPr>
          <w:rFonts w:hint="eastAsia"/>
        </w:rPr>
        <w:t>へ遷移可能な状態にすること。</w:t>
      </w:r>
    </w:p>
    <w:p w14:paraId="34384A6B" w14:textId="0DBFE68B" w:rsidR="00D23994" w:rsidRPr="00476030" w:rsidRDefault="007B1E83" w:rsidP="007B1E83">
      <w:pPr>
        <w:pStyle w:val="figuretitle"/>
      </w:pPr>
      <w:bookmarkStart w:id="45" w:name="_Ref513627338"/>
      <w:r w:rsidRPr="00476030">
        <w:rPr>
          <w:rFonts w:hint="eastAsia"/>
        </w:rPr>
        <w:t>図</w:t>
      </w:r>
      <w:r w:rsidRPr="00476030">
        <w:rPr>
          <w:rFonts w:hint="eastAsia"/>
        </w:rPr>
        <w:t xml:space="preserve"> </w:t>
      </w:r>
      <w:r w:rsidR="00BA133C" w:rsidRPr="00476030">
        <w:fldChar w:fldCharType="begin"/>
      </w:r>
      <w:r w:rsidR="00BA133C" w:rsidRPr="00476030">
        <w:instrText xml:space="preserve"> </w:instrText>
      </w:r>
      <w:r w:rsidR="00BA133C" w:rsidRPr="00476030">
        <w:rPr>
          <w:rFonts w:hint="eastAsia"/>
        </w:rPr>
        <w:instrText>STYLEREF 1 \s</w:instrText>
      </w:r>
      <w:r w:rsidR="00BA133C" w:rsidRPr="00476030">
        <w:instrText xml:space="preserve"> </w:instrText>
      </w:r>
      <w:r w:rsidR="00BA133C" w:rsidRPr="00476030">
        <w:fldChar w:fldCharType="separate"/>
      </w:r>
      <w:r w:rsidR="00635E9F">
        <w:rPr>
          <w:noProof/>
        </w:rPr>
        <w:t>3</w:t>
      </w:r>
      <w:r w:rsidR="00BA133C" w:rsidRPr="00476030">
        <w:fldChar w:fldCharType="end"/>
      </w:r>
      <w:r w:rsidR="00BA133C" w:rsidRPr="00476030">
        <w:noBreakHyphen/>
      </w:r>
      <w:r w:rsidR="00BA133C" w:rsidRPr="00476030">
        <w:fldChar w:fldCharType="begin"/>
      </w:r>
      <w:r w:rsidR="00BA133C" w:rsidRPr="00476030">
        <w:instrText xml:space="preserve"> </w:instrText>
      </w:r>
      <w:r w:rsidR="00BA133C" w:rsidRPr="00476030">
        <w:rPr>
          <w:rFonts w:hint="eastAsia"/>
        </w:rPr>
        <w:instrText xml:space="preserve">SEQ </w:instrText>
      </w:r>
      <w:r w:rsidR="00BA133C" w:rsidRPr="00476030">
        <w:rPr>
          <w:rFonts w:hint="eastAsia"/>
        </w:rPr>
        <w:instrText>図</w:instrText>
      </w:r>
      <w:r w:rsidR="00BA133C" w:rsidRPr="00476030">
        <w:rPr>
          <w:rFonts w:hint="eastAsia"/>
        </w:rPr>
        <w:instrText xml:space="preserve"> \* ARABIC \s 1</w:instrText>
      </w:r>
      <w:r w:rsidR="00BA133C" w:rsidRPr="00476030">
        <w:instrText xml:space="preserve"> </w:instrText>
      </w:r>
      <w:r w:rsidR="00BA133C" w:rsidRPr="00476030">
        <w:fldChar w:fldCharType="separate"/>
      </w:r>
      <w:r w:rsidR="00635E9F">
        <w:rPr>
          <w:noProof/>
        </w:rPr>
        <w:t>2</w:t>
      </w:r>
      <w:r w:rsidR="00BA133C" w:rsidRPr="00476030">
        <w:fldChar w:fldCharType="end"/>
      </w:r>
      <w:bookmarkEnd w:id="45"/>
      <w:r w:rsidR="00BC4645" w:rsidRPr="00476030">
        <w:rPr>
          <w:rFonts w:hint="eastAsia"/>
        </w:rPr>
        <w:t xml:space="preserve">　</w:t>
      </w:r>
      <w:r w:rsidR="006A6B2D" w:rsidRPr="00476030">
        <w:rPr>
          <w:rFonts w:hint="eastAsia"/>
        </w:rPr>
        <w:t>System Suspend to RAM</w:t>
      </w:r>
      <w:r w:rsidR="006A6B2D" w:rsidRPr="00476030">
        <w:rPr>
          <w:rFonts w:hint="eastAsia"/>
        </w:rPr>
        <w:t>のソフトウェアフロー</w:t>
      </w:r>
    </w:p>
    <w:p w14:paraId="6E8BC0A9" w14:textId="77777777" w:rsidR="007B1E83" w:rsidRPr="00476030" w:rsidRDefault="007B1E83" w:rsidP="007B1E83">
      <w:pPr>
        <w:pStyle w:val="space"/>
      </w:pPr>
    </w:p>
    <w:p w14:paraId="026B12C7" w14:textId="77777777" w:rsidR="00D23994" w:rsidRPr="00476030" w:rsidRDefault="00D23994" w:rsidP="0023501E">
      <w:pPr>
        <w:pStyle w:val="box"/>
        <w:sectPr w:rsidR="00D23994" w:rsidRPr="00476030" w:rsidSect="001E2490">
          <w:pgSz w:w="16840" w:h="11907" w:orient="landscape" w:code="9"/>
          <w:pgMar w:top="1134" w:right="567" w:bottom="1134" w:left="567" w:header="851" w:footer="567" w:gutter="0"/>
          <w:cols w:space="360"/>
          <w:docGrid w:linePitch="272"/>
        </w:sectPr>
      </w:pPr>
    </w:p>
    <w:p w14:paraId="60BC07AD" w14:textId="77777777" w:rsidR="00F77217" w:rsidRPr="00476030" w:rsidRDefault="00D23994" w:rsidP="007B1E83">
      <w:r w:rsidRPr="00476030">
        <w:rPr>
          <w:rFonts w:hint="eastAsia"/>
          <w:lang w:eastAsia="zh-TW"/>
        </w:rPr>
        <w:lastRenderedPageBreak/>
        <w:t>System Suspend to RAM</w:t>
      </w:r>
      <w:r w:rsidRPr="00476030">
        <w:rPr>
          <w:rFonts w:hint="eastAsia"/>
          <w:lang w:eastAsia="zh-TW"/>
        </w:rPr>
        <w:t>は、</w:t>
      </w:r>
      <w:r w:rsidRPr="00476030">
        <w:rPr>
          <w:rFonts w:hint="eastAsia"/>
          <w:lang w:eastAsia="zh-TW"/>
        </w:rPr>
        <w:t>Suspend</w:t>
      </w:r>
      <w:r w:rsidRPr="00476030">
        <w:rPr>
          <w:rFonts w:hint="eastAsia"/>
          <w:lang w:eastAsia="zh-TW"/>
        </w:rPr>
        <w:t>時はデータの退避やデバイスの停止等を行い、</w:t>
      </w:r>
      <w:r w:rsidRPr="00476030">
        <w:rPr>
          <w:rFonts w:hint="eastAsia"/>
          <w:lang w:eastAsia="zh-TW"/>
        </w:rPr>
        <w:t>Resume</w:t>
      </w:r>
      <w:r w:rsidRPr="00476030">
        <w:rPr>
          <w:rFonts w:hint="eastAsia"/>
          <w:lang w:eastAsia="zh-TW"/>
        </w:rPr>
        <w:t>時はデータのリストアやデバイスの再開等を行います。</w:t>
      </w:r>
      <w:r w:rsidRPr="00476030">
        <w:rPr>
          <w:rFonts w:hint="eastAsia"/>
        </w:rPr>
        <w:t>これにより動作中の状態を保持したままシステムを停止させ、その後、前回動作中の状態で復帰することを実現しております。通常のシステム起動に比べて処理時間の長い処理</w:t>
      </w:r>
      <w:r w:rsidRPr="00476030">
        <w:rPr>
          <w:rFonts w:hint="eastAsia"/>
        </w:rPr>
        <w:t>(DRAM</w:t>
      </w:r>
      <w:r w:rsidRPr="00476030">
        <w:rPr>
          <w:rFonts w:hint="eastAsia"/>
        </w:rPr>
        <w:t>メモリの展開、ドライバの初期化、</w:t>
      </w:r>
      <w:r w:rsidRPr="00476030">
        <w:rPr>
          <w:rFonts w:hint="eastAsia"/>
        </w:rPr>
        <w:t>Application</w:t>
      </w:r>
      <w:r w:rsidRPr="00476030">
        <w:rPr>
          <w:rFonts w:hint="eastAsia"/>
        </w:rPr>
        <w:t>の初期化</w:t>
      </w:r>
      <w:r w:rsidRPr="00476030">
        <w:rPr>
          <w:rFonts w:hint="eastAsia"/>
        </w:rPr>
        <w:t>)</w:t>
      </w:r>
      <w:r w:rsidRPr="00476030">
        <w:rPr>
          <w:rFonts w:hint="eastAsia"/>
        </w:rPr>
        <w:t>をスキップすることができるため、復帰後にすぐにユーザ</w:t>
      </w:r>
      <w:r w:rsidR="007616A8">
        <w:rPr>
          <w:rFonts w:hint="eastAsia"/>
        </w:rPr>
        <w:t>ー</w:t>
      </w:r>
      <w:r w:rsidRPr="00476030">
        <w:rPr>
          <w:rFonts w:hint="eastAsia"/>
        </w:rPr>
        <w:t>操作が可能となります。</w:t>
      </w:r>
    </w:p>
    <w:p w14:paraId="287F5836" w14:textId="77777777" w:rsidR="00D23994" w:rsidRPr="00476030" w:rsidRDefault="00D23994" w:rsidP="00D95B30">
      <w:pPr>
        <w:pStyle w:val="space"/>
        <w:rPr>
          <w:rFonts w:eastAsia="PMingLiU"/>
        </w:rPr>
      </w:pPr>
    </w:p>
    <w:p w14:paraId="3867CA5D" w14:textId="77777777" w:rsidR="00A50565" w:rsidRPr="00476030" w:rsidRDefault="00A50565">
      <w:pPr>
        <w:topLinePunct w:val="0"/>
        <w:adjustRightInd/>
        <w:spacing w:after="0"/>
        <w:ind w:firstLine="0"/>
        <w:jc w:val="left"/>
        <w:textAlignment w:val="auto"/>
        <w:rPr>
          <w:rFonts w:eastAsia="PMingLiU"/>
        </w:rPr>
      </w:pPr>
      <w:r w:rsidRPr="00476030">
        <w:rPr>
          <w:rFonts w:eastAsia="PMingLiU"/>
        </w:rPr>
        <w:br w:type="page"/>
      </w:r>
    </w:p>
    <w:p w14:paraId="00CB14DA" w14:textId="77777777" w:rsidR="00A50565" w:rsidRPr="006276F4" w:rsidRDefault="00A50565" w:rsidP="00A50565">
      <w:pPr>
        <w:pStyle w:val="21"/>
      </w:pPr>
      <w:bookmarkStart w:id="46" w:name="_Toc511988500"/>
      <w:bookmarkStart w:id="47" w:name="_Toc512326237"/>
      <w:bookmarkStart w:id="48" w:name="_Toc512342970"/>
      <w:bookmarkStart w:id="49" w:name="_Toc512343235"/>
      <w:bookmarkStart w:id="50" w:name="_Toc511746784"/>
      <w:bookmarkEnd w:id="46"/>
      <w:bookmarkEnd w:id="47"/>
      <w:bookmarkEnd w:id="48"/>
      <w:bookmarkEnd w:id="49"/>
      <w:r w:rsidRPr="00476030">
        <w:lastRenderedPageBreak/>
        <w:t xml:space="preserve"> </w:t>
      </w:r>
      <w:bookmarkStart w:id="51" w:name="_Toc536614076"/>
      <w:r w:rsidRPr="006276F4">
        <w:rPr>
          <w:lang w:eastAsia="zh-TW"/>
        </w:rPr>
        <w:t>System Suspend to RAM</w:t>
      </w:r>
      <w:r w:rsidRPr="006276F4">
        <w:rPr>
          <w:rFonts w:hint="eastAsia"/>
          <w:lang w:eastAsia="zh-TW"/>
        </w:rPr>
        <w:t>の</w:t>
      </w:r>
      <w:r w:rsidRPr="006276F4">
        <w:rPr>
          <w:rFonts w:hint="eastAsia"/>
        </w:rPr>
        <w:t>制御事例</w:t>
      </w:r>
      <w:bookmarkEnd w:id="50"/>
      <w:bookmarkEnd w:id="51"/>
    </w:p>
    <w:p w14:paraId="09EB921E" w14:textId="77777777" w:rsidR="00262819" w:rsidRPr="00220AB7" w:rsidRDefault="00262819" w:rsidP="00220AB7">
      <w:r w:rsidRPr="00220AB7">
        <w:t>System Suspend to RAM</w:t>
      </w:r>
      <w:r w:rsidRPr="00220AB7">
        <w:rPr>
          <w:rFonts w:hint="eastAsia"/>
        </w:rPr>
        <w:t>利用時に、動作中のアプリを継続動作させるユースケースの場合は、お客様にて</w:t>
      </w:r>
    </w:p>
    <w:p w14:paraId="2D512EBD" w14:textId="77777777" w:rsidR="00262819" w:rsidRPr="00220AB7" w:rsidRDefault="00303643">
      <w:pPr>
        <w:ind w:firstLine="0"/>
      </w:pPr>
      <w:r w:rsidRPr="00303643">
        <w:t>Suspend</w:t>
      </w:r>
      <w:r w:rsidRPr="00303643">
        <w:rPr>
          <w:rFonts w:hint="eastAsia"/>
        </w:rPr>
        <w:t>時</w:t>
      </w:r>
      <w:r w:rsidRPr="00220AB7">
        <w:rPr>
          <w:rFonts w:hint="eastAsia"/>
        </w:rPr>
        <w:t>に</w:t>
      </w:r>
      <w:r w:rsidR="00262819" w:rsidRPr="00220AB7">
        <w:rPr>
          <w:rFonts w:hint="eastAsia"/>
        </w:rPr>
        <w:t>動作中のアプリを中断し、</w:t>
      </w:r>
      <w:r w:rsidRPr="00303643">
        <w:t>Resume</w:t>
      </w:r>
      <w:r w:rsidRPr="00303643">
        <w:rPr>
          <w:rFonts w:hint="eastAsia"/>
        </w:rPr>
        <w:t>時</w:t>
      </w:r>
      <w:r w:rsidR="00262819" w:rsidRPr="00220AB7">
        <w:rPr>
          <w:rFonts w:hint="eastAsia"/>
        </w:rPr>
        <w:t>にアプリを再開する必要があります。</w:t>
      </w:r>
    </w:p>
    <w:p w14:paraId="1E7AE397" w14:textId="77777777" w:rsidR="006357CD" w:rsidRDefault="006357CD" w:rsidP="00405B0E">
      <w:r w:rsidRPr="006357CD">
        <w:rPr>
          <w:rFonts w:hint="eastAsia"/>
        </w:rPr>
        <w:t>一例として</w:t>
      </w:r>
      <w:r w:rsidRPr="006357CD">
        <w:rPr>
          <w:rFonts w:hint="eastAsia"/>
        </w:rPr>
        <w:t>Video playback</w:t>
      </w:r>
      <w:r w:rsidRPr="006357CD">
        <w:rPr>
          <w:rFonts w:hint="eastAsia"/>
        </w:rPr>
        <w:t>動作中に</w:t>
      </w:r>
      <w:r w:rsidRPr="006357CD">
        <w:rPr>
          <w:rFonts w:hint="eastAsia"/>
        </w:rPr>
        <w:t>System Suspend to RAM</w:t>
      </w:r>
      <w:r w:rsidRPr="006357CD">
        <w:rPr>
          <w:rFonts w:hint="eastAsia"/>
        </w:rPr>
        <w:t>を実行するユースケースを紹介します。</w:t>
      </w:r>
    </w:p>
    <w:p w14:paraId="6B79C84B" w14:textId="497864E7" w:rsidR="006357CD" w:rsidRDefault="00165156" w:rsidP="006357CD">
      <w:pPr>
        <w:ind w:firstLine="0"/>
      </w:pPr>
      <w:r>
        <w:fldChar w:fldCharType="begin"/>
      </w:r>
      <w:r>
        <w:instrText xml:space="preserve"> </w:instrText>
      </w:r>
      <w:r>
        <w:rPr>
          <w:rFonts w:hint="eastAsia"/>
        </w:rPr>
        <w:instrText>REF _Ref516653002 \h</w:instrText>
      </w:r>
      <w:r>
        <w:instrText xml:space="preserve"> </w:instrText>
      </w:r>
      <w:r>
        <w:fldChar w:fldCharType="separate"/>
      </w:r>
      <w:r w:rsidR="00635E9F" w:rsidRPr="00476030">
        <w:rPr>
          <w:rFonts w:hint="eastAsia"/>
        </w:rPr>
        <w:t>図</w:t>
      </w:r>
      <w:r w:rsidR="00635E9F" w:rsidRPr="00476030">
        <w:rPr>
          <w:rFonts w:hint="eastAsia"/>
        </w:rPr>
        <w:t xml:space="preserve"> </w:t>
      </w:r>
      <w:r w:rsidR="00635E9F">
        <w:rPr>
          <w:noProof/>
        </w:rPr>
        <w:t>3</w:t>
      </w:r>
      <w:r w:rsidR="00635E9F" w:rsidRPr="00476030">
        <w:noBreakHyphen/>
      </w:r>
      <w:r w:rsidR="00635E9F">
        <w:rPr>
          <w:noProof/>
        </w:rPr>
        <w:t>3</w:t>
      </w:r>
      <w:r>
        <w:fldChar w:fldCharType="end"/>
      </w:r>
      <w:r w:rsidR="006357CD">
        <w:rPr>
          <w:rFonts w:hint="eastAsia"/>
        </w:rPr>
        <w:t>に示す通り、動画再生アプリは</w:t>
      </w:r>
      <w:proofErr w:type="spellStart"/>
      <w:r w:rsidR="006357CD">
        <w:rPr>
          <w:rFonts w:hint="eastAsia"/>
        </w:rPr>
        <w:t>Gstreamer</w:t>
      </w:r>
      <w:proofErr w:type="spellEnd"/>
      <w:r w:rsidR="006357CD">
        <w:rPr>
          <w:rFonts w:hint="eastAsia"/>
        </w:rPr>
        <w:t>を使用して</w:t>
      </w:r>
      <w:r w:rsidR="006357CD">
        <w:rPr>
          <w:rFonts w:hint="eastAsia"/>
        </w:rPr>
        <w:t>Video playback</w:t>
      </w:r>
      <w:r w:rsidR="006357CD">
        <w:rPr>
          <w:rFonts w:hint="eastAsia"/>
        </w:rPr>
        <w:t>を行います。また、各アプリの管理や</w:t>
      </w:r>
      <w:r w:rsidR="006357CD" w:rsidRPr="00220AB7">
        <w:t xml:space="preserve">System </w:t>
      </w:r>
      <w:r w:rsidR="006357CD">
        <w:rPr>
          <w:rFonts w:hint="eastAsia"/>
        </w:rPr>
        <w:t>Suspend to RAM</w:t>
      </w:r>
      <w:r w:rsidR="006357CD">
        <w:rPr>
          <w:rFonts w:hint="eastAsia"/>
        </w:rPr>
        <w:t>の実行はシステムマネージャが行います。</w:t>
      </w:r>
    </w:p>
    <w:p w14:paraId="3A05E2CA" w14:textId="77777777" w:rsidR="006357CD" w:rsidRDefault="006357CD" w:rsidP="00996521">
      <w:pPr>
        <w:ind w:firstLine="0"/>
      </w:pPr>
      <w:r>
        <w:rPr>
          <w:rFonts w:hint="eastAsia"/>
        </w:rPr>
        <w:t>Suspend</w:t>
      </w:r>
      <w:r>
        <w:rPr>
          <w:rFonts w:hint="eastAsia"/>
        </w:rPr>
        <w:t>時は現在再生中の状態</w:t>
      </w:r>
      <w:r>
        <w:rPr>
          <w:rFonts w:hint="eastAsia"/>
        </w:rPr>
        <w:t>(</w:t>
      </w:r>
      <w:r>
        <w:rPr>
          <w:rFonts w:hint="eastAsia"/>
        </w:rPr>
        <w:t>再生位置</w:t>
      </w:r>
      <w:r>
        <w:rPr>
          <w:rFonts w:hint="eastAsia"/>
        </w:rPr>
        <w:t>)</w:t>
      </w:r>
      <w:r>
        <w:rPr>
          <w:rFonts w:hint="eastAsia"/>
        </w:rPr>
        <w:t>を保持し、</w:t>
      </w:r>
      <w:r>
        <w:rPr>
          <w:rFonts w:hint="eastAsia"/>
        </w:rPr>
        <w:t>Resume</w:t>
      </w:r>
      <w:r>
        <w:rPr>
          <w:rFonts w:hint="eastAsia"/>
        </w:rPr>
        <w:t>時には保持した再生中の状態から再開することにより、</w:t>
      </w:r>
      <w:r>
        <w:rPr>
          <w:rFonts w:hint="eastAsia"/>
        </w:rPr>
        <w:t>Video playback</w:t>
      </w:r>
      <w:r>
        <w:rPr>
          <w:rFonts w:hint="eastAsia"/>
        </w:rPr>
        <w:t>が継続して動作し続けることを実現しています。</w:t>
      </w:r>
    </w:p>
    <w:p w14:paraId="0EDA3315" w14:textId="77777777" w:rsidR="003B72FF" w:rsidRPr="00476030" w:rsidRDefault="006357CD" w:rsidP="003B72FF">
      <w:r w:rsidRPr="00303643" w:rsidDel="006357CD">
        <w:rPr>
          <w:rFonts w:hint="eastAsia"/>
        </w:rPr>
        <w:t xml:space="preserve"> </w:t>
      </w:r>
      <w:r w:rsidR="003B72FF" w:rsidRPr="00476030">
        <w:rPr>
          <w:rFonts w:hint="eastAsia"/>
        </w:rPr>
        <w:t>(</w:t>
      </w:r>
      <w:r w:rsidR="003B72FF" w:rsidRPr="00291314">
        <w:rPr>
          <w:rFonts w:eastAsia="游ゴシック"/>
          <w:sz w:val="22"/>
          <w:szCs w:val="22"/>
        </w:rPr>
        <w:t>Video playback</w:t>
      </w:r>
      <w:r w:rsidR="003B72FF">
        <w:rPr>
          <w:rFonts w:eastAsia="游ゴシック" w:hint="eastAsia"/>
          <w:sz w:val="22"/>
          <w:szCs w:val="22"/>
        </w:rPr>
        <w:t>の</w:t>
      </w:r>
      <w:r w:rsidR="003B72FF" w:rsidRPr="00476030">
        <w:rPr>
          <w:rFonts w:hint="eastAsia"/>
        </w:rPr>
        <w:t>詳細は”</w:t>
      </w:r>
      <w:r w:rsidR="003B72FF" w:rsidRPr="00476030">
        <w:rPr>
          <w:rFonts w:hint="eastAsia"/>
        </w:rPr>
        <w:t xml:space="preserve"> </w:t>
      </w:r>
      <w:proofErr w:type="spellStart"/>
      <w:r w:rsidR="003B72FF" w:rsidRPr="00476030">
        <w:rPr>
          <w:rFonts w:hint="eastAsia"/>
        </w:rPr>
        <w:t>RENESAS_RCH3M3M3NE3_GStreamer_UsersManual_UME</w:t>
      </w:r>
      <w:proofErr w:type="spellEnd"/>
      <w:r w:rsidR="003B72FF" w:rsidRPr="00476030">
        <w:rPr>
          <w:rFonts w:hint="eastAsia"/>
        </w:rPr>
        <w:t>”を参照下さい</w:t>
      </w:r>
      <w:r w:rsidR="003B72FF" w:rsidRPr="00476030">
        <w:rPr>
          <w:rFonts w:hint="eastAsia"/>
        </w:rPr>
        <w:t>)</w:t>
      </w:r>
    </w:p>
    <w:p w14:paraId="63E65BFB" w14:textId="77777777" w:rsidR="003B72FF" w:rsidRPr="00476030" w:rsidRDefault="003B72FF" w:rsidP="00405B0E"/>
    <w:p w14:paraId="1763A499" w14:textId="77777777" w:rsidR="00391289" w:rsidRDefault="001A1EC3">
      <w:pPr>
        <w:pStyle w:val="Web"/>
        <w:spacing w:after="0"/>
        <w:rPr>
          <w:rFonts w:eastAsiaTheme="minorEastAsia"/>
          <w:b/>
          <w:color w:val="FF0000"/>
        </w:rPr>
      </w:pPr>
      <w:r>
        <w:rPr>
          <w:rFonts w:eastAsiaTheme="minorEastAsia"/>
          <w:b/>
          <w:noProof/>
          <w:color w:val="FF0000"/>
        </w:rPr>
        <mc:AlternateContent>
          <mc:Choice Requires="wpc">
            <w:drawing>
              <wp:inline distT="0" distB="0" distL="0" distR="0" wp14:anchorId="4F2FB768" wp14:editId="749BF302">
                <wp:extent cx="6224905" cy="4121624"/>
                <wp:effectExtent l="0" t="0" r="0" b="31750"/>
                <wp:docPr id="426" name="キャンバス 4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直線コネクタ 4"/>
                        <wps:cNvCnPr>
                          <a:stCxn id="409" idx="3"/>
                        </wps:cNvCnPr>
                        <wps:spPr>
                          <a:xfrm flipV="1">
                            <a:off x="1291910" y="2972091"/>
                            <a:ext cx="4404338" cy="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39" name="グループ化 39"/>
                        <wpg:cNvGrpSpPr/>
                        <wpg:grpSpPr>
                          <a:xfrm>
                            <a:off x="1398623" y="3204294"/>
                            <a:ext cx="1419149" cy="819302"/>
                            <a:chOff x="1316736" y="299866"/>
                            <a:chExt cx="1419149" cy="819302"/>
                          </a:xfrm>
                        </wpg:grpSpPr>
                        <wps:wsp>
                          <wps:cNvPr id="40" name="正方形/長方形 40"/>
                          <wps:cNvSpPr/>
                          <wps:spPr>
                            <a:xfrm>
                              <a:off x="1316736" y="299866"/>
                              <a:ext cx="1419149" cy="819302"/>
                            </a:xfrm>
                            <a:prstGeom prst="rect">
                              <a:avLst/>
                            </a:prstGeom>
                            <a:solidFill>
                              <a:schemeClr val="bg1"/>
                            </a:solidFill>
                            <a:ln w="9525" cap="flat" cmpd="sng" algn="ctr">
                              <a:solidFill>
                                <a:schemeClr val="tx1"/>
                              </a:solidFill>
                              <a:prstDash val="solid"/>
                            </a:ln>
                            <a:effectLst>
                              <a:outerShdw blurRad="50800" dist="38100" dir="2700000" algn="tl" rotWithShape="0">
                                <a:prstClr val="black">
                                  <a:alpha val="40000"/>
                                </a:prstClr>
                              </a:outerShdw>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フローチャート: 代替処理 41"/>
                          <wps:cNvSpPr/>
                          <wps:spPr>
                            <a:xfrm>
                              <a:off x="1389888" y="380295"/>
                              <a:ext cx="1280160" cy="658406"/>
                            </a:xfrm>
                            <a:prstGeom prst="flowChartAlternateProcess">
                              <a:avLst/>
                            </a:prstGeom>
                            <a:blipFill>
                              <a:blip r:embed="rId27"/>
                              <a:tile tx="0" ty="0" sx="100000" sy="100000" flip="none" algn="tl"/>
                            </a:blipFill>
                            <a:ln w="9525" cap="flat" cmpd="sng" algn="ctr">
                              <a:solidFill>
                                <a:schemeClr val="tx1"/>
                              </a:solid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スマイル 42"/>
                          <wps:cNvSpPr/>
                          <wps:spPr>
                            <a:xfrm>
                              <a:off x="1616661" y="453437"/>
                              <a:ext cx="329184" cy="299924"/>
                            </a:xfrm>
                            <a:prstGeom prst="smileyFace">
                              <a:avLst/>
                            </a:prstGeom>
                            <a:solidFill>
                              <a:schemeClr val="bg1">
                                <a:lumMod val="95000"/>
                              </a:schemeClr>
                            </a:solidFill>
                            <a:ln w="9525" cap="flat" cmpd="sng" algn="ctr">
                              <a:solidFill>
                                <a:schemeClr val="tx1"/>
                              </a:solidFill>
                              <a:prstDash val="solid"/>
                            </a:ln>
                            <a:effectLst>
                              <a:outerShdw blurRad="40000" dist="23000" dir="5400000" rotWithShape="0">
                                <a:srgbClr val="000000">
                                  <a:alpha val="35000"/>
                                </a:srgbClr>
                              </a:outerShdw>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二等辺三角形 43"/>
                          <wps:cNvSpPr/>
                          <wps:spPr>
                            <a:xfrm>
                              <a:off x="2106778" y="629050"/>
                              <a:ext cx="307238" cy="343815"/>
                            </a:xfrm>
                            <a:prstGeom prst="triangle">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wgp>
                        <wpg:cNvPr id="44" name="グループ化 44"/>
                        <wpg:cNvGrpSpPr/>
                        <wpg:grpSpPr>
                          <a:xfrm>
                            <a:off x="2981692" y="3204997"/>
                            <a:ext cx="1418590" cy="818515"/>
                            <a:chOff x="0" y="0"/>
                            <a:chExt cx="1419149" cy="819302"/>
                          </a:xfrm>
                        </wpg:grpSpPr>
                        <wps:wsp>
                          <wps:cNvPr id="45" name="正方形/長方形 45"/>
                          <wps:cNvSpPr/>
                          <wps:spPr>
                            <a:xfrm>
                              <a:off x="0" y="0"/>
                              <a:ext cx="1419149" cy="819302"/>
                            </a:xfrm>
                            <a:prstGeom prst="rect">
                              <a:avLst/>
                            </a:prstGeom>
                            <a:solidFill>
                              <a:schemeClr val="bg1"/>
                            </a:solidFill>
                            <a:ln w="9525" cap="flat" cmpd="sng" algn="ctr">
                              <a:solidFill>
                                <a:schemeClr val="tx1"/>
                              </a:solidFill>
                              <a:prstDash val="solid"/>
                            </a:ln>
                            <a:effectLst>
                              <a:outerShdw blurRad="50800" dist="38100" dir="2700000" algn="tl" rotWithShape="0">
                                <a:prstClr val="black">
                                  <a:alpha val="40000"/>
                                </a:prstClr>
                              </a:outerShdw>
                            </a:effectLst>
                          </wps:spPr>
                          <wps:bodyPr rot="0" spcFirstLastPara="0" vert="horz" wrap="square" lIns="0" tIns="0" rIns="0" bIns="0" numCol="1" spcCol="0" rtlCol="0" fromWordArt="0" anchor="ctr" anchorCtr="0" forceAA="0" compatLnSpc="1">
                            <a:prstTxWarp prst="textNoShape">
                              <a:avLst/>
                            </a:prstTxWarp>
                            <a:noAutofit/>
                          </wps:bodyPr>
                        </wps:wsp>
                        <wps:wsp>
                          <wps:cNvPr id="46" name="フローチャート: 代替処理 46"/>
                          <wps:cNvSpPr/>
                          <wps:spPr>
                            <a:xfrm>
                              <a:off x="73152" y="80429"/>
                              <a:ext cx="1280160" cy="658406"/>
                            </a:xfrm>
                            <a:prstGeom prst="flowChartAlternateProcess">
                              <a:avLst/>
                            </a:prstGeom>
                            <a:solidFill>
                              <a:schemeClr val="tx1"/>
                            </a:solidFill>
                            <a:ln w="9525" cap="flat" cmpd="sng" algn="ctr">
                              <a:solidFill>
                                <a:schemeClr val="tx1"/>
                              </a:solidFill>
                              <a:prstDash val="solid"/>
                            </a:ln>
                            <a:effectLst/>
                          </wps:spPr>
                          <wps:bodyPr rot="0" spcFirstLastPara="0" vert="horz" wrap="square" lIns="0" tIns="0" rIns="0" bIns="0" numCol="1" spcCol="0" rtlCol="0" fromWordArt="0" anchor="ctr" anchorCtr="0" forceAA="0" compatLnSpc="1">
                            <a:prstTxWarp prst="textNoShape">
                              <a:avLst/>
                            </a:prstTxWarp>
                            <a:noAutofit/>
                          </wps:bodyPr>
                        </wps:wsp>
                      </wpg:wgp>
                      <wps:wsp>
                        <wps:cNvPr id="48" name="直線コネクタ 48"/>
                        <wps:cNvCnPr/>
                        <wps:spPr>
                          <a:xfrm>
                            <a:off x="143169" y="1859335"/>
                            <a:ext cx="5844540" cy="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49" name="直線コネクタ 49"/>
                        <wps:cNvCnPr/>
                        <wps:spPr>
                          <a:xfrm>
                            <a:off x="147309" y="2616066"/>
                            <a:ext cx="5844540" cy="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50" name="テキスト ボックス 50"/>
                        <wps:cNvSpPr txBox="1"/>
                        <wps:spPr>
                          <a:xfrm>
                            <a:off x="0" y="17"/>
                            <a:ext cx="607161" cy="241786"/>
                          </a:xfrm>
                          <a:prstGeom prst="rect">
                            <a:avLst/>
                          </a:prstGeom>
                          <a:solidFill>
                            <a:schemeClr val="lt1"/>
                          </a:solidFill>
                          <a:ln w="6350">
                            <a:noFill/>
                          </a:ln>
                        </wps:spPr>
                        <wps:txbx>
                          <w:txbxContent>
                            <w:p w14:paraId="2D0B0635" w14:textId="77777777" w:rsidR="009D5E56" w:rsidRDefault="009D5E56" w:rsidP="001A1EC3">
                              <w:r>
                                <w:rPr>
                                  <w:rFonts w:hint="eastAsia"/>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テキスト ボックス 10"/>
                        <wps:cNvSpPr txBox="1"/>
                        <wps:spPr>
                          <a:xfrm>
                            <a:off x="0" y="1942738"/>
                            <a:ext cx="665682" cy="241300"/>
                          </a:xfrm>
                          <a:prstGeom prst="rect">
                            <a:avLst/>
                          </a:prstGeom>
                          <a:solidFill>
                            <a:schemeClr val="lt1"/>
                          </a:solidFill>
                          <a:ln w="6350">
                            <a:noFill/>
                          </a:ln>
                        </wps:spPr>
                        <wps:txbx>
                          <w:txbxContent>
                            <w:p w14:paraId="01EA2A00" w14:textId="77777777" w:rsidR="009D5E56" w:rsidRPr="001C0CEB" w:rsidRDefault="009D5E56" w:rsidP="00CD0874">
                              <w:pPr>
                                <w:pStyle w:val="Web"/>
                              </w:pPr>
                              <w:r w:rsidRPr="00CD0874">
                                <w:rPr>
                                  <w:sz w:val="20"/>
                                  <w:szCs w:val="20"/>
                                </w:rPr>
                                <w:t>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テキスト ボックス 10"/>
                        <wps:cNvSpPr txBox="1"/>
                        <wps:spPr>
                          <a:xfrm>
                            <a:off x="202" y="2870030"/>
                            <a:ext cx="665480" cy="240665"/>
                          </a:xfrm>
                          <a:prstGeom prst="rect">
                            <a:avLst/>
                          </a:prstGeom>
                          <a:solidFill>
                            <a:schemeClr val="lt1"/>
                          </a:solidFill>
                          <a:ln w="6350">
                            <a:noFill/>
                          </a:ln>
                        </wps:spPr>
                        <wps:txbx>
                          <w:txbxContent>
                            <w:p w14:paraId="08002873" w14:textId="77777777" w:rsidR="009D5E56" w:rsidRPr="001C0CEB" w:rsidRDefault="009D5E56" w:rsidP="001A1EC3">
                              <w:pPr>
                                <w:pStyle w:val="Web"/>
                                <w:ind w:firstLine="187"/>
                              </w:pPr>
                              <w:proofErr w:type="spellStart"/>
                              <w:r w:rsidRPr="00CD0874">
                                <w:rPr>
                                  <w:sz w:val="20"/>
                                  <w:szCs w:val="20"/>
                                </w:rPr>
                                <w:t>HW</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テキスト ボックス 11"/>
                        <wps:cNvSpPr txBox="1"/>
                        <wps:spPr>
                          <a:xfrm>
                            <a:off x="146303" y="833036"/>
                            <a:ext cx="911399" cy="212090"/>
                          </a:xfrm>
                          <a:prstGeom prst="rect">
                            <a:avLst/>
                          </a:prstGeom>
                          <a:solidFill>
                            <a:schemeClr val="lt1"/>
                          </a:solidFill>
                          <a:ln w="6350">
                            <a:solidFill>
                              <a:prstClr val="black"/>
                            </a:solidFill>
                          </a:ln>
                        </wps:spPr>
                        <wps:txbx>
                          <w:txbxContent>
                            <w:p w14:paraId="22B63A32" w14:textId="77777777" w:rsidR="009D5E56" w:rsidRPr="002E1623" w:rsidRDefault="009D5E56" w:rsidP="00973C24">
                              <w:pPr>
                                <w:pStyle w:val="Web"/>
                                <w:ind w:firstLine="0"/>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14"/>
                                  <w:szCs w:val="14"/>
                                </w:rPr>
                                <w:t>動画再生アプリ</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テキスト ボックス 11"/>
                        <wps:cNvSpPr txBox="1"/>
                        <wps:spPr>
                          <a:xfrm>
                            <a:off x="147309" y="279761"/>
                            <a:ext cx="903569" cy="320638"/>
                          </a:xfrm>
                          <a:prstGeom prst="rect">
                            <a:avLst/>
                          </a:prstGeom>
                          <a:solidFill>
                            <a:schemeClr val="lt1"/>
                          </a:solidFill>
                          <a:ln w="6350">
                            <a:solidFill>
                              <a:prstClr val="black"/>
                            </a:solidFill>
                          </a:ln>
                        </wps:spPr>
                        <wps:txbx>
                          <w:txbxContent>
                            <w:p w14:paraId="01CECEEF" w14:textId="77777777" w:rsidR="009D5E56" w:rsidRPr="00CD0874" w:rsidRDefault="009D5E56" w:rsidP="00CD0874">
                              <w:pPr>
                                <w:pStyle w:val="Web"/>
                                <w:ind w:firstLine="0"/>
                                <w:rPr>
                                  <w:sz w:val="14"/>
                                  <w:szCs w:val="14"/>
                                </w:rPr>
                              </w:pPr>
                              <w:r>
                                <w:rPr>
                                  <w:rFonts w:hint="eastAsia"/>
                                  <w:sz w:val="14"/>
                                  <w:szCs w:val="14"/>
                                </w:rPr>
                                <w:t>システムマネージャ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テキスト ボックス 11"/>
                        <wps:cNvSpPr txBox="1"/>
                        <wps:spPr>
                          <a:xfrm>
                            <a:off x="147309" y="1428657"/>
                            <a:ext cx="903569" cy="211455"/>
                          </a:xfrm>
                          <a:prstGeom prst="rect">
                            <a:avLst/>
                          </a:prstGeom>
                          <a:solidFill>
                            <a:schemeClr val="lt1"/>
                          </a:solidFill>
                          <a:ln w="6350">
                            <a:solidFill>
                              <a:prstClr val="black"/>
                            </a:solidFill>
                          </a:ln>
                        </wps:spPr>
                        <wps:txbx>
                          <w:txbxContent>
                            <w:p w14:paraId="7A55F2B0" w14:textId="77777777" w:rsidR="009D5E56" w:rsidRPr="00973C24" w:rsidRDefault="009D5E56" w:rsidP="00CD0874">
                              <w:pPr>
                                <w:pStyle w:val="Web"/>
                                <w:ind w:firstLine="0"/>
                                <w:rPr>
                                  <w:sz w:val="16"/>
                                  <w:szCs w:val="16"/>
                                </w:rPr>
                              </w:pPr>
                              <w:proofErr w:type="spellStart"/>
                              <w:r w:rsidRPr="00973C24">
                                <w:rPr>
                                  <w:rFonts w:hint="eastAsia"/>
                                  <w:sz w:val="16"/>
                                  <w:szCs w:val="16"/>
                                </w:rPr>
                                <w:t>G</w:t>
                              </w:r>
                              <w:r>
                                <w:rPr>
                                  <w:sz w:val="16"/>
                                  <w:szCs w:val="16"/>
                                </w:rPr>
                                <w:t>S</w:t>
                              </w:r>
                              <w:r w:rsidRPr="00973C24">
                                <w:rPr>
                                  <w:rFonts w:hint="eastAsia"/>
                                  <w:sz w:val="16"/>
                                  <w:szCs w:val="16"/>
                                </w:rPr>
                                <w:t>treamer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1" name="直線コネクタ 321"/>
                        <wps:cNvCnPr>
                          <a:stCxn id="69" idx="3"/>
                        </wps:cNvCnPr>
                        <wps:spPr>
                          <a:xfrm flipV="1">
                            <a:off x="1050878" y="439930"/>
                            <a:ext cx="4892686" cy="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直線コネクタ 322"/>
                        <wps:cNvCnPr>
                          <a:stCxn id="54" idx="3"/>
                          <a:endCxn id="330" idx="0"/>
                        </wps:cNvCnPr>
                        <wps:spPr>
                          <a:xfrm>
                            <a:off x="1057702" y="939081"/>
                            <a:ext cx="4896208" cy="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直線コネクタ 323"/>
                        <wps:cNvCnPr>
                          <a:stCxn id="320" idx="3"/>
                          <a:endCxn id="348" idx="0"/>
                        </wps:cNvCnPr>
                        <wps:spPr>
                          <a:xfrm>
                            <a:off x="1050878" y="1534385"/>
                            <a:ext cx="4892685" cy="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直線コネクタ 324"/>
                        <wps:cNvCnPr/>
                        <wps:spPr>
                          <a:xfrm>
                            <a:off x="991834" y="2260026"/>
                            <a:ext cx="49517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テキスト ボックス 11"/>
                        <wps:cNvSpPr txBox="1"/>
                        <wps:spPr>
                          <a:xfrm>
                            <a:off x="147309" y="2143227"/>
                            <a:ext cx="903569" cy="210820"/>
                          </a:xfrm>
                          <a:prstGeom prst="rect">
                            <a:avLst/>
                          </a:prstGeom>
                          <a:solidFill>
                            <a:schemeClr val="lt1"/>
                          </a:solidFill>
                          <a:ln w="6350">
                            <a:solidFill>
                              <a:prstClr val="black"/>
                            </a:solidFill>
                          </a:ln>
                        </wps:spPr>
                        <wps:txbx>
                          <w:txbxContent>
                            <w:p w14:paraId="5E7D6791" w14:textId="77777777" w:rsidR="009D5E56" w:rsidRDefault="009D5E56" w:rsidP="00CD0874">
                              <w:pPr>
                                <w:pStyle w:val="Web"/>
                                <w:ind w:firstLine="0"/>
                              </w:pPr>
                              <w:r>
                                <w:rPr>
                                  <w:rFonts w:hint="eastAsia"/>
                                  <w:sz w:val="14"/>
                                  <w:szCs w:val="14"/>
                                </w:rPr>
                                <w:t>ドライバ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9" name="六角形 329"/>
                        <wps:cNvSpPr/>
                        <wps:spPr>
                          <a:xfrm>
                            <a:off x="1141170" y="833144"/>
                            <a:ext cx="1623975" cy="21208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398D8114" w14:textId="77777777" w:rsidR="009D5E56" w:rsidRDefault="009D5E56" w:rsidP="00CD0874">
                              <w:pPr>
                                <w:ind w:firstLine="0"/>
                                <w:jc w:val="center"/>
                              </w:pPr>
                              <w:r>
                                <w:rPr>
                                  <w:rFonts w:hint="eastAsia"/>
                                </w:rPr>
                                <w:t>動画再生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0" name="六角形 330"/>
                        <wps:cNvSpPr/>
                        <wps:spPr>
                          <a:xfrm>
                            <a:off x="4532110" y="833433"/>
                            <a:ext cx="1421800" cy="21145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31FE145E" w14:textId="77777777" w:rsidR="009D5E56" w:rsidRDefault="009D5E56" w:rsidP="00CD0874">
                              <w:pPr>
                                <w:ind w:firstLine="0"/>
                                <w:jc w:val="center"/>
                              </w:pPr>
                              <w:r>
                                <w:rPr>
                                  <w:rFonts w:hint="eastAsia"/>
                                </w:rPr>
                                <w:t>動画再生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1" name="六角形 331"/>
                        <wps:cNvSpPr/>
                        <wps:spPr>
                          <a:xfrm>
                            <a:off x="2390115" y="327464"/>
                            <a:ext cx="679952" cy="21145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352D1D48" w14:textId="77777777" w:rsidR="009D5E56" w:rsidRDefault="009D5E56" w:rsidP="00CD0874">
                              <w:pPr>
                                <w:ind w:firstLine="0"/>
                                <w:jc w:val="center"/>
                              </w:pPr>
                              <w:r>
                                <w:rPr>
                                  <w:rFonts w:hint="eastAsia"/>
                                </w:rPr>
                                <w:t>中断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六角形 333"/>
                        <wps:cNvSpPr/>
                        <wps:spPr>
                          <a:xfrm>
                            <a:off x="1262649" y="1428703"/>
                            <a:ext cx="1517127" cy="21082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246E9FBA" w14:textId="77777777" w:rsidR="009D5E56" w:rsidRDefault="009D5E56" w:rsidP="00CD0874">
                              <w:pPr>
                                <w:ind w:firstLine="0"/>
                                <w:jc w:val="center"/>
                              </w:pPr>
                              <w:r>
                                <w:rPr>
                                  <w:rFonts w:hint="eastAsia"/>
                                </w:rPr>
                                <w:t>再生中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六角形 335"/>
                        <wps:cNvSpPr/>
                        <wps:spPr>
                          <a:xfrm>
                            <a:off x="4236859" y="321398"/>
                            <a:ext cx="599946" cy="21082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6A3CE998" w14:textId="77777777" w:rsidR="009D5E56" w:rsidRDefault="009D5E56" w:rsidP="00CD0874">
                              <w:pPr>
                                <w:ind w:firstLine="0"/>
                                <w:jc w:val="center"/>
                              </w:pPr>
                              <w:r>
                                <w:rPr>
                                  <w:rFonts w:hint="eastAsia"/>
                                </w:rPr>
                                <w:t>再開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6" name="六角形 336"/>
                        <wps:cNvSpPr/>
                        <wps:spPr>
                          <a:xfrm>
                            <a:off x="1291910" y="2157352"/>
                            <a:ext cx="1497318" cy="21082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7A4878E9" w14:textId="77777777" w:rsidR="009D5E56" w:rsidRDefault="009D5E56" w:rsidP="00CD0874">
                              <w:pPr>
                                <w:ind w:firstLine="0"/>
                                <w:jc w:val="center"/>
                              </w:pPr>
                              <w:r>
                                <w:rPr>
                                  <w:rFonts w:hint="eastAsia"/>
                                </w:rPr>
                                <w:t>画像更新</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六角形 339"/>
                        <wps:cNvSpPr/>
                        <wps:spPr>
                          <a:xfrm>
                            <a:off x="2964130" y="2148076"/>
                            <a:ext cx="1400994" cy="21018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22D85BB4" w14:textId="77777777" w:rsidR="009D5E56" w:rsidRDefault="009D5E56" w:rsidP="00CD0874">
                              <w:pPr>
                                <w:ind w:firstLine="0"/>
                                <w:jc w:val="center"/>
                              </w:pPr>
                              <w:r>
                                <w:t>S</w:t>
                              </w:r>
                              <w:r>
                                <w:rPr>
                                  <w:rFonts w:hint="eastAsia"/>
                                </w:rPr>
                                <w:t>uspend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六角形 343"/>
                        <wps:cNvSpPr/>
                        <wps:spPr>
                          <a:xfrm>
                            <a:off x="4565863" y="2149899"/>
                            <a:ext cx="1388710" cy="21018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5A86CA4A" w14:textId="77777777" w:rsidR="009D5E56" w:rsidRDefault="009D5E56" w:rsidP="00CD0874">
                              <w:pPr>
                                <w:ind w:firstLine="0"/>
                                <w:jc w:val="center"/>
                              </w:pPr>
                              <w:r>
                                <w:rPr>
                                  <w:rFonts w:hint="eastAsia"/>
                                </w:rPr>
                                <w:t>画像更新</w:t>
                              </w:r>
                            </w:p>
                            <w:p w14:paraId="000B6755" w14:textId="77777777" w:rsidR="009D5E56" w:rsidRDefault="009D5E56" w:rsidP="00CD0874">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六角形 348"/>
                        <wps:cNvSpPr/>
                        <wps:spPr>
                          <a:xfrm>
                            <a:off x="4565862" y="1429643"/>
                            <a:ext cx="1377701" cy="20955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0575D511" w14:textId="77777777" w:rsidR="009D5E56" w:rsidRDefault="009D5E56" w:rsidP="00CD0874">
                              <w:pPr>
                                <w:ind w:firstLine="0"/>
                                <w:jc w:val="center"/>
                              </w:pPr>
                              <w:r>
                                <w:rPr>
                                  <w:rFonts w:hint="eastAsia"/>
                                </w:rPr>
                                <w:t>再生中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3" name="テキスト ボックス 353"/>
                        <wps:cNvSpPr txBox="1"/>
                        <wps:spPr>
                          <a:xfrm>
                            <a:off x="1273869" y="1105034"/>
                            <a:ext cx="343815" cy="221223"/>
                          </a:xfrm>
                          <a:prstGeom prst="rect">
                            <a:avLst/>
                          </a:prstGeom>
                          <a:noFill/>
                          <a:ln w="6350">
                            <a:noFill/>
                          </a:ln>
                        </wps:spPr>
                        <wps:txbx>
                          <w:txbxContent>
                            <w:p w14:paraId="644DC9AB" w14:textId="77777777" w:rsidR="009D5E56" w:rsidRDefault="009D5E56" w:rsidP="001A1EC3">
                              <w:pPr>
                                <w:ind w:firstLine="0"/>
                              </w:pPr>
                              <w:r>
                                <w:rPr>
                                  <w:rFonts w:hint="eastAsia"/>
                                </w:rPr>
                                <w:t>*1</w:t>
                              </w:r>
                            </w:p>
                            <w:p w14:paraId="173E8DA6" w14:textId="77777777" w:rsidR="009D5E56" w:rsidRDefault="009D5E56" w:rsidP="00CD087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テキスト ボックス 15"/>
                        <wps:cNvSpPr txBox="1"/>
                        <wps:spPr>
                          <a:xfrm>
                            <a:off x="2644083" y="552645"/>
                            <a:ext cx="343535" cy="250737"/>
                          </a:xfrm>
                          <a:prstGeom prst="rect">
                            <a:avLst/>
                          </a:prstGeom>
                          <a:noFill/>
                          <a:ln w="6350">
                            <a:noFill/>
                          </a:ln>
                        </wps:spPr>
                        <wps:txbx>
                          <w:txbxContent>
                            <w:p w14:paraId="2F14EC98" w14:textId="77777777" w:rsidR="009D5E56" w:rsidRPr="008C7397"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3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0" name="直線矢印コネクタ 360"/>
                        <wps:cNvCnPr/>
                        <wps:spPr>
                          <a:xfrm>
                            <a:off x="1342767" y="1667069"/>
                            <a:ext cx="4898" cy="461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5" name="テキスト ボックス 15"/>
                        <wps:cNvSpPr txBox="1"/>
                        <wps:spPr>
                          <a:xfrm>
                            <a:off x="2666523" y="1087308"/>
                            <a:ext cx="343535" cy="238807"/>
                          </a:xfrm>
                          <a:prstGeom prst="rect">
                            <a:avLst/>
                          </a:prstGeom>
                          <a:noFill/>
                          <a:ln w="6350">
                            <a:noFill/>
                          </a:ln>
                        </wps:spPr>
                        <wps:txbx>
                          <w:txbxContent>
                            <w:p w14:paraId="3C53D3DC" w14:textId="77777777" w:rsidR="009D5E56" w:rsidRPr="00001908"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5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8" name="テキスト ボックス 15"/>
                        <wps:cNvSpPr txBox="1"/>
                        <wps:spPr>
                          <a:xfrm>
                            <a:off x="2978829" y="555206"/>
                            <a:ext cx="343535" cy="248173"/>
                          </a:xfrm>
                          <a:prstGeom prst="rect">
                            <a:avLst/>
                          </a:prstGeom>
                          <a:noFill/>
                          <a:ln w="6350">
                            <a:noFill/>
                          </a:ln>
                        </wps:spPr>
                        <wps:txbx>
                          <w:txbxContent>
                            <w:p w14:paraId="71C66C8A" w14:textId="77777777" w:rsidR="009D5E56" w:rsidRPr="00CD0874"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8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テキスト ボックス 15"/>
                        <wps:cNvSpPr txBox="1"/>
                        <wps:spPr>
                          <a:xfrm>
                            <a:off x="4236859" y="1869031"/>
                            <a:ext cx="343535" cy="229329"/>
                          </a:xfrm>
                          <a:prstGeom prst="rect">
                            <a:avLst/>
                          </a:prstGeom>
                          <a:noFill/>
                          <a:ln w="6350">
                            <a:noFill/>
                          </a:ln>
                        </wps:spPr>
                        <wps:txbx>
                          <w:txbxContent>
                            <w:p w14:paraId="5C20FD74" w14:textId="77777777" w:rsidR="009D5E56" w:rsidRPr="00CD0874"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874">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直線矢印コネクタ 390"/>
                        <wps:cNvCnPr/>
                        <wps:spPr>
                          <a:xfrm>
                            <a:off x="2733870" y="1672942"/>
                            <a:ext cx="0" cy="455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 name="直線矢印コネクタ 391"/>
                        <wps:cNvCnPr/>
                        <wps:spPr>
                          <a:xfrm flipH="1">
                            <a:off x="3019342" y="557781"/>
                            <a:ext cx="2" cy="157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2" name="テキスト ボックス 15"/>
                        <wps:cNvSpPr txBox="1"/>
                        <wps:spPr>
                          <a:xfrm>
                            <a:off x="4549711" y="538843"/>
                            <a:ext cx="343535" cy="264541"/>
                          </a:xfrm>
                          <a:prstGeom prst="rect">
                            <a:avLst/>
                          </a:prstGeom>
                          <a:noFill/>
                          <a:ln w="6350">
                            <a:noFill/>
                          </a:ln>
                        </wps:spPr>
                        <wps:txbx>
                          <w:txbxContent>
                            <w:p w14:paraId="68BBBF08" w14:textId="77777777" w:rsidR="009D5E56" w:rsidRPr="004A67E7"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直線矢印コネクタ 393"/>
                        <wps:cNvCnPr/>
                        <wps:spPr>
                          <a:xfrm flipV="1">
                            <a:off x="4306618" y="572064"/>
                            <a:ext cx="0" cy="1543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 name="直線矢印コネクタ 395"/>
                        <wps:cNvCnPr/>
                        <wps:spPr>
                          <a:xfrm>
                            <a:off x="4588013" y="566047"/>
                            <a:ext cx="0" cy="248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7" name="直線矢印コネクタ 407"/>
                        <wps:cNvCnPr/>
                        <wps:spPr>
                          <a:xfrm>
                            <a:off x="4621092" y="1079960"/>
                            <a:ext cx="0" cy="333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8" name="直線矢印コネクタ 408"/>
                        <wps:cNvCnPr/>
                        <wps:spPr>
                          <a:xfrm flipH="1">
                            <a:off x="4621092" y="1693152"/>
                            <a:ext cx="98" cy="435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9" name="六角形 409"/>
                        <wps:cNvSpPr/>
                        <wps:spPr>
                          <a:xfrm>
                            <a:off x="1291910" y="2867040"/>
                            <a:ext cx="1500389" cy="210185"/>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5ED0B48A" w14:textId="77777777" w:rsidR="009D5E56" w:rsidRPr="00735558" w:rsidRDefault="009D5E56" w:rsidP="00CD0874">
                              <w:pPr>
                                <w:pStyle w:val="Web"/>
                                <w:ind w:firstLine="0"/>
                                <w:jc w:val="center"/>
                                <w:rPr>
                                  <w:color w:val="000000" w:themeColor="text1"/>
                                  <w14:textOutline w14:w="0" w14:cap="flat" w14:cmpd="sng" w14:algn="ctr">
                                    <w14:noFill/>
                                    <w14:prstDash w14:val="solid"/>
                                    <w14:round/>
                                  </w14:textOutline>
                                </w:rPr>
                              </w:pPr>
                              <w:r w:rsidRPr="00735558">
                                <w:rPr>
                                  <w:color w:val="000000" w:themeColor="text1"/>
                                  <w:sz w:val="20"/>
                                  <w:szCs w:val="20"/>
                                  <w14:textOutline w14:w="0" w14:cap="flat" w14:cmpd="sng" w14:algn="ctr">
                                    <w14:noFill/>
                                    <w14:prstDash w14:val="solid"/>
                                    <w14:round/>
                                  </w14:textOutline>
                                </w:rPr>
                                <w:t>Display</w:t>
                              </w:r>
                              <w:r w:rsidRPr="00735558">
                                <w:rPr>
                                  <w:rFonts w:hint="eastAsia"/>
                                  <w:color w:val="000000" w:themeColor="text1"/>
                                  <w:sz w:val="20"/>
                                  <w:szCs w:val="20"/>
                                  <w14:textOutline w14:w="0" w14:cap="flat" w14:cmpd="sng" w14:algn="ctr">
                                    <w14:noFill/>
                                    <w14:prstDash w14:val="solid"/>
                                    <w14:round/>
                                  </w14:textOutline>
                                </w:rPr>
                                <w:t>表示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4" name="六角形 414"/>
                        <wps:cNvSpPr/>
                        <wps:spPr>
                          <a:xfrm>
                            <a:off x="4572023" y="2866677"/>
                            <a:ext cx="1398872" cy="209550"/>
                          </a:xfrm>
                          <a:prstGeom prst="hexagon">
                            <a:avLst/>
                          </a:prstGeom>
                          <a:solidFill>
                            <a:schemeClr val="bg1">
                              <a:lumMod val="85000"/>
                            </a:schemeClr>
                          </a:solidFill>
                          <a:ln w="9525" cap="flat" cmpd="sng" algn="ctr">
                            <a:solidFill>
                              <a:schemeClr val="tx1"/>
                            </a:solidFill>
                            <a:prstDash val="solid"/>
                          </a:ln>
                          <a:effectLst>
                            <a:outerShdw blurRad="40000" dist="23000" dir="5400000" rotWithShape="0">
                              <a:srgbClr val="000000">
                                <a:alpha val="35000"/>
                              </a:srgbClr>
                            </a:outerShdw>
                          </a:effectLst>
                        </wps:spPr>
                        <wps:txbx>
                          <w:txbxContent>
                            <w:p w14:paraId="43BB3AAA" w14:textId="77777777" w:rsidR="009D5E56" w:rsidRDefault="009D5E56" w:rsidP="00CD0874">
                              <w:pPr>
                                <w:pStyle w:val="Web"/>
                                <w:ind w:firstLine="0"/>
                                <w:jc w:val="center"/>
                              </w:pPr>
                              <w:r w:rsidRPr="00CD0874">
                                <w:rPr>
                                  <w:color w:val="000000" w:themeColor="text1"/>
                                  <w:sz w:val="20"/>
                                  <w:szCs w:val="20"/>
                                </w:rPr>
                                <w:t>Display</w:t>
                              </w:r>
                              <w:r w:rsidRPr="00CD0874">
                                <w:rPr>
                                  <w:rFonts w:hAnsi="ＭＳ 明朝" w:hint="eastAsia"/>
                                  <w:color w:val="000000" w:themeColor="text1"/>
                                  <w:sz w:val="20"/>
                                  <w:szCs w:val="20"/>
                                </w:rPr>
                                <w:t>表示</w:t>
                              </w:r>
                            </w:p>
                          </w:txbxContent>
                        </wps:txbx>
                        <wps:bodyPr rot="0" spcFirstLastPara="0" vert="horz" wrap="square" lIns="0" tIns="0" rIns="0" bIns="0" numCol="1" spcCol="0" rtlCol="0" fromWordArt="0" anchor="ctr" anchorCtr="0" forceAA="0" compatLnSpc="1">
                          <a:prstTxWarp prst="textNoShape">
                            <a:avLst/>
                          </a:prstTxWarp>
                          <a:noAutofit/>
                        </wps:bodyPr>
                      </wps:wsp>
                      <wpg:wgp>
                        <wpg:cNvPr id="415" name="グループ化 415"/>
                        <wpg:cNvGrpSpPr/>
                        <wpg:grpSpPr>
                          <a:xfrm>
                            <a:off x="4560931" y="3220920"/>
                            <a:ext cx="1418590" cy="819150"/>
                            <a:chOff x="0" y="0"/>
                            <a:chExt cx="1419149" cy="819302"/>
                          </a:xfrm>
                        </wpg:grpSpPr>
                        <wps:wsp>
                          <wps:cNvPr id="418" name="正方形/長方形 418"/>
                          <wps:cNvSpPr/>
                          <wps:spPr>
                            <a:xfrm>
                              <a:off x="0" y="0"/>
                              <a:ext cx="1419149" cy="819302"/>
                            </a:xfrm>
                            <a:prstGeom prst="rect">
                              <a:avLst/>
                            </a:prstGeom>
                            <a:solidFill>
                              <a:schemeClr val="bg1"/>
                            </a:solidFill>
                            <a:ln w="9525" cap="flat" cmpd="sng" algn="ctr">
                              <a:solidFill>
                                <a:schemeClr val="tx1"/>
                              </a:solidFill>
                              <a:prstDash val="solid"/>
                            </a:ln>
                            <a:effectLst>
                              <a:outerShdw blurRad="50800" dist="38100" dir="2700000" algn="tl" rotWithShape="0">
                                <a:prstClr val="black">
                                  <a:alpha val="40000"/>
                                </a:prstClr>
                              </a:outerShdw>
                            </a:effectLst>
                          </wps:spPr>
                          <wps:bodyPr rot="0" spcFirstLastPara="0" vert="horz" wrap="square" lIns="0" tIns="0" rIns="0" bIns="0" numCol="1" spcCol="0" rtlCol="0" fromWordArt="0" anchor="ctr" anchorCtr="0" forceAA="0" compatLnSpc="1">
                            <a:prstTxWarp prst="textNoShape">
                              <a:avLst/>
                            </a:prstTxWarp>
                            <a:noAutofit/>
                          </wps:bodyPr>
                        </wps:wsp>
                        <wps:wsp>
                          <wps:cNvPr id="419" name="フローチャート: 代替処理 419"/>
                          <wps:cNvSpPr/>
                          <wps:spPr>
                            <a:xfrm>
                              <a:off x="73152" y="80429"/>
                              <a:ext cx="1280160" cy="658406"/>
                            </a:xfrm>
                            <a:prstGeom prst="flowChartAlternateProcess">
                              <a:avLst/>
                            </a:prstGeom>
                            <a:blipFill>
                              <a:blip r:embed="rId27"/>
                              <a:tile tx="0" ty="0" sx="100000" sy="100000" flip="none" algn="tl"/>
                            </a:blipFill>
                            <a:ln w="9525" cap="flat" cmpd="sng" algn="ctr">
                              <a:solidFill>
                                <a:schemeClr val="tx1"/>
                              </a:solidFill>
                              <a:prstDash val="solid"/>
                            </a:ln>
                            <a:effectLst/>
                          </wps:spPr>
                          <wps:bodyPr rot="0" spcFirstLastPara="0" vert="horz" wrap="square" lIns="0" tIns="0" rIns="0" bIns="0" numCol="1" spcCol="0" rtlCol="0" fromWordArt="0" anchor="ctr" anchorCtr="0" forceAA="0" compatLnSpc="1">
                            <a:prstTxWarp prst="textNoShape">
                              <a:avLst/>
                            </a:prstTxWarp>
                            <a:noAutofit/>
                          </wps:bodyPr>
                        </wps:wsp>
                        <wps:wsp>
                          <wps:cNvPr id="420" name="スマイル 420"/>
                          <wps:cNvSpPr/>
                          <wps:spPr>
                            <a:xfrm>
                              <a:off x="299925" y="153571"/>
                              <a:ext cx="329184" cy="299924"/>
                            </a:xfrm>
                            <a:prstGeom prst="smileyFace">
                              <a:avLst/>
                            </a:prstGeom>
                            <a:solidFill>
                              <a:schemeClr val="bg1">
                                <a:lumMod val="95000"/>
                              </a:schemeClr>
                            </a:solidFill>
                            <a:ln w="9525" cap="flat" cmpd="sng" algn="ctr">
                              <a:solidFill>
                                <a:schemeClr val="tx1"/>
                              </a:solidFill>
                              <a:prstDash val="solid"/>
                            </a:ln>
                            <a:effectLst>
                              <a:outerShdw blurRad="40000" dist="23000" dir="5400000" rotWithShape="0">
                                <a:srgbClr val="000000">
                                  <a:alpha val="35000"/>
                                </a:srgbClr>
                              </a:outerShdw>
                            </a:effectLst>
                          </wps:spPr>
                          <wps:bodyPr rot="0" spcFirstLastPara="0" vert="horz" wrap="square" lIns="0" tIns="0" rIns="0" bIns="0" numCol="1" spcCol="0" rtlCol="0" fromWordArt="0" anchor="ctr" anchorCtr="0" forceAA="0" compatLnSpc="1">
                            <a:prstTxWarp prst="textNoShape">
                              <a:avLst/>
                            </a:prstTxWarp>
                            <a:noAutofit/>
                          </wps:bodyPr>
                        </wps:wsp>
                        <wps:wsp>
                          <wps:cNvPr id="421" name="二等辺三角形 421"/>
                          <wps:cNvSpPr/>
                          <wps:spPr>
                            <a:xfrm>
                              <a:off x="790042" y="329184"/>
                              <a:ext cx="307238" cy="343815"/>
                            </a:xfrm>
                            <a:prstGeom prst="triangle">
                              <a:avLst/>
                            </a:prstGeom>
                            <a:solidFill>
                              <a:schemeClr val="bg1">
                                <a:lumMod val="50000"/>
                              </a:schemeClr>
                            </a:solidFill>
                            <a:ln w="9525" cap="flat" cmpd="sng" algn="ctr">
                              <a:solidFill>
                                <a:schemeClr val="tx1"/>
                              </a:solidFill>
                              <a:prstDash val="solid"/>
                            </a:ln>
                            <a:effectLst>
                              <a:outerShdw blurRad="40000" dist="23000" dir="5400000" rotWithShape="0">
                                <a:srgbClr val="000000">
                                  <a:alpha val="35000"/>
                                </a:srgbClr>
                              </a:outerShdw>
                            </a:effectLst>
                          </wps:spPr>
                          <wps:bodyPr rot="0" spcFirstLastPara="0" vert="horz" wrap="square" lIns="0" tIns="0" rIns="0" bIns="0" numCol="1" spcCol="0" rtlCol="0" fromWordArt="0" anchor="ctr" anchorCtr="0" forceAA="0" compatLnSpc="1">
                            <a:prstTxWarp prst="textNoShape">
                              <a:avLst/>
                            </a:prstTxWarp>
                            <a:noAutofit/>
                          </wps:bodyPr>
                        </wps:wsp>
                      </wpg:wgp>
                      <wps:wsp>
                        <wps:cNvPr id="425" name="直線矢印コネクタ 425"/>
                        <wps:cNvCnPr/>
                        <wps:spPr>
                          <a:xfrm>
                            <a:off x="4629240" y="2397401"/>
                            <a:ext cx="0" cy="4382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1" name="直線矢印コネクタ 341"/>
                        <wps:cNvCnPr/>
                        <wps:spPr>
                          <a:xfrm>
                            <a:off x="2715287" y="1086853"/>
                            <a:ext cx="0" cy="325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直線矢印コネクタ 342"/>
                        <wps:cNvCnPr/>
                        <wps:spPr>
                          <a:xfrm>
                            <a:off x="1321468" y="1074138"/>
                            <a:ext cx="635" cy="332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4" name="直線矢印コネクタ 344"/>
                        <wps:cNvCnPr/>
                        <wps:spPr>
                          <a:xfrm>
                            <a:off x="1354489" y="2397411"/>
                            <a:ext cx="0" cy="430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5" name="直線矢印コネクタ 345"/>
                        <wps:cNvCnPr/>
                        <wps:spPr>
                          <a:xfrm>
                            <a:off x="2681193" y="572276"/>
                            <a:ext cx="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6" name="テキスト ボックス 15"/>
                        <wps:cNvSpPr txBox="1"/>
                        <wps:spPr>
                          <a:xfrm>
                            <a:off x="4582898" y="1103200"/>
                            <a:ext cx="343535" cy="264160"/>
                          </a:xfrm>
                          <a:prstGeom prst="rect">
                            <a:avLst/>
                          </a:prstGeom>
                          <a:noFill/>
                          <a:ln w="6350">
                            <a:noFill/>
                          </a:ln>
                        </wps:spPr>
                        <wps:txbx>
                          <w:txbxContent>
                            <w:p w14:paraId="5401099A" w14:textId="77777777" w:rsidR="009D5E56" w:rsidRDefault="009D5E56" w:rsidP="00220AB7">
                              <w:pPr>
                                <w:pStyle w:val="Web"/>
                                <w:ind w:firstLine="0"/>
                              </w:pPr>
                              <w:r>
                                <w:rPr>
                                  <w:shadow/>
                                  <w:color w:val="000000"/>
                                  <w:sz w:val="20"/>
                                  <w:szCs w:val="20"/>
                                  <w14:shadow w14:blurRad="38100" w14:dist="19050" w14:dir="2700000" w14:sx="100000" w14:sy="100000" w14:kx="0" w14:ky="0" w14:algn="tl">
                                    <w14:schemeClr w14:val="dk1">
                                      <w14:alpha w14:val="60000"/>
                                    </w14:schemeClr>
                                  </w14:shadow>
                                </w:rPr>
                                <w:t>*</w:t>
                              </w:r>
                              <w:r>
                                <w:rPr>
                                  <w:rFonts w:hint="eastAsia"/>
                                  <w:shadow/>
                                  <w:color w:val="000000"/>
                                  <w:sz w:val="20"/>
                                  <w:szCs w:val="20"/>
                                  <w14:shadow w14:blurRad="38100" w14:dist="19050" w14:dir="2700000" w14:sx="100000" w14:sy="100000" w14:kx="0" w14:ky="0" w14:algn="tl">
                                    <w14:schemeClr w14:val="dk1">
                                      <w14:alpha w14:val="60000"/>
                                    </w14:schemeClr>
                                  </w14:shadow>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2FB768" id="キャンバス 426" o:spid="_x0000_s1124" editas="canvas" style="width:490.15pt;height:324.55pt;mso-position-horizontal-relative:char;mso-position-vertical-relative:line" coordsize="62249,412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&#1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width:62249;height:41211;visibility:visible;mso-wrap-style:square">
                  <v:fill o:detectmouseclick="t"/>
                  <v:path o:connecttype="none"/>
                </v:shape>
                <v:line id="直線コネクタ 4" o:spid="_x0000_s1126" style="position:absolute;flip:y;visibility:visible;mso-wrap-style:square" from="12919,29720" to="56962,29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" strokecolor="black [3213]"/>
                <v:group id="グループ化 39" o:spid="_x0000_s1127" style="position:absolute;left:13986;top:32042;width:14191;height:8193" coordorigin="13167,2998" coordsize="14191,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正方形/長方形 40" o:spid="_x0000_s1128" style="position:absolute;left:13167;top:2998;width:14191;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" fillcolor="white [3212]" strokecolor="black [3213]">
                    <v:shadow on="t" color="black" opacity="26214f" origin="-.5,-.5" offset=".74836mm,.74836mm"/>
                    <v:textbox inset="0,0,0,0"/>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41" o:spid="_x0000_s1129" type="#_x0000_t176" style="position:absolute;left:13898;top:3802;width:12802;height:6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" strokecolor="black [3213]">
                    <v:fill r:id="rId28" o:title="" recolor="t" rotate="t" type="tile"/>
                    <v:textbox inset="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42" o:spid="_x0000_s1130" type="#_x0000_t96" style="position:absolute;left:16166;top:4534;width:3292;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" fillcolor="#f2f2f2 [3052]" strokecolor="black [3213]">
                    <v:shadow on="t" color="black" opacity="22937f" origin=",.5" offset="0,.63889mm"/>
                    <v:textbox inset="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3" o:spid="_x0000_s1131" type="#_x0000_t5" style="position:absolute;left:21067;top:6290;width:3073;height:3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" fillcolor="#7f7f7f [1612]" strokecolor="black [3213]">
                    <v:shadow on="t" color="black" opacity="22937f" origin=",.5" offset="0,.63889mm"/>
                    <v:textbox inset="0,0,0,0"/>
                  </v:shape>
                </v:group>
                <v:group id="グループ化 44" o:spid="_x0000_s1132" style="position:absolute;left:29816;top:32049;width:14186;height:8186" coordsize="14191,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正方形/長方形 45" o:spid="_x0000_s1133" style="position:absolute;width:14191;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" fillcolor="white [3212]" strokecolor="black [3213]">
                    <v:shadow on="t" color="black" opacity="26214f" origin="-.5,-.5" offset=".74836mm,.74836mm"/>
                    <v:textbox inset="0,0,0,0"/>
                  </v:rect>
                  <v:shape id="フローチャート: 代替処理 46" o:spid="_x0000_s1134" type="#_x0000_t176" style="position:absolute;left:731;top:804;width:12802;height:6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" fillcolor="black [3213]" strokecolor="black [3213]">
                    <v:textbox inset="0,0,0,0"/>
                  </v:shape>
                </v:group>
                <v:line id="直線コネクタ 48" o:spid="_x0000_s1135" style="position:absolute;visibility:visible;mso-wrap-style:square" from="1431,18593" to="59877,18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" strokecolor="black [3213]">
                  <v:stroke dashstyle="dashDot"/>
                </v:line>
                <v:line id="直線コネクタ 49" o:spid="_x0000_s1136" style="position:absolute;visibility:visible;mso-wrap-style:square" from="1473,26160" to="59918,2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" strokecolor="black [3213]">
                  <v:stroke dashstyle="dashDot"/>
                </v:line>
                <v:shape id="テキスト ボックス 50" o:spid="_x0000_s1137" type="#_x0000_t202" style="position:absolute;width:6071;height:2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2D0B0635" w14:textId="77777777" w:rsidR="009D5E56" w:rsidRDefault="009D5E56" w:rsidP="001A1EC3">
                        <w:r>
                          <w:rPr>
                            <w:rFonts w:hint="eastAsia"/>
                          </w:rPr>
                          <w:t>User</w:t>
                        </w:r>
                      </w:p>
                    </w:txbxContent>
                  </v:textbox>
                </v:shape>
                <v:shape id="テキスト ボックス 10" o:spid="_x0000_s1138" type="#_x0000_t202" style="position:absolute;top:19427;width:6656;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01EA2A00" w14:textId="77777777" w:rsidR="009D5E56" w:rsidRPr="001C0CEB" w:rsidRDefault="009D5E56" w:rsidP="00CD0874">
                        <w:pPr>
                          <w:pStyle w:val="Web"/>
                        </w:pPr>
                        <w:r w:rsidRPr="00CD0874">
                          <w:rPr>
                            <w:sz w:val="20"/>
                            <w:szCs w:val="20"/>
                          </w:rPr>
                          <w:t>Linux</w:t>
                        </w:r>
                      </w:p>
                    </w:txbxContent>
                  </v:textbox>
                </v:shape>
                <v:shape id="テキスト ボックス 10" o:spid="_x0000_s1139" type="#_x0000_t202" style="position:absolute;left:2;top:28700;width:665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08002873" w14:textId="77777777" w:rsidR="009D5E56" w:rsidRPr="001C0CEB" w:rsidRDefault="009D5E56" w:rsidP="001A1EC3">
                        <w:pPr>
                          <w:pStyle w:val="Web"/>
                          <w:ind w:firstLine="187"/>
                        </w:pPr>
                        <w:proofErr w:type="spellStart"/>
                        <w:r w:rsidRPr="00CD0874">
                          <w:rPr>
                            <w:sz w:val="20"/>
                            <w:szCs w:val="20"/>
                          </w:rPr>
                          <w:t>HW</w:t>
                        </w:r>
                        <w:proofErr w:type="spellEnd"/>
                      </w:p>
                    </w:txbxContent>
                  </v:textbox>
                </v:shape>
                <v:shape id="テキスト ボックス 11" o:spid="_x0000_s1140" type="#_x0000_t202" style="position:absolute;left:1463;top:8330;width:911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22B63A32" w14:textId="77777777" w:rsidR="009D5E56" w:rsidRPr="002E1623" w:rsidRDefault="009D5E56" w:rsidP="00973C24">
                        <w:pPr>
                          <w:pStyle w:val="Web"/>
                          <w:ind w:firstLine="0"/>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14"/>
                            <w:szCs w:val="14"/>
                          </w:rPr>
                          <w:t>動画再生アプリ</w:t>
                        </w:r>
                      </w:p>
                    </w:txbxContent>
                  </v:textbox>
                </v:shape>
                <v:shape id="テキスト ボックス 11" o:spid="_x0000_s1141" type="#_x0000_t202" style="position:absolute;left:1473;top:2797;width:9035;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01CECEEF" w14:textId="77777777" w:rsidR="009D5E56" w:rsidRPr="00CD0874" w:rsidRDefault="009D5E56" w:rsidP="00CD0874">
                        <w:pPr>
                          <w:pStyle w:val="Web"/>
                          <w:ind w:firstLine="0"/>
                          <w:rPr>
                            <w:sz w:val="14"/>
                            <w:szCs w:val="14"/>
                          </w:rPr>
                        </w:pPr>
                        <w:r>
                          <w:rPr>
                            <w:rFonts w:hint="eastAsia"/>
                            <w:sz w:val="14"/>
                            <w:szCs w:val="14"/>
                          </w:rPr>
                          <w:t>システムマネージャ</w:t>
                        </w:r>
                      </w:p>
                    </w:txbxContent>
                  </v:textbox>
                </v:shape>
                <v:shape id="テキスト ボックス 11" o:spid="_x0000_s1142" type="#_x0000_t202" style="position:absolute;left:1473;top:14286;width:90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3QwAAAANwAAAAPAAAAZHJzL2Rvd25yZXYueG1sRE9NawIx&#10;EL0X+h/CFHqr2S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Xa90MAAAADcAAAADwAAAAAA&#10;AAAAAAAAAAAHAgAAZHJzL2Rvd25yZXYueG1sUEsFBgAAAAADAAMAtwAAAPQCAAAAAA==&#10;" fillcolor="white [3201]" strokeweight=".5pt">
                  <v:textbox>
                    <w:txbxContent>
                      <w:p w14:paraId="7A55F2B0" w14:textId="77777777" w:rsidR="009D5E56" w:rsidRPr="00973C24" w:rsidRDefault="009D5E56" w:rsidP="00CD0874">
                        <w:pPr>
                          <w:pStyle w:val="Web"/>
                          <w:ind w:firstLine="0"/>
                          <w:rPr>
                            <w:sz w:val="16"/>
                            <w:szCs w:val="16"/>
                          </w:rPr>
                        </w:pPr>
                        <w:proofErr w:type="spellStart"/>
                        <w:r w:rsidRPr="00973C24">
                          <w:rPr>
                            <w:rFonts w:hint="eastAsia"/>
                            <w:sz w:val="16"/>
                            <w:szCs w:val="16"/>
                          </w:rPr>
                          <w:t>G</w:t>
                        </w:r>
                        <w:r>
                          <w:rPr>
                            <w:sz w:val="16"/>
                            <w:szCs w:val="16"/>
                          </w:rPr>
                          <w:t>S</w:t>
                        </w:r>
                        <w:r w:rsidRPr="00973C24">
                          <w:rPr>
                            <w:rFonts w:hint="eastAsia"/>
                            <w:sz w:val="16"/>
                            <w:szCs w:val="16"/>
                          </w:rPr>
                          <w:t>treamer</w:t>
                        </w:r>
                        <w:proofErr w:type="spellEnd"/>
                      </w:p>
                    </w:txbxContent>
                  </v:textbox>
                </v:shape>
                <v:line id="直線コネクタ 321" o:spid="_x0000_s1143" style="position:absolute;flip:y;visibility:visible;mso-wrap-style:square" from="10508,4399" to="59435,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" strokecolor="black [3213]"/>
                <v:line id="直線コネクタ 322" o:spid="_x0000_s1144" style="position:absolute;visibility:visible;mso-wrap-style:square" from="10577,9390" to="59539,9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" strokecolor="black [3213]"/>
                <v:line id="直線コネクタ 323" o:spid="_x0000_s1145" style="position:absolute;visibility:visible;mso-wrap-style:square" from="10508,15343" to="59435,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" strokecolor="black [3213]"/>
                <v:line id="直線コネクタ 324" o:spid="_x0000_s1146" style="position:absolute;visibility:visible;mso-wrap-style:square" from="9918,22600" to="59435,2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" strokecolor="black [3213]"/>
                <v:shape id="テキスト ボックス 11" o:spid="_x0000_s1147" type="#_x0000_t202" style="position:absolute;left:1473;top:21432;width:90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14:paraId="5E7D6791" w14:textId="77777777" w:rsidR="009D5E56" w:rsidRDefault="009D5E56" w:rsidP="00CD0874">
                        <w:pPr>
                          <w:pStyle w:val="Web"/>
                          <w:ind w:firstLine="0"/>
                        </w:pPr>
                        <w:r>
                          <w:rPr>
                            <w:rFonts w:hint="eastAsia"/>
                            <w:sz w:val="14"/>
                            <w:szCs w:val="14"/>
                          </w:rPr>
                          <w:t>ドライバ</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角形 329" o:spid="_x0000_s1148" type="#_x0000_t9" style="position:absolute;left:11411;top:8331;width:16240;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" adj="705" fillcolor="#d8d8d8 [2732]" strokecolor="black [3213]">
                  <v:shadow on="t" color="black" opacity="22937f" origin=",.5" offset="0,.63889mm"/>
                  <v:textbox inset="0,0,0,0">
                    <w:txbxContent>
                      <w:p w14:paraId="398D8114" w14:textId="77777777" w:rsidR="009D5E56" w:rsidRDefault="009D5E56" w:rsidP="00CD0874">
                        <w:pPr>
                          <w:ind w:firstLine="0"/>
                          <w:jc w:val="center"/>
                        </w:pPr>
                        <w:r>
                          <w:rPr>
                            <w:rFonts w:hint="eastAsia"/>
                          </w:rPr>
                          <w:t>動画再生</w:t>
                        </w:r>
                      </w:p>
                    </w:txbxContent>
                  </v:textbox>
                </v:shape>
                <v:shape id="六角形 330" o:spid="_x0000_s1149" type="#_x0000_t9" style="position:absolute;left:45321;top:8334;width:14218;height:2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" adj="803" fillcolor="#d8d8d8 [2732]" strokecolor="black [3213]">
                  <v:shadow on="t" color="black" opacity="22937f" origin=",.5" offset="0,.63889mm"/>
                  <v:textbox inset="0,0,0,0">
                    <w:txbxContent>
                      <w:p w14:paraId="31FE145E" w14:textId="77777777" w:rsidR="009D5E56" w:rsidRDefault="009D5E56" w:rsidP="00CD0874">
                        <w:pPr>
                          <w:ind w:firstLine="0"/>
                          <w:jc w:val="center"/>
                        </w:pPr>
                        <w:r>
                          <w:rPr>
                            <w:rFonts w:hint="eastAsia"/>
                          </w:rPr>
                          <w:t>動画再生</w:t>
                        </w:r>
                      </w:p>
                    </w:txbxContent>
                  </v:textbox>
                </v:shape>
                <v:shape id="六角形 331" o:spid="_x0000_s1150" type="#_x0000_t9" style="position:absolute;left:23901;top:3274;width:6799;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" adj="1679" fillcolor="#d8d8d8 [2732]" strokecolor="black [3213]">
                  <v:shadow on="t" color="black" opacity="22937f" origin=",.5" offset="0,.63889mm"/>
                  <v:textbox inset="0,0,0,0">
                    <w:txbxContent>
                      <w:p w14:paraId="352D1D48" w14:textId="77777777" w:rsidR="009D5E56" w:rsidRDefault="009D5E56" w:rsidP="00CD0874">
                        <w:pPr>
                          <w:ind w:firstLine="0"/>
                          <w:jc w:val="center"/>
                        </w:pPr>
                        <w:r>
                          <w:rPr>
                            <w:rFonts w:hint="eastAsia"/>
                          </w:rPr>
                          <w:t>中断</w:t>
                        </w:r>
                      </w:p>
                    </w:txbxContent>
                  </v:textbox>
                </v:shape>
                <v:shape id="六角形 333" o:spid="_x0000_s1151" type="#_x0000_t9" style="position:absolute;left:12626;top:14287;width:15171;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" adj="750" fillcolor="#d8d8d8 [2732]" strokecolor="black [3213]">
                  <v:shadow on="t" color="black" opacity="22937f" origin=",.5" offset="0,.63889mm"/>
                  <v:textbox inset="0,0,0,0">
                    <w:txbxContent>
                      <w:p w14:paraId="246E9FBA" w14:textId="77777777" w:rsidR="009D5E56" w:rsidRDefault="009D5E56" w:rsidP="00CD0874">
                        <w:pPr>
                          <w:ind w:firstLine="0"/>
                          <w:jc w:val="center"/>
                        </w:pPr>
                        <w:r>
                          <w:rPr>
                            <w:rFonts w:hint="eastAsia"/>
                          </w:rPr>
                          <w:t>再生中</w:t>
                        </w:r>
                      </w:p>
                    </w:txbxContent>
                  </v:textbox>
                </v:shape>
                <v:shape id="六角形 335" o:spid="_x0000_s1152" type="#_x0000_t9" style="position:absolute;left:42368;top:3213;width:6000;height:2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" adj="1898" fillcolor="#d8d8d8 [2732]" strokecolor="black [3213]">
                  <v:shadow on="t" color="black" opacity="22937f" origin=",.5" offset="0,.63889mm"/>
                  <v:textbox inset="0,0,0,0">
                    <w:txbxContent>
                      <w:p w14:paraId="6A3CE998" w14:textId="77777777" w:rsidR="009D5E56" w:rsidRDefault="009D5E56" w:rsidP="00CD0874">
                        <w:pPr>
                          <w:ind w:firstLine="0"/>
                          <w:jc w:val="center"/>
                        </w:pPr>
                        <w:r>
                          <w:rPr>
                            <w:rFonts w:hint="eastAsia"/>
                          </w:rPr>
                          <w:t>再開</w:t>
                        </w:r>
                      </w:p>
                    </w:txbxContent>
                  </v:textbox>
                </v:shape>
                <v:shape id="六角形 336" o:spid="_x0000_s1153" type="#_x0000_t9" style="position:absolute;left:12919;top:21573;width:14973;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" adj="760" fillcolor="#d8d8d8 [2732]" strokecolor="black [3213]">
                  <v:shadow on="t" color="black" opacity="22937f" origin=",.5" offset="0,.63889mm"/>
                  <v:textbox inset="0,0,0,0">
                    <w:txbxContent>
                      <w:p w14:paraId="7A4878E9" w14:textId="77777777" w:rsidR="009D5E56" w:rsidRDefault="009D5E56" w:rsidP="00CD0874">
                        <w:pPr>
                          <w:ind w:firstLine="0"/>
                          <w:jc w:val="center"/>
                        </w:pPr>
                        <w:r>
                          <w:rPr>
                            <w:rFonts w:hint="eastAsia"/>
                          </w:rPr>
                          <w:t>画像更新</w:t>
                        </w:r>
                      </w:p>
                    </w:txbxContent>
                  </v:textbox>
                </v:shape>
                <v:shape id="六角形 339" o:spid="_x0000_s1154" type="#_x0000_t9" style="position:absolute;left:29641;top:21480;width:14010;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" adj="810" fillcolor="#d8d8d8 [2732]" strokecolor="black [3213]">
                  <v:shadow on="t" color="black" opacity="22937f" origin=",.5" offset="0,.63889mm"/>
                  <v:textbox inset="0,0,0,0">
                    <w:txbxContent>
                      <w:p w14:paraId="22D85BB4" w14:textId="77777777" w:rsidR="009D5E56" w:rsidRDefault="009D5E56" w:rsidP="00CD0874">
                        <w:pPr>
                          <w:ind w:firstLine="0"/>
                          <w:jc w:val="center"/>
                        </w:pPr>
                        <w:r>
                          <w:t>S</w:t>
                        </w:r>
                        <w:r>
                          <w:rPr>
                            <w:rFonts w:hint="eastAsia"/>
                          </w:rPr>
                          <w:t>uspend</w:t>
                        </w:r>
                      </w:p>
                    </w:txbxContent>
                  </v:textbox>
                </v:shape>
                <v:shape id="六角形 343" o:spid="_x0000_s1155" type="#_x0000_t9" style="position:absolute;left:45658;top:21498;width:13887;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" adj="817" fillcolor="#d8d8d8 [2732]" strokecolor="black [3213]">
                  <v:shadow on="t" color="black" opacity="22937f" origin=",.5" offset="0,.63889mm"/>
                  <v:textbox inset="0,0,0,0">
                    <w:txbxContent>
                      <w:p w14:paraId="5A86CA4A" w14:textId="77777777" w:rsidR="009D5E56" w:rsidRDefault="009D5E56" w:rsidP="00CD0874">
                        <w:pPr>
                          <w:ind w:firstLine="0"/>
                          <w:jc w:val="center"/>
                        </w:pPr>
                        <w:r>
                          <w:rPr>
                            <w:rFonts w:hint="eastAsia"/>
                          </w:rPr>
                          <w:t>画像更新</w:t>
                        </w:r>
                      </w:p>
                      <w:p w14:paraId="000B6755" w14:textId="77777777" w:rsidR="009D5E56" w:rsidRDefault="009D5E56" w:rsidP="00CD0874">
                        <w:pPr>
                          <w:jc w:val="center"/>
                        </w:pPr>
                      </w:p>
                    </w:txbxContent>
                  </v:textbox>
                </v:shape>
                <v:shape id="六角形 348" o:spid="_x0000_s1156" type="#_x0000_t9" style="position:absolute;left:45658;top:14296;width:13777;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" adj="821" fillcolor="#d8d8d8 [2732]" strokecolor="black [3213]">
                  <v:shadow on="t" color="black" opacity="22937f" origin=",.5" offset="0,.63889mm"/>
                  <v:textbox inset="0,0,0,0">
                    <w:txbxContent>
                      <w:p w14:paraId="0575D511" w14:textId="77777777" w:rsidR="009D5E56" w:rsidRDefault="009D5E56" w:rsidP="00CD0874">
                        <w:pPr>
                          <w:ind w:firstLine="0"/>
                          <w:jc w:val="center"/>
                        </w:pPr>
                        <w:r>
                          <w:rPr>
                            <w:rFonts w:hint="eastAsia"/>
                          </w:rPr>
                          <w:t>再生中</w:t>
                        </w:r>
                      </w:p>
                    </w:txbxContent>
                  </v:textbox>
                </v:shape>
                <v:shape id="テキスト ボックス 353" o:spid="_x0000_s1157" type="#_x0000_t202" style="position:absolute;left:12738;top:11050;width:3438;height:2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WIxQAAANwAAAAPAAAAZHJzL2Rvd25yZXYueG1sRI9Pi8Iw&#10;FMTvC36H8IS9ramK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AnMdWIxQAAANwAAAAP&#10;AAAAAAAAAAAAAAAAAAcCAABkcnMvZG93bnJldi54bWxQSwUGAAAAAAMAAwC3AAAA+QIAAAAA&#10;" filled="f" stroked="f" strokeweight=".5pt">
                  <v:textbox>
                    <w:txbxContent>
                      <w:p w14:paraId="644DC9AB" w14:textId="77777777" w:rsidR="009D5E56" w:rsidRDefault="009D5E56" w:rsidP="001A1EC3">
                        <w:pPr>
                          <w:ind w:firstLine="0"/>
                        </w:pPr>
                        <w:r>
                          <w:rPr>
                            <w:rFonts w:hint="eastAsia"/>
                          </w:rPr>
                          <w:t>*1</w:t>
                        </w:r>
                      </w:p>
                      <w:p w14:paraId="173E8DA6" w14:textId="77777777" w:rsidR="009D5E56" w:rsidRDefault="009D5E56" w:rsidP="00CD0874">
                        <w:pPr>
                          <w:ind w:firstLine="0"/>
                        </w:pPr>
                      </w:p>
                    </w:txbxContent>
                  </v:textbox>
                </v:shape>
                <v:shape id="テキスト ボックス 15" o:spid="_x0000_s1158" type="#_x0000_t202" style="position:absolute;left:26440;top:5526;width:3436;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14:paraId="2F14EC98" w14:textId="77777777" w:rsidR="009D5E56" w:rsidRPr="008C7397"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39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v:shapetype id="_x0000_t32" coordsize="21600,21600" o:spt="32" o:oned="t" path="m,l21600,21600e" filled="f">
                  <v:path arrowok="t" fillok="f" o:connecttype="none"/>
                  <o:lock v:ext="edit" shapetype="t"/>
                </v:shapetype>
                <v:shape id="直線矢印コネクタ 360" o:spid="_x0000_s1159" type="#_x0000_t32" style="position:absolute;left:13427;top:16670;width:49;height: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" strokecolor="black [3040]">
                  <v:stroke endarrow="block"/>
                </v:shape>
                <v:shape id="テキスト ボックス 15" o:spid="_x0000_s1160" type="#_x0000_t202" style="position:absolute;left:26665;top:10873;width:343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14:paraId="3C53D3DC" w14:textId="77777777" w:rsidR="009D5E56" w:rsidRPr="00001908"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558">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v:shape id="テキスト ボックス 15" o:spid="_x0000_s1161" type="#_x0000_t202" style="position:absolute;left:29788;top:5552;width:3435;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u+xAAAANwAAAAPAAAAZHJzL2Rvd25yZXYueG1sRE9Na8JA&#10;EL0X/A/LCL01Gx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Ff1a77EAAAA3AAAAA8A&#10;AAAAAAAAAAAAAAAABwIAAGRycy9kb3ducmV2LnhtbFBLBQYAAAAAAwADALcAAAD4AgAAAAA=&#10;" filled="f" stroked="f" strokeweight=".5pt">
                  <v:textbox>
                    <w:txbxContent>
                      <w:p w14:paraId="71C66C8A" w14:textId="77777777" w:rsidR="009D5E56" w:rsidRPr="00CD0874"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87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v:shape id="テキスト ボックス 15" o:spid="_x0000_s1162" type="#_x0000_t202" style="position:absolute;left:42368;top:18690;width:3435;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5C20FD74" w14:textId="77777777" w:rsidR="009D5E56" w:rsidRPr="00CD0874"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874">
                          <w:rPr>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v:shape id="直線矢印コネクタ 390" o:spid="_x0000_s1163" type="#_x0000_t32" style="position:absolute;left:27338;top:16729;width:0;height:4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" strokecolor="black [3040]">
                  <v:stroke endarrow="block"/>
                </v:shape>
                <v:shape id="直線矢印コネクタ 391" o:spid="_x0000_s1164" type="#_x0000_t32" style="position:absolute;left:30193;top:5577;width:0;height:157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" strokecolor="black [3040]">
                  <v:stroke endarrow="block"/>
                </v:shape>
                <v:shape id="テキスト ボックス 15" o:spid="_x0000_s1165" type="#_x0000_t202" style="position:absolute;left:45497;top:5388;width:3435;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14:paraId="68BBBF08" w14:textId="77777777" w:rsidR="009D5E56" w:rsidRPr="004A67E7" w:rsidRDefault="009D5E56" w:rsidP="00CD0874">
                        <w:pPr>
                          <w:pStyle w:val="Web"/>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67E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v:shape id="直線矢印コネクタ 393" o:spid="_x0000_s1166" type="#_x0000_t32" style="position:absolute;left:43066;top:5720;width:0;height:15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" strokecolor="black [3040]">
                  <v:stroke endarrow="block"/>
                </v:shape>
                <v:shape id="直線矢印コネクタ 395" o:spid="_x0000_s1167" type="#_x0000_t32" style="position:absolute;left:45880;top:5660;width:0;height:2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" strokecolor="black [3040]">
                  <v:stroke endarrow="block"/>
                </v:shape>
                <v:shape id="直線矢印コネクタ 407" o:spid="_x0000_s1168" type="#_x0000_t32" style="position:absolute;left:46210;top:1079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" strokecolor="black [3040]">
                  <v:stroke endarrow="block"/>
                </v:shape>
                <v:shape id="直線矢印コネクタ 408" o:spid="_x0000_s1169" type="#_x0000_t32" style="position:absolute;left:46210;top:16931;width:1;height:43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" strokecolor="black [3040]">
                  <v:stroke endarrow="block"/>
                </v:shape>
                <v:shape id="六角形 409" o:spid="_x0000_s1170" type="#_x0000_t9" style="position:absolute;left:12919;top:28670;width:15003;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" adj="756" fillcolor="#d8d8d8 [2732]" strokecolor="black [3213]">
                  <v:shadow on="t" color="black" opacity="22937f" origin=",.5" offset="0,.63889mm"/>
                  <v:textbox inset="0,0,0,0">
                    <w:txbxContent>
                      <w:p w14:paraId="5ED0B48A" w14:textId="77777777" w:rsidR="009D5E56" w:rsidRPr="00735558" w:rsidRDefault="009D5E56" w:rsidP="00CD0874">
                        <w:pPr>
                          <w:pStyle w:val="Web"/>
                          <w:ind w:firstLine="0"/>
                          <w:jc w:val="center"/>
                          <w:rPr>
                            <w:color w:val="000000" w:themeColor="text1"/>
                            <w14:textOutline w14:w="0" w14:cap="flat" w14:cmpd="sng" w14:algn="ctr">
                              <w14:noFill/>
                              <w14:prstDash w14:val="solid"/>
                              <w14:round/>
                            </w14:textOutline>
                          </w:rPr>
                        </w:pPr>
                        <w:r w:rsidRPr="00735558">
                          <w:rPr>
                            <w:color w:val="000000" w:themeColor="text1"/>
                            <w:sz w:val="20"/>
                            <w:szCs w:val="20"/>
                            <w14:textOutline w14:w="0" w14:cap="flat" w14:cmpd="sng" w14:algn="ctr">
                              <w14:noFill/>
                              <w14:prstDash w14:val="solid"/>
                              <w14:round/>
                            </w14:textOutline>
                          </w:rPr>
                          <w:t>Display</w:t>
                        </w:r>
                        <w:r w:rsidRPr="00735558">
                          <w:rPr>
                            <w:rFonts w:hint="eastAsia"/>
                            <w:color w:val="000000" w:themeColor="text1"/>
                            <w:sz w:val="20"/>
                            <w:szCs w:val="20"/>
                            <w14:textOutline w14:w="0" w14:cap="flat" w14:cmpd="sng" w14:algn="ctr">
                              <w14:noFill/>
                              <w14:prstDash w14:val="solid"/>
                              <w14:round/>
                            </w14:textOutline>
                          </w:rPr>
                          <w:t>表示</w:t>
                        </w:r>
                      </w:p>
                    </w:txbxContent>
                  </v:textbox>
                </v:shape>
                <v:shape id="六角形 414" o:spid="_x0000_s1171" type="#_x0000_t9" style="position:absolute;left:45720;top:28666;width:1398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" adj="809" fillcolor="#d8d8d8 [2732]" strokecolor="black [3213]">
                  <v:shadow on="t" color="black" opacity="22937f" origin=",.5" offset="0,.63889mm"/>
                  <v:textbox inset="0,0,0,0">
                    <w:txbxContent>
                      <w:p w14:paraId="43BB3AAA" w14:textId="77777777" w:rsidR="009D5E56" w:rsidRDefault="009D5E56" w:rsidP="00CD0874">
                        <w:pPr>
                          <w:pStyle w:val="Web"/>
                          <w:ind w:firstLine="0"/>
                          <w:jc w:val="center"/>
                        </w:pPr>
                        <w:r w:rsidRPr="00CD0874">
                          <w:rPr>
                            <w:color w:val="000000" w:themeColor="text1"/>
                            <w:sz w:val="20"/>
                            <w:szCs w:val="20"/>
                          </w:rPr>
                          <w:t>Display</w:t>
                        </w:r>
                        <w:r w:rsidRPr="00CD0874">
                          <w:rPr>
                            <w:rFonts w:hAnsi="ＭＳ 明朝" w:hint="eastAsia"/>
                            <w:color w:val="000000" w:themeColor="text1"/>
                            <w:sz w:val="20"/>
                            <w:szCs w:val="20"/>
                          </w:rPr>
                          <w:t>表示</w:t>
                        </w:r>
                      </w:p>
                    </w:txbxContent>
                  </v:textbox>
                </v:shape>
                <v:group id="グループ化 415" o:spid="_x0000_s1172" style="position:absolute;left:45609;top:32209;width:14186;height:8191" coordsize="14191,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rect id="正方形/長方形 418" o:spid="_x0000_s1173" style="position:absolute;width:14191;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" fillcolor="white [3212]" strokecolor="black [3213]">
                    <v:shadow on="t" color="black" opacity="26214f" origin="-.5,-.5" offset=".74836mm,.74836mm"/>
                    <v:textbox inset="0,0,0,0"/>
                  </v:rect>
                  <v:shape id="フローチャート: 代替処理 419" o:spid="_x0000_s1174" type="#_x0000_t176" style="position:absolute;left:731;top:804;width:12802;height:6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" strokecolor="black [3213]">
                    <v:fill r:id="rId28" o:title="" recolor="t" rotate="t" type="tile"/>
                    <v:textbox inset="0,0,0,0"/>
                  </v:shape>
                  <v:shape id="スマイル 420" o:spid="_x0000_s1175" type="#_x0000_t96" style="position:absolute;left:2999;top:1535;width:3292;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" fillcolor="#f2f2f2 [3052]" strokecolor="black [3213]">
                    <v:shadow on="t" color="black" opacity="22937f" origin=",.5" offset="0,.63889mm"/>
                    <v:textbox inset="0,0,0,0"/>
                  </v:shape>
                  <v:shape id="二等辺三角形 421" o:spid="_x0000_s1176" type="#_x0000_t5" style="position:absolute;left:7900;top:3291;width:3072;height:3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" fillcolor="#7f7f7f [1612]" strokecolor="black [3213]">
                    <v:shadow on="t" color="black" opacity="22937f" origin=",.5" offset="0,.63889mm"/>
                    <v:textbox inset="0,0,0,0"/>
                  </v:shape>
                </v:group>
                <v:shape id="直線矢印コネクタ 425" o:spid="_x0000_s1177" type="#_x0000_t32" style="position:absolute;left:46292;top:23974;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" strokecolor="black [3040]">
                  <v:stroke endarrow="block"/>
                </v:shape>
                <v:shape id="直線矢印コネクタ 341" o:spid="_x0000_s1178" type="#_x0000_t32" style="position:absolute;left:27152;top:10868;width:0;height:3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" strokecolor="black [3040]">
                  <v:stroke endarrow="block"/>
                </v:shape>
                <v:shape id="直線矢印コネクタ 342" o:spid="_x0000_s1179" type="#_x0000_t32" style="position:absolute;left:13214;top:10741;width:7;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" strokecolor="black [3040]">
                  <v:stroke endarrow="block"/>
                </v:shape>
                <v:shape id="直線矢印コネクタ 344" o:spid="_x0000_s1180" type="#_x0000_t32" style="position:absolute;left:13544;top:23974;width:0;height:4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" strokecolor="black [3040]">
                  <v:stroke endarrow="block"/>
                </v:shape>
                <v:shape id="直線矢印コネクタ 345" o:spid="_x0000_s1181" type="#_x0000_t32" style="position:absolute;left:26811;top:5722;width:0;height:2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" strokecolor="black [3040]">
                  <v:stroke endarrow="block"/>
                </v:shape>
                <v:shape id="テキスト ボックス 15" o:spid="_x0000_s1182" type="#_x0000_t202" style="position:absolute;left:45828;top:11032;width:343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" filled="f" stroked="f" strokeweight=".5pt">
                  <v:textbox>
                    <w:txbxContent>
                      <w:p w14:paraId="5401099A" w14:textId="77777777" w:rsidR="009D5E56" w:rsidRDefault="009D5E56" w:rsidP="00220AB7">
                        <w:pPr>
                          <w:pStyle w:val="Web"/>
                          <w:ind w:firstLine="0"/>
                        </w:pPr>
                        <w:r>
                          <w:rPr>
                            <w:shadow/>
                            <w:color w:val="000000"/>
                            <w:sz w:val="20"/>
                            <w:szCs w:val="20"/>
                            <w14:shadow w14:blurRad="38100" w14:dist="19050" w14:dir="2700000" w14:sx="100000" w14:sy="100000" w14:kx="0" w14:ky="0" w14:algn="tl">
                              <w14:schemeClr w14:val="dk1">
                                <w14:alpha w14:val="60000"/>
                              </w14:schemeClr>
                            </w14:shadow>
                          </w:rPr>
                          <w:t>*</w:t>
                        </w:r>
                        <w:r>
                          <w:rPr>
                            <w:rFonts w:hint="eastAsia"/>
                            <w:shadow/>
                            <w:color w:val="000000"/>
                            <w:sz w:val="20"/>
                            <w:szCs w:val="20"/>
                            <w14:shadow w14:blurRad="38100" w14:dist="19050" w14:dir="2700000" w14:sx="100000" w14:sy="100000" w14:kx="0" w14:ky="0" w14:algn="tl">
                              <w14:schemeClr w14:val="dk1">
                                <w14:alpha w14:val="60000"/>
                              </w14:schemeClr>
                            </w14:shadow>
                          </w:rPr>
                          <w:t>7</w:t>
                        </w:r>
                      </w:p>
                    </w:txbxContent>
                  </v:textbox>
                </v:shape>
                <w10:anchorlock/>
              </v:group>
            </w:pict>
          </mc:Fallback>
        </mc:AlternateContent>
      </w:r>
    </w:p>
    <w:p w14:paraId="64AE3116" w14:textId="10736ED8" w:rsidR="007164F4" w:rsidRDefault="00D62A45" w:rsidP="00220AB7">
      <w:pPr>
        <w:pStyle w:val="figuretitle"/>
        <w:rPr>
          <w:rFonts w:eastAsiaTheme="minorEastAsia"/>
          <w:b/>
          <w:color w:val="FF0000"/>
        </w:rPr>
      </w:pPr>
      <w:bookmarkStart w:id="52" w:name="_Ref516653002"/>
      <w:r w:rsidRPr="00476030">
        <w:rPr>
          <w:rFonts w:hint="eastAsia"/>
        </w:rPr>
        <w:t>図</w:t>
      </w:r>
      <w:r w:rsidRPr="00476030">
        <w:rPr>
          <w:rFonts w:hint="eastAsia"/>
        </w:rPr>
        <w:t xml:space="preserve"> </w:t>
      </w:r>
      <w:r w:rsidRPr="00476030">
        <w:fldChar w:fldCharType="begin"/>
      </w:r>
      <w:r w:rsidRPr="00476030">
        <w:instrText xml:space="preserve"> </w:instrText>
      </w:r>
      <w:r w:rsidRPr="00476030">
        <w:rPr>
          <w:rFonts w:hint="eastAsia"/>
        </w:rPr>
        <w:instrText>STYLEREF 1 \s</w:instrText>
      </w:r>
      <w:r w:rsidRPr="00476030">
        <w:instrText xml:space="preserve"> </w:instrText>
      </w:r>
      <w:r w:rsidRPr="00476030">
        <w:fldChar w:fldCharType="separate"/>
      </w:r>
      <w:r w:rsidR="00635E9F">
        <w:rPr>
          <w:noProof/>
        </w:rPr>
        <w:t>3</w:t>
      </w:r>
      <w:r w:rsidRPr="00476030">
        <w:fldChar w:fldCharType="end"/>
      </w:r>
      <w:r w:rsidRPr="00476030">
        <w:noBreakHyphen/>
      </w:r>
      <w:r w:rsidRPr="00476030">
        <w:fldChar w:fldCharType="begin"/>
      </w:r>
      <w:r w:rsidRPr="00476030">
        <w:instrText xml:space="preserve"> </w:instrText>
      </w:r>
      <w:r w:rsidRPr="00476030">
        <w:rPr>
          <w:rFonts w:hint="eastAsia"/>
        </w:rPr>
        <w:instrText xml:space="preserve">SEQ </w:instrText>
      </w:r>
      <w:r w:rsidRPr="00476030">
        <w:rPr>
          <w:rFonts w:hint="eastAsia"/>
        </w:rPr>
        <w:instrText>図</w:instrText>
      </w:r>
      <w:r w:rsidRPr="00476030">
        <w:rPr>
          <w:rFonts w:hint="eastAsia"/>
        </w:rPr>
        <w:instrText xml:space="preserve"> \* ARABIC \s 1</w:instrText>
      </w:r>
      <w:r w:rsidRPr="00476030">
        <w:instrText xml:space="preserve"> </w:instrText>
      </w:r>
      <w:r w:rsidRPr="00476030">
        <w:fldChar w:fldCharType="separate"/>
      </w:r>
      <w:r w:rsidR="00635E9F">
        <w:rPr>
          <w:noProof/>
        </w:rPr>
        <w:t>3</w:t>
      </w:r>
      <w:r w:rsidRPr="00476030">
        <w:fldChar w:fldCharType="end"/>
      </w:r>
      <w:bookmarkEnd w:id="52"/>
      <w:r w:rsidRPr="00476030">
        <w:rPr>
          <w:rFonts w:hint="eastAsia"/>
        </w:rPr>
        <w:t xml:space="preserve">　</w:t>
      </w:r>
      <w:r w:rsidRPr="00D62A45">
        <w:rPr>
          <w:rFonts w:ascii="Times New Roman" w:eastAsia="游ゴシック" w:hAnsi="Times New Roman"/>
          <w:sz w:val="22"/>
          <w:szCs w:val="22"/>
        </w:rPr>
        <w:t xml:space="preserve"> </w:t>
      </w:r>
      <w:r w:rsidRPr="00291314">
        <w:rPr>
          <w:rFonts w:ascii="Times New Roman" w:eastAsia="游ゴシック" w:hAnsi="Times New Roman"/>
          <w:sz w:val="22"/>
          <w:szCs w:val="22"/>
        </w:rPr>
        <w:t>Video playba</w:t>
      </w:r>
      <w:r>
        <w:rPr>
          <w:rFonts w:ascii="Times New Roman" w:eastAsia="游ゴシック" w:hAnsi="Times New Roman"/>
          <w:sz w:val="22"/>
          <w:szCs w:val="22"/>
        </w:rPr>
        <w:t>ck</w:t>
      </w:r>
      <w:r w:rsidR="00DB7FD6" w:rsidRPr="002E1623">
        <w:rPr>
          <w:rFonts w:ascii="ＭＳ ゴシック" w:hAnsi="ＭＳ ゴシック" w:hint="eastAsia"/>
          <w:sz w:val="22"/>
          <w:szCs w:val="22"/>
        </w:rPr>
        <w:t>動作中の</w:t>
      </w:r>
      <w:r w:rsidR="00DB7FD6" w:rsidRPr="00476030">
        <w:rPr>
          <w:rFonts w:hint="eastAsia"/>
        </w:rPr>
        <w:t>System Suspend to RAM</w:t>
      </w:r>
      <w:r w:rsidRPr="002E1623">
        <w:rPr>
          <w:rFonts w:ascii="ＭＳ ゴシック" w:hAnsi="ＭＳ ゴシック" w:hint="eastAsia"/>
          <w:sz w:val="22"/>
          <w:szCs w:val="22"/>
        </w:rPr>
        <w:t>ユースケース</w:t>
      </w:r>
    </w:p>
    <w:p w14:paraId="099DF8FB" w14:textId="77777777" w:rsidR="00E73F1F" w:rsidRDefault="00E73F1F" w:rsidP="00A50565">
      <w:pPr>
        <w:pStyle w:val="tabletitie"/>
      </w:pPr>
    </w:p>
    <w:p w14:paraId="0C655C73" w14:textId="11A93F39" w:rsidR="00A50565" w:rsidRPr="00476030" w:rsidRDefault="00A50565" w:rsidP="00A50565">
      <w:pPr>
        <w:pStyle w:val="tabletitie"/>
      </w:pPr>
      <w:r w:rsidRPr="00476030">
        <w:rPr>
          <w:rFonts w:hint="eastAsia"/>
        </w:rPr>
        <w:t>表</w:t>
      </w:r>
      <w:r w:rsidRPr="00476030">
        <w:t xml:space="preserve"> </w:t>
      </w:r>
      <w:r w:rsidR="00862760">
        <w:rPr>
          <w:noProof/>
        </w:rPr>
        <w:fldChar w:fldCharType="begin"/>
      </w:r>
      <w:r w:rsidR="00862760">
        <w:rPr>
          <w:noProof/>
        </w:rPr>
        <w:instrText xml:space="preserve"> STYLEREF 1 \s </w:instrText>
      </w:r>
      <w:r w:rsidR="00862760">
        <w:rPr>
          <w:noProof/>
        </w:rPr>
        <w:fldChar w:fldCharType="separate"/>
      </w:r>
      <w:r w:rsidR="00635E9F">
        <w:rPr>
          <w:noProof/>
        </w:rPr>
        <w:t>3</w:t>
      </w:r>
      <w:r w:rsidR="00862760">
        <w:rPr>
          <w:noProof/>
        </w:rPr>
        <w:fldChar w:fldCharType="end"/>
      </w:r>
      <w:r w:rsidRPr="00476030">
        <w:noBreakHyphen/>
      </w:r>
      <w:r w:rsidRPr="00476030">
        <w:fldChar w:fldCharType="begin"/>
      </w:r>
      <w:r w:rsidRPr="00476030">
        <w:instrText xml:space="preserve"> SEQ </w:instrText>
      </w:r>
      <w:r w:rsidRPr="00476030">
        <w:rPr>
          <w:rFonts w:hint="eastAsia"/>
        </w:rPr>
        <w:instrText>表</w:instrText>
      </w:r>
      <w:r w:rsidRPr="00476030">
        <w:instrText xml:space="preserve"> \* ARABIC \s 1 </w:instrText>
      </w:r>
      <w:r w:rsidRPr="00476030">
        <w:fldChar w:fldCharType="separate"/>
      </w:r>
      <w:r w:rsidR="00635E9F">
        <w:rPr>
          <w:noProof/>
        </w:rPr>
        <w:t>1</w:t>
      </w:r>
      <w:r w:rsidRPr="00476030">
        <w:fldChar w:fldCharType="end"/>
      </w:r>
      <w:r w:rsidRPr="00476030">
        <w:rPr>
          <w:rFonts w:hint="eastAsia"/>
        </w:rPr>
        <w:t xml:space="preserve">　</w:t>
      </w:r>
      <w:r w:rsidR="00476030" w:rsidRPr="00476030">
        <w:rPr>
          <w:rFonts w:ascii="Times New Roman" w:eastAsia="游ゴシック" w:hAnsi="Times New Roman"/>
          <w:sz w:val="22"/>
          <w:szCs w:val="22"/>
        </w:rPr>
        <w:t xml:space="preserve"> </w:t>
      </w:r>
      <w:r w:rsidR="00476030" w:rsidRPr="00291314">
        <w:rPr>
          <w:rFonts w:ascii="Times New Roman" w:eastAsia="游ゴシック" w:hAnsi="Times New Roman"/>
          <w:sz w:val="22"/>
          <w:szCs w:val="22"/>
        </w:rPr>
        <w:t>Video playback</w:t>
      </w:r>
      <w:r w:rsidR="000C2E33">
        <w:rPr>
          <w:rFonts w:hint="eastAsia"/>
        </w:rPr>
        <w:t>の詳細動作</w:t>
      </w:r>
    </w:p>
    <w:tbl>
      <w:tblPr>
        <w:tblStyle w:val="affff6"/>
        <w:tblW w:w="9918" w:type="dxa"/>
        <w:tblLook w:val="04A0" w:firstRow="1" w:lastRow="0" w:firstColumn="1" w:lastColumn="0" w:noHBand="0" w:noVBand="1"/>
      </w:tblPr>
      <w:tblGrid>
        <w:gridCol w:w="850"/>
        <w:gridCol w:w="2973"/>
        <w:gridCol w:w="6095"/>
      </w:tblGrid>
      <w:tr w:rsidR="00A50565" w:rsidRPr="00476030" w14:paraId="15719E87" w14:textId="77777777" w:rsidTr="00220AB7">
        <w:tc>
          <w:tcPr>
            <w:tcW w:w="850" w:type="dxa"/>
          </w:tcPr>
          <w:p w14:paraId="27986226" w14:textId="77777777" w:rsidR="00A50565" w:rsidRPr="00476030" w:rsidRDefault="00507A46" w:rsidP="00C820AE">
            <w:pPr>
              <w:pStyle w:val="tablehead"/>
            </w:pPr>
            <w:r>
              <w:rPr>
                <w:rFonts w:hint="eastAsia"/>
              </w:rPr>
              <w:t>Notes</w:t>
            </w:r>
          </w:p>
        </w:tc>
        <w:tc>
          <w:tcPr>
            <w:tcW w:w="2973" w:type="dxa"/>
          </w:tcPr>
          <w:p w14:paraId="1BFA1264" w14:textId="77777777" w:rsidR="00A50565" w:rsidRPr="00476030" w:rsidRDefault="00B2433E" w:rsidP="00C820AE">
            <w:pPr>
              <w:pStyle w:val="tablehead"/>
            </w:pPr>
            <w:r>
              <w:rPr>
                <w:rFonts w:hint="eastAsia"/>
              </w:rPr>
              <w:t>概要</w:t>
            </w:r>
          </w:p>
        </w:tc>
        <w:tc>
          <w:tcPr>
            <w:tcW w:w="6095" w:type="dxa"/>
          </w:tcPr>
          <w:p w14:paraId="63A03DD9" w14:textId="77777777" w:rsidR="00A50565" w:rsidRPr="00476030" w:rsidRDefault="00A50565" w:rsidP="00C820AE">
            <w:pPr>
              <w:pStyle w:val="tablehead"/>
            </w:pPr>
            <w:r w:rsidRPr="00476030">
              <w:rPr>
                <w:rFonts w:hint="eastAsia"/>
              </w:rPr>
              <w:t>処理内容</w:t>
            </w:r>
          </w:p>
        </w:tc>
      </w:tr>
      <w:tr w:rsidR="00A50565" w:rsidRPr="00476030" w14:paraId="20BADDBE" w14:textId="77777777" w:rsidTr="00220AB7">
        <w:tc>
          <w:tcPr>
            <w:tcW w:w="850" w:type="dxa"/>
          </w:tcPr>
          <w:p w14:paraId="42DB5BB6" w14:textId="77777777" w:rsidR="00A50565" w:rsidRPr="00476030" w:rsidRDefault="00507A46" w:rsidP="00CD0874">
            <w:pPr>
              <w:pStyle w:val="tablebody"/>
            </w:pPr>
            <w:r>
              <w:rPr>
                <w:rFonts w:hint="eastAsia"/>
              </w:rPr>
              <w:t>*</w:t>
            </w:r>
            <w:r>
              <w:t>1</w:t>
            </w:r>
          </w:p>
        </w:tc>
        <w:tc>
          <w:tcPr>
            <w:tcW w:w="2973" w:type="dxa"/>
          </w:tcPr>
          <w:p w14:paraId="745A3792" w14:textId="77777777" w:rsidR="00A50565" w:rsidRPr="00476030" w:rsidRDefault="00D62A45" w:rsidP="00C820AE">
            <w:pPr>
              <w:pStyle w:val="tablebody"/>
            </w:pPr>
            <w:r>
              <w:rPr>
                <w:rFonts w:hint="eastAsia"/>
              </w:rPr>
              <w:t>動画再生開始</w:t>
            </w:r>
            <w:r w:rsidR="00F72823">
              <w:rPr>
                <w:rFonts w:hint="eastAsia"/>
              </w:rPr>
              <w:t>要求</w:t>
            </w:r>
          </w:p>
        </w:tc>
        <w:tc>
          <w:tcPr>
            <w:tcW w:w="6095" w:type="dxa"/>
          </w:tcPr>
          <w:p w14:paraId="4412CFCE" w14:textId="77777777" w:rsidR="00A50565" w:rsidRPr="00476030" w:rsidRDefault="006112CC" w:rsidP="00C820AE">
            <w:pPr>
              <w:pStyle w:val="tablebody"/>
              <w:jc w:val="both"/>
            </w:pPr>
            <w:r w:rsidRPr="00E74CCB">
              <w:rPr>
                <w:rFonts w:hint="eastAsia"/>
              </w:rPr>
              <w:t>動画再生</w:t>
            </w:r>
            <w:r w:rsidR="00D62A45" w:rsidRPr="00E74CCB">
              <w:rPr>
                <w:rFonts w:hint="eastAsia"/>
              </w:rPr>
              <w:t>アプリ</w:t>
            </w:r>
            <w:r w:rsidR="00204F42" w:rsidRPr="00E74CCB">
              <w:rPr>
                <w:rFonts w:hint="eastAsia"/>
              </w:rPr>
              <w:t>から</w:t>
            </w:r>
            <w:proofErr w:type="spellStart"/>
            <w:r w:rsidR="00D62A45" w:rsidRPr="00E74CCB">
              <w:t>G</w:t>
            </w:r>
            <w:r w:rsidR="003A616A">
              <w:rPr>
                <w:rFonts w:hint="eastAsia"/>
              </w:rPr>
              <w:t>S</w:t>
            </w:r>
            <w:r w:rsidR="00D62A45" w:rsidRPr="00E74CCB">
              <w:t>treamer</w:t>
            </w:r>
            <w:proofErr w:type="spellEnd"/>
            <w:r w:rsidR="00204F42" w:rsidRPr="00E74CCB">
              <w:rPr>
                <w:rFonts w:hint="eastAsia"/>
              </w:rPr>
              <w:t>へ</w:t>
            </w:r>
            <w:r w:rsidR="00D62A45" w:rsidRPr="00E74CCB">
              <w:rPr>
                <w:rFonts w:hint="eastAsia"/>
              </w:rPr>
              <w:t>動画再生</w:t>
            </w:r>
            <w:r w:rsidR="00204F42" w:rsidRPr="00E74CCB">
              <w:rPr>
                <w:rFonts w:hint="eastAsia"/>
              </w:rPr>
              <w:t>を要求</w:t>
            </w:r>
            <w:r w:rsidR="00D62A45" w:rsidRPr="00E74CCB">
              <w:rPr>
                <w:rFonts w:hint="eastAsia"/>
              </w:rPr>
              <w:t>する</w:t>
            </w:r>
            <w:r w:rsidR="00391289" w:rsidRPr="00E74CCB">
              <w:rPr>
                <w:rFonts w:hint="eastAsia"/>
              </w:rPr>
              <w:t>。</w:t>
            </w:r>
          </w:p>
        </w:tc>
      </w:tr>
      <w:tr w:rsidR="00E73F1F" w:rsidRPr="00476030" w14:paraId="4104D74E" w14:textId="77777777" w:rsidTr="00220AB7">
        <w:tc>
          <w:tcPr>
            <w:tcW w:w="850" w:type="dxa"/>
          </w:tcPr>
          <w:p w14:paraId="3BD97593" w14:textId="77777777" w:rsidR="00E73F1F" w:rsidRPr="00476030" w:rsidRDefault="00E73F1F" w:rsidP="00E73F1F">
            <w:pPr>
              <w:pStyle w:val="tablebody"/>
            </w:pPr>
            <w:r>
              <w:rPr>
                <w:rFonts w:hint="eastAsia"/>
              </w:rPr>
              <w:t>*2</w:t>
            </w:r>
          </w:p>
        </w:tc>
        <w:tc>
          <w:tcPr>
            <w:tcW w:w="2973" w:type="dxa"/>
          </w:tcPr>
          <w:p w14:paraId="2080610B" w14:textId="77777777" w:rsidR="00E73F1F" w:rsidRPr="00476030" w:rsidRDefault="00DA4966" w:rsidP="00E73F1F">
            <w:pPr>
              <w:pStyle w:val="tablebody"/>
            </w:pPr>
            <w:r>
              <w:rPr>
                <w:rFonts w:hint="eastAsia"/>
              </w:rPr>
              <w:t>アプリ</w:t>
            </w:r>
            <w:r w:rsidR="00E73F1F">
              <w:rPr>
                <w:rFonts w:hint="eastAsia"/>
              </w:rPr>
              <w:t>中断要求</w:t>
            </w:r>
          </w:p>
        </w:tc>
        <w:tc>
          <w:tcPr>
            <w:tcW w:w="6095" w:type="dxa"/>
          </w:tcPr>
          <w:p w14:paraId="7817B843" w14:textId="77777777" w:rsidR="00E73F1F" w:rsidRPr="00E74CCB" w:rsidRDefault="00E73F1F" w:rsidP="00E73F1F">
            <w:pPr>
              <w:pStyle w:val="tablebody"/>
            </w:pPr>
            <w:r>
              <w:rPr>
                <w:rFonts w:hint="eastAsia"/>
              </w:rPr>
              <w:t>システムマネージャから動画再生アプリへ中断を要求する。</w:t>
            </w:r>
          </w:p>
        </w:tc>
      </w:tr>
      <w:tr w:rsidR="00E73F1F" w:rsidRPr="00476030" w14:paraId="056F6718" w14:textId="77777777" w:rsidTr="00220AB7">
        <w:tc>
          <w:tcPr>
            <w:tcW w:w="850" w:type="dxa"/>
          </w:tcPr>
          <w:p w14:paraId="71C493A4" w14:textId="77777777" w:rsidR="00E73F1F" w:rsidRPr="00476030" w:rsidRDefault="00E73F1F" w:rsidP="00E73F1F">
            <w:pPr>
              <w:pStyle w:val="tablebody"/>
            </w:pPr>
            <w:r>
              <w:rPr>
                <w:rFonts w:hint="eastAsia"/>
              </w:rPr>
              <w:t>*</w:t>
            </w:r>
            <w:r>
              <w:t>3</w:t>
            </w:r>
          </w:p>
        </w:tc>
        <w:tc>
          <w:tcPr>
            <w:tcW w:w="2973" w:type="dxa"/>
          </w:tcPr>
          <w:p w14:paraId="1D60DF49" w14:textId="77777777" w:rsidR="00E73F1F" w:rsidRPr="00476030" w:rsidRDefault="00E73F1F" w:rsidP="00E73F1F">
            <w:pPr>
              <w:pStyle w:val="tablebody"/>
            </w:pPr>
            <w:r>
              <w:rPr>
                <w:rFonts w:hint="eastAsia"/>
              </w:rPr>
              <w:t>動画再生終了要求</w:t>
            </w:r>
          </w:p>
        </w:tc>
        <w:tc>
          <w:tcPr>
            <w:tcW w:w="6095" w:type="dxa"/>
          </w:tcPr>
          <w:p w14:paraId="2862ABCB" w14:textId="77777777" w:rsidR="00303643" w:rsidRDefault="00E73F1F" w:rsidP="00E73F1F">
            <w:pPr>
              <w:pStyle w:val="tablebody"/>
              <w:jc w:val="both"/>
            </w:pPr>
            <w:r>
              <w:rPr>
                <w:rFonts w:hint="eastAsia"/>
              </w:rPr>
              <w:t>動画</w:t>
            </w:r>
            <w:r w:rsidRPr="00F72823">
              <w:rPr>
                <w:rFonts w:hint="eastAsia"/>
              </w:rPr>
              <w:t>再生アプリ</w:t>
            </w:r>
            <w:r>
              <w:rPr>
                <w:rFonts w:hint="eastAsia"/>
              </w:rPr>
              <w:t>から</w:t>
            </w:r>
            <w:proofErr w:type="spellStart"/>
            <w:r w:rsidRPr="00F72823">
              <w:t>G</w:t>
            </w:r>
            <w:r>
              <w:rPr>
                <w:rFonts w:hint="eastAsia"/>
              </w:rPr>
              <w:t>S</w:t>
            </w:r>
            <w:r w:rsidRPr="00F72823">
              <w:t>treamer</w:t>
            </w:r>
            <w:proofErr w:type="spellEnd"/>
            <w:r>
              <w:rPr>
                <w:rFonts w:hint="eastAsia"/>
              </w:rPr>
              <w:t>へ</w:t>
            </w:r>
            <w:r w:rsidRPr="00F72823">
              <w:rPr>
                <w:rFonts w:hint="eastAsia"/>
              </w:rPr>
              <w:t>再生停止を要求</w:t>
            </w:r>
            <w:r w:rsidR="00303643">
              <w:rPr>
                <w:rFonts w:hint="eastAsia"/>
              </w:rPr>
              <w:t>する。</w:t>
            </w:r>
          </w:p>
          <w:p w14:paraId="6C654E08" w14:textId="77777777" w:rsidR="00E73F1F" w:rsidRPr="00476030" w:rsidRDefault="00303643">
            <w:pPr>
              <w:pStyle w:val="tablebody"/>
              <w:jc w:val="both"/>
            </w:pPr>
            <w:r>
              <w:rPr>
                <w:rFonts w:hint="eastAsia"/>
              </w:rPr>
              <w:t>（動画再生アプリにて再生位置を保持</w:t>
            </w:r>
            <w:r w:rsidR="00E73F1F" w:rsidRPr="00F72823">
              <w:rPr>
                <w:rFonts w:hint="eastAsia"/>
              </w:rPr>
              <w:t>する</w:t>
            </w:r>
            <w:r>
              <w:rPr>
                <w:rFonts w:hint="eastAsia"/>
              </w:rPr>
              <w:t>）</w:t>
            </w:r>
          </w:p>
        </w:tc>
      </w:tr>
      <w:tr w:rsidR="00E73F1F" w:rsidRPr="00476030" w14:paraId="041BE13D" w14:textId="77777777" w:rsidTr="00220AB7">
        <w:tc>
          <w:tcPr>
            <w:tcW w:w="850" w:type="dxa"/>
          </w:tcPr>
          <w:p w14:paraId="1DD2C3A3" w14:textId="77777777" w:rsidR="00E73F1F" w:rsidRDefault="00E73F1F" w:rsidP="00E73F1F">
            <w:pPr>
              <w:pStyle w:val="tablebody"/>
            </w:pPr>
            <w:r>
              <w:rPr>
                <w:rFonts w:hint="eastAsia"/>
              </w:rPr>
              <w:t>*</w:t>
            </w:r>
            <w:r>
              <w:t>4</w:t>
            </w:r>
          </w:p>
        </w:tc>
        <w:tc>
          <w:tcPr>
            <w:tcW w:w="2973" w:type="dxa"/>
          </w:tcPr>
          <w:p w14:paraId="39A7F55E" w14:textId="77777777" w:rsidR="00E73F1F" w:rsidRDefault="00E73F1F" w:rsidP="00E73F1F">
            <w:pPr>
              <w:pStyle w:val="tablebody"/>
            </w:pPr>
            <w:r w:rsidRPr="00476030">
              <w:t>System</w:t>
            </w:r>
            <w:r>
              <w:t xml:space="preserve"> </w:t>
            </w:r>
            <w:r w:rsidRPr="00476030">
              <w:t>Suspend to RAM</w:t>
            </w:r>
            <w:r>
              <w:rPr>
                <w:rFonts w:hint="eastAsia"/>
              </w:rPr>
              <w:t>実行</w:t>
            </w:r>
          </w:p>
        </w:tc>
        <w:tc>
          <w:tcPr>
            <w:tcW w:w="6095" w:type="dxa"/>
          </w:tcPr>
          <w:p w14:paraId="7B7CF6FA" w14:textId="77777777" w:rsidR="00E73F1F" w:rsidRPr="008621E4" w:rsidRDefault="00E73F1F" w:rsidP="00E73F1F">
            <w:pPr>
              <w:pStyle w:val="tablebody"/>
              <w:jc w:val="both"/>
            </w:pPr>
            <w:r w:rsidRPr="00476030">
              <w:t>System</w:t>
            </w:r>
            <w:r>
              <w:t xml:space="preserve"> </w:t>
            </w:r>
            <w:r w:rsidRPr="00476030">
              <w:t>Suspend to RAM</w:t>
            </w:r>
            <w:r w:rsidRPr="00476030">
              <w:rPr>
                <w:rFonts w:hint="eastAsia"/>
              </w:rPr>
              <w:t>を実行</w:t>
            </w:r>
            <w:r>
              <w:rPr>
                <w:rFonts w:hint="eastAsia"/>
              </w:rPr>
              <w:t>し、</w:t>
            </w:r>
            <w:r>
              <w:rPr>
                <w:rFonts w:hint="eastAsia"/>
              </w:rPr>
              <w:t>suspend</w:t>
            </w:r>
            <w:r>
              <w:rPr>
                <w:rFonts w:hint="eastAsia"/>
              </w:rPr>
              <w:t>状態に移行する。</w:t>
            </w:r>
          </w:p>
        </w:tc>
      </w:tr>
      <w:tr w:rsidR="00E73F1F" w:rsidRPr="00476030" w14:paraId="20846426" w14:textId="77777777" w:rsidTr="00220AB7">
        <w:tc>
          <w:tcPr>
            <w:tcW w:w="850" w:type="dxa"/>
          </w:tcPr>
          <w:p w14:paraId="3C9CA3EC" w14:textId="77777777" w:rsidR="00E73F1F" w:rsidRDefault="00E73F1F" w:rsidP="00E73F1F">
            <w:pPr>
              <w:pStyle w:val="tablebody"/>
            </w:pPr>
            <w:r>
              <w:rPr>
                <w:rFonts w:hint="eastAsia"/>
              </w:rPr>
              <w:t>*5</w:t>
            </w:r>
          </w:p>
        </w:tc>
        <w:tc>
          <w:tcPr>
            <w:tcW w:w="2973" w:type="dxa"/>
          </w:tcPr>
          <w:p w14:paraId="60496881" w14:textId="77777777" w:rsidR="00E73F1F" w:rsidRDefault="00E73F1F" w:rsidP="00E73F1F">
            <w:pPr>
              <w:pStyle w:val="tablebody"/>
            </w:pPr>
            <w:r>
              <w:t>R</w:t>
            </w:r>
            <w:r>
              <w:rPr>
                <w:rFonts w:hint="eastAsia"/>
              </w:rPr>
              <w:t>esume</w:t>
            </w:r>
            <w:r>
              <w:rPr>
                <w:rFonts w:hint="eastAsia"/>
              </w:rPr>
              <w:t>要求</w:t>
            </w:r>
          </w:p>
        </w:tc>
        <w:tc>
          <w:tcPr>
            <w:tcW w:w="6095" w:type="dxa"/>
          </w:tcPr>
          <w:p w14:paraId="7B3AF98C" w14:textId="77777777" w:rsidR="00E73F1F" w:rsidRDefault="00E73F1F" w:rsidP="00E73F1F">
            <w:pPr>
              <w:pStyle w:val="tablebody"/>
              <w:jc w:val="both"/>
            </w:pPr>
            <w:r>
              <w:t>S</w:t>
            </w:r>
            <w:r>
              <w:rPr>
                <w:rFonts w:hint="eastAsia"/>
              </w:rPr>
              <w:t>uspend</w:t>
            </w:r>
            <w:r>
              <w:rPr>
                <w:rFonts w:hint="eastAsia"/>
              </w:rPr>
              <w:t>から復帰する。</w:t>
            </w:r>
          </w:p>
        </w:tc>
      </w:tr>
      <w:tr w:rsidR="00E73F1F" w:rsidRPr="00476030" w14:paraId="61A47817" w14:textId="77777777" w:rsidTr="00220AB7">
        <w:tc>
          <w:tcPr>
            <w:tcW w:w="850" w:type="dxa"/>
          </w:tcPr>
          <w:p w14:paraId="1202DC0D" w14:textId="77777777" w:rsidR="00E73F1F" w:rsidRDefault="00E73F1F" w:rsidP="00E73F1F">
            <w:pPr>
              <w:pStyle w:val="tablebody"/>
            </w:pPr>
            <w:r>
              <w:rPr>
                <w:rFonts w:hint="eastAsia"/>
              </w:rPr>
              <w:t>*</w:t>
            </w:r>
            <w:r>
              <w:t>6</w:t>
            </w:r>
          </w:p>
        </w:tc>
        <w:tc>
          <w:tcPr>
            <w:tcW w:w="2973" w:type="dxa"/>
          </w:tcPr>
          <w:p w14:paraId="12C094D3" w14:textId="77777777" w:rsidR="00E73F1F" w:rsidRDefault="00DA4966" w:rsidP="00E73F1F">
            <w:pPr>
              <w:pStyle w:val="tablebody"/>
            </w:pPr>
            <w:r>
              <w:rPr>
                <w:rFonts w:hint="eastAsia"/>
              </w:rPr>
              <w:t>アプリ</w:t>
            </w:r>
            <w:r w:rsidR="00FC67BF">
              <w:rPr>
                <w:rFonts w:hint="eastAsia"/>
              </w:rPr>
              <w:t>再開要求</w:t>
            </w:r>
          </w:p>
        </w:tc>
        <w:tc>
          <w:tcPr>
            <w:tcW w:w="6095" w:type="dxa"/>
          </w:tcPr>
          <w:p w14:paraId="011A1BAD" w14:textId="77777777" w:rsidR="00E73F1F" w:rsidRDefault="00FC67BF" w:rsidP="00E73F1F">
            <w:pPr>
              <w:pStyle w:val="tablebody"/>
              <w:jc w:val="both"/>
            </w:pPr>
            <w:r>
              <w:rPr>
                <w:rFonts w:hint="eastAsia"/>
              </w:rPr>
              <w:t>システムマネージャから動画再生アプリへ再開を要求する。</w:t>
            </w:r>
          </w:p>
        </w:tc>
      </w:tr>
      <w:tr w:rsidR="00E73F1F" w:rsidRPr="00476030" w14:paraId="4BD82DD9" w14:textId="77777777" w:rsidTr="00220AB7">
        <w:tc>
          <w:tcPr>
            <w:tcW w:w="850" w:type="dxa"/>
          </w:tcPr>
          <w:p w14:paraId="7D9FE5B1" w14:textId="77777777" w:rsidR="00E73F1F" w:rsidRPr="00476030" w:rsidRDefault="00E73F1F" w:rsidP="00E73F1F">
            <w:pPr>
              <w:pStyle w:val="tablebody"/>
            </w:pPr>
            <w:r>
              <w:rPr>
                <w:rFonts w:hint="eastAsia"/>
              </w:rPr>
              <w:t>*7</w:t>
            </w:r>
          </w:p>
        </w:tc>
        <w:tc>
          <w:tcPr>
            <w:tcW w:w="2973" w:type="dxa"/>
          </w:tcPr>
          <w:p w14:paraId="7A3BACB6" w14:textId="77777777" w:rsidR="00E73F1F" w:rsidRPr="00476030" w:rsidRDefault="00E73F1F" w:rsidP="00E73F1F">
            <w:pPr>
              <w:pStyle w:val="tablebody"/>
            </w:pPr>
            <w:r>
              <w:rPr>
                <w:rFonts w:hint="eastAsia"/>
              </w:rPr>
              <w:t>動画再生</w:t>
            </w:r>
            <w:r w:rsidR="00B03D59">
              <w:rPr>
                <w:rFonts w:hint="eastAsia"/>
              </w:rPr>
              <w:t>再開</w:t>
            </w:r>
            <w:r>
              <w:rPr>
                <w:rFonts w:hint="eastAsia"/>
              </w:rPr>
              <w:t>要求</w:t>
            </w:r>
          </w:p>
        </w:tc>
        <w:tc>
          <w:tcPr>
            <w:tcW w:w="6095" w:type="dxa"/>
          </w:tcPr>
          <w:p w14:paraId="5E5DB43B" w14:textId="77777777" w:rsidR="00E73F1F" w:rsidRPr="00476030" w:rsidDel="007F1F0D" w:rsidRDefault="00E73F1F" w:rsidP="00E73F1F">
            <w:pPr>
              <w:pStyle w:val="tablebody"/>
            </w:pPr>
            <w:r w:rsidRPr="00E74CCB">
              <w:rPr>
                <w:rFonts w:hint="eastAsia"/>
              </w:rPr>
              <w:t>動画再生アプリから</w:t>
            </w:r>
            <w:proofErr w:type="spellStart"/>
            <w:r w:rsidRPr="00E74CCB">
              <w:t>G</w:t>
            </w:r>
            <w:r>
              <w:rPr>
                <w:rFonts w:hint="eastAsia"/>
              </w:rPr>
              <w:t>S</w:t>
            </w:r>
            <w:r w:rsidRPr="00E74CCB">
              <w:t>treamer</w:t>
            </w:r>
            <w:proofErr w:type="spellEnd"/>
            <w:r w:rsidRPr="00E74CCB">
              <w:rPr>
                <w:rFonts w:hint="eastAsia"/>
              </w:rPr>
              <w:t>へ再生</w:t>
            </w:r>
            <w:r>
              <w:rPr>
                <w:rFonts w:hint="eastAsia"/>
              </w:rPr>
              <w:t>位置を指定して、</w:t>
            </w:r>
            <w:r w:rsidRPr="00E74CCB">
              <w:rPr>
                <w:rFonts w:hint="eastAsia"/>
              </w:rPr>
              <w:t>動画再生を要求する。</w:t>
            </w:r>
          </w:p>
        </w:tc>
      </w:tr>
    </w:tbl>
    <w:p w14:paraId="3F63C5AF" w14:textId="77777777" w:rsidR="00341DFD" w:rsidRPr="00476030" w:rsidRDefault="00A50565" w:rsidP="00643DE9">
      <w:pPr>
        <w:pStyle w:val="10"/>
        <w:rPr>
          <w:lang w:eastAsia="zh-TW"/>
        </w:rPr>
      </w:pPr>
      <w:bookmarkStart w:id="53" w:name="_Toc512589781"/>
      <w:bookmarkStart w:id="54" w:name="_Toc512616207"/>
      <w:bookmarkStart w:id="55" w:name="_Toc512617847"/>
      <w:bookmarkStart w:id="56" w:name="_Toc513450630"/>
      <w:bookmarkStart w:id="57" w:name="_Toc513473733"/>
      <w:bookmarkStart w:id="58" w:name="_Toc513477155"/>
      <w:bookmarkStart w:id="59" w:name="_Toc512589785"/>
      <w:bookmarkStart w:id="60" w:name="_Toc512616211"/>
      <w:bookmarkStart w:id="61" w:name="_Toc512617851"/>
      <w:bookmarkStart w:id="62" w:name="_Toc513450634"/>
      <w:bookmarkStart w:id="63" w:name="_Toc513473737"/>
      <w:bookmarkStart w:id="64" w:name="_Toc513477159"/>
      <w:bookmarkStart w:id="65" w:name="_Toc512589790"/>
      <w:bookmarkStart w:id="66" w:name="_Toc512616216"/>
      <w:bookmarkStart w:id="67" w:name="_Toc512617856"/>
      <w:bookmarkStart w:id="68" w:name="_Toc513450639"/>
      <w:bookmarkStart w:id="69" w:name="_Toc513473742"/>
      <w:bookmarkStart w:id="70" w:name="_Toc513477164"/>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476030">
        <w:rPr>
          <w:rFonts w:eastAsia="PMingLiU"/>
        </w:rPr>
        <w:br w:type="page"/>
      </w:r>
      <w:bookmarkStart w:id="71" w:name="_Toc511988502"/>
      <w:bookmarkStart w:id="72" w:name="_Toc512326239"/>
      <w:bookmarkStart w:id="73" w:name="_Toc512342972"/>
      <w:bookmarkStart w:id="74" w:name="_Toc512343237"/>
      <w:bookmarkStart w:id="75" w:name="_Toc511988503"/>
      <w:bookmarkStart w:id="76" w:name="_Toc512326240"/>
      <w:bookmarkStart w:id="77" w:name="_Toc512342973"/>
      <w:bookmarkStart w:id="78" w:name="_Toc512343238"/>
      <w:bookmarkStart w:id="79" w:name="_Toc511988504"/>
      <w:bookmarkStart w:id="80" w:name="_Toc512326241"/>
      <w:bookmarkStart w:id="81" w:name="_Toc512342974"/>
      <w:bookmarkStart w:id="82" w:name="_Toc512343239"/>
      <w:bookmarkStart w:id="83" w:name="_Toc511988505"/>
      <w:bookmarkStart w:id="84" w:name="_Toc512326242"/>
      <w:bookmarkStart w:id="85" w:name="_Toc512342975"/>
      <w:bookmarkStart w:id="86" w:name="_Toc512343240"/>
      <w:bookmarkStart w:id="87" w:name="_Toc511988506"/>
      <w:bookmarkStart w:id="88" w:name="_Toc512326243"/>
      <w:bookmarkStart w:id="89" w:name="_Toc512342976"/>
      <w:bookmarkStart w:id="90" w:name="_Toc512343241"/>
      <w:bookmarkStart w:id="91" w:name="_Toc511988507"/>
      <w:bookmarkStart w:id="92" w:name="_Toc512326244"/>
      <w:bookmarkStart w:id="93" w:name="_Toc512342977"/>
      <w:bookmarkStart w:id="94" w:name="_Toc512343242"/>
      <w:bookmarkStart w:id="95" w:name="_Toc511988509"/>
      <w:bookmarkStart w:id="96" w:name="_Toc512326246"/>
      <w:bookmarkStart w:id="97" w:name="_Toc512342979"/>
      <w:bookmarkStart w:id="98" w:name="_Toc512343244"/>
      <w:bookmarkStart w:id="99" w:name="_Toc511988510"/>
      <w:bookmarkStart w:id="100" w:name="_Toc512326247"/>
      <w:bookmarkStart w:id="101" w:name="_Toc512342980"/>
      <w:bookmarkStart w:id="102" w:name="_Toc512343245"/>
      <w:bookmarkStart w:id="103" w:name="_Toc511988511"/>
      <w:bookmarkStart w:id="104" w:name="_Toc512326248"/>
      <w:bookmarkStart w:id="105" w:name="_Toc512342981"/>
      <w:bookmarkStart w:id="106" w:name="_Toc512343246"/>
      <w:bookmarkStart w:id="107" w:name="_Toc511988513"/>
      <w:bookmarkStart w:id="108" w:name="_Toc512326250"/>
      <w:bookmarkStart w:id="109" w:name="_Toc512342983"/>
      <w:bookmarkStart w:id="110" w:name="_Toc512343248"/>
      <w:bookmarkStart w:id="111" w:name="_Toc511988514"/>
      <w:bookmarkStart w:id="112" w:name="_Toc512326251"/>
      <w:bookmarkStart w:id="113" w:name="_Toc512342984"/>
      <w:bookmarkStart w:id="114" w:name="_Toc512343249"/>
      <w:bookmarkStart w:id="115" w:name="_Toc511988515"/>
      <w:bookmarkStart w:id="116" w:name="_Toc512326252"/>
      <w:bookmarkStart w:id="117" w:name="_Toc512342985"/>
      <w:bookmarkStart w:id="118" w:name="_Toc512343250"/>
      <w:bookmarkStart w:id="119" w:name="_Toc511988517"/>
      <w:bookmarkStart w:id="120" w:name="_Toc512326254"/>
      <w:bookmarkStart w:id="121" w:name="_Toc512342987"/>
      <w:bookmarkStart w:id="122" w:name="_Toc512343252"/>
      <w:bookmarkStart w:id="123" w:name="_Toc511988518"/>
      <w:bookmarkStart w:id="124" w:name="_Toc512326255"/>
      <w:bookmarkStart w:id="125" w:name="_Toc512342988"/>
      <w:bookmarkStart w:id="126" w:name="_Toc512343253"/>
      <w:bookmarkStart w:id="127" w:name="_Toc511988519"/>
      <w:bookmarkStart w:id="128" w:name="_Toc512326256"/>
      <w:bookmarkStart w:id="129" w:name="_Toc512342989"/>
      <w:bookmarkStart w:id="130" w:name="_Toc512343254"/>
      <w:bookmarkStart w:id="131" w:name="_Toc511988521"/>
      <w:bookmarkStart w:id="132" w:name="_Toc512326258"/>
      <w:bookmarkStart w:id="133" w:name="_Toc512342991"/>
      <w:bookmarkStart w:id="134" w:name="_Toc512343256"/>
      <w:bookmarkStart w:id="135" w:name="_Toc511988522"/>
      <w:bookmarkStart w:id="136" w:name="_Toc512326259"/>
      <w:bookmarkStart w:id="137" w:name="_Toc512342992"/>
      <w:bookmarkStart w:id="138" w:name="_Toc512343257"/>
      <w:bookmarkStart w:id="139" w:name="_Toc511988525"/>
      <w:bookmarkStart w:id="140" w:name="_Toc512326262"/>
      <w:bookmarkStart w:id="141" w:name="_Toc512342995"/>
      <w:bookmarkStart w:id="142" w:name="_Toc512343260"/>
      <w:bookmarkStart w:id="143" w:name="_Toc511988526"/>
      <w:bookmarkStart w:id="144" w:name="_Toc512326263"/>
      <w:bookmarkStart w:id="145" w:name="_Toc512342996"/>
      <w:bookmarkStart w:id="146" w:name="_Toc512343261"/>
      <w:bookmarkStart w:id="147" w:name="_Toc511988527"/>
      <w:bookmarkStart w:id="148" w:name="_Toc512326264"/>
      <w:bookmarkStart w:id="149" w:name="_Toc512342997"/>
      <w:bookmarkStart w:id="150" w:name="_Toc512343262"/>
      <w:bookmarkStart w:id="151" w:name="_Toc511988528"/>
      <w:bookmarkStart w:id="152" w:name="_Toc512326265"/>
      <w:bookmarkStart w:id="153" w:name="_Toc512342998"/>
      <w:bookmarkStart w:id="154" w:name="_Toc512343263"/>
      <w:bookmarkStart w:id="155" w:name="_Toc511988529"/>
      <w:bookmarkStart w:id="156" w:name="_Toc512326266"/>
      <w:bookmarkStart w:id="157" w:name="_Toc512342999"/>
      <w:bookmarkStart w:id="158" w:name="_Toc512343264"/>
      <w:bookmarkStart w:id="159" w:name="_Toc511988530"/>
      <w:bookmarkStart w:id="160" w:name="_Toc512326267"/>
      <w:bookmarkStart w:id="161" w:name="_Toc512343000"/>
      <w:bookmarkStart w:id="162" w:name="_Toc512343265"/>
      <w:bookmarkStart w:id="163" w:name="_Toc511988531"/>
      <w:bookmarkStart w:id="164" w:name="_Toc512326268"/>
      <w:bookmarkStart w:id="165" w:name="_Toc512343001"/>
      <w:bookmarkStart w:id="166" w:name="_Toc512343266"/>
      <w:bookmarkStart w:id="167" w:name="_Toc511988532"/>
      <w:bookmarkStart w:id="168" w:name="_Toc512326269"/>
      <w:bookmarkStart w:id="169" w:name="_Toc512343002"/>
      <w:bookmarkStart w:id="170" w:name="_Toc512343267"/>
      <w:bookmarkStart w:id="171" w:name="_Toc511988533"/>
      <w:bookmarkStart w:id="172" w:name="_Toc512326270"/>
      <w:bookmarkStart w:id="173" w:name="_Toc512343003"/>
      <w:bookmarkStart w:id="174" w:name="_Toc512343268"/>
      <w:bookmarkStart w:id="175" w:name="_Toc511988534"/>
      <w:bookmarkStart w:id="176" w:name="_Toc512326271"/>
      <w:bookmarkStart w:id="177" w:name="_Toc512343004"/>
      <w:bookmarkStart w:id="178" w:name="_Toc512343269"/>
      <w:bookmarkStart w:id="179" w:name="_Toc511988535"/>
      <w:bookmarkStart w:id="180" w:name="_Toc512326272"/>
      <w:bookmarkStart w:id="181" w:name="_Toc512343005"/>
      <w:bookmarkStart w:id="182" w:name="_Toc512343270"/>
      <w:bookmarkStart w:id="183" w:name="_Toc511988536"/>
      <w:bookmarkStart w:id="184" w:name="_Toc512326273"/>
      <w:bookmarkStart w:id="185" w:name="_Toc512343006"/>
      <w:bookmarkStart w:id="186" w:name="_Toc512343271"/>
      <w:bookmarkStart w:id="187" w:name="_Toc511988537"/>
      <w:bookmarkStart w:id="188" w:name="_Toc512326274"/>
      <w:bookmarkStart w:id="189" w:name="_Toc512343007"/>
      <w:bookmarkStart w:id="190" w:name="_Toc512343272"/>
      <w:bookmarkStart w:id="191" w:name="_Toc511988538"/>
      <w:bookmarkStart w:id="192" w:name="_Toc512326275"/>
      <w:bookmarkStart w:id="193" w:name="_Toc512343008"/>
      <w:bookmarkStart w:id="194" w:name="_Toc512343273"/>
      <w:bookmarkStart w:id="195" w:name="_Toc511988539"/>
      <w:bookmarkStart w:id="196" w:name="_Toc512326276"/>
      <w:bookmarkStart w:id="197" w:name="_Toc512343009"/>
      <w:bookmarkStart w:id="198" w:name="_Toc512343274"/>
      <w:bookmarkStart w:id="199" w:name="_Toc511988540"/>
      <w:bookmarkStart w:id="200" w:name="_Toc512326277"/>
      <w:bookmarkStart w:id="201" w:name="_Toc512343010"/>
      <w:bookmarkStart w:id="202" w:name="_Toc512343275"/>
      <w:bookmarkStart w:id="203" w:name="_Toc511988541"/>
      <w:bookmarkStart w:id="204" w:name="_Toc512326278"/>
      <w:bookmarkStart w:id="205" w:name="_Toc512343011"/>
      <w:bookmarkStart w:id="206" w:name="_Toc512343276"/>
      <w:bookmarkStart w:id="207" w:name="_Toc511988557"/>
      <w:bookmarkStart w:id="208" w:name="_Toc512326294"/>
      <w:bookmarkStart w:id="209" w:name="_Toc512343027"/>
      <w:bookmarkStart w:id="210" w:name="_Toc512343292"/>
      <w:bookmarkStart w:id="211" w:name="_Toc511988559"/>
      <w:bookmarkStart w:id="212" w:name="_Toc512326296"/>
      <w:bookmarkStart w:id="213" w:name="_Toc512343029"/>
      <w:bookmarkStart w:id="214" w:name="_Toc512343294"/>
      <w:bookmarkStart w:id="215" w:name="_Toc511988560"/>
      <w:bookmarkStart w:id="216" w:name="_Toc512326297"/>
      <w:bookmarkStart w:id="217" w:name="_Toc512343030"/>
      <w:bookmarkStart w:id="218" w:name="_Toc512343295"/>
      <w:bookmarkStart w:id="219" w:name="_Toc511988561"/>
      <w:bookmarkStart w:id="220" w:name="_Toc512326298"/>
      <w:bookmarkStart w:id="221" w:name="_Toc512343031"/>
      <w:bookmarkStart w:id="222" w:name="_Toc512343296"/>
      <w:bookmarkStart w:id="223" w:name="_Toc511988562"/>
      <w:bookmarkStart w:id="224" w:name="_Toc512326299"/>
      <w:bookmarkStart w:id="225" w:name="_Toc512343032"/>
      <w:bookmarkStart w:id="226" w:name="_Toc512343297"/>
      <w:bookmarkStart w:id="227" w:name="_Toc511988563"/>
      <w:bookmarkStart w:id="228" w:name="_Toc512326300"/>
      <w:bookmarkStart w:id="229" w:name="_Toc512343033"/>
      <w:bookmarkStart w:id="230" w:name="_Toc512343298"/>
      <w:bookmarkStart w:id="231" w:name="_Toc511988564"/>
      <w:bookmarkStart w:id="232" w:name="_Toc512326301"/>
      <w:bookmarkStart w:id="233" w:name="_Toc512343034"/>
      <w:bookmarkStart w:id="234" w:name="_Toc512343299"/>
      <w:bookmarkStart w:id="235" w:name="_Toc511988565"/>
      <w:bookmarkStart w:id="236" w:name="_Toc512326302"/>
      <w:bookmarkStart w:id="237" w:name="_Toc512343035"/>
      <w:bookmarkStart w:id="238" w:name="_Toc512343300"/>
      <w:bookmarkStart w:id="239" w:name="_Toc511988566"/>
      <w:bookmarkStart w:id="240" w:name="_Toc512326303"/>
      <w:bookmarkStart w:id="241" w:name="_Toc512343036"/>
      <w:bookmarkStart w:id="242" w:name="_Toc512343301"/>
      <w:bookmarkStart w:id="243" w:name="_Toc511988567"/>
      <w:bookmarkStart w:id="244" w:name="_Toc512326304"/>
      <w:bookmarkStart w:id="245" w:name="_Toc512343037"/>
      <w:bookmarkStart w:id="246" w:name="_Toc512343302"/>
      <w:bookmarkStart w:id="247" w:name="_Toc511988568"/>
      <w:bookmarkStart w:id="248" w:name="_Toc512326305"/>
      <w:bookmarkStart w:id="249" w:name="_Toc512343038"/>
      <w:bookmarkStart w:id="250" w:name="_Toc512343303"/>
      <w:bookmarkStart w:id="251" w:name="_Toc511988569"/>
      <w:bookmarkStart w:id="252" w:name="_Toc512326306"/>
      <w:bookmarkStart w:id="253" w:name="_Toc512343039"/>
      <w:bookmarkStart w:id="254" w:name="_Toc512343304"/>
      <w:bookmarkStart w:id="255" w:name="_Toc511988570"/>
      <w:bookmarkStart w:id="256" w:name="_Toc512326307"/>
      <w:bookmarkStart w:id="257" w:name="_Toc512343040"/>
      <w:bookmarkStart w:id="258" w:name="_Toc512343305"/>
      <w:bookmarkStart w:id="259" w:name="_Toc511988572"/>
      <w:bookmarkStart w:id="260" w:name="_Toc512326309"/>
      <w:bookmarkStart w:id="261" w:name="_Toc512343042"/>
      <w:bookmarkStart w:id="262" w:name="_Toc512343307"/>
      <w:bookmarkStart w:id="263" w:name="_Toc511988574"/>
      <w:bookmarkStart w:id="264" w:name="_Toc512326311"/>
      <w:bookmarkStart w:id="265" w:name="_Toc512343044"/>
      <w:bookmarkStart w:id="266" w:name="_Toc512343309"/>
      <w:bookmarkStart w:id="267" w:name="_Toc511988575"/>
      <w:bookmarkStart w:id="268" w:name="_Toc512326312"/>
      <w:bookmarkStart w:id="269" w:name="_Toc512343045"/>
      <w:bookmarkStart w:id="270" w:name="_Toc512343310"/>
      <w:bookmarkStart w:id="271" w:name="_Toc511988576"/>
      <w:bookmarkStart w:id="272" w:name="_Toc512326313"/>
      <w:bookmarkStart w:id="273" w:name="_Toc512343046"/>
      <w:bookmarkStart w:id="274" w:name="_Toc512343311"/>
      <w:bookmarkStart w:id="275" w:name="_Toc511988577"/>
      <w:bookmarkStart w:id="276" w:name="_Toc512326314"/>
      <w:bookmarkStart w:id="277" w:name="_Toc512343047"/>
      <w:bookmarkStart w:id="278" w:name="_Toc512343312"/>
      <w:bookmarkStart w:id="279" w:name="_Toc511988579"/>
      <w:bookmarkStart w:id="280" w:name="_Toc512326316"/>
      <w:bookmarkStart w:id="281" w:name="_Toc512343049"/>
      <w:bookmarkStart w:id="282" w:name="_Toc512343314"/>
      <w:bookmarkStart w:id="283" w:name="_Toc511988581"/>
      <w:bookmarkStart w:id="284" w:name="_Toc512326318"/>
      <w:bookmarkStart w:id="285" w:name="_Toc512343051"/>
      <w:bookmarkStart w:id="286" w:name="_Toc512343316"/>
      <w:bookmarkStart w:id="287" w:name="_Toc511988582"/>
      <w:bookmarkStart w:id="288" w:name="_Toc512326319"/>
      <w:bookmarkStart w:id="289" w:name="_Toc512343052"/>
      <w:bookmarkStart w:id="290" w:name="_Toc512343317"/>
      <w:bookmarkStart w:id="291" w:name="_Toc511988583"/>
      <w:bookmarkStart w:id="292" w:name="_Toc512326320"/>
      <w:bookmarkStart w:id="293" w:name="_Toc512343053"/>
      <w:bookmarkStart w:id="294" w:name="_Toc512343318"/>
      <w:bookmarkStart w:id="295" w:name="_Toc511988584"/>
      <w:bookmarkStart w:id="296" w:name="_Toc512326321"/>
      <w:bookmarkStart w:id="297" w:name="_Toc512343054"/>
      <w:bookmarkStart w:id="298" w:name="_Toc512343319"/>
      <w:bookmarkStart w:id="299" w:name="_Toc511988586"/>
      <w:bookmarkStart w:id="300" w:name="_Toc512326323"/>
      <w:bookmarkStart w:id="301" w:name="_Toc512343056"/>
      <w:bookmarkStart w:id="302" w:name="_Toc512343321"/>
      <w:bookmarkStart w:id="303" w:name="_Toc511988588"/>
      <w:bookmarkStart w:id="304" w:name="_Toc512326325"/>
      <w:bookmarkStart w:id="305" w:name="_Toc512343058"/>
      <w:bookmarkStart w:id="306" w:name="_Toc512343323"/>
      <w:bookmarkStart w:id="307" w:name="_Toc511988589"/>
      <w:bookmarkStart w:id="308" w:name="_Toc512326326"/>
      <w:bookmarkStart w:id="309" w:name="_Toc512343059"/>
      <w:bookmarkStart w:id="310" w:name="_Toc512343324"/>
      <w:bookmarkStart w:id="311" w:name="_Toc511988590"/>
      <w:bookmarkStart w:id="312" w:name="_Toc512326327"/>
      <w:bookmarkStart w:id="313" w:name="_Toc512343060"/>
      <w:bookmarkStart w:id="314" w:name="_Toc512343325"/>
      <w:bookmarkStart w:id="315" w:name="_Toc511988591"/>
      <w:bookmarkStart w:id="316" w:name="_Toc512326328"/>
      <w:bookmarkStart w:id="317" w:name="_Toc512343061"/>
      <w:bookmarkStart w:id="318" w:name="_Toc512343326"/>
      <w:bookmarkStart w:id="319" w:name="_Toc511988593"/>
      <w:bookmarkStart w:id="320" w:name="_Toc512326330"/>
      <w:bookmarkStart w:id="321" w:name="_Toc512343063"/>
      <w:bookmarkStart w:id="322" w:name="_Toc512343328"/>
      <w:bookmarkStart w:id="323" w:name="_Toc511988595"/>
      <w:bookmarkStart w:id="324" w:name="_Toc512326332"/>
      <w:bookmarkStart w:id="325" w:name="_Toc512343065"/>
      <w:bookmarkStart w:id="326" w:name="_Toc512343330"/>
      <w:bookmarkStart w:id="327" w:name="_Toc511988596"/>
      <w:bookmarkStart w:id="328" w:name="_Toc512326333"/>
      <w:bookmarkStart w:id="329" w:name="_Toc512343066"/>
      <w:bookmarkStart w:id="330" w:name="_Toc512343331"/>
      <w:bookmarkStart w:id="331" w:name="_Toc511988597"/>
      <w:bookmarkStart w:id="332" w:name="_Toc512326334"/>
      <w:bookmarkStart w:id="333" w:name="_Toc512343067"/>
      <w:bookmarkStart w:id="334" w:name="_Toc512343332"/>
      <w:bookmarkStart w:id="335" w:name="_Toc511988598"/>
      <w:bookmarkStart w:id="336" w:name="_Toc512326335"/>
      <w:bookmarkStart w:id="337" w:name="_Toc512343068"/>
      <w:bookmarkStart w:id="338" w:name="_Toc512343333"/>
      <w:bookmarkStart w:id="339" w:name="_Toc511988600"/>
      <w:bookmarkStart w:id="340" w:name="_Toc512326337"/>
      <w:bookmarkStart w:id="341" w:name="_Toc512343070"/>
      <w:bookmarkStart w:id="342" w:name="_Toc512343335"/>
      <w:bookmarkStart w:id="343" w:name="_Toc511988602"/>
      <w:bookmarkStart w:id="344" w:name="_Toc512326339"/>
      <w:bookmarkStart w:id="345" w:name="_Toc512343072"/>
      <w:bookmarkStart w:id="346" w:name="_Toc512343337"/>
      <w:bookmarkStart w:id="347" w:name="_Toc511988603"/>
      <w:bookmarkStart w:id="348" w:name="_Toc512326340"/>
      <w:bookmarkStart w:id="349" w:name="_Toc512343073"/>
      <w:bookmarkStart w:id="350" w:name="_Toc512343338"/>
      <w:bookmarkStart w:id="351" w:name="_Toc511988604"/>
      <w:bookmarkStart w:id="352" w:name="_Toc512326341"/>
      <w:bookmarkStart w:id="353" w:name="_Toc512343074"/>
      <w:bookmarkStart w:id="354" w:name="_Toc512343339"/>
      <w:bookmarkStart w:id="355" w:name="_Toc511988605"/>
      <w:bookmarkStart w:id="356" w:name="_Toc512326342"/>
      <w:bookmarkStart w:id="357" w:name="_Toc512343075"/>
      <w:bookmarkStart w:id="358" w:name="_Toc512343340"/>
      <w:bookmarkStart w:id="359" w:name="_Toc511988607"/>
      <w:bookmarkStart w:id="360" w:name="_Toc512326344"/>
      <w:bookmarkStart w:id="361" w:name="_Toc512343077"/>
      <w:bookmarkStart w:id="362" w:name="_Toc512343342"/>
      <w:bookmarkStart w:id="363" w:name="_Toc511988609"/>
      <w:bookmarkStart w:id="364" w:name="_Toc512326346"/>
      <w:bookmarkStart w:id="365" w:name="_Toc512343079"/>
      <w:bookmarkStart w:id="366" w:name="_Toc512343344"/>
      <w:bookmarkStart w:id="367" w:name="_Toc511988610"/>
      <w:bookmarkStart w:id="368" w:name="_Toc512326347"/>
      <w:bookmarkStart w:id="369" w:name="_Toc512343080"/>
      <w:bookmarkStart w:id="370" w:name="_Toc512343345"/>
      <w:bookmarkStart w:id="371" w:name="_Toc511988611"/>
      <w:bookmarkStart w:id="372" w:name="_Toc512326348"/>
      <w:bookmarkStart w:id="373" w:name="_Toc512343081"/>
      <w:bookmarkStart w:id="374" w:name="_Toc512343346"/>
      <w:bookmarkStart w:id="375" w:name="_Toc511988612"/>
      <w:bookmarkStart w:id="376" w:name="_Toc512326349"/>
      <w:bookmarkStart w:id="377" w:name="_Toc512343082"/>
      <w:bookmarkStart w:id="378" w:name="_Toc512343347"/>
      <w:bookmarkStart w:id="379" w:name="_Toc511988614"/>
      <w:bookmarkStart w:id="380" w:name="_Toc512326351"/>
      <w:bookmarkStart w:id="381" w:name="_Toc512343084"/>
      <w:bookmarkStart w:id="382" w:name="_Toc512343349"/>
      <w:bookmarkStart w:id="383" w:name="_Toc511988616"/>
      <w:bookmarkStart w:id="384" w:name="_Toc512326353"/>
      <w:bookmarkStart w:id="385" w:name="_Toc512343086"/>
      <w:bookmarkStart w:id="386" w:name="_Toc512343351"/>
      <w:bookmarkStart w:id="387" w:name="_Toc511988617"/>
      <w:bookmarkStart w:id="388" w:name="_Toc512326354"/>
      <w:bookmarkStart w:id="389" w:name="_Toc512343087"/>
      <w:bookmarkStart w:id="390" w:name="_Toc512343352"/>
      <w:bookmarkStart w:id="391" w:name="_Toc511988618"/>
      <w:bookmarkStart w:id="392" w:name="_Toc512326355"/>
      <w:bookmarkStart w:id="393" w:name="_Toc512343088"/>
      <w:bookmarkStart w:id="394" w:name="_Toc512343353"/>
      <w:bookmarkStart w:id="395" w:name="_Toc511988619"/>
      <w:bookmarkStart w:id="396" w:name="_Toc512326356"/>
      <w:bookmarkStart w:id="397" w:name="_Toc512343089"/>
      <w:bookmarkStart w:id="398" w:name="_Toc512343354"/>
      <w:bookmarkStart w:id="399" w:name="_Toc511988621"/>
      <w:bookmarkStart w:id="400" w:name="_Toc512326358"/>
      <w:bookmarkStart w:id="401" w:name="_Toc512343091"/>
      <w:bookmarkStart w:id="402" w:name="_Toc512343356"/>
      <w:bookmarkStart w:id="403" w:name="_Toc511988622"/>
      <w:bookmarkStart w:id="404" w:name="_Toc512326359"/>
      <w:bookmarkStart w:id="405" w:name="_Toc512343092"/>
      <w:bookmarkStart w:id="406" w:name="_Toc512343357"/>
      <w:bookmarkStart w:id="407" w:name="_Toc511988623"/>
      <w:bookmarkStart w:id="408" w:name="_Toc512326360"/>
      <w:bookmarkStart w:id="409" w:name="_Toc512343093"/>
      <w:bookmarkStart w:id="410" w:name="_Toc512343358"/>
      <w:bookmarkStart w:id="411" w:name="_Toc511988624"/>
      <w:bookmarkStart w:id="412" w:name="_Toc512326361"/>
      <w:bookmarkStart w:id="413" w:name="_Toc512343094"/>
      <w:bookmarkStart w:id="414" w:name="_Toc512343359"/>
      <w:bookmarkStart w:id="415" w:name="_Toc511988625"/>
      <w:bookmarkStart w:id="416" w:name="_Toc512326362"/>
      <w:bookmarkStart w:id="417" w:name="_Toc512343095"/>
      <w:bookmarkStart w:id="418" w:name="_Toc512343360"/>
      <w:bookmarkStart w:id="419" w:name="_Toc511988626"/>
      <w:bookmarkStart w:id="420" w:name="_Toc512326363"/>
      <w:bookmarkStart w:id="421" w:name="_Toc512343096"/>
      <w:bookmarkStart w:id="422" w:name="_Toc512343361"/>
      <w:bookmarkStart w:id="423" w:name="_Toc511988628"/>
      <w:bookmarkStart w:id="424" w:name="_Toc512326365"/>
      <w:bookmarkStart w:id="425" w:name="_Toc512343098"/>
      <w:bookmarkStart w:id="426" w:name="_Toc512343363"/>
      <w:bookmarkStart w:id="427" w:name="_Toc511988629"/>
      <w:bookmarkStart w:id="428" w:name="_Toc512326366"/>
      <w:bookmarkStart w:id="429" w:name="_Toc512343099"/>
      <w:bookmarkStart w:id="430" w:name="_Toc512343364"/>
      <w:bookmarkStart w:id="431" w:name="_Ref513626536"/>
      <w:bookmarkStart w:id="432" w:name="_Toc536614077"/>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r w:rsidR="00643DE9" w:rsidRPr="00476030">
        <w:rPr>
          <w:rFonts w:hint="eastAsia"/>
          <w:lang w:eastAsia="zh-TW"/>
        </w:rPr>
        <w:lastRenderedPageBreak/>
        <w:t>車載端末の発熱抑止</w:t>
      </w:r>
      <w:bookmarkEnd w:id="431"/>
      <w:bookmarkEnd w:id="432"/>
    </w:p>
    <w:p w14:paraId="71A39AF8" w14:textId="77777777" w:rsidR="00643DE9" w:rsidRPr="00476030" w:rsidRDefault="00643DE9" w:rsidP="00643DE9">
      <w:pPr>
        <w:pStyle w:val="21"/>
        <w:rPr>
          <w:lang w:eastAsia="zh-TW"/>
        </w:rPr>
      </w:pPr>
      <w:bookmarkStart w:id="433" w:name="_Toc536614078"/>
      <w:r w:rsidRPr="00476030">
        <w:rPr>
          <w:rFonts w:hint="eastAsia"/>
          <w:lang w:eastAsia="zh-TW"/>
        </w:rPr>
        <w:t>要求事項の概要</w:t>
      </w:r>
      <w:bookmarkEnd w:id="433"/>
    </w:p>
    <w:p w14:paraId="2C7D187A" w14:textId="77777777" w:rsidR="00643DE9" w:rsidRPr="00476030" w:rsidRDefault="00643DE9" w:rsidP="00B1409B">
      <w:pPr>
        <w:pStyle w:val="31"/>
      </w:pPr>
      <w:bookmarkStart w:id="434" w:name="_Toc536614079"/>
      <w:r w:rsidRPr="00476030">
        <w:rPr>
          <w:rFonts w:hint="eastAsia"/>
        </w:rPr>
        <w:t>背景</w:t>
      </w:r>
      <w:bookmarkEnd w:id="434"/>
    </w:p>
    <w:p w14:paraId="5620C7E0" w14:textId="77777777" w:rsidR="00643DE9" w:rsidRPr="00476030" w:rsidRDefault="00643DE9" w:rsidP="00B1409B">
      <w:r w:rsidRPr="00476030">
        <w:rPr>
          <w:rFonts w:hint="eastAsia"/>
        </w:rPr>
        <w:t>近年、車載情報端末は従来のカーナビ、カーオーディオといった枠組みを超え、エンターテイメントの充実や情報通信など多様なニーズに合わせて高機能且つ高性能なシステムへと進化し続けています。その一方で、性能向上による消費電力の増加は、車載情報端末で使用される</w:t>
      </w:r>
      <w:r w:rsidRPr="00476030">
        <w:rPr>
          <w:rFonts w:hint="eastAsia"/>
        </w:rPr>
        <w:t>SoC</w:t>
      </w:r>
      <w:r w:rsidRPr="00476030">
        <w:rPr>
          <w:rFonts w:hint="eastAsia"/>
        </w:rPr>
        <w:t>や</w:t>
      </w:r>
      <w:r w:rsidRPr="00476030">
        <w:rPr>
          <w:rFonts w:hint="eastAsia"/>
        </w:rPr>
        <w:t>DRAM</w:t>
      </w:r>
      <w:r w:rsidRPr="00476030">
        <w:rPr>
          <w:rFonts w:hint="eastAsia"/>
        </w:rPr>
        <w:t>などの耐熱規格を超える膨大な発熱を引き起こし、熱対策・熱設計の難易度は高まっています。また、発熱は半導体の製品寿命や故障率に大きく影響を与えることから、製品ベンダは、ファンや放熱器など多大なコストを費やし対策しているのが現状です。そのため、ソフトウェアで発熱抑止をすることで、ファンや放熱器などのボムコストを抑えることが強く求められています。</w:t>
      </w:r>
    </w:p>
    <w:p w14:paraId="42A0C81F" w14:textId="77777777" w:rsidR="00643DE9" w:rsidRPr="00476030" w:rsidRDefault="00643DE9" w:rsidP="00B1409B">
      <w:pPr>
        <w:pStyle w:val="space"/>
      </w:pPr>
    </w:p>
    <w:p w14:paraId="2D2A2EBF" w14:textId="77777777" w:rsidR="00B1409B" w:rsidRPr="00476030" w:rsidRDefault="00B1409B" w:rsidP="00B1409B">
      <w:r w:rsidRPr="00476030">
        <w:br w:type="page"/>
      </w:r>
    </w:p>
    <w:p w14:paraId="465014ED" w14:textId="77777777" w:rsidR="00643DE9" w:rsidRPr="00476030" w:rsidRDefault="00643DE9" w:rsidP="00B1409B">
      <w:pPr>
        <w:pStyle w:val="31"/>
      </w:pPr>
      <w:bookmarkStart w:id="435" w:name="_Toc536614080"/>
      <w:r w:rsidRPr="00476030">
        <w:rPr>
          <w:rFonts w:hint="eastAsia"/>
        </w:rPr>
        <w:lastRenderedPageBreak/>
        <w:t>実現方法</w:t>
      </w:r>
      <w:bookmarkEnd w:id="435"/>
    </w:p>
    <w:p w14:paraId="093FA324" w14:textId="77777777" w:rsidR="00643DE9" w:rsidRPr="00476030" w:rsidRDefault="00643DE9" w:rsidP="00B1409B">
      <w:r w:rsidRPr="00476030">
        <w:rPr>
          <w:rFonts w:hint="eastAsia"/>
        </w:rPr>
        <w:t>発熱を抑止する場合、従来からソフトウェアで実現できる手法としては消費電力を削減することが一般的です。</w:t>
      </w:r>
      <w:r w:rsidR="00865BF7">
        <w:rPr>
          <w:rFonts w:eastAsia="平成明朝"/>
        </w:rPr>
        <w:t>R-Car Series, 3</w:t>
      </w:r>
      <w:r w:rsidR="00865BF7">
        <w:rPr>
          <w:rFonts w:eastAsia="平成明朝" w:hint="eastAsia"/>
        </w:rPr>
        <w:t>rd</w:t>
      </w:r>
      <w:r w:rsidR="00865BF7">
        <w:rPr>
          <w:rFonts w:eastAsia="平成明朝"/>
          <w:sz w:val="13"/>
          <w:szCs w:val="13"/>
        </w:rPr>
        <w:t xml:space="preserve"> </w:t>
      </w:r>
      <w:r w:rsidR="00865BF7">
        <w:rPr>
          <w:rFonts w:eastAsia="平成明朝"/>
        </w:rPr>
        <w:t>Generation</w:t>
      </w:r>
      <w:r w:rsidRPr="00476030">
        <w:rPr>
          <w:rFonts w:hint="eastAsia"/>
        </w:rPr>
        <w:t>からは</w:t>
      </w:r>
      <w:r w:rsidRPr="00476030">
        <w:rPr>
          <w:rFonts w:hint="eastAsia"/>
        </w:rPr>
        <w:t>Kernel</w:t>
      </w:r>
      <w:r w:rsidRPr="00476030">
        <w:rPr>
          <w:rFonts w:hint="eastAsia"/>
        </w:rPr>
        <w:t>層で</w:t>
      </w:r>
      <w:r w:rsidRPr="00476030">
        <w:rPr>
          <w:rFonts w:hint="eastAsia"/>
        </w:rPr>
        <w:t>SoC</w:t>
      </w:r>
      <w:r w:rsidRPr="00476030">
        <w:rPr>
          <w:rFonts w:hint="eastAsia"/>
        </w:rPr>
        <w:t>の温度上昇に応じて自動で消費電力を削減する機能をサポートしています</w:t>
      </w:r>
      <w:r w:rsidRPr="00476030">
        <w:rPr>
          <w:rFonts w:hint="eastAsia"/>
        </w:rPr>
        <w:t>(Thermal Management)</w:t>
      </w:r>
      <w:r w:rsidRPr="00476030">
        <w:rPr>
          <w:rFonts w:hint="eastAsia"/>
        </w:rPr>
        <w:t>。本章ではこの</w:t>
      </w:r>
      <w:r w:rsidRPr="00476030">
        <w:rPr>
          <w:rFonts w:hint="eastAsia"/>
        </w:rPr>
        <w:t>Thermal Management</w:t>
      </w:r>
      <w:r w:rsidRPr="00476030">
        <w:rPr>
          <w:rFonts w:hint="eastAsia"/>
        </w:rPr>
        <w:t>の概要と事例について説明します。</w:t>
      </w:r>
    </w:p>
    <w:p w14:paraId="696243CA" w14:textId="77777777" w:rsidR="003C762F" w:rsidRPr="00476030" w:rsidRDefault="003C762F" w:rsidP="003C762F">
      <w:pPr>
        <w:pStyle w:val="space"/>
        <w:rPr>
          <w:lang w:eastAsia="zh-TW"/>
        </w:rPr>
      </w:pPr>
    </w:p>
    <w:p w14:paraId="79CF808F" w14:textId="77777777" w:rsidR="00643DE9" w:rsidRPr="00476030" w:rsidRDefault="00643DE9" w:rsidP="00643DE9">
      <w:pPr>
        <w:pStyle w:val="21"/>
        <w:rPr>
          <w:lang w:eastAsia="zh-TW"/>
        </w:rPr>
      </w:pPr>
      <w:r w:rsidRPr="00476030">
        <w:br w:type="page"/>
      </w:r>
      <w:bookmarkStart w:id="436" w:name="_Toc536614081"/>
      <w:r w:rsidRPr="00476030">
        <w:rPr>
          <w:rFonts w:hint="eastAsia"/>
          <w:lang w:eastAsia="zh-TW"/>
        </w:rPr>
        <w:lastRenderedPageBreak/>
        <w:t>Thermal Management</w:t>
      </w:r>
      <w:r w:rsidRPr="00476030">
        <w:rPr>
          <w:rFonts w:hint="eastAsia"/>
          <w:lang w:eastAsia="zh-TW"/>
        </w:rPr>
        <w:t>の概要</w:t>
      </w:r>
      <w:bookmarkEnd w:id="436"/>
    </w:p>
    <w:p w14:paraId="2883E889" w14:textId="77777777" w:rsidR="00643DE9" w:rsidRPr="00476030" w:rsidRDefault="00A5027B" w:rsidP="00643DE9">
      <w:pPr>
        <w:pStyle w:val="Level1unordered"/>
        <w:rPr>
          <w:lang w:eastAsia="ja-JP"/>
        </w:rPr>
      </w:pPr>
      <w:r w:rsidRPr="00476030">
        <w:rPr>
          <w:lang w:eastAsia="ja-JP"/>
        </w:rPr>
        <w:t xml:space="preserve"> </w:t>
      </w:r>
      <w:r w:rsidR="00643DE9" w:rsidRPr="00476030">
        <w:rPr>
          <w:rFonts w:hint="eastAsia"/>
          <w:lang w:eastAsia="ja-JP"/>
        </w:rPr>
        <w:t>Thermal Management</w:t>
      </w:r>
      <w:r w:rsidR="00643DE9" w:rsidRPr="00476030">
        <w:rPr>
          <w:rFonts w:hint="eastAsia"/>
          <w:lang w:eastAsia="ja-JP"/>
        </w:rPr>
        <w:t>は、高温環境下において発熱を抑止するために消費電力をコントロールすることができます。</w:t>
      </w:r>
    </w:p>
    <w:p w14:paraId="677C898A" w14:textId="77777777" w:rsidR="00643DE9" w:rsidRPr="00476030" w:rsidRDefault="00643DE9" w:rsidP="00A5027B">
      <w:pPr>
        <w:pStyle w:val="Level1cont"/>
        <w:ind w:firstLineChars="50" w:firstLine="100"/>
      </w:pPr>
      <w:r w:rsidRPr="00476030">
        <w:rPr>
          <w:rFonts w:hint="eastAsia"/>
          <w:lang w:eastAsia="zh-TW"/>
        </w:rPr>
        <w:t>(</w:t>
      </w:r>
      <w:r w:rsidRPr="00476030">
        <w:rPr>
          <w:rFonts w:hint="eastAsia"/>
          <w:lang w:eastAsia="zh-TW"/>
        </w:rPr>
        <w:t>詳細は”</w:t>
      </w:r>
      <w:proofErr w:type="spellStart"/>
      <w:r w:rsidR="00A50565" w:rsidRPr="00476030">
        <w:rPr>
          <w:lang w:eastAsia="zh-TW"/>
        </w:rPr>
        <w:t>RENESAS_RCH3M3M3NE3_PowerManagement_UM</w:t>
      </w:r>
      <w:proofErr w:type="spellEnd"/>
      <w:r w:rsidRPr="00476030">
        <w:rPr>
          <w:rFonts w:hint="eastAsia"/>
          <w:lang w:eastAsia="zh-TW"/>
        </w:rPr>
        <w:t>”を参照下さい</w:t>
      </w:r>
      <w:r w:rsidRPr="00476030">
        <w:rPr>
          <w:rFonts w:hint="eastAsia"/>
          <w:lang w:eastAsia="zh-TW"/>
        </w:rPr>
        <w:t>)</w:t>
      </w:r>
    </w:p>
    <w:p w14:paraId="2FB54EB2" w14:textId="77777777" w:rsidR="00643DE9" w:rsidRPr="00476030" w:rsidRDefault="00643DE9" w:rsidP="001F311A">
      <w:pPr>
        <w:pStyle w:val="listend"/>
      </w:pPr>
    </w:p>
    <w:p w14:paraId="5998DB27" w14:textId="75FCCA5E" w:rsidR="00FC3B10" w:rsidRPr="00476030" w:rsidRDefault="00FC3B10" w:rsidP="00FC3B10">
      <w:pPr>
        <w:pStyle w:val="tabletitie"/>
      </w:pPr>
      <w:r w:rsidRPr="00476030">
        <w:rPr>
          <w:rFonts w:hint="eastAsia"/>
        </w:rPr>
        <w:t>表</w:t>
      </w:r>
      <w:r w:rsidRPr="00476030">
        <w:rPr>
          <w:rFonts w:hint="eastAsia"/>
        </w:rPr>
        <w:t xml:space="preserve"> </w:t>
      </w:r>
      <w:r w:rsidR="001E70E6" w:rsidRPr="00476030">
        <w:fldChar w:fldCharType="begin"/>
      </w:r>
      <w:r w:rsidR="001E70E6" w:rsidRPr="00476030">
        <w:instrText xml:space="preserve"> </w:instrText>
      </w:r>
      <w:r w:rsidR="001E70E6" w:rsidRPr="00476030">
        <w:rPr>
          <w:rFonts w:hint="eastAsia"/>
        </w:rPr>
        <w:instrText>STYLEREF 1 \s</w:instrText>
      </w:r>
      <w:r w:rsidR="001E70E6" w:rsidRPr="00476030">
        <w:instrText xml:space="preserve"> </w:instrText>
      </w:r>
      <w:r w:rsidR="001E70E6" w:rsidRPr="00476030">
        <w:fldChar w:fldCharType="separate"/>
      </w:r>
      <w:r w:rsidR="00635E9F">
        <w:rPr>
          <w:noProof/>
        </w:rPr>
        <w:t>4</w:t>
      </w:r>
      <w:r w:rsidR="001E70E6" w:rsidRPr="00476030">
        <w:fldChar w:fldCharType="end"/>
      </w:r>
      <w:r w:rsidR="001E70E6" w:rsidRPr="00476030">
        <w:noBreakHyphen/>
      </w:r>
      <w:r w:rsidR="001E70E6" w:rsidRPr="00476030">
        <w:fldChar w:fldCharType="begin"/>
      </w:r>
      <w:r w:rsidR="001E70E6" w:rsidRPr="00476030">
        <w:instrText xml:space="preserve"> </w:instrText>
      </w:r>
      <w:r w:rsidR="001E70E6" w:rsidRPr="00476030">
        <w:rPr>
          <w:rFonts w:hint="eastAsia"/>
        </w:rPr>
        <w:instrText xml:space="preserve">SEQ </w:instrText>
      </w:r>
      <w:r w:rsidR="001E70E6" w:rsidRPr="00476030">
        <w:rPr>
          <w:rFonts w:hint="eastAsia"/>
        </w:rPr>
        <w:instrText>表</w:instrText>
      </w:r>
      <w:r w:rsidR="001E70E6" w:rsidRPr="00476030">
        <w:rPr>
          <w:rFonts w:hint="eastAsia"/>
        </w:rPr>
        <w:instrText xml:space="preserve"> \* ARABIC \s 1</w:instrText>
      </w:r>
      <w:r w:rsidR="001E70E6" w:rsidRPr="00476030">
        <w:instrText xml:space="preserve"> </w:instrText>
      </w:r>
      <w:r w:rsidR="001E70E6" w:rsidRPr="00476030">
        <w:fldChar w:fldCharType="separate"/>
      </w:r>
      <w:r w:rsidR="00635E9F">
        <w:rPr>
          <w:noProof/>
        </w:rPr>
        <w:t>1</w:t>
      </w:r>
      <w:r w:rsidR="001E70E6" w:rsidRPr="00476030">
        <w:fldChar w:fldCharType="end"/>
      </w:r>
      <w:r w:rsidR="00811BC6" w:rsidRPr="00476030">
        <w:rPr>
          <w:rFonts w:hint="eastAsia"/>
        </w:rPr>
        <w:t xml:space="preserve">　</w:t>
      </w:r>
      <w:r w:rsidR="006B0727" w:rsidRPr="00476030">
        <w:rPr>
          <w:rFonts w:hint="eastAsia"/>
        </w:rPr>
        <w:t>Thermal Management</w:t>
      </w:r>
      <w:r w:rsidR="006B0727" w:rsidRPr="00476030">
        <w:rPr>
          <w:rFonts w:hint="eastAsia"/>
        </w:rPr>
        <w:t>のソフトウェア概要</w:t>
      </w:r>
    </w:p>
    <w:tbl>
      <w:tblPr>
        <w:tblStyle w:val="affff6"/>
        <w:tblW w:w="0" w:type="auto"/>
        <w:tblLook w:val="04A0" w:firstRow="1" w:lastRow="0" w:firstColumn="1" w:lastColumn="0" w:noHBand="0" w:noVBand="1"/>
      </w:tblPr>
      <w:tblGrid>
        <w:gridCol w:w="1779"/>
        <w:gridCol w:w="7850"/>
      </w:tblGrid>
      <w:tr w:rsidR="00EA13FA" w:rsidRPr="00476030" w14:paraId="1163AE79" w14:textId="77777777" w:rsidTr="00FC3B10">
        <w:tc>
          <w:tcPr>
            <w:tcW w:w="1809" w:type="dxa"/>
          </w:tcPr>
          <w:p w14:paraId="581C54DD" w14:textId="77777777" w:rsidR="00EA13FA" w:rsidRPr="00476030" w:rsidRDefault="00EA13FA" w:rsidP="00EA13FA">
            <w:pPr>
              <w:pStyle w:val="tablehead"/>
            </w:pPr>
            <w:r w:rsidRPr="00476030">
              <w:rPr>
                <w:rFonts w:hint="eastAsia"/>
              </w:rPr>
              <w:t>機能名</w:t>
            </w:r>
          </w:p>
        </w:tc>
        <w:tc>
          <w:tcPr>
            <w:tcW w:w="8028" w:type="dxa"/>
          </w:tcPr>
          <w:p w14:paraId="51F07920" w14:textId="77777777" w:rsidR="00EA13FA" w:rsidRPr="00476030" w:rsidRDefault="00EA13FA" w:rsidP="00EA13FA">
            <w:pPr>
              <w:pStyle w:val="tablehead"/>
            </w:pPr>
            <w:r w:rsidRPr="00476030">
              <w:rPr>
                <w:rFonts w:hint="eastAsia"/>
              </w:rPr>
              <w:t>ソフトウェア仕様の概要説明</w:t>
            </w:r>
          </w:p>
        </w:tc>
      </w:tr>
      <w:tr w:rsidR="00EA13FA" w:rsidRPr="00476030" w14:paraId="5278DE10" w14:textId="77777777" w:rsidTr="00FC3B10">
        <w:tc>
          <w:tcPr>
            <w:tcW w:w="1809" w:type="dxa"/>
          </w:tcPr>
          <w:p w14:paraId="38291660" w14:textId="77777777" w:rsidR="00EA13FA" w:rsidRPr="00476030" w:rsidRDefault="00EA13FA" w:rsidP="00EA13FA">
            <w:pPr>
              <w:pStyle w:val="tablebody"/>
            </w:pPr>
            <w:r w:rsidRPr="00476030">
              <w:rPr>
                <w:rFonts w:hint="eastAsia"/>
              </w:rPr>
              <w:t>IPA</w:t>
            </w:r>
          </w:p>
        </w:tc>
        <w:tc>
          <w:tcPr>
            <w:tcW w:w="8028" w:type="dxa"/>
          </w:tcPr>
          <w:p w14:paraId="1B4C201E" w14:textId="77777777" w:rsidR="00EA13FA" w:rsidRPr="00476030" w:rsidRDefault="00EA13FA" w:rsidP="003C5578">
            <w:pPr>
              <w:pStyle w:val="tablebody"/>
              <w:jc w:val="both"/>
            </w:pPr>
            <w:r w:rsidRPr="00476030">
              <w:rPr>
                <w:rFonts w:hint="eastAsia"/>
              </w:rPr>
              <w:t>IPA</w:t>
            </w:r>
            <w:r w:rsidRPr="00476030">
              <w:rPr>
                <w:rFonts w:hint="eastAsia"/>
              </w:rPr>
              <w:t>は、</w:t>
            </w:r>
            <w:r w:rsidRPr="00476030">
              <w:rPr>
                <w:rFonts w:hint="eastAsia"/>
              </w:rPr>
              <w:t>SoC</w:t>
            </w:r>
            <w:r w:rsidRPr="00476030">
              <w:rPr>
                <w:rFonts w:hint="eastAsia"/>
              </w:rPr>
              <w:t>のジャンクション温度を監視し、</w:t>
            </w:r>
            <w:r w:rsidRPr="00476030">
              <w:rPr>
                <w:rFonts w:hint="eastAsia"/>
              </w:rPr>
              <w:t>SoC</w:t>
            </w:r>
            <w:r w:rsidRPr="00476030">
              <w:rPr>
                <w:rFonts w:hint="eastAsia"/>
              </w:rPr>
              <w:t>の限界耐熱温度が許容量を超えないために、</w:t>
            </w:r>
            <w:r w:rsidRPr="00476030">
              <w:rPr>
                <w:rFonts w:hint="eastAsia"/>
              </w:rPr>
              <w:t>CPU Freq</w:t>
            </w:r>
            <w:r w:rsidRPr="00476030">
              <w:rPr>
                <w:rFonts w:hint="eastAsia"/>
              </w:rPr>
              <w:t>を用いてパフォーマンスを調整する機能です。</w:t>
            </w:r>
          </w:p>
        </w:tc>
      </w:tr>
      <w:tr w:rsidR="00EA13FA" w:rsidRPr="00476030" w14:paraId="3E85371C" w14:textId="77777777" w:rsidTr="00FC3B10">
        <w:tc>
          <w:tcPr>
            <w:tcW w:w="1809" w:type="dxa"/>
          </w:tcPr>
          <w:p w14:paraId="01EBEA60" w14:textId="77777777" w:rsidR="00EA13FA" w:rsidRPr="00476030" w:rsidRDefault="00EA13FA" w:rsidP="00EA13FA">
            <w:pPr>
              <w:pStyle w:val="tablebody"/>
            </w:pPr>
            <w:r w:rsidRPr="00476030">
              <w:rPr>
                <w:rFonts w:hint="eastAsia"/>
              </w:rPr>
              <w:t>EMS</w:t>
            </w:r>
          </w:p>
        </w:tc>
        <w:tc>
          <w:tcPr>
            <w:tcW w:w="8028" w:type="dxa"/>
          </w:tcPr>
          <w:p w14:paraId="528B2131" w14:textId="77777777" w:rsidR="00EA13FA" w:rsidRPr="00476030" w:rsidRDefault="00EA13FA" w:rsidP="003C5578">
            <w:pPr>
              <w:pStyle w:val="tablebody"/>
              <w:jc w:val="both"/>
            </w:pPr>
            <w:r w:rsidRPr="00476030">
              <w:rPr>
                <w:rFonts w:hint="eastAsia"/>
              </w:rPr>
              <w:t>EMS</w:t>
            </w:r>
            <w:r w:rsidRPr="00476030">
              <w:rPr>
                <w:rFonts w:hint="eastAsia"/>
              </w:rPr>
              <w:t>は、</w:t>
            </w:r>
            <w:r w:rsidRPr="00476030">
              <w:rPr>
                <w:rFonts w:hint="eastAsia"/>
              </w:rPr>
              <w:t>SoC</w:t>
            </w:r>
            <w:r w:rsidRPr="00476030">
              <w:rPr>
                <w:rFonts w:hint="eastAsia"/>
              </w:rPr>
              <w:t>のジャンクション温度を監視し、</w:t>
            </w:r>
            <w:r w:rsidRPr="00476030">
              <w:rPr>
                <w:rFonts w:hint="eastAsia"/>
              </w:rPr>
              <w:t>SoC</w:t>
            </w:r>
            <w:r w:rsidRPr="00476030">
              <w:rPr>
                <w:rFonts w:hint="eastAsia"/>
              </w:rPr>
              <w:t>の限界耐熱温度が許容量を超えないために、</w:t>
            </w:r>
            <w:r w:rsidRPr="00476030">
              <w:rPr>
                <w:rFonts w:hint="eastAsia"/>
              </w:rPr>
              <w:t xml:space="preserve">CPU </w:t>
            </w:r>
            <w:proofErr w:type="spellStart"/>
            <w:r w:rsidRPr="00476030">
              <w:rPr>
                <w:rFonts w:hint="eastAsia"/>
              </w:rPr>
              <w:t>Hotplug</w:t>
            </w:r>
            <w:proofErr w:type="spellEnd"/>
            <w:r w:rsidRPr="00476030">
              <w:rPr>
                <w:rFonts w:hint="eastAsia"/>
              </w:rPr>
              <w:t>を用いて</w:t>
            </w:r>
            <w:r w:rsidRPr="00476030">
              <w:rPr>
                <w:rFonts w:hint="eastAsia"/>
              </w:rPr>
              <w:t>CPU</w:t>
            </w:r>
            <w:r w:rsidRPr="00476030">
              <w:rPr>
                <w:rFonts w:hint="eastAsia"/>
              </w:rPr>
              <w:t>の電源を</w:t>
            </w:r>
            <w:r w:rsidRPr="00476030">
              <w:rPr>
                <w:rFonts w:hint="eastAsia"/>
              </w:rPr>
              <w:t>shutdown</w:t>
            </w:r>
            <w:r w:rsidRPr="00476030">
              <w:rPr>
                <w:rFonts w:hint="eastAsia"/>
              </w:rPr>
              <w:t>させる機能です。</w:t>
            </w:r>
          </w:p>
        </w:tc>
      </w:tr>
    </w:tbl>
    <w:p w14:paraId="17A003A4" w14:textId="77777777" w:rsidR="00EA13FA" w:rsidRPr="00476030" w:rsidRDefault="00EA13FA" w:rsidP="00EA13FA">
      <w:pPr>
        <w:pStyle w:val="tableend"/>
      </w:pPr>
    </w:p>
    <w:p w14:paraId="70B87594" w14:textId="77777777" w:rsidR="00EA13FA" w:rsidRPr="00476030" w:rsidRDefault="00EA13FA" w:rsidP="00EA13FA">
      <w:pPr>
        <w:pStyle w:val="space"/>
      </w:pPr>
    </w:p>
    <w:p w14:paraId="6F83A826" w14:textId="77777777" w:rsidR="00EA13FA" w:rsidRPr="00476030" w:rsidRDefault="00A5027B" w:rsidP="00D908A2">
      <w:pPr>
        <w:pStyle w:val="Level1unordered"/>
        <w:jc w:val="both"/>
        <w:rPr>
          <w:lang w:eastAsia="ja-JP"/>
        </w:rPr>
      </w:pPr>
      <w:r w:rsidRPr="00476030">
        <w:rPr>
          <w:rFonts w:hint="eastAsia"/>
          <w:lang w:eastAsia="ja-JP"/>
        </w:rPr>
        <w:t xml:space="preserve"> </w:t>
      </w:r>
      <w:r w:rsidR="00EA13FA" w:rsidRPr="00476030">
        <w:rPr>
          <w:rFonts w:hint="eastAsia"/>
          <w:lang w:eastAsia="ja-JP"/>
        </w:rPr>
        <w:t>消費電力をコントロールする際、動作周波数</w:t>
      </w:r>
      <w:r w:rsidR="00EA13FA" w:rsidRPr="00476030">
        <w:rPr>
          <w:rFonts w:hint="eastAsia"/>
          <w:lang w:eastAsia="ja-JP"/>
        </w:rPr>
        <w:t>/</w:t>
      </w:r>
      <w:r w:rsidR="00EA13FA" w:rsidRPr="00476030">
        <w:rPr>
          <w:rFonts w:hint="eastAsia"/>
          <w:lang w:eastAsia="ja-JP"/>
        </w:rPr>
        <w:t>電圧、及び</w:t>
      </w:r>
      <w:r w:rsidR="00EA13FA" w:rsidRPr="00476030">
        <w:rPr>
          <w:rFonts w:hint="eastAsia"/>
          <w:lang w:eastAsia="ja-JP"/>
        </w:rPr>
        <w:t>Cortex-</w:t>
      </w:r>
      <w:proofErr w:type="spellStart"/>
      <w:r w:rsidR="00EA13FA" w:rsidRPr="00476030">
        <w:rPr>
          <w:rFonts w:hint="eastAsia"/>
          <w:lang w:eastAsia="ja-JP"/>
        </w:rPr>
        <w:t>A57</w:t>
      </w:r>
      <w:proofErr w:type="spellEnd"/>
      <w:r w:rsidR="00EA13FA" w:rsidRPr="00476030">
        <w:rPr>
          <w:rFonts w:hint="eastAsia"/>
          <w:lang w:eastAsia="ja-JP"/>
        </w:rPr>
        <w:t>の一部コアの電源遮断を行うため、性能面では大幅な低下が見込まれます。つまり、これは動作中の</w:t>
      </w:r>
      <w:r w:rsidR="00EA13FA" w:rsidRPr="00476030">
        <w:rPr>
          <w:rFonts w:hint="eastAsia"/>
          <w:lang w:eastAsia="ja-JP"/>
        </w:rPr>
        <w:t>Application</w:t>
      </w:r>
      <w:r w:rsidR="00EA13FA" w:rsidRPr="00476030">
        <w:rPr>
          <w:rFonts w:hint="eastAsia"/>
          <w:lang w:eastAsia="ja-JP"/>
        </w:rPr>
        <w:t>のレスポンスが悪くなり、ユーザーへの快適性の低下につながる可能性があります。</w:t>
      </w:r>
      <w:r w:rsidR="00EA13FA" w:rsidRPr="00476030">
        <w:rPr>
          <w:rFonts w:hint="eastAsia"/>
          <w:lang w:eastAsia="ja-JP"/>
        </w:rPr>
        <w:t>Thermal Management</w:t>
      </w:r>
      <w:r w:rsidR="00EA13FA" w:rsidRPr="00476030">
        <w:rPr>
          <w:rFonts w:hint="eastAsia"/>
          <w:lang w:eastAsia="ja-JP"/>
        </w:rPr>
        <w:t>はあくまで耐熱規格を超える発熱から製品を守るためのバックアッププランになります。ユーザーへの快適性を維持する場合は、お客様にて高温環境下に至る前に不要な</w:t>
      </w:r>
      <w:r w:rsidR="00EA13FA" w:rsidRPr="00476030">
        <w:rPr>
          <w:rFonts w:hint="eastAsia"/>
          <w:lang w:eastAsia="ja-JP"/>
        </w:rPr>
        <w:t>Application</w:t>
      </w:r>
      <w:r w:rsidR="00EA13FA" w:rsidRPr="00476030">
        <w:rPr>
          <w:rFonts w:hint="eastAsia"/>
          <w:lang w:eastAsia="ja-JP"/>
        </w:rPr>
        <w:t>を停止するなど消費電力を下げる施策を実施頂くことを推奨します。</w:t>
      </w:r>
    </w:p>
    <w:p w14:paraId="28D69D89" w14:textId="70C9C95B" w:rsidR="00EA13FA" w:rsidRPr="00476030" w:rsidRDefault="00A5027B" w:rsidP="00EA13FA">
      <w:pPr>
        <w:pStyle w:val="Level1unordered"/>
        <w:rPr>
          <w:lang w:eastAsia="ja-JP"/>
        </w:rPr>
      </w:pPr>
      <w:r w:rsidRPr="00476030">
        <w:rPr>
          <w:lang w:eastAsia="ja-JP"/>
        </w:rPr>
        <w:t xml:space="preserve"> </w:t>
      </w:r>
      <w:r w:rsidR="00EA13FA" w:rsidRPr="00476030">
        <w:rPr>
          <w:rFonts w:hint="eastAsia"/>
          <w:lang w:eastAsia="ja-JP"/>
        </w:rPr>
        <w:t>Thermal Management</w:t>
      </w:r>
      <w:r w:rsidR="00EA13FA" w:rsidRPr="00476030">
        <w:rPr>
          <w:rFonts w:hint="eastAsia"/>
          <w:lang w:eastAsia="ja-JP"/>
        </w:rPr>
        <w:t>は制御に必要なパラメータ設定があり環境に依存します。パラメータの設定方法は</w:t>
      </w:r>
      <w:r w:rsidR="00206CAB">
        <w:rPr>
          <w:lang w:eastAsia="ja-JP"/>
        </w:rPr>
        <w:fldChar w:fldCharType="begin"/>
      </w:r>
      <w:r w:rsidR="00206CAB">
        <w:rPr>
          <w:lang w:eastAsia="ja-JP"/>
        </w:rPr>
        <w:instrText xml:space="preserve"> </w:instrText>
      </w:r>
      <w:r w:rsidR="00206CAB">
        <w:rPr>
          <w:rFonts w:hint="eastAsia"/>
          <w:lang w:eastAsia="ja-JP"/>
        </w:rPr>
        <w:instrText>REF _Ref513626658 \r \h</w:instrText>
      </w:r>
      <w:r w:rsidR="00206CAB">
        <w:rPr>
          <w:lang w:eastAsia="ja-JP"/>
        </w:rPr>
        <w:instrText xml:space="preserve"> </w:instrText>
      </w:r>
      <w:r w:rsidR="00206CAB">
        <w:rPr>
          <w:lang w:eastAsia="ja-JP"/>
        </w:rPr>
      </w:r>
      <w:r w:rsidR="00206CAB">
        <w:rPr>
          <w:lang w:eastAsia="ja-JP"/>
        </w:rPr>
        <w:fldChar w:fldCharType="separate"/>
      </w:r>
      <w:r w:rsidR="00635E9F">
        <w:rPr>
          <w:lang w:eastAsia="ja-JP"/>
        </w:rPr>
        <w:t>4.3</w:t>
      </w:r>
      <w:r w:rsidR="00206CAB">
        <w:rPr>
          <w:lang w:eastAsia="ja-JP"/>
        </w:rPr>
        <w:fldChar w:fldCharType="end"/>
      </w:r>
      <w:r w:rsidR="00EA13FA" w:rsidRPr="00476030">
        <w:rPr>
          <w:rFonts w:hint="eastAsia"/>
          <w:lang w:eastAsia="ja-JP"/>
        </w:rPr>
        <w:t>章を参照ください。</w:t>
      </w:r>
    </w:p>
    <w:p w14:paraId="4C66619E" w14:textId="77777777" w:rsidR="001F311A" w:rsidRPr="00476030" w:rsidRDefault="001F311A" w:rsidP="001F311A">
      <w:pPr>
        <w:pStyle w:val="listend"/>
        <w:rPr>
          <w:lang w:eastAsia="ja-JP"/>
        </w:rPr>
      </w:pPr>
    </w:p>
    <w:p w14:paraId="0EBBC3DE" w14:textId="77777777" w:rsidR="001F311A" w:rsidRPr="00476030" w:rsidRDefault="001F311A" w:rsidP="001F311A">
      <w:pPr>
        <w:pStyle w:val="space"/>
      </w:pPr>
    </w:p>
    <w:p w14:paraId="5455CA7A" w14:textId="77777777" w:rsidR="00FC3B10" w:rsidRPr="00476030" w:rsidRDefault="001F311A" w:rsidP="00B3460C">
      <w:pPr>
        <w:pStyle w:val="21"/>
        <w:rPr>
          <w:lang w:eastAsia="zh-TW"/>
        </w:rPr>
      </w:pPr>
      <w:r w:rsidRPr="00476030">
        <w:br w:type="page"/>
      </w:r>
      <w:bookmarkStart w:id="437" w:name="_Ref513626658"/>
      <w:bookmarkStart w:id="438" w:name="_Toc536614082"/>
      <w:r w:rsidRPr="00476030">
        <w:rPr>
          <w:rFonts w:hint="eastAsia"/>
          <w:lang w:eastAsia="zh-TW"/>
        </w:rPr>
        <w:lastRenderedPageBreak/>
        <w:t>パラメータ設定事例</w:t>
      </w:r>
      <w:bookmarkEnd w:id="437"/>
      <w:bookmarkEnd w:id="438"/>
    </w:p>
    <w:p w14:paraId="7A459850" w14:textId="77777777" w:rsidR="00FC3B10" w:rsidRPr="00476030" w:rsidRDefault="001F311A" w:rsidP="001F311A">
      <w:pPr>
        <w:pStyle w:val="Level1unordered"/>
        <w:rPr>
          <w:lang w:eastAsia="ja-JP"/>
        </w:rPr>
      </w:pPr>
      <w:r w:rsidRPr="00476030">
        <w:rPr>
          <w:rFonts w:hint="eastAsia"/>
          <w:lang w:eastAsia="ja-JP"/>
        </w:rPr>
        <w:t>Thermal management</w:t>
      </w:r>
      <w:r w:rsidRPr="00476030">
        <w:rPr>
          <w:rFonts w:hint="eastAsia"/>
          <w:lang w:eastAsia="ja-JP"/>
        </w:rPr>
        <w:t>のパラメータは、お客様の環境に依存し設定する必要があります。</w:t>
      </w:r>
    </w:p>
    <w:p w14:paraId="5AF127C7" w14:textId="3A9D7196" w:rsidR="001F311A" w:rsidRPr="00476030" w:rsidRDefault="001F311A" w:rsidP="001F311A">
      <w:pPr>
        <w:pStyle w:val="Level1unordered"/>
        <w:rPr>
          <w:lang w:eastAsia="ja-JP"/>
        </w:rPr>
      </w:pPr>
      <w:r w:rsidRPr="00476030">
        <w:rPr>
          <w:rFonts w:hint="eastAsia"/>
          <w:lang w:eastAsia="ja-JP"/>
        </w:rPr>
        <w:t>弊社では</w:t>
      </w:r>
      <w:proofErr w:type="spellStart"/>
      <w:r w:rsidRPr="00476030">
        <w:rPr>
          <w:rFonts w:hint="eastAsia"/>
          <w:lang w:eastAsia="ja-JP"/>
        </w:rPr>
        <w:t>Salvator</w:t>
      </w:r>
      <w:proofErr w:type="spellEnd"/>
      <w:r w:rsidRPr="00476030">
        <w:rPr>
          <w:rFonts w:hint="eastAsia"/>
          <w:lang w:eastAsia="ja-JP"/>
        </w:rPr>
        <w:t>-X</w:t>
      </w:r>
      <w:r w:rsidR="002433C4" w:rsidRPr="00476030">
        <w:rPr>
          <w:rFonts w:hint="eastAsia"/>
          <w:lang w:eastAsia="ja-JP"/>
        </w:rPr>
        <w:t>を用いて</w:t>
      </w:r>
      <w:r w:rsidR="00206CAB">
        <w:rPr>
          <w:lang w:eastAsia="ja-JP"/>
        </w:rPr>
        <w:fldChar w:fldCharType="begin"/>
      </w:r>
      <w:r w:rsidR="00206CAB">
        <w:rPr>
          <w:lang w:eastAsia="ja-JP"/>
        </w:rPr>
        <w:instrText xml:space="preserve"> </w:instrText>
      </w:r>
      <w:r w:rsidR="00206CAB">
        <w:rPr>
          <w:rFonts w:hint="eastAsia"/>
          <w:lang w:eastAsia="ja-JP"/>
        </w:rPr>
        <w:instrText>REF _Ref513626692 \h</w:instrText>
      </w:r>
      <w:r w:rsidR="00206CAB">
        <w:rPr>
          <w:lang w:eastAsia="ja-JP"/>
        </w:rPr>
        <w:instrText xml:space="preserve"> </w:instrText>
      </w:r>
      <w:r w:rsidR="00206CAB">
        <w:rPr>
          <w:lang w:eastAsia="ja-JP"/>
        </w:rPr>
      </w:r>
      <w:r w:rsidR="00206CAB">
        <w:rPr>
          <w:lang w:eastAsia="ja-JP"/>
        </w:rPr>
        <w:fldChar w:fldCharType="separate"/>
      </w:r>
      <w:r w:rsidR="00635E9F" w:rsidRPr="00476030">
        <w:rPr>
          <w:rFonts w:hint="eastAsia"/>
        </w:rPr>
        <w:t>表</w:t>
      </w:r>
      <w:r w:rsidR="00635E9F" w:rsidRPr="00476030">
        <w:rPr>
          <w:rFonts w:hint="eastAsia"/>
        </w:rPr>
        <w:t xml:space="preserve"> </w:t>
      </w:r>
      <w:r w:rsidR="00635E9F">
        <w:rPr>
          <w:noProof/>
        </w:rPr>
        <w:t>4</w:t>
      </w:r>
      <w:r w:rsidR="00635E9F" w:rsidRPr="00476030">
        <w:noBreakHyphen/>
      </w:r>
      <w:r w:rsidR="00635E9F">
        <w:rPr>
          <w:noProof/>
        </w:rPr>
        <w:t>2</w:t>
      </w:r>
      <w:r w:rsidR="00206CAB">
        <w:rPr>
          <w:lang w:eastAsia="ja-JP"/>
        </w:rPr>
        <w:fldChar w:fldCharType="end"/>
      </w:r>
      <w:r w:rsidR="002433C4" w:rsidRPr="00476030">
        <w:rPr>
          <w:rFonts w:hint="eastAsia"/>
          <w:lang w:eastAsia="ja-JP"/>
        </w:rPr>
        <w:t>の</w:t>
      </w:r>
      <w:r w:rsidRPr="00476030">
        <w:rPr>
          <w:rFonts w:hint="eastAsia"/>
          <w:lang w:eastAsia="ja-JP"/>
        </w:rPr>
        <w:t>考え方の基でパラメータを設定しました。</w:t>
      </w:r>
    </w:p>
    <w:p w14:paraId="708FDABA" w14:textId="77777777" w:rsidR="001F311A" w:rsidRPr="00476030" w:rsidRDefault="001F311A" w:rsidP="001F311A">
      <w:pPr>
        <w:pStyle w:val="listend"/>
        <w:rPr>
          <w:lang w:eastAsia="ja-JP"/>
        </w:rPr>
      </w:pPr>
    </w:p>
    <w:p w14:paraId="59C6FED1" w14:textId="5E0D4BFB" w:rsidR="001F311A" w:rsidRPr="00476030" w:rsidRDefault="001F311A" w:rsidP="001F311A">
      <w:pPr>
        <w:pStyle w:val="tabletitie"/>
      </w:pPr>
      <w:bookmarkStart w:id="439" w:name="_Ref513626692"/>
      <w:r w:rsidRPr="00476030">
        <w:rPr>
          <w:rFonts w:hint="eastAsia"/>
        </w:rPr>
        <w:t>表</w:t>
      </w:r>
      <w:r w:rsidRPr="00476030">
        <w:rPr>
          <w:rFonts w:hint="eastAsia"/>
        </w:rPr>
        <w:t xml:space="preserve"> </w:t>
      </w:r>
      <w:r w:rsidR="001E70E6" w:rsidRPr="00476030">
        <w:fldChar w:fldCharType="begin"/>
      </w:r>
      <w:r w:rsidR="001E70E6" w:rsidRPr="00476030">
        <w:instrText xml:space="preserve"> </w:instrText>
      </w:r>
      <w:r w:rsidR="001E70E6" w:rsidRPr="00476030">
        <w:rPr>
          <w:rFonts w:hint="eastAsia"/>
        </w:rPr>
        <w:instrText>STYLEREF 1 \s</w:instrText>
      </w:r>
      <w:r w:rsidR="001E70E6" w:rsidRPr="00476030">
        <w:instrText xml:space="preserve"> </w:instrText>
      </w:r>
      <w:r w:rsidR="001E70E6" w:rsidRPr="00476030">
        <w:fldChar w:fldCharType="separate"/>
      </w:r>
      <w:r w:rsidR="00635E9F">
        <w:rPr>
          <w:noProof/>
        </w:rPr>
        <w:t>4</w:t>
      </w:r>
      <w:r w:rsidR="001E70E6" w:rsidRPr="00476030">
        <w:fldChar w:fldCharType="end"/>
      </w:r>
      <w:r w:rsidR="001E70E6" w:rsidRPr="00476030">
        <w:noBreakHyphen/>
      </w:r>
      <w:r w:rsidR="001E70E6" w:rsidRPr="00476030">
        <w:fldChar w:fldCharType="begin"/>
      </w:r>
      <w:r w:rsidR="001E70E6" w:rsidRPr="00476030">
        <w:instrText xml:space="preserve"> </w:instrText>
      </w:r>
      <w:r w:rsidR="001E70E6" w:rsidRPr="00476030">
        <w:rPr>
          <w:rFonts w:hint="eastAsia"/>
        </w:rPr>
        <w:instrText xml:space="preserve">SEQ </w:instrText>
      </w:r>
      <w:r w:rsidR="001E70E6" w:rsidRPr="00476030">
        <w:rPr>
          <w:rFonts w:hint="eastAsia"/>
        </w:rPr>
        <w:instrText>表</w:instrText>
      </w:r>
      <w:r w:rsidR="001E70E6" w:rsidRPr="00476030">
        <w:rPr>
          <w:rFonts w:hint="eastAsia"/>
        </w:rPr>
        <w:instrText xml:space="preserve"> \* ARABIC \s 1</w:instrText>
      </w:r>
      <w:r w:rsidR="001E70E6" w:rsidRPr="00476030">
        <w:instrText xml:space="preserve"> </w:instrText>
      </w:r>
      <w:r w:rsidR="001E70E6" w:rsidRPr="00476030">
        <w:fldChar w:fldCharType="separate"/>
      </w:r>
      <w:r w:rsidR="00635E9F">
        <w:rPr>
          <w:noProof/>
        </w:rPr>
        <w:t>2</w:t>
      </w:r>
      <w:r w:rsidR="001E70E6" w:rsidRPr="00476030">
        <w:fldChar w:fldCharType="end"/>
      </w:r>
      <w:bookmarkEnd w:id="439"/>
      <w:r w:rsidR="00811BC6" w:rsidRPr="00476030">
        <w:rPr>
          <w:rFonts w:hint="eastAsia"/>
        </w:rPr>
        <w:t xml:space="preserve">　</w:t>
      </w:r>
      <w:r w:rsidR="006B0727" w:rsidRPr="00476030">
        <w:rPr>
          <w:rFonts w:hint="eastAsia"/>
        </w:rPr>
        <w:t>パラメータ設定事例</w:t>
      </w:r>
    </w:p>
    <w:tbl>
      <w:tblPr>
        <w:tblStyle w:val="affff6"/>
        <w:tblW w:w="0" w:type="auto"/>
        <w:tblLook w:val="04A0" w:firstRow="1" w:lastRow="0" w:firstColumn="1" w:lastColumn="0" w:noHBand="0" w:noVBand="1"/>
      </w:tblPr>
      <w:tblGrid>
        <w:gridCol w:w="530"/>
        <w:gridCol w:w="2017"/>
        <w:gridCol w:w="6237"/>
        <w:gridCol w:w="845"/>
      </w:tblGrid>
      <w:tr w:rsidR="007E2E57" w:rsidRPr="00476030" w14:paraId="067D4098" w14:textId="77777777" w:rsidTr="00E86B67">
        <w:tc>
          <w:tcPr>
            <w:tcW w:w="530" w:type="dxa"/>
          </w:tcPr>
          <w:p w14:paraId="422A6B79" w14:textId="77777777" w:rsidR="007E2E57" w:rsidRPr="00476030" w:rsidRDefault="007E2E57" w:rsidP="007E2E57">
            <w:pPr>
              <w:pStyle w:val="tablehead"/>
            </w:pPr>
            <w:r w:rsidRPr="00476030">
              <w:rPr>
                <w:rFonts w:hint="eastAsia"/>
              </w:rPr>
              <w:t>#</w:t>
            </w:r>
          </w:p>
        </w:tc>
        <w:tc>
          <w:tcPr>
            <w:tcW w:w="2017" w:type="dxa"/>
          </w:tcPr>
          <w:p w14:paraId="7069C8BC" w14:textId="77777777" w:rsidR="007E2E57" w:rsidRPr="00476030" w:rsidRDefault="007E2E57" w:rsidP="007E2E57">
            <w:pPr>
              <w:pStyle w:val="tablehead"/>
            </w:pPr>
            <w:r w:rsidRPr="00476030">
              <w:rPr>
                <w:rFonts w:hint="eastAsia"/>
              </w:rPr>
              <w:t>パラメータ</w:t>
            </w:r>
          </w:p>
        </w:tc>
        <w:tc>
          <w:tcPr>
            <w:tcW w:w="6237" w:type="dxa"/>
          </w:tcPr>
          <w:p w14:paraId="2546D4F3" w14:textId="77777777" w:rsidR="007E2E57" w:rsidRPr="00476030" w:rsidRDefault="007E2E57" w:rsidP="007E2E57">
            <w:pPr>
              <w:pStyle w:val="tablehead"/>
            </w:pPr>
            <w:r w:rsidRPr="00476030">
              <w:rPr>
                <w:rFonts w:hint="eastAsia"/>
              </w:rPr>
              <w:t>考え方</w:t>
            </w:r>
          </w:p>
        </w:tc>
        <w:tc>
          <w:tcPr>
            <w:tcW w:w="845" w:type="dxa"/>
          </w:tcPr>
          <w:p w14:paraId="29644379" w14:textId="77777777" w:rsidR="007E2E57" w:rsidRPr="00476030" w:rsidRDefault="007E2E57" w:rsidP="007E2E57">
            <w:pPr>
              <w:pStyle w:val="tablehead"/>
            </w:pPr>
            <w:r w:rsidRPr="00476030">
              <w:rPr>
                <w:rFonts w:hint="eastAsia"/>
              </w:rPr>
              <w:t>弊社</w:t>
            </w:r>
            <w:r w:rsidRPr="00476030">
              <w:br/>
            </w:r>
            <w:r w:rsidRPr="00476030">
              <w:rPr>
                <w:rFonts w:hint="eastAsia"/>
              </w:rPr>
              <w:t>設定値</w:t>
            </w:r>
          </w:p>
        </w:tc>
      </w:tr>
      <w:tr w:rsidR="007E2E57" w:rsidRPr="00476030" w14:paraId="41C5E999" w14:textId="77777777" w:rsidTr="00E86B67">
        <w:tc>
          <w:tcPr>
            <w:tcW w:w="530" w:type="dxa"/>
          </w:tcPr>
          <w:p w14:paraId="0E23AD36" w14:textId="77777777" w:rsidR="007E2E57" w:rsidRPr="00476030" w:rsidRDefault="007E2E57" w:rsidP="007E2E57">
            <w:pPr>
              <w:pStyle w:val="tablebody"/>
            </w:pPr>
            <w:r w:rsidRPr="00476030">
              <w:rPr>
                <w:rFonts w:hint="eastAsia"/>
              </w:rPr>
              <w:t>①</w:t>
            </w:r>
          </w:p>
        </w:tc>
        <w:tc>
          <w:tcPr>
            <w:tcW w:w="2017" w:type="dxa"/>
          </w:tcPr>
          <w:p w14:paraId="09B8A79E" w14:textId="77777777" w:rsidR="007E2E57" w:rsidRPr="00476030" w:rsidRDefault="007E2E57" w:rsidP="007E2E57">
            <w:pPr>
              <w:pStyle w:val="tablebody"/>
            </w:pPr>
            <w:r w:rsidRPr="00476030">
              <w:rPr>
                <w:rFonts w:hint="eastAsia"/>
              </w:rPr>
              <w:t>IPA</w:t>
            </w:r>
            <w:r w:rsidRPr="00476030">
              <w:rPr>
                <w:rFonts w:hint="eastAsia"/>
              </w:rPr>
              <w:t>開始</w:t>
            </w:r>
            <w:r w:rsidRPr="00476030">
              <w:rPr>
                <w:rFonts w:hint="eastAsia"/>
              </w:rPr>
              <w:t>/</w:t>
            </w:r>
            <w:r w:rsidRPr="00476030">
              <w:rPr>
                <w:rFonts w:hint="eastAsia"/>
              </w:rPr>
              <w:t>停止温度</w:t>
            </w:r>
          </w:p>
        </w:tc>
        <w:tc>
          <w:tcPr>
            <w:tcW w:w="6237" w:type="dxa"/>
          </w:tcPr>
          <w:p w14:paraId="0C031851" w14:textId="77777777" w:rsidR="007E2E57" w:rsidRPr="00476030" w:rsidRDefault="007E2E57" w:rsidP="003C5578">
            <w:pPr>
              <w:pStyle w:val="tablebody"/>
              <w:jc w:val="both"/>
            </w:pPr>
            <w:r w:rsidRPr="00476030">
              <w:rPr>
                <w:rFonts w:hint="eastAsia"/>
              </w:rPr>
              <w:t>②よりも低く、且つお客様環境における</w:t>
            </w:r>
            <w:r w:rsidRPr="00476030">
              <w:rPr>
                <w:rFonts w:hint="eastAsia"/>
              </w:rPr>
              <w:t>Idle</w:t>
            </w:r>
            <w:r w:rsidRPr="00476030">
              <w:rPr>
                <w:rFonts w:hint="eastAsia"/>
              </w:rPr>
              <w:t>状態</w:t>
            </w:r>
            <w:r w:rsidRPr="00476030">
              <w:rPr>
                <w:rFonts w:hint="eastAsia"/>
              </w:rPr>
              <w:t>(</w:t>
            </w:r>
            <w:r w:rsidRPr="00476030">
              <w:rPr>
                <w:rFonts w:hint="eastAsia"/>
              </w:rPr>
              <w:t>低負荷</w:t>
            </w:r>
            <w:r w:rsidRPr="00476030">
              <w:rPr>
                <w:rFonts w:hint="eastAsia"/>
              </w:rPr>
              <w:t>)</w:t>
            </w:r>
            <w:r w:rsidRPr="00476030">
              <w:rPr>
                <w:rFonts w:hint="eastAsia"/>
              </w:rPr>
              <w:t>での</w:t>
            </w:r>
            <w:proofErr w:type="spellStart"/>
            <w:r w:rsidRPr="00476030">
              <w:rPr>
                <w:rFonts w:hint="eastAsia"/>
              </w:rPr>
              <w:t>Tj</w:t>
            </w:r>
            <w:proofErr w:type="spellEnd"/>
            <w:r w:rsidRPr="00476030">
              <w:rPr>
                <w:rFonts w:hint="eastAsia"/>
              </w:rPr>
              <w:t>よりも高く設定して下さい。</w:t>
            </w:r>
            <w:r w:rsidRPr="00476030">
              <w:rPr>
                <w:rFonts w:hint="eastAsia"/>
              </w:rPr>
              <w:t>Idle</w:t>
            </w:r>
            <w:r w:rsidRPr="00476030">
              <w:rPr>
                <w:rFonts w:hint="eastAsia"/>
              </w:rPr>
              <w:t>状態での</w:t>
            </w:r>
            <w:proofErr w:type="spellStart"/>
            <w:r w:rsidRPr="00476030">
              <w:rPr>
                <w:rFonts w:hint="eastAsia"/>
              </w:rPr>
              <w:t>Tj</w:t>
            </w:r>
            <w:proofErr w:type="spellEnd"/>
            <w:r w:rsidRPr="00476030">
              <w:rPr>
                <w:rFonts w:hint="eastAsia"/>
              </w:rPr>
              <w:t>よりも低く設定した場合、常に</w:t>
            </w:r>
            <w:r w:rsidRPr="00476030">
              <w:rPr>
                <w:rFonts w:hint="eastAsia"/>
              </w:rPr>
              <w:t>IPA</w:t>
            </w:r>
            <w:r w:rsidRPr="00476030">
              <w:rPr>
                <w:rFonts w:hint="eastAsia"/>
              </w:rPr>
              <w:t>が動作することとなります。</w:t>
            </w:r>
          </w:p>
        </w:tc>
        <w:tc>
          <w:tcPr>
            <w:tcW w:w="845" w:type="dxa"/>
          </w:tcPr>
          <w:p w14:paraId="6DC88C94" w14:textId="77777777" w:rsidR="007E2E57" w:rsidRPr="00476030" w:rsidRDefault="007E2E57" w:rsidP="007E2E57">
            <w:pPr>
              <w:pStyle w:val="tablebody"/>
            </w:pPr>
            <w:r w:rsidRPr="00476030">
              <w:rPr>
                <w:rFonts w:hint="eastAsia"/>
              </w:rPr>
              <w:t>90</w:t>
            </w:r>
            <w:r w:rsidRPr="00476030">
              <w:rPr>
                <w:rFonts w:hint="eastAsia"/>
              </w:rPr>
              <w:t>℃</w:t>
            </w:r>
          </w:p>
        </w:tc>
      </w:tr>
      <w:tr w:rsidR="007E2E57" w:rsidRPr="00476030" w14:paraId="49A53F62" w14:textId="77777777" w:rsidTr="00E86B67">
        <w:tc>
          <w:tcPr>
            <w:tcW w:w="530" w:type="dxa"/>
          </w:tcPr>
          <w:p w14:paraId="609F78B5" w14:textId="77777777" w:rsidR="007E2E57" w:rsidRPr="00476030" w:rsidRDefault="007E2E57" w:rsidP="007E2E57">
            <w:pPr>
              <w:pStyle w:val="tablebody"/>
            </w:pPr>
            <w:r w:rsidRPr="00476030">
              <w:rPr>
                <w:rFonts w:hint="eastAsia"/>
              </w:rPr>
              <w:t>②</w:t>
            </w:r>
          </w:p>
        </w:tc>
        <w:tc>
          <w:tcPr>
            <w:tcW w:w="2017" w:type="dxa"/>
          </w:tcPr>
          <w:p w14:paraId="60E6A7B2" w14:textId="77777777" w:rsidR="007E2E57" w:rsidRPr="00476030" w:rsidRDefault="007E2E57" w:rsidP="007E2E57">
            <w:pPr>
              <w:pStyle w:val="tablebody"/>
            </w:pPr>
            <w:r w:rsidRPr="00476030">
              <w:rPr>
                <w:rFonts w:hint="eastAsia"/>
              </w:rPr>
              <w:t>IPA</w:t>
            </w:r>
            <w:r w:rsidRPr="00476030">
              <w:rPr>
                <w:rFonts w:hint="eastAsia"/>
              </w:rPr>
              <w:t>ターゲット温度</w:t>
            </w:r>
          </w:p>
        </w:tc>
        <w:tc>
          <w:tcPr>
            <w:tcW w:w="6237" w:type="dxa"/>
          </w:tcPr>
          <w:p w14:paraId="0BBC3FBE" w14:textId="77777777" w:rsidR="007E2E57" w:rsidRPr="00476030" w:rsidRDefault="007E2E57" w:rsidP="007E2E57">
            <w:pPr>
              <w:pStyle w:val="tablebody"/>
            </w:pPr>
            <w:r w:rsidRPr="00476030">
              <w:rPr>
                <w:rFonts w:hint="eastAsia"/>
              </w:rPr>
              <w:t>③よりも低く設定して下さい。また、お客様の想定ユースケースにおける最大性能を満たすポイントを設定下さい。</w:t>
            </w:r>
          </w:p>
        </w:tc>
        <w:tc>
          <w:tcPr>
            <w:tcW w:w="845" w:type="dxa"/>
          </w:tcPr>
          <w:p w14:paraId="4FE61AF6" w14:textId="77777777" w:rsidR="007E2E57" w:rsidRPr="00476030" w:rsidRDefault="007E2E57" w:rsidP="007E2E57">
            <w:pPr>
              <w:pStyle w:val="tablebody"/>
            </w:pPr>
            <w:r w:rsidRPr="00476030">
              <w:rPr>
                <w:rFonts w:hint="eastAsia"/>
              </w:rPr>
              <w:t>100</w:t>
            </w:r>
            <w:r w:rsidRPr="00476030">
              <w:rPr>
                <w:rFonts w:hint="eastAsia"/>
              </w:rPr>
              <w:t>℃</w:t>
            </w:r>
          </w:p>
        </w:tc>
      </w:tr>
      <w:tr w:rsidR="007E2E57" w:rsidRPr="00476030" w14:paraId="02C96362" w14:textId="77777777" w:rsidTr="00E86B67">
        <w:tc>
          <w:tcPr>
            <w:tcW w:w="530" w:type="dxa"/>
          </w:tcPr>
          <w:p w14:paraId="637D81A5" w14:textId="77777777" w:rsidR="007E2E57" w:rsidRPr="00476030" w:rsidRDefault="007E2E57" w:rsidP="007E2E57">
            <w:pPr>
              <w:pStyle w:val="tablebody"/>
            </w:pPr>
            <w:r w:rsidRPr="00476030">
              <w:rPr>
                <w:rFonts w:hint="eastAsia"/>
              </w:rPr>
              <w:t>③</w:t>
            </w:r>
          </w:p>
        </w:tc>
        <w:tc>
          <w:tcPr>
            <w:tcW w:w="2017" w:type="dxa"/>
          </w:tcPr>
          <w:p w14:paraId="60E3781F" w14:textId="77777777" w:rsidR="007E2E57" w:rsidRPr="00476030" w:rsidRDefault="007E2E57" w:rsidP="007E2E57">
            <w:pPr>
              <w:pStyle w:val="tablebody"/>
            </w:pPr>
            <w:r w:rsidRPr="00476030">
              <w:rPr>
                <w:rFonts w:hint="eastAsia"/>
              </w:rPr>
              <w:t>EMS</w:t>
            </w:r>
            <w:r w:rsidRPr="00476030">
              <w:rPr>
                <w:rFonts w:hint="eastAsia"/>
              </w:rPr>
              <w:t>開始温度</w:t>
            </w:r>
          </w:p>
        </w:tc>
        <w:tc>
          <w:tcPr>
            <w:tcW w:w="6237" w:type="dxa"/>
          </w:tcPr>
          <w:p w14:paraId="11842DA8" w14:textId="77777777" w:rsidR="007E2E57" w:rsidRPr="00476030" w:rsidRDefault="007E2E57" w:rsidP="003C5578">
            <w:pPr>
              <w:pStyle w:val="tablebody"/>
              <w:jc w:val="both"/>
            </w:pPr>
            <w:r w:rsidRPr="00476030">
              <w:rPr>
                <w:rFonts w:hint="eastAsia"/>
              </w:rPr>
              <w:t>⑤よりも低く設定して下さい。なお、お客様環境の放熱対策に依存し</w:t>
            </w:r>
            <w:r w:rsidRPr="00476030">
              <w:rPr>
                <w:rFonts w:hint="eastAsia"/>
              </w:rPr>
              <w:t>EMS</w:t>
            </w:r>
            <w:r w:rsidRPr="00476030">
              <w:rPr>
                <w:rFonts w:hint="eastAsia"/>
              </w:rPr>
              <w:t>開始</w:t>
            </w:r>
            <w:r w:rsidRPr="00476030">
              <w:rPr>
                <w:rFonts w:hint="eastAsia"/>
              </w:rPr>
              <w:t>(CPU</w:t>
            </w:r>
            <w:r w:rsidRPr="00476030">
              <w:rPr>
                <w:rFonts w:hint="eastAsia"/>
              </w:rPr>
              <w:t>コアが</w:t>
            </w:r>
            <w:r w:rsidRPr="00476030">
              <w:rPr>
                <w:rFonts w:hint="eastAsia"/>
              </w:rPr>
              <w:t>4</w:t>
            </w:r>
            <w:r w:rsidRPr="00476030">
              <w:rPr>
                <w:rFonts w:hint="eastAsia"/>
              </w:rPr>
              <w:t>つ</w:t>
            </w:r>
            <w:r w:rsidRPr="00476030">
              <w:rPr>
                <w:rFonts w:hint="eastAsia"/>
              </w:rPr>
              <w:t>-&gt;1</w:t>
            </w:r>
            <w:r w:rsidRPr="00476030">
              <w:rPr>
                <w:rFonts w:hint="eastAsia"/>
              </w:rPr>
              <w:t>つ</w:t>
            </w:r>
            <w:r w:rsidRPr="00476030">
              <w:rPr>
                <w:rFonts w:hint="eastAsia"/>
              </w:rPr>
              <w:t>)</w:t>
            </w:r>
            <w:r w:rsidRPr="00476030">
              <w:rPr>
                <w:rFonts w:hint="eastAsia"/>
              </w:rPr>
              <w:t>直後、④を下回る可能性があり、その場合負荷状況に応じて③と④を繰り返します。そのため、③と④の設定はお客様環境における方熱対策効果を十分考慮した上で設定して下さい。</w:t>
            </w:r>
          </w:p>
        </w:tc>
        <w:tc>
          <w:tcPr>
            <w:tcW w:w="845" w:type="dxa"/>
          </w:tcPr>
          <w:p w14:paraId="16D84B31" w14:textId="77777777" w:rsidR="007E2E57" w:rsidRPr="00476030" w:rsidRDefault="007E2E57" w:rsidP="007E2E57">
            <w:pPr>
              <w:pStyle w:val="tablebody"/>
            </w:pPr>
            <w:r w:rsidRPr="00476030">
              <w:rPr>
                <w:rFonts w:hint="eastAsia"/>
              </w:rPr>
              <w:t>110</w:t>
            </w:r>
            <w:r w:rsidRPr="00476030">
              <w:rPr>
                <w:rFonts w:hint="eastAsia"/>
              </w:rPr>
              <w:t>℃</w:t>
            </w:r>
          </w:p>
        </w:tc>
      </w:tr>
      <w:tr w:rsidR="007E2E57" w:rsidRPr="00476030" w14:paraId="3CE1763C" w14:textId="77777777" w:rsidTr="00E86B67">
        <w:tc>
          <w:tcPr>
            <w:tcW w:w="530" w:type="dxa"/>
          </w:tcPr>
          <w:p w14:paraId="02F64C25" w14:textId="77777777" w:rsidR="007E2E57" w:rsidRPr="00476030" w:rsidRDefault="007E2E57" w:rsidP="007E2E57">
            <w:pPr>
              <w:pStyle w:val="tablebody"/>
            </w:pPr>
            <w:r w:rsidRPr="00476030">
              <w:rPr>
                <w:rFonts w:hint="eastAsia"/>
              </w:rPr>
              <w:t>④</w:t>
            </w:r>
          </w:p>
        </w:tc>
        <w:tc>
          <w:tcPr>
            <w:tcW w:w="2017" w:type="dxa"/>
          </w:tcPr>
          <w:p w14:paraId="3DD3DAFF" w14:textId="77777777" w:rsidR="007E2E57" w:rsidRPr="00476030" w:rsidRDefault="007E2E57" w:rsidP="007E2E57">
            <w:pPr>
              <w:pStyle w:val="tablebody"/>
            </w:pPr>
            <w:r w:rsidRPr="00476030">
              <w:rPr>
                <w:rFonts w:hint="eastAsia"/>
              </w:rPr>
              <w:t>EMS</w:t>
            </w:r>
            <w:r w:rsidRPr="00476030">
              <w:rPr>
                <w:rFonts w:hint="eastAsia"/>
              </w:rPr>
              <w:t>停止温度</w:t>
            </w:r>
          </w:p>
        </w:tc>
        <w:tc>
          <w:tcPr>
            <w:tcW w:w="6237" w:type="dxa"/>
          </w:tcPr>
          <w:p w14:paraId="038531EA" w14:textId="77777777" w:rsidR="007E2E57" w:rsidRPr="00476030" w:rsidRDefault="007E2E57" w:rsidP="003C5578">
            <w:pPr>
              <w:pStyle w:val="tablebody"/>
              <w:jc w:val="both"/>
            </w:pPr>
            <w:r w:rsidRPr="00476030">
              <w:rPr>
                <w:rFonts w:hint="eastAsia"/>
              </w:rPr>
              <w:t>③よりも低く設定して下さい。なお、お客様環境の放熱対策に依存し</w:t>
            </w:r>
            <w:r w:rsidRPr="00476030">
              <w:rPr>
                <w:rFonts w:hint="eastAsia"/>
              </w:rPr>
              <w:t>EMS</w:t>
            </w:r>
            <w:r w:rsidRPr="00476030">
              <w:rPr>
                <w:rFonts w:hint="eastAsia"/>
              </w:rPr>
              <w:t>停止</w:t>
            </w:r>
            <w:r w:rsidRPr="00476030">
              <w:rPr>
                <w:rFonts w:hint="eastAsia"/>
              </w:rPr>
              <w:t>(CPU</w:t>
            </w:r>
            <w:r w:rsidRPr="00476030">
              <w:rPr>
                <w:rFonts w:hint="eastAsia"/>
              </w:rPr>
              <w:t>コアが</w:t>
            </w:r>
            <w:r w:rsidRPr="00476030">
              <w:rPr>
                <w:rFonts w:hint="eastAsia"/>
              </w:rPr>
              <w:t>1</w:t>
            </w:r>
            <w:r w:rsidRPr="00476030">
              <w:rPr>
                <w:rFonts w:hint="eastAsia"/>
              </w:rPr>
              <w:t>つ</w:t>
            </w:r>
            <w:r w:rsidRPr="00476030">
              <w:rPr>
                <w:rFonts w:hint="eastAsia"/>
              </w:rPr>
              <w:t>-&gt;4</w:t>
            </w:r>
            <w:r w:rsidRPr="00476030">
              <w:rPr>
                <w:rFonts w:hint="eastAsia"/>
              </w:rPr>
              <w:t>つ</w:t>
            </w:r>
            <w:r w:rsidRPr="00476030">
              <w:rPr>
                <w:rFonts w:hint="eastAsia"/>
              </w:rPr>
              <w:t>)</w:t>
            </w:r>
            <w:r w:rsidRPr="00476030">
              <w:rPr>
                <w:rFonts w:hint="eastAsia"/>
              </w:rPr>
              <w:t>直後、③を上回る可能性があり、その場合負荷状況に応じて③と④を繰り返します。そのため、③と④の設定はお客様環境における方熱対策効果を十分考慮した上で設定して下さい。</w:t>
            </w:r>
          </w:p>
        </w:tc>
        <w:tc>
          <w:tcPr>
            <w:tcW w:w="845" w:type="dxa"/>
          </w:tcPr>
          <w:p w14:paraId="27D8A292" w14:textId="77777777" w:rsidR="007E2E57" w:rsidRPr="00476030" w:rsidRDefault="007E2E57" w:rsidP="007E2E57">
            <w:pPr>
              <w:pStyle w:val="tablebody"/>
            </w:pPr>
            <w:r w:rsidRPr="00476030">
              <w:rPr>
                <w:rFonts w:hint="eastAsia"/>
              </w:rPr>
              <w:t>95</w:t>
            </w:r>
            <w:r w:rsidRPr="00476030">
              <w:rPr>
                <w:rFonts w:hint="eastAsia"/>
              </w:rPr>
              <w:t>℃</w:t>
            </w:r>
          </w:p>
        </w:tc>
      </w:tr>
      <w:tr w:rsidR="007E2E57" w:rsidRPr="00476030" w14:paraId="0A180072" w14:textId="77777777" w:rsidTr="00E86B67">
        <w:tc>
          <w:tcPr>
            <w:tcW w:w="530" w:type="dxa"/>
          </w:tcPr>
          <w:p w14:paraId="3081A24E" w14:textId="77777777" w:rsidR="007E2E57" w:rsidRPr="00476030" w:rsidRDefault="007E2E57" w:rsidP="007E2E57">
            <w:pPr>
              <w:pStyle w:val="tablebody"/>
            </w:pPr>
            <w:r w:rsidRPr="00476030">
              <w:rPr>
                <w:rFonts w:hint="eastAsia"/>
              </w:rPr>
              <w:t>⑤</w:t>
            </w:r>
          </w:p>
        </w:tc>
        <w:tc>
          <w:tcPr>
            <w:tcW w:w="2017" w:type="dxa"/>
          </w:tcPr>
          <w:p w14:paraId="783C6140" w14:textId="77777777" w:rsidR="007E2E57" w:rsidRPr="00476030" w:rsidRDefault="007E2E57" w:rsidP="007E2E57">
            <w:pPr>
              <w:pStyle w:val="tablebody"/>
            </w:pPr>
            <w:r w:rsidRPr="00476030">
              <w:rPr>
                <w:rFonts w:hint="eastAsia"/>
              </w:rPr>
              <w:t>System shutdown</w:t>
            </w:r>
            <w:r w:rsidRPr="00476030">
              <w:rPr>
                <w:rFonts w:hint="eastAsia"/>
              </w:rPr>
              <w:t>発動温度</w:t>
            </w:r>
          </w:p>
        </w:tc>
        <w:tc>
          <w:tcPr>
            <w:tcW w:w="6237" w:type="dxa"/>
          </w:tcPr>
          <w:p w14:paraId="3F6BC910" w14:textId="77777777" w:rsidR="007E2E57" w:rsidRPr="00476030" w:rsidRDefault="007E2E57" w:rsidP="007E2E57">
            <w:pPr>
              <w:pStyle w:val="tablebody"/>
            </w:pPr>
            <w:r w:rsidRPr="00476030">
              <w:rPr>
                <w:rFonts w:hint="eastAsia"/>
              </w:rPr>
              <w:t>SoC</w:t>
            </w:r>
            <w:r w:rsidRPr="00476030">
              <w:rPr>
                <w:rFonts w:hint="eastAsia"/>
              </w:rPr>
              <w:t>の限界耐熱温度の要件に従い設定して下さい。</w:t>
            </w:r>
          </w:p>
        </w:tc>
        <w:tc>
          <w:tcPr>
            <w:tcW w:w="845" w:type="dxa"/>
          </w:tcPr>
          <w:p w14:paraId="250D4B8C" w14:textId="77777777" w:rsidR="007E2E57" w:rsidRPr="00476030" w:rsidRDefault="007E2E57" w:rsidP="007E2E57">
            <w:pPr>
              <w:pStyle w:val="tablebody"/>
            </w:pPr>
            <w:r w:rsidRPr="00476030">
              <w:rPr>
                <w:rFonts w:hint="eastAsia"/>
              </w:rPr>
              <w:t>120</w:t>
            </w:r>
            <w:r w:rsidRPr="00476030">
              <w:rPr>
                <w:rFonts w:hint="eastAsia"/>
              </w:rPr>
              <w:t>℃</w:t>
            </w:r>
          </w:p>
        </w:tc>
      </w:tr>
    </w:tbl>
    <w:p w14:paraId="55D5CCEF" w14:textId="77777777" w:rsidR="001F311A" w:rsidRPr="00476030" w:rsidRDefault="001F311A" w:rsidP="001F311A">
      <w:pPr>
        <w:pStyle w:val="tableend"/>
      </w:pPr>
    </w:p>
    <w:p w14:paraId="0623DD85" w14:textId="77777777" w:rsidR="001F311A" w:rsidRPr="00476030" w:rsidRDefault="001F311A" w:rsidP="001F311A">
      <w:pPr>
        <w:pStyle w:val="space"/>
      </w:pPr>
    </w:p>
    <w:p w14:paraId="28F5F1FD" w14:textId="77777777" w:rsidR="00A21D01" w:rsidRPr="00476030" w:rsidRDefault="00A21D01" w:rsidP="0027055D"/>
    <w:p w14:paraId="7E513300" w14:textId="77777777" w:rsidR="00A21D01" w:rsidRPr="00476030" w:rsidRDefault="00A21D01" w:rsidP="0027055D"/>
    <w:p w14:paraId="0C1E7AC5" w14:textId="77777777" w:rsidR="00A21D01" w:rsidRPr="00476030" w:rsidRDefault="00A21D01" w:rsidP="0027055D"/>
    <w:p w14:paraId="08587D1C" w14:textId="77777777" w:rsidR="00A21D01" w:rsidRPr="00476030" w:rsidRDefault="00A21D01" w:rsidP="0027055D"/>
    <w:p w14:paraId="45C44EB9" w14:textId="77777777" w:rsidR="00A21D01" w:rsidRPr="00476030" w:rsidRDefault="00A21D01" w:rsidP="0027055D"/>
    <w:p w14:paraId="170CE7DA" w14:textId="77777777" w:rsidR="00A21D01" w:rsidRPr="00476030" w:rsidRDefault="00A21D01" w:rsidP="0027055D"/>
    <w:p w14:paraId="65274519" w14:textId="77777777" w:rsidR="00A21D01" w:rsidRPr="00476030" w:rsidRDefault="00A21D01" w:rsidP="0027055D"/>
    <w:p w14:paraId="2E92C50C" w14:textId="77777777" w:rsidR="00A21D01" w:rsidRPr="00476030" w:rsidRDefault="00A21D01" w:rsidP="0027055D"/>
    <w:p w14:paraId="4F9E2597" w14:textId="77777777" w:rsidR="00A21D01" w:rsidRPr="00476030" w:rsidRDefault="00A21D01" w:rsidP="0027055D"/>
    <w:p w14:paraId="0114EF98" w14:textId="77777777" w:rsidR="00A21D01" w:rsidRPr="00476030" w:rsidRDefault="00A21D01" w:rsidP="0027055D"/>
    <w:p w14:paraId="1B38569D" w14:textId="77777777" w:rsidR="00A21D01" w:rsidRPr="00476030" w:rsidRDefault="00A21D01" w:rsidP="0027055D"/>
    <w:p w14:paraId="5B5F87F2" w14:textId="77777777" w:rsidR="00A21D01" w:rsidRPr="00476030" w:rsidRDefault="00A21D01" w:rsidP="0027055D"/>
    <w:p w14:paraId="7AEF3C1E" w14:textId="77777777" w:rsidR="00A21D01" w:rsidRPr="00476030" w:rsidRDefault="00A21D01" w:rsidP="0027055D"/>
    <w:p w14:paraId="46E25451" w14:textId="77777777" w:rsidR="00A21D01" w:rsidRPr="00476030" w:rsidRDefault="00A21D01" w:rsidP="0027055D"/>
    <w:p w14:paraId="73C9865B" w14:textId="77777777" w:rsidR="00A21D01" w:rsidRPr="00476030" w:rsidRDefault="00A21D01" w:rsidP="0027055D"/>
    <w:p w14:paraId="15345695" w14:textId="77777777" w:rsidR="00A21D01" w:rsidRPr="00476030" w:rsidRDefault="00A21D01" w:rsidP="0027055D"/>
    <w:p w14:paraId="13EA5FFB" w14:textId="77777777" w:rsidR="00A21D01" w:rsidRPr="00476030" w:rsidRDefault="00A21D01" w:rsidP="0027055D"/>
    <w:p w14:paraId="2170EF76" w14:textId="77777777" w:rsidR="00A21D01" w:rsidRPr="00476030" w:rsidRDefault="00A21D01" w:rsidP="0027055D"/>
    <w:p w14:paraId="049F3C17" w14:textId="77777777" w:rsidR="00A21D01" w:rsidRPr="00476030" w:rsidRDefault="00A21D01" w:rsidP="0027055D"/>
    <w:p w14:paraId="6BD0F700" w14:textId="77777777" w:rsidR="00A21D01" w:rsidRPr="00476030" w:rsidRDefault="00A21D01" w:rsidP="0027055D"/>
    <w:p w14:paraId="4AA0A120" w14:textId="77777777" w:rsidR="00A21D01" w:rsidRPr="00476030" w:rsidRDefault="00A21D01" w:rsidP="0027055D"/>
    <w:p w14:paraId="0F5238A5" w14:textId="489F88E4" w:rsidR="001F311A" w:rsidRPr="00476030" w:rsidRDefault="00A5027B" w:rsidP="007E2E57">
      <w:pPr>
        <w:pStyle w:val="Level1unordered"/>
        <w:rPr>
          <w:lang w:eastAsia="ja-JP"/>
        </w:rPr>
      </w:pPr>
      <w:r w:rsidRPr="00476030">
        <w:rPr>
          <w:rFonts w:hint="eastAsia"/>
          <w:lang w:eastAsia="ja-JP"/>
        </w:rPr>
        <w:t xml:space="preserve"> </w:t>
      </w:r>
      <w:r w:rsidR="007E2E57" w:rsidRPr="00476030">
        <w:rPr>
          <w:rFonts w:hint="eastAsia"/>
          <w:lang w:eastAsia="ja-JP"/>
        </w:rPr>
        <w:t>お客様環境における放熱対策を考慮した上で、パラメータを設定しないと</w:t>
      </w:r>
      <w:r w:rsidR="00206CAB">
        <w:rPr>
          <w:lang w:eastAsia="ja-JP"/>
        </w:rPr>
        <w:fldChar w:fldCharType="begin"/>
      </w:r>
      <w:r w:rsidR="00206CAB">
        <w:rPr>
          <w:lang w:eastAsia="ja-JP"/>
        </w:rPr>
        <w:instrText xml:space="preserve"> </w:instrText>
      </w:r>
      <w:r w:rsidR="00206CAB">
        <w:rPr>
          <w:rFonts w:hint="eastAsia"/>
          <w:lang w:eastAsia="ja-JP"/>
        </w:rPr>
        <w:instrText>REF _Ref513626708 \h</w:instrText>
      </w:r>
      <w:r w:rsidR="00206CAB">
        <w:rPr>
          <w:lang w:eastAsia="ja-JP"/>
        </w:rPr>
        <w:instrText xml:space="preserve"> </w:instrText>
      </w:r>
      <w:r w:rsidR="00206CAB">
        <w:rPr>
          <w:lang w:eastAsia="ja-JP"/>
        </w:rPr>
      </w:r>
      <w:r w:rsidR="00206CAB">
        <w:rPr>
          <w:lang w:eastAsia="ja-JP"/>
        </w:rPr>
        <w:fldChar w:fldCharType="separate"/>
      </w:r>
      <w:r w:rsidR="00635E9F" w:rsidRPr="00476030">
        <w:rPr>
          <w:rFonts w:hint="eastAsia"/>
        </w:rPr>
        <w:t>図</w:t>
      </w:r>
      <w:r w:rsidR="00635E9F" w:rsidRPr="00476030">
        <w:rPr>
          <w:rFonts w:hint="eastAsia"/>
        </w:rPr>
        <w:t xml:space="preserve"> </w:t>
      </w:r>
      <w:r w:rsidR="00635E9F">
        <w:rPr>
          <w:noProof/>
        </w:rPr>
        <w:t>4</w:t>
      </w:r>
      <w:r w:rsidR="00635E9F" w:rsidRPr="00476030">
        <w:noBreakHyphen/>
      </w:r>
      <w:r w:rsidR="00635E9F">
        <w:rPr>
          <w:noProof/>
        </w:rPr>
        <w:t>1</w:t>
      </w:r>
      <w:r w:rsidR="00206CAB">
        <w:rPr>
          <w:lang w:eastAsia="ja-JP"/>
        </w:rPr>
        <w:fldChar w:fldCharType="end"/>
      </w:r>
      <w:r w:rsidR="007E2E57" w:rsidRPr="00476030">
        <w:rPr>
          <w:rFonts w:hint="eastAsia"/>
          <w:lang w:eastAsia="ja-JP"/>
        </w:rPr>
        <w:t>のグラフに示すように開始と停止を繰り返すことになります。</w:t>
      </w:r>
    </w:p>
    <w:p w14:paraId="6053DA9F" w14:textId="77777777" w:rsidR="001F311A" w:rsidRPr="00476030" w:rsidRDefault="001F311A" w:rsidP="00967972">
      <w:pPr>
        <w:pStyle w:val="listend"/>
        <w:rPr>
          <w:lang w:eastAsia="ja-JP"/>
        </w:rPr>
      </w:pPr>
    </w:p>
    <w:tbl>
      <w:tblPr>
        <w:tblW w:w="9907" w:type="dxa"/>
        <w:tblInd w:w="-131" w:type="dxa"/>
        <w:tblBorders>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418"/>
        <w:gridCol w:w="1297"/>
        <w:gridCol w:w="485"/>
        <w:gridCol w:w="485"/>
        <w:gridCol w:w="485"/>
        <w:gridCol w:w="485"/>
        <w:gridCol w:w="485"/>
        <w:gridCol w:w="485"/>
        <w:gridCol w:w="485"/>
        <w:gridCol w:w="485"/>
        <w:gridCol w:w="485"/>
        <w:gridCol w:w="485"/>
        <w:gridCol w:w="485"/>
        <w:gridCol w:w="485"/>
        <w:gridCol w:w="485"/>
        <w:gridCol w:w="485"/>
        <w:gridCol w:w="485"/>
        <w:gridCol w:w="485"/>
        <w:gridCol w:w="432"/>
      </w:tblGrid>
      <w:tr w:rsidR="00ED5D9C" w:rsidRPr="00476030" w14:paraId="4C281829" w14:textId="77777777" w:rsidTr="00EB7B50">
        <w:trPr>
          <w:cantSplit/>
          <w:trHeight w:val="280"/>
          <w:tblHeader/>
        </w:trPr>
        <w:tc>
          <w:tcPr>
            <w:tcW w:w="418" w:type="dxa"/>
            <w:tcBorders>
              <w:top w:val="single" w:sz="4" w:space="0" w:color="auto"/>
              <w:left w:val="single" w:sz="4" w:space="0" w:color="auto"/>
              <w:bottom w:val="nil"/>
              <w:right w:val="nil"/>
            </w:tcBorders>
            <w:shd w:val="clear" w:color="auto" w:fill="auto"/>
            <w:vAlign w:val="bottom"/>
          </w:tcPr>
          <w:p w14:paraId="0BF6E6F2"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1297" w:type="dxa"/>
            <w:tcBorders>
              <w:top w:val="single" w:sz="4" w:space="0" w:color="auto"/>
              <w:left w:val="nil"/>
              <w:bottom w:val="nil"/>
              <w:right w:val="nil"/>
            </w:tcBorders>
            <w:shd w:val="clear" w:color="auto" w:fill="auto"/>
            <w:vAlign w:val="bottom"/>
          </w:tcPr>
          <w:p w14:paraId="1A069BF2" w14:textId="77777777" w:rsidR="00D30394" w:rsidRPr="00476030" w:rsidRDefault="00414A3A" w:rsidP="00D908A2">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790848" behindDoc="0" locked="0" layoutInCell="1" allowOverlap="1" wp14:anchorId="1DC698F4" wp14:editId="66E67A9E">
                      <wp:simplePos x="0" y="0"/>
                      <wp:positionH relativeFrom="column">
                        <wp:posOffset>163830</wp:posOffset>
                      </wp:positionH>
                      <wp:positionV relativeFrom="paragraph">
                        <wp:posOffset>128905</wp:posOffset>
                      </wp:positionV>
                      <wp:extent cx="679450" cy="190500"/>
                      <wp:effectExtent l="0" t="0" r="6350" b="0"/>
                      <wp:wrapNone/>
                      <wp:docPr id="842" name="テキスト ボックス 8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A6350" w14:textId="77777777" w:rsidR="009D5E56" w:rsidRPr="008B1875" w:rsidRDefault="009D5E56" w:rsidP="00E7255B">
                                  <w:pPr>
                                    <w:pStyle w:val="tablehead"/>
                                    <w:spacing w:after="0"/>
                                    <w:jc w:val="left"/>
                                    <w:rPr>
                                      <w:rFonts w:asciiTheme="majorHAnsi" w:hAnsiTheme="majorHAnsi" w:cstheme="majorHAnsi"/>
                                      <w:sz w:val="18"/>
                                      <w:szCs w:val="18"/>
                                    </w:rPr>
                                  </w:pPr>
                                  <w:r w:rsidRPr="008B1875">
                                    <w:rPr>
                                      <w:rFonts w:asciiTheme="majorHAnsi" w:hAnsiTheme="majorHAnsi" w:cstheme="majorHAnsi"/>
                                      <w:color w:val="000000"/>
                                      <w:sz w:val="18"/>
                                      <w:szCs w:val="18"/>
                                    </w:rPr>
                                    <w:t>温度</w:t>
                                  </w:r>
                                  <w:proofErr w:type="spellStart"/>
                                  <w:r w:rsidRPr="008B1875">
                                    <w:rPr>
                                      <w:rFonts w:asciiTheme="majorHAnsi" w:hAnsiTheme="majorHAnsi" w:cstheme="majorHAnsi"/>
                                      <w:color w:val="000000"/>
                                      <w:sz w:val="18"/>
                                      <w:szCs w:val="18"/>
                                    </w:rPr>
                                    <w:t>Tj</w:t>
                                  </w:r>
                                  <w:proofErr w:type="spellEnd"/>
                                  <w:r w:rsidRPr="008B1875">
                                    <w:rPr>
                                      <w:rFonts w:asciiTheme="majorHAnsi" w:hAnsiTheme="majorHAnsi" w:cstheme="majorHAnsi"/>
                                      <w:color w:val="000000"/>
                                      <w:sz w:val="18"/>
                                      <w:szCs w:val="18"/>
                                    </w:rPr>
                                    <w:t>[</w:t>
                                  </w:r>
                                  <w:r w:rsidRPr="008B1875">
                                    <w:rPr>
                                      <w:rFonts w:ascii="ＭＳ ゴシック" w:hAnsi="ＭＳ ゴシック" w:cs="ＭＳ ゴシック" w:hint="eastAsia"/>
                                      <w:color w:val="000000"/>
                                      <w:sz w:val="18"/>
                                      <w:szCs w:val="18"/>
                                    </w:rPr>
                                    <w:t>℃</w:t>
                                  </w:r>
                                  <w:r w:rsidRPr="008B1875">
                                    <w:rPr>
                                      <w:rFonts w:asciiTheme="majorHAnsi" w:hAnsiTheme="majorHAnsi" w:cstheme="majorHAnsi"/>
                                      <w:color w:val="000000"/>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698F4" id="テキスト ボックス 842" o:spid="_x0000_s1183" type="#_x0000_t202" style="position:absolute;left:0;text-align:left;margin-left:12.9pt;margin-top:10.15pt;width:53.5pt;height:1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" filled="f" stroked="f">
                      <v:textbox inset="0,0,0,0">
                        <w:txbxContent>
                          <w:p w14:paraId="3C1A6350" w14:textId="77777777" w:rsidR="009D5E56" w:rsidRPr="008B1875" w:rsidRDefault="009D5E56" w:rsidP="00E7255B">
                            <w:pPr>
                              <w:pStyle w:val="tablehead"/>
                              <w:spacing w:after="0"/>
                              <w:jc w:val="left"/>
                              <w:rPr>
                                <w:rFonts w:asciiTheme="majorHAnsi" w:hAnsiTheme="majorHAnsi" w:cstheme="majorHAnsi"/>
                                <w:sz w:val="18"/>
                                <w:szCs w:val="18"/>
                              </w:rPr>
                            </w:pPr>
                            <w:r w:rsidRPr="008B1875">
                              <w:rPr>
                                <w:rFonts w:asciiTheme="majorHAnsi" w:hAnsiTheme="majorHAnsi" w:cstheme="majorHAnsi"/>
                                <w:color w:val="000000"/>
                                <w:sz w:val="18"/>
                                <w:szCs w:val="18"/>
                              </w:rPr>
                              <w:t>温度</w:t>
                            </w:r>
                            <w:proofErr w:type="spellStart"/>
                            <w:r w:rsidRPr="008B1875">
                              <w:rPr>
                                <w:rFonts w:asciiTheme="majorHAnsi" w:hAnsiTheme="majorHAnsi" w:cstheme="majorHAnsi"/>
                                <w:color w:val="000000"/>
                                <w:sz w:val="18"/>
                                <w:szCs w:val="18"/>
                              </w:rPr>
                              <w:t>Tj</w:t>
                            </w:r>
                            <w:proofErr w:type="spellEnd"/>
                            <w:r w:rsidRPr="008B1875">
                              <w:rPr>
                                <w:rFonts w:asciiTheme="majorHAnsi" w:hAnsiTheme="majorHAnsi" w:cstheme="majorHAnsi"/>
                                <w:color w:val="000000"/>
                                <w:sz w:val="18"/>
                                <w:szCs w:val="18"/>
                              </w:rPr>
                              <w:t>[</w:t>
                            </w:r>
                            <w:r w:rsidRPr="008B1875">
                              <w:rPr>
                                <w:rFonts w:ascii="ＭＳ ゴシック" w:hAnsi="ＭＳ ゴシック" w:cs="ＭＳ ゴシック" w:hint="eastAsia"/>
                                <w:color w:val="000000"/>
                                <w:sz w:val="18"/>
                                <w:szCs w:val="18"/>
                              </w:rPr>
                              <w:t>℃</w:t>
                            </w:r>
                            <w:r w:rsidRPr="008B1875">
                              <w:rPr>
                                <w:rFonts w:asciiTheme="majorHAnsi" w:hAnsiTheme="majorHAnsi" w:cstheme="majorHAnsi"/>
                                <w:color w:val="000000"/>
                                <w:sz w:val="18"/>
                                <w:szCs w:val="18"/>
                              </w:rPr>
                              <w:t>]</w:t>
                            </w:r>
                          </w:p>
                        </w:txbxContent>
                      </v:textbox>
                    </v:shape>
                  </w:pict>
                </mc:Fallback>
              </mc:AlternateContent>
            </w:r>
            <w:r w:rsidR="00F81EA1" w:rsidRPr="00476030">
              <w:rPr>
                <w:rFonts w:ascii="Arial" w:eastAsia="Arial" w:hAnsi="Arial" w:cs="Arial"/>
                <w:b/>
                <w:noProof/>
                <w:sz w:val="16"/>
                <w:szCs w:val="16"/>
              </w:rPr>
              <mc:AlternateContent>
                <mc:Choice Requires="wps">
                  <w:drawing>
                    <wp:anchor distT="0" distB="0" distL="114300" distR="114300" simplePos="0" relativeHeight="251769344" behindDoc="0" locked="0" layoutInCell="1" allowOverlap="1" wp14:anchorId="32FADF28" wp14:editId="5D4FE09D">
                      <wp:simplePos x="0" y="0"/>
                      <wp:positionH relativeFrom="column">
                        <wp:posOffset>821055</wp:posOffset>
                      </wp:positionH>
                      <wp:positionV relativeFrom="paragraph">
                        <wp:posOffset>180340</wp:posOffset>
                      </wp:positionV>
                      <wp:extent cx="0" cy="179705"/>
                      <wp:effectExtent l="76200" t="38100" r="57150" b="10795"/>
                      <wp:wrapNone/>
                      <wp:docPr id="832" name="直線矢印コネクタ 832"/>
                      <wp:cNvGraphicFramePr/>
                      <a:graphic xmlns:a="http://schemas.openxmlformats.org/drawingml/2006/main">
                        <a:graphicData uri="http://schemas.microsoft.com/office/word/2010/wordprocessingShape">
                          <wps:wsp>
                            <wps:cNvCnPr/>
                            <wps:spPr>
                              <a:xfrm flipH="1" flipV="1">
                                <a:off x="0" y="0"/>
                                <a:ext cx="0"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AAE28" id="直線矢印コネクタ 832" o:spid="_x0000_s1026" type="#_x0000_t32" style="position:absolute;left:0;text-align:left;margin-left:64.65pt;margin-top:14.2pt;width:0;height:14.15pt;flip:x 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" strokecolor="black [3213]">
                      <v:stroke endarrow="block"/>
                    </v:shape>
                  </w:pict>
                </mc:Fallback>
              </mc:AlternateContent>
            </w:r>
          </w:p>
        </w:tc>
        <w:tc>
          <w:tcPr>
            <w:tcW w:w="485" w:type="dxa"/>
            <w:tcBorders>
              <w:top w:val="single" w:sz="4" w:space="0" w:color="auto"/>
              <w:left w:val="nil"/>
              <w:bottom w:val="nil"/>
              <w:right w:val="nil"/>
            </w:tcBorders>
            <w:shd w:val="clear" w:color="auto" w:fill="auto"/>
            <w:vAlign w:val="bottom"/>
          </w:tcPr>
          <w:p w14:paraId="0A995814"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37D49D7B"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72AA4395"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08EFAB69"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6D8F8D6B"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37313D81"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77114C9C"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6DB4F933"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52C91588"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074BF3ED"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07D985B2"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tcPr>
          <w:p w14:paraId="3EEAB2CA"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4CD9C0E8"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58CA4FBC"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6461B5C3"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85" w:type="dxa"/>
            <w:tcBorders>
              <w:top w:val="single" w:sz="4" w:space="0" w:color="auto"/>
              <w:left w:val="nil"/>
              <w:bottom w:val="nil"/>
              <w:right w:val="nil"/>
            </w:tcBorders>
            <w:shd w:val="clear" w:color="auto" w:fill="auto"/>
            <w:vAlign w:val="bottom"/>
          </w:tcPr>
          <w:p w14:paraId="1386EB36"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c>
          <w:tcPr>
            <w:tcW w:w="432" w:type="dxa"/>
            <w:tcBorders>
              <w:top w:val="single" w:sz="4" w:space="0" w:color="auto"/>
              <w:left w:val="nil"/>
              <w:bottom w:val="nil"/>
              <w:right w:val="single" w:sz="4" w:space="0" w:color="auto"/>
            </w:tcBorders>
            <w:shd w:val="clear" w:color="auto" w:fill="auto"/>
            <w:vAlign w:val="bottom"/>
          </w:tcPr>
          <w:p w14:paraId="39FA2346" w14:textId="77777777" w:rsidR="00D30394" w:rsidRPr="00476030" w:rsidRDefault="00D30394" w:rsidP="00D908A2">
            <w:pPr>
              <w:keepNext/>
              <w:keepLines/>
              <w:spacing w:before="20" w:after="60" w:line="220" w:lineRule="exact"/>
              <w:ind w:left="57" w:right="57"/>
              <w:rPr>
                <w:rFonts w:ascii="Arial" w:eastAsia="Arial" w:hAnsi="Arial" w:cs="Arial"/>
                <w:b/>
                <w:sz w:val="16"/>
                <w:szCs w:val="16"/>
              </w:rPr>
            </w:pPr>
          </w:p>
        </w:tc>
      </w:tr>
      <w:tr w:rsidR="00ED5D9C" w:rsidRPr="00476030" w14:paraId="16F50B53" w14:textId="77777777" w:rsidTr="00EB7B50">
        <w:trPr>
          <w:cantSplit/>
          <w:trHeight w:val="280"/>
          <w:tblHeader/>
        </w:trPr>
        <w:tc>
          <w:tcPr>
            <w:tcW w:w="418" w:type="dxa"/>
            <w:tcBorders>
              <w:top w:val="nil"/>
              <w:left w:val="single" w:sz="4" w:space="0" w:color="auto"/>
              <w:bottom w:val="nil"/>
              <w:right w:val="nil"/>
            </w:tcBorders>
            <w:shd w:val="clear" w:color="auto" w:fill="auto"/>
            <w:vAlign w:val="bottom"/>
          </w:tcPr>
          <w:p w14:paraId="3933ADAB"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1297" w:type="dxa"/>
            <w:tcBorders>
              <w:top w:val="nil"/>
              <w:left w:val="nil"/>
              <w:bottom w:val="nil"/>
              <w:right w:val="single" w:sz="12" w:space="0" w:color="auto"/>
            </w:tcBorders>
            <w:shd w:val="clear" w:color="auto" w:fill="auto"/>
            <w:vAlign w:val="bottom"/>
          </w:tcPr>
          <w:p w14:paraId="0E9A4B9F"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single" w:sz="12" w:space="0" w:color="auto"/>
              <w:bottom w:val="nil"/>
              <w:right w:val="nil"/>
            </w:tcBorders>
            <w:shd w:val="clear" w:color="auto" w:fill="auto"/>
            <w:vAlign w:val="bottom"/>
          </w:tcPr>
          <w:p w14:paraId="5053C5B6"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nil"/>
            </w:tcBorders>
            <w:shd w:val="clear" w:color="auto" w:fill="auto"/>
            <w:vAlign w:val="bottom"/>
          </w:tcPr>
          <w:p w14:paraId="38D4C4BD"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nil"/>
            </w:tcBorders>
            <w:shd w:val="clear" w:color="auto" w:fill="auto"/>
            <w:vAlign w:val="bottom"/>
          </w:tcPr>
          <w:p w14:paraId="558C5688"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nil"/>
            </w:tcBorders>
            <w:shd w:val="clear" w:color="auto" w:fill="auto"/>
            <w:vAlign w:val="bottom"/>
          </w:tcPr>
          <w:p w14:paraId="03E09160"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nil"/>
            </w:tcBorders>
            <w:shd w:val="clear" w:color="auto" w:fill="auto"/>
            <w:vAlign w:val="bottom"/>
          </w:tcPr>
          <w:p w14:paraId="5935CDEA"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dashSmallGap" w:sz="4" w:space="0" w:color="auto"/>
            </w:tcBorders>
            <w:shd w:val="clear" w:color="auto" w:fill="auto"/>
            <w:vAlign w:val="bottom"/>
          </w:tcPr>
          <w:p w14:paraId="00297323"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dashSmallGap" w:sz="4" w:space="0" w:color="auto"/>
              <w:bottom w:val="nil"/>
              <w:right w:val="nil"/>
            </w:tcBorders>
            <w:shd w:val="clear" w:color="auto" w:fill="auto"/>
            <w:vAlign w:val="bottom"/>
          </w:tcPr>
          <w:p w14:paraId="5132B31F"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dashSmallGap" w:sz="4" w:space="0" w:color="auto"/>
            </w:tcBorders>
            <w:shd w:val="clear" w:color="auto" w:fill="auto"/>
            <w:vAlign w:val="bottom"/>
          </w:tcPr>
          <w:p w14:paraId="210E88F4" w14:textId="77777777" w:rsidR="00ED5D9C" w:rsidRPr="00476030" w:rsidRDefault="00AA1293" w:rsidP="00ED5D9C">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784704" behindDoc="0" locked="0" layoutInCell="1" allowOverlap="1" wp14:anchorId="5C68D421" wp14:editId="3C9EE1D0">
                      <wp:simplePos x="0" y="0"/>
                      <wp:positionH relativeFrom="column">
                        <wp:posOffset>-277495</wp:posOffset>
                      </wp:positionH>
                      <wp:positionV relativeFrom="paragraph">
                        <wp:posOffset>159385</wp:posOffset>
                      </wp:positionV>
                      <wp:extent cx="660400" cy="171450"/>
                      <wp:effectExtent l="0" t="0" r="6350" b="0"/>
                      <wp:wrapNone/>
                      <wp:docPr id="839" name="テキスト ボックス 8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6F43" w14:textId="77777777" w:rsidR="009D5E56" w:rsidRPr="008B1875" w:rsidRDefault="009D5E56" w:rsidP="00E7255B">
                                  <w:pPr>
                                    <w:pStyle w:val="tablehead"/>
                                    <w:spacing w:after="0"/>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hAnsiTheme="majorHAnsi" w:cstheme="majorHAnsi"/>
                                      <w:color w:val="000000"/>
                                      <w:sz w:val="16"/>
                                      <w:szCs w:val="16"/>
                                    </w:rPr>
                                    <w:t>開始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8D421" id="テキスト ボックス 839" o:spid="_x0000_s1184" type="#_x0000_t202" style="position:absolute;left:0;text-align:left;margin-left:-21.85pt;margin-top:12.55pt;width:52pt;height:13.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" filled="f" stroked="f">
                      <v:textbox inset="0,0,0,0">
                        <w:txbxContent>
                          <w:p w14:paraId="286C6F43" w14:textId="77777777" w:rsidR="009D5E56" w:rsidRPr="008B1875" w:rsidRDefault="009D5E56" w:rsidP="00E7255B">
                            <w:pPr>
                              <w:pStyle w:val="tablehead"/>
                              <w:spacing w:after="0"/>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hAnsiTheme="majorHAnsi" w:cstheme="majorHAnsi"/>
                                <w:color w:val="000000"/>
                                <w:sz w:val="16"/>
                                <w:szCs w:val="16"/>
                              </w:rPr>
                              <w:t>開始</w:t>
                            </w:r>
                          </w:p>
                        </w:txbxContent>
                      </v:textbox>
                    </v:shape>
                  </w:pict>
                </mc:Fallback>
              </mc:AlternateContent>
            </w:r>
          </w:p>
        </w:tc>
        <w:tc>
          <w:tcPr>
            <w:tcW w:w="485" w:type="dxa"/>
            <w:tcBorders>
              <w:top w:val="nil"/>
              <w:left w:val="dashSmallGap" w:sz="4" w:space="0" w:color="auto"/>
              <w:bottom w:val="nil"/>
              <w:right w:val="nil"/>
            </w:tcBorders>
            <w:shd w:val="clear" w:color="auto" w:fill="auto"/>
            <w:vAlign w:val="bottom"/>
          </w:tcPr>
          <w:p w14:paraId="45A8AE97"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dashSmallGap" w:sz="4" w:space="0" w:color="auto"/>
            </w:tcBorders>
            <w:shd w:val="clear" w:color="auto" w:fill="auto"/>
            <w:vAlign w:val="bottom"/>
          </w:tcPr>
          <w:p w14:paraId="733EA84D"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dashSmallGap" w:sz="4" w:space="0" w:color="auto"/>
              <w:bottom w:val="nil"/>
              <w:right w:val="nil"/>
            </w:tcBorders>
            <w:shd w:val="clear" w:color="auto" w:fill="auto"/>
            <w:vAlign w:val="bottom"/>
          </w:tcPr>
          <w:p w14:paraId="45CB7CD2"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dashSmallGap" w:sz="4" w:space="0" w:color="auto"/>
            </w:tcBorders>
          </w:tcPr>
          <w:p w14:paraId="2A805F07" w14:textId="77777777" w:rsidR="00ED5D9C" w:rsidRPr="00476030" w:rsidRDefault="00AA1293" w:rsidP="00ED5D9C">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786752" behindDoc="0" locked="0" layoutInCell="1" allowOverlap="1" wp14:anchorId="3649AAA6" wp14:editId="43248416">
                      <wp:simplePos x="0" y="0"/>
                      <wp:positionH relativeFrom="column">
                        <wp:posOffset>-288442</wp:posOffset>
                      </wp:positionH>
                      <wp:positionV relativeFrom="paragraph">
                        <wp:posOffset>160816</wp:posOffset>
                      </wp:positionV>
                      <wp:extent cx="660400" cy="171450"/>
                      <wp:effectExtent l="0" t="0" r="6350" b="0"/>
                      <wp:wrapNone/>
                      <wp:docPr id="840" name="テキスト ボックス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10C7B" w14:textId="77777777" w:rsidR="009D5E56" w:rsidRPr="008B1875" w:rsidRDefault="009D5E56" w:rsidP="00E7255B">
                                  <w:pPr>
                                    <w:pStyle w:val="tablehead"/>
                                    <w:spacing w:after="0"/>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hAnsiTheme="majorHAnsi" w:cstheme="majorHAnsi"/>
                                      <w:color w:val="000000"/>
                                      <w:sz w:val="16"/>
                                      <w:szCs w:val="16"/>
                                    </w:rPr>
                                    <w:t>開始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9AAA6" id="テキスト ボックス 840" o:spid="_x0000_s1185" type="#_x0000_t202" style="position:absolute;left:0;text-align:left;margin-left:-22.7pt;margin-top:12.65pt;width:52pt;height:13.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" filled="f" stroked="f">
                      <v:textbox inset="0,0,0,0">
                        <w:txbxContent>
                          <w:p w14:paraId="6F310C7B" w14:textId="77777777" w:rsidR="009D5E56" w:rsidRPr="008B1875" w:rsidRDefault="009D5E56" w:rsidP="00E7255B">
                            <w:pPr>
                              <w:pStyle w:val="tablehead"/>
                              <w:spacing w:after="0"/>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hAnsiTheme="majorHAnsi" w:cstheme="majorHAnsi"/>
                                <w:color w:val="000000"/>
                                <w:sz w:val="16"/>
                                <w:szCs w:val="16"/>
                              </w:rPr>
                              <w:t>開始</w:t>
                            </w:r>
                          </w:p>
                        </w:txbxContent>
                      </v:textbox>
                    </v:shape>
                  </w:pict>
                </mc:Fallback>
              </mc:AlternateContent>
            </w:r>
          </w:p>
        </w:tc>
        <w:tc>
          <w:tcPr>
            <w:tcW w:w="485" w:type="dxa"/>
            <w:tcBorders>
              <w:top w:val="nil"/>
              <w:left w:val="dashSmallGap" w:sz="4" w:space="0" w:color="auto"/>
              <w:bottom w:val="nil"/>
              <w:right w:val="nil"/>
            </w:tcBorders>
            <w:shd w:val="clear" w:color="auto" w:fill="auto"/>
            <w:vAlign w:val="bottom"/>
          </w:tcPr>
          <w:p w14:paraId="19CA681C"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dashSmallGap" w:sz="4" w:space="0" w:color="auto"/>
            </w:tcBorders>
            <w:shd w:val="clear" w:color="auto" w:fill="auto"/>
            <w:vAlign w:val="bottom"/>
          </w:tcPr>
          <w:p w14:paraId="0508C87A"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dashSmallGap" w:sz="4" w:space="0" w:color="auto"/>
              <w:bottom w:val="nil"/>
              <w:right w:val="nil"/>
            </w:tcBorders>
            <w:shd w:val="clear" w:color="auto" w:fill="auto"/>
            <w:vAlign w:val="bottom"/>
          </w:tcPr>
          <w:p w14:paraId="3CFF9CAE"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nil"/>
              <w:right w:val="nil"/>
            </w:tcBorders>
            <w:shd w:val="clear" w:color="auto" w:fill="auto"/>
            <w:vAlign w:val="bottom"/>
          </w:tcPr>
          <w:p w14:paraId="352A8711"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32" w:type="dxa"/>
            <w:tcBorders>
              <w:top w:val="nil"/>
              <w:left w:val="nil"/>
              <w:bottom w:val="nil"/>
              <w:right w:val="single" w:sz="4" w:space="0" w:color="auto"/>
            </w:tcBorders>
            <w:shd w:val="clear" w:color="auto" w:fill="auto"/>
            <w:vAlign w:val="bottom"/>
          </w:tcPr>
          <w:p w14:paraId="3B8C786F"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r>
      <w:tr w:rsidR="00ED5D9C" w:rsidRPr="00476030" w14:paraId="3C752987" w14:textId="77777777" w:rsidTr="00EB7B50">
        <w:trPr>
          <w:cantSplit/>
          <w:trHeight w:val="280"/>
          <w:tblHeader/>
        </w:trPr>
        <w:tc>
          <w:tcPr>
            <w:tcW w:w="418" w:type="dxa"/>
            <w:tcBorders>
              <w:top w:val="nil"/>
              <w:left w:val="single" w:sz="4" w:space="0" w:color="auto"/>
              <w:bottom w:val="nil"/>
              <w:right w:val="nil"/>
            </w:tcBorders>
            <w:shd w:val="clear" w:color="auto" w:fill="auto"/>
            <w:vAlign w:val="bottom"/>
          </w:tcPr>
          <w:p w14:paraId="51C03030"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1297" w:type="dxa"/>
            <w:tcBorders>
              <w:top w:val="nil"/>
              <w:left w:val="nil"/>
              <w:bottom w:val="nil"/>
              <w:right w:val="single" w:sz="12" w:space="0" w:color="auto"/>
            </w:tcBorders>
            <w:shd w:val="clear" w:color="auto" w:fill="auto"/>
            <w:vAlign w:val="bottom"/>
          </w:tcPr>
          <w:p w14:paraId="550594C0"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767296" behindDoc="0" locked="0" layoutInCell="1" allowOverlap="1" wp14:anchorId="6AEC1B67" wp14:editId="7EE42F55">
                      <wp:simplePos x="0" y="0"/>
                      <wp:positionH relativeFrom="column">
                        <wp:posOffset>15875</wp:posOffset>
                      </wp:positionH>
                      <wp:positionV relativeFrom="paragraph">
                        <wp:posOffset>102235</wp:posOffset>
                      </wp:positionV>
                      <wp:extent cx="952500" cy="228600"/>
                      <wp:effectExtent l="0" t="0" r="0" b="0"/>
                      <wp:wrapNone/>
                      <wp:docPr id="830" name="テキスト ボックス 8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212D6" w14:textId="77777777" w:rsidR="009D5E56" w:rsidRPr="008B1875" w:rsidRDefault="009D5E56" w:rsidP="00E7255B">
                                  <w:pPr>
                                    <w:pStyle w:val="tablehead"/>
                                    <w:spacing w:after="0"/>
                                    <w:jc w:val="left"/>
                                    <w:rPr>
                                      <w:rFonts w:asciiTheme="majorHAnsi" w:hAnsiTheme="majorHAnsi" w:cstheme="majorHAnsi"/>
                                      <w:sz w:val="18"/>
                                      <w:szCs w:val="18"/>
                                    </w:rPr>
                                  </w:pPr>
                                  <w:r w:rsidRPr="008B1875">
                                    <w:rPr>
                                      <w:rFonts w:asciiTheme="majorHAnsi" w:hAnsiTheme="majorHAnsi" w:cstheme="majorHAnsi"/>
                                      <w:color w:val="000000"/>
                                      <w:sz w:val="18"/>
                                      <w:szCs w:val="18"/>
                                    </w:rPr>
                                    <w:t>EMS</w:t>
                                  </w:r>
                                  <w:r w:rsidRPr="008B1875">
                                    <w:rPr>
                                      <w:rFonts w:asciiTheme="majorHAnsi" w:hAnsiTheme="majorHAnsi" w:cstheme="majorHAnsi"/>
                                      <w:color w:val="000000"/>
                                      <w:sz w:val="18"/>
                                      <w:szCs w:val="18"/>
                                    </w:rPr>
                                    <w:t>開始温度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C1B67" id="テキスト ボックス 830" o:spid="_x0000_s1186" type="#_x0000_t202" style="position:absolute;left:0;text-align:left;margin-left:1.25pt;margin-top:8.05pt;width:75pt;height:18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" filled="f" stroked="f">
                      <v:textbox inset="0,0,0,0">
                        <w:txbxContent>
                          <w:p w14:paraId="17C212D6" w14:textId="77777777" w:rsidR="009D5E56" w:rsidRPr="008B1875" w:rsidRDefault="009D5E56" w:rsidP="00E7255B">
                            <w:pPr>
                              <w:pStyle w:val="tablehead"/>
                              <w:spacing w:after="0"/>
                              <w:jc w:val="left"/>
                              <w:rPr>
                                <w:rFonts w:asciiTheme="majorHAnsi" w:hAnsiTheme="majorHAnsi" w:cstheme="majorHAnsi"/>
                                <w:sz w:val="18"/>
                                <w:szCs w:val="18"/>
                              </w:rPr>
                            </w:pPr>
                            <w:r w:rsidRPr="008B1875">
                              <w:rPr>
                                <w:rFonts w:asciiTheme="majorHAnsi" w:hAnsiTheme="majorHAnsi" w:cstheme="majorHAnsi"/>
                                <w:color w:val="000000"/>
                                <w:sz w:val="18"/>
                                <w:szCs w:val="18"/>
                              </w:rPr>
                              <w:t>EMS</w:t>
                            </w:r>
                            <w:r w:rsidRPr="008B1875">
                              <w:rPr>
                                <w:rFonts w:asciiTheme="majorHAnsi" w:hAnsiTheme="majorHAnsi" w:cstheme="majorHAnsi"/>
                                <w:color w:val="000000"/>
                                <w:sz w:val="18"/>
                                <w:szCs w:val="18"/>
                              </w:rPr>
                              <w:t>開始温度</w:t>
                            </w:r>
                          </w:p>
                        </w:txbxContent>
                      </v:textbox>
                    </v:shape>
                  </w:pict>
                </mc:Fallback>
              </mc:AlternateContent>
            </w:r>
          </w:p>
        </w:tc>
        <w:tc>
          <w:tcPr>
            <w:tcW w:w="485" w:type="dxa"/>
            <w:tcBorders>
              <w:top w:val="nil"/>
              <w:left w:val="single" w:sz="12" w:space="0" w:color="auto"/>
              <w:bottom w:val="single" w:sz="4" w:space="0" w:color="auto"/>
              <w:right w:val="nil"/>
            </w:tcBorders>
            <w:shd w:val="clear" w:color="auto" w:fill="auto"/>
            <w:vAlign w:val="bottom"/>
          </w:tcPr>
          <w:p w14:paraId="5228787E" w14:textId="77777777" w:rsidR="00ED5D9C" w:rsidRPr="00476030" w:rsidRDefault="001F367E" w:rsidP="00ED5D9C">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764224" behindDoc="0" locked="0" layoutInCell="1" allowOverlap="1" wp14:anchorId="12F8C5E5" wp14:editId="6CCC98F6">
                      <wp:simplePos x="0" y="0"/>
                      <wp:positionH relativeFrom="column">
                        <wp:posOffset>-3810</wp:posOffset>
                      </wp:positionH>
                      <wp:positionV relativeFrom="paragraph">
                        <wp:posOffset>191770</wp:posOffset>
                      </wp:positionV>
                      <wp:extent cx="4916170" cy="2312670"/>
                      <wp:effectExtent l="0" t="0" r="17780" b="11430"/>
                      <wp:wrapNone/>
                      <wp:docPr id="827" name="フリーフォーム 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6170" cy="2312670"/>
                              </a:xfrm>
                              <a:custGeom>
                                <a:avLst/>
                                <a:gdLst>
                                  <a:gd name="connsiteX0" fmla="*/ 0 w 7124700"/>
                                  <a:gd name="connsiteY0" fmla="*/ 2676539 h 2676539"/>
                                  <a:gd name="connsiteX1" fmla="*/ 2305050 w 7124700"/>
                                  <a:gd name="connsiteY1" fmla="*/ 38114 h 2676539"/>
                                  <a:gd name="connsiteX2" fmla="*/ 2305050 w 7124700"/>
                                  <a:gd name="connsiteY2" fmla="*/ 38114 h 2676539"/>
                                  <a:gd name="connsiteX3" fmla="*/ 3305175 w 7124700"/>
                                  <a:gd name="connsiteY3" fmla="*/ 552464 h 2676539"/>
                                  <a:gd name="connsiteX4" fmla="*/ 4248150 w 7124700"/>
                                  <a:gd name="connsiteY4" fmla="*/ 14 h 2676539"/>
                                  <a:gd name="connsiteX5" fmla="*/ 5238750 w 7124700"/>
                                  <a:gd name="connsiteY5" fmla="*/ 533414 h 2676539"/>
                                  <a:gd name="connsiteX6" fmla="*/ 6124575 w 7124700"/>
                                  <a:gd name="connsiteY6" fmla="*/ 38114 h 2676539"/>
                                  <a:gd name="connsiteX7" fmla="*/ 7124700 w 7124700"/>
                                  <a:gd name="connsiteY7" fmla="*/ 552464 h 2676539"/>
                                  <a:gd name="connsiteX0" fmla="*/ 0 w 7178189"/>
                                  <a:gd name="connsiteY0" fmla="*/ 2682492 h 2682492"/>
                                  <a:gd name="connsiteX1" fmla="*/ 2358539 w 7178189"/>
                                  <a:gd name="connsiteY1" fmla="*/ 38114 h 2682492"/>
                                  <a:gd name="connsiteX2" fmla="*/ 2358539 w 7178189"/>
                                  <a:gd name="connsiteY2" fmla="*/ 38114 h 2682492"/>
                                  <a:gd name="connsiteX3" fmla="*/ 3358664 w 7178189"/>
                                  <a:gd name="connsiteY3" fmla="*/ 552464 h 2682492"/>
                                  <a:gd name="connsiteX4" fmla="*/ 4301639 w 7178189"/>
                                  <a:gd name="connsiteY4" fmla="*/ 14 h 2682492"/>
                                  <a:gd name="connsiteX5" fmla="*/ 5292239 w 7178189"/>
                                  <a:gd name="connsiteY5" fmla="*/ 533414 h 2682492"/>
                                  <a:gd name="connsiteX6" fmla="*/ 6178064 w 7178189"/>
                                  <a:gd name="connsiteY6" fmla="*/ 38114 h 2682492"/>
                                  <a:gd name="connsiteX7" fmla="*/ 7178189 w 7178189"/>
                                  <a:gd name="connsiteY7" fmla="*/ 552464 h 2682492"/>
                                  <a:gd name="connsiteX0" fmla="*/ 0 w 7178189"/>
                                  <a:gd name="connsiteY0" fmla="*/ 2682492 h 2682492"/>
                                  <a:gd name="connsiteX1" fmla="*/ 2358539 w 7178189"/>
                                  <a:gd name="connsiteY1" fmla="*/ 38114 h 2682492"/>
                                  <a:gd name="connsiteX2" fmla="*/ 2358539 w 7178189"/>
                                  <a:gd name="connsiteY2" fmla="*/ 38114 h 2682492"/>
                                  <a:gd name="connsiteX3" fmla="*/ 3281404 w 7178189"/>
                                  <a:gd name="connsiteY3" fmla="*/ 552464 h 2682492"/>
                                  <a:gd name="connsiteX4" fmla="*/ 4301639 w 7178189"/>
                                  <a:gd name="connsiteY4" fmla="*/ 14 h 2682492"/>
                                  <a:gd name="connsiteX5" fmla="*/ 5292239 w 7178189"/>
                                  <a:gd name="connsiteY5" fmla="*/ 533414 h 2682492"/>
                                  <a:gd name="connsiteX6" fmla="*/ 6178064 w 7178189"/>
                                  <a:gd name="connsiteY6" fmla="*/ 38114 h 2682492"/>
                                  <a:gd name="connsiteX7" fmla="*/ 7178189 w 7178189"/>
                                  <a:gd name="connsiteY7" fmla="*/ 552464 h 2682492"/>
                                  <a:gd name="connsiteX0" fmla="*/ 0 w 7178189"/>
                                  <a:gd name="connsiteY0" fmla="*/ 2644394 h 2644394"/>
                                  <a:gd name="connsiteX1" fmla="*/ 2358539 w 7178189"/>
                                  <a:gd name="connsiteY1" fmla="*/ 16 h 2644394"/>
                                  <a:gd name="connsiteX2" fmla="*/ 2358539 w 7178189"/>
                                  <a:gd name="connsiteY2" fmla="*/ 16 h 2644394"/>
                                  <a:gd name="connsiteX3" fmla="*/ 3281404 w 7178189"/>
                                  <a:gd name="connsiteY3" fmla="*/ 514366 h 2644394"/>
                                  <a:gd name="connsiteX4" fmla="*/ 4248150 w 7178189"/>
                                  <a:gd name="connsiteY4" fmla="*/ 15494 h 2644394"/>
                                  <a:gd name="connsiteX5" fmla="*/ 5292239 w 7178189"/>
                                  <a:gd name="connsiteY5" fmla="*/ 495316 h 2644394"/>
                                  <a:gd name="connsiteX6" fmla="*/ 6178064 w 7178189"/>
                                  <a:gd name="connsiteY6" fmla="*/ 16 h 2644394"/>
                                  <a:gd name="connsiteX7" fmla="*/ 7178189 w 7178189"/>
                                  <a:gd name="connsiteY7" fmla="*/ 514366 h 2644394"/>
                                  <a:gd name="connsiteX0" fmla="*/ 0 w 7178189"/>
                                  <a:gd name="connsiteY0" fmla="*/ 2644394 h 2644394"/>
                                  <a:gd name="connsiteX1" fmla="*/ 2358539 w 7178189"/>
                                  <a:gd name="connsiteY1" fmla="*/ 16 h 2644394"/>
                                  <a:gd name="connsiteX2" fmla="*/ 2358539 w 7178189"/>
                                  <a:gd name="connsiteY2" fmla="*/ 16 h 2644394"/>
                                  <a:gd name="connsiteX3" fmla="*/ 3281404 w 7178189"/>
                                  <a:gd name="connsiteY3" fmla="*/ 514366 h 2644394"/>
                                  <a:gd name="connsiteX4" fmla="*/ 4248150 w 7178189"/>
                                  <a:gd name="connsiteY4" fmla="*/ 15494 h 2644394"/>
                                  <a:gd name="connsiteX5" fmla="*/ 5232807 w 7178189"/>
                                  <a:gd name="connsiteY5" fmla="*/ 495316 h 2644394"/>
                                  <a:gd name="connsiteX6" fmla="*/ 6178064 w 7178189"/>
                                  <a:gd name="connsiteY6" fmla="*/ 16 h 2644394"/>
                                  <a:gd name="connsiteX7" fmla="*/ 7178189 w 7178189"/>
                                  <a:gd name="connsiteY7" fmla="*/ 514366 h 2644394"/>
                                  <a:gd name="connsiteX0" fmla="*/ 0 w 7178189"/>
                                  <a:gd name="connsiteY0" fmla="*/ 2644378 h 2644378"/>
                                  <a:gd name="connsiteX1" fmla="*/ 2358539 w 7178189"/>
                                  <a:gd name="connsiteY1" fmla="*/ 0 h 2644378"/>
                                  <a:gd name="connsiteX2" fmla="*/ 2358539 w 7178189"/>
                                  <a:gd name="connsiteY2" fmla="*/ 0 h 2644378"/>
                                  <a:gd name="connsiteX3" fmla="*/ 3281404 w 7178189"/>
                                  <a:gd name="connsiteY3" fmla="*/ 514350 h 2644378"/>
                                  <a:gd name="connsiteX4" fmla="*/ 4248150 w 7178189"/>
                                  <a:gd name="connsiteY4" fmla="*/ 15478 h 2644378"/>
                                  <a:gd name="connsiteX5" fmla="*/ 5232807 w 7178189"/>
                                  <a:gd name="connsiteY5" fmla="*/ 495300 h 2644378"/>
                                  <a:gd name="connsiteX6" fmla="*/ 6178064 w 7178189"/>
                                  <a:gd name="connsiteY6" fmla="*/ 11907 h 2644378"/>
                                  <a:gd name="connsiteX7" fmla="*/ 7178189 w 7178189"/>
                                  <a:gd name="connsiteY7" fmla="*/ 514350 h 2644378"/>
                                  <a:gd name="connsiteX0" fmla="*/ 0 w 7130643"/>
                                  <a:gd name="connsiteY0" fmla="*/ 2644378 h 2644378"/>
                                  <a:gd name="connsiteX1" fmla="*/ 2358539 w 7130643"/>
                                  <a:gd name="connsiteY1" fmla="*/ 0 h 2644378"/>
                                  <a:gd name="connsiteX2" fmla="*/ 2358539 w 7130643"/>
                                  <a:gd name="connsiteY2" fmla="*/ 0 h 2644378"/>
                                  <a:gd name="connsiteX3" fmla="*/ 3281404 w 7130643"/>
                                  <a:gd name="connsiteY3" fmla="*/ 514350 h 2644378"/>
                                  <a:gd name="connsiteX4" fmla="*/ 4248150 w 7130643"/>
                                  <a:gd name="connsiteY4" fmla="*/ 15478 h 2644378"/>
                                  <a:gd name="connsiteX5" fmla="*/ 5232807 w 7130643"/>
                                  <a:gd name="connsiteY5" fmla="*/ 495300 h 2644378"/>
                                  <a:gd name="connsiteX6" fmla="*/ 6178064 w 7130643"/>
                                  <a:gd name="connsiteY6" fmla="*/ 11907 h 2644378"/>
                                  <a:gd name="connsiteX7" fmla="*/ 7130643 w 7130643"/>
                                  <a:gd name="connsiteY7" fmla="*/ 502444 h 2644378"/>
                                  <a:gd name="connsiteX0" fmla="*/ 0 w 7130643"/>
                                  <a:gd name="connsiteY0" fmla="*/ 2644378 h 2644378"/>
                                  <a:gd name="connsiteX1" fmla="*/ 2358539 w 7130643"/>
                                  <a:gd name="connsiteY1" fmla="*/ 0 h 2644378"/>
                                  <a:gd name="connsiteX2" fmla="*/ 2358539 w 7130643"/>
                                  <a:gd name="connsiteY2" fmla="*/ 0 h 2644378"/>
                                  <a:gd name="connsiteX3" fmla="*/ 3281404 w 7130643"/>
                                  <a:gd name="connsiteY3" fmla="*/ 514350 h 2644378"/>
                                  <a:gd name="connsiteX4" fmla="*/ 4248150 w 7130643"/>
                                  <a:gd name="connsiteY4" fmla="*/ 15478 h 2644378"/>
                                  <a:gd name="connsiteX5" fmla="*/ 5232807 w 7130643"/>
                                  <a:gd name="connsiteY5" fmla="*/ 495300 h 2644378"/>
                                  <a:gd name="connsiteX6" fmla="*/ 6178064 w 7130643"/>
                                  <a:gd name="connsiteY6" fmla="*/ 11907 h 2644378"/>
                                  <a:gd name="connsiteX7" fmla="*/ 7130643 w 7130643"/>
                                  <a:gd name="connsiteY7" fmla="*/ 502444 h 2644378"/>
                                  <a:gd name="connsiteX0" fmla="*/ 0 w 7130643"/>
                                  <a:gd name="connsiteY0" fmla="*/ 2644378 h 2644378"/>
                                  <a:gd name="connsiteX1" fmla="*/ 2358539 w 7130643"/>
                                  <a:gd name="connsiteY1" fmla="*/ 0 h 2644378"/>
                                  <a:gd name="connsiteX2" fmla="*/ 2358539 w 7130643"/>
                                  <a:gd name="connsiteY2" fmla="*/ 0 h 2644378"/>
                                  <a:gd name="connsiteX3" fmla="*/ 3281404 w 7130643"/>
                                  <a:gd name="connsiteY3" fmla="*/ 514350 h 2644378"/>
                                  <a:gd name="connsiteX4" fmla="*/ 4248150 w 7130643"/>
                                  <a:gd name="connsiteY4" fmla="*/ 15478 h 2644378"/>
                                  <a:gd name="connsiteX5" fmla="*/ 5232807 w 7130643"/>
                                  <a:gd name="connsiteY5" fmla="*/ 495300 h 2644378"/>
                                  <a:gd name="connsiteX6" fmla="*/ 6178064 w 7130643"/>
                                  <a:gd name="connsiteY6" fmla="*/ 11907 h 2644378"/>
                                  <a:gd name="connsiteX7" fmla="*/ 7130643 w 7130643"/>
                                  <a:gd name="connsiteY7" fmla="*/ 502444 h 2644378"/>
                                  <a:gd name="connsiteX0" fmla="*/ 0 w 7130643"/>
                                  <a:gd name="connsiteY0" fmla="*/ 2644378 h 2644378"/>
                                  <a:gd name="connsiteX1" fmla="*/ 1131584 w 7130643"/>
                                  <a:gd name="connsiteY1" fmla="*/ 1156096 h 2644378"/>
                                  <a:gd name="connsiteX2" fmla="*/ 2358539 w 7130643"/>
                                  <a:gd name="connsiteY2" fmla="*/ 0 h 2644378"/>
                                  <a:gd name="connsiteX3" fmla="*/ 2358539 w 7130643"/>
                                  <a:gd name="connsiteY3" fmla="*/ 0 h 2644378"/>
                                  <a:gd name="connsiteX4" fmla="*/ 3281404 w 7130643"/>
                                  <a:gd name="connsiteY4" fmla="*/ 514350 h 2644378"/>
                                  <a:gd name="connsiteX5" fmla="*/ 4248150 w 7130643"/>
                                  <a:gd name="connsiteY5" fmla="*/ 15478 h 2644378"/>
                                  <a:gd name="connsiteX6" fmla="*/ 5232807 w 7130643"/>
                                  <a:gd name="connsiteY6" fmla="*/ 495300 h 2644378"/>
                                  <a:gd name="connsiteX7" fmla="*/ 6178064 w 7130643"/>
                                  <a:gd name="connsiteY7" fmla="*/ 11907 h 2644378"/>
                                  <a:gd name="connsiteX8" fmla="*/ 7130643 w 7130643"/>
                                  <a:gd name="connsiteY8" fmla="*/ 502444 h 2644378"/>
                                  <a:gd name="connsiteX0" fmla="*/ 0 w 7130643"/>
                                  <a:gd name="connsiteY0" fmla="*/ 2644378 h 2644378"/>
                                  <a:gd name="connsiteX1" fmla="*/ 1137527 w 7130643"/>
                                  <a:gd name="connsiteY1" fmla="*/ 1757361 h 2644378"/>
                                  <a:gd name="connsiteX2" fmla="*/ 2358539 w 7130643"/>
                                  <a:gd name="connsiteY2" fmla="*/ 0 h 2644378"/>
                                  <a:gd name="connsiteX3" fmla="*/ 2358539 w 7130643"/>
                                  <a:gd name="connsiteY3" fmla="*/ 0 h 2644378"/>
                                  <a:gd name="connsiteX4" fmla="*/ 3281404 w 7130643"/>
                                  <a:gd name="connsiteY4" fmla="*/ 514350 h 2644378"/>
                                  <a:gd name="connsiteX5" fmla="*/ 4248150 w 7130643"/>
                                  <a:gd name="connsiteY5" fmla="*/ 15478 h 2644378"/>
                                  <a:gd name="connsiteX6" fmla="*/ 5232807 w 7130643"/>
                                  <a:gd name="connsiteY6" fmla="*/ 495300 h 2644378"/>
                                  <a:gd name="connsiteX7" fmla="*/ 6178064 w 7130643"/>
                                  <a:gd name="connsiteY7" fmla="*/ 11907 h 2644378"/>
                                  <a:gd name="connsiteX8" fmla="*/ 7130643 w 7130643"/>
                                  <a:gd name="connsiteY8" fmla="*/ 502444 h 2644378"/>
                                  <a:gd name="connsiteX0" fmla="*/ 0 w 7130643"/>
                                  <a:gd name="connsiteY0" fmla="*/ 2644378 h 2644378"/>
                                  <a:gd name="connsiteX1" fmla="*/ 1137527 w 7130643"/>
                                  <a:gd name="connsiteY1" fmla="*/ 1757361 h 2644378"/>
                                  <a:gd name="connsiteX2" fmla="*/ 1922029 w 7130643"/>
                                  <a:gd name="connsiteY2" fmla="*/ 673893 h 2644378"/>
                                  <a:gd name="connsiteX3" fmla="*/ 2358539 w 7130643"/>
                                  <a:gd name="connsiteY3" fmla="*/ 0 h 2644378"/>
                                  <a:gd name="connsiteX4" fmla="*/ 2358539 w 7130643"/>
                                  <a:gd name="connsiteY4" fmla="*/ 0 h 2644378"/>
                                  <a:gd name="connsiteX5" fmla="*/ 3281404 w 7130643"/>
                                  <a:gd name="connsiteY5" fmla="*/ 514350 h 2644378"/>
                                  <a:gd name="connsiteX6" fmla="*/ 4248150 w 7130643"/>
                                  <a:gd name="connsiteY6" fmla="*/ 15478 h 2644378"/>
                                  <a:gd name="connsiteX7" fmla="*/ 5232807 w 7130643"/>
                                  <a:gd name="connsiteY7" fmla="*/ 495300 h 2644378"/>
                                  <a:gd name="connsiteX8" fmla="*/ 6178064 w 7130643"/>
                                  <a:gd name="connsiteY8" fmla="*/ 11907 h 2644378"/>
                                  <a:gd name="connsiteX9" fmla="*/ 7130643 w 7130643"/>
                                  <a:gd name="connsiteY9" fmla="*/ 502444 h 2644378"/>
                                  <a:gd name="connsiteX0" fmla="*/ 0 w 7130643"/>
                                  <a:gd name="connsiteY0" fmla="*/ 2644378 h 2644378"/>
                                  <a:gd name="connsiteX1" fmla="*/ 1137527 w 7130643"/>
                                  <a:gd name="connsiteY1" fmla="*/ 1757361 h 2644378"/>
                                  <a:gd name="connsiteX2" fmla="*/ 1838824 w 7130643"/>
                                  <a:gd name="connsiteY2" fmla="*/ 447674 h 2644378"/>
                                  <a:gd name="connsiteX3" fmla="*/ 2358539 w 7130643"/>
                                  <a:gd name="connsiteY3" fmla="*/ 0 h 2644378"/>
                                  <a:gd name="connsiteX4" fmla="*/ 2358539 w 7130643"/>
                                  <a:gd name="connsiteY4" fmla="*/ 0 h 2644378"/>
                                  <a:gd name="connsiteX5" fmla="*/ 3281404 w 7130643"/>
                                  <a:gd name="connsiteY5" fmla="*/ 514350 h 2644378"/>
                                  <a:gd name="connsiteX6" fmla="*/ 4248150 w 7130643"/>
                                  <a:gd name="connsiteY6" fmla="*/ 15478 h 2644378"/>
                                  <a:gd name="connsiteX7" fmla="*/ 5232807 w 7130643"/>
                                  <a:gd name="connsiteY7" fmla="*/ 495300 h 2644378"/>
                                  <a:gd name="connsiteX8" fmla="*/ 6178064 w 7130643"/>
                                  <a:gd name="connsiteY8" fmla="*/ 11907 h 2644378"/>
                                  <a:gd name="connsiteX9" fmla="*/ 7130643 w 7130643"/>
                                  <a:gd name="connsiteY9" fmla="*/ 502444 h 2644378"/>
                                  <a:gd name="connsiteX0" fmla="*/ 0 w 7130643"/>
                                  <a:gd name="connsiteY0" fmla="*/ 2644378 h 2644378"/>
                                  <a:gd name="connsiteX1" fmla="*/ 1137527 w 7130643"/>
                                  <a:gd name="connsiteY1" fmla="*/ 1757361 h 2644378"/>
                                  <a:gd name="connsiteX2" fmla="*/ 1838824 w 7130643"/>
                                  <a:gd name="connsiteY2" fmla="*/ 447674 h 2644378"/>
                                  <a:gd name="connsiteX3" fmla="*/ 2106268 w 7130643"/>
                                  <a:gd name="connsiteY3" fmla="*/ 161924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1137527 w 7130643"/>
                                  <a:gd name="connsiteY1" fmla="*/ 1757361 h 2644378"/>
                                  <a:gd name="connsiteX2" fmla="*/ 1838824 w 7130643"/>
                                  <a:gd name="connsiteY2" fmla="*/ 447674 h 2644378"/>
                                  <a:gd name="connsiteX3" fmla="*/ 2052780 w 7130643"/>
                                  <a:gd name="connsiteY3" fmla="*/ 108346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1137527 w 7130643"/>
                                  <a:gd name="connsiteY1" fmla="*/ 1757361 h 2644378"/>
                                  <a:gd name="connsiteX2" fmla="*/ 1838824 w 7130643"/>
                                  <a:gd name="connsiteY2" fmla="*/ 447674 h 2644378"/>
                                  <a:gd name="connsiteX3" fmla="*/ 2046837 w 7130643"/>
                                  <a:gd name="connsiteY3" fmla="*/ 144065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1137527 w 7130643"/>
                                  <a:gd name="connsiteY1" fmla="*/ 1757361 h 2644378"/>
                                  <a:gd name="connsiteX2" fmla="*/ 1690244 w 7130643"/>
                                  <a:gd name="connsiteY2" fmla="*/ 745331 h 2644378"/>
                                  <a:gd name="connsiteX3" fmla="*/ 2046837 w 7130643"/>
                                  <a:gd name="connsiteY3" fmla="*/ 144065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690244 w 7130643"/>
                                  <a:gd name="connsiteY2" fmla="*/ 745331 h 2644378"/>
                                  <a:gd name="connsiteX3" fmla="*/ 2046837 w 7130643"/>
                                  <a:gd name="connsiteY3" fmla="*/ 144065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46837 w 7130643"/>
                                  <a:gd name="connsiteY3" fmla="*/ 144065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29007 w 7130643"/>
                                  <a:gd name="connsiteY3" fmla="*/ 114299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3281404 w 7130643"/>
                                  <a:gd name="connsiteY6" fmla="*/ 514350 h 2644378"/>
                                  <a:gd name="connsiteX7" fmla="*/ 4248150 w 7130643"/>
                                  <a:gd name="connsiteY7" fmla="*/ 15478 h 2644378"/>
                                  <a:gd name="connsiteX8" fmla="*/ 5232807 w 7130643"/>
                                  <a:gd name="connsiteY8" fmla="*/ 495300 h 2644378"/>
                                  <a:gd name="connsiteX9" fmla="*/ 6178064 w 7130643"/>
                                  <a:gd name="connsiteY9" fmla="*/ 11907 h 2644378"/>
                                  <a:gd name="connsiteX10" fmla="*/ 7130643 w 7130643"/>
                                  <a:gd name="connsiteY10"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29269 w 7130643"/>
                                  <a:gd name="connsiteY6" fmla="*/ 179783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41401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11685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78 h 2644378"/>
                                  <a:gd name="connsiteX1" fmla="*/ 911685 w 7130643"/>
                                  <a:gd name="connsiteY1" fmla="*/ 1816893 h 2644378"/>
                                  <a:gd name="connsiteX2" fmla="*/ 1523836 w 7130643"/>
                                  <a:gd name="connsiteY2" fmla="*/ 840581 h 2644378"/>
                                  <a:gd name="connsiteX3" fmla="*/ 2011178 w 7130643"/>
                                  <a:gd name="connsiteY3" fmla="*/ 155971 h 2644378"/>
                                  <a:gd name="connsiteX4" fmla="*/ 2358539 w 7130643"/>
                                  <a:gd name="connsiteY4" fmla="*/ 0 h 2644378"/>
                                  <a:gd name="connsiteX5" fmla="*/ 2358539 w 7130643"/>
                                  <a:gd name="connsiteY5" fmla="*/ 0 h 2644378"/>
                                  <a:gd name="connsiteX6" fmla="*/ 2617383 w 7130643"/>
                                  <a:gd name="connsiteY6" fmla="*/ 126205 h 2644378"/>
                                  <a:gd name="connsiteX7" fmla="*/ 3281404 w 7130643"/>
                                  <a:gd name="connsiteY7" fmla="*/ 514350 h 2644378"/>
                                  <a:gd name="connsiteX8" fmla="*/ 4248150 w 7130643"/>
                                  <a:gd name="connsiteY8" fmla="*/ 15478 h 2644378"/>
                                  <a:gd name="connsiteX9" fmla="*/ 5232807 w 7130643"/>
                                  <a:gd name="connsiteY9" fmla="*/ 495300 h 2644378"/>
                                  <a:gd name="connsiteX10" fmla="*/ 6178064 w 7130643"/>
                                  <a:gd name="connsiteY10" fmla="*/ 11907 h 2644378"/>
                                  <a:gd name="connsiteX11" fmla="*/ 7130643 w 7130643"/>
                                  <a:gd name="connsiteY11" fmla="*/ 502444 h 2644378"/>
                                  <a:gd name="connsiteX0" fmla="*/ 0 w 7130643"/>
                                  <a:gd name="connsiteY0" fmla="*/ 2644380 h 2644380"/>
                                  <a:gd name="connsiteX1" fmla="*/ 911685 w 7130643"/>
                                  <a:gd name="connsiteY1" fmla="*/ 1816895 h 2644380"/>
                                  <a:gd name="connsiteX2" fmla="*/ 1523836 w 7130643"/>
                                  <a:gd name="connsiteY2" fmla="*/ 840583 h 2644380"/>
                                  <a:gd name="connsiteX3" fmla="*/ 2011178 w 7130643"/>
                                  <a:gd name="connsiteY3" fmla="*/ 155973 h 2644380"/>
                                  <a:gd name="connsiteX4" fmla="*/ 2358539 w 7130643"/>
                                  <a:gd name="connsiteY4" fmla="*/ 2 h 2644380"/>
                                  <a:gd name="connsiteX5" fmla="*/ 2358539 w 7130643"/>
                                  <a:gd name="connsiteY5" fmla="*/ 2 h 2644380"/>
                                  <a:gd name="connsiteX6" fmla="*/ 2617383 w 7130643"/>
                                  <a:gd name="connsiteY6" fmla="*/ 126207 h 2644380"/>
                                  <a:gd name="connsiteX7" fmla="*/ 3281404 w 7130643"/>
                                  <a:gd name="connsiteY7" fmla="*/ 514352 h 2644380"/>
                                  <a:gd name="connsiteX8" fmla="*/ 4248150 w 7130643"/>
                                  <a:gd name="connsiteY8" fmla="*/ 15480 h 2644380"/>
                                  <a:gd name="connsiteX9" fmla="*/ 5232807 w 7130643"/>
                                  <a:gd name="connsiteY9" fmla="*/ 495302 h 2644380"/>
                                  <a:gd name="connsiteX10" fmla="*/ 6270911 w 7130643"/>
                                  <a:gd name="connsiteY10" fmla="*/ 2 h 2644380"/>
                                  <a:gd name="connsiteX11" fmla="*/ 7130643 w 7130643"/>
                                  <a:gd name="connsiteY11" fmla="*/ 502446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617383 w 7149212"/>
                                  <a:gd name="connsiteY6" fmla="*/ 126207 h 2644380"/>
                                  <a:gd name="connsiteX7" fmla="*/ 3281404 w 7149212"/>
                                  <a:gd name="connsiteY7" fmla="*/ 514352 h 2644380"/>
                                  <a:gd name="connsiteX8" fmla="*/ 4248150 w 7149212"/>
                                  <a:gd name="connsiteY8" fmla="*/ 15480 h 2644380"/>
                                  <a:gd name="connsiteX9" fmla="*/ 5232807 w 7149212"/>
                                  <a:gd name="connsiteY9" fmla="*/ 495302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617383 w 7149212"/>
                                  <a:gd name="connsiteY6" fmla="*/ 126207 h 2644380"/>
                                  <a:gd name="connsiteX7" fmla="*/ 3281404 w 7149212"/>
                                  <a:gd name="connsiteY7" fmla="*/ 514352 h 2644380"/>
                                  <a:gd name="connsiteX8" fmla="*/ 4248150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617383 w 7149212"/>
                                  <a:gd name="connsiteY6" fmla="*/ 126207 h 2644380"/>
                                  <a:gd name="connsiteX7" fmla="*/ 3281404 w 7149212"/>
                                  <a:gd name="connsiteY7" fmla="*/ 514352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617383 w 7149212"/>
                                  <a:gd name="connsiteY6" fmla="*/ 126207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358539 w 7149212"/>
                                  <a:gd name="connsiteY5" fmla="*/ 2 h 2644380"/>
                                  <a:gd name="connsiteX6" fmla="*/ 2812362 w 7149212"/>
                                  <a:gd name="connsiteY6" fmla="*/ 140801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618511 w 7149212"/>
                                  <a:gd name="connsiteY5" fmla="*/ 0 h 2644380"/>
                                  <a:gd name="connsiteX6" fmla="*/ 2812362 w 7149212"/>
                                  <a:gd name="connsiteY6" fmla="*/ 140801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58539 w 7149212"/>
                                  <a:gd name="connsiteY4" fmla="*/ 2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11178 w 7149212"/>
                                  <a:gd name="connsiteY3" fmla="*/ 155973 h 2644380"/>
                                  <a:gd name="connsiteX4" fmla="*/ 2377109 w 7149212"/>
                                  <a:gd name="connsiteY4" fmla="*/ 43783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523836 w 7149212"/>
                                  <a:gd name="connsiteY2" fmla="*/ 840583 h 2644380"/>
                                  <a:gd name="connsiteX3" fmla="*/ 2085456 w 7149212"/>
                                  <a:gd name="connsiteY3" fmla="*/ 214348 h 2644380"/>
                                  <a:gd name="connsiteX4" fmla="*/ 2377109 w 7149212"/>
                                  <a:gd name="connsiteY4" fmla="*/ 43783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77109 w 7149212"/>
                                  <a:gd name="connsiteY4" fmla="*/ 43783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30686 w 7149212"/>
                                  <a:gd name="connsiteY4" fmla="*/ 29190 h 2644380"/>
                                  <a:gd name="connsiteX5" fmla="*/ 2618511 w 7149212"/>
                                  <a:gd name="connsiteY5" fmla="*/ 0 h 2644380"/>
                                  <a:gd name="connsiteX6" fmla="*/ 2895924 w 7149212"/>
                                  <a:gd name="connsiteY6" fmla="*/ 153234 h 2644380"/>
                                  <a:gd name="connsiteX7" fmla="*/ 3559945 w 7149212"/>
                                  <a:gd name="connsiteY7" fmla="*/ 441384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30686 w 7149212"/>
                                  <a:gd name="connsiteY4" fmla="*/ 29190 h 2644380"/>
                                  <a:gd name="connsiteX5" fmla="*/ 2618511 w 7149212"/>
                                  <a:gd name="connsiteY5" fmla="*/ 0 h 2644380"/>
                                  <a:gd name="connsiteX6" fmla="*/ 2895924 w 7149212"/>
                                  <a:gd name="connsiteY6" fmla="*/ 153234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30686 w 7149212"/>
                                  <a:gd name="connsiteY4" fmla="*/ 29190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85456 w 7149212"/>
                                  <a:gd name="connsiteY3" fmla="*/ 214348 h 2644380"/>
                                  <a:gd name="connsiteX4" fmla="*/ 2367824 w 7149212"/>
                                  <a:gd name="connsiteY4" fmla="*/ 65674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122594 w 7149212"/>
                                  <a:gd name="connsiteY3" fmla="*/ 272723 h 2644380"/>
                                  <a:gd name="connsiteX4" fmla="*/ 2367824 w 7149212"/>
                                  <a:gd name="connsiteY4" fmla="*/ 65674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122594 w 7149212"/>
                                  <a:gd name="connsiteY3" fmla="*/ 272723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76171 w 7149212"/>
                                  <a:gd name="connsiteY3" fmla="*/ 250833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66886 w 7149212"/>
                                  <a:gd name="connsiteY3" fmla="*/ 228942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66886 w 7149212"/>
                                  <a:gd name="connsiteY3" fmla="*/ 228942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66886 w 7149212"/>
                                  <a:gd name="connsiteY3" fmla="*/ 228942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66886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11685 w 7149212"/>
                                  <a:gd name="connsiteY1" fmla="*/ 1816895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958108 w 7149212"/>
                                  <a:gd name="connsiteY1" fmla="*/ 1802301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 name="connsiteX0" fmla="*/ 0 w 7149212"/>
                                  <a:gd name="connsiteY0" fmla="*/ 2644380 h 2644380"/>
                                  <a:gd name="connsiteX1" fmla="*/ 1069525 w 7149212"/>
                                  <a:gd name="connsiteY1" fmla="*/ 1751223 h 2644380"/>
                                  <a:gd name="connsiteX2" fmla="*/ 1635252 w 7149212"/>
                                  <a:gd name="connsiteY2" fmla="*/ 825989 h 2644380"/>
                                  <a:gd name="connsiteX3" fmla="*/ 2029747 w 7149212"/>
                                  <a:gd name="connsiteY3" fmla="*/ 280020 h 2644380"/>
                                  <a:gd name="connsiteX4" fmla="*/ 2339970 w 7149212"/>
                                  <a:gd name="connsiteY4" fmla="*/ 58377 h 2644380"/>
                                  <a:gd name="connsiteX5" fmla="*/ 2618511 w 7149212"/>
                                  <a:gd name="connsiteY5" fmla="*/ 0 h 2644380"/>
                                  <a:gd name="connsiteX6" fmla="*/ 2979487 w 7149212"/>
                                  <a:gd name="connsiteY6" fmla="*/ 182421 h 2644380"/>
                                  <a:gd name="connsiteX7" fmla="*/ 3578514 w 7149212"/>
                                  <a:gd name="connsiteY7" fmla="*/ 426790 h 2644380"/>
                                  <a:gd name="connsiteX8" fmla="*/ 4443128 w 7149212"/>
                                  <a:gd name="connsiteY8" fmla="*/ 15480 h 2644380"/>
                                  <a:gd name="connsiteX9" fmla="*/ 5353507 w 7149212"/>
                                  <a:gd name="connsiteY9" fmla="*/ 436928 h 2644380"/>
                                  <a:gd name="connsiteX10" fmla="*/ 6270911 w 7149212"/>
                                  <a:gd name="connsiteY10" fmla="*/ 2 h 2644380"/>
                                  <a:gd name="connsiteX11" fmla="*/ 7149212 w 7149212"/>
                                  <a:gd name="connsiteY11" fmla="*/ 465962 h 2644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149212" h="2644380">
                                    <a:moveTo>
                                      <a:pt x="0" y="2644380"/>
                                    </a:moveTo>
                                    <a:cubicBezTo>
                                      <a:pt x="188597" y="2396333"/>
                                      <a:pt x="664548" y="2239579"/>
                                      <a:pt x="1069525" y="1751223"/>
                                    </a:cubicBezTo>
                                    <a:cubicBezTo>
                                      <a:pt x="1389864" y="1285887"/>
                                      <a:pt x="1354488" y="1285569"/>
                                      <a:pt x="1635252" y="825989"/>
                                    </a:cubicBezTo>
                                    <a:cubicBezTo>
                                      <a:pt x="1814538" y="476740"/>
                                      <a:pt x="1887420" y="398413"/>
                                      <a:pt x="2029747" y="280020"/>
                                    </a:cubicBezTo>
                                    <a:cubicBezTo>
                                      <a:pt x="2447273" y="-46529"/>
                                      <a:pt x="2235654" y="142747"/>
                                      <a:pt x="2339970" y="58377"/>
                                    </a:cubicBezTo>
                                    <a:cubicBezTo>
                                      <a:pt x="2525664" y="-4863"/>
                                      <a:pt x="2525664" y="19459"/>
                                      <a:pt x="2618511" y="0"/>
                                    </a:cubicBezTo>
                                    <a:cubicBezTo>
                                      <a:pt x="2661652" y="21034"/>
                                      <a:pt x="2908881" y="78837"/>
                                      <a:pt x="2979487" y="182421"/>
                                    </a:cubicBezTo>
                                    <a:cubicBezTo>
                                      <a:pt x="3139241" y="315771"/>
                                      <a:pt x="3334574" y="454614"/>
                                      <a:pt x="3578514" y="426790"/>
                                    </a:cubicBezTo>
                                    <a:cubicBezTo>
                                      <a:pt x="3822454" y="398966"/>
                                      <a:pt x="4147296" y="13790"/>
                                      <a:pt x="4443128" y="15480"/>
                                    </a:cubicBezTo>
                                    <a:cubicBezTo>
                                      <a:pt x="4738960" y="17170"/>
                                      <a:pt x="5048877" y="439508"/>
                                      <a:pt x="5353507" y="436928"/>
                                    </a:cubicBezTo>
                                    <a:cubicBezTo>
                                      <a:pt x="5658137" y="434348"/>
                                      <a:pt x="5954605" y="-1189"/>
                                      <a:pt x="6270911" y="2"/>
                                    </a:cubicBezTo>
                                    <a:cubicBezTo>
                                      <a:pt x="6587217" y="1193"/>
                                      <a:pt x="6944425" y="362775"/>
                                      <a:pt x="7149212" y="465962"/>
                                    </a:cubicBezTo>
                                  </a:path>
                                </a:pathLst>
                              </a:custGeom>
                              <a:noFill/>
                              <a:ln w="19050" cap="flat" cmpd="sng" algn="ctr">
                                <a:solidFill>
                                  <a:sysClr val="windowText" lastClr="000000"/>
                                </a:solidFill>
                                <a:prstDash val="solid"/>
                              </a:ln>
                              <a:effectLst/>
                            </wps:spPr>
                            <wps:txbx>
                              <w:txbxContent>
                                <w:p w14:paraId="7F9C6258" w14:textId="77777777" w:rsidR="009D5E56" w:rsidRDefault="009D5E56" w:rsidP="001F367E">
                                  <w:pPr>
                                    <w:jc w:val="center"/>
                                  </w:pP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12F8C5E5" id="フリーフォーム 827" o:spid="_x0000_s1187" style="position:absolute;left:0;text-align:left;margin-left:-.3pt;margin-top:15.1pt;width:387.1pt;height:182.1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149212,2644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" adj="-11796480,,5400" path="m,2644380c188597,2396333,664548,2239579,1069525,1751223v320339,-465336,284963,-465654,565727,-925234c1814538,476740,1887420,398413,2029747,280020,2447273,-46529,2235654,142747,2339970,58377,2525664,-4863,2525664,19459,2618511,v43141,21034,290370,78837,360976,182421c3139241,315771,3334574,454614,3578514,426790,3822454,398966,4147296,13790,4443128,15480v295832,1690,605749,424028,910379,421448c5658137,434348,5954605,-1189,6270911,2v316306,1191,673514,362773,878301,465960e" filled="f" strokecolor="windowText" strokeweight="1.5pt">
                      <v:stroke joinstyle="miter"/>
                      <v:formulas/>
                      <v:path arrowok="t" o:connecttype="custom" o:connectlocs="0,2312670;735461,1531550;1124484,722377;1395760,244894;1609085,51054;1800624,0;2048850,159538;2460772,373254;3055326,13538;3681350,382120;4312205,2;4916170,407512" o:connectangles="0,0,0,0,0,0,0,0,0,0,0,0" textboxrect="0,0,7149212,2644380"/>
                      <v:textbox>
                        <w:txbxContent>
                          <w:p w14:paraId="7F9C6258" w14:textId="77777777" w:rsidR="009D5E56" w:rsidRDefault="009D5E56" w:rsidP="001F367E">
                            <w:pPr>
                              <w:jc w:val="center"/>
                            </w:pPr>
                          </w:p>
                        </w:txbxContent>
                      </v:textbox>
                    </v:shape>
                  </w:pict>
                </mc:Fallback>
              </mc:AlternateContent>
            </w:r>
          </w:p>
        </w:tc>
        <w:tc>
          <w:tcPr>
            <w:tcW w:w="485" w:type="dxa"/>
            <w:tcBorders>
              <w:top w:val="nil"/>
              <w:left w:val="nil"/>
              <w:bottom w:val="single" w:sz="4" w:space="0" w:color="auto"/>
              <w:right w:val="nil"/>
            </w:tcBorders>
            <w:shd w:val="clear" w:color="auto" w:fill="auto"/>
            <w:vAlign w:val="bottom"/>
          </w:tcPr>
          <w:p w14:paraId="75A36571"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single" w:sz="4" w:space="0" w:color="auto"/>
              <w:right w:val="nil"/>
            </w:tcBorders>
            <w:shd w:val="clear" w:color="auto" w:fill="auto"/>
            <w:vAlign w:val="bottom"/>
          </w:tcPr>
          <w:p w14:paraId="1877A0EE"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single" w:sz="4" w:space="0" w:color="auto"/>
              <w:right w:val="nil"/>
            </w:tcBorders>
            <w:shd w:val="clear" w:color="auto" w:fill="auto"/>
            <w:vAlign w:val="bottom"/>
          </w:tcPr>
          <w:p w14:paraId="40658E1F"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single" w:sz="4" w:space="0" w:color="auto"/>
              <w:right w:val="nil"/>
            </w:tcBorders>
            <w:shd w:val="clear" w:color="auto" w:fill="auto"/>
            <w:vAlign w:val="bottom"/>
          </w:tcPr>
          <w:p w14:paraId="130A15EE"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single" w:sz="4" w:space="0" w:color="auto"/>
              <w:right w:val="dashSmallGap" w:sz="4" w:space="0" w:color="auto"/>
            </w:tcBorders>
            <w:shd w:val="clear" w:color="auto" w:fill="auto"/>
            <w:vAlign w:val="bottom"/>
          </w:tcPr>
          <w:p w14:paraId="04F7F6B3" w14:textId="77777777" w:rsidR="00ED5D9C" w:rsidRPr="00476030" w:rsidRDefault="00414A3A" w:rsidP="00ED5D9C">
            <w:pPr>
              <w:keepNext/>
              <w:keepLines/>
              <w:spacing w:before="20" w:after="60" w:line="220" w:lineRule="exact"/>
              <w:ind w:left="57" w:right="57"/>
              <w:rPr>
                <w:noProof/>
              </w:rPr>
            </w:pPr>
            <w:r w:rsidRPr="00476030">
              <w:rPr>
                <w:noProof/>
              </w:rPr>
              <mc:AlternateContent>
                <mc:Choice Requires="wps">
                  <w:drawing>
                    <wp:anchor distT="0" distB="0" distL="114300" distR="114300" simplePos="0" relativeHeight="251770368" behindDoc="0" locked="0" layoutInCell="1" allowOverlap="1" wp14:anchorId="00150D1B" wp14:editId="42A4827A">
                      <wp:simplePos x="0" y="0"/>
                      <wp:positionH relativeFrom="column">
                        <wp:posOffset>156845</wp:posOffset>
                      </wp:positionH>
                      <wp:positionV relativeFrom="paragraph">
                        <wp:posOffset>69850</wp:posOffset>
                      </wp:positionV>
                      <wp:extent cx="287655" cy="241935"/>
                      <wp:effectExtent l="0" t="0" r="17145" b="24765"/>
                      <wp:wrapNone/>
                      <wp:docPr id="826" name="爆発 1 8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59FE3840"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発 1 826" o:spid="_x0000_s1026" type="#_x0000_t71" style="position:absolute;left:0;text-align:left;margin-left:12.35pt;margin-top:5.5pt;width:22.65pt;height:19.0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" fillcolor="#7f7f7f" strokecolor="windowText" strokeweight="2pt">
                      <v:path arrowok="t"/>
                    </v:shape>
                  </w:pict>
                </mc:Fallback>
              </mc:AlternateContent>
            </w:r>
          </w:p>
        </w:tc>
        <w:tc>
          <w:tcPr>
            <w:tcW w:w="485" w:type="dxa"/>
            <w:tcBorders>
              <w:top w:val="nil"/>
              <w:left w:val="dashSmallGap" w:sz="4" w:space="0" w:color="auto"/>
              <w:bottom w:val="single" w:sz="4" w:space="0" w:color="auto"/>
              <w:right w:val="nil"/>
            </w:tcBorders>
            <w:shd w:val="clear" w:color="auto" w:fill="auto"/>
            <w:vAlign w:val="bottom"/>
          </w:tcPr>
          <w:p w14:paraId="37BFDD16"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single" w:sz="4" w:space="0" w:color="auto"/>
              <w:right w:val="dashSmallGap" w:sz="4" w:space="0" w:color="auto"/>
            </w:tcBorders>
            <w:shd w:val="clear" w:color="auto" w:fill="auto"/>
            <w:vAlign w:val="bottom"/>
          </w:tcPr>
          <w:p w14:paraId="56916756"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dashSmallGap" w:sz="4" w:space="0" w:color="auto"/>
              <w:bottom w:val="single" w:sz="4" w:space="0" w:color="auto"/>
              <w:right w:val="nil"/>
            </w:tcBorders>
            <w:shd w:val="clear" w:color="auto" w:fill="auto"/>
            <w:vAlign w:val="bottom"/>
          </w:tcPr>
          <w:p w14:paraId="23363FFC"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single" w:sz="4" w:space="0" w:color="auto"/>
              <w:right w:val="dashSmallGap" w:sz="4" w:space="0" w:color="auto"/>
            </w:tcBorders>
            <w:shd w:val="clear" w:color="auto" w:fill="auto"/>
            <w:vAlign w:val="bottom"/>
          </w:tcPr>
          <w:p w14:paraId="7341760B"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dashSmallGap" w:sz="4" w:space="0" w:color="auto"/>
              <w:bottom w:val="single" w:sz="4" w:space="0" w:color="auto"/>
              <w:right w:val="nil"/>
            </w:tcBorders>
            <w:shd w:val="clear" w:color="auto" w:fill="auto"/>
            <w:vAlign w:val="bottom"/>
          </w:tcPr>
          <w:p w14:paraId="315A797C"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single" w:sz="4" w:space="0" w:color="auto"/>
              <w:right w:val="dashSmallGap" w:sz="4" w:space="0" w:color="auto"/>
            </w:tcBorders>
          </w:tcPr>
          <w:p w14:paraId="76F35CB1"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dashSmallGap" w:sz="4" w:space="0" w:color="auto"/>
              <w:bottom w:val="single" w:sz="4" w:space="0" w:color="auto"/>
              <w:right w:val="nil"/>
            </w:tcBorders>
            <w:shd w:val="clear" w:color="auto" w:fill="auto"/>
            <w:vAlign w:val="bottom"/>
          </w:tcPr>
          <w:p w14:paraId="7137D98D"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single" w:sz="4" w:space="0" w:color="auto"/>
              <w:right w:val="dashSmallGap" w:sz="4" w:space="0" w:color="auto"/>
            </w:tcBorders>
            <w:shd w:val="clear" w:color="auto" w:fill="auto"/>
            <w:vAlign w:val="bottom"/>
          </w:tcPr>
          <w:p w14:paraId="06A1DBC1"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dashSmallGap" w:sz="4" w:space="0" w:color="auto"/>
              <w:bottom w:val="single" w:sz="4" w:space="0" w:color="auto"/>
              <w:right w:val="nil"/>
            </w:tcBorders>
            <w:shd w:val="clear" w:color="auto" w:fill="auto"/>
            <w:vAlign w:val="bottom"/>
          </w:tcPr>
          <w:p w14:paraId="0A783363"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c>
          <w:tcPr>
            <w:tcW w:w="485" w:type="dxa"/>
            <w:tcBorders>
              <w:top w:val="nil"/>
              <w:left w:val="nil"/>
              <w:bottom w:val="single" w:sz="4" w:space="0" w:color="auto"/>
              <w:right w:val="nil"/>
            </w:tcBorders>
            <w:shd w:val="clear" w:color="auto" w:fill="auto"/>
            <w:vAlign w:val="bottom"/>
          </w:tcPr>
          <w:p w14:paraId="40582040" w14:textId="77777777" w:rsidR="00ED5D9C" w:rsidRPr="00476030" w:rsidRDefault="00AA1293" w:rsidP="00ED5D9C">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788800" behindDoc="0" locked="0" layoutInCell="1" allowOverlap="1" wp14:anchorId="3C2E489B" wp14:editId="56A431F5">
                      <wp:simplePos x="0" y="0"/>
                      <wp:positionH relativeFrom="column">
                        <wp:posOffset>-302260</wp:posOffset>
                      </wp:positionH>
                      <wp:positionV relativeFrom="paragraph">
                        <wp:posOffset>-26035</wp:posOffset>
                      </wp:positionV>
                      <wp:extent cx="660400" cy="171450"/>
                      <wp:effectExtent l="0" t="0" r="6350" b="0"/>
                      <wp:wrapNone/>
                      <wp:docPr id="841" name="テキスト ボックス 8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93453" w14:textId="77777777" w:rsidR="009D5E56" w:rsidRPr="008B1875" w:rsidRDefault="009D5E56" w:rsidP="00E7255B">
                                  <w:pPr>
                                    <w:pStyle w:val="tablehead"/>
                                    <w:spacing w:after="0"/>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hAnsiTheme="majorHAnsi" w:cstheme="majorHAnsi"/>
                                      <w:color w:val="000000"/>
                                      <w:sz w:val="16"/>
                                      <w:szCs w:val="16"/>
                                    </w:rPr>
                                    <w:t>開始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E489B" id="テキスト ボックス 841" o:spid="_x0000_s1188" type="#_x0000_t202" style="position:absolute;left:0;text-align:left;margin-left:-23.8pt;margin-top:-2.05pt;width:52pt;height:13.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" filled="f" stroked="f">
                      <v:textbox inset="0,0,0,0">
                        <w:txbxContent>
                          <w:p w14:paraId="1A193453" w14:textId="77777777" w:rsidR="009D5E56" w:rsidRPr="008B1875" w:rsidRDefault="009D5E56" w:rsidP="00E7255B">
                            <w:pPr>
                              <w:pStyle w:val="tablehead"/>
                              <w:spacing w:after="0"/>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hAnsiTheme="majorHAnsi" w:cstheme="majorHAnsi"/>
                                <w:color w:val="000000"/>
                                <w:sz w:val="16"/>
                                <w:szCs w:val="16"/>
                              </w:rPr>
                              <w:t>開始</w:t>
                            </w:r>
                          </w:p>
                        </w:txbxContent>
                      </v:textbox>
                    </v:shape>
                  </w:pict>
                </mc:Fallback>
              </mc:AlternateContent>
            </w:r>
          </w:p>
        </w:tc>
        <w:tc>
          <w:tcPr>
            <w:tcW w:w="432" w:type="dxa"/>
            <w:tcBorders>
              <w:top w:val="nil"/>
              <w:left w:val="nil"/>
              <w:bottom w:val="nil"/>
              <w:right w:val="single" w:sz="4" w:space="0" w:color="auto"/>
            </w:tcBorders>
            <w:shd w:val="clear" w:color="auto" w:fill="auto"/>
            <w:vAlign w:val="bottom"/>
          </w:tcPr>
          <w:p w14:paraId="0FDA1570" w14:textId="77777777" w:rsidR="00ED5D9C" w:rsidRPr="00476030" w:rsidRDefault="00ED5D9C" w:rsidP="00ED5D9C">
            <w:pPr>
              <w:keepNext/>
              <w:keepLines/>
              <w:spacing w:before="20" w:after="60" w:line="220" w:lineRule="exact"/>
              <w:ind w:left="57" w:right="57"/>
              <w:rPr>
                <w:rFonts w:ascii="Arial" w:eastAsia="Arial" w:hAnsi="Arial" w:cs="Arial"/>
                <w:b/>
                <w:sz w:val="16"/>
                <w:szCs w:val="16"/>
              </w:rPr>
            </w:pPr>
          </w:p>
        </w:tc>
      </w:tr>
      <w:tr w:rsidR="00ED5D9C" w:rsidRPr="00476030" w14:paraId="4C445881" w14:textId="77777777" w:rsidTr="00EB7B50">
        <w:trPr>
          <w:cantSplit/>
          <w:trHeight w:val="280"/>
        </w:trPr>
        <w:tc>
          <w:tcPr>
            <w:tcW w:w="418" w:type="dxa"/>
            <w:tcBorders>
              <w:top w:val="nil"/>
              <w:left w:val="single" w:sz="4" w:space="0" w:color="auto"/>
              <w:bottom w:val="nil"/>
              <w:right w:val="nil"/>
            </w:tcBorders>
            <w:shd w:val="clear" w:color="auto" w:fill="auto"/>
          </w:tcPr>
          <w:p w14:paraId="75C6F09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6C08B4C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single" w:sz="12" w:space="0" w:color="auto"/>
              <w:bottom w:val="nil"/>
              <w:right w:val="nil"/>
            </w:tcBorders>
            <w:shd w:val="clear" w:color="auto" w:fill="auto"/>
          </w:tcPr>
          <w:p w14:paraId="250D4F0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nil"/>
            </w:tcBorders>
            <w:shd w:val="clear" w:color="auto" w:fill="auto"/>
          </w:tcPr>
          <w:p w14:paraId="0A9D93B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nil"/>
            </w:tcBorders>
            <w:shd w:val="clear" w:color="auto" w:fill="auto"/>
          </w:tcPr>
          <w:p w14:paraId="5A37A01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nil"/>
            </w:tcBorders>
            <w:shd w:val="clear" w:color="auto" w:fill="auto"/>
          </w:tcPr>
          <w:p w14:paraId="2305E52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nil"/>
            </w:tcBorders>
            <w:shd w:val="clear" w:color="auto" w:fill="auto"/>
          </w:tcPr>
          <w:p w14:paraId="3433FB1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dashSmallGap" w:sz="4" w:space="0" w:color="auto"/>
            </w:tcBorders>
            <w:shd w:val="clear" w:color="auto" w:fill="auto"/>
          </w:tcPr>
          <w:p w14:paraId="493505A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dashSmallGap" w:sz="4" w:space="0" w:color="auto"/>
              <w:bottom w:val="nil"/>
              <w:right w:val="nil"/>
            </w:tcBorders>
            <w:shd w:val="clear" w:color="auto" w:fill="auto"/>
          </w:tcPr>
          <w:p w14:paraId="12270FD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dashSmallGap" w:sz="4" w:space="0" w:color="auto"/>
            </w:tcBorders>
            <w:shd w:val="clear" w:color="auto" w:fill="auto"/>
          </w:tcPr>
          <w:p w14:paraId="7F97971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dashSmallGap" w:sz="4" w:space="0" w:color="auto"/>
              <w:bottom w:val="nil"/>
              <w:right w:val="nil"/>
            </w:tcBorders>
            <w:shd w:val="clear" w:color="auto" w:fill="auto"/>
          </w:tcPr>
          <w:p w14:paraId="758BAA4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dashSmallGap" w:sz="4" w:space="0" w:color="auto"/>
            </w:tcBorders>
            <w:shd w:val="clear" w:color="auto" w:fill="auto"/>
          </w:tcPr>
          <w:p w14:paraId="0A10B26D" w14:textId="77777777" w:rsidR="00ED5D9C" w:rsidRPr="00476030" w:rsidRDefault="00414A3A" w:rsidP="00ED5D9C">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774464" behindDoc="0" locked="0" layoutInCell="1" allowOverlap="1" wp14:anchorId="741D6110" wp14:editId="26219395">
                      <wp:simplePos x="0" y="0"/>
                      <wp:positionH relativeFrom="column">
                        <wp:posOffset>169545</wp:posOffset>
                      </wp:positionH>
                      <wp:positionV relativeFrom="paragraph">
                        <wp:posOffset>-127000</wp:posOffset>
                      </wp:positionV>
                      <wp:extent cx="287655" cy="241935"/>
                      <wp:effectExtent l="0" t="0" r="17145" b="24765"/>
                      <wp:wrapNone/>
                      <wp:docPr id="834" name="爆発 1 8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394AC7F1" id="爆発 1 834" o:spid="_x0000_s1026" type="#_x0000_t71" style="position:absolute;left:0;text-align:left;margin-left:13.35pt;margin-top:-10pt;width:22.65pt;height:19.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" fillcolor="#7f7f7f" strokecolor="windowText" strokeweight="2pt">
                      <v:path arrowok="t"/>
                    </v:shape>
                  </w:pict>
                </mc:Fallback>
              </mc:AlternateContent>
            </w:r>
          </w:p>
        </w:tc>
        <w:tc>
          <w:tcPr>
            <w:tcW w:w="485" w:type="dxa"/>
            <w:tcBorders>
              <w:top w:val="single" w:sz="4" w:space="0" w:color="auto"/>
              <w:left w:val="dashSmallGap" w:sz="4" w:space="0" w:color="auto"/>
              <w:bottom w:val="nil"/>
              <w:right w:val="nil"/>
            </w:tcBorders>
            <w:shd w:val="clear" w:color="auto" w:fill="auto"/>
          </w:tcPr>
          <w:p w14:paraId="3D99B57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dashSmallGap" w:sz="4" w:space="0" w:color="auto"/>
            </w:tcBorders>
          </w:tcPr>
          <w:p w14:paraId="4CD3AD6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dashSmallGap" w:sz="4" w:space="0" w:color="auto"/>
              <w:bottom w:val="nil"/>
              <w:right w:val="nil"/>
            </w:tcBorders>
            <w:shd w:val="clear" w:color="auto" w:fill="auto"/>
          </w:tcPr>
          <w:p w14:paraId="6FB16A4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dashSmallGap" w:sz="4" w:space="0" w:color="auto"/>
            </w:tcBorders>
            <w:shd w:val="clear" w:color="auto" w:fill="auto"/>
          </w:tcPr>
          <w:p w14:paraId="04479977" w14:textId="77777777" w:rsidR="00ED5D9C" w:rsidRPr="00476030" w:rsidRDefault="00414A3A" w:rsidP="00ED5D9C">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778560" behindDoc="0" locked="0" layoutInCell="1" allowOverlap="1" wp14:anchorId="71277CD7" wp14:editId="12ED2969">
                      <wp:simplePos x="0" y="0"/>
                      <wp:positionH relativeFrom="column">
                        <wp:posOffset>163195</wp:posOffset>
                      </wp:positionH>
                      <wp:positionV relativeFrom="paragraph">
                        <wp:posOffset>-127635</wp:posOffset>
                      </wp:positionV>
                      <wp:extent cx="287655" cy="241935"/>
                      <wp:effectExtent l="0" t="0" r="17145" b="24765"/>
                      <wp:wrapNone/>
                      <wp:docPr id="836" name="爆発 1 8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0BDEB06B" id="爆発 1 836" o:spid="_x0000_s1026" type="#_x0000_t71" style="position:absolute;left:0;text-align:left;margin-left:12.85pt;margin-top:-10.05pt;width:22.65pt;height:19.0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" fillcolor="#7f7f7f" strokecolor="windowText" strokeweight="2pt">
                      <v:path arrowok="t"/>
                    </v:shape>
                  </w:pict>
                </mc:Fallback>
              </mc:AlternateContent>
            </w:r>
          </w:p>
        </w:tc>
        <w:tc>
          <w:tcPr>
            <w:tcW w:w="485" w:type="dxa"/>
            <w:tcBorders>
              <w:top w:val="single" w:sz="4" w:space="0" w:color="auto"/>
              <w:left w:val="dashSmallGap" w:sz="4" w:space="0" w:color="auto"/>
              <w:bottom w:val="nil"/>
              <w:right w:val="nil"/>
            </w:tcBorders>
            <w:shd w:val="clear" w:color="auto" w:fill="auto"/>
          </w:tcPr>
          <w:p w14:paraId="49D7120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nil"/>
              <w:right w:val="nil"/>
            </w:tcBorders>
            <w:shd w:val="clear" w:color="auto" w:fill="auto"/>
          </w:tcPr>
          <w:p w14:paraId="5ADB0E9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20CBFA0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60FAD0EF" w14:textId="77777777" w:rsidTr="00EB7B50">
        <w:trPr>
          <w:cantSplit/>
          <w:trHeight w:val="280"/>
        </w:trPr>
        <w:tc>
          <w:tcPr>
            <w:tcW w:w="418" w:type="dxa"/>
            <w:tcBorders>
              <w:top w:val="nil"/>
              <w:left w:val="single" w:sz="4" w:space="0" w:color="auto"/>
              <w:bottom w:val="nil"/>
              <w:right w:val="nil"/>
            </w:tcBorders>
            <w:shd w:val="clear" w:color="auto" w:fill="auto"/>
          </w:tcPr>
          <w:p w14:paraId="750424E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3B089C2B" w14:textId="77777777" w:rsidR="00ED5D9C" w:rsidRPr="00476030" w:rsidRDefault="00EB7B50" w:rsidP="00ED5D9C">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768320" behindDoc="0" locked="0" layoutInCell="1" allowOverlap="1" wp14:anchorId="2F5A6ACD" wp14:editId="3AC00327">
                      <wp:simplePos x="0" y="0"/>
                      <wp:positionH relativeFrom="column">
                        <wp:posOffset>26670</wp:posOffset>
                      </wp:positionH>
                      <wp:positionV relativeFrom="paragraph">
                        <wp:posOffset>113030</wp:posOffset>
                      </wp:positionV>
                      <wp:extent cx="952500" cy="228600"/>
                      <wp:effectExtent l="0" t="0" r="0" b="0"/>
                      <wp:wrapNone/>
                      <wp:docPr id="831" name="テキスト ボックス 8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790E1" w14:textId="77777777" w:rsidR="009D5E56" w:rsidRPr="008B1875" w:rsidRDefault="009D5E56" w:rsidP="00E7255B">
                                  <w:pPr>
                                    <w:pStyle w:val="tablehead"/>
                                    <w:spacing w:after="0"/>
                                    <w:jc w:val="left"/>
                                    <w:rPr>
                                      <w:rFonts w:asciiTheme="majorHAnsi" w:hAnsiTheme="majorHAnsi" w:cstheme="majorHAnsi"/>
                                      <w:sz w:val="18"/>
                                      <w:szCs w:val="18"/>
                                    </w:rPr>
                                  </w:pPr>
                                  <w:r w:rsidRPr="008B1875">
                                    <w:rPr>
                                      <w:rFonts w:asciiTheme="majorHAnsi" w:hAnsiTheme="majorHAnsi" w:cstheme="majorHAnsi"/>
                                      <w:color w:val="000000"/>
                                      <w:sz w:val="18"/>
                                      <w:szCs w:val="18"/>
                                    </w:rPr>
                                    <w:t>EMS</w:t>
                                  </w:r>
                                  <w:r w:rsidRPr="008B1875">
                                    <w:rPr>
                                      <w:rFonts w:asciiTheme="majorHAnsi" w:hAnsiTheme="majorHAnsi" w:cstheme="majorHAnsi"/>
                                      <w:color w:val="000000"/>
                                      <w:sz w:val="18"/>
                                      <w:szCs w:val="18"/>
                                    </w:rPr>
                                    <w:t>停止温度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A6ACD" id="テキスト ボックス 831" o:spid="_x0000_s1189" type="#_x0000_t202" style="position:absolute;left:0;text-align:left;margin-left:2.1pt;margin-top:8.9pt;width:75pt;height:18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" filled="f" stroked="f">
                      <v:textbox inset="0,0,0,0">
                        <w:txbxContent>
                          <w:p w14:paraId="14B790E1" w14:textId="77777777" w:rsidR="009D5E56" w:rsidRPr="008B1875" w:rsidRDefault="009D5E56" w:rsidP="00E7255B">
                            <w:pPr>
                              <w:pStyle w:val="tablehead"/>
                              <w:spacing w:after="0"/>
                              <w:jc w:val="left"/>
                              <w:rPr>
                                <w:rFonts w:asciiTheme="majorHAnsi" w:hAnsiTheme="majorHAnsi" w:cstheme="majorHAnsi"/>
                                <w:sz w:val="18"/>
                                <w:szCs w:val="18"/>
                              </w:rPr>
                            </w:pPr>
                            <w:r w:rsidRPr="008B1875">
                              <w:rPr>
                                <w:rFonts w:asciiTheme="majorHAnsi" w:hAnsiTheme="majorHAnsi" w:cstheme="majorHAnsi"/>
                                <w:color w:val="000000"/>
                                <w:sz w:val="18"/>
                                <w:szCs w:val="18"/>
                              </w:rPr>
                              <w:t>EMS</w:t>
                            </w:r>
                            <w:r w:rsidRPr="008B1875">
                              <w:rPr>
                                <w:rFonts w:asciiTheme="majorHAnsi" w:hAnsiTheme="majorHAnsi" w:cstheme="majorHAnsi"/>
                                <w:color w:val="000000"/>
                                <w:sz w:val="18"/>
                                <w:szCs w:val="18"/>
                              </w:rPr>
                              <w:t>停止温度</w:t>
                            </w:r>
                          </w:p>
                        </w:txbxContent>
                      </v:textbox>
                    </v:shape>
                  </w:pict>
                </mc:Fallback>
              </mc:AlternateContent>
            </w:r>
          </w:p>
        </w:tc>
        <w:tc>
          <w:tcPr>
            <w:tcW w:w="485" w:type="dxa"/>
            <w:tcBorders>
              <w:top w:val="nil"/>
              <w:left w:val="single" w:sz="12" w:space="0" w:color="auto"/>
              <w:bottom w:val="single" w:sz="6" w:space="0" w:color="auto"/>
              <w:right w:val="nil"/>
            </w:tcBorders>
            <w:shd w:val="clear" w:color="auto" w:fill="auto"/>
          </w:tcPr>
          <w:p w14:paraId="545BE6F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nil"/>
            </w:tcBorders>
            <w:shd w:val="clear" w:color="auto" w:fill="auto"/>
          </w:tcPr>
          <w:p w14:paraId="64B8D7F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nil"/>
            </w:tcBorders>
            <w:shd w:val="clear" w:color="auto" w:fill="auto"/>
          </w:tcPr>
          <w:p w14:paraId="2242F69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nil"/>
            </w:tcBorders>
            <w:shd w:val="clear" w:color="auto" w:fill="auto"/>
          </w:tcPr>
          <w:p w14:paraId="7DFA544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nil"/>
            </w:tcBorders>
            <w:shd w:val="clear" w:color="auto" w:fill="auto"/>
          </w:tcPr>
          <w:p w14:paraId="0780BAD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dashSmallGap" w:sz="4" w:space="0" w:color="auto"/>
            </w:tcBorders>
            <w:shd w:val="clear" w:color="auto" w:fill="auto"/>
          </w:tcPr>
          <w:p w14:paraId="708D35E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single" w:sz="6" w:space="0" w:color="auto"/>
              <w:right w:val="nil"/>
            </w:tcBorders>
            <w:shd w:val="clear" w:color="auto" w:fill="auto"/>
          </w:tcPr>
          <w:p w14:paraId="7459D0A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dashSmallGap" w:sz="4" w:space="0" w:color="auto"/>
            </w:tcBorders>
            <w:shd w:val="clear" w:color="auto" w:fill="auto"/>
          </w:tcPr>
          <w:p w14:paraId="34A6B30B" w14:textId="77777777" w:rsidR="00ED5D9C" w:rsidRPr="00476030" w:rsidRDefault="00414A3A" w:rsidP="00ED5D9C">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772416" behindDoc="0" locked="0" layoutInCell="1" allowOverlap="1" wp14:anchorId="7345D059" wp14:editId="5856D6B9">
                      <wp:simplePos x="0" y="0"/>
                      <wp:positionH relativeFrom="column">
                        <wp:posOffset>163195</wp:posOffset>
                      </wp:positionH>
                      <wp:positionV relativeFrom="paragraph">
                        <wp:posOffset>82550</wp:posOffset>
                      </wp:positionV>
                      <wp:extent cx="287655" cy="241935"/>
                      <wp:effectExtent l="0" t="0" r="17145" b="24765"/>
                      <wp:wrapNone/>
                      <wp:docPr id="833" name="爆発 1 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6335FDCE" id="爆発 1 833" o:spid="_x0000_s1026" type="#_x0000_t71" style="position:absolute;left:0;text-align:left;margin-left:12.85pt;margin-top:6.5pt;width:22.65pt;height:19.0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" fillcolor="#7f7f7f" strokecolor="windowText" strokeweight="2pt">
                      <v:path arrowok="t"/>
                    </v:shape>
                  </w:pict>
                </mc:Fallback>
              </mc:AlternateContent>
            </w:r>
          </w:p>
        </w:tc>
        <w:tc>
          <w:tcPr>
            <w:tcW w:w="485" w:type="dxa"/>
            <w:tcBorders>
              <w:top w:val="nil"/>
              <w:left w:val="dashSmallGap" w:sz="4" w:space="0" w:color="auto"/>
              <w:bottom w:val="single" w:sz="6" w:space="0" w:color="auto"/>
              <w:right w:val="nil"/>
            </w:tcBorders>
            <w:shd w:val="clear" w:color="auto" w:fill="auto"/>
          </w:tcPr>
          <w:p w14:paraId="7A2F8A2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dashSmallGap" w:sz="4" w:space="0" w:color="auto"/>
            </w:tcBorders>
            <w:shd w:val="clear" w:color="auto" w:fill="auto"/>
          </w:tcPr>
          <w:p w14:paraId="0CD30BB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single" w:sz="6" w:space="0" w:color="auto"/>
              <w:right w:val="nil"/>
            </w:tcBorders>
            <w:shd w:val="clear" w:color="auto" w:fill="auto"/>
          </w:tcPr>
          <w:p w14:paraId="17759C3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dashSmallGap" w:sz="4" w:space="0" w:color="auto"/>
            </w:tcBorders>
          </w:tcPr>
          <w:p w14:paraId="15F7967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single" w:sz="6" w:space="0" w:color="auto"/>
              <w:right w:val="nil"/>
            </w:tcBorders>
            <w:shd w:val="clear" w:color="auto" w:fill="auto"/>
          </w:tcPr>
          <w:p w14:paraId="5653556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dashSmallGap" w:sz="4" w:space="0" w:color="auto"/>
            </w:tcBorders>
            <w:shd w:val="clear" w:color="auto" w:fill="auto"/>
          </w:tcPr>
          <w:p w14:paraId="5601116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single" w:sz="6" w:space="0" w:color="auto"/>
              <w:right w:val="nil"/>
            </w:tcBorders>
            <w:shd w:val="clear" w:color="auto" w:fill="auto"/>
          </w:tcPr>
          <w:p w14:paraId="0205C8A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6" w:space="0" w:color="auto"/>
              <w:right w:val="nil"/>
            </w:tcBorders>
            <w:shd w:val="clear" w:color="auto" w:fill="auto"/>
          </w:tcPr>
          <w:p w14:paraId="32F08564" w14:textId="77777777" w:rsidR="00ED5D9C" w:rsidRPr="00476030" w:rsidRDefault="00414A3A" w:rsidP="00ED5D9C">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780608" behindDoc="0" locked="0" layoutInCell="1" allowOverlap="1" wp14:anchorId="167862BB" wp14:editId="23706C83">
                      <wp:simplePos x="0" y="0"/>
                      <wp:positionH relativeFrom="column">
                        <wp:posOffset>144145</wp:posOffset>
                      </wp:positionH>
                      <wp:positionV relativeFrom="paragraph">
                        <wp:posOffset>74930</wp:posOffset>
                      </wp:positionV>
                      <wp:extent cx="287655" cy="241935"/>
                      <wp:effectExtent l="0" t="0" r="17145" b="24765"/>
                      <wp:wrapNone/>
                      <wp:docPr id="837" name="爆発 1 8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0D0E8CB7" id="爆発 1 837" o:spid="_x0000_s1026" type="#_x0000_t71" style="position:absolute;left:0;text-align:left;margin-left:11.35pt;margin-top:5.9pt;width:22.65pt;height:19.0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" fillcolor="#7f7f7f" strokecolor="windowText" strokeweight="2pt">
                      <v:path arrowok="t"/>
                    </v:shape>
                  </w:pict>
                </mc:Fallback>
              </mc:AlternateContent>
            </w:r>
          </w:p>
        </w:tc>
        <w:tc>
          <w:tcPr>
            <w:tcW w:w="432" w:type="dxa"/>
            <w:tcBorders>
              <w:top w:val="nil"/>
              <w:left w:val="nil"/>
              <w:bottom w:val="nil"/>
              <w:right w:val="single" w:sz="4" w:space="0" w:color="auto"/>
            </w:tcBorders>
            <w:shd w:val="clear" w:color="auto" w:fill="auto"/>
          </w:tcPr>
          <w:p w14:paraId="503A206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5DA54691" w14:textId="77777777" w:rsidTr="00EB7B50">
        <w:trPr>
          <w:cantSplit/>
          <w:trHeight w:val="280"/>
        </w:trPr>
        <w:tc>
          <w:tcPr>
            <w:tcW w:w="418" w:type="dxa"/>
            <w:tcBorders>
              <w:top w:val="nil"/>
              <w:left w:val="single" w:sz="4" w:space="0" w:color="auto"/>
              <w:bottom w:val="nil"/>
              <w:right w:val="nil"/>
            </w:tcBorders>
            <w:shd w:val="clear" w:color="auto" w:fill="auto"/>
          </w:tcPr>
          <w:p w14:paraId="112E4AC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37F761A0"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single" w:sz="12" w:space="0" w:color="auto"/>
              <w:bottom w:val="nil"/>
              <w:right w:val="nil"/>
            </w:tcBorders>
            <w:shd w:val="clear" w:color="auto" w:fill="auto"/>
          </w:tcPr>
          <w:p w14:paraId="28690CD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nil"/>
              <w:bottom w:val="nil"/>
              <w:right w:val="nil"/>
            </w:tcBorders>
            <w:shd w:val="clear" w:color="auto" w:fill="auto"/>
          </w:tcPr>
          <w:p w14:paraId="611E8C8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nil"/>
              <w:bottom w:val="nil"/>
              <w:right w:val="nil"/>
            </w:tcBorders>
            <w:shd w:val="clear" w:color="auto" w:fill="auto"/>
          </w:tcPr>
          <w:p w14:paraId="6C0179D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nil"/>
              <w:bottom w:val="nil"/>
              <w:right w:val="nil"/>
            </w:tcBorders>
            <w:shd w:val="clear" w:color="auto" w:fill="auto"/>
          </w:tcPr>
          <w:p w14:paraId="0FAB4D4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nil"/>
              <w:bottom w:val="nil"/>
              <w:right w:val="nil"/>
            </w:tcBorders>
            <w:shd w:val="clear" w:color="auto" w:fill="auto"/>
          </w:tcPr>
          <w:p w14:paraId="39C0442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nil"/>
              <w:bottom w:val="nil"/>
              <w:right w:val="dashSmallGap" w:sz="4" w:space="0" w:color="auto"/>
            </w:tcBorders>
            <w:shd w:val="clear" w:color="auto" w:fill="auto"/>
          </w:tcPr>
          <w:p w14:paraId="20028DB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dashSmallGap" w:sz="4" w:space="0" w:color="auto"/>
              <w:bottom w:val="nil"/>
              <w:right w:val="nil"/>
            </w:tcBorders>
            <w:shd w:val="clear" w:color="auto" w:fill="auto"/>
          </w:tcPr>
          <w:p w14:paraId="1D0281C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nil"/>
              <w:bottom w:val="nil"/>
              <w:right w:val="dashSmallGap" w:sz="4" w:space="0" w:color="auto"/>
            </w:tcBorders>
            <w:shd w:val="clear" w:color="auto" w:fill="auto"/>
          </w:tcPr>
          <w:p w14:paraId="0438F41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dashSmallGap" w:sz="4" w:space="0" w:color="auto"/>
              <w:bottom w:val="nil"/>
              <w:right w:val="nil"/>
            </w:tcBorders>
            <w:shd w:val="clear" w:color="auto" w:fill="auto"/>
          </w:tcPr>
          <w:p w14:paraId="17F9504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nil"/>
              <w:bottom w:val="nil"/>
              <w:right w:val="dashSmallGap" w:sz="4" w:space="0" w:color="auto"/>
            </w:tcBorders>
            <w:shd w:val="clear" w:color="auto" w:fill="auto"/>
          </w:tcPr>
          <w:p w14:paraId="52889A0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dashSmallGap" w:sz="4" w:space="0" w:color="auto"/>
              <w:bottom w:val="nil"/>
              <w:right w:val="nil"/>
            </w:tcBorders>
            <w:shd w:val="clear" w:color="auto" w:fill="auto"/>
          </w:tcPr>
          <w:p w14:paraId="5D8A55F6" w14:textId="77777777" w:rsidR="00ED5D9C" w:rsidRPr="00476030" w:rsidRDefault="00414A3A" w:rsidP="00ED5D9C">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766272" behindDoc="0" locked="0" layoutInCell="1" allowOverlap="1" wp14:anchorId="2AFFA97E" wp14:editId="2D1620B0">
                      <wp:simplePos x="0" y="0"/>
                      <wp:positionH relativeFrom="column">
                        <wp:posOffset>-502276</wp:posOffset>
                      </wp:positionH>
                      <wp:positionV relativeFrom="paragraph">
                        <wp:posOffset>67310</wp:posOffset>
                      </wp:positionV>
                      <wp:extent cx="660400" cy="171450"/>
                      <wp:effectExtent l="0" t="0" r="6350" b="0"/>
                      <wp:wrapNone/>
                      <wp:docPr id="824" name="テキスト ボックス 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ED03" w14:textId="77777777" w:rsidR="009D5E56" w:rsidRPr="008B1875" w:rsidRDefault="009D5E56" w:rsidP="00E7255B">
                                  <w:pPr>
                                    <w:pStyle w:val="Web"/>
                                    <w:spacing w:after="0"/>
                                    <w:ind w:firstLine="0"/>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eastAsia="ＭＳ ゴシック" w:hAnsiTheme="majorHAnsi" w:cstheme="majorHAnsi"/>
                                      <w:color w:val="000000"/>
                                      <w:sz w:val="16"/>
                                      <w:szCs w:val="16"/>
                                    </w:rPr>
                                    <w:t>停止</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FA97E" id="テキスト ボックス 824" o:spid="_x0000_s1190" type="#_x0000_t202" style="position:absolute;left:0;text-align:left;margin-left:-39.55pt;margin-top:5.3pt;width:52pt;height:13.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" filled="f" stroked="f">
                      <v:textbox inset="0,0,0,0">
                        <w:txbxContent>
                          <w:p w14:paraId="1704ED03" w14:textId="77777777" w:rsidR="009D5E56" w:rsidRPr="008B1875" w:rsidRDefault="009D5E56" w:rsidP="00E7255B">
                            <w:pPr>
                              <w:pStyle w:val="Web"/>
                              <w:spacing w:after="0"/>
                              <w:ind w:firstLine="0"/>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eastAsia="ＭＳ ゴシック" w:hAnsiTheme="majorHAnsi" w:cstheme="majorHAnsi"/>
                                <w:color w:val="000000"/>
                                <w:sz w:val="16"/>
                                <w:szCs w:val="16"/>
                              </w:rPr>
                              <w:t>停止</w:t>
                            </w:r>
                          </w:p>
                        </w:txbxContent>
                      </v:textbox>
                    </v:shape>
                  </w:pict>
                </mc:Fallback>
              </mc:AlternateContent>
            </w:r>
          </w:p>
        </w:tc>
        <w:tc>
          <w:tcPr>
            <w:tcW w:w="485" w:type="dxa"/>
            <w:tcBorders>
              <w:top w:val="single" w:sz="6" w:space="0" w:color="auto"/>
              <w:left w:val="nil"/>
              <w:bottom w:val="nil"/>
              <w:right w:val="dashSmallGap" w:sz="4" w:space="0" w:color="auto"/>
            </w:tcBorders>
          </w:tcPr>
          <w:p w14:paraId="1F10A087" w14:textId="77777777" w:rsidR="00ED5D9C" w:rsidRPr="00476030" w:rsidRDefault="00414A3A" w:rsidP="00ED5D9C">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776512" behindDoc="0" locked="0" layoutInCell="1" allowOverlap="1" wp14:anchorId="44F0D894" wp14:editId="66B17B08">
                      <wp:simplePos x="0" y="0"/>
                      <wp:positionH relativeFrom="column">
                        <wp:posOffset>144145</wp:posOffset>
                      </wp:positionH>
                      <wp:positionV relativeFrom="paragraph">
                        <wp:posOffset>-118110</wp:posOffset>
                      </wp:positionV>
                      <wp:extent cx="287655" cy="241935"/>
                      <wp:effectExtent l="0" t="0" r="17145" b="24765"/>
                      <wp:wrapNone/>
                      <wp:docPr id="835" name="爆発 1 8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60732BD9" id="爆発 1 835" o:spid="_x0000_s1026" type="#_x0000_t71" style="position:absolute;left:0;text-align:left;margin-left:11.35pt;margin-top:-9.3pt;width:22.65pt;height:19.0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" fillcolor="#7f7f7f" strokecolor="windowText" strokeweight="2pt">
                      <v:path arrowok="t"/>
                    </v:shape>
                  </w:pict>
                </mc:Fallback>
              </mc:AlternateContent>
            </w:r>
          </w:p>
        </w:tc>
        <w:tc>
          <w:tcPr>
            <w:tcW w:w="485" w:type="dxa"/>
            <w:tcBorders>
              <w:top w:val="single" w:sz="6" w:space="0" w:color="auto"/>
              <w:left w:val="dashSmallGap" w:sz="4" w:space="0" w:color="auto"/>
              <w:bottom w:val="nil"/>
              <w:right w:val="nil"/>
            </w:tcBorders>
            <w:shd w:val="clear" w:color="auto" w:fill="auto"/>
          </w:tcPr>
          <w:p w14:paraId="5BEB0C9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nil"/>
              <w:bottom w:val="nil"/>
              <w:right w:val="dashSmallGap" w:sz="4" w:space="0" w:color="auto"/>
            </w:tcBorders>
            <w:shd w:val="clear" w:color="auto" w:fill="auto"/>
          </w:tcPr>
          <w:p w14:paraId="634E1959" w14:textId="77777777" w:rsidR="00ED5D9C" w:rsidRPr="00476030" w:rsidRDefault="00AA1293" w:rsidP="00ED5D9C">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782656" behindDoc="0" locked="0" layoutInCell="1" allowOverlap="1" wp14:anchorId="41C9D6DF" wp14:editId="7744F13D">
                      <wp:simplePos x="0" y="0"/>
                      <wp:positionH relativeFrom="column">
                        <wp:posOffset>-237737</wp:posOffset>
                      </wp:positionH>
                      <wp:positionV relativeFrom="paragraph">
                        <wp:posOffset>60486</wp:posOffset>
                      </wp:positionV>
                      <wp:extent cx="660400" cy="171450"/>
                      <wp:effectExtent l="0" t="0" r="6350" b="0"/>
                      <wp:wrapNone/>
                      <wp:docPr id="838" name="テキスト ボックス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3152A" w14:textId="77777777" w:rsidR="009D5E56" w:rsidRPr="008B1875" w:rsidRDefault="009D5E56" w:rsidP="00414A3A">
                                  <w:pPr>
                                    <w:pStyle w:val="tablehead"/>
                                    <w:spacing w:after="0"/>
                                    <w:jc w:val="left"/>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hAnsiTheme="majorHAnsi" w:cstheme="majorHAnsi"/>
                                      <w:color w:val="000000"/>
                                      <w:sz w:val="16"/>
                                      <w:szCs w:val="16"/>
                                    </w:rPr>
                                    <w:t>停止</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D6DF" id="テキスト ボックス 838" o:spid="_x0000_s1191" type="#_x0000_t202" style="position:absolute;left:0;text-align:left;margin-left:-18.7pt;margin-top:4.75pt;width:52pt;height:13.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" filled="f" stroked="f">
                      <v:textbox inset="0,0,0,0">
                        <w:txbxContent>
                          <w:p w14:paraId="6AE3152A" w14:textId="77777777" w:rsidR="009D5E56" w:rsidRPr="008B1875" w:rsidRDefault="009D5E56" w:rsidP="00414A3A">
                            <w:pPr>
                              <w:pStyle w:val="tablehead"/>
                              <w:spacing w:after="0"/>
                              <w:jc w:val="left"/>
                              <w:rPr>
                                <w:rFonts w:asciiTheme="majorHAnsi" w:hAnsiTheme="majorHAnsi" w:cstheme="majorHAnsi"/>
                                <w:sz w:val="16"/>
                                <w:szCs w:val="16"/>
                              </w:rPr>
                            </w:pPr>
                            <w:r w:rsidRPr="008B1875">
                              <w:rPr>
                                <w:rFonts w:asciiTheme="majorHAnsi" w:hAnsiTheme="majorHAnsi" w:cstheme="majorHAnsi"/>
                                <w:color w:val="000000"/>
                                <w:sz w:val="16"/>
                                <w:szCs w:val="16"/>
                              </w:rPr>
                              <w:t>EMS</w:t>
                            </w:r>
                            <w:r w:rsidRPr="008B1875">
                              <w:rPr>
                                <w:rFonts w:asciiTheme="majorHAnsi" w:hAnsiTheme="majorHAnsi" w:cstheme="majorHAnsi"/>
                                <w:color w:val="000000"/>
                                <w:sz w:val="16"/>
                                <w:szCs w:val="16"/>
                              </w:rPr>
                              <w:t>停止</w:t>
                            </w:r>
                          </w:p>
                        </w:txbxContent>
                      </v:textbox>
                    </v:shape>
                  </w:pict>
                </mc:Fallback>
              </mc:AlternateContent>
            </w:r>
          </w:p>
        </w:tc>
        <w:tc>
          <w:tcPr>
            <w:tcW w:w="485" w:type="dxa"/>
            <w:tcBorders>
              <w:top w:val="single" w:sz="6" w:space="0" w:color="auto"/>
              <w:left w:val="dashSmallGap" w:sz="4" w:space="0" w:color="auto"/>
              <w:bottom w:val="nil"/>
              <w:right w:val="nil"/>
            </w:tcBorders>
            <w:shd w:val="clear" w:color="auto" w:fill="auto"/>
          </w:tcPr>
          <w:p w14:paraId="462F632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6" w:space="0" w:color="auto"/>
              <w:left w:val="nil"/>
              <w:bottom w:val="nil"/>
              <w:right w:val="nil"/>
            </w:tcBorders>
            <w:shd w:val="clear" w:color="auto" w:fill="auto"/>
          </w:tcPr>
          <w:p w14:paraId="22FB46E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1CDCCCB0"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674FFBD0" w14:textId="77777777" w:rsidTr="00EB7B50">
        <w:trPr>
          <w:cantSplit/>
          <w:trHeight w:val="280"/>
        </w:trPr>
        <w:tc>
          <w:tcPr>
            <w:tcW w:w="418" w:type="dxa"/>
            <w:tcBorders>
              <w:top w:val="nil"/>
              <w:left w:val="single" w:sz="4" w:space="0" w:color="auto"/>
              <w:bottom w:val="nil"/>
              <w:right w:val="nil"/>
            </w:tcBorders>
            <w:shd w:val="clear" w:color="auto" w:fill="auto"/>
          </w:tcPr>
          <w:p w14:paraId="2890FF3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5D9BD950"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single" w:sz="12" w:space="0" w:color="auto"/>
              <w:bottom w:val="nil"/>
              <w:right w:val="nil"/>
            </w:tcBorders>
            <w:shd w:val="clear" w:color="auto" w:fill="auto"/>
          </w:tcPr>
          <w:p w14:paraId="3EECC75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1CA79F4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6595743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3198B95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4B0A805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6CEA659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77493A5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4F4FCA4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431032A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5F740C3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02060BE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tcPr>
          <w:p w14:paraId="3D044A6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68A834C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17FEA15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1E7FA28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189EEE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439FDF8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2BBACD73" w14:textId="77777777" w:rsidTr="00EB7B50">
        <w:trPr>
          <w:cantSplit/>
          <w:trHeight w:val="280"/>
        </w:trPr>
        <w:tc>
          <w:tcPr>
            <w:tcW w:w="418" w:type="dxa"/>
            <w:tcBorders>
              <w:top w:val="nil"/>
              <w:left w:val="single" w:sz="4" w:space="0" w:color="auto"/>
              <w:bottom w:val="nil"/>
              <w:right w:val="nil"/>
            </w:tcBorders>
            <w:shd w:val="clear" w:color="auto" w:fill="auto"/>
          </w:tcPr>
          <w:p w14:paraId="027C415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73E46EB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single" w:sz="12" w:space="0" w:color="auto"/>
              <w:bottom w:val="nil"/>
              <w:right w:val="nil"/>
            </w:tcBorders>
            <w:shd w:val="clear" w:color="auto" w:fill="auto"/>
          </w:tcPr>
          <w:p w14:paraId="1D784BD6"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B0203C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07576AC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3FA8B980"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46E12F7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47E73C3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0CFD6B6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710E70C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5209C076"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5B29490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59E298E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tcPr>
          <w:p w14:paraId="6510EB8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55294FF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2CECDAF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15983C3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0C4A328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1581B2F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0008BA05" w14:textId="77777777" w:rsidTr="00EB7B50">
        <w:trPr>
          <w:cantSplit/>
          <w:trHeight w:val="280"/>
        </w:trPr>
        <w:tc>
          <w:tcPr>
            <w:tcW w:w="418" w:type="dxa"/>
            <w:tcBorders>
              <w:top w:val="nil"/>
              <w:left w:val="single" w:sz="4" w:space="0" w:color="auto"/>
              <w:bottom w:val="nil"/>
              <w:right w:val="nil"/>
            </w:tcBorders>
            <w:shd w:val="clear" w:color="auto" w:fill="auto"/>
          </w:tcPr>
          <w:p w14:paraId="38687EF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1BDB501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single" w:sz="12" w:space="0" w:color="auto"/>
              <w:bottom w:val="nil"/>
              <w:right w:val="nil"/>
            </w:tcBorders>
            <w:shd w:val="clear" w:color="auto" w:fill="auto"/>
          </w:tcPr>
          <w:p w14:paraId="479CB9C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628FFA4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48827B9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50CB65D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60E756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13BA757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73382A0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4CB1D87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5DCA196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2D3E86C0"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52C43BE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tcPr>
          <w:p w14:paraId="4D3B0A0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6CFD553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4DBBC7B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37E8DCE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7B6EFFE0"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6C5B278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0381AA72" w14:textId="77777777" w:rsidTr="00EB7B50">
        <w:trPr>
          <w:cantSplit/>
          <w:trHeight w:val="280"/>
        </w:trPr>
        <w:tc>
          <w:tcPr>
            <w:tcW w:w="418" w:type="dxa"/>
            <w:tcBorders>
              <w:top w:val="nil"/>
              <w:left w:val="single" w:sz="4" w:space="0" w:color="auto"/>
              <w:bottom w:val="nil"/>
              <w:right w:val="nil"/>
            </w:tcBorders>
            <w:shd w:val="clear" w:color="auto" w:fill="auto"/>
          </w:tcPr>
          <w:p w14:paraId="69D5000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2B6FA8F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single" w:sz="12" w:space="0" w:color="auto"/>
              <w:bottom w:val="nil"/>
              <w:right w:val="nil"/>
            </w:tcBorders>
            <w:shd w:val="clear" w:color="auto" w:fill="auto"/>
          </w:tcPr>
          <w:p w14:paraId="75B22D0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4F77285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953323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77B9A8E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8910EE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5FF609F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7CEA06B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3910E2E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57DE00A6"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7ACBD1B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783A665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tcPr>
          <w:p w14:paraId="7376508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1CFD562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3DDE74F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1A3A62C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4CEB47F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79350EB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7F726FF3" w14:textId="77777777" w:rsidTr="00EB7B50">
        <w:trPr>
          <w:cantSplit/>
          <w:trHeight w:val="280"/>
        </w:trPr>
        <w:tc>
          <w:tcPr>
            <w:tcW w:w="418" w:type="dxa"/>
            <w:tcBorders>
              <w:top w:val="nil"/>
              <w:left w:val="single" w:sz="4" w:space="0" w:color="auto"/>
              <w:bottom w:val="nil"/>
              <w:right w:val="nil"/>
            </w:tcBorders>
            <w:shd w:val="clear" w:color="auto" w:fill="auto"/>
          </w:tcPr>
          <w:p w14:paraId="20747A8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2F8E7AB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single" w:sz="12" w:space="0" w:color="auto"/>
              <w:bottom w:val="nil"/>
              <w:right w:val="nil"/>
            </w:tcBorders>
            <w:shd w:val="clear" w:color="auto" w:fill="auto"/>
          </w:tcPr>
          <w:p w14:paraId="0805C1B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5FE5C5D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0CE4086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323007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10D636D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0502ACE0"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52AECDE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171D665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5DECE30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63CDD32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6A29D8E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tcPr>
          <w:p w14:paraId="6272108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4CF1986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6B70CDE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61982E5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636E9E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23B8B13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2C7BFC33" w14:textId="77777777" w:rsidTr="00EB7B50">
        <w:trPr>
          <w:cantSplit/>
          <w:trHeight w:val="280"/>
        </w:trPr>
        <w:tc>
          <w:tcPr>
            <w:tcW w:w="418" w:type="dxa"/>
            <w:tcBorders>
              <w:top w:val="nil"/>
              <w:left w:val="single" w:sz="4" w:space="0" w:color="auto"/>
              <w:bottom w:val="nil"/>
              <w:right w:val="nil"/>
            </w:tcBorders>
            <w:shd w:val="clear" w:color="auto" w:fill="auto"/>
          </w:tcPr>
          <w:p w14:paraId="643DC49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30ABFD3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single" w:sz="12" w:space="0" w:color="auto"/>
              <w:bottom w:val="nil"/>
              <w:right w:val="nil"/>
            </w:tcBorders>
            <w:shd w:val="clear" w:color="auto" w:fill="auto"/>
          </w:tcPr>
          <w:p w14:paraId="511E2CC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0DA99E0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3F21099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717936B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52354DB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61F459A6"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7620172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48256246"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5D38044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4909D4E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1938FD4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tcPr>
          <w:p w14:paraId="3A596D7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13C8BAC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16B1601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2DC14F3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6C08D58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29F4B97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34D6A1BB" w14:textId="77777777" w:rsidTr="00EB7B50">
        <w:trPr>
          <w:cantSplit/>
          <w:trHeight w:val="280"/>
        </w:trPr>
        <w:tc>
          <w:tcPr>
            <w:tcW w:w="418" w:type="dxa"/>
            <w:tcBorders>
              <w:top w:val="nil"/>
              <w:left w:val="single" w:sz="4" w:space="0" w:color="auto"/>
              <w:bottom w:val="nil"/>
              <w:right w:val="nil"/>
            </w:tcBorders>
            <w:shd w:val="clear" w:color="auto" w:fill="auto"/>
          </w:tcPr>
          <w:p w14:paraId="2B86EE9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727B19C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single" w:sz="12" w:space="0" w:color="auto"/>
              <w:bottom w:val="nil"/>
              <w:right w:val="nil"/>
            </w:tcBorders>
            <w:shd w:val="clear" w:color="auto" w:fill="auto"/>
          </w:tcPr>
          <w:p w14:paraId="7799A13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5BCBA45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E6D395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F3E536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0511FC6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1E0D6D9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0431EFB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0AC6A36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0177E21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6F2A4CB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44CF2FE7"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tcPr>
          <w:p w14:paraId="5B6D815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1306D67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085D9AF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0A0F07D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7DACA49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6332F46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36713F" w14:paraId="2D803C66" w14:textId="77777777" w:rsidTr="009446EE">
        <w:trPr>
          <w:cantSplit/>
          <w:trHeight w:val="280"/>
        </w:trPr>
        <w:tc>
          <w:tcPr>
            <w:tcW w:w="418" w:type="dxa"/>
            <w:tcBorders>
              <w:top w:val="nil"/>
              <w:left w:val="single" w:sz="4" w:space="0" w:color="auto"/>
              <w:bottom w:val="nil"/>
              <w:right w:val="nil"/>
            </w:tcBorders>
            <w:shd w:val="clear" w:color="auto" w:fill="auto"/>
          </w:tcPr>
          <w:p w14:paraId="2907510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nil"/>
              <w:right w:val="single" w:sz="12" w:space="0" w:color="auto"/>
            </w:tcBorders>
            <w:shd w:val="clear" w:color="auto" w:fill="auto"/>
          </w:tcPr>
          <w:p w14:paraId="18BB9DE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single" w:sz="12" w:space="0" w:color="auto"/>
              <w:bottom w:val="nil"/>
              <w:right w:val="nil"/>
            </w:tcBorders>
            <w:shd w:val="clear" w:color="auto" w:fill="auto"/>
          </w:tcPr>
          <w:p w14:paraId="70A5A17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1D318BA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10C6A17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2F2E17D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1656893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10DB26E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4271160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07680DA0"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3DDF743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407B1C1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4DF115E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tcPr>
          <w:p w14:paraId="34E1918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4C98259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dashSmallGap" w:sz="4" w:space="0" w:color="auto"/>
            </w:tcBorders>
            <w:shd w:val="clear" w:color="auto" w:fill="auto"/>
          </w:tcPr>
          <w:p w14:paraId="03E69A8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nil"/>
              <w:right w:val="nil"/>
            </w:tcBorders>
            <w:shd w:val="clear" w:color="auto" w:fill="auto"/>
          </w:tcPr>
          <w:p w14:paraId="40C3C96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nil"/>
              <w:right w:val="nil"/>
            </w:tcBorders>
            <w:shd w:val="clear" w:color="auto" w:fill="auto"/>
          </w:tcPr>
          <w:p w14:paraId="32120E0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79B19A7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1C1D2B71" w14:textId="77777777" w:rsidTr="009446EE">
        <w:trPr>
          <w:cantSplit/>
          <w:trHeight w:val="280"/>
        </w:trPr>
        <w:tc>
          <w:tcPr>
            <w:tcW w:w="418" w:type="dxa"/>
            <w:tcBorders>
              <w:top w:val="nil"/>
              <w:left w:val="single" w:sz="4" w:space="0" w:color="auto"/>
              <w:bottom w:val="nil"/>
              <w:right w:val="nil"/>
            </w:tcBorders>
            <w:shd w:val="clear" w:color="auto" w:fill="auto"/>
          </w:tcPr>
          <w:p w14:paraId="2B99D51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nil"/>
              <w:left w:val="nil"/>
              <w:bottom w:val="single" w:sz="12" w:space="0" w:color="auto"/>
              <w:right w:val="single" w:sz="12" w:space="0" w:color="auto"/>
            </w:tcBorders>
            <w:shd w:val="clear" w:color="auto" w:fill="auto"/>
          </w:tcPr>
          <w:p w14:paraId="4791C55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single" w:sz="12" w:space="0" w:color="auto"/>
              <w:bottom w:val="single" w:sz="12" w:space="0" w:color="auto"/>
              <w:right w:val="nil"/>
            </w:tcBorders>
            <w:shd w:val="clear" w:color="auto" w:fill="auto"/>
          </w:tcPr>
          <w:p w14:paraId="3E4CE54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nil"/>
            </w:tcBorders>
            <w:shd w:val="clear" w:color="auto" w:fill="auto"/>
          </w:tcPr>
          <w:p w14:paraId="2705085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nil"/>
            </w:tcBorders>
            <w:shd w:val="clear" w:color="auto" w:fill="auto"/>
          </w:tcPr>
          <w:p w14:paraId="071D13B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nil"/>
            </w:tcBorders>
            <w:shd w:val="clear" w:color="auto" w:fill="auto"/>
          </w:tcPr>
          <w:p w14:paraId="018A633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nil"/>
            </w:tcBorders>
            <w:shd w:val="clear" w:color="auto" w:fill="auto"/>
          </w:tcPr>
          <w:p w14:paraId="350C377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dashSmallGap" w:sz="4" w:space="0" w:color="auto"/>
            </w:tcBorders>
            <w:shd w:val="clear" w:color="auto" w:fill="auto"/>
          </w:tcPr>
          <w:p w14:paraId="30B913A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47337B7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dashSmallGap" w:sz="4" w:space="0" w:color="auto"/>
            </w:tcBorders>
            <w:shd w:val="clear" w:color="auto" w:fill="auto"/>
          </w:tcPr>
          <w:p w14:paraId="1D156B1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59BA89D4"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dashSmallGap" w:sz="4" w:space="0" w:color="auto"/>
            </w:tcBorders>
            <w:shd w:val="clear" w:color="auto" w:fill="auto"/>
          </w:tcPr>
          <w:p w14:paraId="64466B7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7C96CD09"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dashSmallGap" w:sz="4" w:space="0" w:color="auto"/>
            </w:tcBorders>
          </w:tcPr>
          <w:p w14:paraId="4044D3A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2B793BA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dashSmallGap" w:sz="4" w:space="0" w:color="auto"/>
            </w:tcBorders>
            <w:shd w:val="clear" w:color="auto" w:fill="auto"/>
          </w:tcPr>
          <w:p w14:paraId="64F1A0FF"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dashSmallGap" w:sz="4" w:space="0" w:color="auto"/>
              <w:bottom w:val="single" w:sz="12" w:space="0" w:color="auto"/>
              <w:right w:val="nil"/>
            </w:tcBorders>
            <w:shd w:val="clear" w:color="auto" w:fill="auto"/>
          </w:tcPr>
          <w:p w14:paraId="24BA4D1A"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nil"/>
              <w:left w:val="nil"/>
              <w:bottom w:val="single" w:sz="12" w:space="0" w:color="auto"/>
              <w:right w:val="nil"/>
            </w:tcBorders>
            <w:shd w:val="clear" w:color="auto" w:fill="auto"/>
          </w:tcPr>
          <w:p w14:paraId="1A2C989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nil"/>
              <w:right w:val="single" w:sz="4" w:space="0" w:color="auto"/>
            </w:tcBorders>
            <w:shd w:val="clear" w:color="auto" w:fill="auto"/>
          </w:tcPr>
          <w:p w14:paraId="3BE6B0E6"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52E91D76" w14:textId="77777777" w:rsidTr="009446EE">
        <w:trPr>
          <w:cantSplit/>
          <w:trHeight w:val="280"/>
        </w:trPr>
        <w:tc>
          <w:tcPr>
            <w:tcW w:w="418" w:type="dxa"/>
            <w:tcBorders>
              <w:top w:val="nil"/>
              <w:left w:val="single" w:sz="4" w:space="0" w:color="auto"/>
              <w:bottom w:val="nil"/>
              <w:right w:val="single" w:sz="4" w:space="0" w:color="auto"/>
            </w:tcBorders>
            <w:shd w:val="clear" w:color="auto" w:fill="auto"/>
          </w:tcPr>
          <w:p w14:paraId="26185742" w14:textId="77777777" w:rsidR="00ED5D9C" w:rsidRPr="00476030" w:rsidRDefault="00ED5D9C" w:rsidP="00ED5D9C">
            <w:pPr>
              <w:spacing w:before="20" w:after="60" w:line="220" w:lineRule="exact"/>
              <w:ind w:left="57" w:right="57"/>
              <w:rPr>
                <w:rFonts w:ascii="ＭＳ 明朝" w:hAnsi="ＭＳ 明朝" w:cs="Arial"/>
                <w:sz w:val="16"/>
                <w:szCs w:val="16"/>
                <w:lang w:val="pt-BR"/>
              </w:rPr>
            </w:pPr>
          </w:p>
        </w:tc>
        <w:tc>
          <w:tcPr>
            <w:tcW w:w="1297" w:type="dxa"/>
            <w:tcBorders>
              <w:top w:val="single" w:sz="12" w:space="0" w:color="auto"/>
              <w:left w:val="single" w:sz="4" w:space="0" w:color="auto"/>
              <w:bottom w:val="single" w:sz="4" w:space="0" w:color="auto"/>
              <w:right w:val="single" w:sz="4" w:space="0" w:color="auto"/>
            </w:tcBorders>
            <w:shd w:val="clear" w:color="auto" w:fill="auto"/>
          </w:tcPr>
          <w:p w14:paraId="0ED84437" w14:textId="77777777" w:rsidR="00ED5D9C" w:rsidRPr="00476030" w:rsidRDefault="00ED5D9C" w:rsidP="00ED5D9C">
            <w:pPr>
              <w:spacing w:before="20" w:after="60" w:line="220" w:lineRule="exact"/>
              <w:ind w:right="57" w:firstLine="0"/>
              <w:jc w:val="center"/>
              <w:rPr>
                <w:rFonts w:asciiTheme="majorHAnsi" w:hAnsiTheme="majorHAnsi" w:cstheme="majorHAnsi"/>
                <w:sz w:val="16"/>
                <w:szCs w:val="16"/>
                <w:lang w:val="pt-BR"/>
              </w:rPr>
            </w:pPr>
            <w:r w:rsidRPr="00476030">
              <w:rPr>
                <w:rFonts w:asciiTheme="majorHAnsi" w:hAnsiTheme="majorHAnsi" w:cstheme="majorHAnsi"/>
                <w:sz w:val="16"/>
                <w:szCs w:val="16"/>
                <w:lang w:val="pt-BR"/>
              </w:rPr>
              <w:t>Core</w:t>
            </w:r>
            <w:r w:rsidRPr="00476030">
              <w:rPr>
                <w:rFonts w:asciiTheme="majorEastAsia" w:eastAsiaTheme="majorEastAsia" w:hAnsiTheme="majorEastAsia" w:cstheme="majorHAnsi"/>
                <w:sz w:val="16"/>
                <w:szCs w:val="16"/>
                <w:lang w:val="pt-BR"/>
              </w:rPr>
              <w:t>数</w:t>
            </w:r>
          </w:p>
        </w:tc>
        <w:tc>
          <w:tcPr>
            <w:tcW w:w="2910" w:type="dxa"/>
            <w:gridSpan w:val="6"/>
            <w:tcBorders>
              <w:top w:val="single" w:sz="12" w:space="0" w:color="auto"/>
              <w:left w:val="single" w:sz="4" w:space="0" w:color="auto"/>
              <w:bottom w:val="single" w:sz="4" w:space="0" w:color="auto"/>
              <w:right w:val="single" w:sz="6" w:space="0" w:color="auto"/>
            </w:tcBorders>
            <w:shd w:val="clear" w:color="auto" w:fill="auto"/>
          </w:tcPr>
          <w:p w14:paraId="19BD9F2A"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4</w:t>
            </w:r>
          </w:p>
        </w:tc>
        <w:tc>
          <w:tcPr>
            <w:tcW w:w="970" w:type="dxa"/>
            <w:gridSpan w:val="2"/>
            <w:tcBorders>
              <w:top w:val="single" w:sz="12" w:space="0" w:color="auto"/>
              <w:left w:val="single" w:sz="6" w:space="0" w:color="auto"/>
              <w:bottom w:val="single" w:sz="4" w:space="0" w:color="auto"/>
              <w:right w:val="single" w:sz="6" w:space="0" w:color="auto"/>
            </w:tcBorders>
            <w:shd w:val="clear" w:color="auto" w:fill="auto"/>
          </w:tcPr>
          <w:p w14:paraId="1A8FD60B"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1</w:t>
            </w:r>
          </w:p>
        </w:tc>
        <w:tc>
          <w:tcPr>
            <w:tcW w:w="970" w:type="dxa"/>
            <w:gridSpan w:val="2"/>
            <w:tcBorders>
              <w:top w:val="single" w:sz="12" w:space="0" w:color="auto"/>
              <w:left w:val="single" w:sz="6" w:space="0" w:color="auto"/>
              <w:bottom w:val="single" w:sz="4" w:space="0" w:color="auto"/>
              <w:right w:val="single" w:sz="4" w:space="0" w:color="auto"/>
            </w:tcBorders>
            <w:shd w:val="clear" w:color="auto" w:fill="auto"/>
          </w:tcPr>
          <w:p w14:paraId="1B1317ED"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4</w:t>
            </w:r>
          </w:p>
        </w:tc>
        <w:tc>
          <w:tcPr>
            <w:tcW w:w="970" w:type="dxa"/>
            <w:gridSpan w:val="2"/>
            <w:tcBorders>
              <w:top w:val="single" w:sz="12" w:space="0" w:color="auto"/>
              <w:left w:val="single" w:sz="4" w:space="0" w:color="auto"/>
              <w:bottom w:val="single" w:sz="4" w:space="0" w:color="auto"/>
              <w:right w:val="single" w:sz="4" w:space="0" w:color="auto"/>
            </w:tcBorders>
            <w:shd w:val="clear" w:color="auto" w:fill="auto"/>
          </w:tcPr>
          <w:p w14:paraId="46898DDA"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1</w:t>
            </w:r>
          </w:p>
        </w:tc>
        <w:tc>
          <w:tcPr>
            <w:tcW w:w="970" w:type="dxa"/>
            <w:gridSpan w:val="2"/>
            <w:tcBorders>
              <w:top w:val="single" w:sz="12" w:space="0" w:color="auto"/>
              <w:left w:val="single" w:sz="4" w:space="0" w:color="auto"/>
              <w:bottom w:val="single" w:sz="4" w:space="0" w:color="auto"/>
              <w:right w:val="single" w:sz="4" w:space="0" w:color="auto"/>
            </w:tcBorders>
            <w:shd w:val="clear" w:color="auto" w:fill="auto"/>
          </w:tcPr>
          <w:p w14:paraId="2613CB39"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4</w:t>
            </w:r>
          </w:p>
        </w:tc>
        <w:tc>
          <w:tcPr>
            <w:tcW w:w="970" w:type="dxa"/>
            <w:gridSpan w:val="2"/>
            <w:tcBorders>
              <w:top w:val="single" w:sz="12" w:space="0" w:color="auto"/>
              <w:left w:val="single" w:sz="4" w:space="0" w:color="auto"/>
              <w:bottom w:val="single" w:sz="4" w:space="0" w:color="auto"/>
              <w:right w:val="single" w:sz="4" w:space="0" w:color="auto"/>
            </w:tcBorders>
            <w:shd w:val="clear" w:color="auto" w:fill="auto"/>
          </w:tcPr>
          <w:p w14:paraId="60681A2E"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1</w:t>
            </w:r>
          </w:p>
        </w:tc>
        <w:tc>
          <w:tcPr>
            <w:tcW w:w="432" w:type="dxa"/>
            <w:tcBorders>
              <w:top w:val="nil"/>
              <w:left w:val="single" w:sz="4" w:space="0" w:color="auto"/>
              <w:bottom w:val="nil"/>
              <w:right w:val="single" w:sz="4" w:space="0" w:color="auto"/>
            </w:tcBorders>
            <w:shd w:val="clear" w:color="auto" w:fill="auto"/>
          </w:tcPr>
          <w:p w14:paraId="14C133B3"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75FAB633" w14:textId="77777777" w:rsidTr="00EB7B50">
        <w:trPr>
          <w:cantSplit/>
          <w:trHeight w:val="280"/>
        </w:trPr>
        <w:tc>
          <w:tcPr>
            <w:tcW w:w="418" w:type="dxa"/>
            <w:tcBorders>
              <w:top w:val="nil"/>
              <w:left w:val="single" w:sz="4" w:space="0" w:color="auto"/>
              <w:bottom w:val="nil"/>
              <w:right w:val="single" w:sz="4" w:space="0" w:color="auto"/>
            </w:tcBorders>
            <w:shd w:val="clear" w:color="auto" w:fill="auto"/>
          </w:tcPr>
          <w:p w14:paraId="541C23FD"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single" w:sz="4" w:space="0" w:color="auto"/>
              <w:left w:val="single" w:sz="4" w:space="0" w:color="auto"/>
              <w:bottom w:val="single" w:sz="4" w:space="0" w:color="auto"/>
              <w:right w:val="single" w:sz="4" w:space="0" w:color="auto"/>
            </w:tcBorders>
            <w:shd w:val="clear" w:color="auto" w:fill="auto"/>
          </w:tcPr>
          <w:p w14:paraId="569D7EDF"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EMS</w:t>
            </w:r>
            <w:r w:rsidRPr="00476030">
              <w:rPr>
                <w:rFonts w:asciiTheme="majorEastAsia" w:eastAsiaTheme="majorEastAsia" w:hAnsiTheme="majorEastAsia" w:cstheme="majorHAnsi"/>
                <w:sz w:val="16"/>
                <w:szCs w:val="16"/>
                <w:lang w:val="pt-BR"/>
              </w:rPr>
              <w:t>制御</w:t>
            </w:r>
          </w:p>
        </w:tc>
        <w:tc>
          <w:tcPr>
            <w:tcW w:w="2910" w:type="dxa"/>
            <w:gridSpan w:val="6"/>
            <w:tcBorders>
              <w:top w:val="single" w:sz="4" w:space="0" w:color="auto"/>
              <w:left w:val="single" w:sz="4" w:space="0" w:color="auto"/>
              <w:bottom w:val="single" w:sz="4" w:space="0" w:color="auto"/>
              <w:right w:val="single" w:sz="6" w:space="0" w:color="auto"/>
            </w:tcBorders>
            <w:shd w:val="clear" w:color="auto" w:fill="auto"/>
          </w:tcPr>
          <w:p w14:paraId="7319024E" w14:textId="77777777" w:rsidR="00ED5D9C" w:rsidRPr="00476030" w:rsidRDefault="004C733E"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hint="eastAsia"/>
                <w:sz w:val="16"/>
                <w:szCs w:val="16"/>
                <w:lang w:val="pt-BR"/>
              </w:rPr>
              <w:t>－</w:t>
            </w:r>
          </w:p>
        </w:tc>
        <w:tc>
          <w:tcPr>
            <w:tcW w:w="970" w:type="dxa"/>
            <w:gridSpan w:val="2"/>
            <w:tcBorders>
              <w:top w:val="single" w:sz="4" w:space="0" w:color="auto"/>
              <w:left w:val="single" w:sz="6" w:space="0" w:color="auto"/>
              <w:bottom w:val="single" w:sz="4" w:space="0" w:color="auto"/>
              <w:right w:val="single" w:sz="6" w:space="0" w:color="auto"/>
            </w:tcBorders>
            <w:shd w:val="clear" w:color="auto" w:fill="auto"/>
          </w:tcPr>
          <w:p w14:paraId="217A6D9D"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EMS</w:t>
            </w:r>
            <w:r w:rsidRPr="00476030">
              <w:rPr>
                <w:rFonts w:asciiTheme="majorEastAsia" w:eastAsiaTheme="majorEastAsia" w:hAnsiTheme="majorEastAsia" w:cstheme="majorHAnsi"/>
                <w:sz w:val="16"/>
                <w:szCs w:val="16"/>
                <w:lang w:val="pt-BR"/>
              </w:rPr>
              <w:t>開始</w:t>
            </w:r>
          </w:p>
        </w:tc>
        <w:tc>
          <w:tcPr>
            <w:tcW w:w="970" w:type="dxa"/>
            <w:gridSpan w:val="2"/>
            <w:tcBorders>
              <w:top w:val="single" w:sz="4" w:space="0" w:color="auto"/>
              <w:left w:val="single" w:sz="6" w:space="0" w:color="auto"/>
              <w:bottom w:val="single" w:sz="4" w:space="0" w:color="auto"/>
              <w:right w:val="single" w:sz="4" w:space="0" w:color="auto"/>
            </w:tcBorders>
            <w:shd w:val="clear" w:color="auto" w:fill="auto"/>
          </w:tcPr>
          <w:p w14:paraId="70CBDC80"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EMS</w:t>
            </w:r>
            <w:r w:rsidRPr="00476030">
              <w:rPr>
                <w:rFonts w:asciiTheme="majorEastAsia" w:eastAsiaTheme="majorEastAsia" w:hAnsiTheme="majorEastAsia" w:cstheme="majorHAnsi"/>
                <w:sz w:val="16"/>
                <w:szCs w:val="16"/>
                <w:lang w:val="pt-BR"/>
              </w:rPr>
              <w:t>停止</w:t>
            </w:r>
          </w:p>
        </w:tc>
        <w:tc>
          <w:tcPr>
            <w:tcW w:w="970" w:type="dxa"/>
            <w:gridSpan w:val="2"/>
            <w:tcBorders>
              <w:top w:val="single" w:sz="4" w:space="0" w:color="auto"/>
              <w:left w:val="single" w:sz="4" w:space="0" w:color="auto"/>
              <w:bottom w:val="single" w:sz="4" w:space="0" w:color="auto"/>
              <w:right w:val="single" w:sz="4" w:space="0" w:color="auto"/>
            </w:tcBorders>
            <w:shd w:val="clear" w:color="auto" w:fill="auto"/>
          </w:tcPr>
          <w:p w14:paraId="57D70ABE"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EMS</w:t>
            </w:r>
            <w:r w:rsidRPr="00476030">
              <w:rPr>
                <w:rFonts w:asciiTheme="majorEastAsia" w:eastAsiaTheme="majorEastAsia" w:hAnsiTheme="majorEastAsia" w:cstheme="majorHAnsi"/>
                <w:sz w:val="16"/>
                <w:szCs w:val="16"/>
                <w:lang w:val="pt-BR"/>
              </w:rPr>
              <w:t>開始</w:t>
            </w:r>
          </w:p>
        </w:tc>
        <w:tc>
          <w:tcPr>
            <w:tcW w:w="970" w:type="dxa"/>
            <w:gridSpan w:val="2"/>
            <w:tcBorders>
              <w:top w:val="single" w:sz="4" w:space="0" w:color="auto"/>
              <w:left w:val="single" w:sz="4" w:space="0" w:color="auto"/>
              <w:bottom w:val="single" w:sz="4" w:space="0" w:color="auto"/>
              <w:right w:val="single" w:sz="4" w:space="0" w:color="auto"/>
            </w:tcBorders>
            <w:shd w:val="clear" w:color="auto" w:fill="auto"/>
          </w:tcPr>
          <w:p w14:paraId="6FC3F8C2"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EMS</w:t>
            </w:r>
            <w:r w:rsidRPr="00476030">
              <w:rPr>
                <w:rFonts w:ascii="ＭＳ ゴシック" w:eastAsia="ＭＳ ゴシック" w:hAnsi="ＭＳ ゴシック" w:cstheme="majorHAnsi"/>
                <w:sz w:val="16"/>
                <w:szCs w:val="16"/>
                <w:lang w:val="pt-BR"/>
              </w:rPr>
              <w:t>停止</w:t>
            </w:r>
          </w:p>
        </w:tc>
        <w:tc>
          <w:tcPr>
            <w:tcW w:w="970" w:type="dxa"/>
            <w:gridSpan w:val="2"/>
            <w:tcBorders>
              <w:top w:val="single" w:sz="4" w:space="0" w:color="auto"/>
              <w:left w:val="single" w:sz="4" w:space="0" w:color="auto"/>
              <w:bottom w:val="single" w:sz="4" w:space="0" w:color="auto"/>
              <w:right w:val="single" w:sz="4" w:space="0" w:color="auto"/>
            </w:tcBorders>
            <w:shd w:val="clear" w:color="auto" w:fill="auto"/>
          </w:tcPr>
          <w:p w14:paraId="4C2B0D3B" w14:textId="77777777" w:rsidR="00ED5D9C" w:rsidRPr="00476030" w:rsidRDefault="00ED5D9C" w:rsidP="00ED5D9C">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hAnsiTheme="majorHAnsi" w:cstheme="majorHAnsi"/>
                <w:sz w:val="16"/>
                <w:szCs w:val="16"/>
                <w:lang w:val="pt-BR"/>
              </w:rPr>
              <w:t>EMS</w:t>
            </w:r>
            <w:r w:rsidRPr="00476030">
              <w:rPr>
                <w:rFonts w:ascii="ＭＳ ゴシック" w:eastAsia="ＭＳ ゴシック" w:hAnsi="ＭＳ ゴシック" w:cstheme="majorHAnsi"/>
                <w:sz w:val="16"/>
                <w:szCs w:val="16"/>
                <w:lang w:val="pt-BR"/>
              </w:rPr>
              <w:t>開始</w:t>
            </w:r>
          </w:p>
        </w:tc>
        <w:tc>
          <w:tcPr>
            <w:tcW w:w="432" w:type="dxa"/>
            <w:tcBorders>
              <w:top w:val="nil"/>
              <w:left w:val="single" w:sz="4" w:space="0" w:color="auto"/>
              <w:bottom w:val="nil"/>
              <w:right w:val="single" w:sz="4" w:space="0" w:color="auto"/>
            </w:tcBorders>
            <w:shd w:val="clear" w:color="auto" w:fill="auto"/>
          </w:tcPr>
          <w:p w14:paraId="2AA779DC"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r w:rsidR="00ED5D9C" w:rsidRPr="00476030" w14:paraId="4B8C5F28" w14:textId="77777777" w:rsidTr="00EB7B50">
        <w:trPr>
          <w:cantSplit/>
          <w:trHeight w:val="280"/>
        </w:trPr>
        <w:tc>
          <w:tcPr>
            <w:tcW w:w="418" w:type="dxa"/>
            <w:tcBorders>
              <w:top w:val="nil"/>
              <w:left w:val="single" w:sz="4" w:space="0" w:color="auto"/>
              <w:bottom w:val="single" w:sz="4" w:space="0" w:color="auto"/>
              <w:right w:val="nil"/>
            </w:tcBorders>
            <w:shd w:val="clear" w:color="auto" w:fill="auto"/>
          </w:tcPr>
          <w:p w14:paraId="2E2CB51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1297" w:type="dxa"/>
            <w:tcBorders>
              <w:top w:val="single" w:sz="4" w:space="0" w:color="auto"/>
              <w:left w:val="nil"/>
              <w:bottom w:val="single" w:sz="4" w:space="0" w:color="auto"/>
              <w:right w:val="nil"/>
            </w:tcBorders>
            <w:shd w:val="clear" w:color="auto" w:fill="auto"/>
          </w:tcPr>
          <w:p w14:paraId="042C2939" w14:textId="77777777" w:rsidR="00ED5D9C" w:rsidRPr="00476030" w:rsidRDefault="00ED5D9C" w:rsidP="00ED5D9C">
            <w:pPr>
              <w:spacing w:before="20" w:after="60" w:line="220" w:lineRule="exact"/>
              <w:ind w:left="57" w:right="57"/>
              <w:rPr>
                <w:rFonts w:ascii="ＭＳ 明朝" w:hAnsi="ＭＳ 明朝" w:cs="Arial"/>
                <w:sz w:val="16"/>
                <w:szCs w:val="16"/>
                <w:lang w:val="pt-BR"/>
              </w:rPr>
            </w:pPr>
          </w:p>
        </w:tc>
        <w:tc>
          <w:tcPr>
            <w:tcW w:w="1940" w:type="dxa"/>
            <w:gridSpan w:val="4"/>
            <w:tcBorders>
              <w:top w:val="single" w:sz="4" w:space="0" w:color="auto"/>
              <w:left w:val="nil"/>
              <w:bottom w:val="single" w:sz="4" w:space="0" w:color="auto"/>
              <w:right w:val="nil"/>
            </w:tcBorders>
            <w:shd w:val="clear" w:color="auto" w:fill="auto"/>
          </w:tcPr>
          <w:p w14:paraId="2D361878" w14:textId="77777777" w:rsidR="00ED5D9C" w:rsidRPr="00476030" w:rsidRDefault="00ED5D9C" w:rsidP="00ED5D9C">
            <w:pPr>
              <w:spacing w:before="20" w:after="60" w:line="220" w:lineRule="exact"/>
              <w:ind w:left="57" w:right="57"/>
              <w:jc w:val="center"/>
              <w:rPr>
                <w:rFonts w:ascii="ＭＳ 明朝" w:hAnsi="ＭＳ 明朝" w:cs="Arial"/>
                <w:sz w:val="16"/>
                <w:szCs w:val="16"/>
                <w:lang w:val="pt-BR"/>
              </w:rPr>
            </w:pPr>
          </w:p>
        </w:tc>
        <w:tc>
          <w:tcPr>
            <w:tcW w:w="970" w:type="dxa"/>
            <w:gridSpan w:val="2"/>
            <w:tcBorders>
              <w:top w:val="single" w:sz="4" w:space="0" w:color="auto"/>
              <w:left w:val="nil"/>
              <w:bottom w:val="single" w:sz="4" w:space="0" w:color="auto"/>
              <w:right w:val="nil"/>
            </w:tcBorders>
            <w:shd w:val="clear" w:color="auto" w:fill="auto"/>
          </w:tcPr>
          <w:p w14:paraId="0F55863E" w14:textId="77777777" w:rsidR="00ED5D9C" w:rsidRPr="00476030" w:rsidRDefault="00ED5D9C" w:rsidP="00ED5D9C">
            <w:pPr>
              <w:spacing w:before="20" w:after="60" w:line="220" w:lineRule="exact"/>
              <w:ind w:left="57" w:right="57"/>
              <w:rPr>
                <w:rFonts w:ascii="ＭＳ 明朝" w:hAnsi="ＭＳ 明朝" w:cs="Arial"/>
                <w:sz w:val="16"/>
                <w:szCs w:val="16"/>
                <w:lang w:val="pt-BR"/>
              </w:rPr>
            </w:pPr>
          </w:p>
        </w:tc>
        <w:tc>
          <w:tcPr>
            <w:tcW w:w="970" w:type="dxa"/>
            <w:gridSpan w:val="2"/>
            <w:tcBorders>
              <w:top w:val="single" w:sz="4" w:space="0" w:color="auto"/>
              <w:left w:val="nil"/>
              <w:bottom w:val="single" w:sz="4" w:space="0" w:color="auto"/>
              <w:right w:val="nil"/>
            </w:tcBorders>
            <w:shd w:val="clear" w:color="auto" w:fill="auto"/>
          </w:tcPr>
          <w:p w14:paraId="5F0BB969" w14:textId="77777777" w:rsidR="00ED5D9C" w:rsidRPr="00476030" w:rsidRDefault="00ED5D9C" w:rsidP="00ED5D9C">
            <w:pPr>
              <w:spacing w:before="20" w:after="60" w:line="220" w:lineRule="exact"/>
              <w:ind w:left="57" w:right="57"/>
              <w:rPr>
                <w:rFonts w:ascii="ＭＳ 明朝" w:hAnsi="ＭＳ 明朝" w:cs="Arial"/>
                <w:sz w:val="16"/>
                <w:szCs w:val="16"/>
                <w:lang w:val="pt-BR"/>
              </w:rPr>
            </w:pPr>
          </w:p>
        </w:tc>
        <w:tc>
          <w:tcPr>
            <w:tcW w:w="485" w:type="dxa"/>
            <w:tcBorders>
              <w:top w:val="single" w:sz="4" w:space="0" w:color="auto"/>
              <w:left w:val="nil"/>
              <w:bottom w:val="single" w:sz="4" w:space="0" w:color="auto"/>
              <w:right w:val="nil"/>
            </w:tcBorders>
            <w:shd w:val="clear" w:color="auto" w:fill="auto"/>
          </w:tcPr>
          <w:p w14:paraId="5FD4D68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single" w:sz="4" w:space="0" w:color="auto"/>
              <w:right w:val="nil"/>
            </w:tcBorders>
            <w:shd w:val="clear" w:color="auto" w:fill="auto"/>
          </w:tcPr>
          <w:p w14:paraId="0336A34E"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single" w:sz="4" w:space="0" w:color="auto"/>
              <w:right w:val="nil"/>
            </w:tcBorders>
            <w:shd w:val="clear" w:color="auto" w:fill="auto"/>
          </w:tcPr>
          <w:p w14:paraId="6223ABE5"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single" w:sz="4" w:space="0" w:color="auto"/>
              <w:right w:val="nil"/>
            </w:tcBorders>
          </w:tcPr>
          <w:p w14:paraId="0D8651C1"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single" w:sz="4" w:space="0" w:color="auto"/>
              <w:right w:val="nil"/>
            </w:tcBorders>
            <w:shd w:val="clear" w:color="auto" w:fill="auto"/>
          </w:tcPr>
          <w:p w14:paraId="74FB1042"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single" w:sz="4" w:space="0" w:color="auto"/>
              <w:right w:val="nil"/>
            </w:tcBorders>
            <w:shd w:val="clear" w:color="auto" w:fill="auto"/>
          </w:tcPr>
          <w:p w14:paraId="5EABA830"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single" w:sz="4" w:space="0" w:color="auto"/>
              <w:right w:val="nil"/>
            </w:tcBorders>
            <w:shd w:val="clear" w:color="auto" w:fill="auto"/>
          </w:tcPr>
          <w:p w14:paraId="7A602F26"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85" w:type="dxa"/>
            <w:tcBorders>
              <w:top w:val="single" w:sz="4" w:space="0" w:color="auto"/>
              <w:left w:val="nil"/>
              <w:bottom w:val="single" w:sz="4" w:space="0" w:color="auto"/>
              <w:right w:val="nil"/>
            </w:tcBorders>
            <w:shd w:val="clear" w:color="auto" w:fill="auto"/>
          </w:tcPr>
          <w:p w14:paraId="56FDAC5B"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c>
          <w:tcPr>
            <w:tcW w:w="432" w:type="dxa"/>
            <w:tcBorders>
              <w:top w:val="nil"/>
              <w:left w:val="nil"/>
              <w:bottom w:val="single" w:sz="4" w:space="0" w:color="auto"/>
              <w:right w:val="single" w:sz="4" w:space="0" w:color="auto"/>
            </w:tcBorders>
            <w:shd w:val="clear" w:color="auto" w:fill="auto"/>
          </w:tcPr>
          <w:p w14:paraId="5CC9FA18" w14:textId="77777777" w:rsidR="00ED5D9C" w:rsidRPr="00476030" w:rsidRDefault="00ED5D9C" w:rsidP="00ED5D9C">
            <w:pPr>
              <w:spacing w:before="20" w:after="60" w:line="220" w:lineRule="exact"/>
              <w:ind w:left="57" w:right="57"/>
              <w:rPr>
                <w:rFonts w:ascii="Arial" w:eastAsia="Arial" w:hAnsi="Arial" w:cs="Arial"/>
                <w:sz w:val="16"/>
                <w:szCs w:val="16"/>
                <w:lang w:val="pt-BR"/>
              </w:rPr>
            </w:pPr>
          </w:p>
        </w:tc>
      </w:tr>
    </w:tbl>
    <w:p w14:paraId="632B65B5" w14:textId="549743AD" w:rsidR="007E2E57" w:rsidRPr="00476030" w:rsidRDefault="007E2E57" w:rsidP="007E2E57">
      <w:pPr>
        <w:pStyle w:val="figuretitle"/>
      </w:pPr>
      <w:bookmarkStart w:id="440" w:name="_Ref513626708"/>
      <w:r w:rsidRPr="00476030">
        <w:rPr>
          <w:rFonts w:hint="eastAsia"/>
        </w:rPr>
        <w:t>図</w:t>
      </w:r>
      <w:r w:rsidRPr="00476030">
        <w:rPr>
          <w:rFonts w:hint="eastAsia"/>
        </w:rPr>
        <w:t xml:space="preserve"> </w:t>
      </w:r>
      <w:r w:rsidR="00BA133C" w:rsidRPr="00476030">
        <w:fldChar w:fldCharType="begin"/>
      </w:r>
      <w:r w:rsidR="00BA133C" w:rsidRPr="00476030">
        <w:instrText xml:space="preserve"> </w:instrText>
      </w:r>
      <w:r w:rsidR="00BA133C" w:rsidRPr="00476030">
        <w:rPr>
          <w:rFonts w:hint="eastAsia"/>
        </w:rPr>
        <w:instrText>STYLEREF 1 \s</w:instrText>
      </w:r>
      <w:r w:rsidR="00BA133C" w:rsidRPr="00476030">
        <w:instrText xml:space="preserve"> </w:instrText>
      </w:r>
      <w:r w:rsidR="00BA133C" w:rsidRPr="00476030">
        <w:fldChar w:fldCharType="separate"/>
      </w:r>
      <w:r w:rsidR="00635E9F">
        <w:rPr>
          <w:noProof/>
        </w:rPr>
        <w:t>4</w:t>
      </w:r>
      <w:r w:rsidR="00BA133C" w:rsidRPr="00476030">
        <w:fldChar w:fldCharType="end"/>
      </w:r>
      <w:r w:rsidR="00BA133C" w:rsidRPr="00476030">
        <w:noBreakHyphen/>
      </w:r>
      <w:r w:rsidR="00BA133C" w:rsidRPr="00476030">
        <w:fldChar w:fldCharType="begin"/>
      </w:r>
      <w:r w:rsidR="00BA133C" w:rsidRPr="00476030">
        <w:instrText xml:space="preserve"> </w:instrText>
      </w:r>
      <w:r w:rsidR="00BA133C" w:rsidRPr="00476030">
        <w:rPr>
          <w:rFonts w:hint="eastAsia"/>
        </w:rPr>
        <w:instrText xml:space="preserve">SEQ </w:instrText>
      </w:r>
      <w:r w:rsidR="00BA133C" w:rsidRPr="00476030">
        <w:rPr>
          <w:rFonts w:hint="eastAsia"/>
        </w:rPr>
        <w:instrText>図</w:instrText>
      </w:r>
      <w:r w:rsidR="00BA133C" w:rsidRPr="00476030">
        <w:rPr>
          <w:rFonts w:hint="eastAsia"/>
        </w:rPr>
        <w:instrText xml:space="preserve"> \* ARABIC \s 1</w:instrText>
      </w:r>
      <w:r w:rsidR="00BA133C" w:rsidRPr="00476030">
        <w:instrText xml:space="preserve"> </w:instrText>
      </w:r>
      <w:r w:rsidR="00BA133C" w:rsidRPr="00476030">
        <w:fldChar w:fldCharType="separate"/>
      </w:r>
      <w:r w:rsidR="00635E9F">
        <w:rPr>
          <w:noProof/>
        </w:rPr>
        <w:t>1</w:t>
      </w:r>
      <w:r w:rsidR="00BA133C" w:rsidRPr="00476030">
        <w:fldChar w:fldCharType="end"/>
      </w:r>
      <w:bookmarkEnd w:id="440"/>
      <w:r w:rsidR="00811BC6" w:rsidRPr="00476030">
        <w:rPr>
          <w:rFonts w:hint="eastAsia"/>
        </w:rPr>
        <w:t xml:space="preserve">　</w:t>
      </w:r>
      <w:r w:rsidR="006B0727" w:rsidRPr="00476030">
        <w:rPr>
          <w:rFonts w:hint="eastAsia"/>
        </w:rPr>
        <w:t>不適切なパラメータ設定による温度推移</w:t>
      </w:r>
    </w:p>
    <w:p w14:paraId="12E9CB57" w14:textId="77777777" w:rsidR="007E2E57" w:rsidRPr="00476030" w:rsidRDefault="007E2E57" w:rsidP="007E2E57">
      <w:pPr>
        <w:pStyle w:val="space"/>
        <w:rPr>
          <w:rFonts w:eastAsia="PMingLiU"/>
        </w:rPr>
      </w:pPr>
    </w:p>
    <w:p w14:paraId="2E2A8260" w14:textId="77777777" w:rsidR="00A21D01" w:rsidRPr="00476030" w:rsidRDefault="00A21D01" w:rsidP="0027055D">
      <w:pPr>
        <w:rPr>
          <w:rFonts w:eastAsia="PMingLiU"/>
        </w:rPr>
      </w:pPr>
    </w:p>
    <w:p w14:paraId="2FD87870" w14:textId="77777777" w:rsidR="00A21D01" w:rsidRPr="00476030" w:rsidRDefault="00A21D01" w:rsidP="0027055D">
      <w:pPr>
        <w:rPr>
          <w:rFonts w:eastAsia="PMingLiU"/>
        </w:rPr>
      </w:pPr>
    </w:p>
    <w:p w14:paraId="1E91392E" w14:textId="77777777" w:rsidR="00A21D01" w:rsidRPr="00476030" w:rsidRDefault="00A21D01" w:rsidP="0027055D">
      <w:pPr>
        <w:rPr>
          <w:rFonts w:eastAsia="PMingLiU"/>
        </w:rPr>
      </w:pPr>
    </w:p>
    <w:p w14:paraId="444B610B" w14:textId="77777777" w:rsidR="00A21D01" w:rsidRPr="00476030" w:rsidRDefault="00A21D01" w:rsidP="0027055D">
      <w:pPr>
        <w:rPr>
          <w:rFonts w:eastAsia="PMingLiU"/>
        </w:rPr>
      </w:pPr>
    </w:p>
    <w:p w14:paraId="1AD6B9D7" w14:textId="77777777" w:rsidR="00A21D01" w:rsidRPr="00476030" w:rsidRDefault="00A21D01" w:rsidP="0027055D">
      <w:pPr>
        <w:rPr>
          <w:rFonts w:eastAsia="PMingLiU"/>
        </w:rPr>
      </w:pPr>
    </w:p>
    <w:p w14:paraId="3AA43496" w14:textId="77777777" w:rsidR="00A21D01" w:rsidRPr="00476030" w:rsidRDefault="00A21D01" w:rsidP="0027055D">
      <w:pPr>
        <w:rPr>
          <w:rFonts w:eastAsia="PMingLiU"/>
        </w:rPr>
      </w:pPr>
    </w:p>
    <w:p w14:paraId="48824345" w14:textId="77777777" w:rsidR="00A21D01" w:rsidRPr="00476030" w:rsidRDefault="00A21D01" w:rsidP="0027055D">
      <w:pPr>
        <w:rPr>
          <w:rFonts w:eastAsia="PMingLiU"/>
        </w:rPr>
      </w:pPr>
    </w:p>
    <w:p w14:paraId="485B93AB" w14:textId="77777777" w:rsidR="00A21D01" w:rsidRPr="00476030" w:rsidRDefault="00A21D01" w:rsidP="0027055D">
      <w:pPr>
        <w:rPr>
          <w:rFonts w:eastAsia="PMingLiU"/>
        </w:rPr>
      </w:pPr>
    </w:p>
    <w:p w14:paraId="7C3CECA5" w14:textId="77777777" w:rsidR="00A21D01" w:rsidRPr="00476030" w:rsidRDefault="00A21D01" w:rsidP="0027055D">
      <w:pPr>
        <w:rPr>
          <w:rFonts w:eastAsia="PMingLiU"/>
        </w:rPr>
      </w:pPr>
    </w:p>
    <w:p w14:paraId="484F7ADD" w14:textId="77777777" w:rsidR="00A21D01" w:rsidRPr="00476030" w:rsidRDefault="00A21D01" w:rsidP="0027055D">
      <w:pPr>
        <w:rPr>
          <w:rFonts w:eastAsia="PMingLiU"/>
        </w:rPr>
      </w:pPr>
    </w:p>
    <w:p w14:paraId="2C29531E" w14:textId="77777777" w:rsidR="00A21D01" w:rsidRPr="00476030" w:rsidRDefault="00A21D01" w:rsidP="0027055D">
      <w:pPr>
        <w:rPr>
          <w:rFonts w:eastAsia="PMingLiU"/>
        </w:rPr>
      </w:pPr>
    </w:p>
    <w:p w14:paraId="48666FC7" w14:textId="77777777" w:rsidR="00A21D01" w:rsidRPr="00476030" w:rsidRDefault="00A21D01" w:rsidP="0027055D">
      <w:pPr>
        <w:rPr>
          <w:rFonts w:eastAsia="PMingLiU"/>
        </w:rPr>
      </w:pPr>
    </w:p>
    <w:p w14:paraId="1CDB02E2" w14:textId="77777777" w:rsidR="00A21D01" w:rsidRPr="00476030" w:rsidRDefault="00A21D01" w:rsidP="0027055D">
      <w:pPr>
        <w:rPr>
          <w:rFonts w:eastAsia="PMingLiU"/>
        </w:rPr>
      </w:pPr>
    </w:p>
    <w:p w14:paraId="190A468F" w14:textId="77777777" w:rsidR="00A21D01" w:rsidRPr="00476030" w:rsidRDefault="00A21D01" w:rsidP="0027055D">
      <w:pPr>
        <w:rPr>
          <w:rFonts w:eastAsia="PMingLiU"/>
        </w:rPr>
      </w:pPr>
    </w:p>
    <w:p w14:paraId="3A41A71A" w14:textId="77777777" w:rsidR="00A21D01" w:rsidRPr="00476030" w:rsidRDefault="00A21D01" w:rsidP="0027055D">
      <w:pPr>
        <w:rPr>
          <w:rFonts w:eastAsia="PMingLiU"/>
        </w:rPr>
      </w:pPr>
    </w:p>
    <w:p w14:paraId="03B47168" w14:textId="77777777" w:rsidR="00A21D01" w:rsidRPr="00476030" w:rsidRDefault="00A21D01" w:rsidP="0027055D">
      <w:pPr>
        <w:rPr>
          <w:rFonts w:eastAsia="PMingLiU"/>
        </w:rPr>
      </w:pPr>
    </w:p>
    <w:p w14:paraId="3C6F57E8" w14:textId="77777777" w:rsidR="00A21D01" w:rsidRPr="00476030" w:rsidRDefault="00A21D01" w:rsidP="0027055D">
      <w:pPr>
        <w:rPr>
          <w:rFonts w:eastAsia="PMingLiU"/>
        </w:rPr>
      </w:pPr>
    </w:p>
    <w:p w14:paraId="168C30CE" w14:textId="77777777" w:rsidR="00A21D01" w:rsidRPr="00476030" w:rsidRDefault="00A21D01" w:rsidP="0027055D">
      <w:pPr>
        <w:rPr>
          <w:rFonts w:eastAsia="PMingLiU"/>
        </w:rPr>
      </w:pPr>
    </w:p>
    <w:p w14:paraId="1B391A4B" w14:textId="77777777" w:rsidR="00A21D01" w:rsidRPr="00476030" w:rsidRDefault="00A21D01" w:rsidP="0027055D">
      <w:pPr>
        <w:rPr>
          <w:rFonts w:eastAsia="PMingLiU"/>
        </w:rPr>
      </w:pPr>
    </w:p>
    <w:p w14:paraId="78B25F59" w14:textId="77777777" w:rsidR="00A21D01" w:rsidRPr="00476030" w:rsidRDefault="00A21D01" w:rsidP="0027055D">
      <w:pPr>
        <w:rPr>
          <w:rFonts w:eastAsia="PMingLiU"/>
        </w:rPr>
      </w:pPr>
    </w:p>
    <w:p w14:paraId="6E00CAB2" w14:textId="72BD72B1" w:rsidR="007E2E57" w:rsidRPr="00476030" w:rsidRDefault="007E2E57" w:rsidP="00B3460C">
      <w:pPr>
        <w:pStyle w:val="Level1unordered"/>
        <w:rPr>
          <w:lang w:eastAsia="ja-JP"/>
        </w:rPr>
      </w:pPr>
      <w:r w:rsidRPr="00476030">
        <w:rPr>
          <w:rFonts w:hint="eastAsia"/>
          <w:highlight w:val="lightGray"/>
          <w:lang w:eastAsia="ja-JP"/>
        </w:rPr>
        <w:br w:type="page"/>
      </w:r>
      <w:r w:rsidRPr="00476030">
        <w:rPr>
          <w:rFonts w:hint="eastAsia"/>
          <w:lang w:eastAsia="ja-JP"/>
        </w:rPr>
        <w:lastRenderedPageBreak/>
        <w:t>弊社設定パラメータと</w:t>
      </w:r>
      <w:proofErr w:type="spellStart"/>
      <w:r w:rsidRPr="00476030">
        <w:rPr>
          <w:rFonts w:hint="eastAsia"/>
          <w:lang w:eastAsia="ja-JP"/>
        </w:rPr>
        <w:t>Salvator</w:t>
      </w:r>
      <w:proofErr w:type="spellEnd"/>
      <w:r w:rsidRPr="00476030">
        <w:rPr>
          <w:rFonts w:hint="eastAsia"/>
          <w:lang w:eastAsia="ja-JP"/>
        </w:rPr>
        <w:t>-X</w:t>
      </w:r>
      <w:r w:rsidR="002227D4" w:rsidRPr="00476030">
        <w:rPr>
          <w:rFonts w:hint="eastAsia"/>
          <w:lang w:eastAsia="ja-JP"/>
        </w:rPr>
        <w:t>における高負荷と中負荷での制御イメージを</w:t>
      </w:r>
      <w:r w:rsidR="00206CAB">
        <w:rPr>
          <w:lang w:eastAsia="ja-JP"/>
        </w:rPr>
        <w:fldChar w:fldCharType="begin"/>
      </w:r>
      <w:r w:rsidR="00206CAB">
        <w:rPr>
          <w:lang w:eastAsia="ja-JP"/>
        </w:rPr>
        <w:instrText xml:space="preserve"> </w:instrText>
      </w:r>
      <w:r w:rsidR="00206CAB">
        <w:rPr>
          <w:rFonts w:hint="eastAsia"/>
          <w:lang w:eastAsia="ja-JP"/>
        </w:rPr>
        <w:instrText>REF _Ref513626726 \h</w:instrText>
      </w:r>
      <w:r w:rsidR="00206CAB">
        <w:rPr>
          <w:lang w:eastAsia="ja-JP"/>
        </w:rPr>
        <w:instrText xml:space="preserve"> </w:instrText>
      </w:r>
      <w:r w:rsidR="00206CAB">
        <w:rPr>
          <w:lang w:eastAsia="ja-JP"/>
        </w:rPr>
      </w:r>
      <w:r w:rsidR="00206CAB">
        <w:rPr>
          <w:lang w:eastAsia="ja-JP"/>
        </w:rPr>
        <w:fldChar w:fldCharType="separate"/>
      </w:r>
      <w:r w:rsidR="00635E9F" w:rsidRPr="00476030">
        <w:rPr>
          <w:rFonts w:hint="eastAsia"/>
        </w:rPr>
        <w:t>図</w:t>
      </w:r>
      <w:r w:rsidR="00635E9F" w:rsidRPr="00476030">
        <w:rPr>
          <w:rFonts w:hint="eastAsia"/>
        </w:rPr>
        <w:t xml:space="preserve"> </w:t>
      </w:r>
      <w:r w:rsidR="00635E9F">
        <w:rPr>
          <w:noProof/>
        </w:rPr>
        <w:t>4</w:t>
      </w:r>
      <w:r w:rsidR="00635E9F" w:rsidRPr="00476030">
        <w:noBreakHyphen/>
      </w:r>
      <w:r w:rsidR="00635E9F">
        <w:rPr>
          <w:noProof/>
        </w:rPr>
        <w:t>2</w:t>
      </w:r>
      <w:r w:rsidR="00206CAB">
        <w:rPr>
          <w:lang w:eastAsia="ja-JP"/>
        </w:rPr>
        <w:fldChar w:fldCharType="end"/>
      </w:r>
      <w:r w:rsidRPr="00476030">
        <w:rPr>
          <w:rFonts w:hint="eastAsia"/>
          <w:lang w:eastAsia="ja-JP"/>
        </w:rPr>
        <w:t>に示します。</w:t>
      </w:r>
    </w:p>
    <w:p w14:paraId="2F6D0820" w14:textId="77777777" w:rsidR="007E2E57" w:rsidRPr="00476030" w:rsidRDefault="007E2E57" w:rsidP="00967972">
      <w:pPr>
        <w:pStyle w:val="listend"/>
        <w:rPr>
          <w:rFonts w:eastAsia="PMingLiU"/>
          <w:lang w:eastAsia="ja-JP"/>
        </w:rPr>
      </w:pPr>
    </w:p>
    <w:tbl>
      <w:tblPr>
        <w:tblW w:w="9907" w:type="dxa"/>
        <w:tblInd w:w="-131" w:type="dxa"/>
        <w:tblBorders>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267"/>
        <w:gridCol w:w="985"/>
        <w:gridCol w:w="453"/>
        <w:gridCol w:w="548"/>
        <w:gridCol w:w="421"/>
        <w:gridCol w:w="713"/>
        <w:gridCol w:w="259"/>
        <w:gridCol w:w="875"/>
        <w:gridCol w:w="283"/>
        <w:gridCol w:w="300"/>
        <w:gridCol w:w="486"/>
        <w:gridCol w:w="773"/>
        <w:gridCol w:w="426"/>
        <w:gridCol w:w="708"/>
        <w:gridCol w:w="426"/>
        <w:gridCol w:w="425"/>
        <w:gridCol w:w="425"/>
        <w:gridCol w:w="567"/>
        <w:gridCol w:w="284"/>
        <w:gridCol w:w="283"/>
      </w:tblGrid>
      <w:tr w:rsidR="009446EE" w:rsidRPr="00476030" w14:paraId="259C1DE6" w14:textId="77777777" w:rsidTr="00353906">
        <w:trPr>
          <w:cantSplit/>
          <w:trHeight w:val="280"/>
          <w:tblHeader/>
        </w:trPr>
        <w:tc>
          <w:tcPr>
            <w:tcW w:w="267" w:type="dxa"/>
            <w:tcBorders>
              <w:top w:val="single" w:sz="4" w:space="0" w:color="auto"/>
              <w:left w:val="single" w:sz="4" w:space="0" w:color="auto"/>
              <w:bottom w:val="nil"/>
              <w:right w:val="nil"/>
            </w:tcBorders>
            <w:shd w:val="clear" w:color="auto" w:fill="auto"/>
            <w:vAlign w:val="bottom"/>
          </w:tcPr>
          <w:p w14:paraId="04DD780A"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1438" w:type="dxa"/>
            <w:gridSpan w:val="2"/>
            <w:tcBorders>
              <w:top w:val="single" w:sz="4" w:space="0" w:color="auto"/>
              <w:left w:val="nil"/>
              <w:bottom w:val="nil"/>
              <w:right w:val="nil"/>
            </w:tcBorders>
            <w:shd w:val="clear" w:color="auto" w:fill="auto"/>
            <w:vAlign w:val="bottom"/>
          </w:tcPr>
          <w:p w14:paraId="3F52C4E4"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548" w:type="dxa"/>
            <w:tcBorders>
              <w:top w:val="single" w:sz="4" w:space="0" w:color="auto"/>
              <w:left w:val="nil"/>
              <w:bottom w:val="nil"/>
              <w:right w:val="nil"/>
            </w:tcBorders>
            <w:shd w:val="clear" w:color="auto" w:fill="auto"/>
            <w:vAlign w:val="bottom"/>
          </w:tcPr>
          <w:p w14:paraId="65582D93"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1" w:type="dxa"/>
            <w:tcBorders>
              <w:top w:val="single" w:sz="4" w:space="0" w:color="auto"/>
              <w:left w:val="nil"/>
              <w:bottom w:val="nil"/>
              <w:right w:val="nil"/>
            </w:tcBorders>
            <w:shd w:val="clear" w:color="auto" w:fill="auto"/>
            <w:vAlign w:val="bottom"/>
          </w:tcPr>
          <w:p w14:paraId="02D95CF0"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713" w:type="dxa"/>
            <w:tcBorders>
              <w:top w:val="single" w:sz="4" w:space="0" w:color="auto"/>
              <w:left w:val="nil"/>
              <w:bottom w:val="nil"/>
              <w:right w:val="nil"/>
            </w:tcBorders>
            <w:shd w:val="clear" w:color="auto" w:fill="auto"/>
            <w:vAlign w:val="bottom"/>
          </w:tcPr>
          <w:p w14:paraId="67CF1251"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59" w:type="dxa"/>
            <w:tcBorders>
              <w:top w:val="single" w:sz="4" w:space="0" w:color="auto"/>
              <w:left w:val="nil"/>
              <w:bottom w:val="nil"/>
              <w:right w:val="nil"/>
            </w:tcBorders>
            <w:shd w:val="clear" w:color="auto" w:fill="auto"/>
            <w:vAlign w:val="bottom"/>
          </w:tcPr>
          <w:p w14:paraId="0DFE90F0"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875" w:type="dxa"/>
            <w:tcBorders>
              <w:top w:val="single" w:sz="4" w:space="0" w:color="auto"/>
              <w:left w:val="nil"/>
              <w:bottom w:val="nil"/>
              <w:right w:val="nil"/>
            </w:tcBorders>
            <w:shd w:val="clear" w:color="auto" w:fill="auto"/>
            <w:vAlign w:val="bottom"/>
          </w:tcPr>
          <w:p w14:paraId="7A0AF3B1"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83" w:type="dxa"/>
            <w:tcBorders>
              <w:top w:val="single" w:sz="4" w:space="0" w:color="auto"/>
              <w:left w:val="nil"/>
              <w:bottom w:val="nil"/>
              <w:right w:val="nil"/>
            </w:tcBorders>
            <w:shd w:val="clear" w:color="auto" w:fill="auto"/>
            <w:vAlign w:val="bottom"/>
          </w:tcPr>
          <w:p w14:paraId="1133C976"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300" w:type="dxa"/>
            <w:tcBorders>
              <w:top w:val="single" w:sz="4" w:space="0" w:color="auto"/>
              <w:left w:val="nil"/>
              <w:bottom w:val="nil"/>
              <w:right w:val="nil"/>
            </w:tcBorders>
            <w:shd w:val="clear" w:color="auto" w:fill="auto"/>
            <w:vAlign w:val="bottom"/>
          </w:tcPr>
          <w:p w14:paraId="0AC46699"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86" w:type="dxa"/>
            <w:tcBorders>
              <w:top w:val="single" w:sz="4" w:space="0" w:color="auto"/>
              <w:left w:val="nil"/>
              <w:bottom w:val="nil"/>
              <w:right w:val="nil"/>
            </w:tcBorders>
            <w:shd w:val="clear" w:color="auto" w:fill="auto"/>
            <w:vAlign w:val="bottom"/>
          </w:tcPr>
          <w:p w14:paraId="2BA0ADEF"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773" w:type="dxa"/>
            <w:tcBorders>
              <w:top w:val="single" w:sz="4" w:space="0" w:color="auto"/>
              <w:left w:val="nil"/>
              <w:bottom w:val="nil"/>
              <w:right w:val="nil"/>
            </w:tcBorders>
            <w:shd w:val="clear" w:color="auto" w:fill="auto"/>
            <w:vAlign w:val="bottom"/>
          </w:tcPr>
          <w:p w14:paraId="4E3D860F"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6" w:type="dxa"/>
            <w:tcBorders>
              <w:top w:val="single" w:sz="4" w:space="0" w:color="auto"/>
              <w:left w:val="nil"/>
              <w:bottom w:val="nil"/>
              <w:right w:val="nil"/>
            </w:tcBorders>
            <w:shd w:val="clear" w:color="auto" w:fill="auto"/>
            <w:vAlign w:val="bottom"/>
          </w:tcPr>
          <w:p w14:paraId="294CDE4B"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708" w:type="dxa"/>
            <w:tcBorders>
              <w:top w:val="single" w:sz="4" w:space="0" w:color="auto"/>
              <w:left w:val="nil"/>
              <w:bottom w:val="nil"/>
              <w:right w:val="nil"/>
            </w:tcBorders>
            <w:shd w:val="clear" w:color="auto" w:fill="auto"/>
            <w:vAlign w:val="bottom"/>
          </w:tcPr>
          <w:p w14:paraId="04F8ABDB"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6" w:type="dxa"/>
            <w:tcBorders>
              <w:top w:val="single" w:sz="4" w:space="0" w:color="auto"/>
              <w:left w:val="nil"/>
              <w:bottom w:val="nil"/>
              <w:right w:val="nil"/>
            </w:tcBorders>
          </w:tcPr>
          <w:p w14:paraId="52E5A468"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5" w:type="dxa"/>
            <w:tcBorders>
              <w:top w:val="single" w:sz="4" w:space="0" w:color="auto"/>
              <w:left w:val="nil"/>
              <w:bottom w:val="nil"/>
              <w:right w:val="nil"/>
            </w:tcBorders>
            <w:shd w:val="clear" w:color="auto" w:fill="auto"/>
            <w:vAlign w:val="bottom"/>
          </w:tcPr>
          <w:p w14:paraId="4EE11E4B"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5" w:type="dxa"/>
            <w:tcBorders>
              <w:top w:val="single" w:sz="4" w:space="0" w:color="auto"/>
              <w:left w:val="nil"/>
              <w:bottom w:val="nil"/>
              <w:right w:val="nil"/>
            </w:tcBorders>
            <w:shd w:val="clear" w:color="auto" w:fill="auto"/>
            <w:vAlign w:val="bottom"/>
          </w:tcPr>
          <w:p w14:paraId="2D540E65"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567" w:type="dxa"/>
            <w:tcBorders>
              <w:top w:val="single" w:sz="4" w:space="0" w:color="auto"/>
              <w:left w:val="nil"/>
              <w:bottom w:val="nil"/>
              <w:right w:val="nil"/>
            </w:tcBorders>
            <w:shd w:val="clear" w:color="auto" w:fill="auto"/>
            <w:vAlign w:val="bottom"/>
          </w:tcPr>
          <w:p w14:paraId="0CB908CB"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84" w:type="dxa"/>
            <w:tcBorders>
              <w:top w:val="single" w:sz="4" w:space="0" w:color="auto"/>
              <w:left w:val="nil"/>
              <w:bottom w:val="nil"/>
              <w:right w:val="nil"/>
            </w:tcBorders>
            <w:shd w:val="clear" w:color="auto" w:fill="auto"/>
            <w:vAlign w:val="bottom"/>
          </w:tcPr>
          <w:p w14:paraId="31930DE4"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83" w:type="dxa"/>
            <w:tcBorders>
              <w:top w:val="single" w:sz="4" w:space="0" w:color="auto"/>
              <w:left w:val="nil"/>
              <w:bottom w:val="nil"/>
              <w:right w:val="single" w:sz="4" w:space="0" w:color="auto"/>
            </w:tcBorders>
            <w:shd w:val="clear" w:color="auto" w:fill="auto"/>
            <w:vAlign w:val="bottom"/>
          </w:tcPr>
          <w:p w14:paraId="7188BBDE"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r>
      <w:tr w:rsidR="00E41199" w:rsidRPr="00476030" w14:paraId="25CE6525" w14:textId="77777777" w:rsidTr="00E41199">
        <w:tblPrEx>
          <w:tblCellMar>
            <w:left w:w="99" w:type="dxa"/>
            <w:right w:w="99" w:type="dxa"/>
          </w:tblCellMar>
        </w:tblPrEx>
        <w:trPr>
          <w:cantSplit/>
          <w:trHeight w:val="280"/>
          <w:tblHeader/>
        </w:trPr>
        <w:tc>
          <w:tcPr>
            <w:tcW w:w="267" w:type="dxa"/>
            <w:tcBorders>
              <w:top w:val="nil"/>
              <w:left w:val="single" w:sz="4" w:space="0" w:color="auto"/>
              <w:bottom w:val="nil"/>
              <w:right w:val="nil"/>
            </w:tcBorders>
            <w:shd w:val="clear" w:color="auto" w:fill="auto"/>
            <w:vAlign w:val="bottom"/>
          </w:tcPr>
          <w:p w14:paraId="7133C9E8"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1438" w:type="dxa"/>
            <w:gridSpan w:val="2"/>
            <w:tcBorders>
              <w:top w:val="nil"/>
              <w:left w:val="nil"/>
              <w:bottom w:val="nil"/>
              <w:right w:val="nil"/>
            </w:tcBorders>
            <w:shd w:val="clear" w:color="auto" w:fill="auto"/>
            <w:vAlign w:val="bottom"/>
          </w:tcPr>
          <w:p w14:paraId="6AD5C2D0" w14:textId="77777777" w:rsidR="001E2490" w:rsidRPr="00476030" w:rsidRDefault="001E2490" w:rsidP="00D908A2">
            <w:pPr>
              <w:keepNext/>
              <w:keepLines/>
              <w:spacing w:before="20" w:after="60" w:line="220" w:lineRule="exact"/>
              <w:ind w:left="57" w:right="57"/>
              <w:rPr>
                <w:noProof/>
              </w:rPr>
            </w:pPr>
          </w:p>
        </w:tc>
        <w:tc>
          <w:tcPr>
            <w:tcW w:w="548" w:type="dxa"/>
            <w:tcBorders>
              <w:top w:val="nil"/>
              <w:left w:val="nil"/>
              <w:bottom w:val="nil"/>
              <w:right w:val="nil"/>
            </w:tcBorders>
            <w:shd w:val="clear" w:color="auto" w:fill="auto"/>
            <w:vAlign w:val="bottom"/>
          </w:tcPr>
          <w:p w14:paraId="259F9761" w14:textId="77777777" w:rsidR="001E2490" w:rsidRPr="00476030" w:rsidRDefault="00B3003C" w:rsidP="00D908A2">
            <w:pPr>
              <w:keepNext/>
              <w:keepLines/>
              <w:spacing w:before="20" w:after="60" w:line="220" w:lineRule="exact"/>
              <w:ind w:left="57" w:right="57"/>
              <w:rPr>
                <w:rFonts w:ascii="Arial" w:eastAsia="Arial" w:hAnsi="Arial" w:cs="Arial"/>
                <w:b/>
                <w:noProof/>
                <w:sz w:val="16"/>
                <w:szCs w:val="16"/>
              </w:rPr>
            </w:pPr>
            <w:r w:rsidRPr="00476030">
              <w:rPr>
                <w:noProof/>
              </w:rPr>
              <mc:AlternateContent>
                <mc:Choice Requires="wps">
                  <w:drawing>
                    <wp:anchor distT="0" distB="0" distL="114300" distR="114300" simplePos="0" relativeHeight="251808256" behindDoc="0" locked="0" layoutInCell="1" allowOverlap="1" wp14:anchorId="2AE7B543" wp14:editId="162187CF">
                      <wp:simplePos x="0" y="0"/>
                      <wp:positionH relativeFrom="column">
                        <wp:posOffset>-352425</wp:posOffset>
                      </wp:positionH>
                      <wp:positionV relativeFrom="paragraph">
                        <wp:posOffset>55880</wp:posOffset>
                      </wp:positionV>
                      <wp:extent cx="679450" cy="190500"/>
                      <wp:effectExtent l="0" t="0" r="6350" b="0"/>
                      <wp:wrapNone/>
                      <wp:docPr id="843" name="テキスト ボックス 8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9A850" w14:textId="77777777" w:rsidR="009D5E56" w:rsidRPr="00CA0C06" w:rsidRDefault="009D5E56" w:rsidP="00D02C39">
                                  <w:pPr>
                                    <w:pStyle w:val="tablehead"/>
                                    <w:spacing w:after="0"/>
                                    <w:jc w:val="left"/>
                                    <w:rPr>
                                      <w:rFonts w:asciiTheme="majorHAnsi" w:hAnsiTheme="majorHAnsi" w:cstheme="majorHAnsi"/>
                                      <w:sz w:val="18"/>
                                      <w:szCs w:val="18"/>
                                    </w:rPr>
                                  </w:pPr>
                                  <w:r w:rsidRPr="00E7255B">
                                    <w:rPr>
                                      <w:rFonts w:ascii="ＭＳ ゴシック" w:hAnsi="ＭＳ ゴシック" w:cs="Arial"/>
                                      <w:color w:val="000000"/>
                                      <w:sz w:val="18"/>
                                      <w:szCs w:val="18"/>
                                    </w:rPr>
                                    <w:t>温度</w:t>
                                  </w:r>
                                  <w:proofErr w:type="spellStart"/>
                                  <w:r>
                                    <w:rPr>
                                      <w:rFonts w:asciiTheme="minorHAnsi" w:hAnsiTheme="minorHAnsi" w:cstheme="majorHAnsi"/>
                                      <w:color w:val="000000"/>
                                      <w:sz w:val="18"/>
                                      <w:szCs w:val="18"/>
                                    </w:rPr>
                                    <w:t>Tj</w:t>
                                  </w:r>
                                  <w:proofErr w:type="spellEnd"/>
                                  <w:r w:rsidRPr="00CA0C06">
                                    <w:rPr>
                                      <w:rFonts w:asciiTheme="majorHAnsi" w:hAnsiTheme="majorHAnsi" w:cstheme="majorHAnsi"/>
                                      <w:color w:val="000000"/>
                                      <w:sz w:val="18"/>
                                      <w:szCs w:val="18"/>
                                    </w:rPr>
                                    <w:t>[</w:t>
                                  </w:r>
                                  <w:r w:rsidRPr="00CA0C06">
                                    <w:rPr>
                                      <w:rFonts w:ascii="ＭＳ ゴシック" w:hAnsi="ＭＳ ゴシック" w:cs="ＭＳ ゴシック" w:hint="eastAsia"/>
                                      <w:color w:val="000000"/>
                                      <w:sz w:val="18"/>
                                      <w:szCs w:val="18"/>
                                    </w:rPr>
                                    <w:t>℃</w:t>
                                  </w:r>
                                  <w:r w:rsidRPr="00CA0C06">
                                    <w:rPr>
                                      <w:rFonts w:asciiTheme="majorHAnsi" w:hAnsiTheme="majorHAnsi" w:cstheme="majorHAnsi"/>
                                      <w:color w:val="000000"/>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7B543" id="テキスト ボックス 843" o:spid="_x0000_s1192" type="#_x0000_t202" style="position:absolute;left:0;text-align:left;margin-left:-27.75pt;margin-top:4.4pt;width:53.5pt;height:1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" filled="f" stroked="f">
                      <v:textbox inset="0,0,0,0">
                        <w:txbxContent>
                          <w:p w14:paraId="0B09A850" w14:textId="77777777" w:rsidR="009D5E56" w:rsidRPr="00CA0C06" w:rsidRDefault="009D5E56" w:rsidP="00D02C39">
                            <w:pPr>
                              <w:pStyle w:val="tablehead"/>
                              <w:spacing w:after="0"/>
                              <w:jc w:val="left"/>
                              <w:rPr>
                                <w:rFonts w:asciiTheme="majorHAnsi" w:hAnsiTheme="majorHAnsi" w:cstheme="majorHAnsi"/>
                                <w:sz w:val="18"/>
                                <w:szCs w:val="18"/>
                              </w:rPr>
                            </w:pPr>
                            <w:r w:rsidRPr="00E7255B">
                              <w:rPr>
                                <w:rFonts w:ascii="ＭＳ ゴシック" w:hAnsi="ＭＳ ゴシック" w:cs="Arial"/>
                                <w:color w:val="000000"/>
                                <w:sz w:val="18"/>
                                <w:szCs w:val="18"/>
                              </w:rPr>
                              <w:t>温度</w:t>
                            </w:r>
                            <w:proofErr w:type="spellStart"/>
                            <w:r>
                              <w:rPr>
                                <w:rFonts w:asciiTheme="minorHAnsi" w:hAnsiTheme="minorHAnsi" w:cstheme="majorHAnsi"/>
                                <w:color w:val="000000"/>
                                <w:sz w:val="18"/>
                                <w:szCs w:val="18"/>
                              </w:rPr>
                              <w:t>Tj</w:t>
                            </w:r>
                            <w:proofErr w:type="spellEnd"/>
                            <w:r w:rsidRPr="00CA0C06">
                              <w:rPr>
                                <w:rFonts w:asciiTheme="majorHAnsi" w:hAnsiTheme="majorHAnsi" w:cstheme="majorHAnsi"/>
                                <w:color w:val="000000"/>
                                <w:sz w:val="18"/>
                                <w:szCs w:val="18"/>
                              </w:rPr>
                              <w:t>[</w:t>
                            </w:r>
                            <w:r w:rsidRPr="00CA0C06">
                              <w:rPr>
                                <w:rFonts w:ascii="ＭＳ ゴシック" w:hAnsi="ＭＳ ゴシック" w:cs="ＭＳ ゴシック" w:hint="eastAsia"/>
                                <w:color w:val="000000"/>
                                <w:sz w:val="18"/>
                                <w:szCs w:val="18"/>
                              </w:rPr>
                              <w:t>℃</w:t>
                            </w:r>
                            <w:r w:rsidRPr="00CA0C06">
                              <w:rPr>
                                <w:rFonts w:asciiTheme="majorHAnsi" w:hAnsiTheme="majorHAnsi" w:cstheme="majorHAnsi"/>
                                <w:color w:val="000000"/>
                                <w:sz w:val="18"/>
                                <w:szCs w:val="18"/>
                              </w:rPr>
                              <w:t>]</w:t>
                            </w:r>
                          </w:p>
                        </w:txbxContent>
                      </v:textbox>
                    </v:shape>
                  </w:pict>
                </mc:Fallback>
              </mc:AlternateContent>
            </w:r>
            <w:r w:rsidRPr="00476030">
              <w:rPr>
                <w:rFonts w:ascii="Arial" w:eastAsia="Arial" w:hAnsi="Arial" w:cs="Arial"/>
                <w:b/>
                <w:noProof/>
                <w:sz w:val="16"/>
                <w:szCs w:val="16"/>
              </w:rPr>
              <mc:AlternateContent>
                <mc:Choice Requires="wps">
                  <w:drawing>
                    <wp:anchor distT="0" distB="0" distL="114300" distR="114300" simplePos="0" relativeHeight="251796992" behindDoc="0" locked="0" layoutInCell="1" allowOverlap="1" wp14:anchorId="1F63DA15" wp14:editId="54B20EDA">
                      <wp:simplePos x="0" y="0"/>
                      <wp:positionH relativeFrom="column">
                        <wp:posOffset>287020</wp:posOffset>
                      </wp:positionH>
                      <wp:positionV relativeFrom="paragraph">
                        <wp:posOffset>142875</wp:posOffset>
                      </wp:positionV>
                      <wp:extent cx="0" cy="179705"/>
                      <wp:effectExtent l="76200" t="38100" r="57150" b="10795"/>
                      <wp:wrapNone/>
                      <wp:docPr id="844" name="直線矢印コネクタ 844"/>
                      <wp:cNvGraphicFramePr/>
                      <a:graphic xmlns:a="http://schemas.openxmlformats.org/drawingml/2006/main">
                        <a:graphicData uri="http://schemas.microsoft.com/office/word/2010/wordprocessingShape">
                          <wps:wsp>
                            <wps:cNvCnPr/>
                            <wps:spPr>
                              <a:xfrm flipH="1" flipV="1">
                                <a:off x="0" y="0"/>
                                <a:ext cx="0"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29C58C" id="_x0000_t32" coordsize="21600,21600" o:spt="32" o:oned="t" path="m,l21600,21600e" filled="f">
                      <v:path arrowok="t" fillok="f" o:connecttype="none"/>
                      <o:lock v:ext="edit" shapetype="t"/>
                    </v:shapetype>
                    <v:shape id="直線矢印コネクタ 844" o:spid="_x0000_s1026" type="#_x0000_t32" style="position:absolute;left:0;text-align:left;margin-left:22.6pt;margin-top:11.25pt;width:0;height:14.15pt;flip:x y;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" strokecolor="black [3213]">
                      <v:stroke endarrow="block"/>
                    </v:shape>
                  </w:pict>
                </mc:Fallback>
              </mc:AlternateContent>
            </w:r>
          </w:p>
        </w:tc>
        <w:tc>
          <w:tcPr>
            <w:tcW w:w="421" w:type="dxa"/>
            <w:tcBorders>
              <w:top w:val="nil"/>
              <w:left w:val="nil"/>
              <w:bottom w:val="nil"/>
              <w:right w:val="nil"/>
            </w:tcBorders>
            <w:shd w:val="clear" w:color="auto" w:fill="auto"/>
            <w:vAlign w:val="bottom"/>
          </w:tcPr>
          <w:p w14:paraId="767F3AC7"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713" w:type="dxa"/>
            <w:tcBorders>
              <w:top w:val="nil"/>
              <w:left w:val="nil"/>
              <w:bottom w:val="nil"/>
              <w:right w:val="dashSmallGap" w:sz="4" w:space="0" w:color="auto"/>
            </w:tcBorders>
            <w:shd w:val="clear" w:color="auto" w:fill="auto"/>
            <w:vAlign w:val="bottom"/>
          </w:tcPr>
          <w:p w14:paraId="09FEDCA2"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259" w:type="dxa"/>
            <w:tcBorders>
              <w:top w:val="nil"/>
              <w:left w:val="dashSmallGap" w:sz="4" w:space="0" w:color="auto"/>
              <w:bottom w:val="nil"/>
              <w:right w:val="nil"/>
            </w:tcBorders>
            <w:shd w:val="clear" w:color="auto" w:fill="auto"/>
            <w:vAlign w:val="bottom"/>
          </w:tcPr>
          <w:p w14:paraId="1162DB8A"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875" w:type="dxa"/>
            <w:tcBorders>
              <w:top w:val="nil"/>
              <w:left w:val="nil"/>
              <w:bottom w:val="nil"/>
              <w:right w:val="dashSmallGap" w:sz="4" w:space="0" w:color="auto"/>
            </w:tcBorders>
            <w:shd w:val="clear" w:color="auto" w:fill="auto"/>
            <w:vAlign w:val="bottom"/>
          </w:tcPr>
          <w:p w14:paraId="188D08D0" w14:textId="77777777" w:rsidR="001E2490" w:rsidRPr="00476030" w:rsidRDefault="00E41199" w:rsidP="00D908A2">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843072" behindDoc="0" locked="0" layoutInCell="1" allowOverlap="1" wp14:anchorId="4DF09603" wp14:editId="21B7E29C">
                      <wp:simplePos x="0" y="0"/>
                      <wp:positionH relativeFrom="column">
                        <wp:posOffset>-251460</wp:posOffset>
                      </wp:positionH>
                      <wp:positionV relativeFrom="paragraph">
                        <wp:posOffset>31750</wp:posOffset>
                      </wp:positionV>
                      <wp:extent cx="738505" cy="175260"/>
                      <wp:effectExtent l="0" t="0" r="0" b="0"/>
                      <wp:wrapNone/>
                      <wp:docPr id="877" name="テキスト ボックス 4"/>
                      <wp:cNvGraphicFramePr/>
                      <a:graphic xmlns:a="http://schemas.openxmlformats.org/drawingml/2006/main">
                        <a:graphicData uri="http://schemas.microsoft.com/office/word/2010/wordprocessingShape">
                          <wps:wsp>
                            <wps:cNvSpPr txBox="1"/>
                            <wps:spPr>
                              <a:xfrm>
                                <a:off x="0" y="0"/>
                                <a:ext cx="738505" cy="1752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F7A8774" w14:textId="77777777" w:rsidR="009D5E56" w:rsidRPr="00E41199" w:rsidRDefault="009D5E56" w:rsidP="00E41199">
                                  <w:pPr>
                                    <w:pStyle w:val="tablehead"/>
                                    <w:rPr>
                                      <w:i/>
                                      <w:sz w:val="18"/>
                                      <w:szCs w:val="18"/>
                                    </w:rPr>
                                  </w:pPr>
                                  <w:r w:rsidRPr="00E41199">
                                    <w:rPr>
                                      <w:i/>
                                      <w:sz w:val="18"/>
                                      <w:szCs w:val="18"/>
                                    </w:rPr>
                                    <w:t>IPA</w:t>
                                  </w:r>
                                  <w:r w:rsidRPr="00E41199">
                                    <w:rPr>
                                      <w:rFonts w:hint="eastAsia"/>
                                      <w:i/>
                                      <w:sz w:val="18"/>
                                      <w:szCs w:val="18"/>
                                    </w:rPr>
                                    <w:t>動作期間</w:t>
                                  </w:r>
                                </w:p>
                                <w:p w14:paraId="5AAB4674" w14:textId="77777777" w:rsidR="009D5E56" w:rsidRPr="00E41199" w:rsidRDefault="009D5E56" w:rsidP="00353906">
                                  <w:pPr>
                                    <w:pStyle w:val="tablehead"/>
                                    <w:jc w:val="left"/>
                                    <w:rPr>
                                      <w:i/>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DF09603" id="テキスト ボックス 4" o:spid="_x0000_s1193" type="#_x0000_t202" style="position:absolute;left:0;text-align:left;margin-left:-19.8pt;margin-top:2.5pt;width:58.15pt;height:13.8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" filled="f" stroked="f">
                      <v:textbox inset="0,0,0,0">
                        <w:txbxContent>
                          <w:p w14:paraId="3F7A8774" w14:textId="77777777" w:rsidR="009D5E56" w:rsidRPr="00E41199" w:rsidRDefault="009D5E56" w:rsidP="00E41199">
                            <w:pPr>
                              <w:pStyle w:val="tablehead"/>
                              <w:rPr>
                                <w:i/>
                                <w:sz w:val="18"/>
                                <w:szCs w:val="18"/>
                              </w:rPr>
                            </w:pPr>
                            <w:r w:rsidRPr="00E41199">
                              <w:rPr>
                                <w:i/>
                                <w:sz w:val="18"/>
                                <w:szCs w:val="18"/>
                              </w:rPr>
                              <w:t>IPA</w:t>
                            </w:r>
                            <w:r w:rsidRPr="00E41199">
                              <w:rPr>
                                <w:rFonts w:hint="eastAsia"/>
                                <w:i/>
                                <w:sz w:val="18"/>
                                <w:szCs w:val="18"/>
                              </w:rPr>
                              <w:t>動作期間</w:t>
                            </w:r>
                          </w:p>
                          <w:p w14:paraId="5AAB4674" w14:textId="77777777" w:rsidR="009D5E56" w:rsidRPr="00E41199" w:rsidRDefault="009D5E56" w:rsidP="00353906">
                            <w:pPr>
                              <w:pStyle w:val="tablehead"/>
                              <w:jc w:val="left"/>
                              <w:rPr>
                                <w:i/>
                                <w:sz w:val="18"/>
                                <w:szCs w:val="18"/>
                              </w:rPr>
                            </w:pPr>
                          </w:p>
                        </w:txbxContent>
                      </v:textbox>
                    </v:shape>
                  </w:pict>
                </mc:Fallback>
              </mc:AlternateContent>
            </w:r>
          </w:p>
        </w:tc>
        <w:tc>
          <w:tcPr>
            <w:tcW w:w="283" w:type="dxa"/>
            <w:tcBorders>
              <w:top w:val="nil"/>
              <w:left w:val="dashSmallGap" w:sz="4" w:space="0" w:color="auto"/>
              <w:bottom w:val="nil"/>
              <w:right w:val="nil"/>
            </w:tcBorders>
            <w:shd w:val="clear" w:color="auto" w:fill="auto"/>
            <w:vAlign w:val="bottom"/>
          </w:tcPr>
          <w:p w14:paraId="7597D892"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300" w:type="dxa"/>
            <w:tcBorders>
              <w:top w:val="nil"/>
              <w:left w:val="nil"/>
              <w:bottom w:val="nil"/>
              <w:right w:val="nil"/>
            </w:tcBorders>
            <w:shd w:val="clear" w:color="auto" w:fill="auto"/>
            <w:vAlign w:val="bottom"/>
          </w:tcPr>
          <w:p w14:paraId="5D5C3E0A"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486" w:type="dxa"/>
            <w:tcBorders>
              <w:top w:val="nil"/>
              <w:left w:val="nil"/>
              <w:bottom w:val="nil"/>
              <w:right w:val="nil"/>
            </w:tcBorders>
            <w:shd w:val="clear" w:color="auto" w:fill="auto"/>
            <w:vAlign w:val="bottom"/>
          </w:tcPr>
          <w:p w14:paraId="36C50024" w14:textId="77777777" w:rsidR="001E2490" w:rsidRPr="00476030" w:rsidRDefault="00E41199" w:rsidP="00D908A2">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851264" behindDoc="0" locked="0" layoutInCell="1" allowOverlap="1" wp14:anchorId="267D3545" wp14:editId="2C714D31">
                      <wp:simplePos x="0" y="0"/>
                      <wp:positionH relativeFrom="column">
                        <wp:posOffset>204470</wp:posOffset>
                      </wp:positionH>
                      <wp:positionV relativeFrom="paragraph">
                        <wp:posOffset>28575</wp:posOffset>
                      </wp:positionV>
                      <wp:extent cx="783590" cy="144145"/>
                      <wp:effectExtent l="0" t="0" r="0" b="0"/>
                      <wp:wrapNone/>
                      <wp:docPr id="882" name="テキスト ボックス 4"/>
                      <wp:cNvGraphicFramePr/>
                      <a:graphic xmlns:a="http://schemas.openxmlformats.org/drawingml/2006/main">
                        <a:graphicData uri="http://schemas.microsoft.com/office/word/2010/wordprocessingShape">
                          <wps:wsp>
                            <wps:cNvSpPr txBox="1"/>
                            <wps:spPr>
                              <a:xfrm>
                                <a:off x="0" y="0"/>
                                <a:ext cx="783590" cy="14414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20EB1B6" w14:textId="77777777" w:rsidR="009D5E56" w:rsidRPr="00E41199" w:rsidRDefault="009D5E56" w:rsidP="00E41199">
                                  <w:pPr>
                                    <w:pStyle w:val="tablehead"/>
                                    <w:rPr>
                                      <w:sz w:val="18"/>
                                      <w:szCs w:val="18"/>
                                      <w:u w:val="single"/>
                                    </w:rPr>
                                  </w:pPr>
                                  <w:r w:rsidRPr="00E41199">
                                    <w:rPr>
                                      <w:sz w:val="18"/>
                                      <w:szCs w:val="18"/>
                                      <w:u w:val="single"/>
                                    </w:rPr>
                                    <w:t>EMS</w:t>
                                  </w:r>
                                  <w:r w:rsidRPr="00E41199">
                                    <w:rPr>
                                      <w:rFonts w:hint="eastAsia"/>
                                      <w:sz w:val="18"/>
                                      <w:szCs w:val="18"/>
                                      <w:u w:val="single"/>
                                    </w:rPr>
                                    <w:t>動作期間</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267D3545" id="_x0000_s1194" type="#_x0000_t202" style="position:absolute;left:0;text-align:left;margin-left:16.1pt;margin-top:2.25pt;width:61.7pt;height:11.3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" filled="f" stroked="f">
                      <v:textbox inset="0,0,0,0">
                        <w:txbxContent>
                          <w:p w14:paraId="520EB1B6" w14:textId="77777777" w:rsidR="009D5E56" w:rsidRPr="00E41199" w:rsidRDefault="009D5E56" w:rsidP="00E41199">
                            <w:pPr>
                              <w:pStyle w:val="tablehead"/>
                              <w:rPr>
                                <w:sz w:val="18"/>
                                <w:szCs w:val="18"/>
                                <w:u w:val="single"/>
                              </w:rPr>
                            </w:pPr>
                            <w:r w:rsidRPr="00E41199">
                              <w:rPr>
                                <w:sz w:val="18"/>
                                <w:szCs w:val="18"/>
                                <w:u w:val="single"/>
                              </w:rPr>
                              <w:t>EMS</w:t>
                            </w:r>
                            <w:r w:rsidRPr="00E41199">
                              <w:rPr>
                                <w:rFonts w:hint="eastAsia"/>
                                <w:sz w:val="18"/>
                                <w:szCs w:val="18"/>
                                <w:u w:val="single"/>
                              </w:rPr>
                              <w:t>動作期間</w:t>
                            </w:r>
                          </w:p>
                        </w:txbxContent>
                      </v:textbox>
                    </v:shape>
                  </w:pict>
                </mc:Fallback>
              </mc:AlternateContent>
            </w:r>
          </w:p>
        </w:tc>
        <w:tc>
          <w:tcPr>
            <w:tcW w:w="773" w:type="dxa"/>
            <w:tcBorders>
              <w:top w:val="nil"/>
              <w:left w:val="nil"/>
              <w:bottom w:val="nil"/>
              <w:right w:val="dashSmallGap" w:sz="4" w:space="0" w:color="auto"/>
            </w:tcBorders>
            <w:shd w:val="clear" w:color="auto" w:fill="auto"/>
            <w:vAlign w:val="bottom"/>
          </w:tcPr>
          <w:p w14:paraId="3EA33E3E"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426" w:type="dxa"/>
            <w:tcBorders>
              <w:top w:val="nil"/>
              <w:left w:val="dashSmallGap" w:sz="4" w:space="0" w:color="auto"/>
              <w:bottom w:val="nil"/>
              <w:right w:val="nil"/>
            </w:tcBorders>
            <w:shd w:val="clear" w:color="auto" w:fill="auto"/>
            <w:vAlign w:val="bottom"/>
          </w:tcPr>
          <w:p w14:paraId="1797B036"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708" w:type="dxa"/>
            <w:tcBorders>
              <w:top w:val="nil"/>
              <w:left w:val="nil"/>
              <w:bottom w:val="nil"/>
              <w:right w:val="dashSmallGap" w:sz="4" w:space="0" w:color="auto"/>
            </w:tcBorders>
            <w:shd w:val="clear" w:color="auto" w:fill="auto"/>
            <w:vAlign w:val="bottom"/>
          </w:tcPr>
          <w:p w14:paraId="314FB95F"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426" w:type="dxa"/>
            <w:tcBorders>
              <w:top w:val="nil"/>
              <w:left w:val="dashSmallGap" w:sz="4" w:space="0" w:color="auto"/>
              <w:bottom w:val="nil"/>
              <w:right w:val="nil"/>
            </w:tcBorders>
          </w:tcPr>
          <w:p w14:paraId="5A873C5D"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425" w:type="dxa"/>
            <w:tcBorders>
              <w:top w:val="nil"/>
              <w:left w:val="nil"/>
              <w:bottom w:val="nil"/>
              <w:right w:val="nil"/>
            </w:tcBorders>
            <w:shd w:val="clear" w:color="auto" w:fill="auto"/>
            <w:vAlign w:val="bottom"/>
          </w:tcPr>
          <w:p w14:paraId="1123A73C"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425" w:type="dxa"/>
            <w:tcBorders>
              <w:top w:val="nil"/>
              <w:left w:val="nil"/>
              <w:bottom w:val="nil"/>
              <w:right w:val="nil"/>
            </w:tcBorders>
            <w:shd w:val="clear" w:color="auto" w:fill="auto"/>
            <w:vAlign w:val="bottom"/>
          </w:tcPr>
          <w:p w14:paraId="1FD36E68"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567" w:type="dxa"/>
            <w:tcBorders>
              <w:top w:val="nil"/>
              <w:left w:val="nil"/>
              <w:bottom w:val="nil"/>
              <w:right w:val="dashSmallGap" w:sz="4" w:space="0" w:color="auto"/>
            </w:tcBorders>
            <w:shd w:val="clear" w:color="auto" w:fill="auto"/>
            <w:vAlign w:val="bottom"/>
          </w:tcPr>
          <w:p w14:paraId="0D3F5BCF" w14:textId="77777777" w:rsidR="001E2490" w:rsidRPr="00476030" w:rsidRDefault="00E41199" w:rsidP="00D908A2">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847168" behindDoc="0" locked="0" layoutInCell="1" allowOverlap="1" wp14:anchorId="11AB2253" wp14:editId="6D50959A">
                      <wp:simplePos x="0" y="0"/>
                      <wp:positionH relativeFrom="column">
                        <wp:posOffset>-640080</wp:posOffset>
                      </wp:positionH>
                      <wp:positionV relativeFrom="paragraph">
                        <wp:posOffset>27940</wp:posOffset>
                      </wp:positionV>
                      <wp:extent cx="738505" cy="175260"/>
                      <wp:effectExtent l="0" t="0" r="0" b="0"/>
                      <wp:wrapNone/>
                      <wp:docPr id="880" name="テキスト ボックス 4"/>
                      <wp:cNvGraphicFramePr/>
                      <a:graphic xmlns:a="http://schemas.openxmlformats.org/drawingml/2006/main">
                        <a:graphicData uri="http://schemas.microsoft.com/office/word/2010/wordprocessingShape">
                          <wps:wsp>
                            <wps:cNvSpPr txBox="1"/>
                            <wps:spPr>
                              <a:xfrm>
                                <a:off x="0" y="0"/>
                                <a:ext cx="738505" cy="1752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6381AC6" w14:textId="77777777" w:rsidR="009D5E56" w:rsidRPr="00E41199" w:rsidRDefault="009D5E56" w:rsidP="00E41199">
                                  <w:pPr>
                                    <w:pStyle w:val="tablehead"/>
                                    <w:rPr>
                                      <w:i/>
                                      <w:sz w:val="18"/>
                                      <w:szCs w:val="18"/>
                                    </w:rPr>
                                  </w:pPr>
                                  <w:r w:rsidRPr="00E41199">
                                    <w:rPr>
                                      <w:i/>
                                      <w:sz w:val="18"/>
                                      <w:szCs w:val="18"/>
                                    </w:rPr>
                                    <w:t>IPA</w:t>
                                  </w:r>
                                  <w:r w:rsidRPr="00E41199">
                                    <w:rPr>
                                      <w:rFonts w:hint="eastAsia"/>
                                      <w:i/>
                                      <w:sz w:val="18"/>
                                      <w:szCs w:val="18"/>
                                    </w:rPr>
                                    <w:t>動作期間</w:t>
                                  </w:r>
                                </w:p>
                                <w:p w14:paraId="7167FECF" w14:textId="77777777" w:rsidR="009D5E56" w:rsidRPr="00E41199" w:rsidRDefault="009D5E56" w:rsidP="00353906">
                                  <w:pPr>
                                    <w:pStyle w:val="tablehead"/>
                                    <w:jc w:val="left"/>
                                    <w:rPr>
                                      <w:i/>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1AB2253" id="_x0000_s1195" type="#_x0000_t202" style="position:absolute;left:0;text-align:left;margin-left:-50.4pt;margin-top:2.2pt;width:58.15pt;height:13.8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" filled="f" stroked="f">
                      <v:textbox inset="0,0,0,0">
                        <w:txbxContent>
                          <w:p w14:paraId="46381AC6" w14:textId="77777777" w:rsidR="009D5E56" w:rsidRPr="00E41199" w:rsidRDefault="009D5E56" w:rsidP="00E41199">
                            <w:pPr>
                              <w:pStyle w:val="tablehead"/>
                              <w:rPr>
                                <w:i/>
                                <w:sz w:val="18"/>
                                <w:szCs w:val="18"/>
                              </w:rPr>
                            </w:pPr>
                            <w:r w:rsidRPr="00E41199">
                              <w:rPr>
                                <w:i/>
                                <w:sz w:val="18"/>
                                <w:szCs w:val="18"/>
                              </w:rPr>
                              <w:t>IPA</w:t>
                            </w:r>
                            <w:r w:rsidRPr="00E41199">
                              <w:rPr>
                                <w:rFonts w:hint="eastAsia"/>
                                <w:i/>
                                <w:sz w:val="18"/>
                                <w:szCs w:val="18"/>
                              </w:rPr>
                              <w:t>動作期間</w:t>
                            </w:r>
                          </w:p>
                          <w:p w14:paraId="7167FECF" w14:textId="77777777" w:rsidR="009D5E56" w:rsidRPr="00E41199" w:rsidRDefault="009D5E56" w:rsidP="00353906">
                            <w:pPr>
                              <w:pStyle w:val="tablehead"/>
                              <w:jc w:val="left"/>
                              <w:rPr>
                                <w:i/>
                                <w:sz w:val="18"/>
                                <w:szCs w:val="18"/>
                              </w:rPr>
                            </w:pPr>
                          </w:p>
                        </w:txbxContent>
                      </v:textbox>
                    </v:shape>
                  </w:pict>
                </mc:Fallback>
              </mc:AlternateContent>
            </w:r>
          </w:p>
        </w:tc>
        <w:tc>
          <w:tcPr>
            <w:tcW w:w="284" w:type="dxa"/>
            <w:tcBorders>
              <w:top w:val="nil"/>
              <w:left w:val="dashSmallGap" w:sz="4" w:space="0" w:color="auto"/>
              <w:bottom w:val="nil"/>
              <w:right w:val="nil"/>
            </w:tcBorders>
            <w:shd w:val="clear" w:color="auto" w:fill="auto"/>
            <w:vAlign w:val="bottom"/>
          </w:tcPr>
          <w:p w14:paraId="52B1C760"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c>
          <w:tcPr>
            <w:tcW w:w="283" w:type="dxa"/>
            <w:tcBorders>
              <w:top w:val="nil"/>
              <w:left w:val="nil"/>
              <w:bottom w:val="nil"/>
              <w:right w:val="single" w:sz="4" w:space="0" w:color="auto"/>
            </w:tcBorders>
            <w:shd w:val="clear" w:color="auto" w:fill="auto"/>
            <w:vAlign w:val="bottom"/>
          </w:tcPr>
          <w:p w14:paraId="093A8A0A" w14:textId="77777777" w:rsidR="001E2490" w:rsidRPr="00476030" w:rsidRDefault="001E2490" w:rsidP="00D908A2">
            <w:pPr>
              <w:keepNext/>
              <w:keepLines/>
              <w:spacing w:before="20" w:after="60" w:line="220" w:lineRule="exact"/>
              <w:ind w:left="57" w:right="57"/>
              <w:rPr>
                <w:rFonts w:ascii="Arial" w:eastAsia="Arial" w:hAnsi="Arial" w:cs="Arial"/>
                <w:b/>
                <w:sz w:val="16"/>
                <w:szCs w:val="16"/>
              </w:rPr>
            </w:pPr>
          </w:p>
        </w:tc>
      </w:tr>
      <w:tr w:rsidR="001E2490" w:rsidRPr="00476030" w14:paraId="58FDCF5F" w14:textId="77777777" w:rsidTr="00353906">
        <w:trPr>
          <w:cantSplit/>
          <w:trHeight w:val="280"/>
          <w:tblHeader/>
        </w:trPr>
        <w:tc>
          <w:tcPr>
            <w:tcW w:w="267" w:type="dxa"/>
            <w:tcBorders>
              <w:top w:val="nil"/>
              <w:left w:val="single" w:sz="4" w:space="0" w:color="auto"/>
              <w:bottom w:val="nil"/>
              <w:right w:val="nil"/>
            </w:tcBorders>
            <w:shd w:val="clear" w:color="auto" w:fill="auto"/>
            <w:vAlign w:val="bottom"/>
          </w:tcPr>
          <w:p w14:paraId="7A0B092A"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1438" w:type="dxa"/>
            <w:gridSpan w:val="2"/>
            <w:tcBorders>
              <w:top w:val="nil"/>
              <w:left w:val="nil"/>
              <w:bottom w:val="nil"/>
              <w:right w:val="nil"/>
            </w:tcBorders>
            <w:shd w:val="clear" w:color="auto" w:fill="auto"/>
            <w:vAlign w:val="bottom"/>
          </w:tcPr>
          <w:p w14:paraId="146B9077" w14:textId="77777777" w:rsidR="00D02C39" w:rsidRPr="00476030" w:rsidRDefault="00353906" w:rsidP="00D908A2">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812352" behindDoc="0" locked="0" layoutInCell="1" allowOverlap="1" wp14:anchorId="478831C7" wp14:editId="4EEA6A72">
                      <wp:simplePos x="0" y="0"/>
                      <wp:positionH relativeFrom="column">
                        <wp:posOffset>72390</wp:posOffset>
                      </wp:positionH>
                      <wp:positionV relativeFrom="paragraph">
                        <wp:posOffset>118745</wp:posOffset>
                      </wp:positionV>
                      <wp:extent cx="1235710" cy="160655"/>
                      <wp:effectExtent l="0" t="0" r="0" b="0"/>
                      <wp:wrapNone/>
                      <wp:docPr id="5" name="テキスト ボックス 4"/>
                      <wp:cNvGraphicFramePr/>
                      <a:graphic xmlns:a="http://schemas.openxmlformats.org/drawingml/2006/main">
                        <a:graphicData uri="http://schemas.microsoft.com/office/word/2010/wordprocessingShape">
                          <wps:wsp>
                            <wps:cNvSpPr txBox="1"/>
                            <wps:spPr>
                              <a:xfrm>
                                <a:off x="0" y="0"/>
                                <a:ext cx="1235710" cy="1606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5386945" w14:textId="77777777" w:rsidR="009D5E56" w:rsidRPr="008B1875" w:rsidRDefault="009D5E56" w:rsidP="00353906">
                                  <w:pPr>
                                    <w:pStyle w:val="Web"/>
                                    <w:spacing w:after="0"/>
                                    <w:rPr>
                                      <w:rFonts w:asciiTheme="majorHAnsi" w:hAnsiTheme="majorHAnsi" w:cstheme="majorHAnsi"/>
                                      <w:sz w:val="18"/>
                                      <w:szCs w:val="18"/>
                                    </w:rPr>
                                  </w:pPr>
                                  <w:r w:rsidRPr="008B1875">
                                    <w:rPr>
                                      <w:rFonts w:asciiTheme="majorHAnsi" w:eastAsiaTheme="minorEastAsia" w:hAnsiTheme="majorHAnsi" w:cstheme="majorHAnsi"/>
                                      <w:color w:val="000000" w:themeColor="text1"/>
                                      <w:sz w:val="18"/>
                                      <w:szCs w:val="18"/>
                                    </w:rPr>
                                    <w:t>SS</w:t>
                                  </w:r>
                                  <w:r w:rsidRPr="008B1875">
                                    <w:rPr>
                                      <w:rFonts w:asciiTheme="majorHAnsi" w:eastAsia="ＭＳ ゴシック" w:hAnsiTheme="majorHAnsi" w:cstheme="majorHAnsi"/>
                                      <w:color w:val="000000" w:themeColor="text1"/>
                                      <w:sz w:val="18"/>
                                      <w:szCs w:val="18"/>
                                    </w:rPr>
                                    <w:t>発動温度：</w:t>
                                  </w:r>
                                  <w:r w:rsidRPr="008B1875">
                                    <w:rPr>
                                      <w:rFonts w:asciiTheme="majorHAnsi" w:eastAsiaTheme="minorEastAsia" w:hAnsiTheme="majorHAnsi" w:cstheme="majorHAnsi"/>
                                      <w:color w:val="000000" w:themeColor="text1"/>
                                      <w:sz w:val="18"/>
                                      <w:szCs w:val="18"/>
                                    </w:rPr>
                                    <w:t>120</w:t>
                                  </w:r>
                                  <w:r w:rsidRPr="008B1875">
                                    <w:rPr>
                                      <w:rFonts w:ascii="ＭＳ ゴシック" w:eastAsia="ＭＳ ゴシック" w:hAnsi="ＭＳ ゴシック" w:cs="ＭＳ ゴシック" w:hint="eastAsia"/>
                                      <w:color w:val="000000" w:themeColor="text1"/>
                                      <w:sz w:val="18"/>
                                      <w:szCs w:val="18"/>
                                    </w:rPr>
                                    <w:t>℃</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78831C7" id="_x0000_s1196" type="#_x0000_t202" style="position:absolute;left:0;text-align:left;margin-left:5.7pt;margin-top:9.35pt;width:97.3pt;height:12.6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" filled="f" stroked="f">
                      <v:textbox inset="0,0,0,0">
                        <w:txbxContent>
                          <w:p w14:paraId="55386945" w14:textId="77777777" w:rsidR="009D5E56" w:rsidRPr="008B1875" w:rsidRDefault="009D5E56" w:rsidP="00353906">
                            <w:pPr>
                              <w:pStyle w:val="Web"/>
                              <w:spacing w:after="0"/>
                              <w:rPr>
                                <w:rFonts w:asciiTheme="majorHAnsi" w:hAnsiTheme="majorHAnsi" w:cstheme="majorHAnsi"/>
                                <w:sz w:val="18"/>
                                <w:szCs w:val="18"/>
                              </w:rPr>
                            </w:pPr>
                            <w:r w:rsidRPr="008B1875">
                              <w:rPr>
                                <w:rFonts w:asciiTheme="majorHAnsi" w:eastAsiaTheme="minorEastAsia" w:hAnsiTheme="majorHAnsi" w:cstheme="majorHAnsi"/>
                                <w:color w:val="000000" w:themeColor="text1"/>
                                <w:sz w:val="18"/>
                                <w:szCs w:val="18"/>
                              </w:rPr>
                              <w:t>SS</w:t>
                            </w:r>
                            <w:r w:rsidRPr="008B1875">
                              <w:rPr>
                                <w:rFonts w:asciiTheme="majorHAnsi" w:eastAsia="ＭＳ ゴシック" w:hAnsiTheme="majorHAnsi" w:cstheme="majorHAnsi"/>
                                <w:color w:val="000000" w:themeColor="text1"/>
                                <w:sz w:val="18"/>
                                <w:szCs w:val="18"/>
                              </w:rPr>
                              <w:t>発動温度：</w:t>
                            </w:r>
                            <w:r w:rsidRPr="008B1875">
                              <w:rPr>
                                <w:rFonts w:asciiTheme="majorHAnsi" w:eastAsiaTheme="minorEastAsia" w:hAnsiTheme="majorHAnsi" w:cstheme="majorHAnsi"/>
                                <w:color w:val="000000" w:themeColor="text1"/>
                                <w:sz w:val="18"/>
                                <w:szCs w:val="18"/>
                              </w:rPr>
                              <w:t>120</w:t>
                            </w:r>
                            <w:r w:rsidRPr="008B1875">
                              <w:rPr>
                                <w:rFonts w:ascii="ＭＳ ゴシック" w:eastAsia="ＭＳ ゴシック" w:hAnsi="ＭＳ ゴシック" w:cs="ＭＳ ゴシック" w:hint="eastAsia"/>
                                <w:color w:val="000000" w:themeColor="text1"/>
                                <w:sz w:val="18"/>
                                <w:szCs w:val="18"/>
                              </w:rPr>
                              <w:t>℃</w:t>
                            </w:r>
                          </w:p>
                        </w:txbxContent>
                      </v:textbox>
                    </v:shape>
                  </w:pict>
                </mc:Fallback>
              </mc:AlternateContent>
            </w:r>
          </w:p>
        </w:tc>
        <w:tc>
          <w:tcPr>
            <w:tcW w:w="548" w:type="dxa"/>
            <w:tcBorders>
              <w:top w:val="nil"/>
              <w:left w:val="nil"/>
              <w:bottom w:val="nil"/>
              <w:right w:val="single" w:sz="12" w:space="0" w:color="auto"/>
            </w:tcBorders>
            <w:shd w:val="clear" w:color="auto" w:fill="auto"/>
            <w:vAlign w:val="bottom"/>
          </w:tcPr>
          <w:p w14:paraId="7D91D09C"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1" w:type="dxa"/>
            <w:tcBorders>
              <w:top w:val="nil"/>
              <w:left w:val="single" w:sz="12" w:space="0" w:color="auto"/>
              <w:bottom w:val="single" w:sz="4" w:space="0" w:color="auto"/>
              <w:right w:val="nil"/>
            </w:tcBorders>
            <w:shd w:val="clear" w:color="auto" w:fill="auto"/>
            <w:vAlign w:val="bottom"/>
          </w:tcPr>
          <w:p w14:paraId="5DFCF764"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713" w:type="dxa"/>
            <w:tcBorders>
              <w:top w:val="nil"/>
              <w:left w:val="nil"/>
              <w:bottom w:val="single" w:sz="4" w:space="0" w:color="auto"/>
              <w:right w:val="dashSmallGap" w:sz="4" w:space="0" w:color="auto"/>
            </w:tcBorders>
            <w:shd w:val="clear" w:color="auto" w:fill="auto"/>
            <w:vAlign w:val="bottom"/>
          </w:tcPr>
          <w:p w14:paraId="4CABA7F2"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59" w:type="dxa"/>
            <w:tcBorders>
              <w:top w:val="nil"/>
              <w:left w:val="dashSmallGap" w:sz="4" w:space="0" w:color="auto"/>
              <w:bottom w:val="single" w:sz="4" w:space="0" w:color="auto"/>
              <w:right w:val="nil"/>
            </w:tcBorders>
            <w:shd w:val="clear" w:color="auto" w:fill="auto"/>
            <w:vAlign w:val="bottom"/>
          </w:tcPr>
          <w:p w14:paraId="7056C8FA"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875" w:type="dxa"/>
            <w:tcBorders>
              <w:top w:val="nil"/>
              <w:left w:val="nil"/>
              <w:bottom w:val="single" w:sz="4" w:space="0" w:color="auto"/>
              <w:right w:val="dashSmallGap" w:sz="4" w:space="0" w:color="auto"/>
            </w:tcBorders>
            <w:shd w:val="clear" w:color="auto" w:fill="auto"/>
            <w:vAlign w:val="bottom"/>
          </w:tcPr>
          <w:p w14:paraId="4C690566" w14:textId="77777777" w:rsidR="00D02C39" w:rsidRPr="00476030" w:rsidRDefault="00E41199" w:rsidP="00D908A2">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841024" behindDoc="0" locked="0" layoutInCell="1" allowOverlap="1" wp14:anchorId="12027860" wp14:editId="03D0B001">
                      <wp:simplePos x="0" y="0"/>
                      <wp:positionH relativeFrom="column">
                        <wp:posOffset>-160655</wp:posOffset>
                      </wp:positionH>
                      <wp:positionV relativeFrom="paragraph">
                        <wp:posOffset>8890</wp:posOffset>
                      </wp:positionV>
                      <wp:extent cx="713105" cy="160655"/>
                      <wp:effectExtent l="0" t="0" r="10795" b="10795"/>
                      <wp:wrapNone/>
                      <wp:docPr id="876" name="左右矢印 35"/>
                      <wp:cNvGraphicFramePr/>
                      <a:graphic xmlns:a="http://schemas.openxmlformats.org/drawingml/2006/main">
                        <a:graphicData uri="http://schemas.microsoft.com/office/word/2010/wordprocessingShape">
                          <wps:wsp>
                            <wps:cNvSpPr/>
                            <wps:spPr>
                              <a:xfrm>
                                <a:off x="0" y="0"/>
                                <a:ext cx="713105" cy="160655"/>
                              </a:xfrm>
                              <a:prstGeom prst="leftRightArrow">
                                <a:avLst/>
                              </a:prstGeom>
                              <a:pattFill prst="ltVert">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2D457CE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35" o:spid="_x0000_s1026" type="#_x0000_t69" style="position:absolute;left:0;text-align:left;margin-left:-12.65pt;margin-top:.7pt;width:56.15pt;height:12.6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" adj="2433" fillcolor="black [3213]" strokecolor="black [3213]" strokeweight=".5pt">
                      <v:fill r:id="rId16" o:title="" color2="white [3212]" type="pattern"/>
                    </v:shape>
                  </w:pict>
                </mc:Fallback>
              </mc:AlternateContent>
            </w:r>
          </w:p>
        </w:tc>
        <w:tc>
          <w:tcPr>
            <w:tcW w:w="283" w:type="dxa"/>
            <w:tcBorders>
              <w:top w:val="nil"/>
              <w:left w:val="dashSmallGap" w:sz="4" w:space="0" w:color="auto"/>
              <w:bottom w:val="single" w:sz="4" w:space="0" w:color="auto"/>
              <w:right w:val="nil"/>
            </w:tcBorders>
            <w:shd w:val="clear" w:color="auto" w:fill="auto"/>
            <w:vAlign w:val="bottom"/>
          </w:tcPr>
          <w:p w14:paraId="7400E727"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300" w:type="dxa"/>
            <w:tcBorders>
              <w:top w:val="nil"/>
              <w:left w:val="nil"/>
              <w:bottom w:val="single" w:sz="4" w:space="0" w:color="auto"/>
              <w:right w:val="nil"/>
            </w:tcBorders>
            <w:shd w:val="clear" w:color="auto" w:fill="auto"/>
            <w:vAlign w:val="bottom"/>
          </w:tcPr>
          <w:p w14:paraId="61B0BFD9"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86" w:type="dxa"/>
            <w:tcBorders>
              <w:top w:val="nil"/>
              <w:left w:val="nil"/>
              <w:bottom w:val="single" w:sz="4" w:space="0" w:color="auto"/>
              <w:right w:val="nil"/>
            </w:tcBorders>
            <w:shd w:val="clear" w:color="auto" w:fill="auto"/>
            <w:vAlign w:val="bottom"/>
          </w:tcPr>
          <w:p w14:paraId="54BCCB43" w14:textId="77777777" w:rsidR="00D02C39" w:rsidRPr="00476030" w:rsidRDefault="00E41199" w:rsidP="00D908A2">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849216" behindDoc="0" locked="0" layoutInCell="1" allowOverlap="1" wp14:anchorId="77FCC185" wp14:editId="3698FD22">
                      <wp:simplePos x="0" y="0"/>
                      <wp:positionH relativeFrom="column">
                        <wp:posOffset>-363855</wp:posOffset>
                      </wp:positionH>
                      <wp:positionV relativeFrom="paragraph">
                        <wp:posOffset>5715</wp:posOffset>
                      </wp:positionV>
                      <wp:extent cx="1877695" cy="160655"/>
                      <wp:effectExtent l="0" t="0" r="27305" b="10795"/>
                      <wp:wrapNone/>
                      <wp:docPr id="881" name="左右矢印 35"/>
                      <wp:cNvGraphicFramePr/>
                      <a:graphic xmlns:a="http://schemas.openxmlformats.org/drawingml/2006/main">
                        <a:graphicData uri="http://schemas.microsoft.com/office/word/2010/wordprocessingShape">
                          <wps:wsp>
                            <wps:cNvSpPr/>
                            <wps:spPr>
                              <a:xfrm>
                                <a:off x="0" y="0"/>
                                <a:ext cx="1877695" cy="160655"/>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 w14:anchorId="591E39C8" id="左右矢印 35" o:spid="_x0000_s1026" type="#_x0000_t69" style="position:absolute;left:0;text-align:left;margin-left:-28.65pt;margin-top:.45pt;width:147.85pt;height:12.6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" adj="924" filled="f" strokecolor="black [3213]" strokeweight=".5pt"/>
                  </w:pict>
                </mc:Fallback>
              </mc:AlternateContent>
            </w:r>
          </w:p>
        </w:tc>
        <w:tc>
          <w:tcPr>
            <w:tcW w:w="773" w:type="dxa"/>
            <w:tcBorders>
              <w:top w:val="nil"/>
              <w:left w:val="nil"/>
              <w:bottom w:val="single" w:sz="4" w:space="0" w:color="auto"/>
              <w:right w:val="dashSmallGap" w:sz="4" w:space="0" w:color="auto"/>
            </w:tcBorders>
            <w:shd w:val="clear" w:color="auto" w:fill="auto"/>
            <w:vAlign w:val="bottom"/>
          </w:tcPr>
          <w:p w14:paraId="69CEA49A"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6" w:type="dxa"/>
            <w:tcBorders>
              <w:top w:val="nil"/>
              <w:left w:val="dashSmallGap" w:sz="4" w:space="0" w:color="auto"/>
              <w:bottom w:val="single" w:sz="4" w:space="0" w:color="auto"/>
              <w:right w:val="nil"/>
            </w:tcBorders>
            <w:shd w:val="clear" w:color="auto" w:fill="auto"/>
            <w:vAlign w:val="bottom"/>
          </w:tcPr>
          <w:p w14:paraId="378D8AED"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708" w:type="dxa"/>
            <w:tcBorders>
              <w:top w:val="nil"/>
              <w:left w:val="nil"/>
              <w:bottom w:val="single" w:sz="4" w:space="0" w:color="auto"/>
              <w:right w:val="dashSmallGap" w:sz="4" w:space="0" w:color="auto"/>
            </w:tcBorders>
            <w:shd w:val="clear" w:color="auto" w:fill="auto"/>
            <w:vAlign w:val="bottom"/>
          </w:tcPr>
          <w:p w14:paraId="4C177DEA"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6" w:type="dxa"/>
            <w:tcBorders>
              <w:top w:val="nil"/>
              <w:left w:val="dashSmallGap" w:sz="4" w:space="0" w:color="auto"/>
              <w:bottom w:val="single" w:sz="4" w:space="0" w:color="auto"/>
              <w:right w:val="nil"/>
            </w:tcBorders>
          </w:tcPr>
          <w:p w14:paraId="3C464F5A" w14:textId="77777777" w:rsidR="00D02C39" w:rsidRPr="00476030" w:rsidRDefault="00E41199" w:rsidP="00D908A2">
            <w:pPr>
              <w:keepNext/>
              <w:keepLines/>
              <w:spacing w:before="20" w:after="60" w:line="220" w:lineRule="exact"/>
              <w:ind w:left="57" w:right="57"/>
              <w:rPr>
                <w:rFonts w:ascii="Arial" w:eastAsia="Arial" w:hAnsi="Arial" w:cs="Arial"/>
                <w:b/>
                <w:sz w:val="16"/>
                <w:szCs w:val="16"/>
              </w:rPr>
            </w:pPr>
            <w:r w:rsidRPr="00476030">
              <w:rPr>
                <w:noProof/>
              </w:rPr>
              <mc:AlternateContent>
                <mc:Choice Requires="wps">
                  <w:drawing>
                    <wp:anchor distT="0" distB="0" distL="114300" distR="114300" simplePos="0" relativeHeight="251845120" behindDoc="0" locked="0" layoutInCell="1" allowOverlap="1" wp14:anchorId="2633D7E5" wp14:editId="2DEE3E2A">
                      <wp:simplePos x="0" y="0"/>
                      <wp:positionH relativeFrom="column">
                        <wp:posOffset>-1905</wp:posOffset>
                      </wp:positionH>
                      <wp:positionV relativeFrom="paragraph">
                        <wp:posOffset>5715</wp:posOffset>
                      </wp:positionV>
                      <wp:extent cx="1141730" cy="160655"/>
                      <wp:effectExtent l="0" t="0" r="20320" b="10795"/>
                      <wp:wrapNone/>
                      <wp:docPr id="879" name="左右矢印 35"/>
                      <wp:cNvGraphicFramePr/>
                      <a:graphic xmlns:a="http://schemas.openxmlformats.org/drawingml/2006/main">
                        <a:graphicData uri="http://schemas.microsoft.com/office/word/2010/wordprocessingShape">
                          <wps:wsp>
                            <wps:cNvSpPr/>
                            <wps:spPr>
                              <a:xfrm>
                                <a:off x="0" y="0"/>
                                <a:ext cx="1141730" cy="160655"/>
                              </a:xfrm>
                              <a:prstGeom prst="leftRightArrow">
                                <a:avLst/>
                              </a:prstGeom>
                              <a:pattFill prst="ltVert">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 w14:anchorId="612CA04D" id="左右矢印 35" o:spid="_x0000_s1026" type="#_x0000_t69" style="position:absolute;left:0;text-align:left;margin-left:-.15pt;margin-top:.45pt;width:89.9pt;height:12.6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" adj="1520" fillcolor="black [3213]" strokecolor="black [3213]" strokeweight=".5pt">
                      <v:fill r:id="rId16" o:title="" color2="white [3212]" type="pattern"/>
                    </v:shape>
                  </w:pict>
                </mc:Fallback>
              </mc:AlternateContent>
            </w:r>
          </w:p>
        </w:tc>
        <w:tc>
          <w:tcPr>
            <w:tcW w:w="425" w:type="dxa"/>
            <w:tcBorders>
              <w:top w:val="nil"/>
              <w:left w:val="nil"/>
              <w:bottom w:val="single" w:sz="4" w:space="0" w:color="auto"/>
              <w:right w:val="nil"/>
            </w:tcBorders>
            <w:shd w:val="clear" w:color="auto" w:fill="auto"/>
            <w:vAlign w:val="bottom"/>
          </w:tcPr>
          <w:p w14:paraId="705F0543"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5" w:type="dxa"/>
            <w:tcBorders>
              <w:top w:val="nil"/>
              <w:left w:val="nil"/>
              <w:bottom w:val="single" w:sz="4" w:space="0" w:color="auto"/>
              <w:right w:val="nil"/>
            </w:tcBorders>
            <w:shd w:val="clear" w:color="auto" w:fill="auto"/>
            <w:vAlign w:val="bottom"/>
          </w:tcPr>
          <w:p w14:paraId="0859C5D1"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567" w:type="dxa"/>
            <w:tcBorders>
              <w:top w:val="nil"/>
              <w:left w:val="nil"/>
              <w:bottom w:val="single" w:sz="4" w:space="0" w:color="auto"/>
              <w:right w:val="dashSmallGap" w:sz="4" w:space="0" w:color="auto"/>
            </w:tcBorders>
            <w:shd w:val="clear" w:color="auto" w:fill="auto"/>
            <w:vAlign w:val="bottom"/>
          </w:tcPr>
          <w:p w14:paraId="77069ABF"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84" w:type="dxa"/>
            <w:tcBorders>
              <w:top w:val="nil"/>
              <w:left w:val="dashSmallGap" w:sz="4" w:space="0" w:color="auto"/>
              <w:bottom w:val="single" w:sz="4" w:space="0" w:color="auto"/>
              <w:right w:val="nil"/>
            </w:tcBorders>
            <w:shd w:val="clear" w:color="auto" w:fill="auto"/>
            <w:vAlign w:val="bottom"/>
          </w:tcPr>
          <w:p w14:paraId="536B7797"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83" w:type="dxa"/>
            <w:tcBorders>
              <w:top w:val="nil"/>
              <w:left w:val="nil"/>
              <w:bottom w:val="nil"/>
              <w:right w:val="single" w:sz="4" w:space="0" w:color="auto"/>
            </w:tcBorders>
            <w:shd w:val="clear" w:color="auto" w:fill="auto"/>
            <w:vAlign w:val="bottom"/>
          </w:tcPr>
          <w:p w14:paraId="5CD7AC67"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r>
      <w:tr w:rsidR="00353906" w:rsidRPr="00476030" w14:paraId="5B499FA8" w14:textId="77777777" w:rsidTr="00353906">
        <w:tblPrEx>
          <w:tblCellMar>
            <w:left w:w="99" w:type="dxa"/>
            <w:right w:w="99" w:type="dxa"/>
          </w:tblCellMar>
        </w:tblPrEx>
        <w:trPr>
          <w:cantSplit/>
          <w:trHeight w:val="280"/>
          <w:tblHeader/>
        </w:trPr>
        <w:tc>
          <w:tcPr>
            <w:tcW w:w="267" w:type="dxa"/>
            <w:tcBorders>
              <w:top w:val="nil"/>
              <w:left w:val="single" w:sz="4" w:space="0" w:color="auto"/>
              <w:bottom w:val="nil"/>
              <w:right w:val="nil"/>
            </w:tcBorders>
            <w:shd w:val="clear" w:color="auto" w:fill="auto"/>
            <w:vAlign w:val="bottom"/>
          </w:tcPr>
          <w:p w14:paraId="1C095531"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1438" w:type="dxa"/>
            <w:gridSpan w:val="2"/>
            <w:tcBorders>
              <w:top w:val="nil"/>
              <w:left w:val="nil"/>
              <w:bottom w:val="nil"/>
              <w:right w:val="nil"/>
            </w:tcBorders>
            <w:shd w:val="clear" w:color="auto" w:fill="auto"/>
            <w:vAlign w:val="bottom"/>
          </w:tcPr>
          <w:p w14:paraId="2D15FEEF"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548" w:type="dxa"/>
            <w:tcBorders>
              <w:top w:val="nil"/>
              <w:left w:val="nil"/>
              <w:bottom w:val="nil"/>
              <w:right w:val="single" w:sz="12" w:space="0" w:color="auto"/>
            </w:tcBorders>
            <w:shd w:val="clear" w:color="auto" w:fill="auto"/>
            <w:vAlign w:val="bottom"/>
          </w:tcPr>
          <w:p w14:paraId="3FE1F143"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1" w:type="dxa"/>
            <w:tcBorders>
              <w:top w:val="single" w:sz="4" w:space="0" w:color="auto"/>
              <w:left w:val="single" w:sz="12" w:space="0" w:color="auto"/>
              <w:bottom w:val="nil"/>
              <w:right w:val="nil"/>
            </w:tcBorders>
            <w:shd w:val="clear" w:color="auto" w:fill="auto"/>
            <w:vAlign w:val="bottom"/>
          </w:tcPr>
          <w:p w14:paraId="59F17A65"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713" w:type="dxa"/>
            <w:tcBorders>
              <w:top w:val="single" w:sz="4" w:space="0" w:color="auto"/>
              <w:left w:val="nil"/>
              <w:bottom w:val="nil"/>
              <w:right w:val="dashSmallGap" w:sz="4" w:space="0" w:color="auto"/>
            </w:tcBorders>
            <w:shd w:val="clear" w:color="auto" w:fill="auto"/>
            <w:vAlign w:val="bottom"/>
          </w:tcPr>
          <w:p w14:paraId="1FF1537A"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59" w:type="dxa"/>
            <w:tcBorders>
              <w:top w:val="single" w:sz="4" w:space="0" w:color="auto"/>
              <w:left w:val="dashSmallGap" w:sz="4" w:space="0" w:color="auto"/>
              <w:bottom w:val="nil"/>
              <w:right w:val="nil"/>
            </w:tcBorders>
            <w:shd w:val="clear" w:color="auto" w:fill="auto"/>
            <w:vAlign w:val="bottom"/>
          </w:tcPr>
          <w:p w14:paraId="081C408C"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875" w:type="dxa"/>
            <w:tcBorders>
              <w:top w:val="single" w:sz="4" w:space="0" w:color="auto"/>
              <w:left w:val="nil"/>
              <w:bottom w:val="nil"/>
              <w:right w:val="dashSmallGap" w:sz="4" w:space="0" w:color="auto"/>
            </w:tcBorders>
            <w:shd w:val="clear" w:color="auto" w:fill="auto"/>
            <w:vAlign w:val="bottom"/>
          </w:tcPr>
          <w:p w14:paraId="3EE4EA70"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83" w:type="dxa"/>
            <w:tcBorders>
              <w:top w:val="single" w:sz="4" w:space="0" w:color="auto"/>
              <w:left w:val="dashSmallGap" w:sz="4" w:space="0" w:color="auto"/>
              <w:bottom w:val="nil"/>
              <w:right w:val="nil"/>
            </w:tcBorders>
            <w:shd w:val="clear" w:color="auto" w:fill="auto"/>
            <w:vAlign w:val="bottom"/>
          </w:tcPr>
          <w:p w14:paraId="6F02B1A3" w14:textId="77777777" w:rsidR="00D02C39" w:rsidRPr="00476030" w:rsidRDefault="00D02C39" w:rsidP="00D908A2">
            <w:pPr>
              <w:keepNext/>
              <w:keepLines/>
              <w:spacing w:before="20" w:after="60" w:line="220" w:lineRule="exact"/>
              <w:ind w:left="57" w:right="57"/>
              <w:rPr>
                <w:noProof/>
              </w:rPr>
            </w:pPr>
          </w:p>
        </w:tc>
        <w:tc>
          <w:tcPr>
            <w:tcW w:w="300" w:type="dxa"/>
            <w:tcBorders>
              <w:top w:val="single" w:sz="4" w:space="0" w:color="auto"/>
              <w:left w:val="nil"/>
              <w:bottom w:val="nil"/>
              <w:right w:val="nil"/>
            </w:tcBorders>
            <w:shd w:val="clear" w:color="auto" w:fill="auto"/>
            <w:vAlign w:val="bottom"/>
          </w:tcPr>
          <w:p w14:paraId="5565AA15"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86" w:type="dxa"/>
            <w:tcBorders>
              <w:top w:val="single" w:sz="4" w:space="0" w:color="auto"/>
              <w:left w:val="nil"/>
              <w:bottom w:val="nil"/>
              <w:right w:val="nil"/>
            </w:tcBorders>
            <w:shd w:val="clear" w:color="auto" w:fill="auto"/>
            <w:vAlign w:val="bottom"/>
          </w:tcPr>
          <w:p w14:paraId="383AC8D0"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773" w:type="dxa"/>
            <w:tcBorders>
              <w:top w:val="single" w:sz="4" w:space="0" w:color="auto"/>
              <w:left w:val="nil"/>
              <w:bottom w:val="nil"/>
              <w:right w:val="dashSmallGap" w:sz="4" w:space="0" w:color="auto"/>
            </w:tcBorders>
            <w:shd w:val="clear" w:color="auto" w:fill="auto"/>
            <w:vAlign w:val="bottom"/>
          </w:tcPr>
          <w:p w14:paraId="42369D98"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6" w:type="dxa"/>
            <w:tcBorders>
              <w:top w:val="single" w:sz="4" w:space="0" w:color="auto"/>
              <w:left w:val="dashSmallGap" w:sz="4" w:space="0" w:color="auto"/>
              <w:bottom w:val="nil"/>
              <w:right w:val="nil"/>
            </w:tcBorders>
            <w:shd w:val="clear" w:color="auto" w:fill="auto"/>
            <w:vAlign w:val="bottom"/>
          </w:tcPr>
          <w:p w14:paraId="44489561"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708" w:type="dxa"/>
            <w:tcBorders>
              <w:top w:val="single" w:sz="4" w:space="0" w:color="auto"/>
              <w:left w:val="nil"/>
              <w:bottom w:val="nil"/>
              <w:right w:val="dashSmallGap" w:sz="4" w:space="0" w:color="auto"/>
            </w:tcBorders>
            <w:shd w:val="clear" w:color="auto" w:fill="auto"/>
            <w:vAlign w:val="bottom"/>
          </w:tcPr>
          <w:p w14:paraId="2F9776D1"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6" w:type="dxa"/>
            <w:tcBorders>
              <w:top w:val="single" w:sz="4" w:space="0" w:color="auto"/>
              <w:left w:val="dashSmallGap" w:sz="4" w:space="0" w:color="auto"/>
              <w:bottom w:val="nil"/>
              <w:right w:val="nil"/>
            </w:tcBorders>
          </w:tcPr>
          <w:p w14:paraId="60B5FBD4"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5" w:type="dxa"/>
            <w:tcBorders>
              <w:top w:val="single" w:sz="4" w:space="0" w:color="auto"/>
              <w:left w:val="nil"/>
              <w:bottom w:val="nil"/>
              <w:right w:val="nil"/>
            </w:tcBorders>
            <w:shd w:val="clear" w:color="auto" w:fill="auto"/>
            <w:vAlign w:val="bottom"/>
          </w:tcPr>
          <w:p w14:paraId="408ACDEE"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425" w:type="dxa"/>
            <w:tcBorders>
              <w:top w:val="single" w:sz="4" w:space="0" w:color="auto"/>
              <w:left w:val="nil"/>
              <w:bottom w:val="nil"/>
              <w:right w:val="nil"/>
            </w:tcBorders>
            <w:shd w:val="clear" w:color="auto" w:fill="auto"/>
            <w:vAlign w:val="bottom"/>
          </w:tcPr>
          <w:p w14:paraId="280AFC1A"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567" w:type="dxa"/>
            <w:tcBorders>
              <w:top w:val="single" w:sz="4" w:space="0" w:color="auto"/>
              <w:left w:val="nil"/>
              <w:bottom w:val="nil"/>
              <w:right w:val="dashSmallGap" w:sz="4" w:space="0" w:color="auto"/>
            </w:tcBorders>
            <w:shd w:val="clear" w:color="auto" w:fill="auto"/>
            <w:vAlign w:val="bottom"/>
          </w:tcPr>
          <w:p w14:paraId="487646B7"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84" w:type="dxa"/>
            <w:tcBorders>
              <w:top w:val="single" w:sz="4" w:space="0" w:color="auto"/>
              <w:left w:val="dashSmallGap" w:sz="4" w:space="0" w:color="auto"/>
              <w:bottom w:val="nil"/>
              <w:right w:val="nil"/>
            </w:tcBorders>
            <w:shd w:val="clear" w:color="auto" w:fill="auto"/>
            <w:vAlign w:val="bottom"/>
          </w:tcPr>
          <w:p w14:paraId="7C83A914"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c>
          <w:tcPr>
            <w:tcW w:w="283" w:type="dxa"/>
            <w:tcBorders>
              <w:top w:val="nil"/>
              <w:left w:val="nil"/>
              <w:bottom w:val="nil"/>
              <w:right w:val="single" w:sz="4" w:space="0" w:color="auto"/>
            </w:tcBorders>
            <w:shd w:val="clear" w:color="auto" w:fill="auto"/>
            <w:vAlign w:val="bottom"/>
          </w:tcPr>
          <w:p w14:paraId="61FA52DC" w14:textId="77777777" w:rsidR="00D02C39" w:rsidRPr="00476030" w:rsidRDefault="00D02C39" w:rsidP="00D908A2">
            <w:pPr>
              <w:keepNext/>
              <w:keepLines/>
              <w:spacing w:before="20" w:after="60" w:line="220" w:lineRule="exact"/>
              <w:ind w:left="57" w:right="57"/>
              <w:rPr>
                <w:rFonts w:ascii="Arial" w:eastAsia="Arial" w:hAnsi="Arial" w:cs="Arial"/>
                <w:b/>
                <w:sz w:val="16"/>
                <w:szCs w:val="16"/>
              </w:rPr>
            </w:pPr>
          </w:p>
        </w:tc>
      </w:tr>
      <w:tr w:rsidR="001E2490" w:rsidRPr="00476030" w14:paraId="08D26AAC" w14:textId="77777777" w:rsidTr="00353906">
        <w:tblPrEx>
          <w:tblCellMar>
            <w:left w:w="99" w:type="dxa"/>
            <w:right w:w="99" w:type="dxa"/>
          </w:tblCellMar>
        </w:tblPrEx>
        <w:trPr>
          <w:cantSplit/>
          <w:trHeight w:val="280"/>
        </w:trPr>
        <w:tc>
          <w:tcPr>
            <w:tcW w:w="267" w:type="dxa"/>
            <w:tcBorders>
              <w:top w:val="nil"/>
              <w:left w:val="single" w:sz="4" w:space="0" w:color="auto"/>
              <w:bottom w:val="nil"/>
              <w:right w:val="nil"/>
            </w:tcBorders>
            <w:shd w:val="clear" w:color="auto" w:fill="auto"/>
          </w:tcPr>
          <w:p w14:paraId="327ED2C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4669524B" w14:textId="77777777" w:rsidR="00D02C39" w:rsidRPr="00476030" w:rsidRDefault="00353906" w:rsidP="001E2490">
            <w:pPr>
              <w:spacing w:before="20" w:after="60" w:line="220" w:lineRule="exact"/>
              <w:ind w:right="57"/>
              <w:rPr>
                <w:rFonts w:ascii="Arial" w:eastAsiaTheme="minorEastAsia" w:hAnsi="Arial" w:cs="Arial"/>
                <w:sz w:val="16"/>
                <w:szCs w:val="16"/>
                <w:lang w:val="pt-BR"/>
              </w:rPr>
            </w:pPr>
            <w:r w:rsidRPr="00476030">
              <w:rPr>
                <w:noProof/>
              </w:rPr>
              <mc:AlternateContent>
                <mc:Choice Requires="wps">
                  <w:drawing>
                    <wp:anchor distT="0" distB="0" distL="114300" distR="114300" simplePos="0" relativeHeight="251814400" behindDoc="0" locked="0" layoutInCell="1" allowOverlap="1" wp14:anchorId="27D3A029" wp14:editId="7CB402A2">
                      <wp:simplePos x="0" y="0"/>
                      <wp:positionH relativeFrom="column">
                        <wp:posOffset>-14300</wp:posOffset>
                      </wp:positionH>
                      <wp:positionV relativeFrom="paragraph">
                        <wp:posOffset>122555</wp:posOffset>
                      </wp:positionV>
                      <wp:extent cx="1235710" cy="160655"/>
                      <wp:effectExtent l="0" t="0" r="0" b="0"/>
                      <wp:wrapNone/>
                      <wp:docPr id="862" name="テキスト ボックス 4"/>
                      <wp:cNvGraphicFramePr/>
                      <a:graphic xmlns:a="http://schemas.openxmlformats.org/drawingml/2006/main">
                        <a:graphicData uri="http://schemas.microsoft.com/office/word/2010/wordprocessingShape">
                          <wps:wsp>
                            <wps:cNvSpPr txBox="1"/>
                            <wps:spPr>
                              <a:xfrm>
                                <a:off x="0" y="0"/>
                                <a:ext cx="1235710" cy="1606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D14EE37" w14:textId="77777777" w:rsidR="009D5E56" w:rsidRPr="00353906" w:rsidRDefault="009D5E56" w:rsidP="00353906">
                                  <w:pPr>
                                    <w:pStyle w:val="tablehead"/>
                                    <w:rPr>
                                      <w:sz w:val="18"/>
                                      <w:szCs w:val="18"/>
                                    </w:rPr>
                                  </w:pPr>
                                  <w:r w:rsidRPr="00353906">
                                    <w:rPr>
                                      <w:sz w:val="18"/>
                                      <w:szCs w:val="18"/>
                                    </w:rPr>
                                    <w:t>EMS</w:t>
                                  </w:r>
                                  <w:r w:rsidRPr="00353906">
                                    <w:rPr>
                                      <w:rFonts w:hint="eastAsia"/>
                                      <w:sz w:val="18"/>
                                      <w:szCs w:val="18"/>
                                    </w:rPr>
                                    <w:t>開始温度：</w:t>
                                  </w:r>
                                  <w:r w:rsidRPr="00353906">
                                    <w:rPr>
                                      <w:sz w:val="18"/>
                                      <w:szCs w:val="18"/>
                                    </w:rPr>
                                    <w:t>110</w:t>
                                  </w:r>
                                  <w:r w:rsidRPr="00353906">
                                    <w:rPr>
                                      <w:rFonts w:ascii="ＭＳ ゴシック" w:hAnsi="ＭＳ ゴシック" w:cs="ＭＳ ゴシック" w:hint="eastAsia"/>
                                      <w:sz w:val="18"/>
                                      <w:szCs w:val="18"/>
                                    </w:rPr>
                                    <w:t>℃</w:t>
                                  </w:r>
                                </w:p>
                                <w:p w14:paraId="370393AA" w14:textId="77777777" w:rsidR="009D5E56" w:rsidRPr="00353906" w:rsidRDefault="009D5E56" w:rsidP="00353906">
                                  <w:pPr>
                                    <w:pStyle w:val="tablehead"/>
                                    <w:spacing w:after="0"/>
                                    <w:rPr>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27D3A029" id="_x0000_s1197" type="#_x0000_t202" style="position:absolute;left:0;text-align:left;margin-left:-1.15pt;margin-top:9.65pt;width:97.3pt;height:12.6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" filled="f" stroked="f">
                      <v:textbox inset="0,0,0,0">
                        <w:txbxContent>
                          <w:p w14:paraId="4D14EE37" w14:textId="77777777" w:rsidR="009D5E56" w:rsidRPr="00353906" w:rsidRDefault="009D5E56" w:rsidP="00353906">
                            <w:pPr>
                              <w:pStyle w:val="tablehead"/>
                              <w:rPr>
                                <w:sz w:val="18"/>
                                <w:szCs w:val="18"/>
                              </w:rPr>
                            </w:pPr>
                            <w:r w:rsidRPr="00353906">
                              <w:rPr>
                                <w:sz w:val="18"/>
                                <w:szCs w:val="18"/>
                              </w:rPr>
                              <w:t>EMS</w:t>
                            </w:r>
                            <w:r w:rsidRPr="00353906">
                              <w:rPr>
                                <w:rFonts w:hint="eastAsia"/>
                                <w:sz w:val="18"/>
                                <w:szCs w:val="18"/>
                              </w:rPr>
                              <w:t>開始温度：</w:t>
                            </w:r>
                            <w:r w:rsidRPr="00353906">
                              <w:rPr>
                                <w:sz w:val="18"/>
                                <w:szCs w:val="18"/>
                              </w:rPr>
                              <w:t>110</w:t>
                            </w:r>
                            <w:r w:rsidRPr="00353906">
                              <w:rPr>
                                <w:rFonts w:ascii="ＭＳ ゴシック" w:hAnsi="ＭＳ ゴシック" w:cs="ＭＳ ゴシック" w:hint="eastAsia"/>
                                <w:sz w:val="18"/>
                                <w:szCs w:val="18"/>
                              </w:rPr>
                              <w:t>℃</w:t>
                            </w:r>
                          </w:p>
                          <w:p w14:paraId="370393AA" w14:textId="77777777" w:rsidR="009D5E56" w:rsidRPr="00353906" w:rsidRDefault="009D5E56" w:rsidP="00353906">
                            <w:pPr>
                              <w:pStyle w:val="tablehead"/>
                              <w:spacing w:after="0"/>
                              <w:rPr>
                                <w:sz w:val="18"/>
                                <w:szCs w:val="18"/>
                              </w:rPr>
                            </w:pPr>
                          </w:p>
                        </w:txbxContent>
                      </v:textbox>
                    </v:shape>
                  </w:pict>
                </mc:Fallback>
              </mc:AlternateContent>
            </w:r>
          </w:p>
        </w:tc>
        <w:tc>
          <w:tcPr>
            <w:tcW w:w="548" w:type="dxa"/>
            <w:tcBorders>
              <w:top w:val="nil"/>
              <w:left w:val="nil"/>
              <w:bottom w:val="nil"/>
              <w:right w:val="single" w:sz="12" w:space="0" w:color="auto"/>
            </w:tcBorders>
            <w:shd w:val="clear" w:color="auto" w:fill="auto"/>
          </w:tcPr>
          <w:p w14:paraId="5186E8F4"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421" w:type="dxa"/>
            <w:tcBorders>
              <w:top w:val="nil"/>
              <w:left w:val="single" w:sz="12" w:space="0" w:color="auto"/>
              <w:bottom w:val="single" w:sz="4" w:space="0" w:color="auto"/>
              <w:right w:val="nil"/>
            </w:tcBorders>
            <w:shd w:val="clear" w:color="auto" w:fill="auto"/>
          </w:tcPr>
          <w:p w14:paraId="3FA3AD16" w14:textId="77777777" w:rsidR="00D02C39" w:rsidRPr="00476030" w:rsidRDefault="001E2490" w:rsidP="00D02C39">
            <w:pPr>
              <w:spacing w:before="20" w:after="60" w:line="220" w:lineRule="exact"/>
              <w:ind w:left="57" w:right="57"/>
              <w:jc w:val="center"/>
              <w:rPr>
                <w:rFonts w:ascii="Arial" w:eastAsia="Arial" w:hAnsi="Arial" w:cs="Arial"/>
                <w:sz w:val="16"/>
                <w:szCs w:val="16"/>
                <w:lang w:val="pt-BR"/>
              </w:rPr>
            </w:pPr>
            <w:r w:rsidRPr="00476030">
              <w:rPr>
                <w:noProof/>
              </w:rPr>
              <mc:AlternateContent>
                <mc:Choice Requires="wps">
                  <w:drawing>
                    <wp:anchor distT="0" distB="0" distL="114300" distR="114300" simplePos="0" relativeHeight="251810304" behindDoc="0" locked="0" layoutInCell="1" allowOverlap="1" wp14:anchorId="20D5F478" wp14:editId="4B105D8F">
                      <wp:simplePos x="0" y="0"/>
                      <wp:positionH relativeFrom="column">
                        <wp:posOffset>68275</wp:posOffset>
                      </wp:positionH>
                      <wp:positionV relativeFrom="paragraph">
                        <wp:posOffset>190932</wp:posOffset>
                      </wp:positionV>
                      <wp:extent cx="4351884" cy="2315845"/>
                      <wp:effectExtent l="0" t="0" r="10795" b="27305"/>
                      <wp:wrapNone/>
                      <wp:docPr id="859" name="フリーフォーム 23"/>
                      <wp:cNvGraphicFramePr/>
                      <a:graphic xmlns:a="http://schemas.openxmlformats.org/drawingml/2006/main">
                        <a:graphicData uri="http://schemas.microsoft.com/office/word/2010/wordprocessingShape">
                          <wps:wsp>
                            <wps:cNvSpPr/>
                            <wps:spPr>
                              <a:xfrm>
                                <a:off x="0" y="0"/>
                                <a:ext cx="4351884" cy="2315845"/>
                              </a:xfrm>
                              <a:custGeom>
                                <a:avLst/>
                                <a:gdLst>
                                  <a:gd name="connsiteX0" fmla="*/ 0 w 6630866"/>
                                  <a:gd name="connsiteY0" fmla="*/ 2510384 h 2510384"/>
                                  <a:gd name="connsiteX1" fmla="*/ 952500 w 6630866"/>
                                  <a:gd name="connsiteY1" fmla="*/ 1140250 h 2510384"/>
                                  <a:gd name="connsiteX2" fmla="*/ 1905000 w 6630866"/>
                                  <a:gd name="connsiteY2" fmla="*/ 11904 h 2510384"/>
                                  <a:gd name="connsiteX3" fmla="*/ 2381250 w 6630866"/>
                                  <a:gd name="connsiteY3" fmla="*/ 568750 h 2510384"/>
                                  <a:gd name="connsiteX4" fmla="*/ 4747847 w 6630866"/>
                                  <a:gd name="connsiteY4" fmla="*/ 905788 h 2510384"/>
                                  <a:gd name="connsiteX5" fmla="*/ 6630866 w 6630866"/>
                                  <a:gd name="connsiteY5" fmla="*/ 649346 h 2510384"/>
                                  <a:gd name="connsiteX0" fmla="*/ 0 w 6453605"/>
                                  <a:gd name="connsiteY0" fmla="*/ 2503487 h 2503487"/>
                                  <a:gd name="connsiteX1" fmla="*/ 775239 w 6453605"/>
                                  <a:gd name="connsiteY1" fmla="*/ 1140250 h 2503487"/>
                                  <a:gd name="connsiteX2" fmla="*/ 1727739 w 6453605"/>
                                  <a:gd name="connsiteY2" fmla="*/ 11904 h 2503487"/>
                                  <a:gd name="connsiteX3" fmla="*/ 2203989 w 6453605"/>
                                  <a:gd name="connsiteY3" fmla="*/ 568750 h 2503487"/>
                                  <a:gd name="connsiteX4" fmla="*/ 4570586 w 6453605"/>
                                  <a:gd name="connsiteY4" fmla="*/ 905788 h 2503487"/>
                                  <a:gd name="connsiteX5" fmla="*/ 6453605 w 6453605"/>
                                  <a:gd name="connsiteY5" fmla="*/ 649346 h 2503487"/>
                                  <a:gd name="connsiteX0" fmla="*/ 0 w 6453605"/>
                                  <a:gd name="connsiteY0" fmla="*/ 2502280 h 2502280"/>
                                  <a:gd name="connsiteX1" fmla="*/ 755543 w 6453605"/>
                                  <a:gd name="connsiteY1" fmla="*/ 1104557 h 2502280"/>
                                  <a:gd name="connsiteX2" fmla="*/ 1727739 w 6453605"/>
                                  <a:gd name="connsiteY2" fmla="*/ 10697 h 2502280"/>
                                  <a:gd name="connsiteX3" fmla="*/ 2203989 w 6453605"/>
                                  <a:gd name="connsiteY3" fmla="*/ 567543 h 2502280"/>
                                  <a:gd name="connsiteX4" fmla="*/ 4570586 w 6453605"/>
                                  <a:gd name="connsiteY4" fmla="*/ 904581 h 2502280"/>
                                  <a:gd name="connsiteX5" fmla="*/ 6453605 w 6453605"/>
                                  <a:gd name="connsiteY5" fmla="*/ 648139 h 2502280"/>
                                  <a:gd name="connsiteX0" fmla="*/ 0 w 6453605"/>
                                  <a:gd name="connsiteY0" fmla="*/ 2501116 h 2501116"/>
                                  <a:gd name="connsiteX1" fmla="*/ 788369 w 6453605"/>
                                  <a:gd name="connsiteY1" fmla="*/ 1068907 h 2501116"/>
                                  <a:gd name="connsiteX2" fmla="*/ 1727739 w 6453605"/>
                                  <a:gd name="connsiteY2" fmla="*/ 9533 h 2501116"/>
                                  <a:gd name="connsiteX3" fmla="*/ 2203989 w 6453605"/>
                                  <a:gd name="connsiteY3" fmla="*/ 566379 h 2501116"/>
                                  <a:gd name="connsiteX4" fmla="*/ 4570586 w 6453605"/>
                                  <a:gd name="connsiteY4" fmla="*/ 903417 h 2501116"/>
                                  <a:gd name="connsiteX5" fmla="*/ 6453605 w 6453605"/>
                                  <a:gd name="connsiteY5" fmla="*/ 646975 h 2501116"/>
                                  <a:gd name="connsiteX0" fmla="*/ 0 w 6453605"/>
                                  <a:gd name="connsiteY0" fmla="*/ 2501116 h 2501116"/>
                                  <a:gd name="connsiteX1" fmla="*/ 788369 w 6453605"/>
                                  <a:gd name="connsiteY1" fmla="*/ 1068907 h 2501116"/>
                                  <a:gd name="connsiteX2" fmla="*/ 1727739 w 6453605"/>
                                  <a:gd name="connsiteY2" fmla="*/ 9533 h 2501116"/>
                                  <a:gd name="connsiteX3" fmla="*/ 2203989 w 6453605"/>
                                  <a:gd name="connsiteY3" fmla="*/ 566379 h 2501116"/>
                                  <a:gd name="connsiteX4" fmla="*/ 4570586 w 6453605"/>
                                  <a:gd name="connsiteY4" fmla="*/ 903417 h 2501116"/>
                                  <a:gd name="connsiteX5" fmla="*/ 6453605 w 6453605"/>
                                  <a:gd name="connsiteY5" fmla="*/ 646975 h 2501116"/>
                                  <a:gd name="connsiteX0" fmla="*/ 0 w 6453605"/>
                                  <a:gd name="connsiteY0" fmla="*/ 2501116 h 2501116"/>
                                  <a:gd name="connsiteX1" fmla="*/ 788369 w 6453605"/>
                                  <a:gd name="connsiteY1" fmla="*/ 1068907 h 2501116"/>
                                  <a:gd name="connsiteX2" fmla="*/ 1727739 w 6453605"/>
                                  <a:gd name="connsiteY2" fmla="*/ 9533 h 2501116"/>
                                  <a:gd name="connsiteX3" fmla="*/ 2203989 w 6453605"/>
                                  <a:gd name="connsiteY3" fmla="*/ 566379 h 2501116"/>
                                  <a:gd name="connsiteX4" fmla="*/ 4570586 w 6453605"/>
                                  <a:gd name="connsiteY4" fmla="*/ 903417 h 2501116"/>
                                  <a:gd name="connsiteX5" fmla="*/ 6453605 w 6453605"/>
                                  <a:gd name="connsiteY5" fmla="*/ 646975 h 2501116"/>
                                  <a:gd name="connsiteX0" fmla="*/ 0 w 6453605"/>
                                  <a:gd name="connsiteY0" fmla="*/ 2501116 h 2501116"/>
                                  <a:gd name="connsiteX1" fmla="*/ 788369 w 6453605"/>
                                  <a:gd name="connsiteY1" fmla="*/ 1068907 h 2501116"/>
                                  <a:gd name="connsiteX2" fmla="*/ 1727739 w 6453605"/>
                                  <a:gd name="connsiteY2" fmla="*/ 9533 h 2501116"/>
                                  <a:gd name="connsiteX3" fmla="*/ 2203989 w 6453605"/>
                                  <a:gd name="connsiteY3" fmla="*/ 566379 h 2501116"/>
                                  <a:gd name="connsiteX4" fmla="*/ 4570586 w 6453605"/>
                                  <a:gd name="connsiteY4" fmla="*/ 903417 h 2501116"/>
                                  <a:gd name="connsiteX5" fmla="*/ 6453605 w 6453605"/>
                                  <a:gd name="connsiteY5" fmla="*/ 646975 h 2501116"/>
                                  <a:gd name="connsiteX0" fmla="*/ 0 w 6453605"/>
                                  <a:gd name="connsiteY0" fmla="*/ 2480731 h 2480731"/>
                                  <a:gd name="connsiteX1" fmla="*/ 788369 w 6453605"/>
                                  <a:gd name="connsiteY1" fmla="*/ 1048522 h 2480731"/>
                                  <a:gd name="connsiteX2" fmla="*/ 1681782 w 6453605"/>
                                  <a:gd name="connsiteY2" fmla="*/ 9840 h 2480731"/>
                                  <a:gd name="connsiteX3" fmla="*/ 2203989 w 6453605"/>
                                  <a:gd name="connsiteY3" fmla="*/ 545994 h 2480731"/>
                                  <a:gd name="connsiteX4" fmla="*/ 4570586 w 6453605"/>
                                  <a:gd name="connsiteY4" fmla="*/ 883032 h 2480731"/>
                                  <a:gd name="connsiteX5" fmla="*/ 6453605 w 6453605"/>
                                  <a:gd name="connsiteY5" fmla="*/ 626590 h 2480731"/>
                                  <a:gd name="connsiteX0" fmla="*/ 0 w 6453605"/>
                                  <a:gd name="connsiteY0" fmla="*/ 2487522 h 2487522"/>
                                  <a:gd name="connsiteX1" fmla="*/ 788369 w 6453605"/>
                                  <a:gd name="connsiteY1" fmla="*/ 1055313 h 2487522"/>
                                  <a:gd name="connsiteX2" fmla="*/ 1714608 w 6453605"/>
                                  <a:gd name="connsiteY2" fmla="*/ 9734 h 2487522"/>
                                  <a:gd name="connsiteX3" fmla="*/ 2203989 w 6453605"/>
                                  <a:gd name="connsiteY3" fmla="*/ 552785 h 2487522"/>
                                  <a:gd name="connsiteX4" fmla="*/ 4570586 w 6453605"/>
                                  <a:gd name="connsiteY4" fmla="*/ 889823 h 2487522"/>
                                  <a:gd name="connsiteX5" fmla="*/ 6453605 w 6453605"/>
                                  <a:gd name="connsiteY5" fmla="*/ 633381 h 2487522"/>
                                  <a:gd name="connsiteX0" fmla="*/ 0 w 6453605"/>
                                  <a:gd name="connsiteY0" fmla="*/ 2487522 h 2487522"/>
                                  <a:gd name="connsiteX1" fmla="*/ 788369 w 6453605"/>
                                  <a:gd name="connsiteY1" fmla="*/ 1055313 h 2487522"/>
                                  <a:gd name="connsiteX2" fmla="*/ 1747434 w 6453605"/>
                                  <a:gd name="connsiteY2" fmla="*/ 9734 h 2487522"/>
                                  <a:gd name="connsiteX3" fmla="*/ 2203989 w 6453605"/>
                                  <a:gd name="connsiteY3" fmla="*/ 552785 h 2487522"/>
                                  <a:gd name="connsiteX4" fmla="*/ 4570586 w 6453605"/>
                                  <a:gd name="connsiteY4" fmla="*/ 889823 h 2487522"/>
                                  <a:gd name="connsiteX5" fmla="*/ 6453605 w 6453605"/>
                                  <a:gd name="connsiteY5" fmla="*/ 633381 h 2487522"/>
                                  <a:gd name="connsiteX0" fmla="*/ 0 w 6453605"/>
                                  <a:gd name="connsiteY0" fmla="*/ 2481568 h 2481568"/>
                                  <a:gd name="connsiteX1" fmla="*/ 788369 w 6453605"/>
                                  <a:gd name="connsiteY1" fmla="*/ 1049359 h 2481568"/>
                                  <a:gd name="connsiteX2" fmla="*/ 1747434 w 6453605"/>
                                  <a:gd name="connsiteY2" fmla="*/ 3780 h 2481568"/>
                                  <a:gd name="connsiteX3" fmla="*/ 2203989 w 6453605"/>
                                  <a:gd name="connsiteY3" fmla="*/ 546831 h 2481568"/>
                                  <a:gd name="connsiteX4" fmla="*/ 4570586 w 6453605"/>
                                  <a:gd name="connsiteY4" fmla="*/ 883869 h 2481568"/>
                                  <a:gd name="connsiteX5" fmla="*/ 6453605 w 6453605"/>
                                  <a:gd name="connsiteY5" fmla="*/ 627427 h 2481568"/>
                                  <a:gd name="connsiteX0" fmla="*/ 0 w 6453605"/>
                                  <a:gd name="connsiteY0" fmla="*/ 2488633 h 2488633"/>
                                  <a:gd name="connsiteX1" fmla="*/ 788369 w 6453605"/>
                                  <a:gd name="connsiteY1" fmla="*/ 1056424 h 2488633"/>
                                  <a:gd name="connsiteX2" fmla="*/ 1747434 w 6453605"/>
                                  <a:gd name="connsiteY2" fmla="*/ 10845 h 2488633"/>
                                  <a:gd name="connsiteX3" fmla="*/ 3582685 w 6453605"/>
                                  <a:gd name="connsiteY3" fmla="*/ 533204 h 2488633"/>
                                  <a:gd name="connsiteX4" fmla="*/ 4570586 w 6453605"/>
                                  <a:gd name="connsiteY4" fmla="*/ 890934 h 2488633"/>
                                  <a:gd name="connsiteX5" fmla="*/ 6453605 w 6453605"/>
                                  <a:gd name="connsiteY5" fmla="*/ 634492 h 2488633"/>
                                  <a:gd name="connsiteX0" fmla="*/ 0 w 6453605"/>
                                  <a:gd name="connsiteY0" fmla="*/ 2488239 h 2488239"/>
                                  <a:gd name="connsiteX1" fmla="*/ 788369 w 6453605"/>
                                  <a:gd name="connsiteY1" fmla="*/ 1056030 h 2488239"/>
                                  <a:gd name="connsiteX2" fmla="*/ 1747434 w 6453605"/>
                                  <a:gd name="connsiteY2" fmla="*/ 10451 h 2488239"/>
                                  <a:gd name="connsiteX3" fmla="*/ 3582685 w 6453605"/>
                                  <a:gd name="connsiteY3" fmla="*/ 532810 h 2488239"/>
                                  <a:gd name="connsiteX4" fmla="*/ 4570586 w 6453605"/>
                                  <a:gd name="connsiteY4" fmla="*/ 890540 h 2488239"/>
                                  <a:gd name="connsiteX5" fmla="*/ 6453605 w 6453605"/>
                                  <a:gd name="connsiteY5" fmla="*/ 634098 h 2488239"/>
                                  <a:gd name="connsiteX0" fmla="*/ 0 w 6453605"/>
                                  <a:gd name="connsiteY0" fmla="*/ 2525865 h 2525865"/>
                                  <a:gd name="connsiteX1" fmla="*/ 788369 w 6453605"/>
                                  <a:gd name="connsiteY1" fmla="*/ 1093656 h 2525865"/>
                                  <a:gd name="connsiteX2" fmla="*/ 1747434 w 6453605"/>
                                  <a:gd name="connsiteY2" fmla="*/ 48077 h 2525865"/>
                                  <a:gd name="connsiteX3" fmla="*/ 2526850 w 6453605"/>
                                  <a:gd name="connsiteY3" fmla="*/ 215265 h 2525865"/>
                                  <a:gd name="connsiteX4" fmla="*/ 3582685 w 6453605"/>
                                  <a:gd name="connsiteY4" fmla="*/ 570436 h 2525865"/>
                                  <a:gd name="connsiteX5" fmla="*/ 4570586 w 6453605"/>
                                  <a:gd name="connsiteY5" fmla="*/ 928166 h 2525865"/>
                                  <a:gd name="connsiteX6" fmla="*/ 6453605 w 6453605"/>
                                  <a:gd name="connsiteY6" fmla="*/ 671724 h 2525865"/>
                                  <a:gd name="connsiteX0" fmla="*/ 0 w 6453605"/>
                                  <a:gd name="connsiteY0" fmla="*/ 2496836 h 2496836"/>
                                  <a:gd name="connsiteX1" fmla="*/ 788369 w 6453605"/>
                                  <a:gd name="connsiteY1" fmla="*/ 1064627 h 2496836"/>
                                  <a:gd name="connsiteX2" fmla="*/ 1747434 w 6453605"/>
                                  <a:gd name="connsiteY2" fmla="*/ 19048 h 2496836"/>
                                  <a:gd name="connsiteX3" fmla="*/ 2323328 w 6453605"/>
                                  <a:gd name="connsiteY3" fmla="*/ 400052 h 2496836"/>
                                  <a:gd name="connsiteX4" fmla="*/ 3582685 w 6453605"/>
                                  <a:gd name="connsiteY4" fmla="*/ 541407 h 2496836"/>
                                  <a:gd name="connsiteX5" fmla="*/ 4570586 w 6453605"/>
                                  <a:gd name="connsiteY5" fmla="*/ 899137 h 2496836"/>
                                  <a:gd name="connsiteX6" fmla="*/ 6453605 w 6453605"/>
                                  <a:gd name="connsiteY6" fmla="*/ 642695 h 2496836"/>
                                  <a:gd name="connsiteX0" fmla="*/ 0 w 6453605"/>
                                  <a:gd name="connsiteY0" fmla="*/ 2491683 h 2491683"/>
                                  <a:gd name="connsiteX1" fmla="*/ 788369 w 6453605"/>
                                  <a:gd name="connsiteY1" fmla="*/ 1059474 h 2491683"/>
                                  <a:gd name="connsiteX2" fmla="*/ 1747434 w 6453605"/>
                                  <a:gd name="connsiteY2" fmla="*/ 13895 h 2491683"/>
                                  <a:gd name="connsiteX3" fmla="*/ 2264241 w 6453605"/>
                                  <a:gd name="connsiteY3" fmla="*/ 463873 h 2491683"/>
                                  <a:gd name="connsiteX4" fmla="*/ 3582685 w 6453605"/>
                                  <a:gd name="connsiteY4" fmla="*/ 536254 h 2491683"/>
                                  <a:gd name="connsiteX5" fmla="*/ 4570586 w 6453605"/>
                                  <a:gd name="connsiteY5" fmla="*/ 893984 h 2491683"/>
                                  <a:gd name="connsiteX6" fmla="*/ 6453605 w 6453605"/>
                                  <a:gd name="connsiteY6" fmla="*/ 637542 h 2491683"/>
                                  <a:gd name="connsiteX0" fmla="*/ 0 w 6453605"/>
                                  <a:gd name="connsiteY0" fmla="*/ 2491683 h 2491683"/>
                                  <a:gd name="connsiteX1" fmla="*/ 788369 w 6453605"/>
                                  <a:gd name="connsiteY1" fmla="*/ 1059474 h 2491683"/>
                                  <a:gd name="connsiteX2" fmla="*/ 1747434 w 6453605"/>
                                  <a:gd name="connsiteY2" fmla="*/ 13895 h 2491683"/>
                                  <a:gd name="connsiteX3" fmla="*/ 2264241 w 6453605"/>
                                  <a:gd name="connsiteY3" fmla="*/ 463873 h 2491683"/>
                                  <a:gd name="connsiteX4" fmla="*/ 3582685 w 6453605"/>
                                  <a:gd name="connsiteY4" fmla="*/ 536254 h 2491683"/>
                                  <a:gd name="connsiteX5" fmla="*/ 4570586 w 6453605"/>
                                  <a:gd name="connsiteY5" fmla="*/ 893984 h 2491683"/>
                                  <a:gd name="connsiteX6" fmla="*/ 6453605 w 6453605"/>
                                  <a:gd name="connsiteY6" fmla="*/ 637542 h 2491683"/>
                                  <a:gd name="connsiteX0" fmla="*/ 0 w 6447040"/>
                                  <a:gd name="connsiteY0" fmla="*/ 2491683 h 2491683"/>
                                  <a:gd name="connsiteX1" fmla="*/ 788369 w 6447040"/>
                                  <a:gd name="connsiteY1" fmla="*/ 1059474 h 2491683"/>
                                  <a:gd name="connsiteX2" fmla="*/ 1747434 w 6447040"/>
                                  <a:gd name="connsiteY2" fmla="*/ 13895 h 2491683"/>
                                  <a:gd name="connsiteX3" fmla="*/ 2264241 w 6447040"/>
                                  <a:gd name="connsiteY3" fmla="*/ 463873 h 2491683"/>
                                  <a:gd name="connsiteX4" fmla="*/ 3582685 w 6447040"/>
                                  <a:gd name="connsiteY4" fmla="*/ 536254 h 2491683"/>
                                  <a:gd name="connsiteX5" fmla="*/ 4570586 w 6447040"/>
                                  <a:gd name="connsiteY5" fmla="*/ 893984 h 2491683"/>
                                  <a:gd name="connsiteX6" fmla="*/ 6447040 w 6447040"/>
                                  <a:gd name="connsiteY6" fmla="*/ 575466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6440475 w 6440475"/>
                                  <a:gd name="connsiteY6"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6440475 w 6440475"/>
                                  <a:gd name="connsiteY6"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4896893 w 6440475"/>
                                  <a:gd name="connsiteY6" fmla="*/ 870815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5093849 w 6440475"/>
                                  <a:gd name="connsiteY6" fmla="*/ 684587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5047893 w 6440475"/>
                                  <a:gd name="connsiteY6" fmla="*/ 629409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5047893 w 6440475"/>
                                  <a:gd name="connsiteY6" fmla="*/ 629409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570586 w 6440475"/>
                                  <a:gd name="connsiteY5" fmla="*/ 893984 h 2491683"/>
                                  <a:gd name="connsiteX6" fmla="*/ 5047893 w 6440475"/>
                                  <a:gd name="connsiteY6" fmla="*/ 629409 h 2491683"/>
                                  <a:gd name="connsiteX7" fmla="*/ 6440475 w 6440475"/>
                                  <a:gd name="connsiteY7"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233807 w 6440475"/>
                                  <a:gd name="connsiteY5" fmla="*/ 79494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06024 w 6440475"/>
                                  <a:gd name="connsiteY5" fmla="*/ 698382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7893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1328 w 6440475"/>
                                  <a:gd name="connsiteY7" fmla="*/ 67079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1328 w 6440475"/>
                                  <a:gd name="connsiteY7" fmla="*/ 67079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5041328 w 6440475"/>
                                  <a:gd name="connsiteY7" fmla="*/ 67079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95373 w 6440475"/>
                                  <a:gd name="connsiteY7" fmla="*/ 60181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95373 w 6440475"/>
                                  <a:gd name="connsiteY7" fmla="*/ 60181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95373 w 6440475"/>
                                  <a:gd name="connsiteY7" fmla="*/ 60181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82243 w 6440475"/>
                                  <a:gd name="connsiteY7" fmla="*/ 64320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82243 w 6440475"/>
                                  <a:gd name="connsiteY7" fmla="*/ 643203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69113 w 6440475"/>
                                  <a:gd name="connsiteY7" fmla="*/ 608717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0586 w 6440475"/>
                                  <a:gd name="connsiteY6" fmla="*/ 893984 h 2491683"/>
                                  <a:gd name="connsiteX7" fmla="*/ 4969113 w 6440475"/>
                                  <a:gd name="connsiteY7" fmla="*/ 608717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603413 w 6440475"/>
                                  <a:gd name="connsiteY6" fmla="*/ 811215 h 2491683"/>
                                  <a:gd name="connsiteX7" fmla="*/ 4969113 w 6440475"/>
                                  <a:gd name="connsiteY7" fmla="*/ 608717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7153 w 6440475"/>
                                  <a:gd name="connsiteY6" fmla="*/ 811215 h 2491683"/>
                                  <a:gd name="connsiteX7" fmla="*/ 4969113 w 6440475"/>
                                  <a:gd name="connsiteY7" fmla="*/ 608717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417633 w 6440475"/>
                                  <a:gd name="connsiteY5" fmla="*/ 767354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84808 w 6440475"/>
                                  <a:gd name="connsiteY5" fmla="*/ 712176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84808 w 6440475"/>
                                  <a:gd name="connsiteY5" fmla="*/ 712176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988809 w 6440475"/>
                                  <a:gd name="connsiteY7" fmla="*/ 65010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916592 w 6440475"/>
                                  <a:gd name="connsiteY7" fmla="*/ 629409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857505 w 6440475"/>
                                  <a:gd name="connsiteY7" fmla="*/ 62251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857505 w 6440475"/>
                                  <a:gd name="connsiteY7" fmla="*/ 622511 h 2491683"/>
                                  <a:gd name="connsiteX8" fmla="*/ 6440475 w 6440475"/>
                                  <a:gd name="connsiteY8" fmla="*/ 547877 h 2491683"/>
                                  <a:gd name="connsiteX0" fmla="*/ 0 w 6440475"/>
                                  <a:gd name="connsiteY0" fmla="*/ 2491683 h 2491683"/>
                                  <a:gd name="connsiteX1" fmla="*/ 788369 w 6440475"/>
                                  <a:gd name="connsiteY1" fmla="*/ 1059474 h 2491683"/>
                                  <a:gd name="connsiteX2" fmla="*/ 1747434 w 6440475"/>
                                  <a:gd name="connsiteY2" fmla="*/ 13895 h 2491683"/>
                                  <a:gd name="connsiteX3" fmla="*/ 2264241 w 6440475"/>
                                  <a:gd name="connsiteY3" fmla="*/ 463873 h 2491683"/>
                                  <a:gd name="connsiteX4" fmla="*/ 3582685 w 6440475"/>
                                  <a:gd name="connsiteY4" fmla="*/ 536254 h 2491683"/>
                                  <a:gd name="connsiteX5" fmla="*/ 4378243 w 6440475"/>
                                  <a:gd name="connsiteY5" fmla="*/ 656997 h 2491683"/>
                                  <a:gd name="connsiteX6" fmla="*/ 4577153 w 6440475"/>
                                  <a:gd name="connsiteY6" fmla="*/ 811215 h 2491683"/>
                                  <a:gd name="connsiteX7" fmla="*/ 4857505 w 6440475"/>
                                  <a:gd name="connsiteY7" fmla="*/ 622511 h 2491683"/>
                                  <a:gd name="connsiteX8" fmla="*/ 6440475 w 6440475"/>
                                  <a:gd name="connsiteY8" fmla="*/ 547877 h 2491683"/>
                                  <a:gd name="connsiteX0" fmla="*/ 0 w 6440475"/>
                                  <a:gd name="connsiteY0" fmla="*/ 2485577 h 2485577"/>
                                  <a:gd name="connsiteX1" fmla="*/ 809769 w 6440475"/>
                                  <a:gd name="connsiteY1" fmla="*/ 883016 h 2485577"/>
                                  <a:gd name="connsiteX2" fmla="*/ 1747434 w 6440475"/>
                                  <a:gd name="connsiteY2" fmla="*/ 7789 h 2485577"/>
                                  <a:gd name="connsiteX3" fmla="*/ 2264241 w 6440475"/>
                                  <a:gd name="connsiteY3" fmla="*/ 457767 h 2485577"/>
                                  <a:gd name="connsiteX4" fmla="*/ 3582685 w 6440475"/>
                                  <a:gd name="connsiteY4" fmla="*/ 530148 h 2485577"/>
                                  <a:gd name="connsiteX5" fmla="*/ 4378243 w 6440475"/>
                                  <a:gd name="connsiteY5" fmla="*/ 650891 h 2485577"/>
                                  <a:gd name="connsiteX6" fmla="*/ 4577153 w 6440475"/>
                                  <a:gd name="connsiteY6" fmla="*/ 805109 h 2485577"/>
                                  <a:gd name="connsiteX7" fmla="*/ 4857505 w 6440475"/>
                                  <a:gd name="connsiteY7" fmla="*/ 616405 h 2485577"/>
                                  <a:gd name="connsiteX8" fmla="*/ 6440475 w 6440475"/>
                                  <a:gd name="connsiteY8" fmla="*/ 541771 h 2485577"/>
                                  <a:gd name="connsiteX0" fmla="*/ 0 w 6440475"/>
                                  <a:gd name="connsiteY0" fmla="*/ 2447526 h 2447526"/>
                                  <a:gd name="connsiteX1" fmla="*/ 809769 w 6440475"/>
                                  <a:gd name="connsiteY1" fmla="*/ 844965 h 2447526"/>
                                  <a:gd name="connsiteX2" fmla="*/ 1779534 w 6440475"/>
                                  <a:gd name="connsiteY2" fmla="*/ 8464 h 2447526"/>
                                  <a:gd name="connsiteX3" fmla="*/ 2264241 w 6440475"/>
                                  <a:gd name="connsiteY3" fmla="*/ 419716 h 2447526"/>
                                  <a:gd name="connsiteX4" fmla="*/ 3582685 w 6440475"/>
                                  <a:gd name="connsiteY4" fmla="*/ 492097 h 2447526"/>
                                  <a:gd name="connsiteX5" fmla="*/ 4378243 w 6440475"/>
                                  <a:gd name="connsiteY5" fmla="*/ 612840 h 2447526"/>
                                  <a:gd name="connsiteX6" fmla="*/ 4577153 w 6440475"/>
                                  <a:gd name="connsiteY6" fmla="*/ 767058 h 2447526"/>
                                  <a:gd name="connsiteX7" fmla="*/ 4857505 w 6440475"/>
                                  <a:gd name="connsiteY7" fmla="*/ 578354 h 2447526"/>
                                  <a:gd name="connsiteX8" fmla="*/ 6440475 w 6440475"/>
                                  <a:gd name="connsiteY8" fmla="*/ 503720 h 2447526"/>
                                  <a:gd name="connsiteX0" fmla="*/ 0 w 6440475"/>
                                  <a:gd name="connsiteY0" fmla="*/ 2451953 h 2451953"/>
                                  <a:gd name="connsiteX1" fmla="*/ 809769 w 6440475"/>
                                  <a:gd name="connsiteY1" fmla="*/ 849392 h 2451953"/>
                                  <a:gd name="connsiteX2" fmla="*/ 1779534 w 6440475"/>
                                  <a:gd name="connsiteY2" fmla="*/ 12891 h 2451953"/>
                                  <a:gd name="connsiteX3" fmla="*/ 2264241 w 6440475"/>
                                  <a:gd name="connsiteY3" fmla="*/ 354449 h 2451953"/>
                                  <a:gd name="connsiteX4" fmla="*/ 3582685 w 6440475"/>
                                  <a:gd name="connsiteY4" fmla="*/ 496524 h 2451953"/>
                                  <a:gd name="connsiteX5" fmla="*/ 4378243 w 6440475"/>
                                  <a:gd name="connsiteY5" fmla="*/ 617267 h 2451953"/>
                                  <a:gd name="connsiteX6" fmla="*/ 4577153 w 6440475"/>
                                  <a:gd name="connsiteY6" fmla="*/ 771485 h 2451953"/>
                                  <a:gd name="connsiteX7" fmla="*/ 4857505 w 6440475"/>
                                  <a:gd name="connsiteY7" fmla="*/ 582781 h 2451953"/>
                                  <a:gd name="connsiteX8" fmla="*/ 6440475 w 6440475"/>
                                  <a:gd name="connsiteY8" fmla="*/ 508147 h 2451953"/>
                                  <a:gd name="connsiteX0" fmla="*/ 0 w 6440475"/>
                                  <a:gd name="connsiteY0" fmla="*/ 2451953 h 2451953"/>
                                  <a:gd name="connsiteX1" fmla="*/ 809769 w 6440475"/>
                                  <a:gd name="connsiteY1" fmla="*/ 849392 h 2451953"/>
                                  <a:gd name="connsiteX2" fmla="*/ 1779534 w 6440475"/>
                                  <a:gd name="connsiteY2" fmla="*/ 12891 h 2451953"/>
                                  <a:gd name="connsiteX3" fmla="*/ 2264241 w 6440475"/>
                                  <a:gd name="connsiteY3" fmla="*/ 354449 h 2451953"/>
                                  <a:gd name="connsiteX4" fmla="*/ 3550585 w 6440475"/>
                                  <a:gd name="connsiteY4" fmla="*/ 426818 h 2451953"/>
                                  <a:gd name="connsiteX5" fmla="*/ 4378243 w 6440475"/>
                                  <a:gd name="connsiteY5" fmla="*/ 617267 h 2451953"/>
                                  <a:gd name="connsiteX6" fmla="*/ 4577153 w 6440475"/>
                                  <a:gd name="connsiteY6" fmla="*/ 771485 h 2451953"/>
                                  <a:gd name="connsiteX7" fmla="*/ 4857505 w 6440475"/>
                                  <a:gd name="connsiteY7" fmla="*/ 582781 h 2451953"/>
                                  <a:gd name="connsiteX8" fmla="*/ 6440475 w 6440475"/>
                                  <a:gd name="connsiteY8" fmla="*/ 508147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857505 w 6461876"/>
                                  <a:gd name="connsiteY7" fmla="*/ 582781 h 2451953"/>
                                  <a:gd name="connsiteX8" fmla="*/ 6461876 w 6461876"/>
                                  <a:gd name="connsiteY8" fmla="*/ 461677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857505 w 6461876"/>
                                  <a:gd name="connsiteY7" fmla="*/ 582781 h 2451953"/>
                                  <a:gd name="connsiteX8" fmla="*/ 6461876 w 6461876"/>
                                  <a:gd name="connsiteY8" fmla="*/ 461677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857505 w 6461876"/>
                                  <a:gd name="connsiteY7" fmla="*/ 58278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868206 w 6461876"/>
                                  <a:gd name="connsiteY7" fmla="*/ 544056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5771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092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092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092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09253 w 6461876"/>
                                  <a:gd name="connsiteY6" fmla="*/ 771485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841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841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841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306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3 w 6461876"/>
                                  <a:gd name="connsiteY5" fmla="*/ 617267 h 2451953"/>
                                  <a:gd name="connsiteX6" fmla="*/ 46306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4964507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5028708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5028708 w 6461876"/>
                                  <a:gd name="connsiteY7" fmla="*/ 53631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4878905 w 6461876"/>
                                  <a:gd name="connsiteY7" fmla="*/ 567291 h 2451953"/>
                                  <a:gd name="connsiteX8" fmla="*/ 6461876 w 6461876"/>
                                  <a:gd name="connsiteY8" fmla="*/ 430696 h 2451953"/>
                                  <a:gd name="connsiteX0" fmla="*/ 0 w 6461876"/>
                                  <a:gd name="connsiteY0" fmla="*/ 2451953 h 2451953"/>
                                  <a:gd name="connsiteX1" fmla="*/ 809769 w 6461876"/>
                                  <a:gd name="connsiteY1" fmla="*/ 849392 h 2451953"/>
                                  <a:gd name="connsiteX2" fmla="*/ 1779534 w 6461876"/>
                                  <a:gd name="connsiteY2" fmla="*/ 12891 h 2451953"/>
                                  <a:gd name="connsiteX3" fmla="*/ 2264241 w 6461876"/>
                                  <a:gd name="connsiteY3" fmla="*/ 354449 h 2451953"/>
                                  <a:gd name="connsiteX4" fmla="*/ 3550585 w 6461876"/>
                                  <a:gd name="connsiteY4" fmla="*/ 426818 h 2451953"/>
                                  <a:gd name="connsiteX5" fmla="*/ 4378244 w 6461876"/>
                                  <a:gd name="connsiteY5" fmla="*/ 586288 h 2451953"/>
                                  <a:gd name="connsiteX6" fmla="*/ 4630655 w 6461876"/>
                                  <a:gd name="connsiteY6" fmla="*/ 755994 h 2451953"/>
                                  <a:gd name="connsiteX7" fmla="*/ 4932406 w 6461876"/>
                                  <a:gd name="connsiteY7" fmla="*/ 544056 h 2451953"/>
                                  <a:gd name="connsiteX8" fmla="*/ 6461876 w 6461876"/>
                                  <a:gd name="connsiteY8" fmla="*/ 430696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550585 w 6365575"/>
                                  <a:gd name="connsiteY4" fmla="*/ 426818 h 2451953"/>
                                  <a:gd name="connsiteX5" fmla="*/ 4378244 w 6365575"/>
                                  <a:gd name="connsiteY5" fmla="*/ 586288 h 2451953"/>
                                  <a:gd name="connsiteX6" fmla="*/ 4630655 w 6365575"/>
                                  <a:gd name="connsiteY6" fmla="*/ 755994 h 2451953"/>
                                  <a:gd name="connsiteX7" fmla="*/ 4932406 w 6365575"/>
                                  <a:gd name="connsiteY7" fmla="*/ 544056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4932406 w 6365575"/>
                                  <a:gd name="connsiteY7" fmla="*/ 544056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5018011 w 6365575"/>
                                  <a:gd name="connsiteY7" fmla="*/ 495689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5018011 w 6365575"/>
                                  <a:gd name="connsiteY7" fmla="*/ 495689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5018011 w 6365575"/>
                                  <a:gd name="connsiteY7" fmla="*/ 495689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850203 w 6365575"/>
                                  <a:gd name="connsiteY4" fmla="*/ 403582 h 2451953"/>
                                  <a:gd name="connsiteX5" fmla="*/ 4378244 w 6365575"/>
                                  <a:gd name="connsiteY5" fmla="*/ 586288 h 2451953"/>
                                  <a:gd name="connsiteX6" fmla="*/ 4630655 w 6365575"/>
                                  <a:gd name="connsiteY6" fmla="*/ 755994 h 2451953"/>
                                  <a:gd name="connsiteX7" fmla="*/ 5028711 w 6365575"/>
                                  <a:gd name="connsiteY7" fmla="*/ 480199 h 2451953"/>
                                  <a:gd name="connsiteX8" fmla="*/ 6365575 w 6365575"/>
                                  <a:gd name="connsiteY8" fmla="*/ 422951 h 2451953"/>
                                  <a:gd name="connsiteX0" fmla="*/ 0 w 6365575"/>
                                  <a:gd name="connsiteY0" fmla="*/ 2451953 h 2451953"/>
                                  <a:gd name="connsiteX1" fmla="*/ 809769 w 6365575"/>
                                  <a:gd name="connsiteY1" fmla="*/ 849392 h 2451953"/>
                                  <a:gd name="connsiteX2" fmla="*/ 1779534 w 6365575"/>
                                  <a:gd name="connsiteY2" fmla="*/ 12891 h 2451953"/>
                                  <a:gd name="connsiteX3" fmla="*/ 2264241 w 6365575"/>
                                  <a:gd name="connsiteY3" fmla="*/ 354449 h 2451953"/>
                                  <a:gd name="connsiteX4" fmla="*/ 3604088 w 6365575"/>
                                  <a:gd name="connsiteY4" fmla="*/ 395837 h 2451953"/>
                                  <a:gd name="connsiteX5" fmla="*/ 4378244 w 6365575"/>
                                  <a:gd name="connsiteY5" fmla="*/ 586288 h 2451953"/>
                                  <a:gd name="connsiteX6" fmla="*/ 4630655 w 6365575"/>
                                  <a:gd name="connsiteY6" fmla="*/ 755994 h 2451953"/>
                                  <a:gd name="connsiteX7" fmla="*/ 5028711 w 6365575"/>
                                  <a:gd name="connsiteY7" fmla="*/ 480199 h 2451953"/>
                                  <a:gd name="connsiteX8" fmla="*/ 6365575 w 6365575"/>
                                  <a:gd name="connsiteY8" fmla="*/ 422951 h 24519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365575" h="2451953">
                                    <a:moveTo>
                                      <a:pt x="0" y="2451953"/>
                                    </a:moveTo>
                                    <a:cubicBezTo>
                                      <a:pt x="370022" y="1988887"/>
                                      <a:pt x="513180" y="1255902"/>
                                      <a:pt x="809769" y="849392"/>
                                    </a:cubicBezTo>
                                    <a:cubicBezTo>
                                      <a:pt x="1106358" y="442882"/>
                                      <a:pt x="1537122" y="95381"/>
                                      <a:pt x="1779534" y="12891"/>
                                    </a:cubicBezTo>
                                    <a:cubicBezTo>
                                      <a:pt x="2021946" y="-69599"/>
                                      <a:pt x="1958366" y="267389"/>
                                      <a:pt x="2264241" y="354449"/>
                                    </a:cubicBezTo>
                                    <a:cubicBezTo>
                                      <a:pt x="2596377" y="400125"/>
                                      <a:pt x="3251754" y="357197"/>
                                      <a:pt x="3604088" y="395837"/>
                                    </a:cubicBezTo>
                                    <a:cubicBezTo>
                                      <a:pt x="3956422" y="434477"/>
                                      <a:pt x="4207150" y="526262"/>
                                      <a:pt x="4378244" y="586288"/>
                                    </a:cubicBezTo>
                                    <a:cubicBezTo>
                                      <a:pt x="4549339" y="646314"/>
                                      <a:pt x="4522244" y="773676"/>
                                      <a:pt x="4630655" y="755994"/>
                                    </a:cubicBezTo>
                                    <a:cubicBezTo>
                                      <a:pt x="4739066" y="738313"/>
                                      <a:pt x="4743325" y="599957"/>
                                      <a:pt x="5028711" y="480199"/>
                                    </a:cubicBezTo>
                                    <a:cubicBezTo>
                                      <a:pt x="5263495" y="446600"/>
                                      <a:pt x="5990610" y="414813"/>
                                      <a:pt x="6365575" y="422951"/>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 w14:anchorId="6F40F762" id="フリーフォーム 23" o:spid="_x0000_s1026" style="position:absolute;left:0;text-align:left;margin-left:5.4pt;margin-top:15.05pt;width:342.65pt;height:182.3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365575,245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" path="m,2451953c370022,1988887,513180,1255902,809769,849392,1106358,442882,1537122,95381,1779534,12891v242412,-82490,178832,254498,484707,341558c2596377,400125,3251754,357197,3604088,395837v352334,38640,603062,130425,774156,190451c4549339,646314,4522244,773676,4630655,755994v108411,-17681,112670,-156037,398056,-275795c5263495,446600,5990610,414813,6365575,422951e" filled="f" strokecolor="black [3213]" strokeweight="1.5pt">
                      <v:path arrowok="t" o:connecttype="custom" o:connectlocs="0,2315845;553606,802242;1216595,12175;1547969,334774;2463968,373864;2993227,553743;3165790,714029;3437925,453543;4351884,399473" o:connectangles="0,0,0,0,0,0,0,0,0"/>
                    </v:shape>
                  </w:pict>
                </mc:Fallback>
              </mc:AlternateContent>
            </w:r>
          </w:p>
        </w:tc>
        <w:tc>
          <w:tcPr>
            <w:tcW w:w="713" w:type="dxa"/>
            <w:tcBorders>
              <w:top w:val="nil"/>
              <w:left w:val="nil"/>
              <w:bottom w:val="single" w:sz="4" w:space="0" w:color="auto"/>
              <w:right w:val="dashSmallGap" w:sz="4" w:space="0" w:color="auto"/>
            </w:tcBorders>
            <w:shd w:val="clear" w:color="auto" w:fill="auto"/>
          </w:tcPr>
          <w:p w14:paraId="0533F3AC"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259" w:type="dxa"/>
            <w:tcBorders>
              <w:top w:val="nil"/>
              <w:left w:val="dashSmallGap" w:sz="4" w:space="0" w:color="auto"/>
              <w:bottom w:val="single" w:sz="4" w:space="0" w:color="auto"/>
              <w:right w:val="nil"/>
            </w:tcBorders>
            <w:shd w:val="clear" w:color="auto" w:fill="auto"/>
          </w:tcPr>
          <w:p w14:paraId="3517B652"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875" w:type="dxa"/>
            <w:tcBorders>
              <w:top w:val="nil"/>
              <w:left w:val="nil"/>
              <w:bottom w:val="single" w:sz="4" w:space="0" w:color="auto"/>
              <w:right w:val="dashSmallGap" w:sz="4" w:space="0" w:color="auto"/>
            </w:tcBorders>
            <w:shd w:val="clear" w:color="auto" w:fill="auto"/>
          </w:tcPr>
          <w:p w14:paraId="69BA4167"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283" w:type="dxa"/>
            <w:tcBorders>
              <w:top w:val="nil"/>
              <w:left w:val="dashSmallGap" w:sz="4" w:space="0" w:color="auto"/>
              <w:bottom w:val="single" w:sz="4" w:space="0" w:color="auto"/>
              <w:right w:val="nil"/>
            </w:tcBorders>
            <w:shd w:val="clear" w:color="auto" w:fill="auto"/>
          </w:tcPr>
          <w:p w14:paraId="296BEF8D" w14:textId="77777777" w:rsidR="00D02C39" w:rsidRPr="00476030" w:rsidRDefault="00353906" w:rsidP="00D02C39">
            <w:pPr>
              <w:spacing w:before="20" w:after="60" w:line="220" w:lineRule="exact"/>
              <w:ind w:left="57" w:right="57"/>
              <w:jc w:val="center"/>
              <w:rPr>
                <w:rFonts w:ascii="Arial" w:eastAsia="Arial" w:hAnsi="Arial" w:cs="Arial"/>
                <w:sz w:val="16"/>
                <w:szCs w:val="16"/>
                <w:lang w:val="pt-BR"/>
              </w:rPr>
            </w:pPr>
            <w:r w:rsidRPr="00476030">
              <w:rPr>
                <w:noProof/>
              </w:rPr>
              <mc:AlternateContent>
                <mc:Choice Requires="wps">
                  <w:drawing>
                    <wp:anchor distT="0" distB="0" distL="114300" distR="114300" simplePos="0" relativeHeight="251830784" behindDoc="0" locked="0" layoutInCell="1" allowOverlap="1" wp14:anchorId="4DE2191B" wp14:editId="75E9F8B2">
                      <wp:simplePos x="0" y="0"/>
                      <wp:positionH relativeFrom="column">
                        <wp:posOffset>84785</wp:posOffset>
                      </wp:positionH>
                      <wp:positionV relativeFrom="paragraph">
                        <wp:posOffset>41275</wp:posOffset>
                      </wp:positionV>
                      <wp:extent cx="738505" cy="175260"/>
                      <wp:effectExtent l="0" t="0" r="0" b="0"/>
                      <wp:wrapNone/>
                      <wp:docPr id="871" name="テキスト ボックス 4"/>
                      <wp:cNvGraphicFramePr/>
                      <a:graphic xmlns:a="http://schemas.openxmlformats.org/drawingml/2006/main">
                        <a:graphicData uri="http://schemas.microsoft.com/office/word/2010/wordprocessingShape">
                          <wps:wsp>
                            <wps:cNvSpPr txBox="1"/>
                            <wps:spPr>
                              <a:xfrm>
                                <a:off x="0" y="0"/>
                                <a:ext cx="738505" cy="1752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A75343B" w14:textId="77777777" w:rsidR="009D5E56" w:rsidRPr="00353906" w:rsidRDefault="009D5E56" w:rsidP="00353906">
                                  <w:pPr>
                                    <w:pStyle w:val="tablehead"/>
                                    <w:jc w:val="left"/>
                                    <w:rPr>
                                      <w:sz w:val="18"/>
                                      <w:szCs w:val="18"/>
                                    </w:rPr>
                                  </w:pPr>
                                  <w:r w:rsidRPr="00353906">
                                    <w:rPr>
                                      <w:sz w:val="18"/>
                                      <w:szCs w:val="18"/>
                                    </w:rPr>
                                    <w:t>EMS</w:t>
                                  </w:r>
                                  <w:r w:rsidRPr="00353906">
                                    <w:rPr>
                                      <w:rFonts w:hint="eastAsia"/>
                                      <w:sz w:val="18"/>
                                      <w:szCs w:val="18"/>
                                    </w:rPr>
                                    <w:t>開始</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DE2191B" id="_x0000_s1198" type="#_x0000_t202" style="position:absolute;left:0;text-align:left;margin-left:6.7pt;margin-top:3.25pt;width:58.15pt;height:13.8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" filled="f" stroked="f">
                      <v:textbox inset="0,0,0,0">
                        <w:txbxContent>
                          <w:p w14:paraId="2A75343B" w14:textId="77777777" w:rsidR="009D5E56" w:rsidRPr="00353906" w:rsidRDefault="009D5E56" w:rsidP="00353906">
                            <w:pPr>
                              <w:pStyle w:val="tablehead"/>
                              <w:jc w:val="left"/>
                              <w:rPr>
                                <w:sz w:val="18"/>
                                <w:szCs w:val="18"/>
                              </w:rPr>
                            </w:pPr>
                            <w:r w:rsidRPr="00353906">
                              <w:rPr>
                                <w:sz w:val="18"/>
                                <w:szCs w:val="18"/>
                              </w:rPr>
                              <w:t>EMS</w:t>
                            </w:r>
                            <w:r w:rsidRPr="00353906">
                              <w:rPr>
                                <w:rFonts w:hint="eastAsia"/>
                                <w:sz w:val="18"/>
                                <w:szCs w:val="18"/>
                              </w:rPr>
                              <w:t>開始</w:t>
                            </w:r>
                          </w:p>
                        </w:txbxContent>
                      </v:textbox>
                    </v:shape>
                  </w:pict>
                </mc:Fallback>
              </mc:AlternateContent>
            </w:r>
          </w:p>
        </w:tc>
        <w:tc>
          <w:tcPr>
            <w:tcW w:w="300" w:type="dxa"/>
            <w:tcBorders>
              <w:top w:val="nil"/>
              <w:left w:val="nil"/>
              <w:bottom w:val="single" w:sz="4" w:space="0" w:color="auto"/>
              <w:right w:val="nil"/>
            </w:tcBorders>
            <w:shd w:val="clear" w:color="auto" w:fill="auto"/>
          </w:tcPr>
          <w:p w14:paraId="2CD1B39D"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486" w:type="dxa"/>
            <w:tcBorders>
              <w:top w:val="nil"/>
              <w:left w:val="nil"/>
              <w:bottom w:val="single" w:sz="4" w:space="0" w:color="auto"/>
              <w:right w:val="nil"/>
            </w:tcBorders>
            <w:shd w:val="clear" w:color="auto" w:fill="auto"/>
          </w:tcPr>
          <w:p w14:paraId="03E45B24"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773" w:type="dxa"/>
            <w:tcBorders>
              <w:top w:val="nil"/>
              <w:left w:val="nil"/>
              <w:bottom w:val="single" w:sz="4" w:space="0" w:color="auto"/>
              <w:right w:val="dashSmallGap" w:sz="4" w:space="0" w:color="auto"/>
            </w:tcBorders>
            <w:shd w:val="clear" w:color="auto" w:fill="auto"/>
          </w:tcPr>
          <w:p w14:paraId="6A892408"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426" w:type="dxa"/>
            <w:tcBorders>
              <w:top w:val="nil"/>
              <w:left w:val="dashSmallGap" w:sz="4" w:space="0" w:color="auto"/>
              <w:bottom w:val="single" w:sz="4" w:space="0" w:color="auto"/>
              <w:right w:val="nil"/>
            </w:tcBorders>
            <w:shd w:val="clear" w:color="auto" w:fill="auto"/>
          </w:tcPr>
          <w:p w14:paraId="2A382A56"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708" w:type="dxa"/>
            <w:tcBorders>
              <w:top w:val="nil"/>
              <w:left w:val="nil"/>
              <w:bottom w:val="single" w:sz="4" w:space="0" w:color="auto"/>
              <w:right w:val="dashSmallGap" w:sz="4" w:space="0" w:color="auto"/>
            </w:tcBorders>
            <w:shd w:val="clear" w:color="auto" w:fill="auto"/>
          </w:tcPr>
          <w:p w14:paraId="47BD0081"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426" w:type="dxa"/>
            <w:tcBorders>
              <w:top w:val="nil"/>
              <w:left w:val="dashSmallGap" w:sz="4" w:space="0" w:color="auto"/>
              <w:bottom w:val="single" w:sz="4" w:space="0" w:color="auto"/>
              <w:right w:val="nil"/>
            </w:tcBorders>
          </w:tcPr>
          <w:p w14:paraId="38C937D8"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425" w:type="dxa"/>
            <w:tcBorders>
              <w:top w:val="nil"/>
              <w:left w:val="nil"/>
              <w:bottom w:val="single" w:sz="4" w:space="0" w:color="auto"/>
              <w:right w:val="nil"/>
            </w:tcBorders>
            <w:shd w:val="clear" w:color="auto" w:fill="auto"/>
          </w:tcPr>
          <w:p w14:paraId="1A70314A"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425" w:type="dxa"/>
            <w:tcBorders>
              <w:top w:val="nil"/>
              <w:left w:val="nil"/>
              <w:bottom w:val="single" w:sz="4" w:space="0" w:color="auto"/>
              <w:right w:val="nil"/>
            </w:tcBorders>
            <w:shd w:val="clear" w:color="auto" w:fill="auto"/>
          </w:tcPr>
          <w:p w14:paraId="5D1F92DD"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567" w:type="dxa"/>
            <w:tcBorders>
              <w:top w:val="nil"/>
              <w:left w:val="nil"/>
              <w:bottom w:val="single" w:sz="4" w:space="0" w:color="auto"/>
              <w:right w:val="dashSmallGap" w:sz="4" w:space="0" w:color="auto"/>
            </w:tcBorders>
            <w:shd w:val="clear" w:color="auto" w:fill="auto"/>
          </w:tcPr>
          <w:p w14:paraId="1F51FDDB"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284" w:type="dxa"/>
            <w:tcBorders>
              <w:top w:val="nil"/>
              <w:left w:val="dashSmallGap" w:sz="4" w:space="0" w:color="auto"/>
              <w:bottom w:val="single" w:sz="4" w:space="0" w:color="auto"/>
              <w:right w:val="nil"/>
            </w:tcBorders>
            <w:shd w:val="clear" w:color="auto" w:fill="auto"/>
          </w:tcPr>
          <w:p w14:paraId="27847EAC"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20FC443C" w14:textId="77777777" w:rsidR="00D02C39" w:rsidRPr="00476030" w:rsidRDefault="00D02C39" w:rsidP="00D02C39">
            <w:pPr>
              <w:spacing w:before="20" w:after="60" w:line="220" w:lineRule="exact"/>
              <w:ind w:left="57" w:right="57"/>
              <w:jc w:val="center"/>
              <w:rPr>
                <w:rFonts w:ascii="Arial" w:eastAsia="Arial" w:hAnsi="Arial" w:cs="Arial"/>
                <w:sz w:val="16"/>
                <w:szCs w:val="16"/>
                <w:lang w:val="pt-BR"/>
              </w:rPr>
            </w:pPr>
          </w:p>
        </w:tc>
      </w:tr>
      <w:tr w:rsidR="00353906" w:rsidRPr="00476030" w14:paraId="3CE0BD7B" w14:textId="77777777" w:rsidTr="00353906">
        <w:trPr>
          <w:cantSplit/>
          <w:trHeight w:val="280"/>
        </w:trPr>
        <w:tc>
          <w:tcPr>
            <w:tcW w:w="267" w:type="dxa"/>
            <w:tcBorders>
              <w:top w:val="nil"/>
              <w:left w:val="single" w:sz="4" w:space="0" w:color="auto"/>
              <w:bottom w:val="nil"/>
              <w:right w:val="nil"/>
            </w:tcBorders>
            <w:shd w:val="clear" w:color="auto" w:fill="auto"/>
          </w:tcPr>
          <w:p w14:paraId="0B52F6C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08D286F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0F90749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single" w:sz="4" w:space="0" w:color="auto"/>
              <w:left w:val="single" w:sz="12" w:space="0" w:color="auto"/>
              <w:bottom w:val="nil"/>
              <w:right w:val="nil"/>
            </w:tcBorders>
            <w:shd w:val="clear" w:color="auto" w:fill="auto"/>
          </w:tcPr>
          <w:p w14:paraId="33D4B96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single" w:sz="4" w:space="0" w:color="auto"/>
              <w:left w:val="nil"/>
              <w:bottom w:val="nil"/>
              <w:right w:val="dashSmallGap" w:sz="4" w:space="0" w:color="auto"/>
            </w:tcBorders>
            <w:shd w:val="clear" w:color="auto" w:fill="auto"/>
          </w:tcPr>
          <w:p w14:paraId="02D9F01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single" w:sz="4" w:space="0" w:color="auto"/>
              <w:left w:val="dashSmallGap" w:sz="4" w:space="0" w:color="auto"/>
              <w:bottom w:val="nil"/>
              <w:right w:val="nil"/>
            </w:tcBorders>
            <w:shd w:val="clear" w:color="auto" w:fill="auto"/>
          </w:tcPr>
          <w:p w14:paraId="7DDBD73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single" w:sz="4" w:space="0" w:color="auto"/>
              <w:left w:val="nil"/>
              <w:bottom w:val="nil"/>
              <w:right w:val="dashSmallGap" w:sz="4" w:space="0" w:color="auto"/>
            </w:tcBorders>
            <w:shd w:val="clear" w:color="auto" w:fill="auto"/>
          </w:tcPr>
          <w:p w14:paraId="75DBB89C" w14:textId="77777777" w:rsidR="00D02C39" w:rsidRPr="00476030" w:rsidRDefault="00353906"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24640" behindDoc="0" locked="0" layoutInCell="1" allowOverlap="1" wp14:anchorId="2BF6C757" wp14:editId="354A260E">
                      <wp:simplePos x="0" y="0"/>
                      <wp:positionH relativeFrom="column">
                        <wp:posOffset>380873</wp:posOffset>
                      </wp:positionH>
                      <wp:positionV relativeFrom="paragraph">
                        <wp:posOffset>-119634</wp:posOffset>
                      </wp:positionV>
                      <wp:extent cx="287655" cy="241935"/>
                      <wp:effectExtent l="0" t="0" r="17145" b="24765"/>
                      <wp:wrapNone/>
                      <wp:docPr id="868" name="爆発 1 8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630AD078" id="爆発 1 868" o:spid="_x0000_s1026" type="#_x0000_t71" style="position:absolute;left:0;text-align:left;margin-left:30pt;margin-top:-9.4pt;width:22.65pt;height:19.0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" fillcolor="#7f7f7f" strokecolor="windowText" strokeweight="2pt">
                      <v:path arrowok="t"/>
                    </v:shape>
                  </w:pict>
                </mc:Fallback>
              </mc:AlternateContent>
            </w:r>
          </w:p>
        </w:tc>
        <w:tc>
          <w:tcPr>
            <w:tcW w:w="283" w:type="dxa"/>
            <w:tcBorders>
              <w:top w:val="single" w:sz="4" w:space="0" w:color="auto"/>
              <w:left w:val="dashSmallGap" w:sz="4" w:space="0" w:color="auto"/>
              <w:bottom w:val="nil"/>
              <w:right w:val="nil"/>
            </w:tcBorders>
            <w:shd w:val="clear" w:color="auto" w:fill="auto"/>
          </w:tcPr>
          <w:p w14:paraId="09463DF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single" w:sz="4" w:space="0" w:color="auto"/>
              <w:left w:val="nil"/>
              <w:bottom w:val="nil"/>
              <w:right w:val="nil"/>
            </w:tcBorders>
            <w:shd w:val="clear" w:color="auto" w:fill="auto"/>
          </w:tcPr>
          <w:p w14:paraId="66C4325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single" w:sz="4" w:space="0" w:color="auto"/>
              <w:left w:val="nil"/>
              <w:bottom w:val="nil"/>
              <w:right w:val="nil"/>
            </w:tcBorders>
            <w:shd w:val="clear" w:color="auto" w:fill="auto"/>
          </w:tcPr>
          <w:p w14:paraId="0FCB953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single" w:sz="4" w:space="0" w:color="auto"/>
              <w:left w:val="nil"/>
              <w:bottom w:val="nil"/>
              <w:right w:val="dashSmallGap" w:sz="4" w:space="0" w:color="auto"/>
            </w:tcBorders>
            <w:shd w:val="clear" w:color="auto" w:fill="auto"/>
          </w:tcPr>
          <w:p w14:paraId="10270FA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single" w:sz="4" w:space="0" w:color="auto"/>
              <w:left w:val="dashSmallGap" w:sz="4" w:space="0" w:color="auto"/>
              <w:bottom w:val="nil"/>
              <w:right w:val="nil"/>
            </w:tcBorders>
            <w:shd w:val="clear" w:color="auto" w:fill="auto"/>
          </w:tcPr>
          <w:p w14:paraId="459062DE" w14:textId="77777777" w:rsidR="00D02C39" w:rsidRPr="00476030" w:rsidRDefault="00353906"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34880" behindDoc="0" locked="0" layoutInCell="1" allowOverlap="1" wp14:anchorId="78A2AB91" wp14:editId="139CDAA1">
                      <wp:simplePos x="0" y="0"/>
                      <wp:positionH relativeFrom="column">
                        <wp:posOffset>5715</wp:posOffset>
                      </wp:positionH>
                      <wp:positionV relativeFrom="paragraph">
                        <wp:posOffset>-1905</wp:posOffset>
                      </wp:positionV>
                      <wp:extent cx="1141095" cy="153035"/>
                      <wp:effectExtent l="0" t="0" r="0" b="0"/>
                      <wp:wrapNone/>
                      <wp:docPr id="873" name="テキスト ボックス 4"/>
                      <wp:cNvGraphicFramePr/>
                      <a:graphic xmlns:a="http://schemas.openxmlformats.org/drawingml/2006/main">
                        <a:graphicData uri="http://schemas.microsoft.com/office/word/2010/wordprocessingShape">
                          <wps:wsp>
                            <wps:cNvSpPr txBox="1"/>
                            <wps:spPr>
                              <a:xfrm>
                                <a:off x="0" y="0"/>
                                <a:ext cx="1141095" cy="15303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08C33ED" w14:textId="77777777" w:rsidR="009D5E56" w:rsidRPr="00353906" w:rsidRDefault="009D5E56" w:rsidP="00353906">
                                  <w:pPr>
                                    <w:pStyle w:val="tablehead"/>
                                    <w:jc w:val="left"/>
                                    <w:rPr>
                                      <w:sz w:val="18"/>
                                      <w:szCs w:val="18"/>
                                    </w:rPr>
                                  </w:pPr>
                                  <w:r w:rsidRPr="00353906">
                                    <w:rPr>
                                      <w:rFonts w:hint="eastAsia"/>
                                      <w:sz w:val="18"/>
                                      <w:szCs w:val="18"/>
                                    </w:rPr>
                                    <w:t>負荷低下</w:t>
                                  </w:r>
                                  <w:r w:rsidRPr="00353906">
                                    <w:rPr>
                                      <w:sz w:val="18"/>
                                      <w:szCs w:val="18"/>
                                    </w:rPr>
                                    <w:t>(</w:t>
                                  </w:r>
                                  <w:r w:rsidRPr="00353906">
                                    <w:rPr>
                                      <w:rFonts w:hint="eastAsia"/>
                                      <w:sz w:val="18"/>
                                      <w:szCs w:val="18"/>
                                    </w:rPr>
                                    <w:t>外部要因</w:t>
                                  </w:r>
                                  <w:r w:rsidRPr="00353906">
                                    <w:rPr>
                                      <w:sz w:val="18"/>
                                      <w:szCs w:val="18"/>
                                    </w:rPr>
                                    <w:t>)</w:t>
                                  </w:r>
                                </w:p>
                                <w:p w14:paraId="2DB0DB33" w14:textId="77777777" w:rsidR="009D5E56" w:rsidRPr="00353906" w:rsidRDefault="009D5E56" w:rsidP="00353906">
                                  <w:pPr>
                                    <w:pStyle w:val="tablehead"/>
                                    <w:jc w:val="left"/>
                                    <w:rPr>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78A2AB91" id="_x0000_s1199" type="#_x0000_t202" style="position:absolute;left:0;text-align:left;margin-left:.45pt;margin-top:-.15pt;width:89.85pt;height:12.0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" filled="f" stroked="f">
                      <v:textbox inset="0,0,0,0">
                        <w:txbxContent>
                          <w:p w14:paraId="508C33ED" w14:textId="77777777" w:rsidR="009D5E56" w:rsidRPr="00353906" w:rsidRDefault="009D5E56" w:rsidP="00353906">
                            <w:pPr>
                              <w:pStyle w:val="tablehead"/>
                              <w:jc w:val="left"/>
                              <w:rPr>
                                <w:sz w:val="18"/>
                                <w:szCs w:val="18"/>
                              </w:rPr>
                            </w:pPr>
                            <w:r w:rsidRPr="00353906">
                              <w:rPr>
                                <w:rFonts w:hint="eastAsia"/>
                                <w:sz w:val="18"/>
                                <w:szCs w:val="18"/>
                              </w:rPr>
                              <w:t>負荷低下</w:t>
                            </w:r>
                            <w:r w:rsidRPr="00353906">
                              <w:rPr>
                                <w:sz w:val="18"/>
                                <w:szCs w:val="18"/>
                              </w:rPr>
                              <w:t>(</w:t>
                            </w:r>
                            <w:r w:rsidRPr="00353906">
                              <w:rPr>
                                <w:rFonts w:hint="eastAsia"/>
                                <w:sz w:val="18"/>
                                <w:szCs w:val="18"/>
                              </w:rPr>
                              <w:t>外部要因</w:t>
                            </w:r>
                            <w:r w:rsidRPr="00353906">
                              <w:rPr>
                                <w:sz w:val="18"/>
                                <w:szCs w:val="18"/>
                              </w:rPr>
                              <w:t>)</w:t>
                            </w:r>
                          </w:p>
                          <w:p w14:paraId="2DB0DB33" w14:textId="77777777" w:rsidR="009D5E56" w:rsidRPr="00353906" w:rsidRDefault="009D5E56" w:rsidP="00353906">
                            <w:pPr>
                              <w:pStyle w:val="tablehead"/>
                              <w:jc w:val="left"/>
                              <w:rPr>
                                <w:sz w:val="18"/>
                                <w:szCs w:val="18"/>
                              </w:rPr>
                            </w:pPr>
                          </w:p>
                        </w:txbxContent>
                      </v:textbox>
                    </v:shape>
                  </w:pict>
                </mc:Fallback>
              </mc:AlternateContent>
            </w:r>
          </w:p>
        </w:tc>
        <w:tc>
          <w:tcPr>
            <w:tcW w:w="708" w:type="dxa"/>
            <w:tcBorders>
              <w:top w:val="single" w:sz="4" w:space="0" w:color="auto"/>
              <w:left w:val="nil"/>
              <w:bottom w:val="nil"/>
              <w:right w:val="dashSmallGap" w:sz="4" w:space="0" w:color="auto"/>
            </w:tcBorders>
            <w:shd w:val="clear" w:color="auto" w:fill="auto"/>
          </w:tcPr>
          <w:p w14:paraId="4F2DB96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single" w:sz="4" w:space="0" w:color="auto"/>
              <w:left w:val="dashSmallGap" w:sz="4" w:space="0" w:color="auto"/>
              <w:bottom w:val="nil"/>
              <w:right w:val="nil"/>
            </w:tcBorders>
          </w:tcPr>
          <w:p w14:paraId="282DE38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single" w:sz="4" w:space="0" w:color="auto"/>
              <w:left w:val="nil"/>
              <w:bottom w:val="nil"/>
              <w:right w:val="nil"/>
            </w:tcBorders>
            <w:shd w:val="clear" w:color="auto" w:fill="auto"/>
          </w:tcPr>
          <w:p w14:paraId="037EA6B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single" w:sz="4" w:space="0" w:color="auto"/>
              <w:left w:val="nil"/>
              <w:bottom w:val="nil"/>
              <w:right w:val="nil"/>
            </w:tcBorders>
            <w:shd w:val="clear" w:color="auto" w:fill="auto"/>
          </w:tcPr>
          <w:p w14:paraId="2CCE407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single" w:sz="4" w:space="0" w:color="auto"/>
              <w:left w:val="nil"/>
              <w:bottom w:val="nil"/>
              <w:right w:val="dashSmallGap" w:sz="4" w:space="0" w:color="auto"/>
            </w:tcBorders>
            <w:shd w:val="clear" w:color="auto" w:fill="auto"/>
          </w:tcPr>
          <w:p w14:paraId="7F8C502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single" w:sz="4" w:space="0" w:color="auto"/>
              <w:left w:val="dashSmallGap" w:sz="4" w:space="0" w:color="auto"/>
              <w:bottom w:val="nil"/>
              <w:right w:val="nil"/>
            </w:tcBorders>
            <w:shd w:val="clear" w:color="auto" w:fill="auto"/>
          </w:tcPr>
          <w:p w14:paraId="44ECAF9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47199E7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353906" w:rsidRPr="00476030" w14:paraId="5CB5714B" w14:textId="77777777" w:rsidTr="00353906">
        <w:trPr>
          <w:cantSplit/>
          <w:trHeight w:val="280"/>
        </w:trPr>
        <w:tc>
          <w:tcPr>
            <w:tcW w:w="267" w:type="dxa"/>
            <w:tcBorders>
              <w:top w:val="nil"/>
              <w:left w:val="single" w:sz="4" w:space="0" w:color="auto"/>
              <w:bottom w:val="nil"/>
              <w:right w:val="nil"/>
            </w:tcBorders>
            <w:shd w:val="clear" w:color="auto" w:fill="auto"/>
          </w:tcPr>
          <w:p w14:paraId="14D1DC65" w14:textId="77777777" w:rsidR="00D02C39" w:rsidRPr="00476030" w:rsidRDefault="00353906"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16448" behindDoc="0" locked="0" layoutInCell="1" allowOverlap="1" wp14:anchorId="037C1D32" wp14:editId="4B78BE50">
                      <wp:simplePos x="0" y="0"/>
                      <wp:positionH relativeFrom="column">
                        <wp:posOffset>109855</wp:posOffset>
                      </wp:positionH>
                      <wp:positionV relativeFrom="paragraph">
                        <wp:posOffset>117475</wp:posOffset>
                      </wp:positionV>
                      <wp:extent cx="1506855" cy="167640"/>
                      <wp:effectExtent l="0" t="0" r="0" b="0"/>
                      <wp:wrapNone/>
                      <wp:docPr id="864" name="テキスト ボックス 4"/>
                      <wp:cNvGraphicFramePr/>
                      <a:graphic xmlns:a="http://schemas.openxmlformats.org/drawingml/2006/main">
                        <a:graphicData uri="http://schemas.microsoft.com/office/word/2010/wordprocessingShape">
                          <wps:wsp>
                            <wps:cNvSpPr txBox="1"/>
                            <wps:spPr>
                              <a:xfrm>
                                <a:off x="0" y="0"/>
                                <a:ext cx="1506855" cy="16764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E0BB786" w14:textId="77777777" w:rsidR="009D5E56" w:rsidRPr="00353906" w:rsidRDefault="009D5E56" w:rsidP="00353906">
                                  <w:pPr>
                                    <w:pStyle w:val="tablehead"/>
                                    <w:jc w:val="left"/>
                                    <w:rPr>
                                      <w:sz w:val="18"/>
                                      <w:szCs w:val="18"/>
                                    </w:rPr>
                                  </w:pPr>
                                  <w:r w:rsidRPr="00353906">
                                    <w:rPr>
                                      <w:sz w:val="16"/>
                                      <w:szCs w:val="16"/>
                                    </w:rPr>
                                    <w:t>IPA</w:t>
                                  </w:r>
                                  <w:r w:rsidRPr="00353906">
                                    <w:rPr>
                                      <w:rFonts w:hint="eastAsia"/>
                                      <w:sz w:val="16"/>
                                      <w:szCs w:val="16"/>
                                    </w:rPr>
                                    <w:t>ターゲット温度：</w:t>
                                  </w:r>
                                  <w:r w:rsidRPr="00D908A2">
                                    <w:rPr>
                                      <w:rFonts w:hint="eastAsia"/>
                                      <w:sz w:val="18"/>
                                      <w:szCs w:val="18"/>
                                    </w:rPr>
                                    <w:t>1</w:t>
                                  </w:r>
                                  <w:r w:rsidRPr="00353906">
                                    <w:rPr>
                                      <w:sz w:val="18"/>
                                      <w:szCs w:val="18"/>
                                    </w:rPr>
                                    <w:t>00</w:t>
                                  </w:r>
                                  <w:r w:rsidRPr="00353906">
                                    <w:rPr>
                                      <w:rFonts w:ascii="ＭＳ ゴシック" w:hAnsi="ＭＳ ゴシック" w:cs="ＭＳ ゴシック" w:hint="eastAsia"/>
                                      <w:sz w:val="18"/>
                                      <w:szCs w:val="18"/>
                                    </w:rPr>
                                    <w:t>℃</w:t>
                                  </w:r>
                                </w:p>
                                <w:p w14:paraId="328C7A01" w14:textId="77777777" w:rsidR="009D5E56" w:rsidRPr="00353906" w:rsidRDefault="009D5E56" w:rsidP="00353906">
                                  <w:pPr>
                                    <w:pStyle w:val="tablehead"/>
                                    <w:spacing w:after="0"/>
                                    <w:jc w:val="right"/>
                                    <w:rPr>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37C1D32" id="_x0000_s1200" type="#_x0000_t202" style="position:absolute;left:0;text-align:left;margin-left:8.65pt;margin-top:9.25pt;width:118.65pt;height:13.2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" filled="f" stroked="f">
                      <v:textbox inset="0,0,0,0">
                        <w:txbxContent>
                          <w:p w14:paraId="4E0BB786" w14:textId="77777777" w:rsidR="009D5E56" w:rsidRPr="00353906" w:rsidRDefault="009D5E56" w:rsidP="00353906">
                            <w:pPr>
                              <w:pStyle w:val="tablehead"/>
                              <w:jc w:val="left"/>
                              <w:rPr>
                                <w:sz w:val="18"/>
                                <w:szCs w:val="18"/>
                              </w:rPr>
                            </w:pPr>
                            <w:r w:rsidRPr="00353906">
                              <w:rPr>
                                <w:sz w:val="16"/>
                                <w:szCs w:val="16"/>
                              </w:rPr>
                              <w:t>IPA</w:t>
                            </w:r>
                            <w:r w:rsidRPr="00353906">
                              <w:rPr>
                                <w:rFonts w:hint="eastAsia"/>
                                <w:sz w:val="16"/>
                                <w:szCs w:val="16"/>
                              </w:rPr>
                              <w:t>ターゲット温度：</w:t>
                            </w:r>
                            <w:r w:rsidRPr="00D908A2">
                              <w:rPr>
                                <w:rFonts w:hint="eastAsia"/>
                                <w:sz w:val="18"/>
                                <w:szCs w:val="18"/>
                              </w:rPr>
                              <w:t>1</w:t>
                            </w:r>
                            <w:r w:rsidRPr="00353906">
                              <w:rPr>
                                <w:sz w:val="18"/>
                                <w:szCs w:val="18"/>
                              </w:rPr>
                              <w:t>00</w:t>
                            </w:r>
                            <w:r w:rsidRPr="00353906">
                              <w:rPr>
                                <w:rFonts w:ascii="ＭＳ ゴシック" w:hAnsi="ＭＳ ゴシック" w:cs="ＭＳ ゴシック" w:hint="eastAsia"/>
                                <w:sz w:val="18"/>
                                <w:szCs w:val="18"/>
                              </w:rPr>
                              <w:t>℃</w:t>
                            </w:r>
                          </w:p>
                          <w:p w14:paraId="328C7A01" w14:textId="77777777" w:rsidR="009D5E56" w:rsidRPr="00353906" w:rsidRDefault="009D5E56" w:rsidP="00353906">
                            <w:pPr>
                              <w:pStyle w:val="tablehead"/>
                              <w:spacing w:after="0"/>
                              <w:jc w:val="right"/>
                              <w:rPr>
                                <w:sz w:val="18"/>
                                <w:szCs w:val="18"/>
                              </w:rPr>
                            </w:pPr>
                          </w:p>
                        </w:txbxContent>
                      </v:textbox>
                    </v:shape>
                  </w:pict>
                </mc:Fallback>
              </mc:AlternateContent>
            </w:r>
          </w:p>
        </w:tc>
        <w:tc>
          <w:tcPr>
            <w:tcW w:w="1438" w:type="dxa"/>
            <w:gridSpan w:val="2"/>
            <w:tcBorders>
              <w:top w:val="nil"/>
              <w:left w:val="nil"/>
              <w:bottom w:val="nil"/>
              <w:right w:val="nil"/>
            </w:tcBorders>
            <w:shd w:val="clear" w:color="auto" w:fill="auto"/>
          </w:tcPr>
          <w:p w14:paraId="5200D7D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056477E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nil"/>
              <w:left w:val="single" w:sz="12" w:space="0" w:color="auto"/>
              <w:bottom w:val="single" w:sz="6" w:space="0" w:color="auto"/>
              <w:right w:val="nil"/>
            </w:tcBorders>
            <w:shd w:val="clear" w:color="auto" w:fill="auto"/>
          </w:tcPr>
          <w:p w14:paraId="7A594A0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nil"/>
              <w:left w:val="nil"/>
              <w:bottom w:val="single" w:sz="6" w:space="0" w:color="auto"/>
              <w:right w:val="dashSmallGap" w:sz="4" w:space="0" w:color="auto"/>
            </w:tcBorders>
            <w:shd w:val="clear" w:color="auto" w:fill="auto"/>
          </w:tcPr>
          <w:p w14:paraId="4E7A290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nil"/>
              <w:left w:val="dashSmallGap" w:sz="4" w:space="0" w:color="auto"/>
              <w:bottom w:val="single" w:sz="6" w:space="0" w:color="auto"/>
              <w:right w:val="nil"/>
            </w:tcBorders>
            <w:shd w:val="clear" w:color="auto" w:fill="auto"/>
          </w:tcPr>
          <w:p w14:paraId="3F85428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nil"/>
              <w:left w:val="nil"/>
              <w:bottom w:val="single" w:sz="6" w:space="0" w:color="auto"/>
              <w:right w:val="dashSmallGap" w:sz="4" w:space="0" w:color="auto"/>
            </w:tcBorders>
            <w:shd w:val="clear" w:color="auto" w:fill="auto"/>
          </w:tcPr>
          <w:p w14:paraId="7655B2A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dashSmallGap" w:sz="4" w:space="0" w:color="auto"/>
              <w:bottom w:val="single" w:sz="6" w:space="0" w:color="auto"/>
              <w:right w:val="nil"/>
            </w:tcBorders>
            <w:shd w:val="clear" w:color="auto" w:fill="auto"/>
          </w:tcPr>
          <w:p w14:paraId="50B344F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nil"/>
              <w:left w:val="nil"/>
              <w:bottom w:val="single" w:sz="6" w:space="0" w:color="auto"/>
              <w:right w:val="nil"/>
            </w:tcBorders>
            <w:shd w:val="clear" w:color="auto" w:fill="auto"/>
          </w:tcPr>
          <w:p w14:paraId="0869E6F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nil"/>
              <w:left w:val="nil"/>
              <w:bottom w:val="single" w:sz="6" w:space="0" w:color="auto"/>
              <w:right w:val="nil"/>
            </w:tcBorders>
            <w:shd w:val="clear" w:color="auto" w:fill="auto"/>
          </w:tcPr>
          <w:p w14:paraId="61CF4C4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nil"/>
              <w:left w:val="nil"/>
              <w:bottom w:val="single" w:sz="6" w:space="0" w:color="auto"/>
              <w:right w:val="dashSmallGap" w:sz="4" w:space="0" w:color="auto"/>
            </w:tcBorders>
            <w:shd w:val="clear" w:color="auto" w:fill="auto"/>
          </w:tcPr>
          <w:p w14:paraId="68AE2DD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single" w:sz="6" w:space="0" w:color="auto"/>
              <w:right w:val="nil"/>
            </w:tcBorders>
            <w:shd w:val="clear" w:color="auto" w:fill="auto"/>
          </w:tcPr>
          <w:p w14:paraId="7D224A9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nil"/>
              <w:left w:val="nil"/>
              <w:bottom w:val="single" w:sz="6" w:space="0" w:color="auto"/>
              <w:right w:val="dashSmallGap" w:sz="4" w:space="0" w:color="auto"/>
            </w:tcBorders>
            <w:shd w:val="clear" w:color="auto" w:fill="auto"/>
          </w:tcPr>
          <w:p w14:paraId="2794F58D"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single" w:sz="6" w:space="0" w:color="auto"/>
              <w:right w:val="nil"/>
            </w:tcBorders>
          </w:tcPr>
          <w:p w14:paraId="189CE297" w14:textId="77777777" w:rsidR="00D02C39" w:rsidRPr="00476030" w:rsidRDefault="00353906"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36928" behindDoc="0" locked="0" layoutInCell="1" allowOverlap="1" wp14:anchorId="7229D0E9" wp14:editId="49407048">
                      <wp:simplePos x="0" y="0"/>
                      <wp:positionH relativeFrom="column">
                        <wp:posOffset>2540</wp:posOffset>
                      </wp:positionH>
                      <wp:positionV relativeFrom="paragraph">
                        <wp:posOffset>38100</wp:posOffset>
                      </wp:positionV>
                      <wp:extent cx="1330960" cy="189865"/>
                      <wp:effectExtent l="0" t="0" r="0" b="0"/>
                      <wp:wrapNone/>
                      <wp:docPr id="874" name="テキスト ボックス 4"/>
                      <wp:cNvGraphicFramePr/>
                      <a:graphic xmlns:a="http://schemas.openxmlformats.org/drawingml/2006/main">
                        <a:graphicData uri="http://schemas.microsoft.com/office/word/2010/wordprocessingShape">
                          <wps:wsp>
                            <wps:cNvSpPr txBox="1"/>
                            <wps:spPr>
                              <a:xfrm>
                                <a:off x="0" y="0"/>
                                <a:ext cx="1330960" cy="18986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7B8973F" w14:textId="77777777" w:rsidR="009D5E56" w:rsidRPr="00353906" w:rsidRDefault="009D5E56" w:rsidP="00353906">
                                  <w:pPr>
                                    <w:pStyle w:val="tablehead"/>
                                    <w:jc w:val="left"/>
                                    <w:rPr>
                                      <w:sz w:val="18"/>
                                      <w:szCs w:val="18"/>
                                    </w:rPr>
                                  </w:pPr>
                                  <w:proofErr w:type="spellStart"/>
                                  <w:r w:rsidRPr="00353906">
                                    <w:rPr>
                                      <w:sz w:val="18"/>
                                      <w:szCs w:val="18"/>
                                    </w:rPr>
                                    <w:t>Tj</w:t>
                                  </w:r>
                                  <w:proofErr w:type="spellEnd"/>
                                  <w:r w:rsidRPr="00353906">
                                    <w:rPr>
                                      <w:rFonts w:hint="eastAsia"/>
                                      <w:sz w:val="18"/>
                                      <w:szCs w:val="18"/>
                                    </w:rPr>
                                    <w:t>が飽和温度に達した</w:t>
                                  </w:r>
                                </w:p>
                                <w:p w14:paraId="0F8F1FCF" w14:textId="77777777" w:rsidR="009D5E56" w:rsidRPr="00353906" w:rsidRDefault="009D5E56" w:rsidP="00353906">
                                  <w:pPr>
                                    <w:pStyle w:val="tablehead"/>
                                    <w:jc w:val="left"/>
                                    <w:rPr>
                                      <w:sz w:val="18"/>
                                      <w:szCs w:val="18"/>
                                    </w:rPr>
                                  </w:pPr>
                                </w:p>
                              </w:txbxContent>
                            </wps:txbx>
                            <wps:bodyPr vertOverflow="clip" horzOverflow="clip" wrap="square" lIns="720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7229D0E9" id="_x0000_s1201" type="#_x0000_t202" style="position:absolute;left:0;text-align:left;margin-left:.2pt;margin-top:3pt;width:104.8pt;height:14.9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" filled="f" stroked="f">
                      <v:textbox inset=".2mm,0,0,0">
                        <w:txbxContent>
                          <w:p w14:paraId="47B8973F" w14:textId="77777777" w:rsidR="009D5E56" w:rsidRPr="00353906" w:rsidRDefault="009D5E56" w:rsidP="00353906">
                            <w:pPr>
                              <w:pStyle w:val="tablehead"/>
                              <w:jc w:val="left"/>
                              <w:rPr>
                                <w:sz w:val="18"/>
                                <w:szCs w:val="18"/>
                              </w:rPr>
                            </w:pPr>
                            <w:proofErr w:type="spellStart"/>
                            <w:r w:rsidRPr="00353906">
                              <w:rPr>
                                <w:sz w:val="18"/>
                                <w:szCs w:val="18"/>
                              </w:rPr>
                              <w:t>Tj</w:t>
                            </w:r>
                            <w:proofErr w:type="spellEnd"/>
                            <w:r w:rsidRPr="00353906">
                              <w:rPr>
                                <w:rFonts w:hint="eastAsia"/>
                                <w:sz w:val="18"/>
                                <w:szCs w:val="18"/>
                              </w:rPr>
                              <w:t>が飽和温度に達した</w:t>
                            </w:r>
                          </w:p>
                          <w:p w14:paraId="0F8F1FCF" w14:textId="77777777" w:rsidR="009D5E56" w:rsidRPr="00353906" w:rsidRDefault="009D5E56" w:rsidP="00353906">
                            <w:pPr>
                              <w:pStyle w:val="tablehead"/>
                              <w:jc w:val="left"/>
                              <w:rPr>
                                <w:sz w:val="18"/>
                                <w:szCs w:val="18"/>
                              </w:rPr>
                            </w:pPr>
                          </w:p>
                        </w:txbxContent>
                      </v:textbox>
                    </v:shape>
                  </w:pict>
                </mc:Fallback>
              </mc:AlternateContent>
            </w:r>
          </w:p>
        </w:tc>
        <w:tc>
          <w:tcPr>
            <w:tcW w:w="425" w:type="dxa"/>
            <w:tcBorders>
              <w:top w:val="nil"/>
              <w:left w:val="nil"/>
              <w:bottom w:val="single" w:sz="6" w:space="0" w:color="auto"/>
              <w:right w:val="nil"/>
            </w:tcBorders>
            <w:shd w:val="clear" w:color="auto" w:fill="auto"/>
          </w:tcPr>
          <w:p w14:paraId="55AD6F7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single" w:sz="6" w:space="0" w:color="auto"/>
              <w:right w:val="nil"/>
            </w:tcBorders>
            <w:shd w:val="clear" w:color="auto" w:fill="auto"/>
          </w:tcPr>
          <w:p w14:paraId="7999A29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nil"/>
              <w:left w:val="nil"/>
              <w:bottom w:val="single" w:sz="6" w:space="0" w:color="auto"/>
              <w:right w:val="dashSmallGap" w:sz="4" w:space="0" w:color="auto"/>
            </w:tcBorders>
            <w:shd w:val="clear" w:color="auto" w:fill="auto"/>
          </w:tcPr>
          <w:p w14:paraId="160022F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nil"/>
              <w:left w:val="dashSmallGap" w:sz="4" w:space="0" w:color="auto"/>
              <w:bottom w:val="single" w:sz="6" w:space="0" w:color="auto"/>
              <w:right w:val="nil"/>
            </w:tcBorders>
            <w:shd w:val="clear" w:color="auto" w:fill="auto"/>
          </w:tcPr>
          <w:p w14:paraId="1E4A7E4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2ADC33A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353906" w:rsidRPr="00476030" w14:paraId="0638A553" w14:textId="77777777" w:rsidTr="00353906">
        <w:trPr>
          <w:cantSplit/>
          <w:trHeight w:val="280"/>
        </w:trPr>
        <w:tc>
          <w:tcPr>
            <w:tcW w:w="267" w:type="dxa"/>
            <w:tcBorders>
              <w:top w:val="nil"/>
              <w:left w:val="single" w:sz="4" w:space="0" w:color="auto"/>
              <w:bottom w:val="nil"/>
              <w:right w:val="nil"/>
            </w:tcBorders>
            <w:shd w:val="clear" w:color="auto" w:fill="auto"/>
          </w:tcPr>
          <w:p w14:paraId="37C820DD"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13A1973A" w14:textId="77777777" w:rsidR="00D02C39" w:rsidRPr="00476030" w:rsidRDefault="00353906"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18496" behindDoc="0" locked="0" layoutInCell="1" allowOverlap="1" wp14:anchorId="48205AE3" wp14:editId="1C4BA36A">
                      <wp:simplePos x="0" y="0"/>
                      <wp:positionH relativeFrom="column">
                        <wp:posOffset>74600</wp:posOffset>
                      </wp:positionH>
                      <wp:positionV relativeFrom="paragraph">
                        <wp:posOffset>115570</wp:posOffset>
                      </wp:positionV>
                      <wp:extent cx="1235710" cy="160655"/>
                      <wp:effectExtent l="0" t="0" r="0" b="0"/>
                      <wp:wrapNone/>
                      <wp:docPr id="865" name="テキスト ボックス 4"/>
                      <wp:cNvGraphicFramePr/>
                      <a:graphic xmlns:a="http://schemas.openxmlformats.org/drawingml/2006/main">
                        <a:graphicData uri="http://schemas.microsoft.com/office/word/2010/wordprocessingShape">
                          <wps:wsp>
                            <wps:cNvSpPr txBox="1"/>
                            <wps:spPr>
                              <a:xfrm>
                                <a:off x="0" y="0"/>
                                <a:ext cx="1235710" cy="1606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C1ED08C" w14:textId="77777777" w:rsidR="009D5E56" w:rsidRPr="00353906" w:rsidRDefault="009D5E56" w:rsidP="00353906">
                                  <w:pPr>
                                    <w:pStyle w:val="tablehead"/>
                                    <w:rPr>
                                      <w:sz w:val="18"/>
                                      <w:szCs w:val="18"/>
                                    </w:rPr>
                                  </w:pPr>
                                  <w:r w:rsidRPr="00353906">
                                    <w:rPr>
                                      <w:sz w:val="18"/>
                                      <w:szCs w:val="18"/>
                                    </w:rPr>
                                    <w:t>EMS</w:t>
                                  </w:r>
                                  <w:r w:rsidRPr="00353906">
                                    <w:rPr>
                                      <w:rFonts w:hint="eastAsia"/>
                                      <w:sz w:val="18"/>
                                      <w:szCs w:val="18"/>
                                    </w:rPr>
                                    <w:t>停止温度：</w:t>
                                  </w:r>
                                  <w:r w:rsidRPr="00353906">
                                    <w:rPr>
                                      <w:sz w:val="18"/>
                                      <w:szCs w:val="18"/>
                                    </w:rPr>
                                    <w:t>95</w:t>
                                  </w:r>
                                  <w:r w:rsidRPr="00353906">
                                    <w:rPr>
                                      <w:rFonts w:ascii="ＭＳ ゴシック" w:hAnsi="ＭＳ ゴシック" w:cs="ＭＳ ゴシック" w:hint="eastAsia"/>
                                      <w:sz w:val="18"/>
                                      <w:szCs w:val="18"/>
                                    </w:rPr>
                                    <w:t>℃</w:t>
                                  </w:r>
                                </w:p>
                                <w:p w14:paraId="45338837" w14:textId="77777777" w:rsidR="009D5E56" w:rsidRPr="00353906" w:rsidRDefault="009D5E56" w:rsidP="00353906">
                                  <w:pPr>
                                    <w:pStyle w:val="tablehead"/>
                                    <w:spacing w:after="0"/>
                                    <w:rPr>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48205AE3" id="_x0000_s1202" type="#_x0000_t202" style="position:absolute;left:0;text-align:left;margin-left:5.85pt;margin-top:9.1pt;width:97.3pt;height:12.6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" filled="f" stroked="f">
                      <v:textbox inset="0,0,0,0">
                        <w:txbxContent>
                          <w:p w14:paraId="7C1ED08C" w14:textId="77777777" w:rsidR="009D5E56" w:rsidRPr="00353906" w:rsidRDefault="009D5E56" w:rsidP="00353906">
                            <w:pPr>
                              <w:pStyle w:val="tablehead"/>
                              <w:rPr>
                                <w:sz w:val="18"/>
                                <w:szCs w:val="18"/>
                              </w:rPr>
                            </w:pPr>
                            <w:r w:rsidRPr="00353906">
                              <w:rPr>
                                <w:sz w:val="18"/>
                                <w:szCs w:val="18"/>
                              </w:rPr>
                              <w:t>EMS</w:t>
                            </w:r>
                            <w:r w:rsidRPr="00353906">
                              <w:rPr>
                                <w:rFonts w:hint="eastAsia"/>
                                <w:sz w:val="18"/>
                                <w:szCs w:val="18"/>
                              </w:rPr>
                              <w:t>停止温度：</w:t>
                            </w:r>
                            <w:r w:rsidRPr="00353906">
                              <w:rPr>
                                <w:sz w:val="18"/>
                                <w:szCs w:val="18"/>
                              </w:rPr>
                              <w:t>95</w:t>
                            </w:r>
                            <w:r w:rsidRPr="00353906">
                              <w:rPr>
                                <w:rFonts w:ascii="ＭＳ ゴシック" w:hAnsi="ＭＳ ゴシック" w:cs="ＭＳ ゴシック" w:hint="eastAsia"/>
                                <w:sz w:val="18"/>
                                <w:szCs w:val="18"/>
                              </w:rPr>
                              <w:t>℃</w:t>
                            </w:r>
                          </w:p>
                          <w:p w14:paraId="45338837" w14:textId="77777777" w:rsidR="009D5E56" w:rsidRPr="00353906" w:rsidRDefault="009D5E56" w:rsidP="00353906">
                            <w:pPr>
                              <w:pStyle w:val="tablehead"/>
                              <w:spacing w:after="0"/>
                              <w:rPr>
                                <w:sz w:val="18"/>
                                <w:szCs w:val="18"/>
                              </w:rPr>
                            </w:pPr>
                          </w:p>
                        </w:txbxContent>
                      </v:textbox>
                    </v:shape>
                  </w:pict>
                </mc:Fallback>
              </mc:AlternateContent>
            </w:r>
          </w:p>
        </w:tc>
        <w:tc>
          <w:tcPr>
            <w:tcW w:w="548" w:type="dxa"/>
            <w:tcBorders>
              <w:top w:val="nil"/>
              <w:left w:val="nil"/>
              <w:bottom w:val="nil"/>
              <w:right w:val="single" w:sz="12" w:space="0" w:color="auto"/>
            </w:tcBorders>
            <w:shd w:val="clear" w:color="auto" w:fill="auto"/>
          </w:tcPr>
          <w:p w14:paraId="393356D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single" w:sz="6" w:space="0" w:color="auto"/>
              <w:left w:val="single" w:sz="12" w:space="0" w:color="auto"/>
              <w:bottom w:val="single" w:sz="4" w:space="0" w:color="auto"/>
              <w:right w:val="nil"/>
            </w:tcBorders>
            <w:shd w:val="clear" w:color="auto" w:fill="auto"/>
          </w:tcPr>
          <w:p w14:paraId="0197A75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single" w:sz="6" w:space="0" w:color="auto"/>
              <w:left w:val="nil"/>
              <w:bottom w:val="single" w:sz="4" w:space="0" w:color="auto"/>
              <w:right w:val="dashSmallGap" w:sz="4" w:space="0" w:color="auto"/>
            </w:tcBorders>
            <w:shd w:val="clear" w:color="auto" w:fill="auto"/>
          </w:tcPr>
          <w:p w14:paraId="31FA71C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single" w:sz="6" w:space="0" w:color="auto"/>
              <w:left w:val="dashSmallGap" w:sz="4" w:space="0" w:color="auto"/>
              <w:bottom w:val="single" w:sz="4" w:space="0" w:color="auto"/>
              <w:right w:val="nil"/>
            </w:tcBorders>
            <w:shd w:val="clear" w:color="auto" w:fill="auto"/>
          </w:tcPr>
          <w:p w14:paraId="6FEC486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single" w:sz="6" w:space="0" w:color="auto"/>
              <w:left w:val="nil"/>
              <w:bottom w:val="single" w:sz="4" w:space="0" w:color="auto"/>
              <w:right w:val="dashSmallGap" w:sz="4" w:space="0" w:color="auto"/>
            </w:tcBorders>
            <w:shd w:val="clear" w:color="auto" w:fill="auto"/>
          </w:tcPr>
          <w:p w14:paraId="56A2334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single" w:sz="6" w:space="0" w:color="auto"/>
              <w:left w:val="dashSmallGap" w:sz="4" w:space="0" w:color="auto"/>
              <w:bottom w:val="single" w:sz="4" w:space="0" w:color="auto"/>
              <w:right w:val="nil"/>
            </w:tcBorders>
            <w:shd w:val="clear" w:color="auto" w:fill="auto"/>
          </w:tcPr>
          <w:p w14:paraId="27951DB4" w14:textId="77777777" w:rsidR="00D02C39" w:rsidRPr="00476030" w:rsidRDefault="0046025E"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32832" behindDoc="0" locked="0" layoutInCell="1" allowOverlap="1" wp14:anchorId="1CC8D108" wp14:editId="5F07EA3C">
                      <wp:simplePos x="0" y="0"/>
                      <wp:positionH relativeFrom="column">
                        <wp:posOffset>-67945</wp:posOffset>
                      </wp:positionH>
                      <wp:positionV relativeFrom="paragraph">
                        <wp:posOffset>7620</wp:posOffset>
                      </wp:positionV>
                      <wp:extent cx="1301750" cy="160655"/>
                      <wp:effectExtent l="0" t="0" r="0" b="0"/>
                      <wp:wrapNone/>
                      <wp:docPr id="872" name="テキスト ボックス 4"/>
                      <wp:cNvGraphicFramePr/>
                      <a:graphic xmlns:a="http://schemas.openxmlformats.org/drawingml/2006/main">
                        <a:graphicData uri="http://schemas.microsoft.com/office/word/2010/wordprocessingShape">
                          <wps:wsp>
                            <wps:cNvSpPr txBox="1"/>
                            <wps:spPr>
                              <a:xfrm>
                                <a:off x="0" y="0"/>
                                <a:ext cx="1301750" cy="16065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D31608B" w14:textId="77777777" w:rsidR="009D5E56" w:rsidRPr="00353906" w:rsidRDefault="009D5E56" w:rsidP="00353906">
                                  <w:pPr>
                                    <w:pStyle w:val="tablehead"/>
                                    <w:rPr>
                                      <w:sz w:val="18"/>
                                      <w:szCs w:val="18"/>
                                    </w:rPr>
                                  </w:pPr>
                                  <w:proofErr w:type="spellStart"/>
                                  <w:r w:rsidRPr="00353906">
                                    <w:rPr>
                                      <w:sz w:val="18"/>
                                      <w:szCs w:val="18"/>
                                    </w:rPr>
                                    <w:t>Tj</w:t>
                                  </w:r>
                                  <w:proofErr w:type="spellEnd"/>
                                  <w:r w:rsidRPr="00353906">
                                    <w:rPr>
                                      <w:rFonts w:hint="eastAsia"/>
                                      <w:sz w:val="18"/>
                                      <w:szCs w:val="18"/>
                                    </w:rPr>
                                    <w:t>が飽和温度に達した</w:t>
                                  </w:r>
                                </w:p>
                                <w:p w14:paraId="1A51A843" w14:textId="77777777" w:rsidR="009D5E56" w:rsidRPr="00353906" w:rsidRDefault="009D5E56" w:rsidP="00353906">
                                  <w:pPr>
                                    <w:pStyle w:val="tablehead"/>
                                    <w:jc w:val="left"/>
                                    <w:rPr>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CC8D108" id="_x0000_s1203" type="#_x0000_t202" style="position:absolute;left:0;text-align:left;margin-left:-5.35pt;margin-top:.6pt;width:102.5pt;height:12.6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" filled="f" stroked="f">
                      <v:textbox inset="0,0,0,0">
                        <w:txbxContent>
                          <w:p w14:paraId="6D31608B" w14:textId="77777777" w:rsidR="009D5E56" w:rsidRPr="00353906" w:rsidRDefault="009D5E56" w:rsidP="00353906">
                            <w:pPr>
                              <w:pStyle w:val="tablehead"/>
                              <w:rPr>
                                <w:sz w:val="18"/>
                                <w:szCs w:val="18"/>
                              </w:rPr>
                            </w:pPr>
                            <w:proofErr w:type="spellStart"/>
                            <w:r w:rsidRPr="00353906">
                              <w:rPr>
                                <w:sz w:val="18"/>
                                <w:szCs w:val="18"/>
                              </w:rPr>
                              <w:t>Tj</w:t>
                            </w:r>
                            <w:proofErr w:type="spellEnd"/>
                            <w:r w:rsidRPr="00353906">
                              <w:rPr>
                                <w:rFonts w:hint="eastAsia"/>
                                <w:sz w:val="18"/>
                                <w:szCs w:val="18"/>
                              </w:rPr>
                              <w:t>が飽和温度に達した</w:t>
                            </w:r>
                          </w:p>
                          <w:p w14:paraId="1A51A843" w14:textId="77777777" w:rsidR="009D5E56" w:rsidRPr="00353906" w:rsidRDefault="009D5E56" w:rsidP="00353906">
                            <w:pPr>
                              <w:pStyle w:val="tablehead"/>
                              <w:jc w:val="left"/>
                              <w:rPr>
                                <w:sz w:val="18"/>
                                <w:szCs w:val="18"/>
                              </w:rPr>
                            </w:pPr>
                          </w:p>
                        </w:txbxContent>
                      </v:textbox>
                    </v:shape>
                  </w:pict>
                </mc:Fallback>
              </mc:AlternateContent>
            </w:r>
          </w:p>
        </w:tc>
        <w:tc>
          <w:tcPr>
            <w:tcW w:w="300" w:type="dxa"/>
            <w:tcBorders>
              <w:top w:val="single" w:sz="6" w:space="0" w:color="auto"/>
              <w:left w:val="nil"/>
              <w:bottom w:val="single" w:sz="4" w:space="0" w:color="auto"/>
              <w:right w:val="nil"/>
            </w:tcBorders>
            <w:shd w:val="clear" w:color="auto" w:fill="auto"/>
          </w:tcPr>
          <w:p w14:paraId="1EA15B1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single" w:sz="6" w:space="0" w:color="auto"/>
              <w:left w:val="nil"/>
              <w:bottom w:val="single" w:sz="4" w:space="0" w:color="auto"/>
              <w:right w:val="nil"/>
            </w:tcBorders>
            <w:shd w:val="clear" w:color="auto" w:fill="auto"/>
          </w:tcPr>
          <w:p w14:paraId="2F30F70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single" w:sz="6" w:space="0" w:color="auto"/>
              <w:left w:val="nil"/>
              <w:bottom w:val="single" w:sz="4" w:space="0" w:color="auto"/>
              <w:right w:val="dashSmallGap" w:sz="4" w:space="0" w:color="auto"/>
            </w:tcBorders>
            <w:shd w:val="clear" w:color="auto" w:fill="auto"/>
          </w:tcPr>
          <w:p w14:paraId="048251D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single" w:sz="6" w:space="0" w:color="auto"/>
              <w:left w:val="dashSmallGap" w:sz="4" w:space="0" w:color="auto"/>
              <w:bottom w:val="single" w:sz="4" w:space="0" w:color="auto"/>
              <w:right w:val="nil"/>
            </w:tcBorders>
            <w:shd w:val="clear" w:color="auto" w:fill="auto"/>
          </w:tcPr>
          <w:p w14:paraId="168A6DB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single" w:sz="6" w:space="0" w:color="auto"/>
              <w:left w:val="nil"/>
              <w:bottom w:val="single" w:sz="4" w:space="0" w:color="auto"/>
              <w:right w:val="dashSmallGap" w:sz="4" w:space="0" w:color="auto"/>
            </w:tcBorders>
            <w:shd w:val="clear" w:color="auto" w:fill="auto"/>
          </w:tcPr>
          <w:p w14:paraId="579FB954" w14:textId="77777777" w:rsidR="00D02C39" w:rsidRPr="00476030" w:rsidRDefault="00037D05"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26688" behindDoc="0" locked="0" layoutInCell="1" allowOverlap="1" wp14:anchorId="4DB1E0D4" wp14:editId="3C0B0779">
                      <wp:simplePos x="0" y="0"/>
                      <wp:positionH relativeFrom="column">
                        <wp:posOffset>301625</wp:posOffset>
                      </wp:positionH>
                      <wp:positionV relativeFrom="paragraph">
                        <wp:posOffset>122555</wp:posOffset>
                      </wp:positionV>
                      <wp:extent cx="287655" cy="241935"/>
                      <wp:effectExtent l="0" t="0" r="17145" b="24765"/>
                      <wp:wrapNone/>
                      <wp:docPr id="869" name="爆発 1 8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5E42B074"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爆発 1 869" o:spid="_x0000_s1026" type="#_x0000_t71" style="position:absolute;left:0;text-align:left;margin-left:23.75pt;margin-top:9.65pt;width:22.65pt;height:19.0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" fillcolor="#7f7f7f" strokecolor="windowText" strokeweight="2pt">
                      <v:path arrowok="t"/>
                    </v:shape>
                  </w:pict>
                </mc:Fallback>
              </mc:AlternateContent>
            </w:r>
          </w:p>
        </w:tc>
        <w:tc>
          <w:tcPr>
            <w:tcW w:w="426" w:type="dxa"/>
            <w:tcBorders>
              <w:top w:val="single" w:sz="6" w:space="0" w:color="auto"/>
              <w:left w:val="dashSmallGap" w:sz="4" w:space="0" w:color="auto"/>
              <w:bottom w:val="single" w:sz="4" w:space="0" w:color="auto"/>
              <w:right w:val="nil"/>
            </w:tcBorders>
          </w:tcPr>
          <w:p w14:paraId="2595C00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single" w:sz="6" w:space="0" w:color="auto"/>
              <w:left w:val="nil"/>
              <w:bottom w:val="single" w:sz="4" w:space="0" w:color="auto"/>
              <w:right w:val="nil"/>
            </w:tcBorders>
            <w:shd w:val="clear" w:color="auto" w:fill="auto"/>
          </w:tcPr>
          <w:p w14:paraId="7CF4B7B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single" w:sz="6" w:space="0" w:color="auto"/>
              <w:left w:val="nil"/>
              <w:bottom w:val="single" w:sz="4" w:space="0" w:color="auto"/>
              <w:right w:val="nil"/>
            </w:tcBorders>
            <w:shd w:val="clear" w:color="auto" w:fill="auto"/>
          </w:tcPr>
          <w:p w14:paraId="5337D16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single" w:sz="6" w:space="0" w:color="auto"/>
              <w:left w:val="nil"/>
              <w:bottom w:val="single" w:sz="4" w:space="0" w:color="auto"/>
              <w:right w:val="dashSmallGap" w:sz="4" w:space="0" w:color="auto"/>
            </w:tcBorders>
            <w:shd w:val="clear" w:color="auto" w:fill="auto"/>
          </w:tcPr>
          <w:p w14:paraId="1F6916A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single" w:sz="6" w:space="0" w:color="auto"/>
              <w:left w:val="dashSmallGap" w:sz="4" w:space="0" w:color="auto"/>
              <w:bottom w:val="single" w:sz="4" w:space="0" w:color="auto"/>
              <w:right w:val="nil"/>
            </w:tcBorders>
            <w:shd w:val="clear" w:color="auto" w:fill="auto"/>
          </w:tcPr>
          <w:p w14:paraId="1D964A3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29AA52D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353906" w:rsidRPr="007C1A17" w14:paraId="355641E8" w14:textId="77777777" w:rsidTr="00353906">
        <w:trPr>
          <w:cantSplit/>
          <w:trHeight w:val="280"/>
        </w:trPr>
        <w:tc>
          <w:tcPr>
            <w:tcW w:w="267" w:type="dxa"/>
            <w:tcBorders>
              <w:top w:val="nil"/>
              <w:left w:val="single" w:sz="4" w:space="0" w:color="auto"/>
              <w:bottom w:val="nil"/>
              <w:right w:val="nil"/>
            </w:tcBorders>
            <w:shd w:val="clear" w:color="auto" w:fill="auto"/>
          </w:tcPr>
          <w:p w14:paraId="462B22DD" w14:textId="77777777" w:rsidR="00D02C39" w:rsidRPr="00476030" w:rsidRDefault="00353906"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20544" behindDoc="0" locked="0" layoutInCell="1" allowOverlap="1" wp14:anchorId="0E2A7A5C" wp14:editId="0EA4E741">
                      <wp:simplePos x="0" y="0"/>
                      <wp:positionH relativeFrom="column">
                        <wp:posOffset>102870</wp:posOffset>
                      </wp:positionH>
                      <wp:positionV relativeFrom="paragraph">
                        <wp:posOffset>129210</wp:posOffset>
                      </wp:positionV>
                      <wp:extent cx="1323975" cy="167640"/>
                      <wp:effectExtent l="0" t="0" r="0" b="0"/>
                      <wp:wrapNone/>
                      <wp:docPr id="866" name="テキスト ボックス 4"/>
                      <wp:cNvGraphicFramePr/>
                      <a:graphic xmlns:a="http://schemas.openxmlformats.org/drawingml/2006/main">
                        <a:graphicData uri="http://schemas.microsoft.com/office/word/2010/wordprocessingShape">
                          <wps:wsp>
                            <wps:cNvSpPr txBox="1"/>
                            <wps:spPr>
                              <a:xfrm>
                                <a:off x="0" y="0"/>
                                <a:ext cx="1323975" cy="16764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14ACA71" w14:textId="77777777" w:rsidR="009D5E56" w:rsidRPr="00353906" w:rsidRDefault="009D5E56" w:rsidP="00353906">
                                  <w:pPr>
                                    <w:pStyle w:val="tablehead"/>
                                    <w:rPr>
                                      <w:sz w:val="18"/>
                                      <w:szCs w:val="18"/>
                                      <w:lang w:eastAsia="zh-TW"/>
                                    </w:rPr>
                                  </w:pPr>
                                  <w:r w:rsidRPr="00353906">
                                    <w:rPr>
                                      <w:sz w:val="18"/>
                                      <w:szCs w:val="18"/>
                                      <w:lang w:eastAsia="zh-TW"/>
                                    </w:rPr>
                                    <w:t>IPA</w:t>
                                  </w:r>
                                  <w:r w:rsidRPr="00353906">
                                    <w:rPr>
                                      <w:rFonts w:hint="eastAsia"/>
                                      <w:sz w:val="18"/>
                                      <w:szCs w:val="18"/>
                                      <w:lang w:eastAsia="zh-TW"/>
                                    </w:rPr>
                                    <w:t>開始</w:t>
                                  </w:r>
                                  <w:r w:rsidRPr="00353906">
                                    <w:rPr>
                                      <w:rFonts w:hint="eastAsia"/>
                                      <w:sz w:val="18"/>
                                      <w:szCs w:val="18"/>
                                      <w:lang w:eastAsia="zh-TW"/>
                                    </w:rPr>
                                    <w:t>/</w:t>
                                  </w:r>
                                  <w:r w:rsidRPr="00353906">
                                    <w:rPr>
                                      <w:rFonts w:hint="eastAsia"/>
                                      <w:sz w:val="18"/>
                                      <w:szCs w:val="18"/>
                                      <w:lang w:eastAsia="zh-TW"/>
                                    </w:rPr>
                                    <w:t>停止温度：</w:t>
                                  </w:r>
                                  <w:r w:rsidRPr="00353906">
                                    <w:rPr>
                                      <w:sz w:val="18"/>
                                      <w:szCs w:val="18"/>
                                      <w:lang w:eastAsia="zh-TW"/>
                                    </w:rPr>
                                    <w:t>90</w:t>
                                  </w:r>
                                  <w:r w:rsidRPr="00353906">
                                    <w:rPr>
                                      <w:rFonts w:ascii="ＭＳ ゴシック" w:hAnsi="ＭＳ ゴシック" w:cs="ＭＳ ゴシック" w:hint="eastAsia"/>
                                      <w:sz w:val="18"/>
                                      <w:szCs w:val="18"/>
                                      <w:lang w:eastAsia="zh-TW"/>
                                    </w:rPr>
                                    <w:t>℃</w:t>
                                  </w:r>
                                </w:p>
                                <w:p w14:paraId="4D450354" w14:textId="77777777" w:rsidR="009D5E56" w:rsidRPr="00353906" w:rsidRDefault="009D5E56" w:rsidP="00353906">
                                  <w:pPr>
                                    <w:pStyle w:val="tablehead"/>
                                    <w:spacing w:after="0"/>
                                    <w:rPr>
                                      <w:sz w:val="18"/>
                                      <w:szCs w:val="18"/>
                                      <w:lang w:eastAsia="zh-TW"/>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E2A7A5C" id="_x0000_s1204" type="#_x0000_t202" style="position:absolute;left:0;text-align:left;margin-left:8.1pt;margin-top:10.15pt;width:104.25pt;height:13.2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" filled="f" stroked="f">
                      <v:textbox inset="0,0,0,0">
                        <w:txbxContent>
                          <w:p w14:paraId="214ACA71" w14:textId="77777777" w:rsidR="009D5E56" w:rsidRPr="00353906" w:rsidRDefault="009D5E56" w:rsidP="00353906">
                            <w:pPr>
                              <w:pStyle w:val="tablehead"/>
                              <w:rPr>
                                <w:sz w:val="18"/>
                                <w:szCs w:val="18"/>
                                <w:lang w:eastAsia="zh-TW"/>
                              </w:rPr>
                            </w:pPr>
                            <w:r w:rsidRPr="00353906">
                              <w:rPr>
                                <w:sz w:val="18"/>
                                <w:szCs w:val="18"/>
                                <w:lang w:eastAsia="zh-TW"/>
                              </w:rPr>
                              <w:t>IPA</w:t>
                            </w:r>
                            <w:r w:rsidRPr="00353906">
                              <w:rPr>
                                <w:rFonts w:hint="eastAsia"/>
                                <w:sz w:val="18"/>
                                <w:szCs w:val="18"/>
                                <w:lang w:eastAsia="zh-TW"/>
                              </w:rPr>
                              <w:t>開始</w:t>
                            </w:r>
                            <w:r w:rsidRPr="00353906">
                              <w:rPr>
                                <w:rFonts w:hint="eastAsia"/>
                                <w:sz w:val="18"/>
                                <w:szCs w:val="18"/>
                                <w:lang w:eastAsia="zh-TW"/>
                              </w:rPr>
                              <w:t>/</w:t>
                            </w:r>
                            <w:r w:rsidRPr="00353906">
                              <w:rPr>
                                <w:rFonts w:hint="eastAsia"/>
                                <w:sz w:val="18"/>
                                <w:szCs w:val="18"/>
                                <w:lang w:eastAsia="zh-TW"/>
                              </w:rPr>
                              <w:t>停止温度：</w:t>
                            </w:r>
                            <w:r w:rsidRPr="00353906">
                              <w:rPr>
                                <w:sz w:val="18"/>
                                <w:szCs w:val="18"/>
                                <w:lang w:eastAsia="zh-TW"/>
                              </w:rPr>
                              <w:t>90</w:t>
                            </w:r>
                            <w:r w:rsidRPr="00353906">
                              <w:rPr>
                                <w:rFonts w:ascii="ＭＳ ゴシック" w:hAnsi="ＭＳ ゴシック" w:cs="ＭＳ ゴシック" w:hint="eastAsia"/>
                                <w:sz w:val="18"/>
                                <w:szCs w:val="18"/>
                                <w:lang w:eastAsia="zh-TW"/>
                              </w:rPr>
                              <w:t>℃</w:t>
                            </w:r>
                          </w:p>
                          <w:p w14:paraId="4D450354" w14:textId="77777777" w:rsidR="009D5E56" w:rsidRPr="00353906" w:rsidRDefault="009D5E56" w:rsidP="00353906">
                            <w:pPr>
                              <w:pStyle w:val="tablehead"/>
                              <w:spacing w:after="0"/>
                              <w:rPr>
                                <w:sz w:val="18"/>
                                <w:szCs w:val="18"/>
                                <w:lang w:eastAsia="zh-TW"/>
                              </w:rPr>
                            </w:pPr>
                          </w:p>
                        </w:txbxContent>
                      </v:textbox>
                    </v:shape>
                  </w:pict>
                </mc:Fallback>
              </mc:AlternateContent>
            </w:r>
          </w:p>
        </w:tc>
        <w:tc>
          <w:tcPr>
            <w:tcW w:w="1438" w:type="dxa"/>
            <w:gridSpan w:val="2"/>
            <w:tcBorders>
              <w:top w:val="nil"/>
              <w:left w:val="nil"/>
              <w:bottom w:val="nil"/>
              <w:right w:val="nil"/>
            </w:tcBorders>
            <w:shd w:val="clear" w:color="auto" w:fill="auto"/>
          </w:tcPr>
          <w:p w14:paraId="7FE55D9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1D44338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single" w:sz="4" w:space="0" w:color="auto"/>
              <w:left w:val="single" w:sz="12" w:space="0" w:color="auto"/>
              <w:bottom w:val="single" w:sz="4" w:space="0" w:color="auto"/>
              <w:right w:val="nil"/>
            </w:tcBorders>
            <w:shd w:val="clear" w:color="auto" w:fill="auto"/>
          </w:tcPr>
          <w:p w14:paraId="5C78F15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single" w:sz="4" w:space="0" w:color="auto"/>
              <w:left w:val="nil"/>
              <w:bottom w:val="single" w:sz="4" w:space="0" w:color="auto"/>
              <w:right w:val="dashSmallGap" w:sz="4" w:space="0" w:color="auto"/>
            </w:tcBorders>
            <w:shd w:val="clear" w:color="auto" w:fill="auto"/>
          </w:tcPr>
          <w:p w14:paraId="26CFA51F" w14:textId="77777777" w:rsidR="00D02C39" w:rsidRPr="00476030" w:rsidRDefault="00037D05"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22592" behindDoc="0" locked="0" layoutInCell="1" allowOverlap="1" wp14:anchorId="67485532" wp14:editId="5CF93BED">
                      <wp:simplePos x="0" y="0"/>
                      <wp:positionH relativeFrom="column">
                        <wp:posOffset>287020</wp:posOffset>
                      </wp:positionH>
                      <wp:positionV relativeFrom="paragraph">
                        <wp:posOffset>79375</wp:posOffset>
                      </wp:positionV>
                      <wp:extent cx="287655" cy="241935"/>
                      <wp:effectExtent l="0" t="0" r="17145" b="24765"/>
                      <wp:wrapNone/>
                      <wp:docPr id="867" name="爆発 1 8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241935"/>
                              </a:xfrm>
                              <a:prstGeom prst="irregularSeal1">
                                <a:avLst/>
                              </a:prstGeom>
                              <a:solidFill>
                                <a:sysClr val="window" lastClr="FFFFFF">
                                  <a:lumMod val="50000"/>
                                </a:sysClr>
                              </a:solidFill>
                              <a:ln w="25400" cap="flat" cmpd="sng" algn="ctr">
                                <a:solidFill>
                                  <a:sysClr val="windowText" lastClr="000000"/>
                                </a:solidFill>
                                <a:prstDash val="solid"/>
                              </a:ln>
                              <a:effectLst/>
                            </wps:spPr>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43F089A6" id="爆発 1 867" o:spid="_x0000_s1026" type="#_x0000_t71" style="position:absolute;left:0;text-align:left;margin-left:22.6pt;margin-top:6.25pt;width:22.65pt;height:19.0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" fillcolor="#7f7f7f" strokecolor="windowText" strokeweight="2pt">
                      <v:path arrowok="t"/>
                    </v:shape>
                  </w:pict>
                </mc:Fallback>
              </mc:AlternateContent>
            </w:r>
          </w:p>
        </w:tc>
        <w:tc>
          <w:tcPr>
            <w:tcW w:w="259" w:type="dxa"/>
            <w:tcBorders>
              <w:top w:val="single" w:sz="4" w:space="0" w:color="auto"/>
              <w:left w:val="dashSmallGap" w:sz="4" w:space="0" w:color="auto"/>
              <w:bottom w:val="single" w:sz="4" w:space="0" w:color="auto"/>
              <w:right w:val="nil"/>
            </w:tcBorders>
            <w:shd w:val="clear" w:color="auto" w:fill="auto"/>
          </w:tcPr>
          <w:p w14:paraId="06FE5C2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single" w:sz="4" w:space="0" w:color="auto"/>
              <w:left w:val="nil"/>
              <w:bottom w:val="single" w:sz="4" w:space="0" w:color="auto"/>
              <w:right w:val="dashSmallGap" w:sz="4" w:space="0" w:color="auto"/>
            </w:tcBorders>
            <w:shd w:val="clear" w:color="auto" w:fill="auto"/>
          </w:tcPr>
          <w:p w14:paraId="6722C98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single" w:sz="4" w:space="0" w:color="auto"/>
              <w:left w:val="dashSmallGap" w:sz="4" w:space="0" w:color="auto"/>
              <w:bottom w:val="single" w:sz="4" w:space="0" w:color="auto"/>
              <w:right w:val="nil"/>
            </w:tcBorders>
            <w:shd w:val="clear" w:color="auto" w:fill="auto"/>
          </w:tcPr>
          <w:p w14:paraId="3C99BC5F"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single" w:sz="4" w:space="0" w:color="auto"/>
              <w:left w:val="nil"/>
              <w:bottom w:val="single" w:sz="4" w:space="0" w:color="auto"/>
              <w:right w:val="nil"/>
            </w:tcBorders>
            <w:shd w:val="clear" w:color="auto" w:fill="auto"/>
          </w:tcPr>
          <w:p w14:paraId="70DC662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single" w:sz="4" w:space="0" w:color="auto"/>
              <w:left w:val="nil"/>
              <w:bottom w:val="single" w:sz="4" w:space="0" w:color="auto"/>
              <w:right w:val="nil"/>
            </w:tcBorders>
            <w:shd w:val="clear" w:color="auto" w:fill="auto"/>
          </w:tcPr>
          <w:p w14:paraId="524881C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single" w:sz="4" w:space="0" w:color="auto"/>
              <w:left w:val="nil"/>
              <w:bottom w:val="single" w:sz="4" w:space="0" w:color="auto"/>
              <w:right w:val="dashSmallGap" w:sz="4" w:space="0" w:color="auto"/>
            </w:tcBorders>
            <w:shd w:val="clear" w:color="auto" w:fill="auto"/>
          </w:tcPr>
          <w:p w14:paraId="42A7500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single" w:sz="4" w:space="0" w:color="auto"/>
              <w:left w:val="dashSmallGap" w:sz="4" w:space="0" w:color="auto"/>
              <w:bottom w:val="single" w:sz="4" w:space="0" w:color="auto"/>
              <w:right w:val="nil"/>
            </w:tcBorders>
            <w:shd w:val="clear" w:color="auto" w:fill="auto"/>
          </w:tcPr>
          <w:p w14:paraId="27B6519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single" w:sz="4" w:space="0" w:color="auto"/>
              <w:left w:val="nil"/>
              <w:bottom w:val="single" w:sz="4" w:space="0" w:color="auto"/>
              <w:right w:val="dashSmallGap" w:sz="4" w:space="0" w:color="auto"/>
            </w:tcBorders>
            <w:shd w:val="clear" w:color="auto" w:fill="auto"/>
          </w:tcPr>
          <w:p w14:paraId="186421E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single" w:sz="4" w:space="0" w:color="auto"/>
              <w:left w:val="dashSmallGap" w:sz="4" w:space="0" w:color="auto"/>
              <w:bottom w:val="single" w:sz="4" w:space="0" w:color="auto"/>
              <w:right w:val="nil"/>
            </w:tcBorders>
          </w:tcPr>
          <w:p w14:paraId="5474BEC1" w14:textId="77777777" w:rsidR="00D02C39" w:rsidRPr="00476030" w:rsidRDefault="00353906"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38976" behindDoc="0" locked="0" layoutInCell="1" allowOverlap="1" wp14:anchorId="607CC7FD" wp14:editId="2E112D65">
                      <wp:simplePos x="0" y="0"/>
                      <wp:positionH relativeFrom="column">
                        <wp:posOffset>177800</wp:posOffset>
                      </wp:positionH>
                      <wp:positionV relativeFrom="paragraph">
                        <wp:posOffset>38430</wp:posOffset>
                      </wp:positionV>
                      <wp:extent cx="738505" cy="175260"/>
                      <wp:effectExtent l="0" t="0" r="0" b="0"/>
                      <wp:wrapNone/>
                      <wp:docPr id="875" name="テキスト ボックス 4"/>
                      <wp:cNvGraphicFramePr/>
                      <a:graphic xmlns:a="http://schemas.openxmlformats.org/drawingml/2006/main">
                        <a:graphicData uri="http://schemas.microsoft.com/office/word/2010/wordprocessingShape">
                          <wps:wsp>
                            <wps:cNvSpPr txBox="1"/>
                            <wps:spPr>
                              <a:xfrm>
                                <a:off x="0" y="0"/>
                                <a:ext cx="738505" cy="1752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4AF279F" w14:textId="77777777" w:rsidR="009D5E56" w:rsidRPr="00353906" w:rsidRDefault="009D5E56" w:rsidP="00353906">
                                  <w:pPr>
                                    <w:pStyle w:val="tablehead"/>
                                    <w:jc w:val="left"/>
                                    <w:rPr>
                                      <w:sz w:val="18"/>
                                      <w:szCs w:val="18"/>
                                    </w:rPr>
                                  </w:pPr>
                                  <w:r w:rsidRPr="00353906">
                                    <w:rPr>
                                      <w:sz w:val="18"/>
                                      <w:szCs w:val="18"/>
                                    </w:rPr>
                                    <w:t>EMS</w:t>
                                  </w:r>
                                  <w:r w:rsidRPr="00353906">
                                    <w:rPr>
                                      <w:rFonts w:hint="eastAsia"/>
                                      <w:sz w:val="18"/>
                                      <w:szCs w:val="18"/>
                                    </w:rPr>
                                    <w:t>停止</w:t>
                                  </w:r>
                                </w:p>
                                <w:p w14:paraId="1E8FC712" w14:textId="77777777" w:rsidR="009D5E56" w:rsidRPr="00353906" w:rsidRDefault="009D5E56" w:rsidP="00353906">
                                  <w:pPr>
                                    <w:pStyle w:val="tablehead"/>
                                    <w:jc w:val="left"/>
                                    <w:rPr>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07CC7FD" id="_x0000_s1205" type="#_x0000_t202" style="position:absolute;left:0;text-align:left;margin-left:14pt;margin-top:3.05pt;width:58.15pt;height:13.8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" filled="f" stroked="f">
                      <v:textbox inset="0,0,0,0">
                        <w:txbxContent>
                          <w:p w14:paraId="14AF279F" w14:textId="77777777" w:rsidR="009D5E56" w:rsidRPr="00353906" w:rsidRDefault="009D5E56" w:rsidP="00353906">
                            <w:pPr>
                              <w:pStyle w:val="tablehead"/>
                              <w:jc w:val="left"/>
                              <w:rPr>
                                <w:sz w:val="18"/>
                                <w:szCs w:val="18"/>
                              </w:rPr>
                            </w:pPr>
                            <w:r w:rsidRPr="00353906">
                              <w:rPr>
                                <w:sz w:val="18"/>
                                <w:szCs w:val="18"/>
                              </w:rPr>
                              <w:t>EMS</w:t>
                            </w:r>
                            <w:r w:rsidRPr="00353906">
                              <w:rPr>
                                <w:rFonts w:hint="eastAsia"/>
                                <w:sz w:val="18"/>
                                <w:szCs w:val="18"/>
                              </w:rPr>
                              <w:t>停止</w:t>
                            </w:r>
                          </w:p>
                          <w:p w14:paraId="1E8FC712" w14:textId="77777777" w:rsidR="009D5E56" w:rsidRPr="00353906" w:rsidRDefault="009D5E56" w:rsidP="00353906">
                            <w:pPr>
                              <w:pStyle w:val="tablehead"/>
                              <w:jc w:val="left"/>
                              <w:rPr>
                                <w:sz w:val="18"/>
                                <w:szCs w:val="18"/>
                              </w:rPr>
                            </w:pPr>
                          </w:p>
                        </w:txbxContent>
                      </v:textbox>
                    </v:shape>
                  </w:pict>
                </mc:Fallback>
              </mc:AlternateContent>
            </w:r>
          </w:p>
        </w:tc>
        <w:tc>
          <w:tcPr>
            <w:tcW w:w="425" w:type="dxa"/>
            <w:tcBorders>
              <w:top w:val="single" w:sz="4" w:space="0" w:color="auto"/>
              <w:left w:val="nil"/>
              <w:bottom w:val="single" w:sz="4" w:space="0" w:color="auto"/>
              <w:right w:val="nil"/>
            </w:tcBorders>
            <w:shd w:val="clear" w:color="auto" w:fill="auto"/>
          </w:tcPr>
          <w:p w14:paraId="1DC6E24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single" w:sz="4" w:space="0" w:color="auto"/>
              <w:left w:val="nil"/>
              <w:bottom w:val="single" w:sz="4" w:space="0" w:color="auto"/>
              <w:right w:val="nil"/>
            </w:tcBorders>
            <w:shd w:val="clear" w:color="auto" w:fill="auto"/>
          </w:tcPr>
          <w:p w14:paraId="71E3BAC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single" w:sz="4" w:space="0" w:color="auto"/>
              <w:left w:val="nil"/>
              <w:bottom w:val="single" w:sz="4" w:space="0" w:color="auto"/>
              <w:right w:val="dashSmallGap" w:sz="4" w:space="0" w:color="auto"/>
            </w:tcBorders>
            <w:shd w:val="clear" w:color="auto" w:fill="auto"/>
          </w:tcPr>
          <w:p w14:paraId="488116DF"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single" w:sz="4" w:space="0" w:color="auto"/>
              <w:left w:val="dashSmallGap" w:sz="4" w:space="0" w:color="auto"/>
              <w:bottom w:val="single" w:sz="4" w:space="0" w:color="auto"/>
              <w:right w:val="nil"/>
            </w:tcBorders>
            <w:shd w:val="clear" w:color="auto" w:fill="auto"/>
          </w:tcPr>
          <w:p w14:paraId="1B5733D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7B6D90B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1E2490" w:rsidRPr="00476030" w14:paraId="77078441" w14:textId="77777777" w:rsidTr="00353906">
        <w:trPr>
          <w:cantSplit/>
          <w:trHeight w:val="280"/>
        </w:trPr>
        <w:tc>
          <w:tcPr>
            <w:tcW w:w="267" w:type="dxa"/>
            <w:tcBorders>
              <w:top w:val="nil"/>
              <w:left w:val="single" w:sz="4" w:space="0" w:color="auto"/>
              <w:bottom w:val="nil"/>
              <w:right w:val="nil"/>
            </w:tcBorders>
            <w:shd w:val="clear" w:color="auto" w:fill="auto"/>
          </w:tcPr>
          <w:p w14:paraId="492B316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191236C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6ACB156D"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single" w:sz="4" w:space="0" w:color="auto"/>
              <w:left w:val="single" w:sz="12" w:space="0" w:color="auto"/>
              <w:bottom w:val="nil"/>
              <w:right w:val="nil"/>
            </w:tcBorders>
            <w:shd w:val="clear" w:color="auto" w:fill="auto"/>
          </w:tcPr>
          <w:p w14:paraId="0C01E0D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single" w:sz="4" w:space="0" w:color="auto"/>
              <w:left w:val="nil"/>
              <w:bottom w:val="nil"/>
              <w:right w:val="dashSmallGap" w:sz="4" w:space="0" w:color="auto"/>
            </w:tcBorders>
            <w:shd w:val="clear" w:color="auto" w:fill="auto"/>
          </w:tcPr>
          <w:p w14:paraId="3F1BAE3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single" w:sz="4" w:space="0" w:color="auto"/>
              <w:left w:val="dashSmallGap" w:sz="4" w:space="0" w:color="auto"/>
              <w:bottom w:val="nil"/>
              <w:right w:val="nil"/>
            </w:tcBorders>
            <w:shd w:val="clear" w:color="auto" w:fill="auto"/>
          </w:tcPr>
          <w:p w14:paraId="23F63A9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single" w:sz="4" w:space="0" w:color="auto"/>
              <w:left w:val="nil"/>
              <w:bottom w:val="nil"/>
              <w:right w:val="dashSmallGap" w:sz="4" w:space="0" w:color="auto"/>
            </w:tcBorders>
            <w:shd w:val="clear" w:color="auto" w:fill="auto"/>
          </w:tcPr>
          <w:p w14:paraId="38333DF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single" w:sz="4" w:space="0" w:color="auto"/>
              <w:left w:val="dashSmallGap" w:sz="4" w:space="0" w:color="auto"/>
              <w:bottom w:val="nil"/>
              <w:right w:val="nil"/>
            </w:tcBorders>
            <w:shd w:val="clear" w:color="auto" w:fill="auto"/>
          </w:tcPr>
          <w:p w14:paraId="20DD685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single" w:sz="4" w:space="0" w:color="auto"/>
              <w:left w:val="nil"/>
              <w:bottom w:val="nil"/>
              <w:right w:val="nil"/>
            </w:tcBorders>
            <w:shd w:val="clear" w:color="auto" w:fill="auto"/>
          </w:tcPr>
          <w:p w14:paraId="68F917F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single" w:sz="4" w:space="0" w:color="auto"/>
              <w:left w:val="nil"/>
              <w:bottom w:val="nil"/>
              <w:right w:val="nil"/>
            </w:tcBorders>
            <w:shd w:val="clear" w:color="auto" w:fill="auto"/>
          </w:tcPr>
          <w:p w14:paraId="37184AD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single" w:sz="4" w:space="0" w:color="auto"/>
              <w:left w:val="nil"/>
              <w:bottom w:val="nil"/>
              <w:right w:val="dashSmallGap" w:sz="4" w:space="0" w:color="auto"/>
            </w:tcBorders>
            <w:shd w:val="clear" w:color="auto" w:fill="auto"/>
          </w:tcPr>
          <w:p w14:paraId="39FB451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single" w:sz="4" w:space="0" w:color="auto"/>
              <w:left w:val="dashSmallGap" w:sz="4" w:space="0" w:color="auto"/>
              <w:bottom w:val="nil"/>
              <w:right w:val="nil"/>
            </w:tcBorders>
            <w:shd w:val="clear" w:color="auto" w:fill="auto"/>
          </w:tcPr>
          <w:p w14:paraId="77954A6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single" w:sz="4" w:space="0" w:color="auto"/>
              <w:left w:val="nil"/>
              <w:bottom w:val="nil"/>
              <w:right w:val="dashSmallGap" w:sz="4" w:space="0" w:color="auto"/>
            </w:tcBorders>
            <w:shd w:val="clear" w:color="auto" w:fill="auto"/>
          </w:tcPr>
          <w:p w14:paraId="3555531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single" w:sz="4" w:space="0" w:color="auto"/>
              <w:left w:val="dashSmallGap" w:sz="4" w:space="0" w:color="auto"/>
              <w:bottom w:val="nil"/>
              <w:right w:val="nil"/>
            </w:tcBorders>
          </w:tcPr>
          <w:p w14:paraId="2560D62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single" w:sz="4" w:space="0" w:color="auto"/>
              <w:left w:val="nil"/>
              <w:bottom w:val="nil"/>
              <w:right w:val="nil"/>
            </w:tcBorders>
            <w:shd w:val="clear" w:color="auto" w:fill="auto"/>
          </w:tcPr>
          <w:p w14:paraId="0F0425E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single" w:sz="4" w:space="0" w:color="auto"/>
              <w:left w:val="nil"/>
              <w:bottom w:val="nil"/>
              <w:right w:val="nil"/>
            </w:tcBorders>
            <w:shd w:val="clear" w:color="auto" w:fill="auto"/>
          </w:tcPr>
          <w:p w14:paraId="2D2EEE4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single" w:sz="4" w:space="0" w:color="auto"/>
              <w:left w:val="nil"/>
              <w:bottom w:val="nil"/>
              <w:right w:val="dashSmallGap" w:sz="4" w:space="0" w:color="auto"/>
            </w:tcBorders>
            <w:shd w:val="clear" w:color="auto" w:fill="auto"/>
          </w:tcPr>
          <w:p w14:paraId="7C78E29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single" w:sz="4" w:space="0" w:color="auto"/>
              <w:left w:val="dashSmallGap" w:sz="4" w:space="0" w:color="auto"/>
              <w:bottom w:val="nil"/>
              <w:right w:val="nil"/>
            </w:tcBorders>
            <w:shd w:val="clear" w:color="auto" w:fill="auto"/>
          </w:tcPr>
          <w:p w14:paraId="4499231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41E4867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353906" w:rsidRPr="00476030" w14:paraId="5D2C6342" w14:textId="77777777" w:rsidTr="00353906">
        <w:trPr>
          <w:cantSplit/>
          <w:trHeight w:val="280"/>
        </w:trPr>
        <w:tc>
          <w:tcPr>
            <w:tcW w:w="267" w:type="dxa"/>
            <w:tcBorders>
              <w:top w:val="nil"/>
              <w:left w:val="single" w:sz="4" w:space="0" w:color="auto"/>
              <w:bottom w:val="nil"/>
              <w:right w:val="nil"/>
            </w:tcBorders>
            <w:shd w:val="clear" w:color="auto" w:fill="auto"/>
          </w:tcPr>
          <w:p w14:paraId="7669A99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4E9B3EE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34C8D6F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nil"/>
              <w:left w:val="single" w:sz="12" w:space="0" w:color="auto"/>
              <w:bottom w:val="nil"/>
              <w:right w:val="nil"/>
            </w:tcBorders>
            <w:shd w:val="clear" w:color="auto" w:fill="auto"/>
          </w:tcPr>
          <w:p w14:paraId="17EAD02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nil"/>
              <w:left w:val="nil"/>
              <w:bottom w:val="nil"/>
              <w:right w:val="dashSmallGap" w:sz="4" w:space="0" w:color="auto"/>
            </w:tcBorders>
            <w:shd w:val="clear" w:color="auto" w:fill="auto"/>
          </w:tcPr>
          <w:p w14:paraId="263FC0D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nil"/>
              <w:left w:val="dashSmallGap" w:sz="4" w:space="0" w:color="auto"/>
              <w:bottom w:val="nil"/>
              <w:right w:val="nil"/>
            </w:tcBorders>
            <w:shd w:val="clear" w:color="auto" w:fill="auto"/>
          </w:tcPr>
          <w:p w14:paraId="76D5775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nil"/>
              <w:left w:val="nil"/>
              <w:bottom w:val="nil"/>
              <w:right w:val="dashSmallGap" w:sz="4" w:space="0" w:color="auto"/>
            </w:tcBorders>
            <w:shd w:val="clear" w:color="auto" w:fill="auto"/>
          </w:tcPr>
          <w:p w14:paraId="7650BEF0" w14:textId="77777777" w:rsidR="00D02C39" w:rsidRPr="00476030" w:rsidRDefault="00014EA4" w:rsidP="00D908A2">
            <w:pPr>
              <w:spacing w:before="20" w:after="60" w:line="220" w:lineRule="exact"/>
              <w:ind w:left="57" w:right="57"/>
              <w:rPr>
                <w:rFonts w:ascii="Arial" w:eastAsia="Arial" w:hAnsi="Arial" w:cs="Arial"/>
                <w:sz w:val="16"/>
                <w:szCs w:val="16"/>
                <w:lang w:val="pt-BR"/>
              </w:rPr>
            </w:pPr>
            <w:r w:rsidRPr="00476030">
              <w:rPr>
                <w:noProof/>
              </w:rPr>
              <mc:AlternateContent>
                <mc:Choice Requires="wps">
                  <w:drawing>
                    <wp:anchor distT="0" distB="0" distL="114300" distR="114300" simplePos="0" relativeHeight="251828736" behindDoc="0" locked="0" layoutInCell="1" allowOverlap="1" wp14:anchorId="64075887" wp14:editId="08DC0EE9">
                      <wp:simplePos x="0" y="0"/>
                      <wp:positionH relativeFrom="column">
                        <wp:posOffset>-147320</wp:posOffset>
                      </wp:positionH>
                      <wp:positionV relativeFrom="paragraph">
                        <wp:posOffset>-59690</wp:posOffset>
                      </wp:positionV>
                      <wp:extent cx="738505" cy="175260"/>
                      <wp:effectExtent l="0" t="0" r="0" b="0"/>
                      <wp:wrapNone/>
                      <wp:docPr id="870" name="テキスト ボックス 4"/>
                      <wp:cNvGraphicFramePr/>
                      <a:graphic xmlns:a="http://schemas.openxmlformats.org/drawingml/2006/main">
                        <a:graphicData uri="http://schemas.microsoft.com/office/word/2010/wordprocessingShape">
                          <wps:wsp>
                            <wps:cNvSpPr txBox="1"/>
                            <wps:spPr>
                              <a:xfrm>
                                <a:off x="0" y="0"/>
                                <a:ext cx="738505" cy="17526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838855F" w14:textId="77777777" w:rsidR="009D5E56" w:rsidRPr="00353906" w:rsidRDefault="009D5E56" w:rsidP="00353906">
                                  <w:pPr>
                                    <w:pStyle w:val="tablehead"/>
                                    <w:jc w:val="left"/>
                                    <w:rPr>
                                      <w:sz w:val="18"/>
                                      <w:szCs w:val="18"/>
                                    </w:rPr>
                                  </w:pPr>
                                  <w:r w:rsidRPr="00353906">
                                    <w:rPr>
                                      <w:sz w:val="18"/>
                                      <w:szCs w:val="18"/>
                                    </w:rPr>
                                    <w:t>IPA</w:t>
                                  </w:r>
                                  <w:r w:rsidRPr="00353906">
                                    <w:rPr>
                                      <w:rFonts w:hint="eastAsia"/>
                                      <w:sz w:val="18"/>
                                      <w:szCs w:val="18"/>
                                    </w:rPr>
                                    <w:t>スタート</w:t>
                                  </w:r>
                                </w:p>
                                <w:p w14:paraId="0B61772A" w14:textId="77777777" w:rsidR="009D5E56" w:rsidRPr="00353906" w:rsidRDefault="009D5E56" w:rsidP="00353906">
                                  <w:pPr>
                                    <w:pStyle w:val="tablehead"/>
                                    <w:spacing w:after="0"/>
                                    <w:rPr>
                                      <w:sz w:val="18"/>
                                      <w:szCs w:val="18"/>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4075887" id="_x0000_s1206" type="#_x0000_t202" style="position:absolute;left:0;text-align:left;margin-left:-11.6pt;margin-top:-4.7pt;width:58.15pt;height:13.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" filled="f" stroked="f">
                      <v:textbox inset="0,0,0,0">
                        <w:txbxContent>
                          <w:p w14:paraId="5838855F" w14:textId="77777777" w:rsidR="009D5E56" w:rsidRPr="00353906" w:rsidRDefault="009D5E56" w:rsidP="00353906">
                            <w:pPr>
                              <w:pStyle w:val="tablehead"/>
                              <w:jc w:val="left"/>
                              <w:rPr>
                                <w:sz w:val="18"/>
                                <w:szCs w:val="18"/>
                              </w:rPr>
                            </w:pPr>
                            <w:r w:rsidRPr="00353906">
                              <w:rPr>
                                <w:sz w:val="18"/>
                                <w:szCs w:val="18"/>
                              </w:rPr>
                              <w:t>IPA</w:t>
                            </w:r>
                            <w:r w:rsidRPr="00353906">
                              <w:rPr>
                                <w:rFonts w:hint="eastAsia"/>
                                <w:sz w:val="18"/>
                                <w:szCs w:val="18"/>
                              </w:rPr>
                              <w:t>スタート</w:t>
                            </w:r>
                          </w:p>
                          <w:p w14:paraId="0B61772A" w14:textId="77777777" w:rsidR="009D5E56" w:rsidRPr="00353906" w:rsidRDefault="009D5E56" w:rsidP="00353906">
                            <w:pPr>
                              <w:pStyle w:val="tablehead"/>
                              <w:spacing w:after="0"/>
                              <w:rPr>
                                <w:sz w:val="18"/>
                                <w:szCs w:val="18"/>
                              </w:rPr>
                            </w:pPr>
                          </w:p>
                        </w:txbxContent>
                      </v:textbox>
                    </v:shape>
                  </w:pict>
                </mc:Fallback>
              </mc:AlternateContent>
            </w:r>
          </w:p>
        </w:tc>
        <w:tc>
          <w:tcPr>
            <w:tcW w:w="283" w:type="dxa"/>
            <w:tcBorders>
              <w:top w:val="nil"/>
              <w:left w:val="dashSmallGap" w:sz="4" w:space="0" w:color="auto"/>
              <w:bottom w:val="nil"/>
              <w:right w:val="nil"/>
            </w:tcBorders>
            <w:shd w:val="clear" w:color="auto" w:fill="auto"/>
          </w:tcPr>
          <w:p w14:paraId="12B9F82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nil"/>
              <w:left w:val="nil"/>
              <w:bottom w:val="nil"/>
              <w:right w:val="nil"/>
            </w:tcBorders>
            <w:shd w:val="clear" w:color="auto" w:fill="auto"/>
          </w:tcPr>
          <w:p w14:paraId="0371802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nil"/>
              <w:left w:val="nil"/>
              <w:bottom w:val="nil"/>
              <w:right w:val="nil"/>
            </w:tcBorders>
            <w:shd w:val="clear" w:color="auto" w:fill="auto"/>
          </w:tcPr>
          <w:p w14:paraId="344D3FE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nil"/>
              <w:left w:val="nil"/>
              <w:bottom w:val="nil"/>
              <w:right w:val="dashSmallGap" w:sz="4" w:space="0" w:color="auto"/>
            </w:tcBorders>
            <w:shd w:val="clear" w:color="auto" w:fill="auto"/>
          </w:tcPr>
          <w:p w14:paraId="1299CA4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shd w:val="clear" w:color="auto" w:fill="auto"/>
          </w:tcPr>
          <w:p w14:paraId="30F0D5B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nil"/>
              <w:left w:val="nil"/>
              <w:bottom w:val="nil"/>
              <w:right w:val="dashSmallGap" w:sz="4" w:space="0" w:color="auto"/>
            </w:tcBorders>
            <w:shd w:val="clear" w:color="auto" w:fill="auto"/>
          </w:tcPr>
          <w:p w14:paraId="2243868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tcPr>
          <w:p w14:paraId="138BBF1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732F4A2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783C576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nil"/>
              <w:left w:val="nil"/>
              <w:bottom w:val="nil"/>
              <w:right w:val="dashSmallGap" w:sz="4" w:space="0" w:color="auto"/>
            </w:tcBorders>
            <w:shd w:val="clear" w:color="auto" w:fill="auto"/>
          </w:tcPr>
          <w:p w14:paraId="3DF16B2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nil"/>
              <w:left w:val="dashSmallGap" w:sz="4" w:space="0" w:color="auto"/>
              <w:bottom w:val="nil"/>
              <w:right w:val="nil"/>
            </w:tcBorders>
            <w:shd w:val="clear" w:color="auto" w:fill="auto"/>
          </w:tcPr>
          <w:p w14:paraId="71A95AB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0909EF4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353906" w:rsidRPr="00476030" w14:paraId="6ACC1A03" w14:textId="77777777" w:rsidTr="00353906">
        <w:trPr>
          <w:cantSplit/>
          <w:trHeight w:val="280"/>
        </w:trPr>
        <w:tc>
          <w:tcPr>
            <w:tcW w:w="267" w:type="dxa"/>
            <w:tcBorders>
              <w:top w:val="nil"/>
              <w:left w:val="single" w:sz="4" w:space="0" w:color="auto"/>
              <w:bottom w:val="nil"/>
              <w:right w:val="nil"/>
            </w:tcBorders>
            <w:shd w:val="clear" w:color="auto" w:fill="auto"/>
          </w:tcPr>
          <w:p w14:paraId="0AE8C23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1E70107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4C33DC6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nil"/>
              <w:left w:val="single" w:sz="12" w:space="0" w:color="auto"/>
              <w:bottom w:val="nil"/>
              <w:right w:val="nil"/>
            </w:tcBorders>
            <w:shd w:val="clear" w:color="auto" w:fill="auto"/>
          </w:tcPr>
          <w:p w14:paraId="7C9B1FF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nil"/>
              <w:left w:val="nil"/>
              <w:bottom w:val="nil"/>
              <w:right w:val="dashSmallGap" w:sz="4" w:space="0" w:color="auto"/>
            </w:tcBorders>
            <w:shd w:val="clear" w:color="auto" w:fill="auto"/>
          </w:tcPr>
          <w:p w14:paraId="66269B6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nil"/>
              <w:left w:val="dashSmallGap" w:sz="4" w:space="0" w:color="auto"/>
              <w:bottom w:val="nil"/>
              <w:right w:val="nil"/>
            </w:tcBorders>
            <w:shd w:val="clear" w:color="auto" w:fill="auto"/>
          </w:tcPr>
          <w:p w14:paraId="72239EE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nil"/>
              <w:left w:val="nil"/>
              <w:bottom w:val="nil"/>
              <w:right w:val="dashSmallGap" w:sz="4" w:space="0" w:color="auto"/>
            </w:tcBorders>
            <w:shd w:val="clear" w:color="auto" w:fill="auto"/>
          </w:tcPr>
          <w:p w14:paraId="5B939C0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dashSmallGap" w:sz="4" w:space="0" w:color="auto"/>
              <w:bottom w:val="nil"/>
              <w:right w:val="nil"/>
            </w:tcBorders>
            <w:shd w:val="clear" w:color="auto" w:fill="auto"/>
          </w:tcPr>
          <w:p w14:paraId="48D63EB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nil"/>
              <w:left w:val="nil"/>
              <w:bottom w:val="nil"/>
              <w:right w:val="nil"/>
            </w:tcBorders>
            <w:shd w:val="clear" w:color="auto" w:fill="auto"/>
          </w:tcPr>
          <w:p w14:paraId="5E30E1D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nil"/>
              <w:left w:val="nil"/>
              <w:bottom w:val="nil"/>
              <w:right w:val="nil"/>
            </w:tcBorders>
            <w:shd w:val="clear" w:color="auto" w:fill="auto"/>
          </w:tcPr>
          <w:p w14:paraId="1454325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nil"/>
              <w:left w:val="nil"/>
              <w:bottom w:val="nil"/>
              <w:right w:val="dashSmallGap" w:sz="4" w:space="0" w:color="auto"/>
            </w:tcBorders>
            <w:shd w:val="clear" w:color="auto" w:fill="auto"/>
          </w:tcPr>
          <w:p w14:paraId="7D1C39E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shd w:val="clear" w:color="auto" w:fill="auto"/>
          </w:tcPr>
          <w:p w14:paraId="3EE5336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nil"/>
              <w:left w:val="nil"/>
              <w:bottom w:val="nil"/>
              <w:right w:val="dashSmallGap" w:sz="4" w:space="0" w:color="auto"/>
            </w:tcBorders>
            <w:shd w:val="clear" w:color="auto" w:fill="auto"/>
          </w:tcPr>
          <w:p w14:paraId="79F18E9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tcPr>
          <w:p w14:paraId="42F936F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6DBD729F"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17E32B0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nil"/>
              <w:left w:val="nil"/>
              <w:bottom w:val="nil"/>
              <w:right w:val="dashSmallGap" w:sz="4" w:space="0" w:color="auto"/>
            </w:tcBorders>
            <w:shd w:val="clear" w:color="auto" w:fill="auto"/>
          </w:tcPr>
          <w:p w14:paraId="00F5BF4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nil"/>
              <w:left w:val="dashSmallGap" w:sz="4" w:space="0" w:color="auto"/>
              <w:bottom w:val="nil"/>
              <w:right w:val="nil"/>
            </w:tcBorders>
            <w:shd w:val="clear" w:color="auto" w:fill="auto"/>
          </w:tcPr>
          <w:p w14:paraId="6EB7A83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16BCF9E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353906" w:rsidRPr="00476030" w14:paraId="6DB36022" w14:textId="77777777" w:rsidTr="00353906">
        <w:trPr>
          <w:cantSplit/>
          <w:trHeight w:val="280"/>
        </w:trPr>
        <w:tc>
          <w:tcPr>
            <w:tcW w:w="267" w:type="dxa"/>
            <w:tcBorders>
              <w:top w:val="nil"/>
              <w:left w:val="single" w:sz="4" w:space="0" w:color="auto"/>
              <w:bottom w:val="nil"/>
              <w:right w:val="nil"/>
            </w:tcBorders>
            <w:shd w:val="clear" w:color="auto" w:fill="auto"/>
          </w:tcPr>
          <w:p w14:paraId="330ED20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5A9C814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4119659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nil"/>
              <w:left w:val="single" w:sz="12" w:space="0" w:color="auto"/>
              <w:bottom w:val="nil"/>
              <w:right w:val="nil"/>
            </w:tcBorders>
            <w:shd w:val="clear" w:color="auto" w:fill="auto"/>
          </w:tcPr>
          <w:p w14:paraId="065B9DBD"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nil"/>
              <w:left w:val="nil"/>
              <w:bottom w:val="nil"/>
              <w:right w:val="dashSmallGap" w:sz="4" w:space="0" w:color="auto"/>
            </w:tcBorders>
            <w:shd w:val="clear" w:color="auto" w:fill="auto"/>
          </w:tcPr>
          <w:p w14:paraId="03BF188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nil"/>
              <w:left w:val="dashSmallGap" w:sz="4" w:space="0" w:color="auto"/>
              <w:bottom w:val="nil"/>
              <w:right w:val="nil"/>
            </w:tcBorders>
            <w:shd w:val="clear" w:color="auto" w:fill="auto"/>
          </w:tcPr>
          <w:p w14:paraId="551BD33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nil"/>
              <w:left w:val="nil"/>
              <w:bottom w:val="nil"/>
              <w:right w:val="dashSmallGap" w:sz="4" w:space="0" w:color="auto"/>
            </w:tcBorders>
            <w:shd w:val="clear" w:color="auto" w:fill="auto"/>
          </w:tcPr>
          <w:p w14:paraId="2782FAB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dashSmallGap" w:sz="4" w:space="0" w:color="auto"/>
              <w:bottom w:val="nil"/>
              <w:right w:val="nil"/>
            </w:tcBorders>
            <w:shd w:val="clear" w:color="auto" w:fill="auto"/>
          </w:tcPr>
          <w:p w14:paraId="66D808A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nil"/>
              <w:left w:val="nil"/>
              <w:bottom w:val="nil"/>
              <w:right w:val="nil"/>
            </w:tcBorders>
            <w:shd w:val="clear" w:color="auto" w:fill="auto"/>
          </w:tcPr>
          <w:p w14:paraId="08CFE86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nil"/>
              <w:left w:val="nil"/>
              <w:bottom w:val="nil"/>
              <w:right w:val="nil"/>
            </w:tcBorders>
            <w:shd w:val="clear" w:color="auto" w:fill="auto"/>
          </w:tcPr>
          <w:p w14:paraId="2B1357B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nil"/>
              <w:left w:val="nil"/>
              <w:bottom w:val="nil"/>
              <w:right w:val="dashSmallGap" w:sz="4" w:space="0" w:color="auto"/>
            </w:tcBorders>
            <w:shd w:val="clear" w:color="auto" w:fill="auto"/>
          </w:tcPr>
          <w:p w14:paraId="2018C5F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shd w:val="clear" w:color="auto" w:fill="auto"/>
          </w:tcPr>
          <w:p w14:paraId="716FA7A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nil"/>
              <w:left w:val="nil"/>
              <w:bottom w:val="nil"/>
              <w:right w:val="dashSmallGap" w:sz="4" w:space="0" w:color="auto"/>
            </w:tcBorders>
            <w:shd w:val="clear" w:color="auto" w:fill="auto"/>
          </w:tcPr>
          <w:p w14:paraId="6380062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tcPr>
          <w:p w14:paraId="4179583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67392EF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17CB611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nil"/>
              <w:left w:val="nil"/>
              <w:bottom w:val="nil"/>
              <w:right w:val="dashSmallGap" w:sz="4" w:space="0" w:color="auto"/>
            </w:tcBorders>
            <w:shd w:val="clear" w:color="auto" w:fill="auto"/>
          </w:tcPr>
          <w:p w14:paraId="7057B0E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nil"/>
              <w:left w:val="dashSmallGap" w:sz="4" w:space="0" w:color="auto"/>
              <w:bottom w:val="nil"/>
              <w:right w:val="nil"/>
            </w:tcBorders>
            <w:shd w:val="clear" w:color="auto" w:fill="auto"/>
          </w:tcPr>
          <w:p w14:paraId="6F296A3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22DC04DD" w14:textId="77777777" w:rsidR="00D02C39" w:rsidRPr="00476030" w:rsidRDefault="00D02C39" w:rsidP="00D908A2">
            <w:pPr>
              <w:spacing w:before="20" w:after="60" w:line="220" w:lineRule="exact"/>
              <w:ind w:left="57" w:right="57"/>
              <w:rPr>
                <w:rFonts w:ascii="Arial" w:eastAsiaTheme="minorEastAsia" w:hAnsi="Arial" w:cs="Arial"/>
                <w:sz w:val="16"/>
                <w:szCs w:val="16"/>
                <w:lang w:val="pt-BR"/>
              </w:rPr>
            </w:pPr>
          </w:p>
        </w:tc>
      </w:tr>
      <w:tr w:rsidR="00353906" w:rsidRPr="00476030" w14:paraId="21CC487D" w14:textId="77777777" w:rsidTr="00353906">
        <w:trPr>
          <w:cantSplit/>
          <w:trHeight w:val="280"/>
        </w:trPr>
        <w:tc>
          <w:tcPr>
            <w:tcW w:w="267" w:type="dxa"/>
            <w:tcBorders>
              <w:top w:val="nil"/>
              <w:left w:val="single" w:sz="4" w:space="0" w:color="auto"/>
              <w:bottom w:val="nil"/>
              <w:right w:val="nil"/>
            </w:tcBorders>
            <w:shd w:val="clear" w:color="auto" w:fill="auto"/>
          </w:tcPr>
          <w:p w14:paraId="157BEDF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4E65E3A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35DAF78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nil"/>
              <w:left w:val="single" w:sz="12" w:space="0" w:color="auto"/>
              <w:bottom w:val="nil"/>
              <w:right w:val="nil"/>
            </w:tcBorders>
            <w:shd w:val="clear" w:color="auto" w:fill="auto"/>
          </w:tcPr>
          <w:p w14:paraId="2C56AD9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nil"/>
              <w:left w:val="nil"/>
              <w:bottom w:val="nil"/>
              <w:right w:val="dashSmallGap" w:sz="4" w:space="0" w:color="auto"/>
            </w:tcBorders>
            <w:shd w:val="clear" w:color="auto" w:fill="auto"/>
          </w:tcPr>
          <w:p w14:paraId="144D5E0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nil"/>
              <w:left w:val="dashSmallGap" w:sz="4" w:space="0" w:color="auto"/>
              <w:bottom w:val="nil"/>
              <w:right w:val="nil"/>
            </w:tcBorders>
            <w:shd w:val="clear" w:color="auto" w:fill="auto"/>
          </w:tcPr>
          <w:p w14:paraId="771C2D6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nil"/>
              <w:left w:val="nil"/>
              <w:bottom w:val="nil"/>
              <w:right w:val="dashSmallGap" w:sz="4" w:space="0" w:color="auto"/>
            </w:tcBorders>
            <w:shd w:val="clear" w:color="auto" w:fill="auto"/>
          </w:tcPr>
          <w:p w14:paraId="0F065E2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dashSmallGap" w:sz="4" w:space="0" w:color="auto"/>
              <w:bottom w:val="nil"/>
              <w:right w:val="nil"/>
            </w:tcBorders>
            <w:shd w:val="clear" w:color="auto" w:fill="auto"/>
          </w:tcPr>
          <w:p w14:paraId="0256A55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nil"/>
              <w:left w:val="nil"/>
              <w:bottom w:val="nil"/>
              <w:right w:val="nil"/>
            </w:tcBorders>
            <w:shd w:val="clear" w:color="auto" w:fill="auto"/>
          </w:tcPr>
          <w:p w14:paraId="51126DD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nil"/>
              <w:left w:val="nil"/>
              <w:bottom w:val="nil"/>
              <w:right w:val="nil"/>
            </w:tcBorders>
            <w:shd w:val="clear" w:color="auto" w:fill="auto"/>
          </w:tcPr>
          <w:p w14:paraId="4B0C025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nil"/>
              <w:left w:val="nil"/>
              <w:bottom w:val="nil"/>
              <w:right w:val="dashSmallGap" w:sz="4" w:space="0" w:color="auto"/>
            </w:tcBorders>
            <w:shd w:val="clear" w:color="auto" w:fill="auto"/>
          </w:tcPr>
          <w:p w14:paraId="26C3519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shd w:val="clear" w:color="auto" w:fill="auto"/>
          </w:tcPr>
          <w:p w14:paraId="2E1D393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nil"/>
              <w:left w:val="nil"/>
              <w:bottom w:val="nil"/>
              <w:right w:val="dashSmallGap" w:sz="4" w:space="0" w:color="auto"/>
            </w:tcBorders>
            <w:shd w:val="clear" w:color="auto" w:fill="auto"/>
          </w:tcPr>
          <w:p w14:paraId="3227B68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tcPr>
          <w:p w14:paraId="3892864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683629D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00EFBAA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nil"/>
              <w:left w:val="nil"/>
              <w:bottom w:val="nil"/>
              <w:right w:val="dashSmallGap" w:sz="4" w:space="0" w:color="auto"/>
            </w:tcBorders>
            <w:shd w:val="clear" w:color="auto" w:fill="auto"/>
          </w:tcPr>
          <w:p w14:paraId="07D77BB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nil"/>
              <w:left w:val="dashSmallGap" w:sz="4" w:space="0" w:color="auto"/>
              <w:bottom w:val="nil"/>
              <w:right w:val="nil"/>
            </w:tcBorders>
            <w:shd w:val="clear" w:color="auto" w:fill="auto"/>
          </w:tcPr>
          <w:p w14:paraId="70B120E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5647F69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353906" w:rsidRPr="00476030" w14:paraId="5DEDFBD5" w14:textId="77777777" w:rsidTr="00353906">
        <w:trPr>
          <w:cantSplit/>
          <w:trHeight w:val="280"/>
        </w:trPr>
        <w:tc>
          <w:tcPr>
            <w:tcW w:w="267" w:type="dxa"/>
            <w:tcBorders>
              <w:top w:val="nil"/>
              <w:left w:val="single" w:sz="4" w:space="0" w:color="auto"/>
              <w:bottom w:val="nil"/>
              <w:right w:val="nil"/>
            </w:tcBorders>
            <w:shd w:val="clear" w:color="auto" w:fill="auto"/>
          </w:tcPr>
          <w:p w14:paraId="3505B56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370C3F8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6BECF59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nil"/>
              <w:left w:val="single" w:sz="12" w:space="0" w:color="auto"/>
              <w:bottom w:val="nil"/>
              <w:right w:val="nil"/>
            </w:tcBorders>
            <w:shd w:val="clear" w:color="auto" w:fill="auto"/>
          </w:tcPr>
          <w:p w14:paraId="7C97088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nil"/>
              <w:left w:val="nil"/>
              <w:bottom w:val="nil"/>
              <w:right w:val="dashSmallGap" w:sz="4" w:space="0" w:color="auto"/>
            </w:tcBorders>
            <w:shd w:val="clear" w:color="auto" w:fill="auto"/>
          </w:tcPr>
          <w:p w14:paraId="49303A4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nil"/>
              <w:left w:val="dashSmallGap" w:sz="4" w:space="0" w:color="auto"/>
              <w:bottom w:val="nil"/>
              <w:right w:val="nil"/>
            </w:tcBorders>
            <w:shd w:val="clear" w:color="auto" w:fill="auto"/>
          </w:tcPr>
          <w:p w14:paraId="5A38980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nil"/>
              <w:left w:val="nil"/>
              <w:bottom w:val="nil"/>
              <w:right w:val="dashSmallGap" w:sz="4" w:space="0" w:color="auto"/>
            </w:tcBorders>
            <w:shd w:val="clear" w:color="auto" w:fill="auto"/>
          </w:tcPr>
          <w:p w14:paraId="482CFD0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dashSmallGap" w:sz="4" w:space="0" w:color="auto"/>
              <w:bottom w:val="nil"/>
              <w:right w:val="nil"/>
            </w:tcBorders>
            <w:shd w:val="clear" w:color="auto" w:fill="auto"/>
          </w:tcPr>
          <w:p w14:paraId="00F440D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nil"/>
              <w:left w:val="nil"/>
              <w:bottom w:val="nil"/>
              <w:right w:val="nil"/>
            </w:tcBorders>
            <w:shd w:val="clear" w:color="auto" w:fill="auto"/>
          </w:tcPr>
          <w:p w14:paraId="3567B07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nil"/>
              <w:left w:val="nil"/>
              <w:bottom w:val="nil"/>
              <w:right w:val="nil"/>
            </w:tcBorders>
            <w:shd w:val="clear" w:color="auto" w:fill="auto"/>
          </w:tcPr>
          <w:p w14:paraId="65E9F94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nil"/>
              <w:left w:val="nil"/>
              <w:bottom w:val="nil"/>
              <w:right w:val="dashSmallGap" w:sz="4" w:space="0" w:color="auto"/>
            </w:tcBorders>
            <w:shd w:val="clear" w:color="auto" w:fill="auto"/>
          </w:tcPr>
          <w:p w14:paraId="5C0D36F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shd w:val="clear" w:color="auto" w:fill="auto"/>
          </w:tcPr>
          <w:p w14:paraId="02028C9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nil"/>
              <w:left w:val="nil"/>
              <w:bottom w:val="nil"/>
              <w:right w:val="dashSmallGap" w:sz="4" w:space="0" w:color="auto"/>
            </w:tcBorders>
            <w:shd w:val="clear" w:color="auto" w:fill="auto"/>
          </w:tcPr>
          <w:p w14:paraId="36D7E45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tcPr>
          <w:p w14:paraId="136041B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6EC4EA7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13645FF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nil"/>
              <w:left w:val="nil"/>
              <w:bottom w:val="nil"/>
              <w:right w:val="dashSmallGap" w:sz="4" w:space="0" w:color="auto"/>
            </w:tcBorders>
            <w:shd w:val="clear" w:color="auto" w:fill="auto"/>
          </w:tcPr>
          <w:p w14:paraId="0CC1E371"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nil"/>
              <w:left w:val="dashSmallGap" w:sz="4" w:space="0" w:color="auto"/>
              <w:bottom w:val="nil"/>
              <w:right w:val="nil"/>
            </w:tcBorders>
            <w:shd w:val="clear" w:color="auto" w:fill="auto"/>
          </w:tcPr>
          <w:p w14:paraId="053F2AB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6355641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353906" w:rsidRPr="00476030" w14:paraId="0AA72C62" w14:textId="77777777" w:rsidTr="00353906">
        <w:trPr>
          <w:cantSplit/>
          <w:trHeight w:val="280"/>
        </w:trPr>
        <w:tc>
          <w:tcPr>
            <w:tcW w:w="267" w:type="dxa"/>
            <w:tcBorders>
              <w:top w:val="nil"/>
              <w:left w:val="single" w:sz="4" w:space="0" w:color="auto"/>
              <w:bottom w:val="nil"/>
              <w:right w:val="nil"/>
            </w:tcBorders>
            <w:shd w:val="clear" w:color="auto" w:fill="auto"/>
          </w:tcPr>
          <w:p w14:paraId="0DE2F1A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nil"/>
              <w:right w:val="nil"/>
            </w:tcBorders>
            <w:shd w:val="clear" w:color="auto" w:fill="auto"/>
          </w:tcPr>
          <w:p w14:paraId="565E1E6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nil"/>
              <w:right w:val="single" w:sz="12" w:space="0" w:color="auto"/>
            </w:tcBorders>
            <w:shd w:val="clear" w:color="auto" w:fill="auto"/>
          </w:tcPr>
          <w:p w14:paraId="73C1948F"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nil"/>
              <w:left w:val="single" w:sz="12" w:space="0" w:color="auto"/>
              <w:bottom w:val="nil"/>
              <w:right w:val="nil"/>
            </w:tcBorders>
            <w:shd w:val="clear" w:color="auto" w:fill="auto"/>
          </w:tcPr>
          <w:p w14:paraId="646D19C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nil"/>
              <w:left w:val="nil"/>
              <w:bottom w:val="nil"/>
              <w:right w:val="dashSmallGap" w:sz="4" w:space="0" w:color="auto"/>
            </w:tcBorders>
            <w:shd w:val="clear" w:color="auto" w:fill="auto"/>
          </w:tcPr>
          <w:p w14:paraId="48839E0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nil"/>
              <w:left w:val="dashSmallGap" w:sz="4" w:space="0" w:color="auto"/>
              <w:bottom w:val="nil"/>
              <w:right w:val="nil"/>
            </w:tcBorders>
            <w:shd w:val="clear" w:color="auto" w:fill="auto"/>
          </w:tcPr>
          <w:p w14:paraId="7C5209C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nil"/>
              <w:left w:val="nil"/>
              <w:bottom w:val="nil"/>
              <w:right w:val="dashSmallGap" w:sz="4" w:space="0" w:color="auto"/>
            </w:tcBorders>
            <w:shd w:val="clear" w:color="auto" w:fill="auto"/>
          </w:tcPr>
          <w:p w14:paraId="724DB03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dashSmallGap" w:sz="4" w:space="0" w:color="auto"/>
              <w:bottom w:val="nil"/>
              <w:right w:val="nil"/>
            </w:tcBorders>
            <w:shd w:val="clear" w:color="auto" w:fill="auto"/>
          </w:tcPr>
          <w:p w14:paraId="296F271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nil"/>
              <w:left w:val="nil"/>
              <w:bottom w:val="nil"/>
              <w:right w:val="nil"/>
            </w:tcBorders>
            <w:shd w:val="clear" w:color="auto" w:fill="auto"/>
          </w:tcPr>
          <w:p w14:paraId="283BA53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nil"/>
              <w:left w:val="nil"/>
              <w:bottom w:val="nil"/>
              <w:right w:val="nil"/>
            </w:tcBorders>
            <w:shd w:val="clear" w:color="auto" w:fill="auto"/>
          </w:tcPr>
          <w:p w14:paraId="133D7B6F"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nil"/>
              <w:left w:val="nil"/>
              <w:bottom w:val="nil"/>
              <w:right w:val="dashSmallGap" w:sz="4" w:space="0" w:color="auto"/>
            </w:tcBorders>
            <w:shd w:val="clear" w:color="auto" w:fill="auto"/>
          </w:tcPr>
          <w:p w14:paraId="38B5060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shd w:val="clear" w:color="auto" w:fill="auto"/>
          </w:tcPr>
          <w:p w14:paraId="13B3FC1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nil"/>
              <w:left w:val="nil"/>
              <w:bottom w:val="nil"/>
              <w:right w:val="dashSmallGap" w:sz="4" w:space="0" w:color="auto"/>
            </w:tcBorders>
            <w:shd w:val="clear" w:color="auto" w:fill="auto"/>
          </w:tcPr>
          <w:p w14:paraId="7ADA491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nil"/>
              <w:right w:val="nil"/>
            </w:tcBorders>
          </w:tcPr>
          <w:p w14:paraId="23327ED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63392AF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nil"/>
              <w:right w:val="nil"/>
            </w:tcBorders>
            <w:shd w:val="clear" w:color="auto" w:fill="auto"/>
          </w:tcPr>
          <w:p w14:paraId="2332214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nil"/>
              <w:left w:val="nil"/>
              <w:bottom w:val="nil"/>
              <w:right w:val="dashSmallGap" w:sz="4" w:space="0" w:color="auto"/>
            </w:tcBorders>
            <w:shd w:val="clear" w:color="auto" w:fill="auto"/>
          </w:tcPr>
          <w:p w14:paraId="553412B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nil"/>
              <w:left w:val="dashSmallGap" w:sz="4" w:space="0" w:color="auto"/>
              <w:bottom w:val="nil"/>
              <w:right w:val="nil"/>
            </w:tcBorders>
            <w:shd w:val="clear" w:color="auto" w:fill="auto"/>
          </w:tcPr>
          <w:p w14:paraId="49BFA3F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58031E1D"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1E2490" w:rsidRPr="00476030" w14:paraId="39BED708" w14:textId="77777777" w:rsidTr="00353906">
        <w:trPr>
          <w:cantSplit/>
          <w:trHeight w:val="280"/>
        </w:trPr>
        <w:tc>
          <w:tcPr>
            <w:tcW w:w="267" w:type="dxa"/>
            <w:tcBorders>
              <w:top w:val="nil"/>
              <w:left w:val="single" w:sz="4" w:space="0" w:color="auto"/>
              <w:bottom w:val="nil"/>
              <w:right w:val="nil"/>
            </w:tcBorders>
            <w:shd w:val="clear" w:color="auto" w:fill="auto"/>
          </w:tcPr>
          <w:p w14:paraId="4A5E6A0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1438" w:type="dxa"/>
            <w:gridSpan w:val="2"/>
            <w:tcBorders>
              <w:top w:val="nil"/>
              <w:left w:val="nil"/>
              <w:bottom w:val="single" w:sz="12" w:space="0" w:color="auto"/>
              <w:right w:val="nil"/>
            </w:tcBorders>
            <w:shd w:val="clear" w:color="auto" w:fill="auto"/>
          </w:tcPr>
          <w:p w14:paraId="2316010F"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48" w:type="dxa"/>
            <w:tcBorders>
              <w:top w:val="nil"/>
              <w:left w:val="nil"/>
              <w:bottom w:val="single" w:sz="12" w:space="0" w:color="auto"/>
              <w:right w:val="single" w:sz="12" w:space="0" w:color="auto"/>
            </w:tcBorders>
            <w:shd w:val="clear" w:color="auto" w:fill="auto"/>
          </w:tcPr>
          <w:p w14:paraId="1E335B9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1" w:type="dxa"/>
            <w:tcBorders>
              <w:top w:val="nil"/>
              <w:left w:val="single" w:sz="12" w:space="0" w:color="auto"/>
              <w:bottom w:val="single" w:sz="12" w:space="0" w:color="auto"/>
              <w:right w:val="nil"/>
            </w:tcBorders>
            <w:shd w:val="clear" w:color="auto" w:fill="auto"/>
          </w:tcPr>
          <w:p w14:paraId="334E749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13" w:type="dxa"/>
            <w:tcBorders>
              <w:top w:val="nil"/>
              <w:left w:val="nil"/>
              <w:bottom w:val="single" w:sz="12" w:space="0" w:color="auto"/>
              <w:right w:val="dashSmallGap" w:sz="4" w:space="0" w:color="auto"/>
            </w:tcBorders>
            <w:shd w:val="clear" w:color="auto" w:fill="auto"/>
          </w:tcPr>
          <w:p w14:paraId="63DBCDE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59" w:type="dxa"/>
            <w:tcBorders>
              <w:top w:val="nil"/>
              <w:left w:val="dashSmallGap" w:sz="4" w:space="0" w:color="auto"/>
              <w:bottom w:val="single" w:sz="12" w:space="0" w:color="auto"/>
              <w:right w:val="nil"/>
            </w:tcBorders>
            <w:shd w:val="clear" w:color="auto" w:fill="auto"/>
          </w:tcPr>
          <w:p w14:paraId="0276D2DD"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875" w:type="dxa"/>
            <w:tcBorders>
              <w:top w:val="nil"/>
              <w:left w:val="nil"/>
              <w:bottom w:val="single" w:sz="12" w:space="0" w:color="auto"/>
              <w:right w:val="dashSmallGap" w:sz="4" w:space="0" w:color="auto"/>
            </w:tcBorders>
            <w:shd w:val="clear" w:color="auto" w:fill="auto"/>
          </w:tcPr>
          <w:p w14:paraId="238427C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dashSmallGap" w:sz="4" w:space="0" w:color="auto"/>
              <w:bottom w:val="single" w:sz="12" w:space="0" w:color="auto"/>
              <w:right w:val="nil"/>
            </w:tcBorders>
            <w:shd w:val="clear" w:color="auto" w:fill="auto"/>
          </w:tcPr>
          <w:p w14:paraId="1FF5C4D3"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300" w:type="dxa"/>
            <w:tcBorders>
              <w:top w:val="nil"/>
              <w:left w:val="nil"/>
              <w:bottom w:val="single" w:sz="12" w:space="0" w:color="auto"/>
              <w:right w:val="nil"/>
            </w:tcBorders>
            <w:shd w:val="clear" w:color="auto" w:fill="auto"/>
          </w:tcPr>
          <w:p w14:paraId="328C957D"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86" w:type="dxa"/>
            <w:tcBorders>
              <w:top w:val="nil"/>
              <w:left w:val="nil"/>
              <w:bottom w:val="single" w:sz="12" w:space="0" w:color="auto"/>
              <w:right w:val="nil"/>
            </w:tcBorders>
            <w:shd w:val="clear" w:color="auto" w:fill="auto"/>
          </w:tcPr>
          <w:p w14:paraId="564FB726"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73" w:type="dxa"/>
            <w:tcBorders>
              <w:top w:val="nil"/>
              <w:left w:val="nil"/>
              <w:bottom w:val="single" w:sz="12" w:space="0" w:color="auto"/>
              <w:right w:val="dashSmallGap" w:sz="4" w:space="0" w:color="auto"/>
            </w:tcBorders>
            <w:shd w:val="clear" w:color="auto" w:fill="auto"/>
          </w:tcPr>
          <w:p w14:paraId="4B32055F"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single" w:sz="12" w:space="0" w:color="auto"/>
              <w:right w:val="nil"/>
            </w:tcBorders>
            <w:shd w:val="clear" w:color="auto" w:fill="auto"/>
          </w:tcPr>
          <w:p w14:paraId="5904DBD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708" w:type="dxa"/>
            <w:tcBorders>
              <w:top w:val="nil"/>
              <w:left w:val="nil"/>
              <w:bottom w:val="single" w:sz="12" w:space="0" w:color="auto"/>
              <w:right w:val="dashSmallGap" w:sz="4" w:space="0" w:color="auto"/>
            </w:tcBorders>
            <w:shd w:val="clear" w:color="auto" w:fill="auto"/>
          </w:tcPr>
          <w:p w14:paraId="2A718D4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6" w:type="dxa"/>
            <w:tcBorders>
              <w:top w:val="nil"/>
              <w:left w:val="dashSmallGap" w:sz="4" w:space="0" w:color="auto"/>
              <w:bottom w:val="single" w:sz="12" w:space="0" w:color="auto"/>
              <w:right w:val="nil"/>
            </w:tcBorders>
          </w:tcPr>
          <w:p w14:paraId="6145F16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single" w:sz="12" w:space="0" w:color="auto"/>
              <w:right w:val="nil"/>
            </w:tcBorders>
            <w:shd w:val="clear" w:color="auto" w:fill="auto"/>
          </w:tcPr>
          <w:p w14:paraId="5349D122"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single" w:sz="12" w:space="0" w:color="auto"/>
              <w:right w:val="nil"/>
            </w:tcBorders>
            <w:shd w:val="clear" w:color="auto" w:fill="auto"/>
          </w:tcPr>
          <w:p w14:paraId="51E8D65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567" w:type="dxa"/>
            <w:tcBorders>
              <w:top w:val="nil"/>
              <w:left w:val="nil"/>
              <w:bottom w:val="single" w:sz="12" w:space="0" w:color="auto"/>
              <w:right w:val="dashSmallGap" w:sz="4" w:space="0" w:color="auto"/>
            </w:tcBorders>
            <w:shd w:val="clear" w:color="auto" w:fill="auto"/>
          </w:tcPr>
          <w:p w14:paraId="6C73FBBB"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4" w:type="dxa"/>
            <w:tcBorders>
              <w:top w:val="nil"/>
              <w:left w:val="dashSmallGap" w:sz="4" w:space="0" w:color="auto"/>
              <w:bottom w:val="nil"/>
              <w:right w:val="nil"/>
            </w:tcBorders>
            <w:shd w:val="clear" w:color="auto" w:fill="auto"/>
          </w:tcPr>
          <w:p w14:paraId="388D2840"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1A4DE7B5"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9446EE" w:rsidRPr="00476030" w14:paraId="5E619551"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694C244C" w14:textId="77777777" w:rsidR="00D02C39" w:rsidRPr="00476030" w:rsidRDefault="00D02C39" w:rsidP="00D908A2">
            <w:pPr>
              <w:spacing w:before="20" w:after="60" w:line="220" w:lineRule="exact"/>
              <w:ind w:left="57" w:right="57"/>
              <w:rPr>
                <w:rFonts w:ascii="ＭＳ 明朝" w:hAnsi="ＭＳ 明朝" w:cs="Arial"/>
                <w:sz w:val="16"/>
                <w:szCs w:val="16"/>
                <w:lang w:val="pt-BR"/>
              </w:rPr>
            </w:pPr>
          </w:p>
        </w:tc>
        <w:tc>
          <w:tcPr>
            <w:tcW w:w="1986" w:type="dxa"/>
            <w:gridSpan w:val="3"/>
            <w:tcBorders>
              <w:top w:val="single" w:sz="12" w:space="0" w:color="auto"/>
              <w:left w:val="single" w:sz="4" w:space="0" w:color="auto"/>
              <w:bottom w:val="double" w:sz="4" w:space="0" w:color="auto"/>
              <w:right w:val="single" w:sz="6" w:space="0" w:color="auto"/>
            </w:tcBorders>
            <w:shd w:val="clear" w:color="auto" w:fill="auto"/>
          </w:tcPr>
          <w:p w14:paraId="29196202" w14:textId="77777777" w:rsidR="00D02C39" w:rsidRPr="00476030" w:rsidRDefault="00D02C39" w:rsidP="00D02C39">
            <w:pPr>
              <w:spacing w:before="20" w:after="60" w:line="220" w:lineRule="exact"/>
              <w:ind w:right="57" w:firstLine="0"/>
              <w:rPr>
                <w:rFonts w:asciiTheme="majorEastAsia" w:eastAsiaTheme="majorEastAsia" w:hAnsiTheme="majorEastAsia" w:cstheme="majorHAnsi"/>
                <w:sz w:val="16"/>
                <w:szCs w:val="16"/>
                <w:lang w:val="pt-BR"/>
              </w:rPr>
            </w:pPr>
            <w:r w:rsidRPr="00476030">
              <w:rPr>
                <w:rFonts w:asciiTheme="majorEastAsia" w:eastAsiaTheme="majorEastAsia" w:hAnsiTheme="majorEastAsia" w:cs="Arial" w:hint="eastAsia"/>
                <w:sz w:val="16"/>
                <w:szCs w:val="16"/>
                <w:lang w:val="pt-BR"/>
              </w:rPr>
              <w:t>負荷</w:t>
            </w:r>
          </w:p>
        </w:tc>
        <w:tc>
          <w:tcPr>
            <w:tcW w:w="1134" w:type="dxa"/>
            <w:gridSpan w:val="2"/>
            <w:tcBorders>
              <w:top w:val="single" w:sz="12" w:space="0" w:color="auto"/>
              <w:left w:val="single" w:sz="4" w:space="0" w:color="auto"/>
              <w:bottom w:val="double" w:sz="4" w:space="0" w:color="auto"/>
              <w:right w:val="single" w:sz="6" w:space="0" w:color="auto"/>
            </w:tcBorders>
            <w:shd w:val="clear" w:color="auto" w:fill="000000" w:themeFill="text1"/>
          </w:tcPr>
          <w:p w14:paraId="4DD1BDDE" w14:textId="77777777" w:rsidR="00D02C39" w:rsidRPr="00476030" w:rsidRDefault="009446EE" w:rsidP="00D908A2">
            <w:pPr>
              <w:spacing w:before="20" w:after="60" w:line="220" w:lineRule="exact"/>
              <w:ind w:right="57"/>
              <w:jc w:val="center"/>
              <w:rPr>
                <w:rFonts w:asciiTheme="majorEastAsia" w:eastAsiaTheme="majorEastAsia" w:hAnsiTheme="majorEastAsia" w:cstheme="majorHAnsi"/>
                <w:sz w:val="16"/>
                <w:szCs w:val="16"/>
                <w:lang w:val="pt-BR"/>
              </w:rPr>
            </w:pPr>
            <w:r w:rsidRPr="00476030">
              <w:rPr>
                <w:rFonts w:asciiTheme="majorEastAsia" w:eastAsiaTheme="majorEastAsia" w:hAnsiTheme="majorEastAsia" w:cstheme="majorHAnsi" w:hint="eastAsia"/>
                <w:sz w:val="16"/>
                <w:szCs w:val="16"/>
                <w:lang w:val="pt-BR"/>
              </w:rPr>
              <w:t>高負荷</w:t>
            </w:r>
          </w:p>
        </w:tc>
        <w:tc>
          <w:tcPr>
            <w:tcW w:w="1134" w:type="dxa"/>
            <w:gridSpan w:val="2"/>
            <w:tcBorders>
              <w:top w:val="single" w:sz="12" w:space="0" w:color="auto"/>
              <w:left w:val="single" w:sz="4" w:space="0" w:color="auto"/>
              <w:bottom w:val="double" w:sz="4" w:space="0" w:color="auto"/>
              <w:right w:val="single" w:sz="6" w:space="0" w:color="auto"/>
            </w:tcBorders>
            <w:shd w:val="clear" w:color="auto" w:fill="000000" w:themeFill="text1"/>
          </w:tcPr>
          <w:p w14:paraId="026DD102" w14:textId="77777777" w:rsidR="00D02C39" w:rsidRPr="00476030" w:rsidRDefault="009446EE" w:rsidP="00D02C39">
            <w:pPr>
              <w:spacing w:before="20" w:after="60" w:line="220" w:lineRule="exact"/>
              <w:ind w:right="57"/>
              <w:jc w:val="center"/>
              <w:rPr>
                <w:rFonts w:asciiTheme="majorEastAsia" w:eastAsiaTheme="majorEastAsia" w:hAnsiTheme="majorEastAsia" w:cstheme="majorHAnsi"/>
                <w:sz w:val="16"/>
                <w:szCs w:val="16"/>
                <w:lang w:val="pt-BR"/>
              </w:rPr>
            </w:pPr>
            <w:r w:rsidRPr="00476030">
              <w:rPr>
                <w:rFonts w:asciiTheme="majorEastAsia" w:eastAsiaTheme="majorEastAsia" w:hAnsiTheme="majorEastAsia" w:cstheme="majorHAnsi" w:hint="eastAsia"/>
                <w:sz w:val="16"/>
                <w:szCs w:val="16"/>
                <w:lang w:val="pt-BR"/>
              </w:rPr>
              <w:t>高負荷</w:t>
            </w:r>
          </w:p>
        </w:tc>
        <w:tc>
          <w:tcPr>
            <w:tcW w:w="1842" w:type="dxa"/>
            <w:gridSpan w:val="4"/>
            <w:tcBorders>
              <w:top w:val="single" w:sz="12" w:space="0" w:color="auto"/>
              <w:left w:val="single" w:sz="4" w:space="0" w:color="auto"/>
              <w:bottom w:val="double" w:sz="4" w:space="0" w:color="auto"/>
              <w:right w:val="single" w:sz="4" w:space="0" w:color="auto"/>
            </w:tcBorders>
            <w:shd w:val="clear" w:color="auto" w:fill="000000" w:themeFill="text1"/>
          </w:tcPr>
          <w:p w14:paraId="49F7E7A8" w14:textId="77777777" w:rsidR="00D02C39" w:rsidRPr="00476030" w:rsidRDefault="009446EE" w:rsidP="00D908A2">
            <w:pPr>
              <w:spacing w:before="20" w:after="60" w:line="220" w:lineRule="exact"/>
              <w:ind w:right="57" w:firstLine="0"/>
              <w:jc w:val="center"/>
              <w:rPr>
                <w:rFonts w:asciiTheme="majorEastAsia" w:eastAsiaTheme="majorEastAsia" w:hAnsiTheme="majorEastAsia" w:cstheme="majorHAnsi"/>
                <w:sz w:val="16"/>
                <w:szCs w:val="16"/>
                <w:lang w:val="pt-BR"/>
              </w:rPr>
            </w:pPr>
            <w:r w:rsidRPr="00476030">
              <w:rPr>
                <w:rFonts w:asciiTheme="majorEastAsia" w:eastAsiaTheme="majorEastAsia" w:hAnsiTheme="majorEastAsia" w:cstheme="majorHAnsi" w:hint="eastAsia"/>
                <w:sz w:val="16"/>
                <w:szCs w:val="16"/>
                <w:lang w:val="pt-BR"/>
              </w:rPr>
              <w:t>高負荷</w:t>
            </w:r>
          </w:p>
        </w:tc>
        <w:tc>
          <w:tcPr>
            <w:tcW w:w="1134" w:type="dxa"/>
            <w:gridSpan w:val="2"/>
            <w:tcBorders>
              <w:top w:val="single" w:sz="12" w:space="0" w:color="auto"/>
              <w:left w:val="single" w:sz="6" w:space="0" w:color="auto"/>
              <w:bottom w:val="double" w:sz="4" w:space="0" w:color="auto"/>
              <w:right w:val="single" w:sz="4" w:space="0" w:color="auto"/>
            </w:tcBorders>
            <w:shd w:val="clear" w:color="auto" w:fill="7F7F7F" w:themeFill="text1" w:themeFillTint="80"/>
          </w:tcPr>
          <w:p w14:paraId="467EFF23" w14:textId="77777777" w:rsidR="00D02C39" w:rsidRPr="00476030" w:rsidRDefault="009446EE" w:rsidP="00D908A2">
            <w:pPr>
              <w:spacing w:before="20" w:after="60" w:line="220" w:lineRule="exact"/>
              <w:ind w:right="57" w:firstLine="0"/>
              <w:jc w:val="center"/>
              <w:rPr>
                <w:rFonts w:asciiTheme="majorEastAsia" w:eastAsiaTheme="majorEastAsia" w:hAnsiTheme="majorEastAsia" w:cstheme="majorHAnsi"/>
                <w:sz w:val="16"/>
                <w:szCs w:val="16"/>
                <w:lang w:val="pt-BR"/>
              </w:rPr>
            </w:pPr>
            <w:r w:rsidRPr="00476030">
              <w:rPr>
                <w:rFonts w:asciiTheme="majorEastAsia" w:eastAsiaTheme="majorEastAsia" w:hAnsiTheme="majorEastAsia" w:cstheme="majorHAnsi" w:hint="eastAsia"/>
                <w:sz w:val="16"/>
                <w:szCs w:val="16"/>
                <w:lang w:val="pt-BR"/>
              </w:rPr>
              <w:t>中負荷</w:t>
            </w:r>
          </w:p>
        </w:tc>
        <w:tc>
          <w:tcPr>
            <w:tcW w:w="1843" w:type="dxa"/>
            <w:gridSpan w:val="4"/>
            <w:tcBorders>
              <w:top w:val="single" w:sz="12" w:space="0" w:color="auto"/>
              <w:left w:val="single" w:sz="4" w:space="0" w:color="auto"/>
              <w:bottom w:val="double" w:sz="4" w:space="0" w:color="auto"/>
              <w:right w:val="single" w:sz="4" w:space="0" w:color="auto"/>
            </w:tcBorders>
            <w:shd w:val="clear" w:color="auto" w:fill="7F7F7F" w:themeFill="text1" w:themeFillTint="80"/>
          </w:tcPr>
          <w:p w14:paraId="110EA9CD" w14:textId="77777777" w:rsidR="00D02C39" w:rsidRPr="00476030" w:rsidRDefault="009446EE" w:rsidP="00D908A2">
            <w:pPr>
              <w:spacing w:before="20" w:after="60" w:line="220" w:lineRule="exact"/>
              <w:ind w:right="57" w:firstLine="0"/>
              <w:jc w:val="center"/>
              <w:rPr>
                <w:rFonts w:asciiTheme="majorEastAsia" w:eastAsiaTheme="majorEastAsia" w:hAnsiTheme="majorEastAsia" w:cstheme="majorHAnsi"/>
                <w:sz w:val="16"/>
                <w:szCs w:val="16"/>
                <w:lang w:val="pt-BR"/>
              </w:rPr>
            </w:pPr>
            <w:r w:rsidRPr="00476030">
              <w:rPr>
                <w:rFonts w:asciiTheme="majorEastAsia" w:eastAsiaTheme="majorEastAsia" w:hAnsiTheme="majorEastAsia" w:cstheme="majorHAnsi" w:hint="eastAsia"/>
                <w:sz w:val="16"/>
                <w:szCs w:val="16"/>
                <w:lang w:val="pt-BR"/>
              </w:rPr>
              <w:t>中負荷</w:t>
            </w:r>
          </w:p>
        </w:tc>
        <w:tc>
          <w:tcPr>
            <w:tcW w:w="284" w:type="dxa"/>
            <w:tcBorders>
              <w:top w:val="nil"/>
              <w:left w:val="single" w:sz="4" w:space="0" w:color="auto"/>
              <w:bottom w:val="nil"/>
              <w:right w:val="nil"/>
            </w:tcBorders>
            <w:shd w:val="clear" w:color="auto" w:fill="auto"/>
          </w:tcPr>
          <w:p w14:paraId="7A94C6E8" w14:textId="77777777" w:rsidR="00D02C39" w:rsidRPr="00476030" w:rsidRDefault="00D02C39" w:rsidP="00D908A2">
            <w:pPr>
              <w:spacing w:before="20" w:after="60" w:line="220" w:lineRule="exact"/>
              <w:ind w:right="57" w:firstLine="0"/>
              <w:jc w:val="center"/>
              <w:rPr>
                <w:rFonts w:asciiTheme="minorHAnsi" w:eastAsia="Arial"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389F9D48"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7C3D2D" w:rsidRPr="00476030" w14:paraId="12C4DFD8"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60AA2D2D"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985" w:type="dxa"/>
            <w:vMerge w:val="restart"/>
            <w:tcBorders>
              <w:top w:val="double" w:sz="4" w:space="0" w:color="auto"/>
              <w:left w:val="single" w:sz="4" w:space="0" w:color="auto"/>
              <w:bottom w:val="single" w:sz="4" w:space="0" w:color="auto"/>
              <w:right w:val="single" w:sz="4" w:space="0" w:color="auto"/>
            </w:tcBorders>
            <w:shd w:val="clear" w:color="auto" w:fill="auto"/>
          </w:tcPr>
          <w:p w14:paraId="7B93EEA3" w14:textId="77777777" w:rsidR="00D02C39" w:rsidRPr="00476030" w:rsidRDefault="00D02C39" w:rsidP="00D02C39">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eastAsia="ＭＳ ゴシック" w:hAnsiTheme="majorHAnsi" w:cstheme="majorHAnsi"/>
                <w:sz w:val="16"/>
                <w:szCs w:val="16"/>
                <w:lang w:val="pt-BR"/>
              </w:rPr>
              <w:t>発熱制御</w:t>
            </w:r>
          </w:p>
        </w:tc>
        <w:tc>
          <w:tcPr>
            <w:tcW w:w="1001" w:type="dxa"/>
            <w:gridSpan w:val="2"/>
            <w:tcBorders>
              <w:top w:val="double" w:sz="4" w:space="0" w:color="auto"/>
              <w:left w:val="single" w:sz="4" w:space="0" w:color="auto"/>
              <w:bottom w:val="single" w:sz="4" w:space="0" w:color="auto"/>
              <w:right w:val="single" w:sz="6" w:space="0" w:color="auto"/>
            </w:tcBorders>
            <w:shd w:val="clear" w:color="auto" w:fill="auto"/>
          </w:tcPr>
          <w:p w14:paraId="7536D481" w14:textId="77777777" w:rsidR="00D02C39" w:rsidRPr="00476030" w:rsidRDefault="00D02C39" w:rsidP="005B7DC8">
            <w:pPr>
              <w:spacing w:before="20" w:after="60" w:line="220" w:lineRule="exact"/>
              <w:ind w:right="57" w:firstLine="0"/>
              <w:rPr>
                <w:rFonts w:asciiTheme="majorHAnsi" w:eastAsiaTheme="minorEastAsia" w:hAnsiTheme="majorHAnsi" w:cstheme="majorHAnsi"/>
                <w:sz w:val="16"/>
                <w:szCs w:val="16"/>
                <w:lang w:val="pt-BR"/>
              </w:rPr>
            </w:pPr>
            <w:r w:rsidRPr="00476030">
              <w:rPr>
                <w:rFonts w:asciiTheme="majorHAnsi" w:eastAsia="Arial" w:hAnsiTheme="majorHAnsi" w:cstheme="majorHAnsi"/>
                <w:sz w:val="16"/>
                <w:szCs w:val="16"/>
                <w:lang w:val="pt-BR"/>
              </w:rPr>
              <w:t>IPA</w:t>
            </w:r>
            <w:r w:rsidRPr="00476030">
              <w:rPr>
                <w:rFonts w:asciiTheme="majorHAnsi" w:eastAsia="ＭＳ ゴシック" w:hAnsiTheme="majorHAnsi" w:cstheme="majorHAnsi"/>
                <w:sz w:val="16"/>
                <w:szCs w:val="16"/>
                <w:lang w:val="pt-BR"/>
              </w:rPr>
              <w:t>制御</w:t>
            </w:r>
          </w:p>
        </w:tc>
        <w:tc>
          <w:tcPr>
            <w:tcW w:w="1134" w:type="dxa"/>
            <w:gridSpan w:val="2"/>
            <w:tcBorders>
              <w:top w:val="double" w:sz="4" w:space="0" w:color="auto"/>
              <w:left w:val="single" w:sz="4" w:space="0" w:color="auto"/>
              <w:bottom w:val="single" w:sz="4" w:space="0" w:color="auto"/>
              <w:right w:val="single" w:sz="6" w:space="0" w:color="auto"/>
            </w:tcBorders>
            <w:shd w:val="pct5" w:color="auto" w:fill="F2F2F2" w:themeFill="background1" w:themeFillShade="F2"/>
          </w:tcPr>
          <w:p w14:paraId="53834B47" w14:textId="77777777" w:rsidR="00D02C39" w:rsidRPr="00476030" w:rsidRDefault="009446EE" w:rsidP="00D908A2">
            <w:pPr>
              <w:spacing w:before="20" w:after="60" w:line="220" w:lineRule="exact"/>
              <w:ind w:right="57" w:firstLine="0"/>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無効</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6EEBCAB7" w14:textId="77777777" w:rsidR="00D02C39" w:rsidRPr="00476030" w:rsidRDefault="009446EE" w:rsidP="00D908A2">
            <w:pPr>
              <w:spacing w:before="20" w:after="60" w:line="220" w:lineRule="exact"/>
              <w:ind w:right="57" w:firstLine="0"/>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有効</w:t>
            </w:r>
          </w:p>
        </w:tc>
        <w:tc>
          <w:tcPr>
            <w:tcW w:w="1842" w:type="dxa"/>
            <w:gridSpan w:val="4"/>
            <w:tcBorders>
              <w:top w:val="double" w:sz="4" w:space="0" w:color="auto"/>
              <w:left w:val="single" w:sz="4" w:space="0" w:color="auto"/>
              <w:bottom w:val="single" w:sz="4" w:space="0" w:color="auto"/>
              <w:right w:val="single" w:sz="4" w:space="0" w:color="auto"/>
            </w:tcBorders>
            <w:shd w:val="pct5" w:color="auto" w:fill="F2F2F2" w:themeFill="background1" w:themeFillShade="F2"/>
          </w:tcPr>
          <w:p w14:paraId="66CCCC35" w14:textId="77777777" w:rsidR="00D02C39" w:rsidRPr="00476030" w:rsidRDefault="009446EE" w:rsidP="00D908A2">
            <w:pPr>
              <w:spacing w:before="20" w:after="60" w:line="220" w:lineRule="exact"/>
              <w:ind w:right="57" w:firstLine="0"/>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無効</w:t>
            </w:r>
          </w:p>
        </w:tc>
        <w:tc>
          <w:tcPr>
            <w:tcW w:w="1134" w:type="dxa"/>
            <w:gridSpan w:val="2"/>
            <w:tcBorders>
              <w:top w:val="double" w:sz="4" w:space="0" w:color="auto"/>
              <w:left w:val="single" w:sz="6" w:space="0" w:color="auto"/>
              <w:bottom w:val="single" w:sz="4" w:space="0" w:color="auto"/>
              <w:right w:val="single" w:sz="4" w:space="0" w:color="auto"/>
            </w:tcBorders>
            <w:shd w:val="pct5" w:color="auto" w:fill="F2F2F2" w:themeFill="background1" w:themeFillShade="F2"/>
          </w:tcPr>
          <w:p w14:paraId="59C305AA" w14:textId="77777777" w:rsidR="00D02C39" w:rsidRPr="00476030" w:rsidRDefault="009446EE" w:rsidP="00D908A2">
            <w:pPr>
              <w:spacing w:before="20" w:after="60" w:line="220" w:lineRule="exact"/>
              <w:ind w:right="57" w:firstLine="0"/>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無効</w:t>
            </w:r>
          </w:p>
        </w:tc>
        <w:tc>
          <w:tcPr>
            <w:tcW w:w="1843" w:type="dxa"/>
            <w:gridSpan w:val="4"/>
            <w:tcBorders>
              <w:top w:val="double" w:sz="4" w:space="0" w:color="auto"/>
              <w:left w:val="single" w:sz="4" w:space="0" w:color="auto"/>
              <w:bottom w:val="single" w:sz="4" w:space="0" w:color="auto"/>
              <w:right w:val="single" w:sz="4" w:space="0" w:color="auto"/>
            </w:tcBorders>
            <w:shd w:val="clear" w:color="auto" w:fill="auto"/>
          </w:tcPr>
          <w:p w14:paraId="29BD20A1" w14:textId="77777777" w:rsidR="00D02C39" w:rsidRPr="00476030" w:rsidRDefault="009446EE" w:rsidP="00D908A2">
            <w:pPr>
              <w:spacing w:before="20" w:after="60" w:line="220" w:lineRule="exact"/>
              <w:ind w:right="57"/>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有効</w:t>
            </w:r>
          </w:p>
        </w:tc>
        <w:tc>
          <w:tcPr>
            <w:tcW w:w="284" w:type="dxa"/>
            <w:tcBorders>
              <w:top w:val="nil"/>
              <w:left w:val="single" w:sz="4" w:space="0" w:color="auto"/>
              <w:bottom w:val="nil"/>
              <w:right w:val="nil"/>
            </w:tcBorders>
            <w:shd w:val="clear" w:color="auto" w:fill="auto"/>
          </w:tcPr>
          <w:p w14:paraId="57997A1B" w14:textId="77777777" w:rsidR="00D02C39" w:rsidRPr="00476030" w:rsidRDefault="00D02C39" w:rsidP="00D908A2">
            <w:pPr>
              <w:spacing w:before="20" w:after="60" w:line="220" w:lineRule="exact"/>
              <w:ind w:right="57"/>
              <w:jc w:val="center"/>
              <w:rPr>
                <w:rFonts w:asciiTheme="minorHAnsi" w:eastAsia="Arial" w:hAnsiTheme="minorHAnsi" w:cs="Arial"/>
                <w:sz w:val="16"/>
                <w:szCs w:val="16"/>
                <w:lang w:val="pt-BR"/>
              </w:rPr>
            </w:pPr>
          </w:p>
        </w:tc>
        <w:tc>
          <w:tcPr>
            <w:tcW w:w="283" w:type="dxa"/>
            <w:tcBorders>
              <w:top w:val="nil"/>
              <w:left w:val="nil"/>
              <w:bottom w:val="nil"/>
              <w:right w:val="single" w:sz="4" w:space="0" w:color="auto"/>
            </w:tcBorders>
            <w:shd w:val="clear" w:color="auto" w:fill="auto"/>
          </w:tcPr>
          <w:p w14:paraId="35EE51CC"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353906" w:rsidRPr="00476030" w14:paraId="176DA3FD"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25CC280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985" w:type="dxa"/>
            <w:vMerge/>
            <w:tcBorders>
              <w:top w:val="single" w:sz="4" w:space="0" w:color="auto"/>
              <w:left w:val="single" w:sz="4" w:space="0" w:color="auto"/>
              <w:bottom w:val="double" w:sz="4" w:space="0" w:color="auto"/>
              <w:right w:val="single" w:sz="4" w:space="0" w:color="auto"/>
            </w:tcBorders>
            <w:shd w:val="clear" w:color="auto" w:fill="auto"/>
          </w:tcPr>
          <w:p w14:paraId="2429589C" w14:textId="77777777" w:rsidR="00D02C39" w:rsidRPr="00476030" w:rsidRDefault="00D02C39" w:rsidP="00D02C39">
            <w:pPr>
              <w:spacing w:before="20" w:after="60" w:line="220" w:lineRule="exact"/>
              <w:ind w:right="57" w:firstLine="0"/>
              <w:jc w:val="center"/>
              <w:rPr>
                <w:rFonts w:asciiTheme="majorHAnsi" w:hAnsiTheme="majorHAnsi" w:cstheme="majorHAnsi"/>
                <w:sz w:val="16"/>
                <w:szCs w:val="16"/>
                <w:lang w:val="pt-BR"/>
              </w:rPr>
            </w:pPr>
          </w:p>
        </w:tc>
        <w:tc>
          <w:tcPr>
            <w:tcW w:w="1001" w:type="dxa"/>
            <w:gridSpan w:val="2"/>
            <w:tcBorders>
              <w:top w:val="single" w:sz="4" w:space="0" w:color="auto"/>
              <w:left w:val="single" w:sz="4" w:space="0" w:color="auto"/>
              <w:bottom w:val="double" w:sz="4" w:space="0" w:color="auto"/>
              <w:right w:val="single" w:sz="6" w:space="0" w:color="auto"/>
            </w:tcBorders>
            <w:shd w:val="clear" w:color="auto" w:fill="auto"/>
          </w:tcPr>
          <w:p w14:paraId="61392300" w14:textId="77777777" w:rsidR="00D02C39" w:rsidRPr="00476030" w:rsidRDefault="00D02C39" w:rsidP="005B7DC8">
            <w:pPr>
              <w:spacing w:before="20" w:after="60" w:line="220" w:lineRule="exact"/>
              <w:ind w:right="57" w:firstLine="0"/>
              <w:rPr>
                <w:rFonts w:asciiTheme="majorHAnsi" w:hAnsiTheme="majorHAnsi" w:cstheme="majorHAnsi"/>
                <w:sz w:val="16"/>
                <w:szCs w:val="16"/>
                <w:lang w:val="pt-BR"/>
              </w:rPr>
            </w:pPr>
            <w:r w:rsidRPr="00476030">
              <w:rPr>
                <w:rFonts w:asciiTheme="majorHAnsi" w:eastAsia="Arial" w:hAnsiTheme="majorHAnsi" w:cstheme="majorHAnsi"/>
                <w:sz w:val="16"/>
                <w:szCs w:val="16"/>
                <w:lang w:val="pt-BR"/>
              </w:rPr>
              <w:t>EMS</w:t>
            </w:r>
            <w:r w:rsidRPr="00476030">
              <w:rPr>
                <w:rFonts w:asciiTheme="majorHAnsi" w:eastAsia="ＭＳ ゴシック" w:hAnsiTheme="majorHAnsi" w:cstheme="majorHAnsi"/>
                <w:sz w:val="16"/>
                <w:szCs w:val="16"/>
                <w:lang w:val="pt-BR"/>
              </w:rPr>
              <w:t>制御</w:t>
            </w:r>
          </w:p>
        </w:tc>
        <w:tc>
          <w:tcPr>
            <w:tcW w:w="1134" w:type="dxa"/>
            <w:gridSpan w:val="2"/>
            <w:tcBorders>
              <w:top w:val="single" w:sz="4" w:space="0" w:color="auto"/>
              <w:left w:val="single" w:sz="4" w:space="0" w:color="auto"/>
              <w:bottom w:val="double" w:sz="4" w:space="0" w:color="auto"/>
              <w:right w:val="single" w:sz="6" w:space="0" w:color="auto"/>
            </w:tcBorders>
            <w:shd w:val="pct5" w:color="auto" w:fill="F2F2F2" w:themeFill="background1" w:themeFillShade="F2"/>
          </w:tcPr>
          <w:p w14:paraId="68009808" w14:textId="77777777" w:rsidR="00D02C39" w:rsidRPr="00476030" w:rsidRDefault="009446EE" w:rsidP="00D908A2">
            <w:pPr>
              <w:spacing w:before="20" w:after="60" w:line="220" w:lineRule="exact"/>
              <w:ind w:right="57" w:firstLine="0"/>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無効</w:t>
            </w:r>
          </w:p>
        </w:tc>
        <w:tc>
          <w:tcPr>
            <w:tcW w:w="1134" w:type="dxa"/>
            <w:gridSpan w:val="2"/>
            <w:tcBorders>
              <w:top w:val="single" w:sz="4" w:space="0" w:color="auto"/>
              <w:left w:val="single" w:sz="4" w:space="0" w:color="auto"/>
              <w:bottom w:val="double" w:sz="4" w:space="0" w:color="auto"/>
              <w:right w:val="single" w:sz="6" w:space="0" w:color="auto"/>
            </w:tcBorders>
            <w:shd w:val="pct5" w:color="auto" w:fill="F2F2F2" w:themeFill="background1" w:themeFillShade="F2"/>
          </w:tcPr>
          <w:p w14:paraId="79D54D5C" w14:textId="77777777" w:rsidR="00D02C39" w:rsidRPr="00476030" w:rsidRDefault="009446EE" w:rsidP="00D908A2">
            <w:pPr>
              <w:spacing w:before="20" w:after="60" w:line="220" w:lineRule="exact"/>
              <w:ind w:right="57" w:firstLine="0"/>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無効</w:t>
            </w:r>
          </w:p>
        </w:tc>
        <w:tc>
          <w:tcPr>
            <w:tcW w:w="1842" w:type="dxa"/>
            <w:gridSpan w:val="4"/>
            <w:tcBorders>
              <w:top w:val="single" w:sz="4" w:space="0" w:color="auto"/>
              <w:left w:val="single" w:sz="4" w:space="0" w:color="auto"/>
              <w:bottom w:val="double" w:sz="4" w:space="0" w:color="auto"/>
              <w:right w:val="single" w:sz="4" w:space="0" w:color="auto"/>
            </w:tcBorders>
            <w:shd w:val="clear" w:color="auto" w:fill="auto"/>
          </w:tcPr>
          <w:p w14:paraId="0705B631" w14:textId="77777777" w:rsidR="00D02C39" w:rsidRPr="00476030" w:rsidRDefault="009446EE" w:rsidP="00D908A2">
            <w:pPr>
              <w:spacing w:before="20" w:after="60" w:line="220" w:lineRule="exact"/>
              <w:ind w:right="57" w:firstLine="0"/>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有効</w:t>
            </w:r>
          </w:p>
        </w:tc>
        <w:tc>
          <w:tcPr>
            <w:tcW w:w="1134" w:type="dxa"/>
            <w:gridSpan w:val="2"/>
            <w:tcBorders>
              <w:top w:val="single" w:sz="4" w:space="0" w:color="auto"/>
              <w:left w:val="single" w:sz="6" w:space="0" w:color="auto"/>
              <w:bottom w:val="double" w:sz="4" w:space="0" w:color="auto"/>
              <w:right w:val="single" w:sz="4" w:space="0" w:color="auto"/>
            </w:tcBorders>
            <w:shd w:val="clear" w:color="auto" w:fill="auto"/>
          </w:tcPr>
          <w:p w14:paraId="012B1B58" w14:textId="77777777" w:rsidR="00D02C39" w:rsidRPr="00476030" w:rsidRDefault="009446EE" w:rsidP="00D908A2">
            <w:pPr>
              <w:spacing w:before="20" w:after="60" w:line="220" w:lineRule="exact"/>
              <w:ind w:right="57" w:firstLine="0"/>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有効</w:t>
            </w:r>
          </w:p>
        </w:tc>
        <w:tc>
          <w:tcPr>
            <w:tcW w:w="1843" w:type="dxa"/>
            <w:gridSpan w:val="4"/>
            <w:tcBorders>
              <w:top w:val="single" w:sz="4" w:space="0" w:color="auto"/>
              <w:left w:val="single" w:sz="4" w:space="0" w:color="auto"/>
              <w:bottom w:val="double" w:sz="4" w:space="0" w:color="auto"/>
              <w:right w:val="single" w:sz="4" w:space="0" w:color="auto"/>
            </w:tcBorders>
            <w:shd w:val="pct5" w:color="auto" w:fill="F2F2F2" w:themeFill="background1" w:themeFillShade="F2"/>
          </w:tcPr>
          <w:p w14:paraId="6DC4B284" w14:textId="77777777" w:rsidR="00D02C39" w:rsidRPr="00476030" w:rsidRDefault="009446EE" w:rsidP="00D908A2">
            <w:pPr>
              <w:spacing w:before="20" w:after="60" w:line="220" w:lineRule="exact"/>
              <w:ind w:right="57"/>
              <w:jc w:val="center"/>
              <w:rPr>
                <w:rFonts w:asciiTheme="majorHAnsi" w:eastAsiaTheme="majorEastAsia" w:hAnsiTheme="majorHAnsi" w:cstheme="majorHAnsi"/>
                <w:sz w:val="16"/>
                <w:szCs w:val="16"/>
                <w:lang w:val="pt-BR"/>
              </w:rPr>
            </w:pPr>
            <w:r w:rsidRPr="00476030">
              <w:rPr>
                <w:rFonts w:asciiTheme="majorHAnsi" w:eastAsiaTheme="majorEastAsia" w:hAnsiTheme="majorHAnsi" w:cstheme="majorHAnsi"/>
                <w:sz w:val="16"/>
                <w:szCs w:val="16"/>
                <w:lang w:val="pt-BR"/>
              </w:rPr>
              <w:t>無効</w:t>
            </w:r>
          </w:p>
        </w:tc>
        <w:tc>
          <w:tcPr>
            <w:tcW w:w="284" w:type="dxa"/>
            <w:tcBorders>
              <w:top w:val="nil"/>
              <w:left w:val="single" w:sz="4" w:space="0" w:color="auto"/>
              <w:bottom w:val="nil"/>
              <w:right w:val="nil"/>
            </w:tcBorders>
            <w:shd w:val="clear" w:color="auto" w:fill="auto"/>
          </w:tcPr>
          <w:p w14:paraId="2E0170F6" w14:textId="77777777" w:rsidR="00D02C39" w:rsidRPr="00476030" w:rsidRDefault="00D02C39" w:rsidP="00D908A2">
            <w:pPr>
              <w:spacing w:before="20" w:after="60" w:line="220" w:lineRule="exact"/>
              <w:ind w:right="57"/>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085747E4"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D02C39" w:rsidRPr="00476030" w14:paraId="1D77C9A2"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6438D030" w14:textId="77777777" w:rsidR="00D02C39" w:rsidRPr="00476030" w:rsidRDefault="00D02C39" w:rsidP="00D02C39">
            <w:pPr>
              <w:spacing w:before="20" w:after="60" w:line="220" w:lineRule="exact"/>
              <w:ind w:left="57" w:right="57"/>
              <w:rPr>
                <w:rFonts w:ascii="Arial" w:eastAsia="Arial" w:hAnsi="Arial" w:cs="Arial"/>
                <w:sz w:val="16"/>
                <w:szCs w:val="16"/>
                <w:lang w:val="pt-BR"/>
              </w:rPr>
            </w:pPr>
          </w:p>
        </w:tc>
        <w:tc>
          <w:tcPr>
            <w:tcW w:w="985" w:type="dxa"/>
            <w:vMerge w:val="restart"/>
            <w:tcBorders>
              <w:top w:val="double" w:sz="4" w:space="0" w:color="auto"/>
              <w:left w:val="single" w:sz="4" w:space="0" w:color="auto"/>
              <w:bottom w:val="single" w:sz="4" w:space="0" w:color="auto"/>
              <w:right w:val="single" w:sz="4" w:space="0" w:color="auto"/>
            </w:tcBorders>
            <w:shd w:val="clear" w:color="auto" w:fill="auto"/>
          </w:tcPr>
          <w:p w14:paraId="7297B2E0" w14:textId="77777777" w:rsidR="00C4770C" w:rsidRDefault="00D02C39" w:rsidP="00D02C39">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eastAsia="Arial" w:hAnsiTheme="majorHAnsi" w:cstheme="majorHAnsi"/>
                <w:sz w:val="16"/>
                <w:szCs w:val="16"/>
                <w:lang w:val="pt-BR"/>
              </w:rPr>
              <w:t>CPU</w:t>
            </w:r>
          </w:p>
          <w:p w14:paraId="40B63BBA" w14:textId="77777777" w:rsidR="00D02C39" w:rsidRPr="00476030" w:rsidRDefault="00D02C39" w:rsidP="00D02C39">
            <w:pPr>
              <w:spacing w:before="20" w:after="60" w:line="220" w:lineRule="exact"/>
              <w:ind w:right="57" w:firstLine="0"/>
              <w:jc w:val="center"/>
              <w:rPr>
                <w:rFonts w:asciiTheme="majorHAnsi" w:eastAsia="Arial" w:hAnsiTheme="majorHAnsi" w:cstheme="majorHAnsi"/>
                <w:sz w:val="16"/>
                <w:szCs w:val="16"/>
                <w:lang w:val="pt-BR"/>
              </w:rPr>
            </w:pPr>
            <w:r w:rsidRPr="00476030">
              <w:rPr>
                <w:rFonts w:asciiTheme="majorHAnsi" w:eastAsia="Arial" w:hAnsiTheme="majorHAnsi" w:cstheme="majorHAnsi"/>
                <w:sz w:val="16"/>
                <w:szCs w:val="16"/>
                <w:lang w:val="pt-BR"/>
              </w:rPr>
              <w:t>(</w:t>
            </w:r>
            <w:r w:rsidR="00C4770C" w:rsidRPr="00CD0874">
              <w:rPr>
                <w:sz w:val="16"/>
                <w:szCs w:val="16"/>
              </w:rPr>
              <w:t>Cortex-</w:t>
            </w:r>
            <w:proofErr w:type="spellStart"/>
            <w:r w:rsidR="00C4770C" w:rsidRPr="00CD0874">
              <w:rPr>
                <w:sz w:val="16"/>
                <w:szCs w:val="16"/>
              </w:rPr>
              <w:t>A57</w:t>
            </w:r>
            <w:proofErr w:type="spellEnd"/>
            <w:r w:rsidRPr="00476030">
              <w:rPr>
                <w:rFonts w:asciiTheme="majorHAnsi" w:eastAsia="Arial" w:hAnsiTheme="majorHAnsi" w:cstheme="majorHAnsi"/>
                <w:sz w:val="16"/>
                <w:szCs w:val="16"/>
                <w:lang w:val="pt-BR"/>
              </w:rPr>
              <w:t>)</w:t>
            </w:r>
          </w:p>
        </w:tc>
        <w:tc>
          <w:tcPr>
            <w:tcW w:w="1001" w:type="dxa"/>
            <w:gridSpan w:val="2"/>
            <w:tcBorders>
              <w:top w:val="double" w:sz="4" w:space="0" w:color="auto"/>
              <w:left w:val="single" w:sz="4" w:space="0" w:color="auto"/>
              <w:bottom w:val="single" w:sz="4" w:space="0" w:color="auto"/>
              <w:right w:val="single" w:sz="6" w:space="0" w:color="auto"/>
            </w:tcBorders>
            <w:shd w:val="clear" w:color="auto" w:fill="auto"/>
          </w:tcPr>
          <w:p w14:paraId="2A1E2E41" w14:textId="77777777" w:rsidR="00D02C39" w:rsidRPr="00476030" w:rsidRDefault="00D02C39" w:rsidP="005B7DC8">
            <w:pPr>
              <w:spacing w:before="20" w:after="60" w:line="220" w:lineRule="exact"/>
              <w:ind w:right="57" w:firstLine="0"/>
              <w:rPr>
                <w:rFonts w:asciiTheme="majorHAnsi" w:hAnsiTheme="majorHAnsi" w:cstheme="majorHAnsi"/>
                <w:sz w:val="16"/>
                <w:szCs w:val="16"/>
                <w:lang w:val="pt-BR"/>
              </w:rPr>
            </w:pPr>
            <w:r w:rsidRPr="00476030">
              <w:rPr>
                <w:rFonts w:asciiTheme="majorHAnsi" w:eastAsia="ＭＳ ゴシック" w:hAnsiTheme="majorHAnsi" w:cstheme="majorHAnsi"/>
                <w:sz w:val="16"/>
                <w:szCs w:val="16"/>
                <w:lang w:val="pt-BR"/>
              </w:rPr>
              <w:t>コア数</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62E14BBA"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lang w:val="pt-BR"/>
              </w:rPr>
            </w:pPr>
            <w:r w:rsidRPr="00476030">
              <w:rPr>
                <w:rFonts w:asciiTheme="majorHAnsi" w:hAnsiTheme="majorHAnsi" w:cstheme="majorHAnsi"/>
                <w:sz w:val="16"/>
                <w:szCs w:val="16"/>
                <w:lang w:val="pt-BR"/>
              </w:rPr>
              <w:t xml:space="preserve">4 </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78230FC9" w14:textId="77777777" w:rsidR="00D02C39" w:rsidRPr="00476030" w:rsidRDefault="009446EE" w:rsidP="009446EE">
            <w:pPr>
              <w:spacing w:before="20" w:after="60" w:line="220" w:lineRule="exact"/>
              <w:ind w:right="57" w:firstLine="0"/>
              <w:jc w:val="center"/>
              <w:rPr>
                <w:rFonts w:asciiTheme="majorHAnsi" w:hAnsiTheme="majorHAnsi" w:cstheme="majorHAnsi"/>
                <w:i/>
                <w:sz w:val="16"/>
                <w:szCs w:val="16"/>
                <w:lang w:val="pt-BR"/>
              </w:rPr>
            </w:pPr>
            <w:r w:rsidRPr="00476030">
              <w:rPr>
                <w:rFonts w:asciiTheme="majorHAnsi" w:hAnsiTheme="majorHAnsi" w:cstheme="majorHAnsi"/>
                <w:i/>
                <w:sz w:val="16"/>
                <w:szCs w:val="16"/>
                <w:lang w:val="pt-BR"/>
              </w:rPr>
              <w:t xml:space="preserve">4 </w:t>
            </w:r>
          </w:p>
        </w:tc>
        <w:tc>
          <w:tcPr>
            <w:tcW w:w="1842" w:type="dxa"/>
            <w:gridSpan w:val="4"/>
            <w:tcBorders>
              <w:top w:val="double" w:sz="4" w:space="0" w:color="auto"/>
              <w:left w:val="single" w:sz="4" w:space="0" w:color="auto"/>
              <w:bottom w:val="single" w:sz="4" w:space="0" w:color="auto"/>
              <w:right w:val="single" w:sz="4" w:space="0" w:color="auto"/>
            </w:tcBorders>
            <w:shd w:val="clear" w:color="auto" w:fill="auto"/>
          </w:tcPr>
          <w:p w14:paraId="74217D77"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u w:val="single"/>
                <w:lang w:val="pt-BR"/>
              </w:rPr>
            </w:pPr>
            <w:r w:rsidRPr="00476030">
              <w:rPr>
                <w:rFonts w:asciiTheme="majorHAnsi" w:hAnsiTheme="majorHAnsi" w:cstheme="majorHAnsi"/>
                <w:sz w:val="16"/>
                <w:szCs w:val="16"/>
                <w:u w:val="single"/>
                <w:lang w:val="pt-BR"/>
              </w:rPr>
              <w:t>1</w:t>
            </w:r>
          </w:p>
        </w:tc>
        <w:tc>
          <w:tcPr>
            <w:tcW w:w="1134" w:type="dxa"/>
            <w:gridSpan w:val="2"/>
            <w:tcBorders>
              <w:top w:val="double" w:sz="4" w:space="0" w:color="auto"/>
              <w:left w:val="single" w:sz="6" w:space="0" w:color="auto"/>
              <w:bottom w:val="single" w:sz="4" w:space="0" w:color="auto"/>
              <w:right w:val="single" w:sz="4" w:space="0" w:color="auto"/>
            </w:tcBorders>
            <w:shd w:val="clear" w:color="auto" w:fill="auto"/>
          </w:tcPr>
          <w:p w14:paraId="43D72A5A"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u w:val="single"/>
                <w:lang w:val="pt-BR"/>
              </w:rPr>
            </w:pPr>
            <w:r w:rsidRPr="00476030">
              <w:rPr>
                <w:rFonts w:asciiTheme="majorHAnsi" w:hAnsiTheme="majorHAnsi" w:cstheme="majorHAnsi"/>
                <w:sz w:val="16"/>
                <w:szCs w:val="16"/>
                <w:u w:val="single"/>
                <w:lang w:val="pt-BR"/>
              </w:rPr>
              <w:t>1</w:t>
            </w:r>
          </w:p>
        </w:tc>
        <w:tc>
          <w:tcPr>
            <w:tcW w:w="1843" w:type="dxa"/>
            <w:gridSpan w:val="4"/>
            <w:tcBorders>
              <w:top w:val="double" w:sz="4" w:space="0" w:color="auto"/>
              <w:left w:val="single" w:sz="4" w:space="0" w:color="auto"/>
              <w:bottom w:val="single" w:sz="4" w:space="0" w:color="auto"/>
              <w:right w:val="single" w:sz="4" w:space="0" w:color="auto"/>
            </w:tcBorders>
            <w:shd w:val="clear" w:color="auto" w:fill="auto"/>
          </w:tcPr>
          <w:p w14:paraId="30809CBB" w14:textId="77777777" w:rsidR="00D02C39" w:rsidRPr="00476030" w:rsidRDefault="009446EE" w:rsidP="009446EE">
            <w:pPr>
              <w:spacing w:before="20" w:after="60" w:line="220" w:lineRule="exact"/>
              <w:ind w:right="57"/>
              <w:jc w:val="center"/>
              <w:rPr>
                <w:rFonts w:asciiTheme="majorHAnsi" w:hAnsiTheme="majorHAnsi" w:cstheme="majorHAnsi"/>
                <w:i/>
                <w:sz w:val="16"/>
                <w:szCs w:val="16"/>
                <w:lang w:val="pt-BR"/>
              </w:rPr>
            </w:pPr>
            <w:r w:rsidRPr="00476030">
              <w:rPr>
                <w:rFonts w:asciiTheme="majorHAnsi" w:hAnsiTheme="majorHAnsi" w:cstheme="majorHAnsi"/>
                <w:i/>
                <w:sz w:val="16"/>
                <w:szCs w:val="16"/>
                <w:lang w:val="pt-BR"/>
              </w:rPr>
              <w:t xml:space="preserve">4 </w:t>
            </w:r>
          </w:p>
        </w:tc>
        <w:tc>
          <w:tcPr>
            <w:tcW w:w="284" w:type="dxa"/>
            <w:tcBorders>
              <w:top w:val="nil"/>
              <w:left w:val="single" w:sz="4" w:space="0" w:color="auto"/>
              <w:bottom w:val="nil"/>
              <w:right w:val="nil"/>
            </w:tcBorders>
            <w:shd w:val="clear" w:color="auto" w:fill="auto"/>
          </w:tcPr>
          <w:p w14:paraId="51098A33" w14:textId="77777777" w:rsidR="00D02C39" w:rsidRPr="00476030" w:rsidRDefault="00D02C39" w:rsidP="00D908A2">
            <w:pPr>
              <w:spacing w:before="20" w:after="60" w:line="220" w:lineRule="exact"/>
              <w:ind w:right="57"/>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76079F50" w14:textId="77777777" w:rsidR="00D02C39" w:rsidRPr="00476030" w:rsidRDefault="00D02C39" w:rsidP="00D02C39">
            <w:pPr>
              <w:spacing w:before="20" w:after="60" w:line="220" w:lineRule="exact"/>
              <w:ind w:left="57" w:right="57"/>
              <w:rPr>
                <w:rFonts w:ascii="Arial" w:eastAsia="Arial" w:hAnsi="Arial" w:cs="Arial"/>
                <w:sz w:val="16"/>
                <w:szCs w:val="16"/>
                <w:lang w:val="pt-BR"/>
              </w:rPr>
            </w:pPr>
          </w:p>
        </w:tc>
      </w:tr>
      <w:tr w:rsidR="00D02C39" w:rsidRPr="00476030" w14:paraId="57E93578"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177F1236" w14:textId="77777777" w:rsidR="00D02C39" w:rsidRPr="00476030" w:rsidRDefault="00D02C39" w:rsidP="00D02C39">
            <w:pPr>
              <w:spacing w:before="20" w:after="60" w:line="220" w:lineRule="exact"/>
              <w:ind w:left="57" w:right="57"/>
              <w:rPr>
                <w:rFonts w:ascii="Arial" w:eastAsia="Arial" w:hAnsi="Arial" w:cs="Arial"/>
                <w:sz w:val="16"/>
                <w:szCs w:val="16"/>
                <w:lang w:val="pt-BR"/>
              </w:rPr>
            </w:pPr>
          </w:p>
        </w:tc>
        <w:tc>
          <w:tcPr>
            <w:tcW w:w="985" w:type="dxa"/>
            <w:vMerge/>
            <w:tcBorders>
              <w:top w:val="single" w:sz="4" w:space="0" w:color="auto"/>
              <w:left w:val="single" w:sz="4" w:space="0" w:color="auto"/>
              <w:bottom w:val="double" w:sz="4" w:space="0" w:color="auto"/>
              <w:right w:val="single" w:sz="4" w:space="0" w:color="auto"/>
            </w:tcBorders>
            <w:shd w:val="clear" w:color="auto" w:fill="auto"/>
          </w:tcPr>
          <w:p w14:paraId="00EA6A9A" w14:textId="77777777" w:rsidR="00D02C39" w:rsidRPr="00476030" w:rsidRDefault="00D02C39" w:rsidP="00D02C39">
            <w:pPr>
              <w:spacing w:before="20" w:after="60" w:line="220" w:lineRule="exact"/>
              <w:ind w:right="57" w:firstLine="0"/>
              <w:jc w:val="center"/>
              <w:rPr>
                <w:rFonts w:asciiTheme="majorHAnsi" w:hAnsiTheme="majorHAnsi" w:cstheme="majorHAnsi"/>
                <w:sz w:val="16"/>
                <w:szCs w:val="16"/>
                <w:lang w:val="pt-BR"/>
              </w:rPr>
            </w:pPr>
          </w:p>
        </w:tc>
        <w:tc>
          <w:tcPr>
            <w:tcW w:w="1001" w:type="dxa"/>
            <w:gridSpan w:val="2"/>
            <w:tcBorders>
              <w:top w:val="single" w:sz="4" w:space="0" w:color="auto"/>
              <w:left w:val="single" w:sz="4" w:space="0" w:color="auto"/>
              <w:bottom w:val="double" w:sz="4" w:space="0" w:color="auto"/>
              <w:right w:val="single" w:sz="6" w:space="0" w:color="auto"/>
            </w:tcBorders>
            <w:shd w:val="clear" w:color="auto" w:fill="auto"/>
          </w:tcPr>
          <w:p w14:paraId="3C084646" w14:textId="77777777" w:rsidR="00D02C39" w:rsidRPr="00476030" w:rsidRDefault="00D02C39" w:rsidP="005B7DC8">
            <w:pPr>
              <w:spacing w:before="20" w:after="60" w:line="220" w:lineRule="exact"/>
              <w:ind w:right="57" w:firstLine="0"/>
              <w:rPr>
                <w:rFonts w:asciiTheme="majorHAnsi" w:eastAsiaTheme="minorEastAsia" w:hAnsiTheme="majorHAnsi" w:cstheme="majorHAnsi"/>
                <w:sz w:val="16"/>
                <w:szCs w:val="16"/>
                <w:lang w:val="pt-BR"/>
              </w:rPr>
            </w:pPr>
            <w:r w:rsidRPr="00476030">
              <w:rPr>
                <w:rFonts w:asciiTheme="majorHAnsi" w:eastAsia="ＭＳ ゴシック" w:hAnsiTheme="majorHAnsi" w:cstheme="majorHAnsi"/>
                <w:sz w:val="16"/>
                <w:szCs w:val="16"/>
                <w:lang w:val="pt-BR"/>
              </w:rPr>
              <w:t>動作周波数</w:t>
            </w:r>
          </w:p>
        </w:tc>
        <w:tc>
          <w:tcPr>
            <w:tcW w:w="1134" w:type="dxa"/>
            <w:gridSpan w:val="2"/>
            <w:tcBorders>
              <w:top w:val="single" w:sz="4" w:space="0" w:color="auto"/>
              <w:left w:val="single" w:sz="4" w:space="0" w:color="auto"/>
              <w:bottom w:val="double" w:sz="4" w:space="0" w:color="auto"/>
              <w:right w:val="single" w:sz="6" w:space="0" w:color="auto"/>
            </w:tcBorders>
            <w:shd w:val="clear" w:color="auto" w:fill="auto"/>
          </w:tcPr>
          <w:p w14:paraId="247CCB57"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lang w:val="pt-BR"/>
              </w:rPr>
            </w:pPr>
            <w:r w:rsidRPr="00476030">
              <w:rPr>
                <w:rFonts w:asciiTheme="majorHAnsi" w:hAnsiTheme="majorHAnsi" w:cstheme="majorHAnsi"/>
                <w:sz w:val="16"/>
                <w:szCs w:val="16"/>
                <w:lang w:val="pt-BR"/>
              </w:rPr>
              <w:t>1.7GHz</w:t>
            </w:r>
          </w:p>
        </w:tc>
        <w:tc>
          <w:tcPr>
            <w:tcW w:w="1134" w:type="dxa"/>
            <w:gridSpan w:val="2"/>
            <w:tcBorders>
              <w:top w:val="single" w:sz="4" w:space="0" w:color="auto"/>
              <w:left w:val="single" w:sz="4" w:space="0" w:color="auto"/>
              <w:bottom w:val="double" w:sz="4" w:space="0" w:color="auto"/>
              <w:right w:val="single" w:sz="6" w:space="0" w:color="auto"/>
            </w:tcBorders>
            <w:shd w:val="clear" w:color="auto" w:fill="auto"/>
          </w:tcPr>
          <w:p w14:paraId="62919ABA" w14:textId="77777777" w:rsidR="00D02C39" w:rsidRPr="00476030" w:rsidRDefault="009446EE" w:rsidP="009446EE">
            <w:pPr>
              <w:spacing w:before="20" w:after="60" w:line="220" w:lineRule="exact"/>
              <w:ind w:right="57" w:firstLine="0"/>
              <w:jc w:val="center"/>
              <w:rPr>
                <w:rFonts w:asciiTheme="majorHAnsi" w:hAnsiTheme="majorHAnsi" w:cstheme="majorHAnsi"/>
                <w:i/>
                <w:sz w:val="16"/>
                <w:szCs w:val="16"/>
                <w:lang w:val="pt-BR"/>
              </w:rPr>
            </w:pPr>
            <w:r w:rsidRPr="00476030">
              <w:rPr>
                <w:rFonts w:asciiTheme="majorHAnsi" w:hAnsiTheme="majorHAnsi" w:cstheme="majorHAnsi"/>
                <w:i/>
                <w:sz w:val="16"/>
                <w:szCs w:val="16"/>
                <w:lang w:val="pt-BR"/>
              </w:rPr>
              <w:t>0.5</w:t>
            </w:r>
            <w:r w:rsidRPr="00476030">
              <w:rPr>
                <w:rFonts w:asciiTheme="majorHAnsi" w:hAnsiTheme="majorHAnsi" w:cstheme="majorHAnsi" w:hint="eastAsia"/>
                <w:i/>
                <w:sz w:val="16"/>
                <w:szCs w:val="16"/>
                <w:lang w:val="pt-BR"/>
              </w:rPr>
              <w:t>～</w:t>
            </w:r>
            <w:r w:rsidRPr="00476030">
              <w:rPr>
                <w:rFonts w:asciiTheme="majorHAnsi" w:hAnsiTheme="majorHAnsi" w:cstheme="majorHAnsi"/>
                <w:i/>
                <w:sz w:val="16"/>
                <w:szCs w:val="16"/>
                <w:lang w:val="pt-BR"/>
              </w:rPr>
              <w:t>1.7GHz</w:t>
            </w:r>
          </w:p>
        </w:tc>
        <w:tc>
          <w:tcPr>
            <w:tcW w:w="1842" w:type="dxa"/>
            <w:gridSpan w:val="4"/>
            <w:tcBorders>
              <w:top w:val="single" w:sz="4" w:space="0" w:color="auto"/>
              <w:left w:val="single" w:sz="4" w:space="0" w:color="auto"/>
              <w:bottom w:val="double" w:sz="4" w:space="0" w:color="auto"/>
              <w:right w:val="single" w:sz="4" w:space="0" w:color="auto"/>
            </w:tcBorders>
            <w:shd w:val="clear" w:color="auto" w:fill="auto"/>
          </w:tcPr>
          <w:p w14:paraId="06E9AE69"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u w:val="single"/>
                <w:lang w:val="pt-BR"/>
              </w:rPr>
            </w:pPr>
            <w:r w:rsidRPr="00476030">
              <w:rPr>
                <w:rFonts w:asciiTheme="majorHAnsi" w:hAnsiTheme="majorHAnsi" w:cstheme="majorHAnsi"/>
                <w:sz w:val="16"/>
                <w:szCs w:val="16"/>
                <w:u w:val="single"/>
                <w:lang w:val="pt-BR"/>
              </w:rPr>
              <w:t>0.5GHz</w:t>
            </w:r>
          </w:p>
        </w:tc>
        <w:tc>
          <w:tcPr>
            <w:tcW w:w="1134" w:type="dxa"/>
            <w:gridSpan w:val="2"/>
            <w:tcBorders>
              <w:top w:val="single" w:sz="4" w:space="0" w:color="auto"/>
              <w:left w:val="single" w:sz="6" w:space="0" w:color="auto"/>
              <w:bottom w:val="double" w:sz="4" w:space="0" w:color="auto"/>
              <w:right w:val="single" w:sz="4" w:space="0" w:color="auto"/>
            </w:tcBorders>
            <w:shd w:val="clear" w:color="auto" w:fill="auto"/>
          </w:tcPr>
          <w:p w14:paraId="4DD4A7A5"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u w:val="single"/>
                <w:lang w:val="pt-BR"/>
              </w:rPr>
            </w:pPr>
            <w:r w:rsidRPr="00476030">
              <w:rPr>
                <w:rFonts w:asciiTheme="majorHAnsi" w:hAnsiTheme="majorHAnsi" w:cstheme="majorHAnsi"/>
                <w:sz w:val="16"/>
                <w:szCs w:val="16"/>
                <w:u w:val="single"/>
                <w:lang w:val="pt-BR"/>
              </w:rPr>
              <w:t>0.5GHz</w:t>
            </w:r>
          </w:p>
        </w:tc>
        <w:tc>
          <w:tcPr>
            <w:tcW w:w="1843" w:type="dxa"/>
            <w:gridSpan w:val="4"/>
            <w:tcBorders>
              <w:top w:val="single" w:sz="4" w:space="0" w:color="auto"/>
              <w:left w:val="single" w:sz="4" w:space="0" w:color="auto"/>
              <w:bottom w:val="double" w:sz="4" w:space="0" w:color="auto"/>
              <w:right w:val="single" w:sz="4" w:space="0" w:color="auto"/>
            </w:tcBorders>
            <w:shd w:val="clear" w:color="auto" w:fill="auto"/>
          </w:tcPr>
          <w:p w14:paraId="723032F0" w14:textId="77777777" w:rsidR="00D02C39" w:rsidRPr="00476030" w:rsidRDefault="009446EE" w:rsidP="009446EE">
            <w:pPr>
              <w:spacing w:before="20" w:after="60" w:line="220" w:lineRule="exact"/>
              <w:ind w:right="57"/>
              <w:jc w:val="center"/>
              <w:rPr>
                <w:rFonts w:asciiTheme="majorHAnsi" w:hAnsiTheme="majorHAnsi" w:cstheme="majorHAnsi"/>
                <w:i/>
                <w:sz w:val="16"/>
                <w:szCs w:val="16"/>
                <w:lang w:val="pt-BR"/>
              </w:rPr>
            </w:pPr>
            <w:r w:rsidRPr="00476030">
              <w:rPr>
                <w:rFonts w:asciiTheme="majorHAnsi" w:hAnsiTheme="majorHAnsi" w:cstheme="majorHAnsi"/>
                <w:i/>
                <w:sz w:val="16"/>
                <w:szCs w:val="16"/>
                <w:lang w:val="pt-BR"/>
              </w:rPr>
              <w:t>0.5</w:t>
            </w:r>
            <w:r w:rsidRPr="00476030">
              <w:rPr>
                <w:rFonts w:asciiTheme="majorHAnsi" w:hAnsiTheme="majorHAnsi" w:cstheme="majorHAnsi" w:hint="eastAsia"/>
                <w:i/>
                <w:sz w:val="16"/>
                <w:szCs w:val="16"/>
                <w:lang w:val="pt-BR"/>
              </w:rPr>
              <w:t>～</w:t>
            </w:r>
            <w:r w:rsidRPr="00476030">
              <w:rPr>
                <w:rFonts w:asciiTheme="majorHAnsi" w:hAnsiTheme="majorHAnsi" w:cstheme="majorHAnsi"/>
                <w:i/>
                <w:sz w:val="16"/>
                <w:szCs w:val="16"/>
                <w:lang w:val="pt-BR"/>
              </w:rPr>
              <w:t>1.7GHz</w:t>
            </w:r>
          </w:p>
        </w:tc>
        <w:tc>
          <w:tcPr>
            <w:tcW w:w="284" w:type="dxa"/>
            <w:tcBorders>
              <w:top w:val="nil"/>
              <w:left w:val="single" w:sz="4" w:space="0" w:color="auto"/>
              <w:bottom w:val="nil"/>
              <w:right w:val="nil"/>
            </w:tcBorders>
            <w:shd w:val="clear" w:color="auto" w:fill="auto"/>
          </w:tcPr>
          <w:p w14:paraId="3E1F24C3" w14:textId="77777777" w:rsidR="00D02C39" w:rsidRPr="00476030" w:rsidRDefault="00D02C39" w:rsidP="00D908A2">
            <w:pPr>
              <w:spacing w:before="20" w:after="60" w:line="220" w:lineRule="exact"/>
              <w:ind w:right="57"/>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4BD2252E" w14:textId="77777777" w:rsidR="00D02C39" w:rsidRPr="00476030" w:rsidRDefault="00D02C39" w:rsidP="00D02C39">
            <w:pPr>
              <w:spacing w:before="20" w:after="60" w:line="220" w:lineRule="exact"/>
              <w:ind w:left="57" w:right="57"/>
              <w:rPr>
                <w:rFonts w:ascii="Arial" w:eastAsia="Arial" w:hAnsi="Arial" w:cs="Arial"/>
                <w:sz w:val="16"/>
                <w:szCs w:val="16"/>
                <w:lang w:val="pt-BR"/>
              </w:rPr>
            </w:pPr>
          </w:p>
        </w:tc>
      </w:tr>
      <w:tr w:rsidR="00D02C39" w:rsidRPr="00476030" w14:paraId="562731CB"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28B51BAE"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985" w:type="dxa"/>
            <w:vMerge w:val="restart"/>
            <w:tcBorders>
              <w:top w:val="double" w:sz="4" w:space="0" w:color="auto"/>
              <w:left w:val="single" w:sz="4" w:space="0" w:color="auto"/>
              <w:bottom w:val="single" w:sz="4" w:space="0" w:color="auto"/>
              <w:right w:val="single" w:sz="4" w:space="0" w:color="auto"/>
            </w:tcBorders>
            <w:shd w:val="clear" w:color="auto" w:fill="auto"/>
          </w:tcPr>
          <w:p w14:paraId="46F3A8F1" w14:textId="77777777" w:rsidR="00D02C39" w:rsidRPr="00476030" w:rsidRDefault="00D02C39" w:rsidP="00D02C39">
            <w:pPr>
              <w:spacing w:before="20" w:after="60" w:line="220" w:lineRule="exact"/>
              <w:ind w:right="57" w:firstLine="0"/>
              <w:jc w:val="center"/>
              <w:rPr>
                <w:rFonts w:asciiTheme="majorHAnsi" w:hAnsiTheme="majorHAnsi" w:cstheme="majorHAnsi"/>
                <w:sz w:val="16"/>
                <w:szCs w:val="16"/>
                <w:lang w:val="pt-BR"/>
              </w:rPr>
            </w:pPr>
            <w:r w:rsidRPr="00476030">
              <w:rPr>
                <w:rFonts w:asciiTheme="majorHAnsi" w:hAnsiTheme="majorHAnsi" w:cstheme="majorHAnsi"/>
                <w:sz w:val="16"/>
                <w:szCs w:val="16"/>
                <w:lang w:val="pt-BR"/>
              </w:rPr>
              <w:t>GPU</w:t>
            </w:r>
          </w:p>
        </w:tc>
        <w:tc>
          <w:tcPr>
            <w:tcW w:w="1001" w:type="dxa"/>
            <w:gridSpan w:val="2"/>
            <w:tcBorders>
              <w:top w:val="double" w:sz="4" w:space="0" w:color="auto"/>
              <w:left w:val="single" w:sz="4" w:space="0" w:color="auto"/>
              <w:bottom w:val="single" w:sz="4" w:space="0" w:color="auto"/>
              <w:right w:val="single" w:sz="6" w:space="0" w:color="auto"/>
            </w:tcBorders>
            <w:shd w:val="clear" w:color="auto" w:fill="auto"/>
          </w:tcPr>
          <w:p w14:paraId="0CA51160" w14:textId="77777777" w:rsidR="00D02C39" w:rsidRPr="00476030" w:rsidRDefault="00D02C39" w:rsidP="005B7DC8">
            <w:pPr>
              <w:spacing w:before="20" w:after="60" w:line="220" w:lineRule="exact"/>
              <w:ind w:right="57" w:firstLine="0"/>
              <w:rPr>
                <w:rFonts w:asciiTheme="majorHAnsi" w:hAnsiTheme="majorHAnsi" w:cstheme="majorHAnsi"/>
                <w:sz w:val="16"/>
                <w:szCs w:val="16"/>
                <w:lang w:val="pt-BR"/>
              </w:rPr>
            </w:pPr>
            <w:r w:rsidRPr="00476030">
              <w:rPr>
                <w:rFonts w:asciiTheme="majorHAnsi" w:eastAsia="Arial" w:hAnsiTheme="majorHAnsi" w:cstheme="majorHAnsi"/>
                <w:sz w:val="16"/>
                <w:szCs w:val="16"/>
                <w:lang w:val="pt-BR"/>
              </w:rPr>
              <w:t>Shading</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339851F6"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lang w:val="pt-BR"/>
              </w:rPr>
            </w:pPr>
            <w:r w:rsidRPr="00476030">
              <w:rPr>
                <w:rFonts w:asciiTheme="majorHAnsi" w:hAnsiTheme="majorHAnsi" w:cstheme="majorHAnsi"/>
                <w:sz w:val="16"/>
                <w:szCs w:val="16"/>
                <w:lang w:val="pt-BR"/>
              </w:rPr>
              <w:t xml:space="preserve">3 </w:t>
            </w:r>
          </w:p>
        </w:tc>
        <w:tc>
          <w:tcPr>
            <w:tcW w:w="1134" w:type="dxa"/>
            <w:gridSpan w:val="2"/>
            <w:tcBorders>
              <w:top w:val="double" w:sz="4" w:space="0" w:color="auto"/>
              <w:left w:val="single" w:sz="4" w:space="0" w:color="auto"/>
              <w:bottom w:val="single" w:sz="4" w:space="0" w:color="auto"/>
              <w:right w:val="single" w:sz="6" w:space="0" w:color="auto"/>
            </w:tcBorders>
            <w:shd w:val="clear" w:color="auto" w:fill="auto"/>
          </w:tcPr>
          <w:p w14:paraId="758D2C25" w14:textId="77777777" w:rsidR="00D02C39" w:rsidRPr="00476030" w:rsidRDefault="009446EE" w:rsidP="009446EE">
            <w:pPr>
              <w:spacing w:before="20" w:after="60" w:line="220" w:lineRule="exact"/>
              <w:ind w:right="57" w:firstLine="0"/>
              <w:jc w:val="center"/>
              <w:rPr>
                <w:rFonts w:asciiTheme="majorHAnsi" w:hAnsiTheme="majorHAnsi" w:cstheme="majorHAnsi"/>
                <w:i/>
                <w:sz w:val="16"/>
                <w:szCs w:val="16"/>
                <w:lang w:val="pt-BR"/>
              </w:rPr>
            </w:pPr>
            <w:r w:rsidRPr="00476030">
              <w:rPr>
                <w:rFonts w:asciiTheme="majorHAnsi" w:hAnsiTheme="majorHAnsi" w:cstheme="majorHAnsi"/>
                <w:i/>
                <w:sz w:val="16"/>
                <w:szCs w:val="16"/>
                <w:lang w:val="pt-BR"/>
              </w:rPr>
              <w:t xml:space="preserve">3 </w:t>
            </w:r>
          </w:p>
        </w:tc>
        <w:tc>
          <w:tcPr>
            <w:tcW w:w="1842" w:type="dxa"/>
            <w:gridSpan w:val="4"/>
            <w:tcBorders>
              <w:top w:val="double" w:sz="4" w:space="0" w:color="auto"/>
              <w:left w:val="single" w:sz="4" w:space="0" w:color="auto"/>
              <w:bottom w:val="single" w:sz="4" w:space="0" w:color="auto"/>
              <w:right w:val="single" w:sz="4" w:space="0" w:color="auto"/>
            </w:tcBorders>
            <w:shd w:val="clear" w:color="auto" w:fill="auto"/>
          </w:tcPr>
          <w:p w14:paraId="43E38938"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u w:val="single"/>
                <w:lang w:val="pt-BR"/>
              </w:rPr>
            </w:pPr>
            <w:r w:rsidRPr="00476030">
              <w:rPr>
                <w:rFonts w:asciiTheme="majorHAnsi" w:hAnsiTheme="majorHAnsi" w:cstheme="majorHAnsi"/>
                <w:sz w:val="16"/>
                <w:szCs w:val="16"/>
                <w:u w:val="single"/>
                <w:lang w:val="pt-BR"/>
              </w:rPr>
              <w:t>1</w:t>
            </w:r>
          </w:p>
        </w:tc>
        <w:tc>
          <w:tcPr>
            <w:tcW w:w="1134" w:type="dxa"/>
            <w:gridSpan w:val="2"/>
            <w:tcBorders>
              <w:top w:val="double" w:sz="4" w:space="0" w:color="auto"/>
              <w:left w:val="single" w:sz="6" w:space="0" w:color="auto"/>
              <w:bottom w:val="single" w:sz="4" w:space="0" w:color="auto"/>
              <w:right w:val="single" w:sz="4" w:space="0" w:color="auto"/>
            </w:tcBorders>
            <w:shd w:val="clear" w:color="auto" w:fill="auto"/>
          </w:tcPr>
          <w:p w14:paraId="0B13F3E7"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u w:val="single"/>
                <w:lang w:val="pt-BR"/>
              </w:rPr>
            </w:pPr>
            <w:r w:rsidRPr="00476030">
              <w:rPr>
                <w:rFonts w:asciiTheme="majorHAnsi" w:hAnsiTheme="majorHAnsi" w:cstheme="majorHAnsi"/>
                <w:sz w:val="16"/>
                <w:szCs w:val="16"/>
                <w:u w:val="single"/>
                <w:lang w:val="pt-BR"/>
              </w:rPr>
              <w:t>1</w:t>
            </w:r>
          </w:p>
        </w:tc>
        <w:tc>
          <w:tcPr>
            <w:tcW w:w="1843" w:type="dxa"/>
            <w:gridSpan w:val="4"/>
            <w:tcBorders>
              <w:top w:val="double" w:sz="4" w:space="0" w:color="auto"/>
              <w:left w:val="single" w:sz="4" w:space="0" w:color="auto"/>
              <w:bottom w:val="single" w:sz="4" w:space="0" w:color="auto"/>
              <w:right w:val="single" w:sz="4" w:space="0" w:color="auto"/>
            </w:tcBorders>
            <w:shd w:val="clear" w:color="auto" w:fill="auto"/>
          </w:tcPr>
          <w:p w14:paraId="17808E22" w14:textId="77777777" w:rsidR="00D02C39" w:rsidRPr="00476030" w:rsidRDefault="009446EE" w:rsidP="009446EE">
            <w:pPr>
              <w:spacing w:before="20" w:after="60" w:line="220" w:lineRule="exact"/>
              <w:ind w:right="57"/>
              <w:jc w:val="center"/>
              <w:rPr>
                <w:rFonts w:asciiTheme="majorHAnsi" w:hAnsiTheme="majorHAnsi" w:cstheme="majorHAnsi"/>
                <w:i/>
                <w:sz w:val="16"/>
                <w:szCs w:val="16"/>
                <w:lang w:val="pt-BR"/>
              </w:rPr>
            </w:pPr>
            <w:r w:rsidRPr="00476030">
              <w:rPr>
                <w:rFonts w:asciiTheme="majorHAnsi" w:hAnsiTheme="majorHAnsi" w:cstheme="majorHAnsi"/>
                <w:i/>
                <w:sz w:val="16"/>
                <w:szCs w:val="16"/>
                <w:lang w:val="pt-BR"/>
              </w:rPr>
              <w:t xml:space="preserve">3 </w:t>
            </w:r>
          </w:p>
        </w:tc>
        <w:tc>
          <w:tcPr>
            <w:tcW w:w="284" w:type="dxa"/>
            <w:tcBorders>
              <w:top w:val="nil"/>
              <w:left w:val="single" w:sz="4" w:space="0" w:color="auto"/>
              <w:bottom w:val="nil"/>
              <w:right w:val="nil"/>
            </w:tcBorders>
            <w:shd w:val="clear" w:color="auto" w:fill="auto"/>
          </w:tcPr>
          <w:p w14:paraId="39D95E15" w14:textId="77777777" w:rsidR="00D02C39" w:rsidRPr="00476030" w:rsidRDefault="00D02C39" w:rsidP="00D908A2">
            <w:pPr>
              <w:spacing w:before="20" w:after="60" w:line="220" w:lineRule="exact"/>
              <w:ind w:right="57"/>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62FB1A27"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D02C39" w:rsidRPr="00476030" w14:paraId="7D338004" w14:textId="77777777" w:rsidTr="00353906">
        <w:trPr>
          <w:cantSplit/>
          <w:trHeight w:val="280"/>
        </w:trPr>
        <w:tc>
          <w:tcPr>
            <w:tcW w:w="267" w:type="dxa"/>
            <w:tcBorders>
              <w:top w:val="nil"/>
              <w:left w:val="single" w:sz="4" w:space="0" w:color="auto"/>
              <w:bottom w:val="nil"/>
              <w:right w:val="single" w:sz="4" w:space="0" w:color="auto"/>
            </w:tcBorders>
            <w:shd w:val="clear" w:color="auto" w:fill="auto"/>
          </w:tcPr>
          <w:p w14:paraId="38AE1A9A"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c>
          <w:tcPr>
            <w:tcW w:w="985" w:type="dxa"/>
            <w:vMerge/>
            <w:tcBorders>
              <w:top w:val="single" w:sz="4" w:space="0" w:color="auto"/>
              <w:left w:val="single" w:sz="4" w:space="0" w:color="auto"/>
              <w:bottom w:val="single" w:sz="4" w:space="0" w:color="auto"/>
              <w:right w:val="single" w:sz="4" w:space="0" w:color="auto"/>
            </w:tcBorders>
            <w:shd w:val="clear" w:color="auto" w:fill="auto"/>
          </w:tcPr>
          <w:p w14:paraId="0A3F6854" w14:textId="77777777" w:rsidR="00D02C39" w:rsidRPr="00476030" w:rsidRDefault="00D02C39" w:rsidP="00D908A2">
            <w:pPr>
              <w:spacing w:before="20" w:after="60" w:line="220" w:lineRule="exact"/>
              <w:ind w:right="57" w:firstLine="0"/>
              <w:jc w:val="center"/>
              <w:rPr>
                <w:rFonts w:asciiTheme="majorHAnsi" w:hAnsiTheme="majorHAnsi" w:cstheme="majorHAnsi"/>
                <w:sz w:val="16"/>
                <w:szCs w:val="16"/>
                <w:lang w:val="pt-BR"/>
              </w:rPr>
            </w:pPr>
          </w:p>
        </w:tc>
        <w:tc>
          <w:tcPr>
            <w:tcW w:w="1001" w:type="dxa"/>
            <w:gridSpan w:val="2"/>
            <w:tcBorders>
              <w:top w:val="single" w:sz="4" w:space="0" w:color="auto"/>
              <w:left w:val="single" w:sz="4" w:space="0" w:color="auto"/>
              <w:bottom w:val="single" w:sz="4" w:space="0" w:color="auto"/>
              <w:right w:val="single" w:sz="6" w:space="0" w:color="auto"/>
            </w:tcBorders>
            <w:shd w:val="clear" w:color="auto" w:fill="auto"/>
          </w:tcPr>
          <w:p w14:paraId="3D9224F3" w14:textId="77777777" w:rsidR="00D02C39" w:rsidRPr="00476030" w:rsidRDefault="00D02C39" w:rsidP="005B7DC8">
            <w:pPr>
              <w:spacing w:before="20" w:after="60" w:line="220" w:lineRule="exact"/>
              <w:ind w:right="57" w:firstLine="0"/>
              <w:rPr>
                <w:rFonts w:asciiTheme="majorHAnsi" w:hAnsiTheme="majorHAnsi" w:cstheme="majorHAnsi"/>
                <w:sz w:val="16"/>
                <w:szCs w:val="16"/>
                <w:lang w:val="pt-BR"/>
              </w:rPr>
            </w:pPr>
            <w:r w:rsidRPr="00476030">
              <w:rPr>
                <w:rFonts w:asciiTheme="majorHAnsi" w:eastAsia="ＭＳ ゴシック" w:hAnsiTheme="majorHAnsi" w:cstheme="majorHAnsi"/>
                <w:sz w:val="16"/>
                <w:szCs w:val="16"/>
                <w:lang w:val="pt-BR"/>
              </w:rPr>
              <w:t>動作周波数</w:t>
            </w:r>
          </w:p>
        </w:tc>
        <w:tc>
          <w:tcPr>
            <w:tcW w:w="1134" w:type="dxa"/>
            <w:gridSpan w:val="2"/>
            <w:tcBorders>
              <w:top w:val="single" w:sz="4" w:space="0" w:color="auto"/>
              <w:left w:val="single" w:sz="4" w:space="0" w:color="auto"/>
              <w:bottom w:val="single" w:sz="4" w:space="0" w:color="auto"/>
              <w:right w:val="single" w:sz="6" w:space="0" w:color="auto"/>
            </w:tcBorders>
            <w:shd w:val="clear" w:color="auto" w:fill="auto"/>
          </w:tcPr>
          <w:p w14:paraId="2AA04E3A"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lang w:val="pt-BR"/>
              </w:rPr>
            </w:pPr>
            <w:r w:rsidRPr="00476030">
              <w:rPr>
                <w:rFonts w:asciiTheme="majorHAnsi" w:hAnsiTheme="majorHAnsi" w:cstheme="majorHAnsi"/>
                <w:sz w:val="16"/>
                <w:szCs w:val="16"/>
                <w:lang w:val="pt-BR"/>
              </w:rPr>
              <w:t>0.6GHz</w:t>
            </w:r>
          </w:p>
        </w:tc>
        <w:tc>
          <w:tcPr>
            <w:tcW w:w="1134" w:type="dxa"/>
            <w:gridSpan w:val="2"/>
            <w:tcBorders>
              <w:top w:val="single" w:sz="4" w:space="0" w:color="auto"/>
              <w:left w:val="single" w:sz="4" w:space="0" w:color="auto"/>
              <w:bottom w:val="single" w:sz="4" w:space="0" w:color="auto"/>
              <w:right w:val="single" w:sz="6" w:space="0" w:color="auto"/>
            </w:tcBorders>
            <w:shd w:val="clear" w:color="auto" w:fill="auto"/>
          </w:tcPr>
          <w:p w14:paraId="62E5D9A4" w14:textId="77777777" w:rsidR="00D02C39" w:rsidRPr="00476030" w:rsidRDefault="009446EE" w:rsidP="009446EE">
            <w:pPr>
              <w:spacing w:before="20" w:after="60" w:line="220" w:lineRule="exact"/>
              <w:ind w:right="57" w:firstLine="0"/>
              <w:jc w:val="center"/>
              <w:rPr>
                <w:rFonts w:asciiTheme="majorHAnsi" w:hAnsiTheme="majorHAnsi" w:cstheme="majorHAnsi"/>
                <w:i/>
                <w:sz w:val="16"/>
                <w:szCs w:val="16"/>
                <w:lang w:val="pt-BR"/>
              </w:rPr>
            </w:pPr>
            <w:r w:rsidRPr="00476030">
              <w:rPr>
                <w:rFonts w:asciiTheme="majorHAnsi" w:hAnsiTheme="majorHAnsi" w:cstheme="majorHAnsi"/>
                <w:i/>
                <w:sz w:val="16"/>
                <w:szCs w:val="16"/>
                <w:lang w:val="pt-BR"/>
              </w:rPr>
              <w:t>0.6GHz</w:t>
            </w:r>
          </w:p>
        </w:tc>
        <w:tc>
          <w:tcPr>
            <w:tcW w:w="1842" w:type="dxa"/>
            <w:gridSpan w:val="4"/>
            <w:tcBorders>
              <w:top w:val="single" w:sz="4" w:space="0" w:color="auto"/>
              <w:left w:val="single" w:sz="4" w:space="0" w:color="auto"/>
              <w:bottom w:val="single" w:sz="4" w:space="0" w:color="auto"/>
              <w:right w:val="single" w:sz="4" w:space="0" w:color="auto"/>
            </w:tcBorders>
            <w:shd w:val="clear" w:color="auto" w:fill="auto"/>
          </w:tcPr>
          <w:p w14:paraId="26DB48DD"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u w:val="single"/>
                <w:lang w:val="pt-BR"/>
              </w:rPr>
            </w:pPr>
            <w:r w:rsidRPr="00476030">
              <w:rPr>
                <w:rFonts w:asciiTheme="majorHAnsi" w:hAnsiTheme="majorHAnsi" w:cstheme="majorHAnsi"/>
                <w:sz w:val="16"/>
                <w:szCs w:val="16"/>
                <w:u w:val="single"/>
                <w:lang w:val="pt-BR"/>
              </w:rPr>
              <w:t>0.6GHz</w:t>
            </w:r>
          </w:p>
        </w:tc>
        <w:tc>
          <w:tcPr>
            <w:tcW w:w="1134" w:type="dxa"/>
            <w:gridSpan w:val="2"/>
            <w:tcBorders>
              <w:top w:val="single" w:sz="4" w:space="0" w:color="auto"/>
              <w:left w:val="single" w:sz="6" w:space="0" w:color="auto"/>
              <w:bottom w:val="single" w:sz="4" w:space="0" w:color="auto"/>
              <w:right w:val="single" w:sz="4" w:space="0" w:color="auto"/>
            </w:tcBorders>
            <w:shd w:val="clear" w:color="auto" w:fill="auto"/>
          </w:tcPr>
          <w:p w14:paraId="4587096C" w14:textId="77777777" w:rsidR="00D02C39" w:rsidRPr="00476030" w:rsidRDefault="009446EE" w:rsidP="009446EE">
            <w:pPr>
              <w:spacing w:before="20" w:after="60" w:line="220" w:lineRule="exact"/>
              <w:ind w:right="57" w:firstLine="0"/>
              <w:jc w:val="center"/>
              <w:rPr>
                <w:rFonts w:asciiTheme="majorHAnsi" w:hAnsiTheme="majorHAnsi" w:cstheme="majorHAnsi"/>
                <w:sz w:val="16"/>
                <w:szCs w:val="16"/>
                <w:u w:val="single"/>
                <w:lang w:val="pt-BR"/>
              </w:rPr>
            </w:pPr>
            <w:r w:rsidRPr="00476030">
              <w:rPr>
                <w:rFonts w:asciiTheme="majorHAnsi" w:hAnsiTheme="majorHAnsi" w:cstheme="majorHAnsi"/>
                <w:sz w:val="16"/>
                <w:szCs w:val="16"/>
                <w:u w:val="single"/>
                <w:lang w:val="pt-BR"/>
              </w:rPr>
              <w:t>0.6GHz</w:t>
            </w:r>
          </w:p>
        </w:tc>
        <w:tc>
          <w:tcPr>
            <w:tcW w:w="1843" w:type="dxa"/>
            <w:gridSpan w:val="4"/>
            <w:tcBorders>
              <w:top w:val="single" w:sz="4" w:space="0" w:color="auto"/>
              <w:left w:val="single" w:sz="4" w:space="0" w:color="auto"/>
              <w:bottom w:val="single" w:sz="4" w:space="0" w:color="auto"/>
              <w:right w:val="single" w:sz="4" w:space="0" w:color="auto"/>
            </w:tcBorders>
            <w:shd w:val="clear" w:color="auto" w:fill="auto"/>
          </w:tcPr>
          <w:p w14:paraId="6881447B" w14:textId="77777777" w:rsidR="00D02C39" w:rsidRPr="00476030" w:rsidRDefault="009446EE" w:rsidP="009446EE">
            <w:pPr>
              <w:spacing w:before="20" w:after="60" w:line="220" w:lineRule="exact"/>
              <w:ind w:right="57" w:firstLine="0"/>
              <w:jc w:val="center"/>
              <w:rPr>
                <w:rFonts w:asciiTheme="majorHAnsi" w:hAnsiTheme="majorHAnsi" w:cstheme="majorHAnsi"/>
                <w:i/>
                <w:sz w:val="16"/>
                <w:szCs w:val="16"/>
                <w:lang w:val="pt-BR"/>
              </w:rPr>
            </w:pPr>
            <w:r w:rsidRPr="00476030">
              <w:rPr>
                <w:rFonts w:asciiTheme="majorHAnsi" w:hAnsiTheme="majorHAnsi" w:cstheme="majorHAnsi"/>
                <w:i/>
                <w:sz w:val="16"/>
                <w:szCs w:val="16"/>
                <w:lang w:val="pt-BR"/>
              </w:rPr>
              <w:t>0.6GHz</w:t>
            </w:r>
          </w:p>
        </w:tc>
        <w:tc>
          <w:tcPr>
            <w:tcW w:w="284" w:type="dxa"/>
            <w:tcBorders>
              <w:top w:val="nil"/>
              <w:left w:val="single" w:sz="4" w:space="0" w:color="auto"/>
              <w:bottom w:val="single" w:sz="4" w:space="0" w:color="auto"/>
              <w:right w:val="nil"/>
            </w:tcBorders>
            <w:shd w:val="clear" w:color="auto" w:fill="auto"/>
          </w:tcPr>
          <w:p w14:paraId="422D1121" w14:textId="77777777" w:rsidR="00D02C39" w:rsidRPr="00476030" w:rsidRDefault="00D02C39" w:rsidP="00D908A2">
            <w:pPr>
              <w:spacing w:before="20" w:after="60" w:line="220" w:lineRule="exact"/>
              <w:ind w:right="57" w:firstLine="0"/>
              <w:jc w:val="center"/>
              <w:rPr>
                <w:rFonts w:asciiTheme="minorHAnsi" w:hAnsiTheme="minorHAnsi" w:cstheme="majorHAnsi"/>
                <w:sz w:val="16"/>
                <w:szCs w:val="16"/>
                <w:lang w:val="pt-BR"/>
              </w:rPr>
            </w:pPr>
          </w:p>
        </w:tc>
        <w:tc>
          <w:tcPr>
            <w:tcW w:w="283" w:type="dxa"/>
            <w:tcBorders>
              <w:top w:val="nil"/>
              <w:left w:val="nil"/>
              <w:bottom w:val="nil"/>
              <w:right w:val="single" w:sz="4" w:space="0" w:color="auto"/>
            </w:tcBorders>
            <w:shd w:val="clear" w:color="auto" w:fill="auto"/>
          </w:tcPr>
          <w:p w14:paraId="55F6EEC9" w14:textId="77777777" w:rsidR="00D02C39" w:rsidRPr="00476030" w:rsidRDefault="00D02C39" w:rsidP="00D908A2">
            <w:pPr>
              <w:spacing w:before="20" w:after="60" w:line="220" w:lineRule="exact"/>
              <w:ind w:left="57" w:right="57"/>
              <w:rPr>
                <w:rFonts w:ascii="Arial" w:eastAsia="Arial" w:hAnsi="Arial" w:cs="Arial"/>
                <w:sz w:val="16"/>
                <w:szCs w:val="16"/>
                <w:lang w:val="pt-BR"/>
              </w:rPr>
            </w:pPr>
          </w:p>
        </w:tc>
      </w:tr>
      <w:tr w:rsidR="005B7DC8" w:rsidRPr="00476030" w14:paraId="07B15075" w14:textId="77777777" w:rsidTr="009446EE">
        <w:trPr>
          <w:cantSplit/>
          <w:trHeight w:val="280"/>
        </w:trPr>
        <w:tc>
          <w:tcPr>
            <w:tcW w:w="267" w:type="dxa"/>
            <w:tcBorders>
              <w:top w:val="nil"/>
              <w:left w:val="single" w:sz="4" w:space="0" w:color="auto"/>
              <w:bottom w:val="nil"/>
              <w:right w:val="nil"/>
            </w:tcBorders>
            <w:shd w:val="clear" w:color="auto" w:fill="auto"/>
          </w:tcPr>
          <w:p w14:paraId="3BC301FB"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9073" w:type="dxa"/>
            <w:gridSpan w:val="17"/>
            <w:tcBorders>
              <w:top w:val="single" w:sz="4" w:space="0" w:color="auto"/>
              <w:left w:val="nil"/>
              <w:bottom w:val="nil"/>
              <w:right w:val="nil"/>
            </w:tcBorders>
            <w:shd w:val="clear" w:color="auto" w:fill="auto"/>
          </w:tcPr>
          <w:p w14:paraId="432FBCA5" w14:textId="77777777" w:rsidR="005B7DC8" w:rsidRPr="00476030" w:rsidRDefault="009551D9" w:rsidP="00D908A2">
            <w:pPr>
              <w:spacing w:before="20" w:after="60" w:line="220" w:lineRule="exact"/>
              <w:ind w:left="57" w:right="57"/>
              <w:rPr>
                <w:rFonts w:asciiTheme="majorHAnsi" w:eastAsiaTheme="majorEastAsia" w:hAnsiTheme="majorHAnsi" w:cstheme="majorHAnsi"/>
                <w:sz w:val="16"/>
                <w:szCs w:val="16"/>
                <w:lang w:val="pt-BR"/>
              </w:rPr>
            </w:pPr>
            <w:r w:rsidRPr="00476030">
              <w:rPr>
                <w:rFonts w:asciiTheme="majorHAnsi" w:eastAsiaTheme="majorEastAsia" w:hAnsiTheme="majorHAnsi" w:cstheme="majorHAnsi" w:hint="eastAsia"/>
                <w:sz w:val="16"/>
                <w:szCs w:val="16"/>
              </w:rPr>
              <w:t>(</w:t>
            </w:r>
            <w:r w:rsidRPr="00476030">
              <w:rPr>
                <w:rFonts w:asciiTheme="majorHAnsi" w:eastAsiaTheme="majorEastAsia" w:hAnsiTheme="majorHAnsi" w:cstheme="majorHAnsi"/>
                <w:sz w:val="16"/>
                <w:szCs w:val="16"/>
              </w:rPr>
              <w:t>*</w:t>
            </w:r>
            <w:r w:rsidRPr="00476030">
              <w:rPr>
                <w:rFonts w:asciiTheme="majorHAnsi" w:eastAsiaTheme="majorEastAsia" w:hAnsiTheme="majorHAnsi" w:cstheme="majorHAnsi" w:hint="eastAsia"/>
                <w:sz w:val="16"/>
                <w:szCs w:val="16"/>
              </w:rPr>
              <w:t>)</w:t>
            </w:r>
            <w:r w:rsidRPr="00476030">
              <w:rPr>
                <w:rFonts w:asciiTheme="majorHAnsi" w:eastAsiaTheme="majorEastAsia" w:hAnsiTheme="majorHAnsi" w:cstheme="majorHAnsi"/>
                <w:sz w:val="16"/>
                <w:szCs w:val="16"/>
              </w:rPr>
              <w:t xml:space="preserve"> </w:t>
            </w:r>
            <w:r w:rsidR="005B7DC8" w:rsidRPr="00476030">
              <w:rPr>
                <w:rFonts w:asciiTheme="majorHAnsi" w:eastAsiaTheme="majorEastAsia" w:hAnsiTheme="majorHAnsi" w:cstheme="majorHAnsi"/>
                <w:sz w:val="16"/>
                <w:szCs w:val="16"/>
              </w:rPr>
              <w:t>高負荷：</w:t>
            </w:r>
            <w:r w:rsidR="005B7DC8" w:rsidRPr="00476030">
              <w:rPr>
                <w:rFonts w:asciiTheme="majorHAnsi" w:eastAsiaTheme="majorEastAsia" w:hAnsiTheme="majorHAnsi" w:cstheme="majorHAnsi"/>
                <w:sz w:val="16"/>
                <w:szCs w:val="16"/>
              </w:rPr>
              <w:t>CPU</w:t>
            </w:r>
            <w:r w:rsidR="005B7DC8" w:rsidRPr="00476030">
              <w:rPr>
                <w:rFonts w:asciiTheme="majorHAnsi" w:eastAsiaTheme="majorEastAsia" w:hAnsiTheme="majorHAnsi" w:cstheme="majorHAnsi"/>
                <w:sz w:val="16"/>
                <w:szCs w:val="16"/>
              </w:rPr>
              <w:t>及び</w:t>
            </w:r>
            <w:r w:rsidR="005B7DC8" w:rsidRPr="00476030">
              <w:rPr>
                <w:rFonts w:asciiTheme="majorHAnsi" w:eastAsiaTheme="majorEastAsia" w:hAnsiTheme="majorHAnsi" w:cstheme="majorHAnsi"/>
                <w:sz w:val="16"/>
                <w:szCs w:val="16"/>
              </w:rPr>
              <w:t>GPU</w:t>
            </w:r>
            <w:r w:rsidR="005B7DC8" w:rsidRPr="00476030">
              <w:rPr>
                <w:rFonts w:asciiTheme="majorHAnsi" w:eastAsiaTheme="majorEastAsia" w:hAnsiTheme="majorHAnsi" w:cstheme="majorHAnsi"/>
                <w:sz w:val="16"/>
                <w:szCs w:val="16"/>
              </w:rPr>
              <w:t>の負荷が</w:t>
            </w:r>
            <w:r w:rsidR="005B7DC8" w:rsidRPr="00476030">
              <w:rPr>
                <w:rFonts w:asciiTheme="majorHAnsi" w:eastAsiaTheme="majorEastAsia" w:hAnsiTheme="majorHAnsi" w:cstheme="majorHAnsi"/>
                <w:sz w:val="16"/>
                <w:szCs w:val="16"/>
              </w:rPr>
              <w:t>90%-100%</w:t>
            </w:r>
          </w:p>
        </w:tc>
        <w:tc>
          <w:tcPr>
            <w:tcW w:w="284" w:type="dxa"/>
            <w:tcBorders>
              <w:top w:val="single" w:sz="4" w:space="0" w:color="auto"/>
              <w:left w:val="nil"/>
              <w:bottom w:val="nil"/>
              <w:right w:val="nil"/>
            </w:tcBorders>
            <w:shd w:val="clear" w:color="auto" w:fill="auto"/>
          </w:tcPr>
          <w:p w14:paraId="1964E434"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4E9365B3"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r>
      <w:tr w:rsidR="005B7DC8" w:rsidRPr="00476030" w14:paraId="48E21B46" w14:textId="77777777" w:rsidTr="005B7DC8">
        <w:trPr>
          <w:cantSplit/>
          <w:trHeight w:val="280"/>
        </w:trPr>
        <w:tc>
          <w:tcPr>
            <w:tcW w:w="267" w:type="dxa"/>
            <w:tcBorders>
              <w:top w:val="nil"/>
              <w:left w:val="single" w:sz="4" w:space="0" w:color="auto"/>
              <w:bottom w:val="nil"/>
              <w:right w:val="nil"/>
            </w:tcBorders>
            <w:shd w:val="clear" w:color="auto" w:fill="auto"/>
          </w:tcPr>
          <w:p w14:paraId="38685678"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9073" w:type="dxa"/>
            <w:gridSpan w:val="17"/>
            <w:tcBorders>
              <w:top w:val="nil"/>
              <w:left w:val="nil"/>
              <w:bottom w:val="nil"/>
              <w:right w:val="nil"/>
            </w:tcBorders>
            <w:shd w:val="clear" w:color="auto" w:fill="auto"/>
          </w:tcPr>
          <w:p w14:paraId="15CA1BC1" w14:textId="77777777" w:rsidR="005B7DC8" w:rsidRPr="00476030" w:rsidRDefault="005B7DC8" w:rsidP="009551D9">
            <w:pPr>
              <w:spacing w:before="20" w:after="60" w:line="220" w:lineRule="exact"/>
              <w:ind w:left="57" w:right="57"/>
              <w:rPr>
                <w:rFonts w:asciiTheme="majorHAnsi" w:eastAsiaTheme="majorEastAsia" w:hAnsiTheme="majorHAnsi" w:cstheme="majorHAnsi"/>
                <w:sz w:val="16"/>
                <w:szCs w:val="16"/>
              </w:rPr>
            </w:pPr>
            <w:r w:rsidRPr="00476030">
              <w:rPr>
                <w:rFonts w:asciiTheme="majorHAnsi" w:eastAsiaTheme="majorEastAsia" w:hAnsiTheme="majorHAnsi" w:cstheme="majorHAnsi"/>
                <w:sz w:val="16"/>
                <w:szCs w:val="16"/>
              </w:rPr>
              <w:t xml:space="preserve">   </w:t>
            </w:r>
            <w:r w:rsidRPr="00476030">
              <w:rPr>
                <w:rFonts w:asciiTheme="majorHAnsi" w:eastAsiaTheme="majorEastAsia" w:hAnsiTheme="majorHAnsi" w:cstheme="majorHAnsi"/>
                <w:sz w:val="16"/>
                <w:szCs w:val="16"/>
              </w:rPr>
              <w:t>中負荷：</w:t>
            </w:r>
            <w:r w:rsidRPr="00476030">
              <w:rPr>
                <w:rFonts w:asciiTheme="majorHAnsi" w:eastAsiaTheme="majorEastAsia" w:hAnsiTheme="majorHAnsi" w:cstheme="majorHAnsi"/>
                <w:sz w:val="16"/>
                <w:szCs w:val="16"/>
              </w:rPr>
              <w:t>CPU</w:t>
            </w:r>
            <w:r w:rsidRPr="00476030">
              <w:rPr>
                <w:rFonts w:asciiTheme="majorHAnsi" w:eastAsiaTheme="majorEastAsia" w:hAnsiTheme="majorHAnsi" w:cstheme="majorHAnsi"/>
                <w:sz w:val="16"/>
                <w:szCs w:val="16"/>
              </w:rPr>
              <w:t>及び</w:t>
            </w:r>
            <w:r w:rsidRPr="00476030">
              <w:rPr>
                <w:rFonts w:asciiTheme="majorHAnsi" w:eastAsiaTheme="majorEastAsia" w:hAnsiTheme="majorHAnsi" w:cstheme="majorHAnsi"/>
                <w:sz w:val="16"/>
                <w:szCs w:val="16"/>
              </w:rPr>
              <w:t>GPU</w:t>
            </w:r>
            <w:r w:rsidRPr="00476030">
              <w:rPr>
                <w:rFonts w:asciiTheme="majorHAnsi" w:eastAsiaTheme="majorEastAsia" w:hAnsiTheme="majorHAnsi" w:cstheme="majorHAnsi"/>
                <w:sz w:val="16"/>
                <w:szCs w:val="16"/>
              </w:rPr>
              <w:t>の負荷が</w:t>
            </w:r>
            <w:r w:rsidRPr="00476030">
              <w:rPr>
                <w:rFonts w:asciiTheme="majorHAnsi" w:eastAsiaTheme="majorEastAsia" w:hAnsiTheme="majorHAnsi" w:cstheme="majorHAnsi"/>
                <w:sz w:val="16"/>
                <w:szCs w:val="16"/>
              </w:rPr>
              <w:t>50%</w:t>
            </w:r>
            <w:r w:rsidRPr="00476030">
              <w:rPr>
                <w:rFonts w:asciiTheme="majorHAnsi" w:eastAsiaTheme="majorEastAsia" w:hAnsiTheme="majorHAnsi" w:cstheme="majorHAnsi"/>
                <w:sz w:val="16"/>
                <w:szCs w:val="16"/>
              </w:rPr>
              <w:t>程度</w:t>
            </w:r>
          </w:p>
        </w:tc>
        <w:tc>
          <w:tcPr>
            <w:tcW w:w="284" w:type="dxa"/>
            <w:tcBorders>
              <w:top w:val="nil"/>
              <w:left w:val="nil"/>
              <w:bottom w:val="nil"/>
              <w:right w:val="nil"/>
            </w:tcBorders>
            <w:shd w:val="clear" w:color="auto" w:fill="auto"/>
          </w:tcPr>
          <w:p w14:paraId="05976CA5"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nil"/>
              <w:right w:val="single" w:sz="4" w:space="0" w:color="auto"/>
            </w:tcBorders>
            <w:shd w:val="clear" w:color="auto" w:fill="auto"/>
          </w:tcPr>
          <w:p w14:paraId="1D2FABE4"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r>
      <w:tr w:rsidR="005B7DC8" w:rsidRPr="00476030" w14:paraId="391F09AA" w14:textId="77777777" w:rsidTr="00353906">
        <w:trPr>
          <w:cantSplit/>
          <w:trHeight w:val="280"/>
        </w:trPr>
        <w:tc>
          <w:tcPr>
            <w:tcW w:w="267" w:type="dxa"/>
            <w:tcBorders>
              <w:top w:val="nil"/>
              <w:left w:val="single" w:sz="4" w:space="0" w:color="auto"/>
              <w:bottom w:val="single" w:sz="4" w:space="0" w:color="auto"/>
              <w:right w:val="nil"/>
            </w:tcBorders>
            <w:shd w:val="clear" w:color="auto" w:fill="auto"/>
          </w:tcPr>
          <w:p w14:paraId="253D3748" w14:textId="77777777" w:rsidR="005B7DC8" w:rsidRPr="00476030" w:rsidRDefault="005B7DC8" w:rsidP="00D908A2">
            <w:pPr>
              <w:spacing w:before="20" w:after="60" w:line="220" w:lineRule="exact"/>
              <w:ind w:left="57" w:right="57"/>
              <w:rPr>
                <w:rFonts w:ascii="Arial" w:eastAsiaTheme="minorEastAsia" w:hAnsi="Arial" w:cs="Arial"/>
                <w:sz w:val="16"/>
                <w:szCs w:val="16"/>
                <w:lang w:val="pt-BR"/>
              </w:rPr>
            </w:pPr>
          </w:p>
        </w:tc>
        <w:tc>
          <w:tcPr>
            <w:tcW w:w="1438" w:type="dxa"/>
            <w:gridSpan w:val="2"/>
            <w:tcBorders>
              <w:top w:val="nil"/>
              <w:left w:val="nil"/>
              <w:bottom w:val="single" w:sz="4" w:space="0" w:color="auto"/>
              <w:right w:val="nil"/>
            </w:tcBorders>
            <w:shd w:val="clear" w:color="auto" w:fill="auto"/>
          </w:tcPr>
          <w:p w14:paraId="387E7962" w14:textId="77777777" w:rsidR="005B7DC8" w:rsidRPr="00476030" w:rsidRDefault="005B7DC8" w:rsidP="00D908A2">
            <w:pPr>
              <w:spacing w:before="20" w:after="60" w:line="220" w:lineRule="exact"/>
              <w:ind w:left="57" w:right="57"/>
              <w:rPr>
                <w:rFonts w:ascii="ＭＳ 明朝" w:hAnsi="ＭＳ 明朝" w:cs="Arial"/>
                <w:sz w:val="16"/>
                <w:szCs w:val="16"/>
                <w:lang w:val="pt-BR"/>
              </w:rPr>
            </w:pPr>
          </w:p>
        </w:tc>
        <w:tc>
          <w:tcPr>
            <w:tcW w:w="1941" w:type="dxa"/>
            <w:gridSpan w:val="4"/>
            <w:tcBorders>
              <w:top w:val="nil"/>
              <w:left w:val="nil"/>
              <w:bottom w:val="single" w:sz="4" w:space="0" w:color="auto"/>
              <w:right w:val="nil"/>
            </w:tcBorders>
            <w:shd w:val="clear" w:color="auto" w:fill="auto"/>
          </w:tcPr>
          <w:p w14:paraId="67036F3A" w14:textId="77777777" w:rsidR="005B7DC8" w:rsidRPr="00476030" w:rsidRDefault="005B7DC8" w:rsidP="00D908A2">
            <w:pPr>
              <w:spacing w:before="20" w:after="60" w:line="220" w:lineRule="exact"/>
              <w:ind w:left="57" w:right="57"/>
              <w:jc w:val="center"/>
              <w:rPr>
                <w:rFonts w:ascii="ＭＳ 明朝" w:hAnsi="ＭＳ 明朝" w:cs="Arial"/>
                <w:sz w:val="16"/>
                <w:szCs w:val="16"/>
                <w:lang w:val="pt-BR"/>
              </w:rPr>
            </w:pPr>
          </w:p>
        </w:tc>
        <w:tc>
          <w:tcPr>
            <w:tcW w:w="1158" w:type="dxa"/>
            <w:gridSpan w:val="2"/>
            <w:tcBorders>
              <w:top w:val="nil"/>
              <w:left w:val="nil"/>
              <w:bottom w:val="single" w:sz="4" w:space="0" w:color="auto"/>
              <w:right w:val="nil"/>
            </w:tcBorders>
            <w:shd w:val="clear" w:color="auto" w:fill="auto"/>
          </w:tcPr>
          <w:p w14:paraId="09CF00FB" w14:textId="77777777" w:rsidR="005B7DC8" w:rsidRPr="00476030" w:rsidRDefault="005B7DC8" w:rsidP="00D908A2">
            <w:pPr>
              <w:spacing w:before="20" w:after="60" w:line="220" w:lineRule="exact"/>
              <w:ind w:left="57" w:right="57"/>
              <w:rPr>
                <w:rFonts w:ascii="ＭＳ 明朝" w:hAnsi="ＭＳ 明朝" w:cs="Arial"/>
                <w:sz w:val="16"/>
                <w:szCs w:val="16"/>
                <w:lang w:val="pt-BR"/>
              </w:rPr>
            </w:pPr>
          </w:p>
        </w:tc>
        <w:tc>
          <w:tcPr>
            <w:tcW w:w="786" w:type="dxa"/>
            <w:gridSpan w:val="2"/>
            <w:tcBorders>
              <w:top w:val="nil"/>
              <w:left w:val="nil"/>
              <w:bottom w:val="single" w:sz="4" w:space="0" w:color="auto"/>
              <w:right w:val="nil"/>
            </w:tcBorders>
            <w:shd w:val="clear" w:color="auto" w:fill="auto"/>
          </w:tcPr>
          <w:p w14:paraId="656548CA" w14:textId="77777777" w:rsidR="005B7DC8" w:rsidRPr="00476030" w:rsidRDefault="005B7DC8" w:rsidP="00D908A2">
            <w:pPr>
              <w:spacing w:before="20" w:after="60" w:line="220" w:lineRule="exact"/>
              <w:ind w:left="57" w:right="57"/>
              <w:rPr>
                <w:rFonts w:ascii="ＭＳ 明朝" w:hAnsi="ＭＳ 明朝" w:cs="Arial"/>
                <w:sz w:val="16"/>
                <w:szCs w:val="16"/>
                <w:lang w:val="pt-BR"/>
              </w:rPr>
            </w:pPr>
          </w:p>
        </w:tc>
        <w:tc>
          <w:tcPr>
            <w:tcW w:w="773" w:type="dxa"/>
            <w:tcBorders>
              <w:top w:val="nil"/>
              <w:left w:val="nil"/>
              <w:bottom w:val="single" w:sz="4" w:space="0" w:color="auto"/>
              <w:right w:val="nil"/>
            </w:tcBorders>
            <w:shd w:val="clear" w:color="auto" w:fill="auto"/>
          </w:tcPr>
          <w:p w14:paraId="79A662A4"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426" w:type="dxa"/>
            <w:tcBorders>
              <w:top w:val="nil"/>
              <w:left w:val="nil"/>
              <w:bottom w:val="single" w:sz="4" w:space="0" w:color="auto"/>
              <w:right w:val="nil"/>
            </w:tcBorders>
            <w:shd w:val="clear" w:color="auto" w:fill="auto"/>
          </w:tcPr>
          <w:p w14:paraId="7F23380B"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708" w:type="dxa"/>
            <w:tcBorders>
              <w:top w:val="nil"/>
              <w:left w:val="nil"/>
              <w:bottom w:val="single" w:sz="4" w:space="0" w:color="auto"/>
              <w:right w:val="nil"/>
            </w:tcBorders>
            <w:shd w:val="clear" w:color="auto" w:fill="auto"/>
          </w:tcPr>
          <w:p w14:paraId="0529F19D"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426" w:type="dxa"/>
            <w:tcBorders>
              <w:top w:val="nil"/>
              <w:left w:val="nil"/>
              <w:bottom w:val="single" w:sz="4" w:space="0" w:color="auto"/>
              <w:right w:val="nil"/>
            </w:tcBorders>
          </w:tcPr>
          <w:p w14:paraId="3526D200"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single" w:sz="4" w:space="0" w:color="auto"/>
              <w:right w:val="nil"/>
            </w:tcBorders>
            <w:shd w:val="clear" w:color="auto" w:fill="auto"/>
          </w:tcPr>
          <w:p w14:paraId="2D532C28"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425" w:type="dxa"/>
            <w:tcBorders>
              <w:top w:val="nil"/>
              <w:left w:val="nil"/>
              <w:bottom w:val="single" w:sz="4" w:space="0" w:color="auto"/>
              <w:right w:val="nil"/>
            </w:tcBorders>
            <w:shd w:val="clear" w:color="auto" w:fill="auto"/>
          </w:tcPr>
          <w:p w14:paraId="6AD1D26B"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567" w:type="dxa"/>
            <w:tcBorders>
              <w:top w:val="nil"/>
              <w:left w:val="nil"/>
              <w:bottom w:val="single" w:sz="4" w:space="0" w:color="auto"/>
              <w:right w:val="nil"/>
            </w:tcBorders>
            <w:shd w:val="clear" w:color="auto" w:fill="auto"/>
          </w:tcPr>
          <w:p w14:paraId="0E82558D"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284" w:type="dxa"/>
            <w:tcBorders>
              <w:top w:val="nil"/>
              <w:left w:val="nil"/>
              <w:bottom w:val="single" w:sz="4" w:space="0" w:color="auto"/>
              <w:right w:val="nil"/>
            </w:tcBorders>
            <w:shd w:val="clear" w:color="auto" w:fill="auto"/>
          </w:tcPr>
          <w:p w14:paraId="3918AD4F"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c>
          <w:tcPr>
            <w:tcW w:w="283" w:type="dxa"/>
            <w:tcBorders>
              <w:top w:val="nil"/>
              <w:left w:val="nil"/>
              <w:bottom w:val="single" w:sz="4" w:space="0" w:color="auto"/>
              <w:right w:val="single" w:sz="4" w:space="0" w:color="auto"/>
            </w:tcBorders>
            <w:shd w:val="clear" w:color="auto" w:fill="auto"/>
          </w:tcPr>
          <w:p w14:paraId="02BD7430" w14:textId="77777777" w:rsidR="005B7DC8" w:rsidRPr="00476030" w:rsidRDefault="005B7DC8" w:rsidP="00D908A2">
            <w:pPr>
              <w:spacing w:before="20" w:after="60" w:line="220" w:lineRule="exact"/>
              <w:ind w:left="57" w:right="57"/>
              <w:rPr>
                <w:rFonts w:ascii="Arial" w:eastAsia="Arial" w:hAnsi="Arial" w:cs="Arial"/>
                <w:sz w:val="16"/>
                <w:szCs w:val="16"/>
                <w:lang w:val="pt-BR"/>
              </w:rPr>
            </w:pPr>
          </w:p>
        </w:tc>
      </w:tr>
    </w:tbl>
    <w:p w14:paraId="76C28963" w14:textId="6E34A943" w:rsidR="00B3460C" w:rsidRPr="00476030" w:rsidRDefault="00B3460C" w:rsidP="00B3460C">
      <w:pPr>
        <w:pStyle w:val="figuretitle"/>
      </w:pPr>
      <w:bookmarkStart w:id="441" w:name="_Ref513626726"/>
      <w:r w:rsidRPr="00476030">
        <w:rPr>
          <w:rFonts w:hint="eastAsia"/>
        </w:rPr>
        <w:t>図</w:t>
      </w:r>
      <w:r w:rsidRPr="00476030">
        <w:rPr>
          <w:rFonts w:hint="eastAsia"/>
        </w:rPr>
        <w:t xml:space="preserve"> </w:t>
      </w:r>
      <w:r w:rsidR="00BA133C" w:rsidRPr="00476030">
        <w:fldChar w:fldCharType="begin"/>
      </w:r>
      <w:r w:rsidR="00BA133C" w:rsidRPr="00476030">
        <w:instrText xml:space="preserve"> </w:instrText>
      </w:r>
      <w:r w:rsidR="00BA133C" w:rsidRPr="00476030">
        <w:rPr>
          <w:rFonts w:hint="eastAsia"/>
        </w:rPr>
        <w:instrText>STYLEREF 1 \s</w:instrText>
      </w:r>
      <w:r w:rsidR="00BA133C" w:rsidRPr="00476030">
        <w:instrText xml:space="preserve"> </w:instrText>
      </w:r>
      <w:r w:rsidR="00BA133C" w:rsidRPr="00476030">
        <w:fldChar w:fldCharType="separate"/>
      </w:r>
      <w:r w:rsidR="00635E9F">
        <w:rPr>
          <w:noProof/>
        </w:rPr>
        <w:t>4</w:t>
      </w:r>
      <w:r w:rsidR="00BA133C" w:rsidRPr="00476030">
        <w:fldChar w:fldCharType="end"/>
      </w:r>
      <w:r w:rsidR="00BA133C" w:rsidRPr="00476030">
        <w:noBreakHyphen/>
      </w:r>
      <w:r w:rsidR="00BA133C" w:rsidRPr="00476030">
        <w:fldChar w:fldCharType="begin"/>
      </w:r>
      <w:r w:rsidR="00BA133C" w:rsidRPr="00476030">
        <w:instrText xml:space="preserve"> </w:instrText>
      </w:r>
      <w:r w:rsidR="00BA133C" w:rsidRPr="00476030">
        <w:rPr>
          <w:rFonts w:hint="eastAsia"/>
        </w:rPr>
        <w:instrText xml:space="preserve">SEQ </w:instrText>
      </w:r>
      <w:r w:rsidR="00BA133C" w:rsidRPr="00476030">
        <w:rPr>
          <w:rFonts w:hint="eastAsia"/>
        </w:rPr>
        <w:instrText>図</w:instrText>
      </w:r>
      <w:r w:rsidR="00BA133C" w:rsidRPr="00476030">
        <w:rPr>
          <w:rFonts w:hint="eastAsia"/>
        </w:rPr>
        <w:instrText xml:space="preserve"> \* ARABIC \s 1</w:instrText>
      </w:r>
      <w:r w:rsidR="00BA133C" w:rsidRPr="00476030">
        <w:instrText xml:space="preserve"> </w:instrText>
      </w:r>
      <w:r w:rsidR="00BA133C" w:rsidRPr="00476030">
        <w:fldChar w:fldCharType="separate"/>
      </w:r>
      <w:r w:rsidR="00635E9F">
        <w:rPr>
          <w:noProof/>
        </w:rPr>
        <w:t>2</w:t>
      </w:r>
      <w:r w:rsidR="00BA133C" w:rsidRPr="00476030">
        <w:fldChar w:fldCharType="end"/>
      </w:r>
      <w:bookmarkEnd w:id="441"/>
      <w:r w:rsidR="00811BC6" w:rsidRPr="00476030">
        <w:rPr>
          <w:rFonts w:hint="eastAsia"/>
        </w:rPr>
        <w:t xml:space="preserve">　</w:t>
      </w:r>
      <w:r w:rsidR="006B0727" w:rsidRPr="00476030">
        <w:rPr>
          <w:rFonts w:hint="eastAsia"/>
        </w:rPr>
        <w:t>高負荷・中負荷における温度遷移イメージ</w:t>
      </w:r>
    </w:p>
    <w:p w14:paraId="201D8883" w14:textId="77777777" w:rsidR="00A50565" w:rsidRPr="00476030" w:rsidRDefault="00A50565">
      <w:pPr>
        <w:topLinePunct w:val="0"/>
        <w:adjustRightInd/>
        <w:spacing w:after="0"/>
        <w:ind w:firstLine="0"/>
        <w:jc w:val="left"/>
        <w:textAlignment w:val="auto"/>
        <w:rPr>
          <w:rFonts w:ascii="Arial" w:eastAsia="ＭＳ ゴシック" w:hAnsi="Arial"/>
        </w:rPr>
      </w:pPr>
      <w:r w:rsidRPr="00476030">
        <w:br w:type="page"/>
      </w:r>
    </w:p>
    <w:p w14:paraId="280AD2A6" w14:textId="77777777" w:rsidR="000B5D2A" w:rsidRPr="006276F4" w:rsidRDefault="00054E63" w:rsidP="00405B0E">
      <w:pPr>
        <w:pStyle w:val="10"/>
      </w:pPr>
      <w:bookmarkStart w:id="442" w:name="_Toc511746933"/>
      <w:bookmarkStart w:id="443" w:name="_Toc536614083"/>
      <w:r w:rsidRPr="006276F4">
        <w:rPr>
          <w:rFonts w:hint="eastAsia"/>
        </w:rPr>
        <w:lastRenderedPageBreak/>
        <w:t>電力制御関連機能の</w:t>
      </w:r>
      <w:r w:rsidR="00A50565" w:rsidRPr="006276F4">
        <w:rPr>
          <w:rFonts w:hint="eastAsia"/>
        </w:rPr>
        <w:t>設定事例</w:t>
      </w:r>
      <w:bookmarkStart w:id="444" w:name="_Toc511746934"/>
      <w:bookmarkStart w:id="445" w:name="_Toc511746935"/>
      <w:bookmarkEnd w:id="442"/>
      <w:bookmarkEnd w:id="443"/>
      <w:bookmarkEnd w:id="444"/>
      <w:bookmarkEnd w:id="445"/>
    </w:p>
    <w:p w14:paraId="423FE19A" w14:textId="3371C69A" w:rsidR="00806F22" w:rsidRDefault="00054E63" w:rsidP="00054E63">
      <w:pPr>
        <w:ind w:firstLine="0"/>
        <w:rPr>
          <w:rFonts w:ascii="ＭＳ 明朝" w:hAnsi="ＭＳ 明朝"/>
        </w:rPr>
      </w:pPr>
      <w:r w:rsidRPr="00476030">
        <w:rPr>
          <w:rFonts w:hint="eastAsia"/>
        </w:rPr>
        <w:t>電力制御関連機能</w:t>
      </w:r>
      <w:r w:rsidR="00F17162">
        <w:rPr>
          <w:rFonts w:hint="eastAsia"/>
        </w:rPr>
        <w:t>の設定</w:t>
      </w:r>
      <w:r w:rsidR="00806F22" w:rsidRPr="00CD0874">
        <w:rPr>
          <w:rFonts w:hint="eastAsia"/>
        </w:rPr>
        <w:t>は、</w:t>
      </w:r>
      <w:r w:rsidR="00F17162">
        <w:rPr>
          <w:rFonts w:hint="eastAsia"/>
        </w:rPr>
        <w:t>お客様の</w:t>
      </w:r>
      <w:r w:rsidR="00806F22" w:rsidRPr="00CD0874">
        <w:rPr>
          <w:rFonts w:ascii="ＭＳ 明朝" w:hAnsi="ＭＳ 明朝" w:hint="eastAsia"/>
        </w:rPr>
        <w:t>ユースケースに</w:t>
      </w:r>
      <w:r w:rsidR="00F17162">
        <w:rPr>
          <w:rFonts w:ascii="ＭＳ 明朝" w:hAnsi="ＭＳ 明朝" w:hint="eastAsia"/>
        </w:rPr>
        <w:t>強く依存することから、お客様にて適切に</w:t>
      </w:r>
      <w:r w:rsidR="00806F22" w:rsidRPr="00CD0874">
        <w:rPr>
          <w:rFonts w:ascii="ＭＳ 明朝" w:hAnsi="ＭＳ 明朝" w:hint="eastAsia"/>
        </w:rPr>
        <w:t>設定</w:t>
      </w:r>
      <w:r w:rsidR="00F17162">
        <w:rPr>
          <w:rFonts w:ascii="ＭＳ 明朝" w:hAnsi="ＭＳ 明朝" w:hint="eastAsia"/>
        </w:rPr>
        <w:t>して頂く</w:t>
      </w:r>
      <w:r w:rsidR="007325DC">
        <w:rPr>
          <w:rFonts w:ascii="ＭＳ 明朝" w:hAnsi="ＭＳ 明朝" w:hint="eastAsia"/>
        </w:rPr>
        <w:t>必要があります</w:t>
      </w:r>
      <w:r w:rsidR="00806F22" w:rsidRPr="00CD0874">
        <w:rPr>
          <w:rFonts w:ascii="ＭＳ 明朝" w:hAnsi="ＭＳ 明朝" w:hint="eastAsia"/>
        </w:rPr>
        <w:t>。</w:t>
      </w:r>
      <w:r w:rsidR="000E0B84">
        <w:rPr>
          <w:rFonts w:ascii="ＭＳ 明朝" w:hAnsi="ＭＳ 明朝" w:hint="eastAsia"/>
        </w:rPr>
        <w:t>下記は</w:t>
      </w:r>
      <w:r w:rsidRPr="00476030">
        <w:rPr>
          <w:rFonts w:hint="eastAsia"/>
        </w:rPr>
        <w:t>電力制御関連機能</w:t>
      </w:r>
      <w:r>
        <w:rPr>
          <w:rFonts w:hint="eastAsia"/>
        </w:rPr>
        <w:t>の</w:t>
      </w:r>
      <w:r w:rsidR="000E0B84">
        <w:rPr>
          <w:rFonts w:ascii="ＭＳ 明朝" w:hAnsi="ＭＳ 明朝" w:hint="eastAsia"/>
        </w:rPr>
        <w:t>設定の</w:t>
      </w:r>
      <w:r w:rsidR="00806F22" w:rsidRPr="00CD0874">
        <w:rPr>
          <w:rFonts w:hint="eastAsia"/>
        </w:rPr>
        <w:t>参考</w:t>
      </w:r>
      <w:r w:rsidR="005330F2">
        <w:rPr>
          <w:rFonts w:ascii="ＭＳ 明朝" w:hAnsi="ＭＳ 明朝" w:hint="eastAsia"/>
        </w:rPr>
        <w:t>事例</w:t>
      </w:r>
      <w:r w:rsidR="00806F22">
        <w:rPr>
          <w:rFonts w:hint="eastAsia"/>
        </w:rPr>
        <w:t>として、</w:t>
      </w:r>
      <w:r w:rsidR="00806F22">
        <w:rPr>
          <w:rFonts w:ascii="ＭＳ 明朝" w:hAnsi="ＭＳ 明朝"/>
        </w:rPr>
        <w:fldChar w:fldCharType="begin"/>
      </w:r>
      <w:r w:rsidR="00806F22">
        <w:instrText xml:space="preserve"> </w:instrText>
      </w:r>
      <w:r w:rsidR="00806F22">
        <w:rPr>
          <w:rFonts w:hint="eastAsia"/>
        </w:rPr>
        <w:instrText>REF _Ref513626769 \h</w:instrText>
      </w:r>
      <w:r w:rsidR="00806F22">
        <w:instrText xml:space="preserve"> </w:instrText>
      </w:r>
      <w:r w:rsidR="00806F22">
        <w:rPr>
          <w:rFonts w:ascii="ＭＳ 明朝" w:hAnsi="ＭＳ 明朝"/>
        </w:rPr>
      </w:r>
      <w:r w:rsidR="00806F22">
        <w:rPr>
          <w:rFonts w:ascii="ＭＳ 明朝" w:hAnsi="ＭＳ 明朝"/>
        </w:rPr>
        <w:fldChar w:fldCharType="separate"/>
      </w:r>
      <w:r w:rsidR="00635E9F" w:rsidRPr="00476030">
        <w:rPr>
          <w:rFonts w:hint="eastAsia"/>
        </w:rPr>
        <w:t>表</w:t>
      </w:r>
      <w:r w:rsidR="00635E9F" w:rsidRPr="00476030">
        <w:t xml:space="preserve"> </w:t>
      </w:r>
      <w:r w:rsidR="00635E9F">
        <w:rPr>
          <w:noProof/>
        </w:rPr>
        <w:t>5</w:t>
      </w:r>
      <w:r w:rsidR="00635E9F" w:rsidRPr="00476030">
        <w:noBreakHyphen/>
      </w:r>
      <w:r w:rsidR="00635E9F">
        <w:rPr>
          <w:noProof/>
        </w:rPr>
        <w:t>1</w:t>
      </w:r>
      <w:r w:rsidR="00806F22">
        <w:rPr>
          <w:rFonts w:ascii="ＭＳ 明朝" w:hAnsi="ＭＳ 明朝"/>
        </w:rPr>
        <w:fldChar w:fldCharType="end"/>
      </w:r>
      <w:r w:rsidR="00806F22">
        <w:rPr>
          <w:rFonts w:ascii="ＭＳ 明朝" w:hAnsi="ＭＳ 明朝" w:hint="eastAsia"/>
        </w:rPr>
        <w:t>に</w:t>
      </w:r>
      <w:r w:rsidR="000E0B84">
        <w:rPr>
          <w:rFonts w:ascii="ＭＳ 明朝" w:hAnsi="ＭＳ 明朝" w:hint="eastAsia"/>
        </w:rPr>
        <w:t>示す</w:t>
      </w:r>
      <w:r w:rsidR="00806F22" w:rsidRPr="00F72823">
        <w:rPr>
          <w:rFonts w:ascii="ＭＳ 明朝" w:hAnsi="ＭＳ 明朝"/>
        </w:rPr>
        <w:t>3つの</w:t>
      </w:r>
      <w:r w:rsidR="00806F22" w:rsidRPr="00F72823">
        <w:rPr>
          <w:rFonts w:hint="eastAsia"/>
        </w:rPr>
        <w:t>モード</w:t>
      </w:r>
      <w:r w:rsidR="00806F22" w:rsidRPr="00F72823">
        <w:rPr>
          <w:rFonts w:ascii="ＭＳ 明朝" w:hAnsi="ＭＳ 明朝" w:hint="eastAsia"/>
        </w:rPr>
        <w:t>を</w:t>
      </w:r>
      <w:r w:rsidR="00806F22" w:rsidRPr="00CD0874">
        <w:rPr>
          <w:rFonts w:ascii="ＭＳ 明朝" w:hAnsi="ＭＳ 明朝" w:hint="eastAsia"/>
        </w:rPr>
        <w:t>紹介し</w:t>
      </w:r>
      <w:r w:rsidR="00806F22" w:rsidRPr="00F72823">
        <w:rPr>
          <w:rFonts w:ascii="ＭＳ 明朝" w:hAnsi="ＭＳ 明朝" w:hint="eastAsia"/>
        </w:rPr>
        <w:t>ます。</w:t>
      </w:r>
    </w:p>
    <w:p w14:paraId="27BEACBC" w14:textId="77777777" w:rsidR="004D0827" w:rsidRPr="008C7397" w:rsidRDefault="000E0B84" w:rsidP="003F7380">
      <w:pPr>
        <w:ind w:firstLine="0"/>
        <w:rPr>
          <w:rFonts w:ascii="ＭＳ 明朝" w:hAnsi="ＭＳ 明朝"/>
        </w:rPr>
      </w:pPr>
      <w:r>
        <w:rPr>
          <w:rFonts w:ascii="ＭＳ 明朝" w:hAnsi="ＭＳ 明朝" w:hint="eastAsia"/>
        </w:rPr>
        <w:t>なお、</w:t>
      </w:r>
      <w:r w:rsidR="00806F22" w:rsidRPr="008C7397">
        <w:rPr>
          <w:rFonts w:ascii="ＭＳ 明朝" w:hAnsi="ＭＳ 明朝" w:hint="eastAsia"/>
        </w:rPr>
        <w:t>各モードの設定事例は、</w:t>
      </w:r>
      <w:r w:rsidR="00806F22" w:rsidRPr="008C7397">
        <w:rPr>
          <w:bCs/>
        </w:rPr>
        <w:t xml:space="preserve">R-Car </w:t>
      </w:r>
      <w:proofErr w:type="spellStart"/>
      <w:r w:rsidR="00806F22" w:rsidRPr="008C7397">
        <w:rPr>
          <w:bCs/>
        </w:rPr>
        <w:t>H3</w:t>
      </w:r>
      <w:proofErr w:type="spellEnd"/>
      <w:r w:rsidR="00806F22" w:rsidRPr="008C7397">
        <w:rPr>
          <w:rFonts w:ascii="ＭＳ 明朝" w:hAnsi="ＭＳ 明朝" w:cs="Arial" w:hint="eastAsia"/>
          <w:bCs/>
        </w:rPr>
        <w:t>を使用した場合の設定例となります</w:t>
      </w:r>
      <w:r w:rsidR="007E546B" w:rsidRPr="008C7397">
        <w:rPr>
          <w:rFonts w:ascii="ＭＳ 明朝" w:hAnsi="ＭＳ 明朝" w:cs="Arial" w:hint="eastAsia"/>
          <w:bCs/>
        </w:rPr>
        <w:t>。</w:t>
      </w:r>
    </w:p>
    <w:p w14:paraId="58F56F54" w14:textId="7F06FA88" w:rsidR="005501C1" w:rsidRPr="00476030" w:rsidRDefault="005501C1" w:rsidP="005501C1">
      <w:pPr>
        <w:pStyle w:val="tabletitie"/>
      </w:pPr>
      <w:bookmarkStart w:id="446" w:name="_Ref513626769"/>
      <w:r w:rsidRPr="00476030">
        <w:rPr>
          <w:rFonts w:hint="eastAsia"/>
        </w:rPr>
        <w:t>表</w:t>
      </w:r>
      <w:r w:rsidRPr="00476030">
        <w:t xml:space="preserve"> </w:t>
      </w:r>
      <w:r w:rsidR="00862760">
        <w:rPr>
          <w:noProof/>
        </w:rPr>
        <w:fldChar w:fldCharType="begin"/>
      </w:r>
      <w:r w:rsidR="00862760">
        <w:rPr>
          <w:noProof/>
        </w:rPr>
        <w:instrText xml:space="preserve"> STYLEREF 1 \s </w:instrText>
      </w:r>
      <w:r w:rsidR="00862760">
        <w:rPr>
          <w:noProof/>
        </w:rPr>
        <w:fldChar w:fldCharType="separate"/>
      </w:r>
      <w:r w:rsidR="00635E9F">
        <w:rPr>
          <w:noProof/>
        </w:rPr>
        <w:t>5</w:t>
      </w:r>
      <w:r w:rsidR="00862760">
        <w:rPr>
          <w:noProof/>
        </w:rPr>
        <w:fldChar w:fldCharType="end"/>
      </w:r>
      <w:r w:rsidRPr="00476030">
        <w:noBreakHyphen/>
      </w:r>
      <w:r w:rsidRPr="00476030">
        <w:fldChar w:fldCharType="begin"/>
      </w:r>
      <w:r w:rsidRPr="00476030">
        <w:instrText xml:space="preserve"> SEQ </w:instrText>
      </w:r>
      <w:r w:rsidRPr="00476030">
        <w:rPr>
          <w:rFonts w:hint="eastAsia"/>
        </w:rPr>
        <w:instrText>表</w:instrText>
      </w:r>
      <w:r w:rsidRPr="00476030">
        <w:instrText xml:space="preserve"> \* ARABIC \s 1 </w:instrText>
      </w:r>
      <w:r w:rsidRPr="00476030">
        <w:fldChar w:fldCharType="separate"/>
      </w:r>
      <w:r w:rsidR="00635E9F">
        <w:rPr>
          <w:noProof/>
        </w:rPr>
        <w:t>1</w:t>
      </w:r>
      <w:r w:rsidRPr="00476030">
        <w:fldChar w:fldCharType="end"/>
      </w:r>
      <w:bookmarkEnd w:id="446"/>
      <w:r w:rsidRPr="00476030">
        <w:rPr>
          <w:rFonts w:hint="eastAsia"/>
        </w:rPr>
        <w:t xml:space="preserve">　</w:t>
      </w:r>
      <w:r w:rsidR="00054E63" w:rsidRPr="00476030">
        <w:rPr>
          <w:rFonts w:hint="eastAsia"/>
        </w:rPr>
        <w:t>電力制御</w:t>
      </w:r>
      <w:r>
        <w:rPr>
          <w:rFonts w:hint="eastAsia"/>
        </w:rPr>
        <w:t>モード</w:t>
      </w:r>
      <w:r w:rsidR="000E0B84">
        <w:rPr>
          <w:rFonts w:hint="eastAsia"/>
        </w:rPr>
        <w:t>の設定事例</w:t>
      </w:r>
    </w:p>
    <w:tbl>
      <w:tblPr>
        <w:tblStyle w:val="affff6"/>
        <w:tblW w:w="9918" w:type="dxa"/>
        <w:tblLook w:val="04A0" w:firstRow="1" w:lastRow="0" w:firstColumn="1" w:lastColumn="0" w:noHBand="0" w:noVBand="1"/>
      </w:tblPr>
      <w:tblGrid>
        <w:gridCol w:w="2867"/>
        <w:gridCol w:w="7051"/>
      </w:tblGrid>
      <w:tr w:rsidR="005501C1" w:rsidRPr="00476030" w14:paraId="0BAA7B65" w14:textId="77777777" w:rsidTr="00CD0874">
        <w:tc>
          <w:tcPr>
            <w:tcW w:w="2867" w:type="dxa"/>
          </w:tcPr>
          <w:p w14:paraId="5ABCCAD9" w14:textId="77777777" w:rsidR="005501C1" w:rsidRPr="00476030" w:rsidRDefault="00777F28" w:rsidP="00037984">
            <w:pPr>
              <w:pStyle w:val="tablehead"/>
            </w:pPr>
            <w:r>
              <w:rPr>
                <w:rFonts w:hint="eastAsia"/>
              </w:rPr>
              <w:t>モード</w:t>
            </w:r>
          </w:p>
        </w:tc>
        <w:tc>
          <w:tcPr>
            <w:tcW w:w="7051" w:type="dxa"/>
          </w:tcPr>
          <w:p w14:paraId="17BEBECD" w14:textId="77777777" w:rsidR="005501C1" w:rsidRPr="00476030" w:rsidRDefault="005501C1" w:rsidP="00F40DB2">
            <w:pPr>
              <w:pStyle w:val="tablehead"/>
            </w:pPr>
            <w:r>
              <w:rPr>
                <w:rFonts w:hint="eastAsia"/>
              </w:rPr>
              <w:t>概要</w:t>
            </w:r>
          </w:p>
        </w:tc>
      </w:tr>
      <w:tr w:rsidR="005501C1" w:rsidRPr="00476030" w14:paraId="7D5E1B93" w14:textId="77777777" w:rsidTr="00CD0874">
        <w:tc>
          <w:tcPr>
            <w:tcW w:w="2867" w:type="dxa"/>
          </w:tcPr>
          <w:p w14:paraId="264C78A8" w14:textId="77777777" w:rsidR="005501C1" w:rsidRPr="00CD0874" w:rsidRDefault="005501C1" w:rsidP="00F40DB2">
            <w:pPr>
              <w:pStyle w:val="tablebody"/>
              <w:rPr>
                <w:rFonts w:eastAsia="ＭＳ 明朝" w:cs="Arial"/>
              </w:rPr>
            </w:pPr>
            <w:r w:rsidRPr="00CD0874">
              <w:rPr>
                <w:rFonts w:eastAsia="ＭＳ 明朝" w:cs="Arial"/>
              </w:rPr>
              <w:t>Typical mode</w:t>
            </w:r>
          </w:p>
        </w:tc>
        <w:tc>
          <w:tcPr>
            <w:tcW w:w="7051" w:type="dxa"/>
          </w:tcPr>
          <w:p w14:paraId="5EBD89E4" w14:textId="77777777" w:rsidR="0016547B" w:rsidRPr="008C7397" w:rsidRDefault="00054E63" w:rsidP="00CD0874">
            <w:pPr>
              <w:autoSpaceDE w:val="0"/>
              <w:autoSpaceDN w:val="0"/>
              <w:spacing w:before="40" w:after="40"/>
              <w:ind w:firstLine="0"/>
              <w:jc w:val="left"/>
              <w:rPr>
                <w:rFonts w:ascii="ＭＳ ゴシック" w:eastAsia="ＭＳ ゴシック" w:hAnsi="ＭＳ ゴシック"/>
              </w:rPr>
            </w:pPr>
            <w:r w:rsidRPr="00054E63">
              <w:rPr>
                <w:rFonts w:ascii="ＭＳ ゴシック" w:eastAsia="ＭＳ ゴシック" w:hAnsi="ＭＳ ゴシック" w:hint="eastAsia"/>
              </w:rPr>
              <w:t>電力制御関連機能</w:t>
            </w:r>
            <w:r w:rsidR="0016547B" w:rsidRPr="008C7397">
              <w:rPr>
                <w:rFonts w:ascii="ＭＳ ゴシック" w:eastAsia="ＭＳ ゴシック" w:hAnsi="ＭＳ ゴシック" w:hint="eastAsia"/>
              </w:rPr>
              <w:t>を有効にしたまま、</w:t>
            </w:r>
            <w:r w:rsidR="0016547B" w:rsidRPr="008C7397">
              <w:rPr>
                <w:rFonts w:ascii="ＭＳ ゴシック" w:eastAsia="ＭＳ ゴシック" w:hAnsi="ＭＳ ゴシック"/>
              </w:rPr>
              <w:t>標準スペックの処理性能を維持</w:t>
            </w:r>
            <w:r w:rsidR="0016547B" w:rsidRPr="008C7397">
              <w:rPr>
                <w:rFonts w:ascii="ＭＳ ゴシック" w:eastAsia="ＭＳ ゴシック" w:hAnsi="ＭＳ ゴシック" w:hint="eastAsia"/>
              </w:rPr>
              <w:t>して動作させる</w:t>
            </w:r>
            <w:r w:rsidR="0016547B" w:rsidRPr="008C7397">
              <w:rPr>
                <w:rFonts w:ascii="ＭＳ ゴシック" w:eastAsia="ＭＳ ゴシック" w:hAnsi="ＭＳ ゴシック"/>
              </w:rPr>
              <w:t>場合に使用するモードです。</w:t>
            </w:r>
          </w:p>
          <w:p w14:paraId="285FC6E6" w14:textId="77777777" w:rsidR="00B715CA" w:rsidRPr="008C7397" w:rsidRDefault="0016547B">
            <w:pPr>
              <w:ind w:firstLine="0"/>
              <w:rPr>
                <w:rFonts w:ascii="ＭＳ ゴシック" w:eastAsia="ＭＳ ゴシック" w:hAnsi="ＭＳ ゴシック"/>
              </w:rPr>
            </w:pPr>
            <w:r w:rsidRPr="008C7397">
              <w:rPr>
                <w:rFonts w:ascii="ＭＳ ゴシック" w:eastAsia="ＭＳ ゴシック" w:hAnsi="ＭＳ ゴシック"/>
              </w:rPr>
              <w:t>(</w:t>
            </w:r>
            <w:r w:rsidR="006B5CDF">
              <w:rPr>
                <w:rFonts w:eastAsia="平成明朝"/>
              </w:rPr>
              <w:t>R-Car Series, 3</w:t>
            </w:r>
            <w:r w:rsidR="006B5CDF">
              <w:rPr>
                <w:rFonts w:eastAsia="平成明朝" w:hint="eastAsia"/>
              </w:rPr>
              <w:t>rd</w:t>
            </w:r>
            <w:r w:rsidR="006B5CDF">
              <w:rPr>
                <w:rFonts w:eastAsia="平成明朝"/>
                <w:sz w:val="13"/>
                <w:szCs w:val="13"/>
              </w:rPr>
              <w:t xml:space="preserve"> </w:t>
            </w:r>
            <w:r w:rsidR="006B5CDF">
              <w:rPr>
                <w:rFonts w:eastAsia="平成明朝"/>
              </w:rPr>
              <w:t xml:space="preserve">Generation </w:t>
            </w:r>
            <w:proofErr w:type="spellStart"/>
            <w:r w:rsidR="006B5CDF">
              <w:rPr>
                <w:rFonts w:ascii="Arial" w:eastAsia="ＭＳ ゴシック" w:hAnsi="Arial" w:cs="Arial"/>
              </w:rPr>
              <w:t>BSP</w:t>
            </w:r>
            <w:proofErr w:type="spellEnd"/>
            <w:r w:rsidRPr="008C7397">
              <w:rPr>
                <w:rFonts w:ascii="ＭＳ ゴシック" w:eastAsia="ＭＳ ゴシック" w:hAnsi="ＭＳ ゴシック"/>
              </w:rPr>
              <w:t>のデフォルト設定)</w:t>
            </w:r>
          </w:p>
        </w:tc>
      </w:tr>
      <w:tr w:rsidR="005501C1" w:rsidRPr="00476030" w14:paraId="1C9590C7" w14:textId="77777777" w:rsidTr="00CD0874">
        <w:tc>
          <w:tcPr>
            <w:tcW w:w="2867" w:type="dxa"/>
          </w:tcPr>
          <w:p w14:paraId="1E54D52F" w14:textId="77777777" w:rsidR="005501C1" w:rsidRPr="00CD0874" w:rsidRDefault="005501C1" w:rsidP="00F40DB2">
            <w:pPr>
              <w:pStyle w:val="tablebody"/>
              <w:rPr>
                <w:rFonts w:cs="Arial"/>
              </w:rPr>
            </w:pPr>
            <w:r w:rsidRPr="00CD0874">
              <w:rPr>
                <w:rFonts w:cs="Arial"/>
              </w:rPr>
              <w:t>Hi</w:t>
            </w:r>
            <w:r w:rsidR="00BC5E1D" w:rsidRPr="00CD0874">
              <w:rPr>
                <w:rFonts w:cs="Arial"/>
              </w:rPr>
              <w:t>gh</w:t>
            </w:r>
            <w:r w:rsidRPr="00CD0874">
              <w:rPr>
                <w:rFonts w:cs="Arial"/>
              </w:rPr>
              <w:t xml:space="preserve"> </w:t>
            </w:r>
            <w:r w:rsidR="00D66664">
              <w:rPr>
                <w:rFonts w:cs="Arial" w:hint="eastAsia"/>
              </w:rPr>
              <w:t>p</w:t>
            </w:r>
            <w:r w:rsidRPr="00CD0874">
              <w:rPr>
                <w:rFonts w:cs="Arial"/>
              </w:rPr>
              <w:t>erformance mode</w:t>
            </w:r>
          </w:p>
        </w:tc>
        <w:tc>
          <w:tcPr>
            <w:tcW w:w="7051" w:type="dxa"/>
          </w:tcPr>
          <w:p w14:paraId="37832C70" w14:textId="77777777" w:rsidR="00EC6BA6" w:rsidRPr="008C7397" w:rsidRDefault="004D0827">
            <w:pPr>
              <w:ind w:firstLine="0"/>
              <w:rPr>
                <w:rFonts w:ascii="ＭＳ ゴシック" w:eastAsia="ＭＳ ゴシック" w:hAnsi="ＭＳ ゴシック"/>
              </w:rPr>
            </w:pPr>
            <w:r w:rsidRPr="008C7397">
              <w:rPr>
                <w:rFonts w:ascii="ＭＳ ゴシック" w:eastAsia="ＭＳ ゴシック" w:hAnsi="ＭＳ ゴシック" w:hint="eastAsia"/>
              </w:rPr>
              <w:t>システム全体を最大性能で</w:t>
            </w:r>
            <w:r w:rsidR="00EC6BA6" w:rsidRPr="008C7397">
              <w:rPr>
                <w:rFonts w:ascii="ＭＳ ゴシック" w:eastAsia="ＭＳ ゴシック" w:hAnsi="ＭＳ ゴシック" w:hint="eastAsia"/>
              </w:rPr>
              <w:t>動作さ</w:t>
            </w:r>
            <w:r w:rsidRPr="008C7397">
              <w:rPr>
                <w:rFonts w:ascii="ＭＳ ゴシック" w:eastAsia="ＭＳ ゴシック" w:hAnsi="ＭＳ ゴシック" w:hint="eastAsia"/>
              </w:rPr>
              <w:t>せる</w:t>
            </w:r>
            <w:r w:rsidR="00EC6BA6" w:rsidRPr="008C7397">
              <w:rPr>
                <w:rFonts w:ascii="ＭＳ ゴシック" w:eastAsia="ＭＳ ゴシック" w:hAnsi="ＭＳ ゴシック" w:hint="eastAsia"/>
              </w:rPr>
              <w:t>場合に</w:t>
            </w:r>
            <w:r w:rsidR="005A5C3B" w:rsidRPr="008C7397">
              <w:rPr>
                <w:rFonts w:ascii="ＭＳ ゴシック" w:eastAsia="ＭＳ ゴシック" w:hAnsi="ＭＳ ゴシック" w:hint="eastAsia"/>
              </w:rPr>
              <w:t>使用する</w:t>
            </w:r>
            <w:r w:rsidR="00BC5E1D" w:rsidRPr="008C7397">
              <w:rPr>
                <w:rFonts w:ascii="ＭＳ ゴシック" w:eastAsia="ＭＳ ゴシック" w:hAnsi="ＭＳ ゴシック" w:hint="eastAsia"/>
              </w:rPr>
              <w:t>モードです</w:t>
            </w:r>
            <w:r w:rsidR="00EC6BA6" w:rsidRPr="008C7397">
              <w:rPr>
                <w:rFonts w:ascii="ＭＳ ゴシック" w:eastAsia="ＭＳ ゴシック" w:hAnsi="ＭＳ ゴシック" w:hint="eastAsia"/>
              </w:rPr>
              <w:t>。</w:t>
            </w:r>
          </w:p>
          <w:p w14:paraId="3E4C9FA7" w14:textId="77777777" w:rsidR="004D0827" w:rsidRPr="008C7397" w:rsidRDefault="004D0827" w:rsidP="00F40DB2">
            <w:pPr>
              <w:ind w:firstLine="0"/>
              <w:rPr>
                <w:rFonts w:ascii="ＭＳ ゴシック" w:eastAsia="ＭＳ ゴシック" w:hAnsi="ＭＳ ゴシック"/>
              </w:rPr>
            </w:pPr>
            <w:r w:rsidRPr="008C7397">
              <w:rPr>
                <w:rFonts w:ascii="ＭＳ ゴシック" w:eastAsia="ＭＳ ゴシック" w:hAnsi="ＭＳ ゴシック" w:hint="eastAsia"/>
              </w:rPr>
              <w:t>但し、消費電力／発熱が増加するので注意が必要です。</w:t>
            </w:r>
          </w:p>
        </w:tc>
      </w:tr>
      <w:tr w:rsidR="005501C1" w:rsidRPr="00476030" w14:paraId="1375C796" w14:textId="77777777" w:rsidTr="00CD0874">
        <w:tc>
          <w:tcPr>
            <w:tcW w:w="2867" w:type="dxa"/>
          </w:tcPr>
          <w:p w14:paraId="30DFE43B" w14:textId="77777777" w:rsidR="005501C1" w:rsidRPr="00CD0874" w:rsidRDefault="005501C1" w:rsidP="00F40DB2">
            <w:pPr>
              <w:pStyle w:val="tablebody"/>
              <w:rPr>
                <w:rFonts w:cs="Arial"/>
              </w:rPr>
            </w:pPr>
            <w:r w:rsidRPr="00CD0874">
              <w:rPr>
                <w:rFonts w:cs="Arial"/>
              </w:rPr>
              <w:t xml:space="preserve">Low </w:t>
            </w:r>
            <w:r w:rsidR="00D66664">
              <w:rPr>
                <w:rFonts w:cs="Arial" w:hint="eastAsia"/>
              </w:rPr>
              <w:t>p</w:t>
            </w:r>
            <w:r w:rsidRPr="00CD0874">
              <w:rPr>
                <w:rFonts w:cs="Arial"/>
              </w:rPr>
              <w:t>ower mode</w:t>
            </w:r>
          </w:p>
        </w:tc>
        <w:tc>
          <w:tcPr>
            <w:tcW w:w="7051" w:type="dxa"/>
          </w:tcPr>
          <w:p w14:paraId="18437F48" w14:textId="77777777" w:rsidR="00BC5E1D" w:rsidRPr="008C7397" w:rsidRDefault="004D0827" w:rsidP="00F56110">
            <w:pPr>
              <w:autoSpaceDE w:val="0"/>
              <w:autoSpaceDN w:val="0"/>
              <w:ind w:firstLine="0"/>
              <w:jc w:val="left"/>
              <w:rPr>
                <w:rFonts w:ascii="ＭＳ ゴシック" w:eastAsia="ＭＳ ゴシック" w:hAnsi="ＭＳ ゴシック"/>
              </w:rPr>
            </w:pPr>
            <w:r w:rsidRPr="008C7397">
              <w:rPr>
                <w:rFonts w:ascii="ＭＳ ゴシック" w:eastAsia="ＭＳ ゴシック" w:hAnsi="ＭＳ ゴシック" w:hint="eastAsia"/>
              </w:rPr>
              <w:t>システム全体</w:t>
            </w:r>
            <w:r w:rsidR="00BC5E1D" w:rsidRPr="008C7397">
              <w:rPr>
                <w:rFonts w:ascii="ＭＳ ゴシック" w:eastAsia="ＭＳ ゴシック" w:hAnsi="ＭＳ ゴシック" w:hint="eastAsia"/>
              </w:rPr>
              <w:t>を低</w:t>
            </w:r>
            <w:r w:rsidR="00BC5E1D" w:rsidRPr="008C7397">
              <w:rPr>
                <w:rFonts w:ascii="ＭＳ ゴシック" w:eastAsia="ＭＳ ゴシック" w:hAnsi="ＭＳ ゴシック"/>
              </w:rPr>
              <w:t>消費電力</w:t>
            </w:r>
            <w:r w:rsidR="00BC5E1D" w:rsidRPr="008C7397">
              <w:rPr>
                <w:rFonts w:ascii="ＭＳ ゴシック" w:eastAsia="ＭＳ ゴシック" w:hAnsi="ＭＳ ゴシック" w:hint="eastAsia"/>
              </w:rPr>
              <w:t>で動作させる場合に使用する</w:t>
            </w:r>
            <w:r w:rsidR="00BC5E1D" w:rsidRPr="008C7397">
              <w:rPr>
                <w:rFonts w:ascii="ＭＳ ゴシック" w:eastAsia="ＭＳ ゴシック" w:hAnsi="ＭＳ ゴシック"/>
              </w:rPr>
              <w:t>モードです。</w:t>
            </w:r>
          </w:p>
          <w:p w14:paraId="7076AA72" w14:textId="77777777" w:rsidR="00BC5E1D" w:rsidRPr="008C7397" w:rsidRDefault="00BC5E1D" w:rsidP="00F40DB2">
            <w:pPr>
              <w:ind w:firstLine="0"/>
              <w:rPr>
                <w:rFonts w:ascii="ＭＳ ゴシック" w:eastAsia="ＭＳ ゴシック" w:hAnsi="ＭＳ ゴシック"/>
              </w:rPr>
            </w:pPr>
            <w:r w:rsidRPr="008C7397">
              <w:rPr>
                <w:rFonts w:ascii="ＭＳ ゴシック" w:eastAsia="ＭＳ ゴシック" w:hAnsi="ＭＳ ゴシック"/>
              </w:rPr>
              <w:t>但し、</w:t>
            </w:r>
            <w:r w:rsidR="004D0827" w:rsidRPr="008C7397">
              <w:rPr>
                <w:rFonts w:ascii="ＭＳ ゴシック" w:eastAsia="ＭＳ ゴシック" w:hAnsi="ＭＳ ゴシック" w:hint="eastAsia"/>
              </w:rPr>
              <w:t>システム全体</w:t>
            </w:r>
            <w:r w:rsidRPr="008C7397">
              <w:rPr>
                <w:rFonts w:ascii="ＭＳ ゴシック" w:eastAsia="ＭＳ ゴシック" w:hAnsi="ＭＳ ゴシック"/>
              </w:rPr>
              <w:t>の処理性能は低下するため注意が必要です。</w:t>
            </w:r>
          </w:p>
        </w:tc>
      </w:tr>
    </w:tbl>
    <w:p w14:paraId="287675D3" w14:textId="77777777" w:rsidR="00D62A45" w:rsidRPr="00476030" w:rsidRDefault="00D62A45" w:rsidP="00CD0874">
      <w:pPr>
        <w:ind w:firstLineChars="90" w:firstLine="180"/>
        <w:rPr>
          <w:rFonts w:ascii="ＭＳ 明朝" w:hAnsi="ＭＳ 明朝"/>
        </w:rPr>
      </w:pPr>
    </w:p>
    <w:p w14:paraId="6392D932" w14:textId="77777777" w:rsidR="006D49D6" w:rsidRDefault="005A21F0" w:rsidP="00CD0874">
      <w:pPr>
        <w:ind w:firstLineChars="90" w:firstLine="180"/>
        <w:jc w:val="center"/>
        <w:rPr>
          <w:rFonts w:ascii="ＭＳ 明朝" w:hAnsi="ＭＳ 明朝"/>
        </w:rPr>
      </w:pPr>
      <w:r>
        <w:rPr>
          <w:rFonts w:ascii="ＭＳ 明朝" w:hAnsi="ＭＳ 明朝"/>
          <w:noProof/>
        </w:rPr>
        <w:drawing>
          <wp:inline distT="0" distB="0" distL="0" distR="0" wp14:anchorId="7D34A847" wp14:editId="6828AF5D">
            <wp:extent cx="3401758" cy="2555240"/>
            <wp:effectExtent l="0" t="0" r="8255"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5236" cy="2572876"/>
                    </a:xfrm>
                    <a:prstGeom prst="rect">
                      <a:avLst/>
                    </a:prstGeom>
                    <a:noFill/>
                    <a:ln>
                      <a:noFill/>
                    </a:ln>
                  </pic:spPr>
                </pic:pic>
              </a:graphicData>
            </a:graphic>
          </wp:inline>
        </w:drawing>
      </w:r>
    </w:p>
    <w:p w14:paraId="13A34030" w14:textId="09D701A9" w:rsidR="00D75563" w:rsidRPr="00476030" w:rsidRDefault="00D75563" w:rsidP="00D75563">
      <w:pPr>
        <w:pStyle w:val="figuretitle"/>
      </w:pPr>
      <w:r w:rsidRPr="00476030">
        <w:rPr>
          <w:rFonts w:hint="eastAsia"/>
        </w:rPr>
        <w:t>図</w:t>
      </w:r>
      <w:r w:rsidRPr="00476030">
        <w:rPr>
          <w:rFonts w:hint="eastAsia"/>
        </w:rPr>
        <w:t xml:space="preserve"> </w:t>
      </w:r>
      <w:r w:rsidRPr="00476030">
        <w:fldChar w:fldCharType="begin"/>
      </w:r>
      <w:r w:rsidRPr="00476030">
        <w:instrText xml:space="preserve"> </w:instrText>
      </w:r>
      <w:r w:rsidRPr="00476030">
        <w:rPr>
          <w:rFonts w:hint="eastAsia"/>
        </w:rPr>
        <w:instrText>STYLEREF 1 \s</w:instrText>
      </w:r>
      <w:r w:rsidRPr="00476030">
        <w:instrText xml:space="preserve"> </w:instrText>
      </w:r>
      <w:r w:rsidRPr="00476030">
        <w:fldChar w:fldCharType="separate"/>
      </w:r>
      <w:r w:rsidR="00635E9F">
        <w:rPr>
          <w:noProof/>
        </w:rPr>
        <w:t>5</w:t>
      </w:r>
      <w:r w:rsidRPr="00476030">
        <w:fldChar w:fldCharType="end"/>
      </w:r>
      <w:r w:rsidRPr="00476030">
        <w:noBreakHyphen/>
      </w:r>
      <w:r w:rsidRPr="00476030">
        <w:fldChar w:fldCharType="begin"/>
      </w:r>
      <w:r w:rsidRPr="00476030">
        <w:instrText xml:space="preserve"> </w:instrText>
      </w:r>
      <w:r w:rsidRPr="00476030">
        <w:rPr>
          <w:rFonts w:hint="eastAsia"/>
        </w:rPr>
        <w:instrText xml:space="preserve">SEQ </w:instrText>
      </w:r>
      <w:r w:rsidRPr="00476030">
        <w:rPr>
          <w:rFonts w:hint="eastAsia"/>
        </w:rPr>
        <w:instrText>図</w:instrText>
      </w:r>
      <w:r w:rsidRPr="00476030">
        <w:rPr>
          <w:rFonts w:hint="eastAsia"/>
        </w:rPr>
        <w:instrText xml:space="preserve"> \* ARABIC \s 1</w:instrText>
      </w:r>
      <w:r w:rsidRPr="00476030">
        <w:instrText xml:space="preserve"> </w:instrText>
      </w:r>
      <w:r w:rsidRPr="00476030">
        <w:fldChar w:fldCharType="separate"/>
      </w:r>
      <w:r w:rsidR="00635E9F">
        <w:rPr>
          <w:noProof/>
        </w:rPr>
        <w:t>1</w:t>
      </w:r>
      <w:r w:rsidRPr="00476030">
        <w:fldChar w:fldCharType="end"/>
      </w:r>
      <w:r w:rsidRPr="00476030">
        <w:rPr>
          <w:rFonts w:hint="eastAsia"/>
        </w:rPr>
        <w:t xml:space="preserve">　</w:t>
      </w:r>
      <w:r w:rsidRPr="00476030">
        <w:t xml:space="preserve"> </w:t>
      </w:r>
      <w:r w:rsidR="00054E63" w:rsidRPr="00054E63">
        <w:rPr>
          <w:rFonts w:hint="eastAsia"/>
        </w:rPr>
        <w:t>電力制御関連機能</w:t>
      </w:r>
      <w:r w:rsidR="00054E63">
        <w:rPr>
          <w:rFonts w:hint="eastAsia"/>
        </w:rPr>
        <w:t>の</w:t>
      </w:r>
      <w:r w:rsidR="003A616A">
        <w:rPr>
          <w:rFonts w:hint="eastAsia"/>
          <w:color w:val="222222"/>
        </w:rPr>
        <w:t>モード設定による性能と消費電力</w:t>
      </w:r>
    </w:p>
    <w:p w14:paraId="78E22FED" w14:textId="77777777" w:rsidR="008256C4" w:rsidRPr="00476030" w:rsidRDefault="008256C4">
      <w:pPr>
        <w:topLinePunct w:val="0"/>
        <w:adjustRightInd/>
        <w:spacing w:after="0"/>
        <w:ind w:firstLine="0"/>
        <w:jc w:val="left"/>
        <w:textAlignment w:val="auto"/>
        <w:rPr>
          <w:rFonts w:ascii="ＭＳ 明朝" w:hAnsi="ＭＳ 明朝"/>
        </w:rPr>
      </w:pPr>
      <w:r w:rsidRPr="00476030">
        <w:rPr>
          <w:rFonts w:ascii="ＭＳ 明朝" w:hAnsi="ＭＳ 明朝"/>
        </w:rPr>
        <w:br w:type="page"/>
      </w:r>
    </w:p>
    <w:p w14:paraId="185583AC" w14:textId="77777777" w:rsidR="00D75563" w:rsidRPr="00476030" w:rsidRDefault="00D75563" w:rsidP="000B5D2A">
      <w:pPr>
        <w:ind w:firstLineChars="200" w:firstLine="400"/>
        <w:rPr>
          <w:rFonts w:ascii="ＭＳ 明朝" w:hAnsi="ＭＳ 明朝"/>
        </w:rPr>
      </w:pPr>
    </w:p>
    <w:p w14:paraId="23A9189B" w14:textId="77777777" w:rsidR="00A50565" w:rsidRPr="006276F4" w:rsidRDefault="0026237F" w:rsidP="00A50565">
      <w:pPr>
        <w:pStyle w:val="21"/>
        <w:rPr>
          <w:rFonts w:ascii="Times New Roman" w:hAnsi="Times New Roman"/>
        </w:rPr>
      </w:pPr>
      <w:bookmarkStart w:id="447" w:name="_Toc536614084"/>
      <w:r w:rsidRPr="006276F4">
        <w:rPr>
          <w:rFonts w:cs="Arial"/>
        </w:rPr>
        <w:t>T</w:t>
      </w:r>
      <w:r w:rsidR="008B4E86" w:rsidRPr="006276F4">
        <w:rPr>
          <w:rFonts w:cs="Arial"/>
        </w:rPr>
        <w:t>y</w:t>
      </w:r>
      <w:r w:rsidRPr="006276F4">
        <w:rPr>
          <w:rFonts w:cs="Arial"/>
        </w:rPr>
        <w:t>pical mode</w:t>
      </w:r>
      <w:r w:rsidRPr="006276F4">
        <w:rPr>
          <w:rFonts w:ascii="Times New Roman" w:hAnsi="Times New Roman" w:hint="eastAsia"/>
        </w:rPr>
        <w:t>設定事例</w:t>
      </w:r>
      <w:bookmarkEnd w:id="447"/>
    </w:p>
    <w:p w14:paraId="2921B1D9" w14:textId="57D8F4A2" w:rsidR="00580F52" w:rsidRPr="00476030" w:rsidRDefault="00580F52" w:rsidP="00580F52">
      <w:pPr>
        <w:pStyle w:val="tabletitie"/>
      </w:pPr>
      <w:r w:rsidRPr="00476030">
        <w:rPr>
          <w:rFonts w:hint="eastAsia"/>
        </w:rPr>
        <w:t>表</w:t>
      </w:r>
      <w:r w:rsidRPr="00476030">
        <w:t xml:space="preserve"> </w:t>
      </w:r>
      <w:r w:rsidR="00862760">
        <w:rPr>
          <w:noProof/>
        </w:rPr>
        <w:fldChar w:fldCharType="begin"/>
      </w:r>
      <w:r w:rsidR="00862760">
        <w:rPr>
          <w:noProof/>
        </w:rPr>
        <w:instrText xml:space="preserve"> STYLEREF 1 \s </w:instrText>
      </w:r>
      <w:r w:rsidR="00862760">
        <w:rPr>
          <w:noProof/>
        </w:rPr>
        <w:fldChar w:fldCharType="separate"/>
      </w:r>
      <w:r w:rsidR="00635E9F">
        <w:rPr>
          <w:noProof/>
        </w:rPr>
        <w:t>5</w:t>
      </w:r>
      <w:r w:rsidR="00862760">
        <w:rPr>
          <w:noProof/>
        </w:rPr>
        <w:fldChar w:fldCharType="end"/>
      </w:r>
      <w:r w:rsidRPr="00476030">
        <w:noBreakHyphen/>
      </w:r>
      <w:r w:rsidRPr="00476030">
        <w:fldChar w:fldCharType="begin"/>
      </w:r>
      <w:r w:rsidRPr="00476030">
        <w:instrText xml:space="preserve"> SEQ </w:instrText>
      </w:r>
      <w:r w:rsidRPr="00476030">
        <w:rPr>
          <w:rFonts w:hint="eastAsia"/>
        </w:rPr>
        <w:instrText>表</w:instrText>
      </w:r>
      <w:r w:rsidRPr="00476030">
        <w:instrText xml:space="preserve"> \* ARABIC \s 1 </w:instrText>
      </w:r>
      <w:r w:rsidRPr="00476030">
        <w:fldChar w:fldCharType="separate"/>
      </w:r>
      <w:r w:rsidR="00635E9F">
        <w:rPr>
          <w:noProof/>
        </w:rPr>
        <w:t>2</w:t>
      </w:r>
      <w:r w:rsidRPr="00476030">
        <w:fldChar w:fldCharType="end"/>
      </w:r>
      <w:r w:rsidRPr="00476030">
        <w:rPr>
          <w:rFonts w:hint="eastAsia"/>
        </w:rPr>
        <w:t xml:space="preserve">　</w:t>
      </w:r>
      <w:r w:rsidR="0026237F" w:rsidRPr="00CD0874">
        <w:rPr>
          <w:rFonts w:cs="Arial"/>
        </w:rPr>
        <w:t>T</w:t>
      </w:r>
      <w:r w:rsidR="008B4E86">
        <w:rPr>
          <w:rFonts w:cs="Arial" w:hint="eastAsia"/>
        </w:rPr>
        <w:t>y</w:t>
      </w:r>
      <w:r w:rsidR="0026237F" w:rsidRPr="00CD0874">
        <w:rPr>
          <w:rFonts w:cs="Arial"/>
        </w:rPr>
        <w:t>pical mode</w:t>
      </w:r>
      <w:r w:rsidR="0026237F">
        <w:rPr>
          <w:rFonts w:hint="eastAsia"/>
        </w:rPr>
        <w:t>設定</w:t>
      </w:r>
      <w:r w:rsidRPr="00476030">
        <w:rPr>
          <w:rFonts w:hint="eastAsia"/>
        </w:rPr>
        <w:t>事例</w:t>
      </w:r>
    </w:p>
    <w:tbl>
      <w:tblPr>
        <w:tblStyle w:val="affff6"/>
        <w:tblW w:w="9776" w:type="dxa"/>
        <w:tblLook w:val="04A0" w:firstRow="1" w:lastRow="0" w:firstColumn="1" w:lastColumn="0" w:noHBand="0" w:noVBand="1"/>
      </w:tblPr>
      <w:tblGrid>
        <w:gridCol w:w="389"/>
        <w:gridCol w:w="1449"/>
        <w:gridCol w:w="2126"/>
        <w:gridCol w:w="5812"/>
      </w:tblGrid>
      <w:tr w:rsidR="000753A8" w:rsidRPr="00476030" w14:paraId="6732FFE4" w14:textId="77777777" w:rsidTr="00CD0874">
        <w:tc>
          <w:tcPr>
            <w:tcW w:w="389" w:type="dxa"/>
          </w:tcPr>
          <w:p w14:paraId="0CB0ACE0" w14:textId="77777777" w:rsidR="00D66664" w:rsidRPr="00476030" w:rsidRDefault="00D66664" w:rsidP="008B4E86">
            <w:pPr>
              <w:pStyle w:val="tablehead"/>
            </w:pPr>
          </w:p>
        </w:tc>
        <w:tc>
          <w:tcPr>
            <w:tcW w:w="1449" w:type="dxa"/>
          </w:tcPr>
          <w:p w14:paraId="70E4B516" w14:textId="77777777" w:rsidR="00D66664" w:rsidRPr="00476030" w:rsidRDefault="000753A8">
            <w:pPr>
              <w:pStyle w:val="tablehead"/>
            </w:pPr>
            <w:r>
              <w:rPr>
                <w:rFonts w:hint="eastAsia"/>
              </w:rPr>
              <w:t>機能</w:t>
            </w:r>
          </w:p>
        </w:tc>
        <w:tc>
          <w:tcPr>
            <w:tcW w:w="2126" w:type="dxa"/>
          </w:tcPr>
          <w:p w14:paraId="1103F12D" w14:textId="77777777" w:rsidR="00D66664" w:rsidRPr="00476030" w:rsidRDefault="000753A8">
            <w:pPr>
              <w:pStyle w:val="tablehead"/>
            </w:pPr>
            <w:r>
              <w:rPr>
                <w:rFonts w:hint="eastAsia"/>
              </w:rPr>
              <w:t>概要</w:t>
            </w:r>
          </w:p>
        </w:tc>
        <w:tc>
          <w:tcPr>
            <w:tcW w:w="5812" w:type="dxa"/>
          </w:tcPr>
          <w:p w14:paraId="5F47F947" w14:textId="77777777" w:rsidR="00D66664" w:rsidRPr="00476030" w:rsidRDefault="00D66664">
            <w:pPr>
              <w:pStyle w:val="tablehead"/>
            </w:pPr>
            <w:r w:rsidRPr="00476030">
              <w:rPr>
                <w:rFonts w:hint="eastAsia"/>
              </w:rPr>
              <w:t>コマンド</w:t>
            </w:r>
          </w:p>
        </w:tc>
      </w:tr>
      <w:tr w:rsidR="00B87CD7" w:rsidRPr="00476030" w14:paraId="6C85CF6C" w14:textId="77777777" w:rsidTr="00CD0874">
        <w:tc>
          <w:tcPr>
            <w:tcW w:w="389" w:type="dxa"/>
          </w:tcPr>
          <w:p w14:paraId="2A8FCBA2" w14:textId="77777777" w:rsidR="00B87CD7" w:rsidRPr="00476030" w:rsidRDefault="00B87CD7" w:rsidP="00B87CD7">
            <w:pPr>
              <w:pStyle w:val="tablebody"/>
            </w:pPr>
            <w:r>
              <w:rPr>
                <w:rFonts w:hint="eastAsia"/>
              </w:rPr>
              <w:t>1</w:t>
            </w:r>
          </w:p>
        </w:tc>
        <w:tc>
          <w:tcPr>
            <w:tcW w:w="1449" w:type="dxa"/>
          </w:tcPr>
          <w:p w14:paraId="6983DEB7" w14:textId="77777777" w:rsidR="00B87CD7" w:rsidRPr="008C7397" w:rsidRDefault="00B87CD7" w:rsidP="00B87CD7">
            <w:pPr>
              <w:pStyle w:val="tablebody"/>
              <w:rPr>
                <w:rFonts w:cs="Arial"/>
              </w:rPr>
            </w:pPr>
            <w:r w:rsidRPr="008C7397">
              <w:rPr>
                <w:rFonts w:cs="Arial"/>
              </w:rPr>
              <w:t>CPU Freq</w:t>
            </w:r>
          </w:p>
        </w:tc>
        <w:tc>
          <w:tcPr>
            <w:tcW w:w="2126" w:type="dxa"/>
          </w:tcPr>
          <w:p w14:paraId="0303FCA8" w14:textId="77777777" w:rsidR="00B87CD7" w:rsidRPr="00C82A29" w:rsidRDefault="00B87CD7">
            <w:pPr>
              <w:ind w:firstLine="0"/>
              <w:rPr>
                <w:rFonts w:ascii="ＭＳ 明朝" w:hAnsi="ＭＳ 明朝"/>
              </w:rPr>
            </w:pPr>
            <w:r w:rsidRPr="008C7397">
              <w:rPr>
                <w:rFonts w:ascii="ＭＳ ゴシック" w:eastAsia="ＭＳ ゴシック" w:hAnsi="ＭＳ ゴシック" w:hint="eastAsia"/>
              </w:rPr>
              <w:t>周波数を指定する</w:t>
            </w:r>
            <w:r w:rsidRPr="008E43BA">
              <w:rPr>
                <w:rFonts w:hint="eastAsia"/>
              </w:rPr>
              <w:t>（</w:t>
            </w:r>
            <w:proofErr w:type="spellStart"/>
            <w:r w:rsidRPr="008C7397">
              <w:rPr>
                <w:rFonts w:ascii="Arial" w:hAnsi="Arial" w:cs="Arial"/>
              </w:rPr>
              <w:t>1.5GHz</w:t>
            </w:r>
            <w:proofErr w:type="spellEnd"/>
            <w:r w:rsidRPr="008E43BA">
              <w:rPr>
                <w:rFonts w:hint="eastAsia"/>
              </w:rPr>
              <w:t>）</w:t>
            </w:r>
          </w:p>
        </w:tc>
        <w:tc>
          <w:tcPr>
            <w:tcW w:w="5812" w:type="dxa"/>
            <w:shd w:val="clear" w:color="auto" w:fill="auto"/>
          </w:tcPr>
          <w:p w14:paraId="4B007B44" w14:textId="77777777" w:rsidR="00B87CD7" w:rsidRPr="00635E9F" w:rsidRDefault="00B87CD7" w:rsidP="00B87CD7">
            <w:pPr>
              <w:ind w:firstLine="0"/>
              <w:rPr>
                <w:rFonts w:ascii="ＭＳ ゴシック" w:eastAsia="ＭＳ ゴシック" w:hAnsi="ＭＳ ゴシック"/>
                <w:sz w:val="18"/>
                <w:szCs w:val="18"/>
              </w:rPr>
            </w:pPr>
            <w:r w:rsidRPr="00E369DB">
              <w:rPr>
                <w:rFonts w:ascii="ＭＳ ゴシック" w:eastAsia="ＭＳ ゴシック" w:hAnsi="ＭＳ ゴシック" w:hint="eastAsia"/>
              </w:rPr>
              <w:t>設定不要</w:t>
            </w:r>
            <w:r w:rsidR="00594643" w:rsidRPr="00635E9F">
              <w:rPr>
                <w:rFonts w:ascii="ＭＳ ゴシック" w:eastAsia="ＭＳ ゴシック" w:hAnsi="ＭＳ ゴシック" w:hint="eastAsia"/>
                <w:sz w:val="18"/>
                <w:szCs w:val="18"/>
              </w:rPr>
              <w:t>（</w:t>
            </w:r>
            <w:r w:rsidR="00F17162" w:rsidRPr="00635E9F">
              <w:rPr>
                <w:rFonts w:ascii="ＭＳ ゴシック" w:eastAsia="ＭＳ ゴシック" w:hAnsi="ＭＳ ゴシック" w:hint="eastAsia"/>
                <w:sz w:val="18"/>
                <w:szCs w:val="18"/>
              </w:rPr>
              <w:t>標準</w:t>
            </w:r>
            <w:proofErr w:type="spellStart"/>
            <w:r w:rsidR="00E369DB" w:rsidRPr="00635E9F">
              <w:rPr>
                <w:rFonts w:ascii="Arial" w:hAnsi="Arial" w:cs="Arial"/>
                <w:sz w:val="18"/>
                <w:szCs w:val="18"/>
              </w:rPr>
              <w:t>BSP</w:t>
            </w:r>
            <w:proofErr w:type="spellEnd"/>
            <w:r w:rsidR="00594643" w:rsidRPr="00635E9F">
              <w:rPr>
                <w:rFonts w:ascii="ＭＳ ゴシック" w:eastAsia="ＭＳ ゴシック" w:hAnsi="ＭＳ ゴシック" w:hint="eastAsia"/>
                <w:sz w:val="18"/>
                <w:szCs w:val="18"/>
              </w:rPr>
              <w:t>デフォルト設定）</w:t>
            </w:r>
          </w:p>
        </w:tc>
      </w:tr>
      <w:tr w:rsidR="005A747F" w:rsidRPr="00476030" w14:paraId="7BB7B5DA" w14:textId="77777777" w:rsidTr="00CD0874">
        <w:tc>
          <w:tcPr>
            <w:tcW w:w="389" w:type="dxa"/>
          </w:tcPr>
          <w:p w14:paraId="64734C68" w14:textId="77777777" w:rsidR="005A747F" w:rsidRPr="00476030" w:rsidRDefault="005A747F" w:rsidP="005A747F">
            <w:pPr>
              <w:pStyle w:val="tablebody"/>
            </w:pPr>
            <w:r>
              <w:rPr>
                <w:rFonts w:hint="eastAsia"/>
              </w:rPr>
              <w:t>2</w:t>
            </w:r>
          </w:p>
        </w:tc>
        <w:tc>
          <w:tcPr>
            <w:tcW w:w="1449" w:type="dxa"/>
          </w:tcPr>
          <w:p w14:paraId="36471A75" w14:textId="77777777" w:rsidR="005A747F" w:rsidRPr="008C7397" w:rsidRDefault="005A747F" w:rsidP="005A747F">
            <w:pPr>
              <w:pStyle w:val="tablebody"/>
              <w:rPr>
                <w:rFonts w:cs="Arial"/>
              </w:rPr>
            </w:pPr>
            <w:r w:rsidRPr="008C7397">
              <w:rPr>
                <w:rFonts w:cs="Arial"/>
              </w:rPr>
              <w:t>CPU Idle</w:t>
            </w:r>
          </w:p>
        </w:tc>
        <w:tc>
          <w:tcPr>
            <w:tcW w:w="2126" w:type="dxa"/>
          </w:tcPr>
          <w:p w14:paraId="60CECAD3" w14:textId="77777777" w:rsidR="005A747F" w:rsidRPr="00C82A29" w:rsidRDefault="005A747F" w:rsidP="005A747F">
            <w:pPr>
              <w:pStyle w:val="tablebody"/>
              <w:rPr>
                <w:rFonts w:ascii="ＭＳ 明朝" w:eastAsia="ＭＳ 明朝" w:hAnsi="ＭＳ 明朝"/>
              </w:rPr>
            </w:pPr>
            <w:r w:rsidRPr="008C7397">
              <w:rPr>
                <w:rFonts w:cs="Arial"/>
              </w:rPr>
              <w:t>CPU Idle</w:t>
            </w:r>
            <w:r>
              <w:rPr>
                <w:rFonts w:hint="eastAsia"/>
              </w:rPr>
              <w:t>を有効にする</w:t>
            </w:r>
          </w:p>
        </w:tc>
        <w:tc>
          <w:tcPr>
            <w:tcW w:w="5812" w:type="dxa"/>
          </w:tcPr>
          <w:p w14:paraId="7847F610" w14:textId="77777777" w:rsidR="005A747F" w:rsidRPr="008C7397" w:rsidRDefault="005A747F" w:rsidP="005A747F">
            <w:pPr>
              <w:pStyle w:val="tablebody"/>
              <w:rPr>
                <w:rFonts w:ascii="ＭＳ ゴシック" w:hAnsi="ＭＳ ゴシック"/>
              </w:rPr>
            </w:pPr>
            <w:r w:rsidRPr="008C7397">
              <w:rPr>
                <w:rFonts w:ascii="ＭＳ ゴシック" w:hAnsi="ＭＳ ゴシック" w:hint="eastAsia"/>
              </w:rPr>
              <w:t>設定不要</w:t>
            </w:r>
            <w:r>
              <w:rPr>
                <w:rFonts w:hint="eastAsia"/>
                <w:sz w:val="18"/>
                <w:szCs w:val="18"/>
              </w:rPr>
              <w:t>（標準</w:t>
            </w:r>
            <w:proofErr w:type="spellStart"/>
            <w:r>
              <w:rPr>
                <w:rFonts w:hint="eastAsia"/>
                <w:sz w:val="18"/>
                <w:szCs w:val="18"/>
              </w:rPr>
              <w:t>B</w:t>
            </w:r>
            <w:r>
              <w:rPr>
                <w:sz w:val="18"/>
                <w:szCs w:val="18"/>
              </w:rPr>
              <w:t>SP</w:t>
            </w:r>
            <w:proofErr w:type="spellEnd"/>
            <w:r>
              <w:rPr>
                <w:rFonts w:hint="eastAsia"/>
                <w:sz w:val="18"/>
                <w:szCs w:val="18"/>
              </w:rPr>
              <w:t>デフォルト設定）</w:t>
            </w:r>
          </w:p>
        </w:tc>
      </w:tr>
      <w:tr w:rsidR="005A747F" w:rsidRPr="00476030" w14:paraId="3635F668" w14:textId="77777777" w:rsidTr="00CD0874">
        <w:tc>
          <w:tcPr>
            <w:tcW w:w="389" w:type="dxa"/>
          </w:tcPr>
          <w:p w14:paraId="51C857B7" w14:textId="77777777" w:rsidR="005A747F" w:rsidRDefault="005A747F" w:rsidP="005A747F">
            <w:pPr>
              <w:pStyle w:val="tablebody"/>
            </w:pPr>
            <w:r>
              <w:rPr>
                <w:rFonts w:hint="eastAsia"/>
              </w:rPr>
              <w:t>3</w:t>
            </w:r>
          </w:p>
        </w:tc>
        <w:tc>
          <w:tcPr>
            <w:tcW w:w="1449" w:type="dxa"/>
          </w:tcPr>
          <w:p w14:paraId="0DD9FA80" w14:textId="77777777" w:rsidR="005A747F" w:rsidRPr="008C7397" w:rsidRDefault="005A747F" w:rsidP="005A747F">
            <w:pPr>
              <w:pStyle w:val="tablebody"/>
              <w:rPr>
                <w:rFonts w:cs="Arial"/>
              </w:rPr>
            </w:pPr>
            <w:r w:rsidRPr="008C7397">
              <w:rPr>
                <w:rFonts w:cs="Arial"/>
              </w:rPr>
              <w:t xml:space="preserve">CPU </w:t>
            </w:r>
            <w:proofErr w:type="spellStart"/>
            <w:r w:rsidRPr="008C7397">
              <w:rPr>
                <w:rFonts w:cs="Arial"/>
              </w:rPr>
              <w:t>Hotplug</w:t>
            </w:r>
            <w:proofErr w:type="spellEnd"/>
          </w:p>
        </w:tc>
        <w:tc>
          <w:tcPr>
            <w:tcW w:w="2126" w:type="dxa"/>
          </w:tcPr>
          <w:p w14:paraId="7E6BAD01" w14:textId="77777777" w:rsidR="005A747F" w:rsidRPr="00C82A29" w:rsidRDefault="005A747F" w:rsidP="005A747F">
            <w:pPr>
              <w:pStyle w:val="tablebody"/>
              <w:rPr>
                <w:rFonts w:ascii="ＭＳ 明朝" w:eastAsia="ＭＳ 明朝" w:hAnsi="ＭＳ 明朝"/>
              </w:rPr>
            </w:pPr>
            <w:r>
              <w:rPr>
                <w:rFonts w:hint="eastAsia"/>
              </w:rPr>
              <w:t>CPU</w:t>
            </w:r>
            <w:r w:rsidRPr="008C7397">
              <w:rPr>
                <w:rFonts w:ascii="ＭＳ ゴシック" w:hAnsi="ＭＳ ゴシック" w:hint="eastAsia"/>
              </w:rPr>
              <w:t>使用個数を最大にする</w:t>
            </w:r>
          </w:p>
        </w:tc>
        <w:tc>
          <w:tcPr>
            <w:tcW w:w="5812" w:type="dxa"/>
          </w:tcPr>
          <w:p w14:paraId="03D8FB86" w14:textId="77777777" w:rsidR="005A747F" w:rsidRPr="008C7397" w:rsidRDefault="005A747F" w:rsidP="005A747F">
            <w:pPr>
              <w:pStyle w:val="tablebody"/>
              <w:rPr>
                <w:rFonts w:ascii="ＭＳ ゴシック" w:hAnsi="ＭＳ ゴシック"/>
              </w:rPr>
            </w:pPr>
            <w:r w:rsidRPr="008C7397">
              <w:rPr>
                <w:rFonts w:ascii="ＭＳ ゴシック" w:hAnsi="ＭＳ ゴシック" w:hint="eastAsia"/>
              </w:rPr>
              <w:t>設定不要</w:t>
            </w:r>
            <w:r>
              <w:rPr>
                <w:rFonts w:hint="eastAsia"/>
                <w:sz w:val="18"/>
                <w:szCs w:val="18"/>
              </w:rPr>
              <w:t>（標準</w:t>
            </w:r>
            <w:proofErr w:type="spellStart"/>
            <w:r>
              <w:rPr>
                <w:rFonts w:hint="eastAsia"/>
                <w:sz w:val="18"/>
                <w:szCs w:val="18"/>
              </w:rPr>
              <w:t>B</w:t>
            </w:r>
            <w:r>
              <w:rPr>
                <w:sz w:val="18"/>
                <w:szCs w:val="18"/>
              </w:rPr>
              <w:t>SP</w:t>
            </w:r>
            <w:proofErr w:type="spellEnd"/>
            <w:r>
              <w:rPr>
                <w:rFonts w:hint="eastAsia"/>
                <w:sz w:val="18"/>
                <w:szCs w:val="18"/>
              </w:rPr>
              <w:t>デフォルト設定）</w:t>
            </w:r>
          </w:p>
        </w:tc>
      </w:tr>
    </w:tbl>
    <w:p w14:paraId="4F3ACC7F" w14:textId="77777777" w:rsidR="00D66664" w:rsidRPr="00054E63" w:rsidRDefault="00D66664" w:rsidP="00D66664">
      <w:pPr>
        <w:ind w:firstLine="0"/>
      </w:pPr>
    </w:p>
    <w:p w14:paraId="1DC40060" w14:textId="77777777" w:rsidR="00D66664" w:rsidRPr="00476030" w:rsidRDefault="00D66664" w:rsidP="00A50565">
      <w:pPr>
        <w:ind w:firstLine="0"/>
      </w:pPr>
    </w:p>
    <w:p w14:paraId="034F2D5C" w14:textId="77777777" w:rsidR="00A50565" w:rsidRPr="006276F4" w:rsidRDefault="0026237F" w:rsidP="00A50565">
      <w:pPr>
        <w:pStyle w:val="21"/>
        <w:rPr>
          <w:rFonts w:ascii="ＭＳ ゴシック" w:hAnsi="ＭＳ ゴシック"/>
        </w:rPr>
      </w:pPr>
      <w:bookmarkStart w:id="448" w:name="_Toc511746937"/>
      <w:bookmarkStart w:id="449" w:name="_Toc536614085"/>
      <w:r w:rsidRPr="006276F4">
        <w:rPr>
          <w:rFonts w:eastAsia="平成明朝" w:cs="Arial"/>
        </w:rPr>
        <w:t>Hi</w:t>
      </w:r>
      <w:r w:rsidR="00B62C53" w:rsidRPr="006276F4">
        <w:rPr>
          <w:rFonts w:eastAsia="平成明朝" w:cs="Arial"/>
        </w:rPr>
        <w:t>gh</w:t>
      </w:r>
      <w:r w:rsidRPr="006276F4">
        <w:rPr>
          <w:rFonts w:eastAsia="平成明朝" w:cs="Arial"/>
        </w:rPr>
        <w:t xml:space="preserve"> </w:t>
      </w:r>
      <w:r w:rsidR="00D66664" w:rsidRPr="006276F4">
        <w:rPr>
          <w:rFonts w:eastAsia="平成明朝" w:cs="Arial"/>
        </w:rPr>
        <w:t>p</w:t>
      </w:r>
      <w:r w:rsidRPr="006276F4">
        <w:rPr>
          <w:rFonts w:eastAsia="平成明朝" w:cs="Arial"/>
        </w:rPr>
        <w:t>erformance mode</w:t>
      </w:r>
      <w:r w:rsidRPr="006276F4">
        <w:rPr>
          <w:rFonts w:ascii="ＭＳ ゴシック" w:hAnsi="ＭＳ ゴシック" w:hint="eastAsia"/>
        </w:rPr>
        <w:t>設定</w:t>
      </w:r>
      <w:bookmarkEnd w:id="448"/>
      <w:r w:rsidRPr="006276F4">
        <w:rPr>
          <w:rFonts w:ascii="ＭＳ ゴシック" w:hAnsi="ＭＳ ゴシック" w:hint="eastAsia"/>
        </w:rPr>
        <w:t>事例</w:t>
      </w:r>
      <w:bookmarkEnd w:id="449"/>
    </w:p>
    <w:p w14:paraId="0F8BC4AB" w14:textId="55443157" w:rsidR="00580F52" w:rsidRDefault="00580F52" w:rsidP="00580F52">
      <w:pPr>
        <w:pStyle w:val="tabletitie"/>
        <w:rPr>
          <w:rFonts w:ascii="ＭＳ 明朝" w:eastAsia="ＭＳ 明朝" w:hAnsi="ＭＳ 明朝"/>
        </w:rPr>
      </w:pPr>
      <w:r w:rsidRPr="00476030">
        <w:rPr>
          <w:rFonts w:hint="eastAsia"/>
        </w:rPr>
        <w:t>表</w:t>
      </w:r>
      <w:r w:rsidRPr="00476030">
        <w:t xml:space="preserve"> </w:t>
      </w:r>
      <w:r w:rsidR="00862760">
        <w:rPr>
          <w:noProof/>
        </w:rPr>
        <w:fldChar w:fldCharType="begin"/>
      </w:r>
      <w:r w:rsidR="00862760">
        <w:rPr>
          <w:noProof/>
        </w:rPr>
        <w:instrText xml:space="preserve"> STYLEREF 1 \s </w:instrText>
      </w:r>
      <w:r w:rsidR="00862760">
        <w:rPr>
          <w:noProof/>
        </w:rPr>
        <w:fldChar w:fldCharType="separate"/>
      </w:r>
      <w:r w:rsidR="00635E9F">
        <w:rPr>
          <w:noProof/>
        </w:rPr>
        <w:t>5</w:t>
      </w:r>
      <w:r w:rsidR="00862760">
        <w:rPr>
          <w:noProof/>
        </w:rPr>
        <w:fldChar w:fldCharType="end"/>
      </w:r>
      <w:r w:rsidRPr="00476030">
        <w:noBreakHyphen/>
      </w:r>
      <w:r w:rsidRPr="00476030">
        <w:fldChar w:fldCharType="begin"/>
      </w:r>
      <w:r w:rsidRPr="00476030">
        <w:instrText xml:space="preserve"> SEQ </w:instrText>
      </w:r>
      <w:r w:rsidRPr="00476030">
        <w:rPr>
          <w:rFonts w:hint="eastAsia"/>
        </w:rPr>
        <w:instrText>表</w:instrText>
      </w:r>
      <w:r w:rsidRPr="00476030">
        <w:instrText xml:space="preserve"> \* ARABIC \s 1 </w:instrText>
      </w:r>
      <w:r w:rsidRPr="00476030">
        <w:fldChar w:fldCharType="separate"/>
      </w:r>
      <w:r w:rsidR="00635E9F">
        <w:rPr>
          <w:noProof/>
        </w:rPr>
        <w:t>3</w:t>
      </w:r>
      <w:r w:rsidRPr="00476030">
        <w:fldChar w:fldCharType="end"/>
      </w:r>
      <w:r w:rsidRPr="00476030">
        <w:rPr>
          <w:rFonts w:hint="eastAsia"/>
        </w:rPr>
        <w:t xml:space="preserve">　</w:t>
      </w:r>
      <w:r w:rsidR="0026237F" w:rsidRPr="0026237F">
        <w:rPr>
          <w:rFonts w:ascii="Times New Roman" w:eastAsia="平成明朝" w:hAnsi="Times New Roman"/>
        </w:rPr>
        <w:t xml:space="preserve"> </w:t>
      </w:r>
      <w:r w:rsidR="0026237F" w:rsidRPr="00CD0874">
        <w:rPr>
          <w:rFonts w:eastAsia="平成明朝" w:cs="Arial"/>
        </w:rPr>
        <w:t>Hi</w:t>
      </w:r>
      <w:r w:rsidR="005B6EA9" w:rsidRPr="00CD0874">
        <w:rPr>
          <w:rFonts w:eastAsia="平成明朝" w:cs="Arial"/>
        </w:rPr>
        <w:t>gh</w:t>
      </w:r>
      <w:r w:rsidR="0026237F" w:rsidRPr="00CD0874">
        <w:rPr>
          <w:rFonts w:eastAsia="平成明朝" w:cs="Arial"/>
        </w:rPr>
        <w:t xml:space="preserve"> </w:t>
      </w:r>
      <w:r w:rsidR="00D66664">
        <w:rPr>
          <w:rFonts w:eastAsia="平成明朝" w:cs="Arial" w:hint="eastAsia"/>
        </w:rPr>
        <w:t>p</w:t>
      </w:r>
      <w:r w:rsidR="0026237F" w:rsidRPr="00CD0874">
        <w:rPr>
          <w:rFonts w:eastAsia="平成明朝" w:cs="Arial"/>
        </w:rPr>
        <w:t>erformance mode</w:t>
      </w:r>
      <w:r w:rsidRPr="008C7397">
        <w:rPr>
          <w:rFonts w:ascii="ＭＳ ゴシック" w:hAnsi="ＭＳ ゴシック" w:hint="eastAsia"/>
        </w:rPr>
        <w:t>設定事例</w:t>
      </w:r>
    </w:p>
    <w:tbl>
      <w:tblPr>
        <w:tblStyle w:val="affff6"/>
        <w:tblW w:w="9776" w:type="dxa"/>
        <w:tblLook w:val="04A0" w:firstRow="1" w:lastRow="0" w:firstColumn="1" w:lastColumn="0" w:noHBand="0" w:noVBand="1"/>
      </w:tblPr>
      <w:tblGrid>
        <w:gridCol w:w="389"/>
        <w:gridCol w:w="1449"/>
        <w:gridCol w:w="2126"/>
        <w:gridCol w:w="5812"/>
      </w:tblGrid>
      <w:tr w:rsidR="000753A8" w:rsidRPr="00476030" w14:paraId="25F1BCC7" w14:textId="77777777" w:rsidTr="00CD0874">
        <w:tc>
          <w:tcPr>
            <w:tcW w:w="389" w:type="dxa"/>
          </w:tcPr>
          <w:p w14:paraId="000487FA" w14:textId="77777777" w:rsidR="000753A8" w:rsidRPr="00476030" w:rsidRDefault="000753A8" w:rsidP="008B4E86">
            <w:pPr>
              <w:pStyle w:val="tablehead"/>
            </w:pPr>
          </w:p>
        </w:tc>
        <w:tc>
          <w:tcPr>
            <w:tcW w:w="1449" w:type="dxa"/>
          </w:tcPr>
          <w:p w14:paraId="48E1409C" w14:textId="77777777" w:rsidR="000753A8" w:rsidRPr="00476030" w:rsidRDefault="000753A8" w:rsidP="008B4E86">
            <w:pPr>
              <w:pStyle w:val="tablehead"/>
            </w:pPr>
            <w:r>
              <w:rPr>
                <w:rFonts w:hint="eastAsia"/>
              </w:rPr>
              <w:t>機能</w:t>
            </w:r>
          </w:p>
        </w:tc>
        <w:tc>
          <w:tcPr>
            <w:tcW w:w="2126" w:type="dxa"/>
          </w:tcPr>
          <w:p w14:paraId="047882C2" w14:textId="77777777" w:rsidR="000753A8" w:rsidRPr="00476030" w:rsidRDefault="000753A8" w:rsidP="008B4E86">
            <w:pPr>
              <w:pStyle w:val="tablehead"/>
            </w:pPr>
            <w:r>
              <w:rPr>
                <w:rFonts w:hint="eastAsia"/>
              </w:rPr>
              <w:t>概要</w:t>
            </w:r>
          </w:p>
        </w:tc>
        <w:tc>
          <w:tcPr>
            <w:tcW w:w="5812" w:type="dxa"/>
          </w:tcPr>
          <w:p w14:paraId="1E3D04E6" w14:textId="77777777" w:rsidR="000753A8" w:rsidRPr="00476030" w:rsidRDefault="000753A8" w:rsidP="008B4E86">
            <w:pPr>
              <w:pStyle w:val="tablehead"/>
            </w:pPr>
            <w:r w:rsidRPr="00476030">
              <w:rPr>
                <w:rFonts w:hint="eastAsia"/>
              </w:rPr>
              <w:t>コマンド</w:t>
            </w:r>
          </w:p>
        </w:tc>
      </w:tr>
      <w:tr w:rsidR="000753A8" w:rsidRPr="00476030" w14:paraId="3A24DB89" w14:textId="77777777" w:rsidTr="00CD0874">
        <w:tc>
          <w:tcPr>
            <w:tcW w:w="389" w:type="dxa"/>
          </w:tcPr>
          <w:p w14:paraId="45E3F43C" w14:textId="77777777" w:rsidR="000753A8" w:rsidRPr="00476030" w:rsidRDefault="000753A8" w:rsidP="000753A8">
            <w:pPr>
              <w:pStyle w:val="tablebody"/>
            </w:pPr>
            <w:r>
              <w:rPr>
                <w:rFonts w:hint="eastAsia"/>
              </w:rPr>
              <w:t>1</w:t>
            </w:r>
          </w:p>
        </w:tc>
        <w:tc>
          <w:tcPr>
            <w:tcW w:w="1449" w:type="dxa"/>
          </w:tcPr>
          <w:p w14:paraId="551D88BF" w14:textId="77777777" w:rsidR="000753A8" w:rsidRPr="008C7397" w:rsidRDefault="000753A8" w:rsidP="000753A8">
            <w:pPr>
              <w:pStyle w:val="tablebody"/>
              <w:rPr>
                <w:rFonts w:cs="Arial"/>
              </w:rPr>
            </w:pPr>
            <w:r w:rsidRPr="008C7397">
              <w:rPr>
                <w:rFonts w:cs="Arial"/>
              </w:rPr>
              <w:t>CPU Freq</w:t>
            </w:r>
          </w:p>
        </w:tc>
        <w:tc>
          <w:tcPr>
            <w:tcW w:w="2126" w:type="dxa"/>
          </w:tcPr>
          <w:p w14:paraId="6913F741" w14:textId="77777777" w:rsidR="000753A8" w:rsidRPr="00C82A29" w:rsidRDefault="000753A8" w:rsidP="000753A8">
            <w:pPr>
              <w:ind w:firstLine="0"/>
              <w:rPr>
                <w:rFonts w:ascii="ＭＳ 明朝" w:hAnsi="ＭＳ 明朝"/>
              </w:rPr>
            </w:pPr>
            <w:r w:rsidRPr="008C7397">
              <w:rPr>
                <w:rFonts w:asciiTheme="majorEastAsia" w:eastAsiaTheme="majorEastAsia" w:hAnsiTheme="majorEastAsia" w:hint="eastAsia"/>
              </w:rPr>
              <w:t>周波数を指定する</w:t>
            </w:r>
            <w:r w:rsidRPr="008E43BA">
              <w:rPr>
                <w:rFonts w:hint="eastAsia"/>
              </w:rPr>
              <w:t>（</w:t>
            </w:r>
            <w:proofErr w:type="spellStart"/>
            <w:r w:rsidRPr="008C7397">
              <w:rPr>
                <w:rFonts w:ascii="Arial" w:hAnsi="Arial" w:cs="Arial"/>
              </w:rPr>
              <w:t>1.7GHz</w:t>
            </w:r>
            <w:proofErr w:type="spellEnd"/>
            <w:r w:rsidRPr="008E43BA">
              <w:rPr>
                <w:rFonts w:hint="eastAsia"/>
              </w:rPr>
              <w:t>）</w:t>
            </w:r>
          </w:p>
        </w:tc>
        <w:tc>
          <w:tcPr>
            <w:tcW w:w="5812" w:type="dxa"/>
            <w:shd w:val="clear" w:color="auto" w:fill="auto"/>
          </w:tcPr>
          <w:p w14:paraId="3E0159B9" w14:textId="77777777" w:rsidR="000753A8" w:rsidRDefault="000753A8" w:rsidP="000753A8">
            <w:pPr>
              <w:ind w:firstLine="0"/>
              <w:rPr>
                <w:sz w:val="18"/>
                <w:szCs w:val="18"/>
              </w:rPr>
            </w:pPr>
            <w:r w:rsidRPr="00CD0874">
              <w:rPr>
                <w:sz w:val="18"/>
                <w:szCs w:val="18"/>
              </w:rPr>
              <w:t xml:space="preserve">$ echo </w:t>
            </w:r>
            <w:proofErr w:type="spellStart"/>
            <w:r w:rsidRPr="00CD0874">
              <w:rPr>
                <w:sz w:val="18"/>
                <w:szCs w:val="18"/>
              </w:rPr>
              <w:t>userspace</w:t>
            </w:r>
            <w:proofErr w:type="spellEnd"/>
            <w:r w:rsidRPr="00CD0874">
              <w:rPr>
                <w:sz w:val="18"/>
                <w:szCs w:val="18"/>
              </w:rPr>
              <w:t xml:space="preserve"> &gt; /sys/devices/system/</w:t>
            </w:r>
            <w:proofErr w:type="spellStart"/>
            <w:r w:rsidRPr="00CD0874">
              <w:rPr>
                <w:sz w:val="18"/>
                <w:szCs w:val="18"/>
              </w:rPr>
              <w:t>cpu</w:t>
            </w:r>
            <w:proofErr w:type="spellEnd"/>
            <w:r w:rsidRPr="00CD0874">
              <w:rPr>
                <w:sz w:val="18"/>
                <w:szCs w:val="18"/>
              </w:rPr>
              <w:t>/</w:t>
            </w:r>
            <w:proofErr w:type="spellStart"/>
            <w:r w:rsidRPr="00CD0874">
              <w:rPr>
                <w:sz w:val="18"/>
                <w:szCs w:val="18"/>
              </w:rPr>
              <w:t>cpu0</w:t>
            </w:r>
            <w:proofErr w:type="spellEnd"/>
            <w:r w:rsidRPr="00CD0874">
              <w:rPr>
                <w:sz w:val="18"/>
                <w:szCs w:val="18"/>
              </w:rPr>
              <w:t>/</w:t>
            </w:r>
            <w:proofErr w:type="spellStart"/>
            <w:r w:rsidRPr="00CD0874">
              <w:rPr>
                <w:sz w:val="18"/>
                <w:szCs w:val="18"/>
              </w:rPr>
              <w:t>cpufreq</w:t>
            </w:r>
            <w:proofErr w:type="spellEnd"/>
            <w:r w:rsidRPr="00CD0874">
              <w:rPr>
                <w:sz w:val="18"/>
                <w:szCs w:val="18"/>
              </w:rPr>
              <w:t>/</w:t>
            </w:r>
            <w:proofErr w:type="spellStart"/>
            <w:r w:rsidRPr="00CD0874">
              <w:rPr>
                <w:sz w:val="18"/>
                <w:szCs w:val="18"/>
              </w:rPr>
              <w:t>scaling_governor</w:t>
            </w:r>
            <w:proofErr w:type="spellEnd"/>
          </w:p>
          <w:p w14:paraId="54DBD144" w14:textId="77777777" w:rsidR="005A747F" w:rsidRDefault="005A747F" w:rsidP="000753A8">
            <w:pPr>
              <w:ind w:firstLine="0"/>
              <w:rPr>
                <w:sz w:val="18"/>
                <w:szCs w:val="18"/>
              </w:rPr>
            </w:pPr>
            <w:r w:rsidRPr="00735558">
              <w:rPr>
                <w:rFonts w:eastAsia="平成明朝"/>
                <w:sz w:val="18"/>
                <w:szCs w:val="18"/>
              </w:rPr>
              <w:t>$ echo 1 &gt; /sys/devices/system/</w:t>
            </w:r>
            <w:proofErr w:type="spellStart"/>
            <w:r w:rsidRPr="00735558">
              <w:rPr>
                <w:rFonts w:eastAsia="平成明朝"/>
                <w:sz w:val="18"/>
                <w:szCs w:val="18"/>
              </w:rPr>
              <w:t>cpu</w:t>
            </w:r>
            <w:proofErr w:type="spellEnd"/>
            <w:r w:rsidRPr="00735558">
              <w:rPr>
                <w:rFonts w:eastAsia="平成明朝"/>
                <w:sz w:val="18"/>
                <w:szCs w:val="18"/>
              </w:rPr>
              <w:t>/</w:t>
            </w:r>
            <w:proofErr w:type="spellStart"/>
            <w:r w:rsidRPr="00735558">
              <w:rPr>
                <w:rFonts w:eastAsia="平成明朝"/>
                <w:sz w:val="18"/>
                <w:szCs w:val="18"/>
              </w:rPr>
              <w:t>cpufreq</w:t>
            </w:r>
            <w:proofErr w:type="spellEnd"/>
            <w:r w:rsidRPr="00735558">
              <w:rPr>
                <w:rFonts w:eastAsia="平成明朝"/>
                <w:sz w:val="18"/>
                <w:szCs w:val="18"/>
              </w:rPr>
              <w:t>/boost</w:t>
            </w:r>
          </w:p>
          <w:p w14:paraId="0FF80D59" w14:textId="77777777" w:rsidR="000753A8" w:rsidRPr="00CD0874" w:rsidRDefault="005A747F" w:rsidP="000753A8">
            <w:pPr>
              <w:ind w:firstLine="0"/>
              <w:rPr>
                <w:rFonts w:ascii="ＭＳ 明朝" w:hAnsi="ＭＳ 明朝"/>
                <w:sz w:val="18"/>
                <w:szCs w:val="18"/>
              </w:rPr>
            </w:pPr>
            <w:r w:rsidRPr="00CD0874">
              <w:rPr>
                <w:sz w:val="18"/>
                <w:szCs w:val="18"/>
              </w:rPr>
              <w:t>$ echo 1700000 &gt; /sys/devices/system/</w:t>
            </w:r>
            <w:proofErr w:type="spellStart"/>
            <w:r w:rsidRPr="00CD0874">
              <w:rPr>
                <w:sz w:val="18"/>
                <w:szCs w:val="18"/>
              </w:rPr>
              <w:t>cpu</w:t>
            </w:r>
            <w:proofErr w:type="spellEnd"/>
            <w:r w:rsidRPr="00CD0874">
              <w:rPr>
                <w:sz w:val="18"/>
                <w:szCs w:val="18"/>
              </w:rPr>
              <w:t>/</w:t>
            </w:r>
            <w:proofErr w:type="spellStart"/>
            <w:r w:rsidRPr="00CD0874">
              <w:rPr>
                <w:sz w:val="18"/>
                <w:szCs w:val="18"/>
              </w:rPr>
              <w:t>cpu0</w:t>
            </w:r>
            <w:proofErr w:type="spellEnd"/>
            <w:r w:rsidRPr="00CD0874">
              <w:rPr>
                <w:sz w:val="18"/>
                <w:szCs w:val="18"/>
              </w:rPr>
              <w:t>/</w:t>
            </w:r>
            <w:proofErr w:type="spellStart"/>
            <w:r w:rsidRPr="00CD0874">
              <w:rPr>
                <w:sz w:val="18"/>
                <w:szCs w:val="18"/>
              </w:rPr>
              <w:t>cpufreq</w:t>
            </w:r>
            <w:proofErr w:type="spellEnd"/>
            <w:r w:rsidRPr="00CD0874">
              <w:rPr>
                <w:sz w:val="18"/>
                <w:szCs w:val="18"/>
              </w:rPr>
              <w:t>/</w:t>
            </w:r>
            <w:proofErr w:type="spellStart"/>
            <w:r w:rsidRPr="00CD0874">
              <w:rPr>
                <w:sz w:val="18"/>
                <w:szCs w:val="18"/>
              </w:rPr>
              <w:t>scaling_setspeed</w:t>
            </w:r>
            <w:proofErr w:type="spellEnd"/>
          </w:p>
        </w:tc>
      </w:tr>
      <w:tr w:rsidR="005A747F" w:rsidRPr="00476030" w14:paraId="44DDC9B4" w14:textId="77777777" w:rsidTr="00CD0874">
        <w:tc>
          <w:tcPr>
            <w:tcW w:w="389" w:type="dxa"/>
          </w:tcPr>
          <w:p w14:paraId="3306E632" w14:textId="77777777" w:rsidR="005A747F" w:rsidRPr="00476030" w:rsidRDefault="005A747F" w:rsidP="005A747F">
            <w:pPr>
              <w:pStyle w:val="tablebody"/>
            </w:pPr>
            <w:r>
              <w:rPr>
                <w:rFonts w:hint="eastAsia"/>
              </w:rPr>
              <w:t>2</w:t>
            </w:r>
          </w:p>
        </w:tc>
        <w:tc>
          <w:tcPr>
            <w:tcW w:w="1449" w:type="dxa"/>
          </w:tcPr>
          <w:p w14:paraId="2AB9D452" w14:textId="77777777" w:rsidR="005A747F" w:rsidRPr="008C7397" w:rsidRDefault="005A747F" w:rsidP="005A747F">
            <w:pPr>
              <w:pStyle w:val="tablebody"/>
              <w:rPr>
                <w:rFonts w:cs="Arial"/>
              </w:rPr>
            </w:pPr>
            <w:r w:rsidRPr="008C7397">
              <w:rPr>
                <w:rFonts w:cs="Arial"/>
              </w:rPr>
              <w:t>CPU Idle</w:t>
            </w:r>
          </w:p>
        </w:tc>
        <w:tc>
          <w:tcPr>
            <w:tcW w:w="2126" w:type="dxa"/>
          </w:tcPr>
          <w:p w14:paraId="3613248F" w14:textId="77777777" w:rsidR="005A747F" w:rsidRPr="00C82A29" w:rsidRDefault="005A747F" w:rsidP="005A747F">
            <w:pPr>
              <w:pStyle w:val="tablebody"/>
              <w:rPr>
                <w:rFonts w:ascii="ＭＳ 明朝" w:eastAsia="ＭＳ 明朝" w:hAnsi="ＭＳ 明朝"/>
              </w:rPr>
            </w:pPr>
            <w:r w:rsidRPr="008C7397">
              <w:rPr>
                <w:rFonts w:cs="Arial"/>
              </w:rPr>
              <w:t>CPU Idle</w:t>
            </w:r>
            <w:r>
              <w:rPr>
                <w:rFonts w:hint="eastAsia"/>
              </w:rPr>
              <w:t>を無効にする</w:t>
            </w:r>
          </w:p>
        </w:tc>
        <w:tc>
          <w:tcPr>
            <w:tcW w:w="5812" w:type="dxa"/>
          </w:tcPr>
          <w:p w14:paraId="176E4277" w14:textId="77777777" w:rsidR="005A747F" w:rsidRPr="00996521" w:rsidRDefault="005A747F" w:rsidP="005A747F">
            <w:pPr>
              <w:pStyle w:val="tablebody"/>
              <w:spacing w:line="0" w:lineRule="atLeast"/>
              <w:rPr>
                <w:rFonts w:ascii="Times New Roman" w:hAnsi="Times New Roman"/>
                <w:sz w:val="18"/>
                <w:szCs w:val="18"/>
              </w:rPr>
            </w:pPr>
            <w:r w:rsidRPr="00996521">
              <w:rPr>
                <w:rFonts w:ascii="Times New Roman" w:hAnsi="Times New Roman"/>
                <w:sz w:val="18"/>
                <w:szCs w:val="18"/>
              </w:rPr>
              <w:t>$ echo 1 &gt; /sys/devices/system/</w:t>
            </w:r>
            <w:proofErr w:type="spellStart"/>
            <w:r w:rsidRPr="00996521">
              <w:rPr>
                <w:rFonts w:ascii="Times New Roman" w:hAnsi="Times New Roman"/>
                <w:sz w:val="18"/>
                <w:szCs w:val="18"/>
              </w:rPr>
              <w:t>cpu</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cpu0</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cpuidle</w:t>
            </w:r>
            <w:proofErr w:type="spellEnd"/>
            <w:r w:rsidRPr="00996521">
              <w:rPr>
                <w:rFonts w:ascii="Times New Roman" w:hAnsi="Times New Roman"/>
                <w:sz w:val="18"/>
                <w:szCs w:val="18"/>
              </w:rPr>
              <w:t>/</w:t>
            </w:r>
            <w:proofErr w:type="spellStart"/>
            <w:r w:rsidRPr="00996521">
              <w:rPr>
                <w:rFonts w:ascii="Times New Roman" w:hAnsi="Times New Roman"/>
                <w:sz w:val="18"/>
                <w:szCs w:val="18"/>
              </w:rPr>
              <w:t>state1</w:t>
            </w:r>
            <w:proofErr w:type="spellEnd"/>
            <w:r w:rsidRPr="00996521">
              <w:rPr>
                <w:rFonts w:ascii="Times New Roman" w:hAnsi="Times New Roman"/>
                <w:sz w:val="18"/>
                <w:szCs w:val="18"/>
              </w:rPr>
              <w:t>/disable</w:t>
            </w:r>
          </w:p>
          <w:p w14:paraId="7BF891C3" w14:textId="77777777" w:rsidR="005A747F" w:rsidRPr="00996521" w:rsidRDefault="005A747F" w:rsidP="005A747F">
            <w:pPr>
              <w:pStyle w:val="tablebody"/>
              <w:spacing w:line="0" w:lineRule="atLeast"/>
              <w:rPr>
                <w:rFonts w:ascii="Times New Roman" w:hAnsi="Times New Roman"/>
                <w:sz w:val="18"/>
                <w:szCs w:val="18"/>
              </w:rPr>
            </w:pPr>
            <w:r w:rsidRPr="00996521">
              <w:rPr>
                <w:rFonts w:ascii="Times New Roman" w:hAnsi="Times New Roman"/>
                <w:sz w:val="18"/>
                <w:szCs w:val="18"/>
              </w:rPr>
              <w:t>$ echo 1 &gt; /sys/devices/system/</w:t>
            </w:r>
            <w:proofErr w:type="spellStart"/>
            <w:r w:rsidRPr="00996521">
              <w:rPr>
                <w:rFonts w:ascii="Times New Roman" w:hAnsi="Times New Roman"/>
                <w:sz w:val="18"/>
                <w:szCs w:val="18"/>
              </w:rPr>
              <w:t>cpu</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cpu1</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cpuidle</w:t>
            </w:r>
            <w:proofErr w:type="spellEnd"/>
            <w:r w:rsidRPr="00996521">
              <w:rPr>
                <w:rFonts w:ascii="Times New Roman" w:hAnsi="Times New Roman"/>
                <w:sz w:val="18"/>
                <w:szCs w:val="18"/>
              </w:rPr>
              <w:t>/</w:t>
            </w:r>
            <w:proofErr w:type="spellStart"/>
            <w:r w:rsidRPr="00996521">
              <w:rPr>
                <w:rFonts w:ascii="Times New Roman" w:hAnsi="Times New Roman"/>
                <w:sz w:val="18"/>
                <w:szCs w:val="18"/>
              </w:rPr>
              <w:t>state1</w:t>
            </w:r>
            <w:proofErr w:type="spellEnd"/>
            <w:r w:rsidRPr="00996521">
              <w:rPr>
                <w:rFonts w:ascii="Times New Roman" w:hAnsi="Times New Roman"/>
                <w:sz w:val="18"/>
                <w:szCs w:val="18"/>
              </w:rPr>
              <w:t>/disable</w:t>
            </w:r>
          </w:p>
          <w:p w14:paraId="09FCF16F" w14:textId="77777777" w:rsidR="005A747F" w:rsidRPr="00996521" w:rsidRDefault="005A747F" w:rsidP="005A747F">
            <w:pPr>
              <w:pStyle w:val="tablebody"/>
              <w:spacing w:line="0" w:lineRule="atLeast"/>
              <w:rPr>
                <w:rFonts w:ascii="Times New Roman" w:hAnsi="Times New Roman"/>
                <w:sz w:val="18"/>
                <w:szCs w:val="18"/>
              </w:rPr>
            </w:pPr>
            <w:r w:rsidRPr="00996521">
              <w:rPr>
                <w:rFonts w:ascii="Times New Roman" w:hAnsi="Times New Roman"/>
                <w:sz w:val="18"/>
                <w:szCs w:val="18"/>
              </w:rPr>
              <w:t>$ echo 1 &gt; /sys/devices/system/</w:t>
            </w:r>
            <w:proofErr w:type="spellStart"/>
            <w:r w:rsidRPr="00996521">
              <w:rPr>
                <w:rFonts w:ascii="Times New Roman" w:hAnsi="Times New Roman"/>
                <w:sz w:val="18"/>
                <w:szCs w:val="18"/>
              </w:rPr>
              <w:t>cpu</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cpu2</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cpuidle</w:t>
            </w:r>
            <w:proofErr w:type="spellEnd"/>
            <w:r w:rsidRPr="00996521">
              <w:rPr>
                <w:rFonts w:ascii="Times New Roman" w:hAnsi="Times New Roman"/>
                <w:sz w:val="18"/>
                <w:szCs w:val="18"/>
              </w:rPr>
              <w:t>/</w:t>
            </w:r>
            <w:proofErr w:type="spellStart"/>
            <w:r w:rsidRPr="00996521">
              <w:rPr>
                <w:rFonts w:ascii="Times New Roman" w:hAnsi="Times New Roman"/>
                <w:sz w:val="18"/>
                <w:szCs w:val="18"/>
              </w:rPr>
              <w:t>state1</w:t>
            </w:r>
            <w:proofErr w:type="spellEnd"/>
            <w:r w:rsidRPr="00996521">
              <w:rPr>
                <w:rFonts w:ascii="Times New Roman" w:hAnsi="Times New Roman"/>
                <w:sz w:val="18"/>
                <w:szCs w:val="18"/>
              </w:rPr>
              <w:t>/disable</w:t>
            </w:r>
          </w:p>
          <w:p w14:paraId="47C6F216" w14:textId="77777777" w:rsidR="005A747F" w:rsidRPr="00996521" w:rsidRDefault="005A747F" w:rsidP="005A747F">
            <w:pPr>
              <w:pStyle w:val="tablebody"/>
              <w:spacing w:line="0" w:lineRule="atLeast"/>
              <w:rPr>
                <w:rFonts w:ascii="Times New Roman" w:hAnsi="Times New Roman"/>
                <w:sz w:val="18"/>
                <w:szCs w:val="18"/>
              </w:rPr>
            </w:pPr>
            <w:r w:rsidRPr="00996521">
              <w:rPr>
                <w:rFonts w:ascii="Times New Roman" w:hAnsi="Times New Roman"/>
                <w:sz w:val="18"/>
                <w:szCs w:val="18"/>
              </w:rPr>
              <w:t>$ echo 1 &gt; /sys/devices/system/</w:t>
            </w:r>
            <w:proofErr w:type="spellStart"/>
            <w:r w:rsidRPr="00996521">
              <w:rPr>
                <w:rFonts w:ascii="Times New Roman" w:hAnsi="Times New Roman"/>
                <w:sz w:val="18"/>
                <w:szCs w:val="18"/>
              </w:rPr>
              <w:t>cpu</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cpu3</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cpuidle</w:t>
            </w:r>
            <w:proofErr w:type="spellEnd"/>
            <w:r w:rsidRPr="00996521">
              <w:rPr>
                <w:rFonts w:ascii="Times New Roman" w:hAnsi="Times New Roman"/>
                <w:sz w:val="18"/>
                <w:szCs w:val="18"/>
              </w:rPr>
              <w:t>/</w:t>
            </w:r>
            <w:proofErr w:type="spellStart"/>
            <w:r w:rsidRPr="00996521">
              <w:rPr>
                <w:rFonts w:ascii="Times New Roman" w:hAnsi="Times New Roman"/>
                <w:sz w:val="18"/>
                <w:szCs w:val="18"/>
              </w:rPr>
              <w:t>state1</w:t>
            </w:r>
            <w:proofErr w:type="spellEnd"/>
            <w:r w:rsidRPr="00996521">
              <w:rPr>
                <w:rFonts w:ascii="Times New Roman" w:hAnsi="Times New Roman"/>
                <w:sz w:val="18"/>
                <w:szCs w:val="18"/>
              </w:rPr>
              <w:t>/disable</w:t>
            </w:r>
          </w:p>
          <w:p w14:paraId="364209C3" w14:textId="77777777" w:rsidR="005A747F" w:rsidRPr="00996521" w:rsidRDefault="005A747F" w:rsidP="005A747F">
            <w:pPr>
              <w:pStyle w:val="tablebody"/>
              <w:spacing w:line="0" w:lineRule="atLeast"/>
              <w:rPr>
                <w:rFonts w:ascii="Times New Roman" w:hAnsi="Times New Roman"/>
                <w:sz w:val="18"/>
                <w:szCs w:val="18"/>
              </w:rPr>
            </w:pPr>
            <w:r w:rsidRPr="00996521">
              <w:rPr>
                <w:rFonts w:ascii="Times New Roman" w:hAnsi="Times New Roman"/>
                <w:sz w:val="18"/>
                <w:szCs w:val="18"/>
              </w:rPr>
              <w:t>$ echo 1 &gt; /sys/devices/system/</w:t>
            </w:r>
            <w:proofErr w:type="spellStart"/>
            <w:r w:rsidRPr="00996521">
              <w:rPr>
                <w:rFonts w:ascii="Times New Roman" w:hAnsi="Times New Roman"/>
                <w:sz w:val="18"/>
                <w:szCs w:val="18"/>
              </w:rPr>
              <w:t>cpu</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cpu4</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cpuidle</w:t>
            </w:r>
            <w:proofErr w:type="spellEnd"/>
            <w:r w:rsidRPr="00996521">
              <w:rPr>
                <w:rFonts w:ascii="Times New Roman" w:hAnsi="Times New Roman"/>
                <w:sz w:val="18"/>
                <w:szCs w:val="18"/>
              </w:rPr>
              <w:t>/</w:t>
            </w:r>
            <w:proofErr w:type="spellStart"/>
            <w:r w:rsidRPr="00996521">
              <w:rPr>
                <w:rFonts w:ascii="Times New Roman" w:hAnsi="Times New Roman"/>
                <w:sz w:val="18"/>
                <w:szCs w:val="18"/>
              </w:rPr>
              <w:t>state1</w:t>
            </w:r>
            <w:proofErr w:type="spellEnd"/>
            <w:r w:rsidRPr="00996521">
              <w:rPr>
                <w:rFonts w:ascii="Times New Roman" w:hAnsi="Times New Roman"/>
                <w:sz w:val="18"/>
                <w:szCs w:val="18"/>
              </w:rPr>
              <w:t>/disable</w:t>
            </w:r>
          </w:p>
          <w:p w14:paraId="1E7D5A87" w14:textId="77777777" w:rsidR="005A747F" w:rsidRPr="00996521" w:rsidRDefault="005A747F" w:rsidP="005A747F">
            <w:pPr>
              <w:pStyle w:val="tablebody"/>
              <w:spacing w:line="0" w:lineRule="atLeast"/>
              <w:rPr>
                <w:rFonts w:ascii="Times New Roman" w:hAnsi="Times New Roman"/>
                <w:sz w:val="18"/>
                <w:szCs w:val="18"/>
              </w:rPr>
            </w:pPr>
            <w:r w:rsidRPr="00996521">
              <w:rPr>
                <w:rFonts w:ascii="Times New Roman" w:hAnsi="Times New Roman"/>
                <w:sz w:val="18"/>
                <w:szCs w:val="18"/>
              </w:rPr>
              <w:t>$ echo 1 &gt; /sys/devices/system/</w:t>
            </w:r>
            <w:proofErr w:type="spellStart"/>
            <w:r w:rsidRPr="00996521">
              <w:rPr>
                <w:rFonts w:ascii="Times New Roman" w:hAnsi="Times New Roman"/>
                <w:sz w:val="18"/>
                <w:szCs w:val="18"/>
              </w:rPr>
              <w:t>cpu</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cpu5</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cpuidle</w:t>
            </w:r>
            <w:proofErr w:type="spellEnd"/>
            <w:r w:rsidRPr="00996521">
              <w:rPr>
                <w:rFonts w:ascii="Times New Roman" w:hAnsi="Times New Roman"/>
                <w:sz w:val="18"/>
                <w:szCs w:val="18"/>
              </w:rPr>
              <w:t>/</w:t>
            </w:r>
            <w:proofErr w:type="spellStart"/>
            <w:r w:rsidRPr="00996521">
              <w:rPr>
                <w:rFonts w:ascii="Times New Roman" w:hAnsi="Times New Roman"/>
                <w:sz w:val="18"/>
                <w:szCs w:val="18"/>
              </w:rPr>
              <w:t>state1</w:t>
            </w:r>
            <w:proofErr w:type="spellEnd"/>
            <w:r w:rsidRPr="00996521">
              <w:rPr>
                <w:rFonts w:ascii="Times New Roman" w:hAnsi="Times New Roman"/>
                <w:sz w:val="18"/>
                <w:szCs w:val="18"/>
              </w:rPr>
              <w:t>/disable</w:t>
            </w:r>
          </w:p>
          <w:p w14:paraId="4A06BAF8" w14:textId="77777777" w:rsidR="005A747F" w:rsidRPr="00996521" w:rsidRDefault="005A747F" w:rsidP="005A747F">
            <w:pPr>
              <w:pStyle w:val="tablebody"/>
              <w:spacing w:line="0" w:lineRule="atLeast"/>
              <w:rPr>
                <w:rFonts w:ascii="Times New Roman" w:hAnsi="Times New Roman"/>
                <w:sz w:val="18"/>
                <w:szCs w:val="18"/>
              </w:rPr>
            </w:pPr>
            <w:r w:rsidRPr="00996521">
              <w:rPr>
                <w:rFonts w:ascii="Times New Roman" w:hAnsi="Times New Roman"/>
                <w:sz w:val="18"/>
                <w:szCs w:val="18"/>
              </w:rPr>
              <w:t>$ echo 1 &gt; /sys/devices/system/</w:t>
            </w:r>
            <w:proofErr w:type="spellStart"/>
            <w:r w:rsidRPr="00996521">
              <w:rPr>
                <w:rFonts w:ascii="Times New Roman" w:hAnsi="Times New Roman"/>
                <w:sz w:val="18"/>
                <w:szCs w:val="18"/>
              </w:rPr>
              <w:t>cpu</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cpu6</w:t>
            </w:r>
            <w:proofErr w:type="spellEnd"/>
            <w:r w:rsidRPr="00996521">
              <w:rPr>
                <w:rFonts w:ascii="Times New Roman" w:hAnsi="Times New Roman"/>
                <w:sz w:val="18"/>
                <w:szCs w:val="18"/>
              </w:rPr>
              <w:t>/</w:t>
            </w:r>
            <w:proofErr w:type="spellStart"/>
            <w:r w:rsidRPr="00996521">
              <w:rPr>
                <w:rFonts w:ascii="Times New Roman" w:hAnsi="Times New Roman"/>
                <w:sz w:val="18"/>
                <w:szCs w:val="18"/>
              </w:rPr>
              <w:t>cpuidle</w:t>
            </w:r>
            <w:proofErr w:type="spellEnd"/>
            <w:r w:rsidRPr="00996521">
              <w:rPr>
                <w:rFonts w:ascii="Times New Roman" w:hAnsi="Times New Roman"/>
                <w:sz w:val="18"/>
                <w:szCs w:val="18"/>
              </w:rPr>
              <w:t>/</w:t>
            </w:r>
            <w:proofErr w:type="spellStart"/>
            <w:r w:rsidRPr="00996521">
              <w:rPr>
                <w:rFonts w:ascii="Times New Roman" w:hAnsi="Times New Roman"/>
                <w:sz w:val="18"/>
                <w:szCs w:val="18"/>
              </w:rPr>
              <w:t>state1</w:t>
            </w:r>
            <w:proofErr w:type="spellEnd"/>
            <w:r w:rsidRPr="00996521">
              <w:rPr>
                <w:rFonts w:ascii="Times New Roman" w:hAnsi="Times New Roman"/>
                <w:sz w:val="18"/>
                <w:szCs w:val="18"/>
              </w:rPr>
              <w:t>/disable</w:t>
            </w:r>
          </w:p>
          <w:p w14:paraId="7F3F9255" w14:textId="77777777" w:rsidR="005A747F" w:rsidRPr="00635E9F" w:rsidRDefault="005A747F" w:rsidP="005A747F">
            <w:pPr>
              <w:pStyle w:val="tablebody"/>
              <w:rPr>
                <w:rFonts w:ascii="Times New Roman" w:eastAsia="ＭＳ 明朝" w:hAnsi="Times New Roman"/>
                <w:sz w:val="18"/>
                <w:szCs w:val="18"/>
              </w:rPr>
            </w:pPr>
            <w:r w:rsidRPr="00635E9F">
              <w:rPr>
                <w:rFonts w:ascii="Times New Roman" w:hAnsi="Times New Roman"/>
                <w:sz w:val="18"/>
                <w:szCs w:val="18"/>
              </w:rPr>
              <w:t>$ echo 1 &gt; /sys/devices/system/</w:t>
            </w:r>
            <w:proofErr w:type="spellStart"/>
            <w:r w:rsidRPr="00635E9F">
              <w:rPr>
                <w:rFonts w:ascii="Times New Roman" w:hAnsi="Times New Roman"/>
                <w:sz w:val="18"/>
                <w:szCs w:val="18"/>
              </w:rPr>
              <w:t>cpu</w:t>
            </w:r>
            <w:proofErr w:type="spellEnd"/>
            <w:r w:rsidRPr="00635E9F">
              <w:rPr>
                <w:rFonts w:ascii="Times New Roman" w:hAnsi="Times New Roman"/>
                <w:sz w:val="18"/>
                <w:szCs w:val="18"/>
              </w:rPr>
              <w:t>/</w:t>
            </w:r>
            <w:proofErr w:type="spellStart"/>
            <w:r w:rsidRPr="00635E9F">
              <w:rPr>
                <w:rFonts w:ascii="Times New Roman" w:hAnsi="Times New Roman"/>
                <w:sz w:val="18"/>
                <w:szCs w:val="18"/>
              </w:rPr>
              <w:t>cpu7</w:t>
            </w:r>
            <w:proofErr w:type="spellEnd"/>
            <w:r w:rsidRPr="00635E9F">
              <w:rPr>
                <w:rFonts w:ascii="Times New Roman" w:hAnsi="Times New Roman"/>
                <w:sz w:val="18"/>
                <w:szCs w:val="18"/>
              </w:rPr>
              <w:t>/</w:t>
            </w:r>
            <w:proofErr w:type="spellStart"/>
            <w:r w:rsidRPr="00635E9F">
              <w:rPr>
                <w:rFonts w:ascii="Times New Roman" w:hAnsi="Times New Roman"/>
                <w:sz w:val="18"/>
                <w:szCs w:val="18"/>
              </w:rPr>
              <w:t>cpuidle</w:t>
            </w:r>
            <w:proofErr w:type="spellEnd"/>
            <w:r w:rsidRPr="00635E9F">
              <w:rPr>
                <w:rFonts w:ascii="Times New Roman" w:hAnsi="Times New Roman"/>
                <w:sz w:val="18"/>
                <w:szCs w:val="18"/>
              </w:rPr>
              <w:t>/</w:t>
            </w:r>
            <w:proofErr w:type="spellStart"/>
            <w:r w:rsidRPr="00635E9F">
              <w:rPr>
                <w:rFonts w:ascii="Times New Roman" w:hAnsi="Times New Roman"/>
                <w:sz w:val="18"/>
                <w:szCs w:val="18"/>
              </w:rPr>
              <w:t>state1</w:t>
            </w:r>
            <w:proofErr w:type="spellEnd"/>
            <w:r w:rsidRPr="00635E9F">
              <w:rPr>
                <w:rFonts w:ascii="Times New Roman" w:hAnsi="Times New Roman"/>
                <w:sz w:val="18"/>
                <w:szCs w:val="18"/>
              </w:rPr>
              <w:t>/disable</w:t>
            </w:r>
          </w:p>
        </w:tc>
      </w:tr>
      <w:tr w:rsidR="005A747F" w:rsidRPr="00476030" w14:paraId="156383EA" w14:textId="77777777" w:rsidTr="00CD0874">
        <w:tc>
          <w:tcPr>
            <w:tcW w:w="389" w:type="dxa"/>
          </w:tcPr>
          <w:p w14:paraId="0B8FDDED" w14:textId="77777777" w:rsidR="005A747F" w:rsidRDefault="005A747F" w:rsidP="005A747F">
            <w:pPr>
              <w:pStyle w:val="tablebody"/>
            </w:pPr>
            <w:r>
              <w:rPr>
                <w:rFonts w:hint="eastAsia"/>
              </w:rPr>
              <w:t>3</w:t>
            </w:r>
          </w:p>
        </w:tc>
        <w:tc>
          <w:tcPr>
            <w:tcW w:w="1449" w:type="dxa"/>
          </w:tcPr>
          <w:p w14:paraId="29419747" w14:textId="77777777" w:rsidR="005A747F" w:rsidRPr="008C7397" w:rsidRDefault="005A747F" w:rsidP="005A747F">
            <w:pPr>
              <w:pStyle w:val="tablebody"/>
              <w:rPr>
                <w:rFonts w:cs="Arial"/>
              </w:rPr>
            </w:pPr>
            <w:r w:rsidRPr="008C7397">
              <w:rPr>
                <w:rFonts w:cs="Arial"/>
              </w:rPr>
              <w:t xml:space="preserve">CPU </w:t>
            </w:r>
            <w:proofErr w:type="spellStart"/>
            <w:r w:rsidRPr="008C7397">
              <w:rPr>
                <w:rFonts w:cs="Arial"/>
              </w:rPr>
              <w:t>Hotplug</w:t>
            </w:r>
            <w:proofErr w:type="spellEnd"/>
          </w:p>
        </w:tc>
        <w:tc>
          <w:tcPr>
            <w:tcW w:w="2126" w:type="dxa"/>
          </w:tcPr>
          <w:p w14:paraId="545551E3" w14:textId="77777777" w:rsidR="005A747F" w:rsidRPr="00C82A29" w:rsidRDefault="005A747F" w:rsidP="005A747F">
            <w:pPr>
              <w:pStyle w:val="tablebody"/>
              <w:rPr>
                <w:rFonts w:ascii="ＭＳ 明朝" w:eastAsia="ＭＳ 明朝" w:hAnsi="ＭＳ 明朝"/>
              </w:rPr>
            </w:pPr>
            <w:r w:rsidRPr="008C7397">
              <w:rPr>
                <w:rFonts w:cs="Arial"/>
              </w:rPr>
              <w:t>CPU</w:t>
            </w:r>
            <w:r w:rsidRPr="008C7397">
              <w:rPr>
                <w:rFonts w:ascii="ＭＳ ゴシック" w:hAnsi="ＭＳ ゴシック" w:hint="eastAsia"/>
              </w:rPr>
              <w:t>使用個数を最大にする</w:t>
            </w:r>
          </w:p>
        </w:tc>
        <w:tc>
          <w:tcPr>
            <w:tcW w:w="5812" w:type="dxa"/>
          </w:tcPr>
          <w:p w14:paraId="68335C29" w14:textId="77777777" w:rsidR="005A747F" w:rsidRPr="006A5B4C" w:rsidRDefault="005A747F" w:rsidP="005A747F">
            <w:pPr>
              <w:pStyle w:val="tablebody"/>
              <w:rPr>
                <w:rFonts w:ascii="Times New Roman" w:eastAsia="ＭＳ 明朝" w:hAnsi="Times New Roman"/>
                <w:sz w:val="18"/>
                <w:szCs w:val="18"/>
              </w:rPr>
            </w:pPr>
            <w:r w:rsidRPr="008C7397">
              <w:rPr>
                <w:rFonts w:ascii="ＭＳ ゴシック" w:hAnsi="ＭＳ ゴシック" w:cs="Arial"/>
              </w:rPr>
              <w:t>設定不要</w:t>
            </w:r>
            <w:r>
              <w:rPr>
                <w:rFonts w:hint="eastAsia"/>
                <w:sz w:val="18"/>
                <w:szCs w:val="18"/>
              </w:rPr>
              <w:t>（標準</w:t>
            </w:r>
            <w:proofErr w:type="spellStart"/>
            <w:r>
              <w:rPr>
                <w:rFonts w:hint="eastAsia"/>
                <w:sz w:val="18"/>
                <w:szCs w:val="18"/>
              </w:rPr>
              <w:t>B</w:t>
            </w:r>
            <w:r>
              <w:rPr>
                <w:sz w:val="18"/>
                <w:szCs w:val="18"/>
              </w:rPr>
              <w:t>SP</w:t>
            </w:r>
            <w:proofErr w:type="spellEnd"/>
            <w:r>
              <w:rPr>
                <w:rFonts w:hint="eastAsia"/>
                <w:sz w:val="18"/>
                <w:szCs w:val="18"/>
              </w:rPr>
              <w:t>デフォルト設定）</w:t>
            </w:r>
          </w:p>
        </w:tc>
      </w:tr>
    </w:tbl>
    <w:p w14:paraId="25C85484" w14:textId="77777777" w:rsidR="007558C1" w:rsidRPr="00476030" w:rsidRDefault="007558C1" w:rsidP="00CD0874">
      <w:pPr>
        <w:ind w:firstLine="0"/>
      </w:pPr>
    </w:p>
    <w:p w14:paraId="115F21C0" w14:textId="77777777" w:rsidR="00A50565" w:rsidRPr="00476030" w:rsidRDefault="00A50565" w:rsidP="00A50565">
      <w:pPr>
        <w:ind w:firstLine="0"/>
      </w:pPr>
    </w:p>
    <w:p w14:paraId="099E7568" w14:textId="77777777" w:rsidR="00A50565" w:rsidRPr="006276F4" w:rsidRDefault="0026237F" w:rsidP="00A50565">
      <w:pPr>
        <w:pStyle w:val="21"/>
      </w:pPr>
      <w:bookmarkStart w:id="450" w:name="_Toc511746938"/>
      <w:bookmarkStart w:id="451" w:name="_Toc536614086"/>
      <w:r w:rsidRPr="006276F4">
        <w:rPr>
          <w:rFonts w:cs="Arial"/>
        </w:rPr>
        <w:t xml:space="preserve">Low </w:t>
      </w:r>
      <w:r w:rsidR="00D66664" w:rsidRPr="006276F4">
        <w:rPr>
          <w:rFonts w:cs="Arial"/>
        </w:rPr>
        <w:t>p</w:t>
      </w:r>
      <w:r w:rsidRPr="006276F4">
        <w:rPr>
          <w:rFonts w:cs="Arial"/>
        </w:rPr>
        <w:t>ower mode</w:t>
      </w:r>
      <w:r w:rsidR="00A50565" w:rsidRPr="006276F4">
        <w:rPr>
          <w:rFonts w:ascii="ＭＳ ゴシック" w:hAnsi="ＭＳ ゴシック" w:hint="eastAsia"/>
        </w:rPr>
        <w:t>設定</w:t>
      </w:r>
      <w:bookmarkEnd w:id="450"/>
      <w:r w:rsidR="008256C4" w:rsidRPr="006276F4">
        <w:rPr>
          <w:rFonts w:ascii="ＭＳ ゴシック" w:hAnsi="ＭＳ ゴシック" w:hint="eastAsia"/>
        </w:rPr>
        <w:t>事例</w:t>
      </w:r>
      <w:bookmarkEnd w:id="451"/>
    </w:p>
    <w:p w14:paraId="1F0AC22B" w14:textId="7E023494" w:rsidR="00580F52" w:rsidRDefault="00580F52" w:rsidP="00580F52">
      <w:pPr>
        <w:pStyle w:val="tabletitie"/>
        <w:rPr>
          <w:rFonts w:ascii="ＭＳ 明朝" w:eastAsia="ＭＳ 明朝" w:hAnsi="ＭＳ 明朝"/>
        </w:rPr>
      </w:pPr>
      <w:r w:rsidRPr="00476030">
        <w:rPr>
          <w:rFonts w:hint="eastAsia"/>
        </w:rPr>
        <w:t>表</w:t>
      </w:r>
      <w:r w:rsidRPr="00476030">
        <w:t xml:space="preserve"> </w:t>
      </w:r>
      <w:r w:rsidR="00862760">
        <w:rPr>
          <w:noProof/>
        </w:rPr>
        <w:fldChar w:fldCharType="begin"/>
      </w:r>
      <w:r w:rsidR="00862760">
        <w:rPr>
          <w:noProof/>
        </w:rPr>
        <w:instrText xml:space="preserve"> STYLEREF 1 \s </w:instrText>
      </w:r>
      <w:r w:rsidR="00862760">
        <w:rPr>
          <w:noProof/>
        </w:rPr>
        <w:fldChar w:fldCharType="separate"/>
      </w:r>
      <w:r w:rsidR="00635E9F">
        <w:rPr>
          <w:noProof/>
        </w:rPr>
        <w:t>5</w:t>
      </w:r>
      <w:r w:rsidR="00862760">
        <w:rPr>
          <w:noProof/>
        </w:rPr>
        <w:fldChar w:fldCharType="end"/>
      </w:r>
      <w:r w:rsidRPr="00476030">
        <w:noBreakHyphen/>
      </w:r>
      <w:r w:rsidRPr="00476030">
        <w:fldChar w:fldCharType="begin"/>
      </w:r>
      <w:r w:rsidRPr="00476030">
        <w:instrText xml:space="preserve"> SEQ </w:instrText>
      </w:r>
      <w:r w:rsidRPr="00476030">
        <w:rPr>
          <w:rFonts w:hint="eastAsia"/>
        </w:rPr>
        <w:instrText>表</w:instrText>
      </w:r>
      <w:r w:rsidRPr="00476030">
        <w:instrText xml:space="preserve"> \* ARABIC \s 1 </w:instrText>
      </w:r>
      <w:r w:rsidRPr="00476030">
        <w:fldChar w:fldCharType="separate"/>
      </w:r>
      <w:r w:rsidR="00635E9F">
        <w:rPr>
          <w:noProof/>
        </w:rPr>
        <w:t>4</w:t>
      </w:r>
      <w:r w:rsidRPr="00476030">
        <w:fldChar w:fldCharType="end"/>
      </w:r>
      <w:r w:rsidRPr="00476030">
        <w:rPr>
          <w:rFonts w:hint="eastAsia"/>
        </w:rPr>
        <w:t xml:space="preserve">　</w:t>
      </w:r>
      <w:r w:rsidR="0026237F" w:rsidRPr="00CD0874">
        <w:rPr>
          <w:rFonts w:cs="Arial"/>
        </w:rPr>
        <w:t xml:space="preserve">Low </w:t>
      </w:r>
      <w:r w:rsidR="00D66664">
        <w:rPr>
          <w:rFonts w:cs="Arial" w:hint="eastAsia"/>
        </w:rPr>
        <w:t>p</w:t>
      </w:r>
      <w:r w:rsidR="0026237F" w:rsidRPr="00CD0874">
        <w:rPr>
          <w:rFonts w:cs="Arial"/>
        </w:rPr>
        <w:t>ower mode</w:t>
      </w:r>
      <w:r w:rsidR="0026237F" w:rsidRPr="008C7397">
        <w:rPr>
          <w:rFonts w:ascii="ＭＳ ゴシック" w:hAnsi="ＭＳ ゴシック" w:hint="eastAsia"/>
        </w:rPr>
        <w:t>設定事例</w:t>
      </w:r>
    </w:p>
    <w:tbl>
      <w:tblPr>
        <w:tblStyle w:val="affff6"/>
        <w:tblW w:w="9776" w:type="dxa"/>
        <w:tblLook w:val="04A0" w:firstRow="1" w:lastRow="0" w:firstColumn="1" w:lastColumn="0" w:noHBand="0" w:noVBand="1"/>
      </w:tblPr>
      <w:tblGrid>
        <w:gridCol w:w="389"/>
        <w:gridCol w:w="1449"/>
        <w:gridCol w:w="2126"/>
        <w:gridCol w:w="5812"/>
      </w:tblGrid>
      <w:tr w:rsidR="001B58BC" w:rsidRPr="00476030" w14:paraId="24DFDC1A" w14:textId="77777777" w:rsidTr="008B4E86">
        <w:tc>
          <w:tcPr>
            <w:tcW w:w="389" w:type="dxa"/>
          </w:tcPr>
          <w:p w14:paraId="7AC7A59D" w14:textId="77777777" w:rsidR="001B58BC" w:rsidRPr="00476030" w:rsidRDefault="001B58BC" w:rsidP="008B4E86">
            <w:pPr>
              <w:pStyle w:val="tablehead"/>
            </w:pPr>
          </w:p>
        </w:tc>
        <w:tc>
          <w:tcPr>
            <w:tcW w:w="1449" w:type="dxa"/>
          </w:tcPr>
          <w:p w14:paraId="58296880" w14:textId="77777777" w:rsidR="001B58BC" w:rsidRPr="00476030" w:rsidRDefault="001B58BC" w:rsidP="008B4E86">
            <w:pPr>
              <w:pStyle w:val="tablehead"/>
            </w:pPr>
            <w:r>
              <w:rPr>
                <w:rFonts w:hint="eastAsia"/>
              </w:rPr>
              <w:t>機能</w:t>
            </w:r>
          </w:p>
        </w:tc>
        <w:tc>
          <w:tcPr>
            <w:tcW w:w="2126" w:type="dxa"/>
          </w:tcPr>
          <w:p w14:paraId="479AE911" w14:textId="77777777" w:rsidR="001B58BC" w:rsidRPr="00476030" w:rsidRDefault="001B58BC" w:rsidP="008B4E86">
            <w:pPr>
              <w:pStyle w:val="tablehead"/>
            </w:pPr>
            <w:r>
              <w:rPr>
                <w:rFonts w:hint="eastAsia"/>
              </w:rPr>
              <w:t>概要</w:t>
            </w:r>
          </w:p>
        </w:tc>
        <w:tc>
          <w:tcPr>
            <w:tcW w:w="5812" w:type="dxa"/>
          </w:tcPr>
          <w:p w14:paraId="1CEC009A" w14:textId="77777777" w:rsidR="001B58BC" w:rsidRPr="00476030" w:rsidRDefault="001B58BC" w:rsidP="008B4E86">
            <w:pPr>
              <w:pStyle w:val="tablehead"/>
            </w:pPr>
            <w:r w:rsidRPr="00476030">
              <w:rPr>
                <w:rFonts w:hint="eastAsia"/>
              </w:rPr>
              <w:t>コマンド</w:t>
            </w:r>
          </w:p>
        </w:tc>
      </w:tr>
      <w:tr w:rsidR="001B58BC" w:rsidRPr="00476030" w14:paraId="75306C6B" w14:textId="77777777" w:rsidTr="008B4E86">
        <w:tc>
          <w:tcPr>
            <w:tcW w:w="389" w:type="dxa"/>
          </w:tcPr>
          <w:p w14:paraId="3B0BA837" w14:textId="77777777" w:rsidR="001B58BC" w:rsidRPr="00476030" w:rsidRDefault="001B58BC" w:rsidP="008B4E86">
            <w:pPr>
              <w:pStyle w:val="tablebody"/>
            </w:pPr>
            <w:r>
              <w:rPr>
                <w:rFonts w:hint="eastAsia"/>
              </w:rPr>
              <w:t>1</w:t>
            </w:r>
          </w:p>
        </w:tc>
        <w:tc>
          <w:tcPr>
            <w:tcW w:w="1449" w:type="dxa"/>
          </w:tcPr>
          <w:p w14:paraId="4941067E" w14:textId="77777777" w:rsidR="001B58BC" w:rsidRPr="008C7397" w:rsidRDefault="001B58BC" w:rsidP="008B4E86">
            <w:pPr>
              <w:pStyle w:val="tablebody"/>
              <w:rPr>
                <w:rFonts w:cs="Arial"/>
              </w:rPr>
            </w:pPr>
            <w:r w:rsidRPr="008C7397">
              <w:rPr>
                <w:rFonts w:cs="Arial"/>
              </w:rPr>
              <w:t>CPU Freq</w:t>
            </w:r>
          </w:p>
        </w:tc>
        <w:tc>
          <w:tcPr>
            <w:tcW w:w="2126" w:type="dxa"/>
          </w:tcPr>
          <w:p w14:paraId="5EA2F8AC" w14:textId="77777777" w:rsidR="001B58BC" w:rsidRPr="008C7397" w:rsidRDefault="001B58BC" w:rsidP="008B4E86">
            <w:pPr>
              <w:ind w:firstLine="0"/>
              <w:rPr>
                <w:rFonts w:ascii="Arial" w:hAnsi="Arial" w:cs="Arial"/>
              </w:rPr>
            </w:pPr>
            <w:r w:rsidRPr="008C7397">
              <w:rPr>
                <w:rFonts w:ascii="ＭＳ ゴシック" w:eastAsia="ＭＳ ゴシック" w:hAnsi="ＭＳ ゴシック" w:cs="Arial"/>
              </w:rPr>
              <w:t>周波数を指定する</w:t>
            </w:r>
            <w:r w:rsidRPr="008C7397">
              <w:rPr>
                <w:rFonts w:ascii="Arial" w:hAnsi="Arial" w:cs="Arial"/>
              </w:rPr>
              <w:t>（</w:t>
            </w:r>
            <w:proofErr w:type="spellStart"/>
            <w:r w:rsidRPr="008C7397">
              <w:rPr>
                <w:rFonts w:ascii="Arial" w:hAnsi="Arial" w:cs="Arial"/>
              </w:rPr>
              <w:t>500MHz</w:t>
            </w:r>
            <w:proofErr w:type="spellEnd"/>
            <w:r w:rsidRPr="008C7397">
              <w:rPr>
                <w:rFonts w:ascii="Arial" w:hAnsi="Arial" w:cs="Arial"/>
              </w:rPr>
              <w:t>）</w:t>
            </w:r>
          </w:p>
        </w:tc>
        <w:tc>
          <w:tcPr>
            <w:tcW w:w="5812" w:type="dxa"/>
            <w:shd w:val="clear" w:color="auto" w:fill="auto"/>
          </w:tcPr>
          <w:p w14:paraId="2D2AC3B7" w14:textId="77777777" w:rsidR="001B58BC" w:rsidRPr="00CD0874" w:rsidRDefault="001B58BC" w:rsidP="001B58BC">
            <w:pPr>
              <w:ind w:firstLine="0"/>
              <w:rPr>
                <w:sz w:val="18"/>
                <w:szCs w:val="18"/>
              </w:rPr>
            </w:pPr>
            <w:r w:rsidRPr="00CD0874">
              <w:rPr>
                <w:sz w:val="18"/>
                <w:szCs w:val="18"/>
              </w:rPr>
              <w:t xml:space="preserve">$ echo </w:t>
            </w:r>
            <w:proofErr w:type="spellStart"/>
            <w:r w:rsidRPr="00CD0874">
              <w:rPr>
                <w:sz w:val="18"/>
                <w:szCs w:val="18"/>
              </w:rPr>
              <w:t>userspace</w:t>
            </w:r>
            <w:proofErr w:type="spellEnd"/>
            <w:r w:rsidRPr="00CD0874">
              <w:rPr>
                <w:sz w:val="18"/>
                <w:szCs w:val="18"/>
              </w:rPr>
              <w:t xml:space="preserve"> &gt; /sys/devices/system/</w:t>
            </w:r>
            <w:proofErr w:type="spellStart"/>
            <w:r w:rsidRPr="00CD0874">
              <w:rPr>
                <w:sz w:val="18"/>
                <w:szCs w:val="18"/>
              </w:rPr>
              <w:t>cpu</w:t>
            </w:r>
            <w:proofErr w:type="spellEnd"/>
            <w:r w:rsidRPr="00CD0874">
              <w:rPr>
                <w:sz w:val="18"/>
                <w:szCs w:val="18"/>
              </w:rPr>
              <w:t>/</w:t>
            </w:r>
            <w:proofErr w:type="spellStart"/>
            <w:r w:rsidRPr="00CD0874">
              <w:rPr>
                <w:sz w:val="18"/>
                <w:szCs w:val="18"/>
              </w:rPr>
              <w:t>cpu0</w:t>
            </w:r>
            <w:proofErr w:type="spellEnd"/>
            <w:r w:rsidRPr="00CD0874">
              <w:rPr>
                <w:sz w:val="18"/>
                <w:szCs w:val="18"/>
              </w:rPr>
              <w:t>/</w:t>
            </w:r>
            <w:proofErr w:type="spellStart"/>
            <w:r w:rsidRPr="00CD0874">
              <w:rPr>
                <w:sz w:val="18"/>
                <w:szCs w:val="18"/>
              </w:rPr>
              <w:t>cpufreq</w:t>
            </w:r>
            <w:proofErr w:type="spellEnd"/>
            <w:r w:rsidRPr="00CD0874">
              <w:rPr>
                <w:sz w:val="18"/>
                <w:szCs w:val="18"/>
              </w:rPr>
              <w:t>/</w:t>
            </w:r>
            <w:proofErr w:type="spellStart"/>
            <w:r w:rsidRPr="00CD0874">
              <w:rPr>
                <w:sz w:val="18"/>
                <w:szCs w:val="18"/>
              </w:rPr>
              <w:t>scaling_governor</w:t>
            </w:r>
            <w:proofErr w:type="spellEnd"/>
          </w:p>
          <w:p w14:paraId="5CA3062A" w14:textId="77777777" w:rsidR="001B58BC" w:rsidRPr="00C82A29" w:rsidRDefault="001B58BC">
            <w:pPr>
              <w:ind w:firstLine="0"/>
              <w:rPr>
                <w:rFonts w:ascii="ＭＳ 明朝" w:hAnsi="ＭＳ 明朝"/>
                <w:sz w:val="18"/>
                <w:szCs w:val="18"/>
              </w:rPr>
            </w:pPr>
            <w:r w:rsidRPr="00CD0874">
              <w:rPr>
                <w:sz w:val="18"/>
                <w:szCs w:val="18"/>
              </w:rPr>
              <w:t>$ echo 500000 &gt; /sys/devices/system/</w:t>
            </w:r>
            <w:proofErr w:type="spellStart"/>
            <w:r w:rsidRPr="00CD0874">
              <w:rPr>
                <w:sz w:val="18"/>
                <w:szCs w:val="18"/>
              </w:rPr>
              <w:t>cpu</w:t>
            </w:r>
            <w:proofErr w:type="spellEnd"/>
            <w:r w:rsidRPr="00CD0874">
              <w:rPr>
                <w:sz w:val="18"/>
                <w:szCs w:val="18"/>
              </w:rPr>
              <w:t>/</w:t>
            </w:r>
            <w:proofErr w:type="spellStart"/>
            <w:r w:rsidRPr="00CD0874">
              <w:rPr>
                <w:sz w:val="18"/>
                <w:szCs w:val="18"/>
              </w:rPr>
              <w:t>cpu0</w:t>
            </w:r>
            <w:proofErr w:type="spellEnd"/>
            <w:r w:rsidRPr="00CD0874">
              <w:rPr>
                <w:sz w:val="18"/>
                <w:szCs w:val="18"/>
              </w:rPr>
              <w:t>/</w:t>
            </w:r>
            <w:proofErr w:type="spellStart"/>
            <w:r w:rsidRPr="00CD0874">
              <w:rPr>
                <w:sz w:val="18"/>
                <w:szCs w:val="18"/>
              </w:rPr>
              <w:t>cpufreq</w:t>
            </w:r>
            <w:proofErr w:type="spellEnd"/>
            <w:r w:rsidRPr="00CD0874">
              <w:rPr>
                <w:sz w:val="18"/>
                <w:szCs w:val="18"/>
              </w:rPr>
              <w:t>/</w:t>
            </w:r>
            <w:proofErr w:type="spellStart"/>
            <w:r w:rsidRPr="00CD0874">
              <w:rPr>
                <w:sz w:val="18"/>
                <w:szCs w:val="18"/>
              </w:rPr>
              <w:t>scaling_setspeed</w:t>
            </w:r>
            <w:proofErr w:type="spellEnd"/>
            <w:r w:rsidRPr="00F72823">
              <w:rPr>
                <w:sz w:val="18"/>
                <w:szCs w:val="18"/>
              </w:rPr>
              <w:t xml:space="preserve"> </w:t>
            </w:r>
          </w:p>
        </w:tc>
      </w:tr>
      <w:tr w:rsidR="005A747F" w:rsidRPr="00476030" w14:paraId="43219587" w14:textId="77777777" w:rsidTr="008B4E86">
        <w:tc>
          <w:tcPr>
            <w:tcW w:w="389" w:type="dxa"/>
          </w:tcPr>
          <w:p w14:paraId="5DBC4C0A" w14:textId="77777777" w:rsidR="005A747F" w:rsidRPr="00476030" w:rsidRDefault="005A747F" w:rsidP="005A747F">
            <w:pPr>
              <w:pStyle w:val="tablebody"/>
            </w:pPr>
            <w:r>
              <w:rPr>
                <w:rFonts w:hint="eastAsia"/>
              </w:rPr>
              <w:t>2</w:t>
            </w:r>
          </w:p>
        </w:tc>
        <w:tc>
          <w:tcPr>
            <w:tcW w:w="1449" w:type="dxa"/>
          </w:tcPr>
          <w:p w14:paraId="1BBE0F8D" w14:textId="77777777" w:rsidR="005A747F" w:rsidRPr="008C7397" w:rsidRDefault="005A747F" w:rsidP="005A747F">
            <w:pPr>
              <w:pStyle w:val="tablebody"/>
              <w:rPr>
                <w:rFonts w:cs="Arial"/>
              </w:rPr>
            </w:pPr>
            <w:r w:rsidRPr="008C7397">
              <w:rPr>
                <w:rFonts w:cs="Arial"/>
              </w:rPr>
              <w:t>CPU Idle</w:t>
            </w:r>
          </w:p>
        </w:tc>
        <w:tc>
          <w:tcPr>
            <w:tcW w:w="2126" w:type="dxa"/>
          </w:tcPr>
          <w:p w14:paraId="6567479F" w14:textId="77777777" w:rsidR="005A747F" w:rsidRPr="008C7397" w:rsidRDefault="005A747F" w:rsidP="005A747F">
            <w:pPr>
              <w:pStyle w:val="tablebody"/>
              <w:rPr>
                <w:rFonts w:eastAsia="ＭＳ 明朝" w:cs="Arial"/>
              </w:rPr>
            </w:pPr>
            <w:r w:rsidRPr="008C7397">
              <w:rPr>
                <w:rFonts w:cs="Arial"/>
              </w:rPr>
              <w:t>CPU Idle</w:t>
            </w:r>
            <w:r w:rsidRPr="008C7397">
              <w:rPr>
                <w:rFonts w:cs="Arial"/>
              </w:rPr>
              <w:t>を有効にする</w:t>
            </w:r>
          </w:p>
        </w:tc>
        <w:tc>
          <w:tcPr>
            <w:tcW w:w="5812" w:type="dxa"/>
          </w:tcPr>
          <w:p w14:paraId="46338FD4" w14:textId="77777777" w:rsidR="005A747F" w:rsidRPr="00CD0874" w:rsidRDefault="005A747F" w:rsidP="005A747F">
            <w:pPr>
              <w:pStyle w:val="tablebody"/>
              <w:rPr>
                <w:rFonts w:ascii="Times New Roman" w:eastAsia="ＭＳ 明朝" w:hAnsi="Times New Roman"/>
                <w:sz w:val="18"/>
                <w:szCs w:val="18"/>
              </w:rPr>
            </w:pPr>
            <w:r>
              <w:rPr>
                <w:rFonts w:hint="eastAsia"/>
                <w:sz w:val="18"/>
                <w:szCs w:val="18"/>
              </w:rPr>
              <w:t>設定不要（標準</w:t>
            </w:r>
            <w:proofErr w:type="spellStart"/>
            <w:r>
              <w:rPr>
                <w:rFonts w:hint="eastAsia"/>
                <w:sz w:val="18"/>
                <w:szCs w:val="18"/>
              </w:rPr>
              <w:t>B</w:t>
            </w:r>
            <w:r>
              <w:rPr>
                <w:sz w:val="18"/>
                <w:szCs w:val="18"/>
              </w:rPr>
              <w:t>SP</w:t>
            </w:r>
            <w:proofErr w:type="spellEnd"/>
            <w:r>
              <w:rPr>
                <w:rFonts w:hint="eastAsia"/>
                <w:sz w:val="18"/>
                <w:szCs w:val="18"/>
              </w:rPr>
              <w:t>デフォルト設定）</w:t>
            </w:r>
          </w:p>
        </w:tc>
      </w:tr>
      <w:tr w:rsidR="005A747F" w:rsidRPr="00476030" w14:paraId="74886977" w14:textId="77777777" w:rsidTr="008B4E86">
        <w:tc>
          <w:tcPr>
            <w:tcW w:w="389" w:type="dxa"/>
          </w:tcPr>
          <w:p w14:paraId="7A7229E4" w14:textId="77777777" w:rsidR="005A747F" w:rsidRDefault="005A747F" w:rsidP="005A747F">
            <w:pPr>
              <w:pStyle w:val="tablebody"/>
            </w:pPr>
            <w:r>
              <w:rPr>
                <w:rFonts w:hint="eastAsia"/>
              </w:rPr>
              <w:t>3</w:t>
            </w:r>
          </w:p>
        </w:tc>
        <w:tc>
          <w:tcPr>
            <w:tcW w:w="1449" w:type="dxa"/>
          </w:tcPr>
          <w:p w14:paraId="08BE0578" w14:textId="77777777" w:rsidR="005A747F" w:rsidRPr="008C7397" w:rsidRDefault="005A747F" w:rsidP="005A747F">
            <w:pPr>
              <w:pStyle w:val="tablebody"/>
              <w:rPr>
                <w:rFonts w:cs="Arial"/>
              </w:rPr>
            </w:pPr>
            <w:r w:rsidRPr="008C7397">
              <w:rPr>
                <w:rFonts w:cs="Arial"/>
              </w:rPr>
              <w:t xml:space="preserve">CPU </w:t>
            </w:r>
            <w:proofErr w:type="spellStart"/>
            <w:r w:rsidRPr="008C7397">
              <w:rPr>
                <w:rFonts w:cs="Arial"/>
              </w:rPr>
              <w:t>Hotplug</w:t>
            </w:r>
            <w:proofErr w:type="spellEnd"/>
          </w:p>
        </w:tc>
        <w:tc>
          <w:tcPr>
            <w:tcW w:w="2126" w:type="dxa"/>
          </w:tcPr>
          <w:p w14:paraId="7CE486F6" w14:textId="77777777" w:rsidR="005A747F" w:rsidRDefault="005A747F" w:rsidP="005A747F">
            <w:pPr>
              <w:ind w:firstLine="0"/>
              <w:jc w:val="left"/>
              <w:rPr>
                <w:rFonts w:ascii="ＭＳ ゴシック" w:eastAsia="ＭＳ ゴシック" w:hAnsi="ＭＳ ゴシック" w:cs="Arial"/>
              </w:rPr>
            </w:pPr>
            <w:proofErr w:type="spellStart"/>
            <w:r w:rsidRPr="008C7397">
              <w:rPr>
                <w:rFonts w:ascii="Arial" w:hAnsi="Arial" w:cs="Arial"/>
              </w:rPr>
              <w:t>CPU</w:t>
            </w:r>
            <w:r w:rsidR="00996521">
              <w:rPr>
                <w:rFonts w:ascii="Arial" w:hAnsi="Arial" w:cs="Arial" w:hint="eastAsia"/>
              </w:rPr>
              <w:t>1</w:t>
            </w:r>
            <w:proofErr w:type="spellEnd"/>
            <w:r w:rsidR="00996521">
              <w:rPr>
                <w:rFonts w:ascii="Arial" w:hAnsi="Arial" w:cs="Arial" w:hint="eastAsia"/>
              </w:rPr>
              <w:t>-3</w:t>
            </w:r>
            <w:r>
              <w:rPr>
                <w:rFonts w:ascii="Arial" w:hAnsi="Arial" w:cs="Arial" w:hint="eastAsia"/>
              </w:rPr>
              <w:t>を</w:t>
            </w:r>
            <w:r>
              <w:rPr>
                <w:rFonts w:ascii="Arial" w:hAnsi="Arial" w:cs="Arial" w:hint="eastAsia"/>
              </w:rPr>
              <w:t>offline</w:t>
            </w:r>
            <w:r w:rsidRPr="008C7397">
              <w:rPr>
                <w:rFonts w:ascii="ＭＳ ゴシック" w:eastAsia="ＭＳ ゴシック" w:hAnsi="ＭＳ ゴシック" w:cs="Arial"/>
              </w:rPr>
              <w:t>にする</w:t>
            </w:r>
          </w:p>
          <w:p w14:paraId="661A7850" w14:textId="77777777" w:rsidR="005A747F" w:rsidRPr="008C7397" w:rsidRDefault="005A747F" w:rsidP="005A747F">
            <w:pPr>
              <w:pStyle w:val="tablebody"/>
              <w:rPr>
                <w:rFonts w:eastAsia="ＭＳ 明朝" w:cs="Arial"/>
              </w:rPr>
            </w:pPr>
          </w:p>
        </w:tc>
        <w:tc>
          <w:tcPr>
            <w:tcW w:w="5812" w:type="dxa"/>
          </w:tcPr>
          <w:p w14:paraId="2086731A" w14:textId="77777777" w:rsidR="005A747F" w:rsidRPr="00CD0874" w:rsidRDefault="005A747F" w:rsidP="005A747F">
            <w:pPr>
              <w:ind w:firstLine="0"/>
              <w:rPr>
                <w:rFonts w:eastAsia="平成明朝"/>
                <w:sz w:val="18"/>
                <w:szCs w:val="18"/>
              </w:rPr>
            </w:pPr>
            <w:r w:rsidRPr="00CD0874">
              <w:rPr>
                <w:rFonts w:eastAsia="平成明朝"/>
                <w:sz w:val="18"/>
                <w:szCs w:val="18"/>
              </w:rPr>
              <w:t>$ echo 0 &gt; /sys/devices/system/</w:t>
            </w:r>
            <w:proofErr w:type="spellStart"/>
            <w:r w:rsidRPr="00CD0874">
              <w:rPr>
                <w:rFonts w:eastAsia="平成明朝"/>
                <w:sz w:val="18"/>
                <w:szCs w:val="18"/>
              </w:rPr>
              <w:t>cpu</w:t>
            </w:r>
            <w:proofErr w:type="spellEnd"/>
            <w:r w:rsidRPr="00CD0874">
              <w:rPr>
                <w:rFonts w:eastAsia="平成明朝"/>
                <w:sz w:val="18"/>
                <w:szCs w:val="18"/>
              </w:rPr>
              <w:t>/</w:t>
            </w:r>
            <w:proofErr w:type="spellStart"/>
            <w:r w:rsidRPr="00CD0874">
              <w:rPr>
                <w:rFonts w:eastAsia="平成明朝"/>
                <w:sz w:val="18"/>
                <w:szCs w:val="18"/>
              </w:rPr>
              <w:t>cpu1</w:t>
            </w:r>
            <w:proofErr w:type="spellEnd"/>
            <w:r w:rsidRPr="00CD0874">
              <w:rPr>
                <w:rFonts w:eastAsia="平成明朝"/>
                <w:sz w:val="18"/>
                <w:szCs w:val="18"/>
              </w:rPr>
              <w:t>/online</w:t>
            </w:r>
          </w:p>
          <w:p w14:paraId="60FA5E59" w14:textId="77777777" w:rsidR="005A747F" w:rsidRPr="00CD0874" w:rsidRDefault="005A747F" w:rsidP="005A747F">
            <w:pPr>
              <w:ind w:firstLine="0"/>
              <w:rPr>
                <w:rFonts w:eastAsia="平成明朝"/>
                <w:sz w:val="18"/>
                <w:szCs w:val="18"/>
              </w:rPr>
            </w:pPr>
            <w:r w:rsidRPr="00CD0874">
              <w:rPr>
                <w:rFonts w:eastAsia="平成明朝"/>
                <w:sz w:val="18"/>
                <w:szCs w:val="18"/>
              </w:rPr>
              <w:t>$ echo 0 &gt; /sys/devices/system/</w:t>
            </w:r>
            <w:proofErr w:type="spellStart"/>
            <w:r w:rsidRPr="00CD0874">
              <w:rPr>
                <w:rFonts w:eastAsia="平成明朝"/>
                <w:sz w:val="18"/>
                <w:szCs w:val="18"/>
              </w:rPr>
              <w:t>cpu</w:t>
            </w:r>
            <w:proofErr w:type="spellEnd"/>
            <w:r w:rsidRPr="00CD0874">
              <w:rPr>
                <w:rFonts w:eastAsia="平成明朝"/>
                <w:sz w:val="18"/>
                <w:szCs w:val="18"/>
              </w:rPr>
              <w:t>/</w:t>
            </w:r>
            <w:proofErr w:type="spellStart"/>
            <w:r w:rsidRPr="00CD0874">
              <w:rPr>
                <w:rFonts w:eastAsia="平成明朝"/>
                <w:sz w:val="18"/>
                <w:szCs w:val="18"/>
              </w:rPr>
              <w:t>cpu2</w:t>
            </w:r>
            <w:proofErr w:type="spellEnd"/>
            <w:r w:rsidRPr="00CD0874">
              <w:rPr>
                <w:rFonts w:eastAsia="平成明朝"/>
                <w:sz w:val="18"/>
                <w:szCs w:val="18"/>
              </w:rPr>
              <w:t>/online</w:t>
            </w:r>
          </w:p>
          <w:p w14:paraId="00025520" w14:textId="77777777" w:rsidR="005A747F" w:rsidRPr="00CD0874" w:rsidRDefault="005A747F" w:rsidP="00635E9F">
            <w:pPr>
              <w:ind w:firstLine="0"/>
              <w:rPr>
                <w:sz w:val="18"/>
                <w:szCs w:val="18"/>
              </w:rPr>
            </w:pPr>
            <w:r w:rsidRPr="00CD0874">
              <w:rPr>
                <w:rFonts w:eastAsia="平成明朝"/>
                <w:sz w:val="18"/>
                <w:szCs w:val="18"/>
              </w:rPr>
              <w:t>$ echo 0 &gt; /sys/devices/system/</w:t>
            </w:r>
            <w:proofErr w:type="spellStart"/>
            <w:r w:rsidRPr="00CD0874">
              <w:rPr>
                <w:rFonts w:eastAsia="平成明朝"/>
                <w:sz w:val="18"/>
                <w:szCs w:val="18"/>
              </w:rPr>
              <w:t>cpu</w:t>
            </w:r>
            <w:proofErr w:type="spellEnd"/>
            <w:r w:rsidRPr="00CD0874">
              <w:rPr>
                <w:rFonts w:eastAsia="平成明朝"/>
                <w:sz w:val="18"/>
                <w:szCs w:val="18"/>
              </w:rPr>
              <w:t>/</w:t>
            </w:r>
            <w:proofErr w:type="spellStart"/>
            <w:r w:rsidRPr="00CD0874">
              <w:rPr>
                <w:rFonts w:eastAsia="平成明朝"/>
                <w:sz w:val="18"/>
                <w:szCs w:val="18"/>
              </w:rPr>
              <w:t>cpu3</w:t>
            </w:r>
            <w:proofErr w:type="spellEnd"/>
            <w:r w:rsidRPr="00CD0874">
              <w:rPr>
                <w:rFonts w:eastAsia="平成明朝"/>
                <w:sz w:val="18"/>
                <w:szCs w:val="18"/>
              </w:rPr>
              <w:t>/online</w:t>
            </w:r>
          </w:p>
        </w:tc>
      </w:tr>
    </w:tbl>
    <w:p w14:paraId="3042E6F4" w14:textId="77777777" w:rsidR="00B3460C" w:rsidRPr="00476030" w:rsidRDefault="00B3460C" w:rsidP="00ED0ECA">
      <w:pPr>
        <w:pStyle w:val="space"/>
      </w:pPr>
    </w:p>
    <w:p w14:paraId="11A2F57C" w14:textId="77777777" w:rsidR="00ED0ECA" w:rsidRPr="00476030" w:rsidRDefault="00B3460C" w:rsidP="00ED0ECA">
      <w:pPr>
        <w:pStyle w:val="10"/>
        <w:numPr>
          <w:ilvl w:val="0"/>
          <w:numId w:val="0"/>
        </w:numPr>
        <w:ind w:left="454" w:hanging="454"/>
      </w:pPr>
      <w:r w:rsidRPr="00476030">
        <w:br w:type="page"/>
      </w:r>
      <w:bookmarkStart w:id="452" w:name="_Toc536614087"/>
      <w:r w:rsidR="00ED0ECA" w:rsidRPr="00476030">
        <w:rPr>
          <w:rFonts w:hint="eastAsia"/>
        </w:rPr>
        <w:lastRenderedPageBreak/>
        <w:t>Appendix</w:t>
      </w:r>
      <w:bookmarkEnd w:id="452"/>
    </w:p>
    <w:p w14:paraId="33B05D88" w14:textId="77777777" w:rsidR="00ED0ECA" w:rsidRPr="00476030" w:rsidRDefault="00ED0ECA" w:rsidP="00BB5E28">
      <w:pPr>
        <w:pStyle w:val="10"/>
        <w:numPr>
          <w:ilvl w:val="0"/>
          <w:numId w:val="41"/>
        </w:numPr>
      </w:pPr>
      <w:bookmarkStart w:id="453" w:name="_Toc536614088"/>
      <w:r w:rsidRPr="00476030">
        <w:rPr>
          <w:rFonts w:hint="eastAsia"/>
        </w:rPr>
        <w:t>概要</w:t>
      </w:r>
      <w:bookmarkEnd w:id="453"/>
    </w:p>
    <w:p w14:paraId="1000E8D3" w14:textId="77777777" w:rsidR="00B3460C" w:rsidRPr="00476030" w:rsidRDefault="00ED0ECA" w:rsidP="00ED0ECA">
      <w:r w:rsidRPr="00476030">
        <w:rPr>
          <w:rFonts w:hint="eastAsia"/>
        </w:rPr>
        <w:t>本章では</w:t>
      </w:r>
      <w:r w:rsidRPr="00476030">
        <w:rPr>
          <w:rFonts w:hint="eastAsia"/>
        </w:rPr>
        <w:t>Appendix</w:t>
      </w:r>
      <w:r w:rsidRPr="00476030">
        <w:rPr>
          <w:rFonts w:hint="eastAsia"/>
        </w:rPr>
        <w:t>では、「エンジンキー</w:t>
      </w:r>
      <w:r w:rsidRPr="00476030">
        <w:rPr>
          <w:rFonts w:hint="eastAsia"/>
        </w:rPr>
        <w:t>ON</w:t>
      </w:r>
      <w:r w:rsidRPr="00476030">
        <w:rPr>
          <w:rFonts w:hint="eastAsia"/>
        </w:rPr>
        <w:t>で高速起動を実現」と「車載端末の発熱抑止」を実現するために用いた電力制御関連機能である</w:t>
      </w:r>
      <w:r w:rsidRPr="00476030">
        <w:rPr>
          <w:rFonts w:hint="eastAsia"/>
        </w:rPr>
        <w:t xml:space="preserve">CPU </w:t>
      </w:r>
      <w:proofErr w:type="spellStart"/>
      <w:r w:rsidRPr="00476030">
        <w:rPr>
          <w:rFonts w:hint="eastAsia"/>
        </w:rPr>
        <w:t>Hotplug</w:t>
      </w:r>
      <w:proofErr w:type="spellEnd"/>
      <w:r w:rsidRPr="00476030">
        <w:rPr>
          <w:rFonts w:hint="eastAsia"/>
        </w:rPr>
        <w:t>と</w:t>
      </w:r>
      <w:r w:rsidRPr="00476030">
        <w:rPr>
          <w:rFonts w:hint="eastAsia"/>
        </w:rPr>
        <w:t>CPU Freq</w:t>
      </w:r>
      <w:r w:rsidRPr="00476030">
        <w:rPr>
          <w:rFonts w:hint="eastAsia"/>
        </w:rPr>
        <w:t>を個別に使用する場合の注意事項や処理時間等について説明します。なお、記載した値は測定環境や測定条件により差が生じる可能性があり、参考値扱いとなります。</w:t>
      </w:r>
    </w:p>
    <w:p w14:paraId="0DF0A5E5" w14:textId="77777777" w:rsidR="00ED0ECA" w:rsidRPr="00476030" w:rsidRDefault="00ED0ECA" w:rsidP="00ED0ECA">
      <w:pPr>
        <w:pStyle w:val="space"/>
        <w:rPr>
          <w:rFonts w:eastAsia="PMingLiU"/>
        </w:rPr>
      </w:pPr>
    </w:p>
    <w:p w14:paraId="6419015B" w14:textId="636D0375" w:rsidR="00B1409B" w:rsidRPr="00476030" w:rsidRDefault="00B1409B" w:rsidP="00B1409B">
      <w:r w:rsidRPr="00476030">
        <w:br w:type="page"/>
      </w:r>
    </w:p>
    <w:p w14:paraId="2E55DE9F" w14:textId="77777777" w:rsidR="00ED0ECA" w:rsidRPr="00476030" w:rsidRDefault="00ED0ECA" w:rsidP="00BB5E28">
      <w:pPr>
        <w:pStyle w:val="10"/>
        <w:numPr>
          <w:ilvl w:val="0"/>
          <w:numId w:val="41"/>
        </w:numPr>
      </w:pPr>
      <w:bookmarkStart w:id="454" w:name="_Toc536614089"/>
      <w:r w:rsidRPr="00476030">
        <w:rPr>
          <w:rFonts w:hint="eastAsia"/>
        </w:rPr>
        <w:lastRenderedPageBreak/>
        <w:t>CPU online/offline</w:t>
      </w:r>
      <w:r w:rsidRPr="00476030">
        <w:rPr>
          <w:rFonts w:hint="eastAsia"/>
        </w:rPr>
        <w:t>に要する処理時間</w:t>
      </w:r>
      <w:bookmarkEnd w:id="454"/>
    </w:p>
    <w:p w14:paraId="2F4A3615" w14:textId="77777777" w:rsidR="00ED0ECA" w:rsidRPr="00476030" w:rsidRDefault="00ED0ECA" w:rsidP="00ED0ECA">
      <w:r w:rsidRPr="00476030">
        <w:rPr>
          <w:rFonts w:hint="eastAsia"/>
        </w:rPr>
        <w:t xml:space="preserve">CPU </w:t>
      </w:r>
      <w:proofErr w:type="spellStart"/>
      <w:r w:rsidRPr="00476030">
        <w:rPr>
          <w:rFonts w:hint="eastAsia"/>
        </w:rPr>
        <w:t>Hotplug</w:t>
      </w:r>
      <w:proofErr w:type="spellEnd"/>
      <w:r w:rsidRPr="00476030">
        <w:rPr>
          <w:rFonts w:hint="eastAsia"/>
        </w:rPr>
        <w:t>の使用用途としては、低消費電力や発熱対策のために一部の</w:t>
      </w:r>
      <w:r w:rsidRPr="00476030">
        <w:rPr>
          <w:rFonts w:hint="eastAsia"/>
        </w:rPr>
        <w:t>CPU</w:t>
      </w:r>
      <w:r w:rsidRPr="00476030">
        <w:rPr>
          <w:rFonts w:hint="eastAsia"/>
        </w:rPr>
        <w:t>を</w:t>
      </w:r>
      <w:r w:rsidRPr="00476030">
        <w:rPr>
          <w:rFonts w:hint="eastAsia"/>
        </w:rPr>
        <w:t>offline</w:t>
      </w:r>
      <w:r w:rsidRPr="00476030">
        <w:rPr>
          <w:rFonts w:hint="eastAsia"/>
        </w:rPr>
        <w:t>にする場合と、一部の</w:t>
      </w:r>
      <w:r w:rsidRPr="00476030">
        <w:rPr>
          <w:rFonts w:hint="eastAsia"/>
        </w:rPr>
        <w:t>CPU</w:t>
      </w:r>
      <w:r w:rsidRPr="00476030">
        <w:rPr>
          <w:rFonts w:hint="eastAsia"/>
        </w:rPr>
        <w:t>が</w:t>
      </w:r>
      <w:r w:rsidRPr="00476030">
        <w:rPr>
          <w:rFonts w:hint="eastAsia"/>
        </w:rPr>
        <w:t>offline</w:t>
      </w:r>
      <w:r w:rsidRPr="00476030">
        <w:rPr>
          <w:rFonts w:hint="eastAsia"/>
        </w:rPr>
        <w:t>の状態から処理性能が必要となり</w:t>
      </w:r>
      <w:r w:rsidRPr="00476030">
        <w:rPr>
          <w:rFonts w:hint="eastAsia"/>
        </w:rPr>
        <w:t>CPU</w:t>
      </w:r>
      <w:r w:rsidRPr="00476030">
        <w:rPr>
          <w:rFonts w:hint="eastAsia"/>
        </w:rPr>
        <w:t>を</w:t>
      </w:r>
      <w:r w:rsidRPr="00476030">
        <w:rPr>
          <w:rFonts w:hint="eastAsia"/>
        </w:rPr>
        <w:t>online</w:t>
      </w:r>
      <w:r w:rsidRPr="00476030">
        <w:rPr>
          <w:rFonts w:hint="eastAsia"/>
        </w:rPr>
        <w:t>にする場合の２つのケースが考えられます。後者のケースは、</w:t>
      </w:r>
      <w:r w:rsidRPr="00476030">
        <w:rPr>
          <w:rFonts w:hint="eastAsia"/>
        </w:rPr>
        <w:t>CPU online</w:t>
      </w:r>
      <w:r w:rsidRPr="00476030">
        <w:rPr>
          <w:rFonts w:hint="eastAsia"/>
        </w:rPr>
        <w:t>に掛かる時間だけタイムラグが発生するため、性能が要求されるユースケースで使用する場合は注意ください。以下に</w:t>
      </w:r>
      <w:r w:rsidRPr="00476030">
        <w:rPr>
          <w:rFonts w:hint="eastAsia"/>
        </w:rPr>
        <w:t xml:space="preserve">CPU </w:t>
      </w:r>
      <w:proofErr w:type="spellStart"/>
      <w:r w:rsidRPr="00476030">
        <w:rPr>
          <w:rFonts w:hint="eastAsia"/>
        </w:rPr>
        <w:t>Hotplug</w:t>
      </w:r>
      <w:proofErr w:type="spellEnd"/>
      <w:r w:rsidRPr="00476030">
        <w:rPr>
          <w:rFonts w:hint="eastAsia"/>
        </w:rPr>
        <w:t>による各処理時間を示します。</w:t>
      </w:r>
    </w:p>
    <w:p w14:paraId="4D097F92" w14:textId="77777777" w:rsidR="00ED0ECA" w:rsidRPr="00476030" w:rsidRDefault="00ED0ECA" w:rsidP="00ED0ECA">
      <w:pPr>
        <w:pStyle w:val="space"/>
      </w:pPr>
    </w:p>
    <w:p w14:paraId="006FE9DF" w14:textId="77777777" w:rsidR="00ED0ECA" w:rsidRPr="00476030" w:rsidRDefault="00ED0ECA" w:rsidP="00ED0ECA">
      <w:pPr>
        <w:pStyle w:val="Level1unordered"/>
        <w:rPr>
          <w:b/>
        </w:rPr>
      </w:pPr>
      <w:r w:rsidRPr="00476030">
        <w:rPr>
          <w:rFonts w:hint="eastAsia"/>
          <w:b/>
        </w:rPr>
        <w:t>処理時間</w:t>
      </w:r>
    </w:p>
    <w:p w14:paraId="606BBDB7" w14:textId="77777777" w:rsidR="00ED0ECA" w:rsidRPr="00476030" w:rsidRDefault="00ED0ECA" w:rsidP="00ED0ECA">
      <w:pPr>
        <w:pStyle w:val="Level2unordered"/>
        <w:rPr>
          <w:b/>
        </w:rPr>
      </w:pPr>
      <w:r w:rsidRPr="00476030">
        <w:rPr>
          <w:b/>
        </w:rPr>
        <w:t>CPU online</w:t>
      </w:r>
      <w:r w:rsidRPr="00476030">
        <w:rPr>
          <w:b/>
        </w:rPr>
        <w:tab/>
        <w:t xml:space="preserve">: </w:t>
      </w:r>
      <w:proofErr w:type="spellStart"/>
      <w:r w:rsidRPr="00476030">
        <w:rPr>
          <w:b/>
        </w:rPr>
        <w:t>36ms</w:t>
      </w:r>
      <w:proofErr w:type="spellEnd"/>
    </w:p>
    <w:p w14:paraId="205A0E0B" w14:textId="77777777" w:rsidR="00ED0ECA" w:rsidRPr="00476030" w:rsidRDefault="00ED0ECA" w:rsidP="00ED0ECA">
      <w:pPr>
        <w:pStyle w:val="Level2unordered"/>
        <w:rPr>
          <w:b/>
        </w:rPr>
      </w:pPr>
      <w:r w:rsidRPr="00476030">
        <w:rPr>
          <w:b/>
        </w:rPr>
        <w:t>CPU offline</w:t>
      </w:r>
      <w:r w:rsidRPr="00476030">
        <w:rPr>
          <w:b/>
        </w:rPr>
        <w:tab/>
        <w:t xml:space="preserve">: </w:t>
      </w:r>
      <w:proofErr w:type="spellStart"/>
      <w:r w:rsidR="00506C75">
        <w:rPr>
          <w:rFonts w:hint="eastAsia"/>
          <w:b/>
          <w:lang w:eastAsia="ja-JP"/>
        </w:rPr>
        <w:t>53</w:t>
      </w:r>
      <w:r w:rsidRPr="00476030">
        <w:rPr>
          <w:b/>
        </w:rPr>
        <w:t>ms</w:t>
      </w:r>
      <w:proofErr w:type="spellEnd"/>
    </w:p>
    <w:p w14:paraId="39D984E7" w14:textId="77777777" w:rsidR="00950585" w:rsidRPr="00476030" w:rsidRDefault="00950585" w:rsidP="00950585">
      <w:pPr>
        <w:pStyle w:val="space"/>
      </w:pPr>
    </w:p>
    <w:p w14:paraId="68CC61A4" w14:textId="77777777" w:rsidR="00BD3199" w:rsidRPr="006276F4" w:rsidRDefault="00BD3199" w:rsidP="00950585">
      <w:pPr>
        <w:pStyle w:val="Level1unordered"/>
      </w:pPr>
      <w:r w:rsidRPr="006276F4">
        <w:rPr>
          <w:rFonts w:hint="eastAsia"/>
        </w:rPr>
        <w:t>測定環境</w:t>
      </w:r>
    </w:p>
    <w:p w14:paraId="03CAB49D" w14:textId="77777777" w:rsidR="00BD3199" w:rsidRPr="006276F4" w:rsidRDefault="00BD3199" w:rsidP="00950585">
      <w:pPr>
        <w:pStyle w:val="Level2unordered"/>
      </w:pPr>
      <w:r w:rsidRPr="006276F4">
        <w:t>SW</w:t>
      </w:r>
      <w:r w:rsidRPr="006276F4">
        <w:tab/>
        <w:t xml:space="preserve">: </w:t>
      </w:r>
      <w:proofErr w:type="spellStart"/>
      <w:r w:rsidRPr="006276F4">
        <w:t>Yocto</w:t>
      </w:r>
      <w:proofErr w:type="spellEnd"/>
      <w:r w:rsidRPr="006276F4">
        <w:t xml:space="preserve"> </w:t>
      </w:r>
      <w:proofErr w:type="spellStart"/>
      <w:r w:rsidRPr="006276F4">
        <w:t>v</w:t>
      </w:r>
      <w:r w:rsidR="00A50565" w:rsidRPr="006276F4">
        <w:rPr>
          <w:lang w:eastAsia="ja-JP"/>
        </w:rPr>
        <w:t>3</w:t>
      </w:r>
      <w:r w:rsidRPr="006276F4">
        <w:t>.</w:t>
      </w:r>
      <w:r w:rsidR="00A50565" w:rsidRPr="006276F4">
        <w:t>7</w:t>
      </w:r>
      <w:r w:rsidRPr="006276F4">
        <w:t>.0</w:t>
      </w:r>
      <w:proofErr w:type="spellEnd"/>
      <w:r w:rsidRPr="006276F4">
        <w:t xml:space="preserve">(Kernel </w:t>
      </w:r>
      <w:proofErr w:type="spellStart"/>
      <w:r w:rsidRPr="006276F4">
        <w:t>BSP</w:t>
      </w:r>
      <w:proofErr w:type="spellEnd"/>
      <w:r w:rsidRPr="006276F4">
        <w:t xml:space="preserve"> 3.</w:t>
      </w:r>
      <w:r w:rsidR="00A50565" w:rsidRPr="006276F4">
        <w:t>6</w:t>
      </w:r>
      <w:r w:rsidRPr="006276F4">
        <w:t>.</w:t>
      </w:r>
      <w:r w:rsidR="00EC1005" w:rsidRPr="006276F4">
        <w:rPr>
          <w:lang w:eastAsia="ja-JP"/>
        </w:rPr>
        <w:t>2</w:t>
      </w:r>
      <w:r w:rsidRPr="006276F4">
        <w:t>)</w:t>
      </w:r>
    </w:p>
    <w:p w14:paraId="127F8AF5" w14:textId="77777777" w:rsidR="00BD3199" w:rsidRPr="006276F4" w:rsidRDefault="00BD3199" w:rsidP="00950585">
      <w:pPr>
        <w:pStyle w:val="Level2unordered"/>
      </w:pPr>
      <w:proofErr w:type="spellStart"/>
      <w:r w:rsidRPr="006276F4">
        <w:t>HW</w:t>
      </w:r>
      <w:proofErr w:type="spellEnd"/>
      <w:r w:rsidRPr="006276F4">
        <w:tab/>
        <w:t xml:space="preserve">: R-Car </w:t>
      </w:r>
      <w:proofErr w:type="spellStart"/>
      <w:r w:rsidRPr="006276F4">
        <w:t>H3</w:t>
      </w:r>
      <w:proofErr w:type="spellEnd"/>
      <w:r w:rsidRPr="006276F4">
        <w:t xml:space="preserve"> </w:t>
      </w:r>
      <w:proofErr w:type="spellStart"/>
      <w:r w:rsidR="008B4E86" w:rsidRPr="006276F4">
        <w:rPr>
          <w:lang w:eastAsia="ja-JP"/>
        </w:rPr>
        <w:t>Ver.</w:t>
      </w:r>
      <w:r w:rsidR="00B93EB5" w:rsidRPr="006276F4">
        <w:t>3</w:t>
      </w:r>
      <w:r w:rsidRPr="006276F4">
        <w:t>.</w:t>
      </w:r>
      <w:r w:rsidR="00B93EB5" w:rsidRPr="006276F4">
        <w:t>0</w:t>
      </w:r>
      <w:proofErr w:type="spellEnd"/>
      <w:r w:rsidRPr="006276F4">
        <w:t xml:space="preserve"> (</w:t>
      </w:r>
      <w:proofErr w:type="spellStart"/>
      <w:r w:rsidRPr="006276F4">
        <w:t>Salvator-X</w:t>
      </w:r>
      <w:r w:rsidR="008B4E86" w:rsidRPr="006276F4">
        <w:rPr>
          <w:lang w:eastAsia="ja-JP"/>
        </w:rPr>
        <w:t>S</w:t>
      </w:r>
      <w:proofErr w:type="spellEnd"/>
      <w:r w:rsidRPr="006276F4">
        <w:t>)</w:t>
      </w:r>
    </w:p>
    <w:p w14:paraId="42029B04" w14:textId="77777777" w:rsidR="00950585" w:rsidRPr="006276F4" w:rsidRDefault="00BD3199" w:rsidP="00950585">
      <w:pPr>
        <w:pStyle w:val="Level1unordered"/>
      </w:pPr>
      <w:r w:rsidRPr="006276F4">
        <w:rPr>
          <w:rFonts w:hint="eastAsia"/>
        </w:rPr>
        <w:t>測定条件</w:t>
      </w:r>
    </w:p>
    <w:p w14:paraId="7901C343" w14:textId="77777777" w:rsidR="00BD3199" w:rsidRPr="006276F4" w:rsidRDefault="00BD3199" w:rsidP="00950585">
      <w:pPr>
        <w:pStyle w:val="Level2unordered"/>
        <w:rPr>
          <w:lang w:eastAsia="ja-JP"/>
        </w:rPr>
      </w:pPr>
      <w:r w:rsidRPr="006276F4">
        <w:rPr>
          <w:rFonts w:hint="eastAsia"/>
          <w:lang w:eastAsia="ja-JP"/>
        </w:rPr>
        <w:t>起動後、アプリを動作させない</w:t>
      </w:r>
      <w:r w:rsidRPr="006276F4">
        <w:rPr>
          <w:lang w:eastAsia="ja-JP"/>
        </w:rPr>
        <w:t>idle</w:t>
      </w:r>
      <w:r w:rsidRPr="006276F4">
        <w:rPr>
          <w:rFonts w:hint="eastAsia"/>
          <w:lang w:eastAsia="ja-JP"/>
        </w:rPr>
        <w:t>状態で測定</w:t>
      </w:r>
    </w:p>
    <w:p w14:paraId="53ACE73C" w14:textId="77777777" w:rsidR="00BD3199" w:rsidRPr="006276F4" w:rsidRDefault="00BD3199" w:rsidP="00950585">
      <w:pPr>
        <w:pStyle w:val="Level2unordered"/>
      </w:pPr>
      <w:r w:rsidRPr="006276F4">
        <w:rPr>
          <w:rFonts w:hint="eastAsia"/>
        </w:rPr>
        <w:t>ターゲット</w:t>
      </w:r>
      <w:r w:rsidRPr="006276F4">
        <w:t>CPU</w:t>
      </w:r>
      <w:r w:rsidRPr="006276F4">
        <w:rPr>
          <w:rFonts w:hint="eastAsia"/>
        </w:rPr>
        <w:t>は任意の</w:t>
      </w:r>
      <w:r w:rsidRPr="006276F4">
        <w:t>Cortex-</w:t>
      </w:r>
      <w:proofErr w:type="spellStart"/>
      <w:r w:rsidRPr="006276F4">
        <w:t>A57</w:t>
      </w:r>
      <w:proofErr w:type="spellEnd"/>
    </w:p>
    <w:p w14:paraId="2B2FD96A" w14:textId="77777777" w:rsidR="00BD3199" w:rsidRPr="006276F4" w:rsidRDefault="00BD3199" w:rsidP="00950585">
      <w:pPr>
        <w:pStyle w:val="Level1unordered"/>
      </w:pPr>
      <w:r w:rsidRPr="006276F4">
        <w:rPr>
          <w:rFonts w:hint="eastAsia"/>
        </w:rPr>
        <w:t>測定ポイント</w:t>
      </w:r>
    </w:p>
    <w:p w14:paraId="65B49192" w14:textId="77777777" w:rsidR="00733DAE" w:rsidRPr="006276F4" w:rsidRDefault="00BD3199" w:rsidP="00733DAE">
      <w:pPr>
        <w:pStyle w:val="Level2unordered"/>
      </w:pPr>
      <w:proofErr w:type="spellStart"/>
      <w:r w:rsidRPr="006276F4">
        <w:t>cpu_up</w:t>
      </w:r>
      <w:proofErr w:type="spellEnd"/>
      <w:r w:rsidRPr="006276F4">
        <w:t>/</w:t>
      </w:r>
      <w:proofErr w:type="spellStart"/>
      <w:r w:rsidRPr="006276F4">
        <w:t>cpu_down</w:t>
      </w:r>
      <w:proofErr w:type="spellEnd"/>
      <w:r w:rsidRPr="006276F4">
        <w:rPr>
          <w:rFonts w:hint="eastAsia"/>
        </w:rPr>
        <w:t>関数の</w:t>
      </w:r>
      <w:r w:rsidR="00733DAE" w:rsidRPr="006276F4">
        <w:rPr>
          <w:rFonts w:hint="eastAsia"/>
          <w:lang w:eastAsia="ja-JP"/>
        </w:rPr>
        <w:t>処理時間</w:t>
      </w:r>
    </w:p>
    <w:p w14:paraId="5B41749D" w14:textId="77777777" w:rsidR="00733DAE" w:rsidRPr="006276F4" w:rsidRDefault="00733DAE" w:rsidP="00733DAE">
      <w:pPr>
        <w:pStyle w:val="Level1unordered"/>
      </w:pPr>
      <w:r w:rsidRPr="006276F4">
        <w:rPr>
          <w:rFonts w:hint="eastAsia"/>
        </w:rPr>
        <w:t>測定</w:t>
      </w:r>
      <w:r w:rsidRPr="006276F4">
        <w:rPr>
          <w:rFonts w:hint="eastAsia"/>
          <w:lang w:eastAsia="ja-JP"/>
        </w:rPr>
        <w:t>方法</w:t>
      </w:r>
    </w:p>
    <w:p w14:paraId="79239E6C" w14:textId="77777777" w:rsidR="00733DAE" w:rsidRPr="006276F4" w:rsidRDefault="00733DAE" w:rsidP="00733DAE">
      <w:pPr>
        <w:pStyle w:val="Level2unordered"/>
      </w:pPr>
      <w:proofErr w:type="spellStart"/>
      <w:r w:rsidRPr="006276F4">
        <w:rPr>
          <w:lang w:eastAsia="ja-JP"/>
        </w:rPr>
        <w:t>f</w:t>
      </w:r>
      <w:r w:rsidRPr="006276F4">
        <w:t>trace</w:t>
      </w:r>
      <w:proofErr w:type="spellEnd"/>
      <w:r w:rsidRPr="006276F4">
        <w:rPr>
          <w:rFonts w:hint="eastAsia"/>
          <w:lang w:eastAsia="ja-JP"/>
        </w:rPr>
        <w:t>にて計測</w:t>
      </w:r>
    </w:p>
    <w:p w14:paraId="66818AF2" w14:textId="77777777" w:rsidR="00733DAE" w:rsidRDefault="00733DAE" w:rsidP="00733DAE">
      <w:pPr>
        <w:pStyle w:val="Level2unordered"/>
        <w:numPr>
          <w:ilvl w:val="0"/>
          <w:numId w:val="0"/>
        </w:numPr>
        <w:ind w:leftChars="100" w:left="200" w:firstLineChars="100" w:firstLine="200"/>
        <w:rPr>
          <w:lang w:eastAsia="ja-JP"/>
        </w:rPr>
      </w:pPr>
    </w:p>
    <w:p w14:paraId="12BC4D8B" w14:textId="77777777" w:rsidR="00ED0ECA" w:rsidRPr="00476030" w:rsidRDefault="00BD3199" w:rsidP="00BB5E28">
      <w:pPr>
        <w:pStyle w:val="10"/>
        <w:numPr>
          <w:ilvl w:val="0"/>
          <w:numId w:val="41"/>
        </w:numPr>
        <w:rPr>
          <w:lang w:eastAsia="zh-TW"/>
        </w:rPr>
      </w:pPr>
      <w:r w:rsidRPr="00476030">
        <w:br w:type="page"/>
      </w:r>
      <w:bookmarkStart w:id="455" w:name="_Toc536614090"/>
      <w:proofErr w:type="spellStart"/>
      <w:r w:rsidRPr="00476030">
        <w:rPr>
          <w:rFonts w:hint="eastAsia"/>
          <w:lang w:eastAsia="zh-TW"/>
        </w:rPr>
        <w:lastRenderedPageBreak/>
        <w:t>DVFS</w:t>
      </w:r>
      <w:proofErr w:type="spellEnd"/>
      <w:r w:rsidRPr="00476030">
        <w:rPr>
          <w:rFonts w:hint="eastAsia"/>
          <w:lang w:eastAsia="zh-TW"/>
        </w:rPr>
        <w:t>/DFS</w:t>
      </w:r>
      <w:r w:rsidRPr="00476030">
        <w:rPr>
          <w:rFonts w:hint="eastAsia"/>
          <w:lang w:eastAsia="zh-TW"/>
        </w:rPr>
        <w:t>使用時の注意点</w:t>
      </w:r>
      <w:bookmarkEnd w:id="455"/>
    </w:p>
    <w:p w14:paraId="5CF788FD" w14:textId="0D173AED" w:rsidR="00967972" w:rsidRPr="00476030" w:rsidRDefault="00716478" w:rsidP="007048A5">
      <w:proofErr w:type="spellStart"/>
      <w:r w:rsidRPr="00476030">
        <w:rPr>
          <w:rFonts w:hint="eastAsia"/>
        </w:rPr>
        <w:t>DVFS</w:t>
      </w:r>
      <w:proofErr w:type="spellEnd"/>
      <w:r w:rsidRPr="00476030">
        <w:rPr>
          <w:rFonts w:hint="eastAsia"/>
        </w:rPr>
        <w:t>/DFS</w:t>
      </w:r>
      <w:r w:rsidRPr="00476030">
        <w:rPr>
          <w:rFonts w:hint="eastAsia"/>
        </w:rPr>
        <w:t>制御は、変更する周波数帯によって処理時間が異なります。また、</w:t>
      </w:r>
      <w:proofErr w:type="spellStart"/>
      <w:r w:rsidRPr="00476030">
        <w:rPr>
          <w:rFonts w:hint="eastAsia"/>
        </w:rPr>
        <w:t>PLL0</w:t>
      </w:r>
      <w:proofErr w:type="spellEnd"/>
      <w:r w:rsidRPr="00476030">
        <w:rPr>
          <w:rFonts w:hint="eastAsia"/>
        </w:rPr>
        <w:t>の逓倍率変更を伴う周波数変更を行った場合は、ＨＷ仕様により変更処理中に</w:t>
      </w:r>
      <w:r w:rsidRPr="00476030">
        <w:rPr>
          <w:rFonts w:hint="eastAsia"/>
        </w:rPr>
        <w:t>CPU</w:t>
      </w:r>
      <w:r w:rsidRPr="00476030">
        <w:rPr>
          <w:rFonts w:hint="eastAsia"/>
        </w:rPr>
        <w:t>が最大で</w:t>
      </w:r>
      <w:proofErr w:type="spellStart"/>
      <w:r w:rsidRPr="00476030">
        <w:rPr>
          <w:rFonts w:hint="eastAsia"/>
        </w:rPr>
        <w:t>50us</w:t>
      </w:r>
      <w:proofErr w:type="spellEnd"/>
      <w:r w:rsidRPr="00476030">
        <w:rPr>
          <w:rFonts w:hint="eastAsia"/>
        </w:rPr>
        <w:t>低速動作をします。そのため、</w:t>
      </w:r>
      <w:r w:rsidRPr="00476030">
        <w:rPr>
          <w:rFonts w:hint="eastAsia"/>
        </w:rPr>
        <w:t>us</w:t>
      </w:r>
      <w:r w:rsidRPr="00476030">
        <w:rPr>
          <w:rFonts w:hint="eastAsia"/>
        </w:rPr>
        <w:t>単位の性能が要求される場合</w:t>
      </w:r>
      <w:r w:rsidRPr="00476030">
        <w:rPr>
          <w:rFonts w:hint="eastAsia"/>
        </w:rPr>
        <w:t>(</w:t>
      </w:r>
      <w:r w:rsidRPr="00476030">
        <w:rPr>
          <w:rFonts w:hint="eastAsia"/>
        </w:rPr>
        <w:t>例：</w:t>
      </w:r>
      <w:r w:rsidRPr="00476030">
        <w:rPr>
          <w:rFonts w:hint="eastAsia"/>
        </w:rPr>
        <w:t>SD</w:t>
      </w:r>
      <w:r w:rsidRPr="00476030">
        <w:rPr>
          <w:rFonts w:hint="eastAsia"/>
        </w:rPr>
        <w:t>アクセス</w:t>
      </w:r>
      <w:r w:rsidRPr="00476030">
        <w:rPr>
          <w:rFonts w:hint="eastAsia"/>
        </w:rPr>
        <w:t>)</w:t>
      </w:r>
      <w:r w:rsidRPr="00476030">
        <w:rPr>
          <w:rFonts w:hint="eastAsia"/>
        </w:rPr>
        <w:t>や</w:t>
      </w:r>
      <w:proofErr w:type="spellStart"/>
      <w:r w:rsidRPr="00476030">
        <w:rPr>
          <w:rFonts w:hint="eastAsia"/>
        </w:rPr>
        <w:t>50us</w:t>
      </w:r>
      <w:proofErr w:type="spellEnd"/>
      <w:r w:rsidRPr="00476030">
        <w:rPr>
          <w:rFonts w:hint="eastAsia"/>
        </w:rPr>
        <w:t>以内でレスポンスを期待する場合</w:t>
      </w:r>
      <w:r w:rsidRPr="00476030">
        <w:rPr>
          <w:rFonts w:hint="eastAsia"/>
        </w:rPr>
        <w:t>(</w:t>
      </w:r>
      <w:r w:rsidRPr="00476030">
        <w:rPr>
          <w:rFonts w:hint="eastAsia"/>
        </w:rPr>
        <w:t>例：割り込み</w:t>
      </w:r>
      <w:r w:rsidRPr="00476030">
        <w:rPr>
          <w:rFonts w:hint="eastAsia"/>
        </w:rPr>
        <w:t>)</w:t>
      </w:r>
      <w:r w:rsidRPr="00476030">
        <w:rPr>
          <w:rFonts w:hint="eastAsia"/>
        </w:rPr>
        <w:t>では、</w:t>
      </w:r>
      <w:r w:rsidRPr="00476030">
        <w:rPr>
          <w:rFonts w:hint="eastAsia"/>
        </w:rPr>
        <w:t xml:space="preserve"> </w:t>
      </w:r>
      <w:proofErr w:type="spellStart"/>
      <w:r w:rsidRPr="00476030">
        <w:rPr>
          <w:rFonts w:hint="eastAsia"/>
        </w:rPr>
        <w:t>PLL0</w:t>
      </w:r>
      <w:proofErr w:type="spellEnd"/>
      <w:r w:rsidRPr="00476030">
        <w:rPr>
          <w:rFonts w:hint="eastAsia"/>
        </w:rPr>
        <w:t>の逓倍率変更を伴う周波数変更を実施しないよう注意願います。</w:t>
      </w:r>
      <w:r w:rsidR="005135C1">
        <w:fldChar w:fldCharType="begin"/>
      </w:r>
      <w:r w:rsidR="005135C1">
        <w:instrText xml:space="preserve"> </w:instrText>
      </w:r>
      <w:r w:rsidR="005135C1">
        <w:rPr>
          <w:rFonts w:hint="eastAsia"/>
        </w:rPr>
        <w:instrText>REF _Ref513627200 \h</w:instrText>
      </w:r>
      <w:r w:rsidR="005135C1">
        <w:instrText xml:space="preserve"> </w:instrText>
      </w:r>
      <w:r w:rsidR="005135C1">
        <w:fldChar w:fldCharType="separate"/>
      </w:r>
      <w:r w:rsidR="00635E9F" w:rsidRPr="00476030">
        <w:rPr>
          <w:rFonts w:hint="eastAsia"/>
        </w:rPr>
        <w:t>表</w:t>
      </w:r>
      <w:r w:rsidR="00635E9F" w:rsidRPr="00476030">
        <w:rPr>
          <w:rFonts w:hint="eastAsia"/>
        </w:rPr>
        <w:t xml:space="preserve"> </w:t>
      </w:r>
      <w:proofErr w:type="spellStart"/>
      <w:r w:rsidR="00635E9F" w:rsidRPr="00476030">
        <w:rPr>
          <w:rFonts w:hint="eastAsia"/>
        </w:rPr>
        <w:t>A</w:t>
      </w:r>
      <w:r w:rsidR="00635E9F">
        <w:rPr>
          <w:noProof/>
        </w:rPr>
        <w:t>3</w:t>
      </w:r>
      <w:proofErr w:type="spellEnd"/>
      <w:r w:rsidR="00635E9F" w:rsidRPr="00476030">
        <w:noBreakHyphen/>
      </w:r>
      <w:r w:rsidR="00635E9F">
        <w:rPr>
          <w:noProof/>
        </w:rPr>
        <w:t>1</w:t>
      </w:r>
      <w:r w:rsidR="005135C1">
        <w:fldChar w:fldCharType="end"/>
      </w:r>
      <w:r w:rsidRPr="00476030">
        <w:rPr>
          <w:rFonts w:hint="eastAsia"/>
        </w:rPr>
        <w:t>に</w:t>
      </w:r>
      <w:proofErr w:type="spellStart"/>
      <w:r w:rsidRPr="00476030">
        <w:rPr>
          <w:rFonts w:hint="eastAsia"/>
        </w:rPr>
        <w:t>PLL0</w:t>
      </w:r>
      <w:proofErr w:type="spellEnd"/>
      <w:r w:rsidRPr="00476030">
        <w:rPr>
          <w:rFonts w:hint="eastAsia"/>
        </w:rPr>
        <w:t>の逓倍率変更が発生する条件を示します。</w:t>
      </w:r>
    </w:p>
    <w:p w14:paraId="1F4F344B" w14:textId="77777777" w:rsidR="00BD3199" w:rsidRPr="00476030" w:rsidRDefault="00BD3199" w:rsidP="00696A8F">
      <w:pPr>
        <w:pStyle w:val="space"/>
      </w:pPr>
    </w:p>
    <w:p w14:paraId="3C95E7AE" w14:textId="42135DFC" w:rsidR="001E70E6" w:rsidRPr="00476030" w:rsidRDefault="0019663B" w:rsidP="001E70E6">
      <w:pPr>
        <w:pStyle w:val="tabletitie"/>
      </w:pPr>
      <w:bookmarkStart w:id="456" w:name="_Ref513627200"/>
      <w:r w:rsidRPr="00476030">
        <w:rPr>
          <w:rFonts w:hint="eastAsia"/>
          <w:noProof/>
        </w:rPr>
        <mc:AlternateContent>
          <mc:Choice Requires="wps">
            <w:drawing>
              <wp:anchor distT="0" distB="0" distL="114300" distR="114300" simplePos="0" relativeHeight="251667968" behindDoc="0" locked="0" layoutInCell="1" allowOverlap="1" wp14:anchorId="7BDC817C" wp14:editId="5560782B">
                <wp:simplePos x="0" y="0"/>
                <wp:positionH relativeFrom="column">
                  <wp:posOffset>4785765</wp:posOffset>
                </wp:positionH>
                <wp:positionV relativeFrom="paragraph">
                  <wp:posOffset>1100577</wp:posOffset>
                </wp:positionV>
                <wp:extent cx="1157592" cy="243840"/>
                <wp:effectExtent l="0" t="0" r="5080" b="0"/>
                <wp:wrapNone/>
                <wp:docPr id="695"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7592"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70CB6B77" w14:textId="77777777" w:rsidR="009D5E56" w:rsidRPr="003E06FC" w:rsidRDefault="009D5E56" w:rsidP="00951053">
                            <w:pPr>
                              <w:pStyle w:val="tablehead"/>
                              <w:spacing w:after="0"/>
                              <w:jc w:val="left"/>
                              <w:rPr>
                                <w:rFonts w:ascii="メイリオ" w:eastAsia="メイリオ" w:hAnsi="メイリオ" w:cs="メイリオ"/>
                              </w:rPr>
                            </w:pPr>
                            <w:r w:rsidRPr="003E06FC">
                              <w:rPr>
                                <w:rFonts w:ascii="メイリオ" w:eastAsia="メイリオ" w:hAnsi="メイリオ" w:cs="メイリオ"/>
                                <w:color w:val="000000"/>
                                <w:kern w:val="24"/>
                              </w:rPr>
                              <w:t>Norm</w:t>
                            </w:r>
                            <w:r w:rsidRPr="00A03063">
                              <w:rPr>
                                <w:rFonts w:ascii="メイリオ" w:eastAsia="メイリオ" w:hAnsi="メイリオ" w:cs="メイリオ"/>
                                <w:color w:val="000000"/>
                                <w:kern w:val="24"/>
                              </w:rPr>
                              <w:t>al</w:t>
                            </w:r>
                            <w:r w:rsidRPr="0054247C">
                              <w:rPr>
                                <w:rFonts w:ascii="メイリオ" w:eastAsia="メイリオ" w:hAnsi="メイリオ" w:cs="メイリオ"/>
                                <w:color w:val="000000"/>
                                <w:kern w:val="24"/>
                                <w:sz w:val="16"/>
                              </w:rPr>
                              <w:t>（*2）</w:t>
                            </w:r>
                          </w:p>
                        </w:txbxContent>
                      </wps:txbx>
                      <wps:bodyPr rot="0" vert="horz" wrap="square" lIns="0" tIns="0" rIns="0" bIns="0" anchor="ctr" anchorCtr="0" upright="1">
                        <a:spAutoFit/>
                      </wps:bodyPr>
                    </wps:wsp>
                  </a:graphicData>
                </a:graphic>
                <wp14:sizeRelH relativeFrom="margin">
                  <wp14:pctWidth>0</wp14:pctWidth>
                </wp14:sizeRelH>
              </wp:anchor>
            </w:drawing>
          </mc:Choice>
          <mc:Fallback>
            <w:pict>
              <v:rect w14:anchorId="7BDC817C" id="正方形/長方形 9" o:spid="_x0000_s1207" style="position:absolute;left:0;text-align:left;margin-left:376.85pt;margin-top:86.65pt;width:91.15pt;height:19.2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" filled="f" stroked="f" strokeweight="2pt">
                <v:textbox style="mso-fit-shape-to-text:t" inset="0,0,0,0">
                  <w:txbxContent>
                    <w:p w14:paraId="70CB6B77" w14:textId="77777777" w:rsidR="009D5E56" w:rsidRPr="003E06FC" w:rsidRDefault="009D5E56" w:rsidP="00951053">
                      <w:pPr>
                        <w:pStyle w:val="tablehead"/>
                        <w:spacing w:after="0"/>
                        <w:jc w:val="left"/>
                        <w:rPr>
                          <w:rFonts w:ascii="メイリオ" w:eastAsia="メイリオ" w:hAnsi="メイリオ" w:cs="メイリオ"/>
                        </w:rPr>
                      </w:pPr>
                      <w:r w:rsidRPr="003E06FC">
                        <w:rPr>
                          <w:rFonts w:ascii="メイリオ" w:eastAsia="メイリオ" w:hAnsi="メイリオ" w:cs="メイリオ"/>
                          <w:color w:val="000000"/>
                          <w:kern w:val="24"/>
                        </w:rPr>
                        <w:t>Norm</w:t>
                      </w:r>
                      <w:r w:rsidRPr="00A03063">
                        <w:rPr>
                          <w:rFonts w:ascii="メイリオ" w:eastAsia="メイリオ" w:hAnsi="メイリオ" w:cs="メイリオ"/>
                          <w:color w:val="000000"/>
                          <w:kern w:val="24"/>
                        </w:rPr>
                        <w:t>al</w:t>
                      </w:r>
                      <w:r w:rsidRPr="0054247C">
                        <w:rPr>
                          <w:rFonts w:ascii="メイリオ" w:eastAsia="メイリオ" w:hAnsi="メイリオ" w:cs="メイリオ"/>
                          <w:color w:val="000000"/>
                          <w:kern w:val="24"/>
                          <w:sz w:val="16"/>
                        </w:rPr>
                        <w:t>（*2）</w:t>
                      </w:r>
                    </w:p>
                  </w:txbxContent>
                </v:textbox>
              </v:rect>
            </w:pict>
          </mc:Fallback>
        </mc:AlternateContent>
      </w:r>
      <w:r w:rsidR="003E06FC" w:rsidRPr="00476030">
        <w:rPr>
          <w:rFonts w:hint="eastAsia"/>
          <w:noProof/>
        </w:rPr>
        <mc:AlternateContent>
          <mc:Choice Requires="wps">
            <w:drawing>
              <wp:anchor distT="0" distB="0" distL="114300" distR="114300" simplePos="0" relativeHeight="251666944" behindDoc="0" locked="0" layoutInCell="1" allowOverlap="1" wp14:anchorId="70EEE8DA" wp14:editId="1867EE3B">
                <wp:simplePos x="0" y="0"/>
                <wp:positionH relativeFrom="column">
                  <wp:posOffset>4776037</wp:posOffset>
                </wp:positionH>
                <wp:positionV relativeFrom="paragraph">
                  <wp:posOffset>643377</wp:posOffset>
                </wp:positionV>
                <wp:extent cx="885217" cy="243840"/>
                <wp:effectExtent l="0" t="0" r="10160" b="0"/>
                <wp:wrapNone/>
                <wp:docPr id="691" name="正方形/長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217"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1A40681C" w14:textId="77777777" w:rsidR="009D5E56" w:rsidRPr="003E06FC" w:rsidRDefault="009D5E56" w:rsidP="00951053">
                            <w:pPr>
                              <w:pStyle w:val="tablehead"/>
                              <w:spacing w:after="0"/>
                              <w:jc w:val="left"/>
                              <w:rPr>
                                <w:rFonts w:ascii="メイリオ" w:eastAsia="メイリオ" w:hAnsi="メイリオ" w:cs="メイリオ"/>
                              </w:rPr>
                            </w:pPr>
                            <w:r w:rsidRPr="003E06FC">
                              <w:rPr>
                                <w:rFonts w:ascii="メイリオ" w:eastAsia="メイリオ" w:hAnsi="メイリオ" w:cs="メイリオ"/>
                                <w:color w:val="000000"/>
                                <w:kern w:val="24"/>
                              </w:rPr>
                              <w:t>Boo</w:t>
                            </w:r>
                            <w:r w:rsidRPr="00A03063">
                              <w:rPr>
                                <w:rFonts w:ascii="メイリオ" w:eastAsia="メイリオ" w:hAnsi="メイリオ" w:cs="メイリオ"/>
                                <w:color w:val="000000"/>
                                <w:kern w:val="24"/>
                              </w:rPr>
                              <w:t>st</w:t>
                            </w:r>
                            <w:r w:rsidRPr="00A03063">
                              <w:rPr>
                                <w:rFonts w:ascii="メイリオ" w:eastAsia="メイリオ" w:hAnsi="メイリオ" w:cs="メイリオ" w:hint="eastAsia"/>
                                <w:color w:val="000000"/>
                                <w:kern w:val="24"/>
                              </w:rPr>
                              <w:t xml:space="preserve"> </w:t>
                            </w:r>
                            <w:r w:rsidRPr="0054247C">
                              <w:rPr>
                                <w:rFonts w:ascii="メイリオ" w:eastAsia="メイリオ" w:hAnsi="メイリオ" w:cs="メイリオ"/>
                                <w:color w:val="000000"/>
                                <w:kern w:val="24"/>
                                <w:sz w:val="16"/>
                              </w:rPr>
                              <w:t>(*1)</w:t>
                            </w:r>
                          </w:p>
                        </w:txbxContent>
                      </wps:txbx>
                      <wps:bodyPr rot="0" vert="horz" wrap="square" lIns="0" tIns="0" rIns="0" bIns="0" anchor="ctr" anchorCtr="0" upright="1">
                        <a:spAutoFit/>
                      </wps:bodyPr>
                    </wps:wsp>
                  </a:graphicData>
                </a:graphic>
                <wp14:sizeRelH relativeFrom="margin">
                  <wp14:pctWidth>0</wp14:pctWidth>
                </wp14:sizeRelH>
              </wp:anchor>
            </w:drawing>
          </mc:Choice>
          <mc:Fallback>
            <w:pict>
              <v:rect w14:anchorId="70EEE8DA" id="正方形/長方形 8" o:spid="_x0000_s1208" style="position:absolute;left:0;text-align:left;margin-left:376.05pt;margin-top:50.65pt;width:69.7pt;height:19.2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" filled="f" stroked="f" strokeweight="2pt">
                <v:textbox style="mso-fit-shape-to-text:t" inset="0,0,0,0">
                  <w:txbxContent>
                    <w:p w14:paraId="1A40681C" w14:textId="77777777" w:rsidR="009D5E56" w:rsidRPr="003E06FC" w:rsidRDefault="009D5E56" w:rsidP="00951053">
                      <w:pPr>
                        <w:pStyle w:val="tablehead"/>
                        <w:spacing w:after="0"/>
                        <w:jc w:val="left"/>
                        <w:rPr>
                          <w:rFonts w:ascii="メイリオ" w:eastAsia="メイリオ" w:hAnsi="メイリオ" w:cs="メイリオ"/>
                        </w:rPr>
                      </w:pPr>
                      <w:r w:rsidRPr="003E06FC">
                        <w:rPr>
                          <w:rFonts w:ascii="メイリオ" w:eastAsia="メイリオ" w:hAnsi="メイリオ" w:cs="メイリオ"/>
                          <w:color w:val="000000"/>
                          <w:kern w:val="24"/>
                        </w:rPr>
                        <w:t>Boo</w:t>
                      </w:r>
                      <w:r w:rsidRPr="00A03063">
                        <w:rPr>
                          <w:rFonts w:ascii="メイリオ" w:eastAsia="メイリオ" w:hAnsi="メイリオ" w:cs="メイリオ"/>
                          <w:color w:val="000000"/>
                          <w:kern w:val="24"/>
                        </w:rPr>
                        <w:t>st</w:t>
                      </w:r>
                      <w:r w:rsidRPr="00A03063">
                        <w:rPr>
                          <w:rFonts w:ascii="メイリオ" w:eastAsia="メイリオ" w:hAnsi="メイリオ" w:cs="メイリオ" w:hint="eastAsia"/>
                          <w:color w:val="000000"/>
                          <w:kern w:val="24"/>
                        </w:rPr>
                        <w:t xml:space="preserve"> </w:t>
                      </w:r>
                      <w:r w:rsidRPr="0054247C">
                        <w:rPr>
                          <w:rFonts w:ascii="メイリオ" w:eastAsia="メイリオ" w:hAnsi="メイリオ" w:cs="メイリオ"/>
                          <w:color w:val="000000"/>
                          <w:kern w:val="24"/>
                          <w:sz w:val="16"/>
                        </w:rPr>
                        <w:t>(*1)</w:t>
                      </w:r>
                    </w:p>
                  </w:txbxContent>
                </v:textbox>
              </v:rect>
            </w:pict>
          </mc:Fallback>
        </mc:AlternateContent>
      </w:r>
      <w:r w:rsidR="00A55B42" w:rsidRPr="00476030">
        <w:rPr>
          <w:rFonts w:hint="eastAsia"/>
          <w:noProof/>
        </w:rPr>
        <mc:AlternateContent>
          <mc:Choice Requires="wps">
            <w:drawing>
              <wp:anchor distT="0" distB="0" distL="114300" distR="114300" simplePos="0" relativeHeight="251672064" behindDoc="0" locked="0" layoutInCell="1" allowOverlap="1" wp14:anchorId="662B0ACC" wp14:editId="1C4A2B3F">
                <wp:simplePos x="0" y="0"/>
                <wp:positionH relativeFrom="column">
                  <wp:posOffset>222885</wp:posOffset>
                </wp:positionH>
                <wp:positionV relativeFrom="paragraph">
                  <wp:posOffset>1097280</wp:posOffset>
                </wp:positionV>
                <wp:extent cx="1109345" cy="243840"/>
                <wp:effectExtent l="0" t="0" r="14605" b="0"/>
                <wp:wrapNone/>
                <wp:docPr id="452" name="正方形/長方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934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36720A84" w14:textId="77777777" w:rsidR="009D5E56" w:rsidRPr="00A55B42" w:rsidRDefault="009D5E56" w:rsidP="00951053">
                            <w:pPr>
                              <w:pStyle w:val="tablehead"/>
                              <w:spacing w:after="0"/>
                              <w:jc w:val="left"/>
                              <w:rPr>
                                <w:rFonts w:ascii="メイリオ" w:eastAsia="メイリオ" w:hAnsi="メイリオ" w:cs="メイリオ"/>
                              </w:rPr>
                            </w:pPr>
                            <w:r w:rsidRPr="00A55B42">
                              <w:rPr>
                                <w:rFonts w:ascii="メイリオ" w:eastAsia="メイリオ" w:hAnsi="メイリオ" w:cs="メイリオ"/>
                                <w:color w:val="000000"/>
                                <w:kern w:val="24"/>
                              </w:rPr>
                              <w:t>DFS</w:t>
                            </w:r>
                            <w:r w:rsidRPr="00A55B42">
                              <w:rPr>
                                <w:rFonts w:ascii="メイリオ" w:eastAsia="メイリオ" w:hAnsi="メイリオ" w:cs="メイリオ" w:hint="eastAsia"/>
                                <w:color w:val="000000"/>
                                <w:kern w:val="24"/>
                              </w:rPr>
                              <w:t>制御の範囲</w:t>
                            </w:r>
                          </w:p>
                        </w:txbxContent>
                      </wps:txbx>
                      <wps:bodyPr rot="0" vert="horz" wrap="square" lIns="0" tIns="0" rIns="0" bIns="0" anchor="ctr" anchorCtr="0" upright="1">
                        <a:spAutoFit/>
                      </wps:bodyPr>
                    </wps:wsp>
                  </a:graphicData>
                </a:graphic>
              </wp:anchor>
            </w:drawing>
          </mc:Choice>
          <mc:Fallback>
            <w:pict>
              <v:rect w14:anchorId="662B0ACC" id="正方形/長方形 13" o:spid="_x0000_s1209" style="position:absolute;left:0;text-align:left;margin-left:17.55pt;margin-top:86.4pt;width:87.35pt;height:19.2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" filled="f" stroked="f" strokeweight="2pt">
                <v:textbox style="mso-fit-shape-to-text:t" inset="0,0,0,0">
                  <w:txbxContent>
                    <w:p w14:paraId="36720A84" w14:textId="77777777" w:rsidR="009D5E56" w:rsidRPr="00A55B42" w:rsidRDefault="009D5E56" w:rsidP="00951053">
                      <w:pPr>
                        <w:pStyle w:val="tablehead"/>
                        <w:spacing w:after="0"/>
                        <w:jc w:val="left"/>
                        <w:rPr>
                          <w:rFonts w:ascii="メイリオ" w:eastAsia="メイリオ" w:hAnsi="メイリオ" w:cs="メイリオ"/>
                        </w:rPr>
                      </w:pPr>
                      <w:r w:rsidRPr="00A55B42">
                        <w:rPr>
                          <w:rFonts w:ascii="メイリオ" w:eastAsia="メイリオ" w:hAnsi="メイリオ" w:cs="メイリオ"/>
                          <w:color w:val="000000"/>
                          <w:kern w:val="24"/>
                        </w:rPr>
                        <w:t>DFS</w:t>
                      </w:r>
                      <w:r w:rsidRPr="00A55B42">
                        <w:rPr>
                          <w:rFonts w:ascii="メイリオ" w:eastAsia="メイリオ" w:hAnsi="メイリオ" w:cs="メイリオ" w:hint="eastAsia"/>
                          <w:color w:val="000000"/>
                          <w:kern w:val="24"/>
                        </w:rPr>
                        <w:t>制御の範囲</w:t>
                      </w:r>
                    </w:p>
                  </w:txbxContent>
                </v:textbox>
              </v:rect>
            </w:pict>
          </mc:Fallback>
        </mc:AlternateContent>
      </w:r>
      <w:r w:rsidR="00A55B42" w:rsidRPr="00476030">
        <w:rPr>
          <w:rFonts w:hint="eastAsia"/>
          <w:noProof/>
        </w:rPr>
        <mc:AlternateContent>
          <mc:Choice Requires="wps">
            <w:drawing>
              <wp:anchor distT="0" distB="0" distL="114300" distR="114300" simplePos="0" relativeHeight="251671040" behindDoc="0" locked="0" layoutInCell="1" allowOverlap="1" wp14:anchorId="6469E262" wp14:editId="4D1EA2EA">
                <wp:simplePos x="0" y="0"/>
                <wp:positionH relativeFrom="column">
                  <wp:posOffset>168910</wp:posOffset>
                </wp:positionH>
                <wp:positionV relativeFrom="paragraph">
                  <wp:posOffset>652145</wp:posOffset>
                </wp:positionV>
                <wp:extent cx="1108710" cy="243840"/>
                <wp:effectExtent l="0" t="0" r="15240" b="0"/>
                <wp:wrapNone/>
                <wp:docPr id="450"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71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34FCF2BD" w14:textId="77777777" w:rsidR="009D5E56" w:rsidRPr="00A55B42" w:rsidRDefault="009D5E56" w:rsidP="003D000C">
                            <w:pPr>
                              <w:pStyle w:val="tablehead"/>
                              <w:spacing w:after="0"/>
                              <w:rPr>
                                <w:rFonts w:ascii="メイリオ" w:eastAsia="メイリオ" w:hAnsi="メイリオ" w:cs="メイリオ"/>
                              </w:rPr>
                            </w:pPr>
                            <w:proofErr w:type="spellStart"/>
                            <w:r w:rsidRPr="00A55B42">
                              <w:rPr>
                                <w:rFonts w:ascii="メイリオ" w:eastAsia="メイリオ" w:hAnsi="メイリオ" w:cs="メイリオ"/>
                                <w:color w:val="000000"/>
                                <w:kern w:val="24"/>
                              </w:rPr>
                              <w:t>DVFS</w:t>
                            </w:r>
                            <w:proofErr w:type="spellEnd"/>
                            <w:r w:rsidRPr="00A55B42">
                              <w:rPr>
                                <w:rFonts w:ascii="メイリオ" w:eastAsia="メイリオ" w:hAnsi="メイリオ" w:cs="メイリオ" w:hint="eastAsia"/>
                                <w:color w:val="000000"/>
                                <w:kern w:val="24"/>
                              </w:rPr>
                              <w:t>制御の範囲</w:t>
                            </w:r>
                          </w:p>
                        </w:txbxContent>
                      </wps:txbx>
                      <wps:bodyPr rot="0" vert="horz" wrap="square" lIns="0" tIns="0" rIns="0" bIns="0" anchor="ctr" anchorCtr="0" upright="1">
                        <a:spAutoFit/>
                      </wps:bodyPr>
                    </wps:wsp>
                  </a:graphicData>
                </a:graphic>
              </wp:anchor>
            </w:drawing>
          </mc:Choice>
          <mc:Fallback>
            <w:pict>
              <v:rect w14:anchorId="6469E262" id="正方形/長方形 12" o:spid="_x0000_s1210" style="position:absolute;left:0;text-align:left;margin-left:13.3pt;margin-top:51.35pt;width:87.3pt;height:19.2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" filled="f" stroked="f" strokeweight="2pt">
                <v:textbox style="mso-fit-shape-to-text:t" inset="0,0,0,0">
                  <w:txbxContent>
                    <w:p w14:paraId="34FCF2BD" w14:textId="77777777" w:rsidR="009D5E56" w:rsidRPr="00A55B42" w:rsidRDefault="009D5E56" w:rsidP="003D000C">
                      <w:pPr>
                        <w:pStyle w:val="tablehead"/>
                        <w:spacing w:after="0"/>
                        <w:rPr>
                          <w:rFonts w:ascii="メイリオ" w:eastAsia="メイリオ" w:hAnsi="メイリオ" w:cs="メイリオ"/>
                        </w:rPr>
                      </w:pPr>
                      <w:proofErr w:type="spellStart"/>
                      <w:r w:rsidRPr="00A55B42">
                        <w:rPr>
                          <w:rFonts w:ascii="メイリオ" w:eastAsia="メイリオ" w:hAnsi="メイリオ" w:cs="メイリオ"/>
                          <w:color w:val="000000"/>
                          <w:kern w:val="24"/>
                        </w:rPr>
                        <w:t>DVFS</w:t>
                      </w:r>
                      <w:proofErr w:type="spellEnd"/>
                      <w:r w:rsidRPr="00A55B42">
                        <w:rPr>
                          <w:rFonts w:ascii="メイリオ" w:eastAsia="メイリオ" w:hAnsi="メイリオ" w:cs="メイリオ" w:hint="eastAsia"/>
                          <w:color w:val="000000"/>
                          <w:kern w:val="24"/>
                        </w:rPr>
                        <w:t>制御の範囲</w:t>
                      </w:r>
                    </w:p>
                  </w:txbxContent>
                </v:textbox>
              </v:rect>
            </w:pict>
          </mc:Fallback>
        </mc:AlternateContent>
      </w:r>
      <w:r w:rsidR="0003675E" w:rsidRPr="00476030">
        <w:rPr>
          <w:rFonts w:hint="eastAsia"/>
          <w:noProof/>
        </w:rPr>
        <mc:AlternateContent>
          <mc:Choice Requires="wps">
            <w:drawing>
              <wp:anchor distT="0" distB="0" distL="114300" distR="114300" simplePos="0" relativeHeight="251663872" behindDoc="0" locked="0" layoutInCell="1" allowOverlap="1" wp14:anchorId="2B5CD8A1" wp14:editId="23EF685D">
                <wp:simplePos x="0" y="0"/>
                <wp:positionH relativeFrom="column">
                  <wp:posOffset>1165225</wp:posOffset>
                </wp:positionH>
                <wp:positionV relativeFrom="paragraph">
                  <wp:posOffset>940435</wp:posOffset>
                </wp:positionV>
                <wp:extent cx="3455035" cy="0"/>
                <wp:effectExtent l="0" t="0" r="12065" b="19050"/>
                <wp:wrapNone/>
                <wp:docPr id="8" name="直線コネク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5035" cy="0"/>
                        </a:xfrm>
                        <a:prstGeom prst="line">
                          <a:avLst/>
                        </a:prstGeom>
                        <a:noFill/>
                        <a:ln w="12700" cap="flat" cmpd="sng" algn="ctr">
                          <a:solidFill>
                            <a:schemeClr val="tx1"/>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D748B3A" id="直線コネクタ 4" o:spid="_x0000_s1026" style="position:absolute;left:0;text-align:lef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75pt,74.05pt" to="363.8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" strokecolor="black [3213]" strokeweight="1pt">
                <v:stroke dashstyle="3 1"/>
              </v:line>
            </w:pict>
          </mc:Fallback>
        </mc:AlternateContent>
      </w:r>
      <w:r w:rsidR="00951053" w:rsidRPr="00476030">
        <w:rPr>
          <w:rFonts w:hint="eastAsia"/>
          <w:noProof/>
        </w:rPr>
        <mc:AlternateContent>
          <mc:Choice Requires="wps">
            <w:drawing>
              <wp:anchor distT="0" distB="0" distL="114300" distR="114300" simplePos="0" relativeHeight="251665920" behindDoc="0" locked="0" layoutInCell="1" allowOverlap="1" wp14:anchorId="32838364" wp14:editId="7A54515E">
                <wp:simplePos x="0" y="0"/>
                <wp:positionH relativeFrom="column">
                  <wp:posOffset>4575810</wp:posOffset>
                </wp:positionH>
                <wp:positionV relativeFrom="paragraph">
                  <wp:posOffset>946150</wp:posOffset>
                </wp:positionV>
                <wp:extent cx="170180" cy="548640"/>
                <wp:effectExtent l="0" t="0" r="20320" b="22860"/>
                <wp:wrapNone/>
                <wp:docPr id="19" name="右中かっこ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180" cy="548640"/>
                        </a:xfrm>
                        <a:prstGeom prst="rightBrace">
                          <a:avLst>
                            <a:gd name="adj1" fmla="val 26782"/>
                            <a:gd name="adj2" fmla="val 50000"/>
                          </a:avLst>
                        </a:prstGeom>
                        <a:noFill/>
                        <a:ln w="15875"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C1C3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60.3pt;margin-top:74.5pt;width:13.4pt;height:43.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" adj="1794" strokecolor="black [3213]" strokeweight="1.25pt"/>
            </w:pict>
          </mc:Fallback>
        </mc:AlternateContent>
      </w:r>
      <w:r w:rsidR="00951053" w:rsidRPr="00476030">
        <w:rPr>
          <w:rFonts w:hint="eastAsia"/>
          <w:noProof/>
        </w:rPr>
        <mc:AlternateContent>
          <mc:Choice Requires="wps">
            <w:drawing>
              <wp:anchor distT="0" distB="0" distL="114300" distR="114300" simplePos="0" relativeHeight="251664896" behindDoc="0" locked="0" layoutInCell="1" allowOverlap="1" wp14:anchorId="0FC26C47" wp14:editId="30C08D47">
                <wp:simplePos x="0" y="0"/>
                <wp:positionH relativeFrom="column">
                  <wp:posOffset>4594860</wp:posOffset>
                </wp:positionH>
                <wp:positionV relativeFrom="paragraph">
                  <wp:posOffset>603250</wp:posOffset>
                </wp:positionV>
                <wp:extent cx="123825" cy="332740"/>
                <wp:effectExtent l="0" t="0" r="28575" b="10160"/>
                <wp:wrapNone/>
                <wp:docPr id="9" name="右中かっこ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332740"/>
                        </a:xfrm>
                        <a:prstGeom prst="rightBrace">
                          <a:avLst>
                            <a:gd name="adj1" fmla="val 26797"/>
                            <a:gd name="adj2" fmla="val 50000"/>
                          </a:avLst>
                        </a:prstGeom>
                        <a:noFill/>
                        <a:ln w="15875"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320CA" id="右中かっこ 5" o:spid="_x0000_s1026" type="#_x0000_t88" style="position:absolute;left:0;text-align:left;margin-left:361.8pt;margin-top:47.5pt;width:9.75pt;height:26.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" adj="2154" strokecolor="black [3213]" strokeweight="1.25pt"/>
            </w:pict>
          </mc:Fallback>
        </mc:AlternateContent>
      </w:r>
      <w:r w:rsidR="00951053" w:rsidRPr="00476030">
        <w:rPr>
          <w:rFonts w:hint="eastAsia"/>
          <w:noProof/>
        </w:rPr>
        <mc:AlternateContent>
          <mc:Choice Requires="wps">
            <w:drawing>
              <wp:anchor distT="0" distB="0" distL="114300" distR="114300" simplePos="0" relativeHeight="251670016" behindDoc="0" locked="0" layoutInCell="1" allowOverlap="1" wp14:anchorId="65F89A15" wp14:editId="0D3C07CD">
                <wp:simplePos x="0" y="0"/>
                <wp:positionH relativeFrom="column">
                  <wp:posOffset>1242060</wp:posOffset>
                </wp:positionH>
                <wp:positionV relativeFrom="paragraph">
                  <wp:posOffset>946150</wp:posOffset>
                </wp:positionV>
                <wp:extent cx="152400" cy="533400"/>
                <wp:effectExtent l="0" t="0" r="19050" b="19050"/>
                <wp:wrapNone/>
                <wp:docPr id="449" name="左中かっこ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533400"/>
                        </a:xfrm>
                        <a:prstGeom prst="leftBrace">
                          <a:avLst>
                            <a:gd name="adj1" fmla="val 41864"/>
                            <a:gd name="adj2" fmla="val 50000"/>
                          </a:avLst>
                        </a:prstGeom>
                        <a:noFill/>
                        <a:ln w="15875"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C9681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11" o:spid="_x0000_s1026" type="#_x0000_t87" style="position:absolute;left:0;text-align:left;margin-left:97.8pt;margin-top:74.5pt;width:12pt;height:4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" adj="2584" strokecolor="black [3213]" strokeweight="1.25pt"/>
            </w:pict>
          </mc:Fallback>
        </mc:AlternateContent>
      </w:r>
      <w:r w:rsidR="00951053" w:rsidRPr="00476030">
        <w:rPr>
          <w:rFonts w:hint="eastAsia"/>
          <w:noProof/>
        </w:rPr>
        <mc:AlternateContent>
          <mc:Choice Requires="wps">
            <w:drawing>
              <wp:anchor distT="0" distB="0" distL="114300" distR="114300" simplePos="0" relativeHeight="251668992" behindDoc="0" locked="0" layoutInCell="1" allowOverlap="1" wp14:anchorId="5303F3BA" wp14:editId="59A9FF82">
                <wp:simplePos x="0" y="0"/>
                <wp:positionH relativeFrom="column">
                  <wp:posOffset>1346835</wp:posOffset>
                </wp:positionH>
                <wp:positionV relativeFrom="paragraph">
                  <wp:posOffset>593725</wp:posOffset>
                </wp:positionV>
                <wp:extent cx="252095" cy="885825"/>
                <wp:effectExtent l="0" t="0" r="14605" b="28575"/>
                <wp:wrapNone/>
                <wp:docPr id="448" name="左中かっこ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095" cy="885825"/>
                        </a:xfrm>
                        <a:prstGeom prst="leftBrace">
                          <a:avLst>
                            <a:gd name="adj1" fmla="val 38848"/>
                            <a:gd name="adj2" fmla="val 20097"/>
                          </a:avLst>
                        </a:prstGeom>
                        <a:noFill/>
                        <a:ln w="15875" cap="flat" cmpd="sng" algn="ctr">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V relativeFrom="margin">
                  <wp14:pctHeight>0</wp14:pctHeight>
                </wp14:sizeRelV>
              </wp:anchor>
            </w:drawing>
          </mc:Choice>
          <mc:Fallback>
            <w:pict>
              <v:shape w14:anchorId="70C1F243" id="左中かっこ 10" o:spid="_x0000_s1026" type="#_x0000_t87" style="position:absolute;left:0;text-align:left;margin-left:106.05pt;margin-top:46.75pt;width:19.85pt;height:69.7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" adj="2388,4341" strokecolor="black [3213]" strokeweight="1.25pt"/>
            </w:pict>
          </mc:Fallback>
        </mc:AlternateContent>
      </w:r>
      <w:r w:rsidR="001E70E6" w:rsidRPr="00476030">
        <w:rPr>
          <w:rFonts w:hint="eastAsia"/>
        </w:rPr>
        <w:t>表</w:t>
      </w:r>
      <w:r w:rsidR="00BB5E28" w:rsidRPr="00476030">
        <w:rPr>
          <w:rFonts w:hint="eastAsia"/>
        </w:rPr>
        <w:t xml:space="preserve"> </w:t>
      </w:r>
      <w:proofErr w:type="spellStart"/>
      <w:r w:rsidR="00BB5E28" w:rsidRPr="00476030">
        <w:rPr>
          <w:rFonts w:hint="eastAsia"/>
        </w:rPr>
        <w:t>A</w:t>
      </w:r>
      <w:r w:rsidR="001E70E6" w:rsidRPr="00476030">
        <w:fldChar w:fldCharType="begin"/>
      </w:r>
      <w:r w:rsidR="001E70E6" w:rsidRPr="00476030">
        <w:instrText xml:space="preserve"> </w:instrText>
      </w:r>
      <w:r w:rsidR="001E70E6" w:rsidRPr="00476030">
        <w:rPr>
          <w:rFonts w:hint="eastAsia"/>
        </w:rPr>
        <w:instrText>STYLEREF 1 \s</w:instrText>
      </w:r>
      <w:r w:rsidR="001E70E6" w:rsidRPr="00476030">
        <w:instrText xml:space="preserve"> </w:instrText>
      </w:r>
      <w:r w:rsidR="001E70E6" w:rsidRPr="00476030">
        <w:fldChar w:fldCharType="separate"/>
      </w:r>
      <w:r w:rsidR="00635E9F">
        <w:rPr>
          <w:noProof/>
        </w:rPr>
        <w:t>3</w:t>
      </w:r>
      <w:proofErr w:type="spellEnd"/>
      <w:r w:rsidR="001E70E6" w:rsidRPr="00476030">
        <w:fldChar w:fldCharType="end"/>
      </w:r>
      <w:r w:rsidR="001E70E6" w:rsidRPr="00476030">
        <w:noBreakHyphen/>
      </w:r>
      <w:r w:rsidR="001E70E6" w:rsidRPr="00476030">
        <w:fldChar w:fldCharType="begin"/>
      </w:r>
      <w:r w:rsidR="001E70E6" w:rsidRPr="00476030">
        <w:instrText xml:space="preserve"> </w:instrText>
      </w:r>
      <w:r w:rsidR="001E70E6" w:rsidRPr="00476030">
        <w:rPr>
          <w:rFonts w:hint="eastAsia"/>
        </w:rPr>
        <w:instrText xml:space="preserve">SEQ </w:instrText>
      </w:r>
      <w:r w:rsidR="001E70E6" w:rsidRPr="00476030">
        <w:rPr>
          <w:rFonts w:hint="eastAsia"/>
        </w:rPr>
        <w:instrText>表</w:instrText>
      </w:r>
      <w:r w:rsidR="001E70E6" w:rsidRPr="00476030">
        <w:rPr>
          <w:rFonts w:hint="eastAsia"/>
        </w:rPr>
        <w:instrText xml:space="preserve"> \* ARABIC \s 1</w:instrText>
      </w:r>
      <w:r w:rsidR="001E70E6" w:rsidRPr="00476030">
        <w:instrText xml:space="preserve"> </w:instrText>
      </w:r>
      <w:r w:rsidR="001E70E6" w:rsidRPr="00476030">
        <w:fldChar w:fldCharType="separate"/>
      </w:r>
      <w:r w:rsidR="00635E9F">
        <w:rPr>
          <w:noProof/>
        </w:rPr>
        <w:t>1</w:t>
      </w:r>
      <w:r w:rsidR="001E70E6" w:rsidRPr="00476030">
        <w:fldChar w:fldCharType="end"/>
      </w:r>
      <w:bookmarkEnd w:id="456"/>
      <w:r w:rsidR="001E70E6" w:rsidRPr="00476030">
        <w:rPr>
          <w:rFonts w:hint="eastAsia"/>
        </w:rPr>
        <w:t xml:space="preserve">　</w:t>
      </w:r>
      <w:proofErr w:type="spellStart"/>
      <w:r w:rsidR="006B0727" w:rsidRPr="00476030">
        <w:rPr>
          <w:rFonts w:hint="eastAsia"/>
        </w:rPr>
        <w:t>DVFS</w:t>
      </w:r>
      <w:proofErr w:type="spellEnd"/>
      <w:r w:rsidR="006B0727" w:rsidRPr="00476030">
        <w:rPr>
          <w:rFonts w:hint="eastAsia"/>
        </w:rPr>
        <w:t>/DFS</w:t>
      </w:r>
      <w:r w:rsidR="006B0727" w:rsidRPr="00476030">
        <w:rPr>
          <w:rFonts w:hint="eastAsia"/>
        </w:rPr>
        <w:t>設定テーブル</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895"/>
        <w:gridCol w:w="1325"/>
        <w:gridCol w:w="1066"/>
      </w:tblGrid>
      <w:tr w:rsidR="001E70E6" w:rsidRPr="00476030" w14:paraId="66EA0563" w14:textId="77777777" w:rsidTr="00951053">
        <w:trPr>
          <w:jc w:val="center"/>
        </w:trPr>
        <w:tc>
          <w:tcPr>
            <w:tcW w:w="1267" w:type="dxa"/>
            <w:shd w:val="clear" w:color="auto" w:fill="auto"/>
          </w:tcPr>
          <w:p w14:paraId="5DE5CE28" w14:textId="77777777" w:rsidR="001E70E6" w:rsidRPr="00476030" w:rsidRDefault="001E70E6" w:rsidP="001E70E6">
            <w:pPr>
              <w:pStyle w:val="tablehead"/>
            </w:pPr>
            <w:r w:rsidRPr="00476030">
              <w:t>Cortex-</w:t>
            </w:r>
            <w:proofErr w:type="spellStart"/>
            <w:r w:rsidRPr="00476030">
              <w:t>A57</w:t>
            </w:r>
            <w:proofErr w:type="spellEnd"/>
          </w:p>
          <w:p w14:paraId="5422CD77" w14:textId="77777777" w:rsidR="001E70E6" w:rsidRPr="00476030" w:rsidRDefault="001E70E6" w:rsidP="001E70E6">
            <w:pPr>
              <w:pStyle w:val="tablehead"/>
            </w:pPr>
            <w:r w:rsidRPr="00476030">
              <w:t>Frequency</w:t>
            </w:r>
          </w:p>
        </w:tc>
        <w:tc>
          <w:tcPr>
            <w:tcW w:w="713" w:type="dxa"/>
            <w:shd w:val="clear" w:color="auto" w:fill="auto"/>
          </w:tcPr>
          <w:p w14:paraId="56312E83" w14:textId="77777777" w:rsidR="001E70E6" w:rsidRPr="00476030" w:rsidRDefault="001E70E6" w:rsidP="001E70E6">
            <w:pPr>
              <w:pStyle w:val="tablehead"/>
            </w:pPr>
            <w:r w:rsidRPr="00476030">
              <w:t>Voltage</w:t>
            </w:r>
          </w:p>
        </w:tc>
        <w:tc>
          <w:tcPr>
            <w:tcW w:w="1417" w:type="dxa"/>
            <w:shd w:val="clear" w:color="auto" w:fill="auto"/>
          </w:tcPr>
          <w:p w14:paraId="37D24117" w14:textId="77777777" w:rsidR="001E70E6" w:rsidRPr="00476030" w:rsidRDefault="001E70E6" w:rsidP="001E70E6">
            <w:pPr>
              <w:pStyle w:val="tablehead"/>
            </w:pPr>
            <w:r w:rsidRPr="00476030">
              <w:t>CPU Divider</w:t>
            </w:r>
          </w:p>
        </w:tc>
        <w:tc>
          <w:tcPr>
            <w:tcW w:w="1139" w:type="dxa"/>
            <w:shd w:val="clear" w:color="auto" w:fill="auto"/>
          </w:tcPr>
          <w:p w14:paraId="1817DF9B" w14:textId="77777777" w:rsidR="001E70E6" w:rsidRPr="00476030" w:rsidRDefault="001E70E6" w:rsidP="001E70E6">
            <w:pPr>
              <w:pStyle w:val="tablehead"/>
            </w:pPr>
            <w:proofErr w:type="spellStart"/>
            <w:r w:rsidRPr="00476030">
              <w:t>PLL0</w:t>
            </w:r>
            <w:proofErr w:type="spellEnd"/>
          </w:p>
        </w:tc>
      </w:tr>
      <w:tr w:rsidR="001E70E6" w:rsidRPr="00476030" w14:paraId="683B5A5B" w14:textId="77777777" w:rsidTr="00951053">
        <w:trPr>
          <w:jc w:val="center"/>
        </w:trPr>
        <w:tc>
          <w:tcPr>
            <w:tcW w:w="1267" w:type="dxa"/>
            <w:shd w:val="clear" w:color="auto" w:fill="auto"/>
          </w:tcPr>
          <w:p w14:paraId="3ADD9D21" w14:textId="77777777" w:rsidR="001E70E6" w:rsidRPr="00476030" w:rsidRDefault="00951053" w:rsidP="001E70E6">
            <w:pPr>
              <w:pStyle w:val="tablebody"/>
            </w:pPr>
            <w:r w:rsidRPr="00476030">
              <w:t>1.7 GHz</w:t>
            </w:r>
          </w:p>
        </w:tc>
        <w:tc>
          <w:tcPr>
            <w:tcW w:w="713" w:type="dxa"/>
            <w:shd w:val="clear" w:color="auto" w:fill="auto"/>
          </w:tcPr>
          <w:p w14:paraId="62E1BF9F" w14:textId="77777777" w:rsidR="001E70E6" w:rsidRPr="00476030" w:rsidRDefault="00951053" w:rsidP="001E70E6">
            <w:pPr>
              <w:pStyle w:val="tablebody"/>
            </w:pPr>
            <w:r w:rsidRPr="00476030">
              <w:t>0.96 V</w:t>
            </w:r>
          </w:p>
        </w:tc>
        <w:tc>
          <w:tcPr>
            <w:tcW w:w="1417" w:type="dxa"/>
            <w:shd w:val="clear" w:color="auto" w:fill="auto"/>
          </w:tcPr>
          <w:p w14:paraId="09811F4A" w14:textId="77777777" w:rsidR="001E70E6" w:rsidRPr="00476030" w:rsidRDefault="00951053" w:rsidP="001E70E6">
            <w:pPr>
              <w:pStyle w:val="tablebody"/>
            </w:pPr>
            <w:r w:rsidRPr="00476030">
              <w:t>32/32</w:t>
            </w:r>
          </w:p>
        </w:tc>
        <w:tc>
          <w:tcPr>
            <w:tcW w:w="1139" w:type="dxa"/>
            <w:shd w:val="clear" w:color="auto" w:fill="auto"/>
          </w:tcPr>
          <w:p w14:paraId="399A1C45" w14:textId="77777777" w:rsidR="001E70E6" w:rsidRPr="00476030" w:rsidRDefault="0003675E" w:rsidP="001E70E6">
            <w:pPr>
              <w:pStyle w:val="tablebody"/>
            </w:pPr>
            <w:r w:rsidRPr="00476030">
              <w:rPr>
                <w:noProof/>
              </w:rPr>
              <mc:AlternateContent>
                <mc:Choice Requires="wps">
                  <w:drawing>
                    <wp:anchor distT="0" distB="0" distL="114300" distR="114300" simplePos="0" relativeHeight="251673088" behindDoc="0" locked="0" layoutInCell="1" allowOverlap="1" wp14:anchorId="69BC0F5E" wp14:editId="6EA66DA0">
                      <wp:simplePos x="0" y="0"/>
                      <wp:positionH relativeFrom="column">
                        <wp:posOffset>-50800</wp:posOffset>
                      </wp:positionH>
                      <wp:positionV relativeFrom="paragraph">
                        <wp:posOffset>9525</wp:posOffset>
                      </wp:positionV>
                      <wp:extent cx="628015" cy="326390"/>
                      <wp:effectExtent l="0" t="0" r="19685" b="16510"/>
                      <wp:wrapNone/>
                      <wp:docPr id="453" name="フローチャート: 代替処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326390"/>
                              </a:xfrm>
                              <a:prstGeom prst="flowChartAlternateProcess">
                                <a:avLst/>
                              </a:prstGeom>
                              <a:noFill/>
                              <a:ln w="12700" cap="flat" cmpd="sng" algn="ctr">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0C833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14" o:spid="_x0000_s1026" type="#_x0000_t176" style="position:absolute;left:0;text-align:left;margin-left:-4pt;margin-top:.75pt;width:49.45pt;height:25.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" filled="f" strokecolor="black [3213]" strokeweight="1pt"/>
                  </w:pict>
                </mc:Fallback>
              </mc:AlternateContent>
            </w:r>
            <w:r w:rsidR="00951053" w:rsidRPr="00476030">
              <w:rPr>
                <w:rFonts w:hint="eastAsia"/>
              </w:rPr>
              <w:t>100</w:t>
            </w:r>
            <w:r w:rsidR="00951053" w:rsidRPr="00476030">
              <w:rPr>
                <w:rFonts w:hint="eastAsia"/>
              </w:rPr>
              <w:t>逓倍</w:t>
            </w:r>
          </w:p>
        </w:tc>
      </w:tr>
      <w:tr w:rsidR="001E70E6" w:rsidRPr="00476030" w14:paraId="64A674F7" w14:textId="77777777" w:rsidTr="00951053">
        <w:trPr>
          <w:jc w:val="center"/>
        </w:trPr>
        <w:tc>
          <w:tcPr>
            <w:tcW w:w="1267" w:type="dxa"/>
            <w:shd w:val="clear" w:color="auto" w:fill="auto"/>
          </w:tcPr>
          <w:p w14:paraId="4806465A" w14:textId="77777777" w:rsidR="001E70E6" w:rsidRPr="00476030" w:rsidRDefault="00951053" w:rsidP="001E70E6">
            <w:pPr>
              <w:pStyle w:val="tablebody"/>
            </w:pPr>
            <w:r w:rsidRPr="00476030">
              <w:t>1.6 GHz</w:t>
            </w:r>
          </w:p>
        </w:tc>
        <w:tc>
          <w:tcPr>
            <w:tcW w:w="713" w:type="dxa"/>
            <w:shd w:val="clear" w:color="auto" w:fill="auto"/>
          </w:tcPr>
          <w:p w14:paraId="33C5B6C0" w14:textId="77777777" w:rsidR="001E70E6" w:rsidRPr="00476030" w:rsidRDefault="00951053" w:rsidP="001E70E6">
            <w:pPr>
              <w:pStyle w:val="tablebody"/>
            </w:pPr>
            <w:r w:rsidRPr="00476030">
              <w:t>0.90 V</w:t>
            </w:r>
          </w:p>
        </w:tc>
        <w:tc>
          <w:tcPr>
            <w:tcW w:w="1417" w:type="dxa"/>
            <w:shd w:val="clear" w:color="auto" w:fill="auto"/>
          </w:tcPr>
          <w:p w14:paraId="4300A53D" w14:textId="77777777" w:rsidR="001E70E6" w:rsidRPr="00476030" w:rsidRDefault="00951053" w:rsidP="001E70E6">
            <w:pPr>
              <w:pStyle w:val="tablebody"/>
            </w:pPr>
            <w:r w:rsidRPr="00476030">
              <w:t>32/32</w:t>
            </w:r>
          </w:p>
        </w:tc>
        <w:tc>
          <w:tcPr>
            <w:tcW w:w="1139" w:type="dxa"/>
            <w:shd w:val="clear" w:color="auto" w:fill="auto"/>
          </w:tcPr>
          <w:p w14:paraId="0ACFE590" w14:textId="77777777" w:rsidR="001E70E6" w:rsidRPr="00476030" w:rsidRDefault="00951053" w:rsidP="001E70E6">
            <w:pPr>
              <w:pStyle w:val="tablebody"/>
            </w:pPr>
            <w:r w:rsidRPr="00476030">
              <w:rPr>
                <w:rFonts w:hint="eastAsia"/>
              </w:rPr>
              <w:t>96</w:t>
            </w:r>
            <w:r w:rsidRPr="00476030">
              <w:rPr>
                <w:rFonts w:hint="eastAsia"/>
              </w:rPr>
              <w:t>逓倍</w:t>
            </w:r>
          </w:p>
        </w:tc>
      </w:tr>
      <w:tr w:rsidR="001E70E6" w:rsidRPr="00476030" w14:paraId="431ACBC9" w14:textId="77777777" w:rsidTr="00951053">
        <w:trPr>
          <w:jc w:val="center"/>
        </w:trPr>
        <w:tc>
          <w:tcPr>
            <w:tcW w:w="1267" w:type="dxa"/>
            <w:shd w:val="clear" w:color="auto" w:fill="auto"/>
          </w:tcPr>
          <w:p w14:paraId="60E215A6" w14:textId="77777777" w:rsidR="001E70E6" w:rsidRPr="00476030" w:rsidRDefault="00951053" w:rsidP="001E70E6">
            <w:pPr>
              <w:pStyle w:val="tablebody"/>
            </w:pPr>
            <w:r w:rsidRPr="00476030">
              <w:t>1.5 GHz</w:t>
            </w:r>
          </w:p>
        </w:tc>
        <w:tc>
          <w:tcPr>
            <w:tcW w:w="713" w:type="dxa"/>
            <w:shd w:val="clear" w:color="auto" w:fill="auto"/>
          </w:tcPr>
          <w:p w14:paraId="5C656D0D" w14:textId="77777777" w:rsidR="001E70E6" w:rsidRPr="00476030" w:rsidRDefault="00951053" w:rsidP="001E70E6">
            <w:pPr>
              <w:pStyle w:val="tablebody"/>
            </w:pPr>
            <w:r w:rsidRPr="00476030">
              <w:t>0.82 V</w:t>
            </w:r>
          </w:p>
        </w:tc>
        <w:tc>
          <w:tcPr>
            <w:tcW w:w="1417" w:type="dxa"/>
            <w:shd w:val="clear" w:color="auto" w:fill="auto"/>
          </w:tcPr>
          <w:p w14:paraId="3A156D34" w14:textId="77777777" w:rsidR="001E70E6" w:rsidRPr="00476030" w:rsidRDefault="00951053" w:rsidP="001E70E6">
            <w:pPr>
              <w:pStyle w:val="tablebody"/>
            </w:pPr>
            <w:r w:rsidRPr="00476030">
              <w:t>32/32</w:t>
            </w:r>
          </w:p>
        </w:tc>
        <w:tc>
          <w:tcPr>
            <w:tcW w:w="1139" w:type="dxa"/>
            <w:shd w:val="clear" w:color="auto" w:fill="auto"/>
          </w:tcPr>
          <w:p w14:paraId="630B49CB" w14:textId="77777777" w:rsidR="001E70E6" w:rsidRPr="00476030" w:rsidRDefault="0003675E" w:rsidP="001E70E6">
            <w:pPr>
              <w:pStyle w:val="tablebody"/>
            </w:pPr>
            <w:r w:rsidRPr="00476030">
              <w:rPr>
                <w:rFonts w:hint="eastAsia"/>
                <w:noProof/>
              </w:rPr>
              <mc:AlternateContent>
                <mc:Choice Requires="wps">
                  <w:drawing>
                    <wp:anchor distT="0" distB="0" distL="114300" distR="114300" simplePos="0" relativeHeight="251676160" behindDoc="0" locked="0" layoutInCell="1" allowOverlap="1" wp14:anchorId="01C88339" wp14:editId="045ECAFF">
                      <wp:simplePos x="0" y="0"/>
                      <wp:positionH relativeFrom="column">
                        <wp:posOffset>-40005</wp:posOffset>
                      </wp:positionH>
                      <wp:positionV relativeFrom="paragraph">
                        <wp:posOffset>11877</wp:posOffset>
                      </wp:positionV>
                      <wp:extent cx="607925" cy="515620"/>
                      <wp:effectExtent l="0" t="0" r="20955" b="17780"/>
                      <wp:wrapNone/>
                      <wp:docPr id="454" name="フローチャート: 代替処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925" cy="515620"/>
                              </a:xfrm>
                              <a:prstGeom prst="flowChartAlternateProcess">
                                <a:avLst/>
                              </a:prstGeom>
                              <a:noFill/>
                              <a:ln w="12700" cap="flat" cmpd="sng" algn="ctr">
                                <a:solidFill>
                                  <a:schemeClr val="tx1"/>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7B2882A" id="フローチャート: 代替処理 15" o:spid="_x0000_s1026" type="#_x0000_t176" style="position:absolute;left:0;text-align:left;margin-left:-3.15pt;margin-top:.95pt;width:47.85pt;height:40.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" filled="f" strokecolor="black [3213]" strokeweight="1pt">
                      <v:stroke dashstyle="3 1"/>
                    </v:shape>
                  </w:pict>
                </mc:Fallback>
              </mc:AlternateContent>
            </w:r>
            <w:r w:rsidR="00951053" w:rsidRPr="00476030">
              <w:rPr>
                <w:rFonts w:hint="eastAsia"/>
              </w:rPr>
              <w:t>90</w:t>
            </w:r>
            <w:r w:rsidR="00951053" w:rsidRPr="00476030">
              <w:rPr>
                <w:rFonts w:hint="eastAsia"/>
              </w:rPr>
              <w:t>逓倍</w:t>
            </w:r>
          </w:p>
        </w:tc>
      </w:tr>
      <w:tr w:rsidR="001E70E6" w:rsidRPr="00476030" w14:paraId="668E4243" w14:textId="77777777" w:rsidTr="00951053">
        <w:trPr>
          <w:jc w:val="center"/>
        </w:trPr>
        <w:tc>
          <w:tcPr>
            <w:tcW w:w="1267" w:type="dxa"/>
            <w:shd w:val="clear" w:color="auto" w:fill="auto"/>
          </w:tcPr>
          <w:p w14:paraId="7608AC18" w14:textId="77777777" w:rsidR="001E70E6" w:rsidRPr="00476030" w:rsidRDefault="00951053" w:rsidP="001E70E6">
            <w:pPr>
              <w:pStyle w:val="tablebody"/>
            </w:pPr>
            <w:r w:rsidRPr="00476030">
              <w:t>1.0 GHz</w:t>
            </w:r>
          </w:p>
        </w:tc>
        <w:tc>
          <w:tcPr>
            <w:tcW w:w="713" w:type="dxa"/>
            <w:shd w:val="clear" w:color="auto" w:fill="auto"/>
          </w:tcPr>
          <w:p w14:paraId="45BEF8E6" w14:textId="77777777" w:rsidR="001E70E6" w:rsidRPr="00476030" w:rsidRDefault="00951053" w:rsidP="001E70E6">
            <w:pPr>
              <w:pStyle w:val="tablebody"/>
            </w:pPr>
            <w:r w:rsidRPr="00476030">
              <w:t>0.82 V</w:t>
            </w:r>
          </w:p>
        </w:tc>
        <w:tc>
          <w:tcPr>
            <w:tcW w:w="1417" w:type="dxa"/>
            <w:shd w:val="clear" w:color="auto" w:fill="auto"/>
          </w:tcPr>
          <w:p w14:paraId="4A5F63D9" w14:textId="77777777" w:rsidR="001E70E6" w:rsidRPr="00476030" w:rsidRDefault="00951053" w:rsidP="001E70E6">
            <w:pPr>
              <w:pStyle w:val="tablebody"/>
            </w:pPr>
            <w:r w:rsidRPr="00476030">
              <w:t>21/32</w:t>
            </w:r>
          </w:p>
        </w:tc>
        <w:tc>
          <w:tcPr>
            <w:tcW w:w="1139" w:type="dxa"/>
            <w:shd w:val="clear" w:color="auto" w:fill="auto"/>
          </w:tcPr>
          <w:p w14:paraId="488662EF" w14:textId="77777777" w:rsidR="001E70E6" w:rsidRPr="00476030" w:rsidRDefault="00951053" w:rsidP="001E70E6">
            <w:pPr>
              <w:pStyle w:val="tablebody"/>
            </w:pPr>
            <w:r w:rsidRPr="00476030">
              <w:rPr>
                <w:rFonts w:hint="eastAsia"/>
              </w:rPr>
              <w:t>90</w:t>
            </w:r>
            <w:r w:rsidRPr="00476030">
              <w:rPr>
                <w:rFonts w:hint="eastAsia"/>
              </w:rPr>
              <w:t>逓倍</w:t>
            </w:r>
          </w:p>
        </w:tc>
      </w:tr>
      <w:tr w:rsidR="001E70E6" w:rsidRPr="00476030" w14:paraId="00886B47" w14:textId="77777777" w:rsidTr="00951053">
        <w:trPr>
          <w:jc w:val="center"/>
        </w:trPr>
        <w:tc>
          <w:tcPr>
            <w:tcW w:w="1267" w:type="dxa"/>
            <w:shd w:val="clear" w:color="auto" w:fill="auto"/>
          </w:tcPr>
          <w:p w14:paraId="7A910391" w14:textId="77777777" w:rsidR="001E70E6" w:rsidRPr="00476030" w:rsidRDefault="00951053" w:rsidP="001E70E6">
            <w:pPr>
              <w:pStyle w:val="tablebody"/>
            </w:pPr>
            <w:r w:rsidRPr="00476030">
              <w:t>0.5 GHz</w:t>
            </w:r>
          </w:p>
        </w:tc>
        <w:tc>
          <w:tcPr>
            <w:tcW w:w="713" w:type="dxa"/>
            <w:shd w:val="clear" w:color="auto" w:fill="auto"/>
          </w:tcPr>
          <w:p w14:paraId="2842BBDA" w14:textId="77777777" w:rsidR="001E70E6" w:rsidRPr="00476030" w:rsidRDefault="00951053" w:rsidP="001E70E6">
            <w:pPr>
              <w:pStyle w:val="tablebody"/>
            </w:pPr>
            <w:r w:rsidRPr="00476030">
              <w:t>0.82 V</w:t>
            </w:r>
          </w:p>
        </w:tc>
        <w:tc>
          <w:tcPr>
            <w:tcW w:w="1417" w:type="dxa"/>
            <w:shd w:val="clear" w:color="auto" w:fill="auto"/>
          </w:tcPr>
          <w:p w14:paraId="232D5C82" w14:textId="77777777" w:rsidR="001E70E6" w:rsidRPr="00476030" w:rsidRDefault="00951053" w:rsidP="001E70E6">
            <w:pPr>
              <w:pStyle w:val="tablebody"/>
            </w:pPr>
            <w:r w:rsidRPr="00476030">
              <w:t>11/32</w:t>
            </w:r>
          </w:p>
        </w:tc>
        <w:tc>
          <w:tcPr>
            <w:tcW w:w="1139" w:type="dxa"/>
            <w:shd w:val="clear" w:color="auto" w:fill="auto"/>
          </w:tcPr>
          <w:p w14:paraId="1E42B78D" w14:textId="77777777" w:rsidR="001E70E6" w:rsidRPr="00476030" w:rsidRDefault="00951053" w:rsidP="001E70E6">
            <w:pPr>
              <w:pStyle w:val="tablebody"/>
            </w:pPr>
            <w:r w:rsidRPr="00476030">
              <w:rPr>
                <w:rFonts w:hint="eastAsia"/>
              </w:rPr>
              <w:t>90</w:t>
            </w:r>
            <w:r w:rsidRPr="00476030">
              <w:rPr>
                <w:rFonts w:hint="eastAsia"/>
              </w:rPr>
              <w:t>逓倍</w:t>
            </w:r>
          </w:p>
        </w:tc>
      </w:tr>
    </w:tbl>
    <w:p w14:paraId="0C88281C" w14:textId="77777777" w:rsidR="001E70E6" w:rsidRPr="00476030" w:rsidRDefault="00F26E97" w:rsidP="00951053">
      <w:pPr>
        <w:pStyle w:val="tablenotecont"/>
        <w:ind w:left="720" w:firstLine="720"/>
      </w:pPr>
      <w:r w:rsidRPr="00476030">
        <w:t>(*)</w:t>
      </w:r>
      <w:r w:rsidR="001E70E6" w:rsidRPr="00476030">
        <w:rPr>
          <w:rFonts w:hint="eastAsia"/>
        </w:rPr>
        <w:t xml:space="preserve">R-Car </w:t>
      </w:r>
      <w:proofErr w:type="spellStart"/>
      <w:r w:rsidR="001E70E6" w:rsidRPr="00476030">
        <w:rPr>
          <w:rFonts w:hint="eastAsia"/>
        </w:rPr>
        <w:t>H3</w:t>
      </w:r>
      <w:proofErr w:type="spellEnd"/>
      <w:r w:rsidR="001E70E6" w:rsidRPr="00476030">
        <w:rPr>
          <w:rFonts w:hint="eastAsia"/>
        </w:rPr>
        <w:t xml:space="preserve"> </w:t>
      </w:r>
      <w:proofErr w:type="spellStart"/>
      <w:r w:rsidR="001E70E6" w:rsidRPr="00476030">
        <w:rPr>
          <w:rFonts w:hint="eastAsia"/>
        </w:rPr>
        <w:t>AVS0</w:t>
      </w:r>
      <w:proofErr w:type="spellEnd"/>
      <w:r w:rsidR="001E70E6" w:rsidRPr="00476030">
        <w:rPr>
          <w:rFonts w:hint="eastAsia"/>
        </w:rPr>
        <w:t>の周波数テーブルを例として説明しています</w:t>
      </w:r>
    </w:p>
    <w:p w14:paraId="5E777F2E" w14:textId="77777777" w:rsidR="001E70E6" w:rsidRPr="00476030" w:rsidRDefault="001E70E6" w:rsidP="00951053">
      <w:pPr>
        <w:pStyle w:val="tableend"/>
      </w:pPr>
    </w:p>
    <w:p w14:paraId="2956F838" w14:textId="77777777" w:rsidR="003D000C" w:rsidRPr="00476030" w:rsidRDefault="003D000C" w:rsidP="00951053">
      <w:pPr>
        <w:pStyle w:val="space"/>
      </w:pPr>
    </w:p>
    <w:p w14:paraId="087D38BD" w14:textId="77777777" w:rsidR="0019663B" w:rsidRPr="00476030" w:rsidRDefault="0019663B" w:rsidP="0027055D"/>
    <w:p w14:paraId="46F66D92" w14:textId="77777777" w:rsidR="0019663B" w:rsidRPr="00476030" w:rsidRDefault="0019663B" w:rsidP="0027055D">
      <w:pPr>
        <w:rPr>
          <w:rFonts w:ascii="メイリオ" w:eastAsia="メイリオ" w:hAnsi="メイリオ"/>
        </w:rPr>
      </w:pPr>
      <w:r w:rsidRPr="00476030">
        <w:rPr>
          <w:rFonts w:ascii="メイリオ" w:eastAsia="メイリオ" w:hAnsi="メイリオ"/>
        </w:rPr>
        <w:t>(*1) Boost</w:t>
      </w:r>
      <w:r w:rsidRPr="00476030">
        <w:rPr>
          <w:rFonts w:ascii="メイリオ" w:eastAsia="メイリオ" w:hAnsi="メイリオ" w:hint="eastAsia"/>
        </w:rPr>
        <w:t>←→の</w:t>
      </w:r>
      <w:r w:rsidRPr="00476030">
        <w:rPr>
          <w:rFonts w:ascii="メイリオ" w:eastAsia="メイリオ" w:hAnsi="メイリオ"/>
        </w:rPr>
        <w:t>Normal</w:t>
      </w:r>
      <w:r w:rsidRPr="00476030">
        <w:rPr>
          <w:rFonts w:ascii="メイリオ" w:eastAsia="メイリオ" w:hAnsi="メイリオ" w:hint="eastAsia"/>
        </w:rPr>
        <w:t>の切替え、及び</w:t>
      </w:r>
      <w:r w:rsidRPr="00476030">
        <w:rPr>
          <w:rFonts w:ascii="メイリオ" w:eastAsia="メイリオ" w:hAnsi="メイリオ"/>
        </w:rPr>
        <w:t>Boost</w:t>
      </w:r>
      <w:r w:rsidRPr="00476030">
        <w:rPr>
          <w:rFonts w:ascii="メイリオ" w:eastAsia="メイリオ" w:hAnsi="メイリオ" w:hint="eastAsia"/>
        </w:rPr>
        <w:t>有効下での周波数変更で</w:t>
      </w:r>
      <w:proofErr w:type="spellStart"/>
      <w:r w:rsidRPr="00476030">
        <w:rPr>
          <w:rFonts w:ascii="メイリオ" w:eastAsia="メイリオ" w:hAnsi="メイリオ"/>
        </w:rPr>
        <w:t>PLL0</w:t>
      </w:r>
      <w:proofErr w:type="spellEnd"/>
      <w:r w:rsidRPr="00476030">
        <w:rPr>
          <w:rFonts w:ascii="メイリオ" w:eastAsia="メイリオ" w:hAnsi="メイリオ" w:hint="eastAsia"/>
        </w:rPr>
        <w:t>の逓倍率変更が行われます。</w:t>
      </w:r>
    </w:p>
    <w:p w14:paraId="76D65BBE" w14:textId="77777777" w:rsidR="0019663B" w:rsidRPr="00476030" w:rsidRDefault="0019663B" w:rsidP="0027055D">
      <w:pPr>
        <w:rPr>
          <w:rFonts w:ascii="メイリオ" w:eastAsia="メイリオ" w:hAnsi="メイリオ"/>
        </w:rPr>
      </w:pPr>
      <w:r w:rsidRPr="00476030">
        <w:rPr>
          <w:rFonts w:ascii="メイリオ" w:eastAsia="メイリオ" w:hAnsi="メイリオ"/>
        </w:rPr>
        <w:t>(*2) Normal範囲内は</w:t>
      </w:r>
      <w:proofErr w:type="spellStart"/>
      <w:r w:rsidRPr="00476030">
        <w:rPr>
          <w:rFonts w:ascii="メイリオ" w:eastAsia="メイリオ" w:hAnsi="メイリオ"/>
        </w:rPr>
        <w:t>PLL0</w:t>
      </w:r>
      <w:proofErr w:type="spellEnd"/>
      <w:r w:rsidRPr="00476030">
        <w:rPr>
          <w:rFonts w:ascii="メイリオ" w:eastAsia="メイリオ" w:hAnsi="メイリオ"/>
        </w:rPr>
        <w:t>の逓倍が等しいため、本範囲内の周波数変更時は</w:t>
      </w:r>
      <w:proofErr w:type="spellStart"/>
      <w:r w:rsidRPr="00476030">
        <w:rPr>
          <w:rFonts w:ascii="メイリオ" w:eastAsia="メイリオ" w:hAnsi="メイリオ"/>
        </w:rPr>
        <w:t>50us</w:t>
      </w:r>
      <w:proofErr w:type="spellEnd"/>
      <w:r w:rsidRPr="00476030">
        <w:rPr>
          <w:rFonts w:ascii="メイリオ" w:eastAsia="メイリオ" w:hAnsi="メイリオ"/>
        </w:rPr>
        <w:t>の低速動作は発生しません。</w:t>
      </w:r>
    </w:p>
    <w:p w14:paraId="188A82D5" w14:textId="77777777" w:rsidR="0019663B" w:rsidRPr="00476030" w:rsidRDefault="0019663B" w:rsidP="0027055D"/>
    <w:p w14:paraId="14C9F422" w14:textId="77777777" w:rsidR="00A0280E" w:rsidRPr="00476030" w:rsidRDefault="00A0280E" w:rsidP="0027055D"/>
    <w:p w14:paraId="22A76C28" w14:textId="0DDA3B33" w:rsidR="00C173D1" w:rsidRPr="00476030" w:rsidRDefault="005135C1" w:rsidP="008C3117">
      <w:pPr>
        <w:ind w:left="181" w:firstLine="0"/>
        <w:rPr>
          <w:lang w:eastAsia="zh-TW"/>
        </w:rPr>
      </w:pPr>
      <w:r>
        <w:fldChar w:fldCharType="begin"/>
      </w:r>
      <w:r>
        <w:instrText xml:space="preserve"> </w:instrText>
      </w:r>
      <w:r>
        <w:rPr>
          <w:rFonts w:hint="eastAsia"/>
        </w:rPr>
        <w:instrText>REF _Ref513627200 \h</w:instrText>
      </w:r>
      <w:r>
        <w:instrText xml:space="preserve"> </w:instrText>
      </w:r>
      <w:r>
        <w:fldChar w:fldCharType="separate"/>
      </w:r>
      <w:r w:rsidR="00635E9F" w:rsidRPr="00476030">
        <w:rPr>
          <w:rFonts w:hint="eastAsia"/>
        </w:rPr>
        <w:t>表</w:t>
      </w:r>
      <w:r w:rsidR="00635E9F" w:rsidRPr="00476030">
        <w:rPr>
          <w:rFonts w:hint="eastAsia"/>
        </w:rPr>
        <w:t xml:space="preserve"> </w:t>
      </w:r>
      <w:proofErr w:type="spellStart"/>
      <w:r w:rsidR="00635E9F" w:rsidRPr="00476030">
        <w:rPr>
          <w:rFonts w:hint="eastAsia"/>
        </w:rPr>
        <w:t>A</w:t>
      </w:r>
      <w:r w:rsidR="00635E9F">
        <w:rPr>
          <w:noProof/>
        </w:rPr>
        <w:t>3</w:t>
      </w:r>
      <w:proofErr w:type="spellEnd"/>
      <w:r w:rsidR="00635E9F" w:rsidRPr="00476030">
        <w:noBreakHyphen/>
      </w:r>
      <w:r w:rsidR="00635E9F">
        <w:rPr>
          <w:noProof/>
        </w:rPr>
        <w:t>1</w:t>
      </w:r>
      <w:r>
        <w:fldChar w:fldCharType="end"/>
      </w:r>
      <w:r w:rsidR="00C173D1" w:rsidRPr="00476030">
        <w:rPr>
          <w:rFonts w:hint="eastAsia"/>
        </w:rPr>
        <w:t>で示した条件に該当する操作は以下の２つとなります。</w:t>
      </w:r>
      <w:r w:rsidR="0023501E" w:rsidRPr="00476030">
        <w:br/>
      </w:r>
      <w:r w:rsidR="00C173D1" w:rsidRPr="00476030">
        <w:rPr>
          <w:lang w:eastAsia="zh-TW"/>
        </w:rPr>
        <w:t>(</w:t>
      </w:r>
      <w:r w:rsidR="00C173D1" w:rsidRPr="00476030">
        <w:rPr>
          <w:rFonts w:hint="eastAsia"/>
          <w:lang w:eastAsia="zh-TW"/>
        </w:rPr>
        <w:t>詳細は”</w:t>
      </w:r>
      <w:proofErr w:type="spellStart"/>
      <w:r w:rsidR="00B93EB5" w:rsidRPr="00476030">
        <w:rPr>
          <w:lang w:eastAsia="zh-TW"/>
        </w:rPr>
        <w:t>RENESAS_RCH3M3M3NE3_PowerManagement_UME</w:t>
      </w:r>
      <w:proofErr w:type="spellEnd"/>
      <w:r w:rsidR="00C173D1" w:rsidRPr="00476030">
        <w:rPr>
          <w:rFonts w:hint="eastAsia"/>
          <w:lang w:eastAsia="zh-TW"/>
        </w:rPr>
        <w:t>”を参照下さい</w:t>
      </w:r>
      <w:r w:rsidR="00C173D1" w:rsidRPr="00476030">
        <w:rPr>
          <w:lang w:eastAsia="zh-TW"/>
        </w:rPr>
        <w:t>)</w:t>
      </w:r>
    </w:p>
    <w:p w14:paraId="0BED1007" w14:textId="77777777" w:rsidR="00C173D1" w:rsidRPr="00476030" w:rsidRDefault="00C173D1" w:rsidP="0023501E">
      <w:pPr>
        <w:pStyle w:val="Level1unordered"/>
        <w:rPr>
          <w:lang w:eastAsia="ja-JP"/>
        </w:rPr>
      </w:pPr>
      <w:proofErr w:type="spellStart"/>
      <w:r w:rsidRPr="00476030">
        <w:rPr>
          <w:lang w:eastAsia="ja-JP"/>
        </w:rPr>
        <w:t>sysfs</w:t>
      </w:r>
      <w:proofErr w:type="spellEnd"/>
      <w:r w:rsidRPr="00476030">
        <w:rPr>
          <w:rFonts w:hint="eastAsia"/>
          <w:lang w:eastAsia="ja-JP"/>
        </w:rPr>
        <w:t>経由の</w:t>
      </w:r>
      <w:r w:rsidRPr="00476030">
        <w:rPr>
          <w:lang w:eastAsia="ja-JP"/>
        </w:rPr>
        <w:t>boost</w:t>
      </w:r>
      <w:r w:rsidRPr="00476030">
        <w:rPr>
          <w:rFonts w:hint="eastAsia"/>
          <w:lang w:eastAsia="ja-JP"/>
        </w:rPr>
        <w:t>の有効</w:t>
      </w:r>
      <w:r w:rsidRPr="00476030">
        <w:rPr>
          <w:lang w:eastAsia="ja-JP"/>
        </w:rPr>
        <w:t>/</w:t>
      </w:r>
      <w:r w:rsidRPr="00476030">
        <w:rPr>
          <w:rFonts w:hint="eastAsia"/>
          <w:lang w:eastAsia="ja-JP"/>
        </w:rPr>
        <w:t>無効の切り替え設定</w:t>
      </w:r>
    </w:p>
    <w:p w14:paraId="208C99B0" w14:textId="77777777" w:rsidR="00C173D1" w:rsidRPr="00476030" w:rsidRDefault="00C173D1" w:rsidP="0023501E">
      <w:pPr>
        <w:pStyle w:val="Level1unordered"/>
      </w:pPr>
      <w:r w:rsidRPr="00476030">
        <w:t>boost</w:t>
      </w:r>
      <w:r w:rsidRPr="00476030">
        <w:rPr>
          <w:rFonts w:hint="eastAsia"/>
        </w:rPr>
        <w:t>有効時の動作周波数変更</w:t>
      </w:r>
      <w:r w:rsidRPr="00476030">
        <w:t>(</w:t>
      </w:r>
      <w:r w:rsidRPr="00476030">
        <w:rPr>
          <w:rFonts w:hint="eastAsia"/>
        </w:rPr>
        <w:t>静的変更、及び動的変更</w:t>
      </w:r>
      <w:r w:rsidRPr="00476030">
        <w:t>)</w:t>
      </w:r>
    </w:p>
    <w:p w14:paraId="4CF0B0CE" w14:textId="77777777" w:rsidR="00C173D1" w:rsidRPr="00476030" w:rsidRDefault="00C173D1" w:rsidP="00C173D1">
      <w:pPr>
        <w:pStyle w:val="listend"/>
      </w:pPr>
    </w:p>
    <w:p w14:paraId="48BBADB2" w14:textId="02E584F7" w:rsidR="00C173D1" w:rsidRPr="00476030" w:rsidRDefault="00C173D1" w:rsidP="00C173D1">
      <w:pPr>
        <w:rPr>
          <w:rFonts w:eastAsia="PMingLiU"/>
        </w:rPr>
      </w:pPr>
      <w:r w:rsidRPr="00476030">
        <w:rPr>
          <w:rFonts w:hint="eastAsia"/>
        </w:rPr>
        <w:t>また、</w:t>
      </w:r>
      <w:proofErr w:type="spellStart"/>
      <w:r w:rsidRPr="00476030">
        <w:t>DVFS</w:t>
      </w:r>
      <w:proofErr w:type="spellEnd"/>
      <w:r w:rsidRPr="00476030">
        <w:t>/DFS</w:t>
      </w:r>
      <w:r w:rsidRPr="00476030">
        <w:rPr>
          <w:rFonts w:hint="eastAsia"/>
        </w:rPr>
        <w:t>の処理の差分については</w:t>
      </w:r>
      <w:r w:rsidR="00206CAB">
        <w:fldChar w:fldCharType="begin"/>
      </w:r>
      <w:r w:rsidR="00206CAB">
        <w:instrText xml:space="preserve"> </w:instrText>
      </w:r>
      <w:r w:rsidR="00206CAB">
        <w:rPr>
          <w:rFonts w:hint="eastAsia"/>
        </w:rPr>
        <w:instrText>REF _Ref513627082 \r \h</w:instrText>
      </w:r>
      <w:r w:rsidR="00206CAB">
        <w:instrText xml:space="preserve"> </w:instrText>
      </w:r>
      <w:r w:rsidR="00206CAB">
        <w:fldChar w:fldCharType="separate"/>
      </w:r>
      <w:proofErr w:type="spellStart"/>
      <w:r w:rsidR="00635E9F">
        <w:t>A3.1</w:t>
      </w:r>
      <w:proofErr w:type="spellEnd"/>
      <w:r w:rsidR="00206CAB">
        <w:fldChar w:fldCharType="end"/>
      </w:r>
      <w:r w:rsidRPr="00476030">
        <w:rPr>
          <w:rFonts w:hint="eastAsia"/>
        </w:rPr>
        <w:t>章、</w:t>
      </w:r>
      <w:r w:rsidR="00206CAB">
        <w:fldChar w:fldCharType="begin"/>
      </w:r>
      <w:r w:rsidR="00206CAB">
        <w:instrText xml:space="preserve"> </w:instrText>
      </w:r>
      <w:r w:rsidR="00206CAB">
        <w:rPr>
          <w:rFonts w:hint="eastAsia"/>
        </w:rPr>
        <w:instrText>REF _Ref513627093 \r \h</w:instrText>
      </w:r>
      <w:r w:rsidR="00206CAB">
        <w:instrText xml:space="preserve"> </w:instrText>
      </w:r>
      <w:r w:rsidR="00206CAB">
        <w:fldChar w:fldCharType="separate"/>
      </w:r>
      <w:proofErr w:type="spellStart"/>
      <w:r w:rsidR="00635E9F">
        <w:t>A3.2</w:t>
      </w:r>
      <w:proofErr w:type="spellEnd"/>
      <w:r w:rsidR="00206CAB">
        <w:fldChar w:fldCharType="end"/>
      </w:r>
      <w:r w:rsidRPr="00476030">
        <w:rPr>
          <w:rFonts w:hint="eastAsia"/>
        </w:rPr>
        <w:t>章を参照ください。</w:t>
      </w:r>
    </w:p>
    <w:p w14:paraId="63035DDA" w14:textId="77777777" w:rsidR="002A5049" w:rsidRPr="00476030" w:rsidRDefault="002A5049" w:rsidP="002A5049">
      <w:pPr>
        <w:pStyle w:val="space"/>
      </w:pPr>
    </w:p>
    <w:p w14:paraId="13346C62" w14:textId="77777777" w:rsidR="00C173D1" w:rsidRPr="00476030" w:rsidRDefault="00C173D1" w:rsidP="002A5049"/>
    <w:p w14:paraId="5D2EAC90" w14:textId="77777777" w:rsidR="00D768F0" w:rsidRPr="00476030" w:rsidRDefault="00D768F0" w:rsidP="00D768F0">
      <w:pPr>
        <w:pStyle w:val="21"/>
        <w:sectPr w:rsidR="00D768F0" w:rsidRPr="00476030" w:rsidSect="001E2490">
          <w:headerReference w:type="first" r:id="rId30"/>
          <w:pgSz w:w="11907" w:h="16840" w:code="9"/>
          <w:pgMar w:top="567" w:right="1134" w:bottom="567" w:left="1134" w:header="851" w:footer="567" w:gutter="0"/>
          <w:cols w:space="360"/>
          <w:docGrid w:linePitch="272"/>
        </w:sectPr>
      </w:pPr>
    </w:p>
    <w:p w14:paraId="629EFCA8" w14:textId="77777777" w:rsidR="0023501E" w:rsidRPr="00476030" w:rsidRDefault="00D768F0" w:rsidP="00BB5E28">
      <w:pPr>
        <w:pStyle w:val="21"/>
        <w:numPr>
          <w:ilvl w:val="1"/>
          <w:numId w:val="41"/>
        </w:numPr>
      </w:pPr>
      <w:bookmarkStart w:id="459" w:name="_Ref513627082"/>
      <w:bookmarkStart w:id="460" w:name="_Toc536614091"/>
      <w:r w:rsidRPr="00476030">
        <w:rPr>
          <w:rFonts w:hint="eastAsia"/>
        </w:rPr>
        <w:lastRenderedPageBreak/>
        <w:t>DFS</w:t>
      </w:r>
      <w:r w:rsidRPr="00476030">
        <w:rPr>
          <w:rFonts w:hint="eastAsia"/>
        </w:rPr>
        <w:t>制御の処理フローと処理時間</w:t>
      </w:r>
      <w:bookmarkEnd w:id="459"/>
      <w:bookmarkEnd w:id="460"/>
    </w:p>
    <w:p w14:paraId="084FABE6" w14:textId="7B0FF0A6" w:rsidR="0023501E" w:rsidRPr="00476030" w:rsidRDefault="00D768F0" w:rsidP="00D768F0">
      <w:pPr>
        <w:rPr>
          <w:rFonts w:eastAsia="PMingLiU"/>
        </w:rPr>
      </w:pPr>
      <w:r w:rsidRPr="00476030">
        <w:rPr>
          <w:rFonts w:hint="eastAsia"/>
        </w:rPr>
        <w:t>DFS</w:t>
      </w:r>
      <w:r w:rsidRPr="00476030">
        <w:rPr>
          <w:rFonts w:hint="eastAsia"/>
        </w:rPr>
        <w:t>制御の処理フローを例として</w:t>
      </w:r>
      <w:r w:rsidR="00206CAB">
        <w:fldChar w:fldCharType="begin"/>
      </w:r>
      <w:r w:rsidR="00206CAB">
        <w:instrText xml:space="preserve"> </w:instrText>
      </w:r>
      <w:r w:rsidR="00206CAB">
        <w:rPr>
          <w:rFonts w:hint="eastAsia"/>
        </w:rPr>
        <w:instrText>REF _Ref513627110 \h</w:instrText>
      </w:r>
      <w:r w:rsidR="00206CAB">
        <w:instrText xml:space="preserve"> </w:instrText>
      </w:r>
      <w:r w:rsidR="00206CAB">
        <w:fldChar w:fldCharType="separate"/>
      </w:r>
      <w:r w:rsidR="00635E9F" w:rsidRPr="00476030">
        <w:rPr>
          <w:rFonts w:hint="eastAsia"/>
        </w:rPr>
        <w:t>図</w:t>
      </w:r>
      <w:r w:rsidR="00635E9F" w:rsidRPr="00476030">
        <w:rPr>
          <w:rFonts w:hint="eastAsia"/>
        </w:rPr>
        <w:t xml:space="preserve"> </w:t>
      </w:r>
      <w:proofErr w:type="spellStart"/>
      <w:r w:rsidR="00635E9F" w:rsidRPr="00476030">
        <w:rPr>
          <w:rFonts w:hint="eastAsia"/>
        </w:rPr>
        <w:t>A</w:t>
      </w:r>
      <w:r w:rsidR="00635E9F">
        <w:rPr>
          <w:noProof/>
        </w:rPr>
        <w:t>3</w:t>
      </w:r>
      <w:proofErr w:type="spellEnd"/>
      <w:r w:rsidR="00635E9F" w:rsidRPr="00476030">
        <w:noBreakHyphen/>
      </w:r>
      <w:r w:rsidR="00635E9F">
        <w:rPr>
          <w:noProof/>
        </w:rPr>
        <w:t>1</w:t>
      </w:r>
      <w:r w:rsidR="00206CAB">
        <w:fldChar w:fldCharType="end"/>
      </w:r>
      <w:r w:rsidRPr="00476030">
        <w:rPr>
          <w:rFonts w:hint="eastAsia"/>
        </w:rPr>
        <w:t>に示します。</w:t>
      </w:r>
    </w:p>
    <w:p w14:paraId="73825B7C" w14:textId="77777777" w:rsidR="00D768F0" w:rsidRPr="00476030" w:rsidRDefault="00D768F0" w:rsidP="00D768F0">
      <w:pPr>
        <w:pStyle w:val="space"/>
      </w:pPr>
    </w:p>
    <w:p w14:paraId="6AFCA871" w14:textId="77777777" w:rsidR="00D768F0" w:rsidRPr="00476030" w:rsidRDefault="00E56E72" w:rsidP="000604AB">
      <w:pPr>
        <w:pStyle w:val="box"/>
      </w:pPr>
      <w:r w:rsidRPr="00476030">
        <w:rPr>
          <w:noProof/>
        </w:rPr>
        <mc:AlternateContent>
          <mc:Choice Requires="wpg">
            <w:drawing>
              <wp:anchor distT="0" distB="0" distL="114300" distR="114300" simplePos="0" relativeHeight="251568640" behindDoc="0" locked="0" layoutInCell="1" allowOverlap="1" wp14:anchorId="439E4F56" wp14:editId="2B5677A4">
                <wp:simplePos x="0" y="0"/>
                <wp:positionH relativeFrom="column">
                  <wp:posOffset>182880</wp:posOffset>
                </wp:positionH>
                <wp:positionV relativeFrom="paragraph">
                  <wp:posOffset>160020</wp:posOffset>
                </wp:positionV>
                <wp:extent cx="9607895" cy="2073265"/>
                <wp:effectExtent l="0" t="0" r="0" b="22860"/>
                <wp:wrapNone/>
                <wp:docPr id="1" name="グループ化 1"/>
                <wp:cNvGraphicFramePr/>
                <a:graphic xmlns:a="http://schemas.openxmlformats.org/drawingml/2006/main">
                  <a:graphicData uri="http://schemas.microsoft.com/office/word/2010/wordprocessingGroup">
                    <wpg:wgp>
                      <wpg:cNvGrpSpPr/>
                      <wpg:grpSpPr>
                        <a:xfrm>
                          <a:off x="0" y="0"/>
                          <a:ext cx="9607895" cy="2073265"/>
                          <a:chOff x="0" y="0"/>
                          <a:chExt cx="9607895" cy="2073265"/>
                        </a:xfrm>
                      </wpg:grpSpPr>
                      <wps:wsp>
                        <wps:cNvPr id="65" name="正方形/長方形 2"/>
                        <wps:cNvSpPr>
                          <a:spLocks noChangeAspect="1" noChangeArrowheads="1"/>
                        </wps:cNvSpPr>
                        <wps:spPr bwMode="auto">
                          <a:xfrm>
                            <a:off x="1495425" y="466725"/>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883933"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Clock framework</w:t>
                              </w:r>
                            </w:p>
                          </w:txbxContent>
                        </wps:txbx>
                        <wps:bodyPr rot="0" vert="horz" wrap="square" lIns="91440" tIns="45720" rIns="91440" bIns="45720" anchor="ctr" anchorCtr="0" upright="1">
                          <a:noAutofit/>
                        </wps:bodyPr>
                      </wps:wsp>
                      <wps:wsp>
                        <wps:cNvPr id="66" name="正方形/長方形 3"/>
                        <wps:cNvSpPr>
                          <a:spLocks noChangeAspect="1" noChangeArrowheads="1"/>
                        </wps:cNvSpPr>
                        <wps:spPr bwMode="auto">
                          <a:xfrm>
                            <a:off x="342900" y="466725"/>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CD131B9"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proofErr w:type="spellStart"/>
                              <w:r w:rsidRPr="00D42484">
                                <w:rPr>
                                  <w:rFonts w:ascii="メイリオ" w:eastAsia="メイリオ" w:hAnsi="メイリオ" w:cs="メイリオ"/>
                                  <w:color w:val="000000"/>
                                  <w:kern w:val="24"/>
                                  <w:sz w:val="16"/>
                                  <w:szCs w:val="16"/>
                                </w:rPr>
                                <w:t>cpufreq</w:t>
                              </w:r>
                              <w:proofErr w:type="spellEnd"/>
                              <w:r w:rsidRPr="00D42484">
                                <w:rPr>
                                  <w:rFonts w:ascii="メイリオ" w:eastAsia="メイリオ" w:hAnsi="メイリオ" w:cs="メイリオ" w:hint="eastAsia"/>
                                  <w:sz w:val="16"/>
                                  <w:szCs w:val="16"/>
                                </w:rPr>
                                <w:t xml:space="preserve"> </w:t>
                              </w:r>
                              <w:r w:rsidRPr="00D42484">
                                <w:rPr>
                                  <w:rFonts w:ascii="メイリオ" w:eastAsia="メイリオ" w:hAnsi="メイリオ" w:cs="メイリオ"/>
                                  <w:color w:val="000000"/>
                                  <w:kern w:val="24"/>
                                  <w:sz w:val="16"/>
                                  <w:szCs w:val="16"/>
                                </w:rPr>
                                <w:t>framework</w:t>
                              </w:r>
                            </w:p>
                          </w:txbxContent>
                        </wps:txbx>
                        <wps:bodyPr rot="0" vert="horz" wrap="square" lIns="91440" tIns="45720" rIns="91440" bIns="45720" anchor="ctr" anchorCtr="0" upright="1">
                          <a:noAutofit/>
                        </wps:bodyPr>
                      </wps:wsp>
                      <wps:wsp>
                        <wps:cNvPr id="67" name="正方形/長方形 4"/>
                        <wps:cNvSpPr>
                          <a:spLocks noChangeAspect="1" noChangeArrowheads="1"/>
                        </wps:cNvSpPr>
                        <wps:spPr bwMode="auto">
                          <a:xfrm>
                            <a:off x="2667000" y="466725"/>
                            <a:ext cx="803128"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FF2A0F"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regulator</w:t>
                              </w:r>
                            </w:p>
                            <w:p w14:paraId="50FD5A77"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framework</w:t>
                              </w:r>
                            </w:p>
                          </w:txbxContent>
                        </wps:txbx>
                        <wps:bodyPr rot="0" vert="horz" wrap="square" lIns="91440" tIns="45720" rIns="91440" bIns="45720" anchor="ctr" anchorCtr="0" upright="1">
                          <a:noAutofit/>
                        </wps:bodyPr>
                      </wps:wsp>
                      <wps:wsp>
                        <wps:cNvPr id="68" name="正方形/長方形 5"/>
                        <wps:cNvSpPr>
                          <a:spLocks noChangeAspect="1" noChangeArrowheads="1"/>
                        </wps:cNvSpPr>
                        <wps:spPr bwMode="auto">
                          <a:xfrm>
                            <a:off x="3838575" y="466725"/>
                            <a:ext cx="803128"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564F2E" w14:textId="77777777" w:rsidR="009D5E56" w:rsidRPr="00D42484" w:rsidRDefault="009D5E56" w:rsidP="000A1004">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i2c-dvfs</w:t>
                              </w:r>
                              <w:proofErr w:type="spellEnd"/>
                            </w:p>
                          </w:txbxContent>
                        </wps:txbx>
                        <wps:bodyPr rot="0" vert="horz" wrap="square" lIns="91440" tIns="45720" rIns="91440" bIns="45720" anchor="ctr" anchorCtr="0" upright="1">
                          <a:noAutofit/>
                        </wps:bodyPr>
                      </wps:wsp>
                      <wps:wsp>
                        <wps:cNvPr id="72" name="正方形/長方形 7"/>
                        <wps:cNvSpPr>
                          <a:spLocks noChangeAspect="1" noChangeArrowheads="1"/>
                        </wps:cNvSpPr>
                        <wps:spPr bwMode="auto">
                          <a:xfrm>
                            <a:off x="5391150" y="457200"/>
                            <a:ext cx="803128" cy="343849"/>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43D5B0D" w14:textId="77777777" w:rsidR="009D5E56" w:rsidRPr="00D42484" w:rsidRDefault="009D5E56" w:rsidP="000A1004">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PMIC</w:t>
                              </w:r>
                              <w:proofErr w:type="spellEnd"/>
                            </w:p>
                          </w:txbxContent>
                        </wps:txbx>
                        <wps:bodyPr rot="0" vert="horz" wrap="square" lIns="91440" tIns="45720" rIns="91440" bIns="45720" anchor="ctr" anchorCtr="0" upright="1">
                          <a:noAutofit/>
                        </wps:bodyPr>
                      </wps:wsp>
                      <wps:wsp>
                        <wps:cNvPr id="73" name="正方形/長方形 8"/>
                        <wps:cNvSpPr>
                          <a:spLocks noChangeAspect="1" noChangeArrowheads="1"/>
                        </wps:cNvSpPr>
                        <wps:spPr bwMode="auto">
                          <a:xfrm>
                            <a:off x="6562725" y="45720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4AD0C7" w14:textId="77777777" w:rsidR="009D5E56" w:rsidRPr="00D42484" w:rsidRDefault="009D5E56" w:rsidP="000A1004">
                              <w:pPr>
                                <w:pStyle w:val="Web"/>
                                <w:spacing w:after="0"/>
                                <w:ind w:firstLine="0"/>
                                <w:jc w:val="center"/>
                                <w:rPr>
                                  <w:rFonts w:ascii="メイリオ" w:eastAsia="メイリオ" w:hAnsi="メイリオ" w:cs="メイリオ"/>
                                </w:rPr>
                              </w:pPr>
                              <w:r w:rsidRPr="00D42484">
                                <w:rPr>
                                  <w:rFonts w:ascii="メイリオ" w:eastAsia="メイリオ" w:hAnsi="メイリオ" w:cs="メイリオ"/>
                                  <w:color w:val="000000"/>
                                  <w:kern w:val="24"/>
                                  <w:sz w:val="20"/>
                                  <w:szCs w:val="20"/>
                                </w:rPr>
                                <w:t>Z clock</w:t>
                              </w:r>
                            </w:p>
                          </w:txbxContent>
                        </wps:txbx>
                        <wps:bodyPr rot="0" vert="horz" wrap="square" lIns="91440" tIns="45720" rIns="91440" bIns="45720" anchor="ctr" anchorCtr="0" upright="1">
                          <a:noAutofit/>
                        </wps:bodyPr>
                      </wps:wsp>
                      <wps:wsp>
                        <wps:cNvPr id="74" name="正方形/長方形 9"/>
                        <wps:cNvSpPr>
                          <a:spLocks noChangeAspect="1" noChangeArrowheads="1"/>
                        </wps:cNvSpPr>
                        <wps:spPr bwMode="auto">
                          <a:xfrm>
                            <a:off x="7734300" y="447675"/>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23BE30" w14:textId="77777777" w:rsidR="009D5E56" w:rsidRPr="00D42484" w:rsidRDefault="009D5E56" w:rsidP="000A1004">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PLL0</w:t>
                              </w:r>
                              <w:proofErr w:type="spellEnd"/>
                            </w:p>
                          </w:txbxContent>
                        </wps:txbx>
                        <wps:bodyPr rot="0" vert="horz" wrap="square" lIns="91440" tIns="45720" rIns="91440" bIns="45720" anchor="ctr" anchorCtr="0" upright="1">
                          <a:noAutofit/>
                        </wps:bodyPr>
                      </wps:wsp>
                      <wps:wsp>
                        <wps:cNvPr id="86" name="正方形/長方形 21"/>
                        <wps:cNvSpPr>
                          <a:spLocks noChangeAspect="1" noChangeArrowheads="1"/>
                        </wps:cNvSpPr>
                        <wps:spPr bwMode="auto">
                          <a:xfrm>
                            <a:off x="752475" y="1047750"/>
                            <a:ext cx="1215448" cy="316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7CF0271E" w14:textId="77777777" w:rsidR="009D5E56" w:rsidRPr="00A17B18" w:rsidRDefault="009D5E56" w:rsidP="000A1004">
                              <w:pPr>
                                <w:pStyle w:val="Web"/>
                                <w:spacing w:after="0"/>
                                <w:ind w:firstLine="0"/>
                                <w:rPr>
                                  <w:rFonts w:ascii="メイリオ" w:eastAsia="メイリオ" w:hAnsi="メイリオ" w:cs="メイリオ"/>
                                  <w:sz w:val="20"/>
                                  <w:szCs w:val="20"/>
                                </w:rPr>
                              </w:pPr>
                              <w:r w:rsidRPr="00A17B18">
                                <w:rPr>
                                  <w:rFonts w:ascii="メイリオ" w:eastAsia="メイリオ" w:hAnsi="メイリオ" w:cs="メイリオ" w:hint="eastAsia"/>
                                  <w:color w:val="000000"/>
                                  <w:kern w:val="24"/>
                                  <w:sz w:val="20"/>
                                  <w:szCs w:val="20"/>
                                </w:rPr>
                                <w:t>周波数変更設定</w:t>
                              </w:r>
                            </w:p>
                          </w:txbxContent>
                        </wps:txbx>
                        <wps:bodyPr rot="0" vert="horz" wrap="square" lIns="91440" tIns="0" rIns="91440" bIns="0" anchor="ctr" anchorCtr="0" upright="1">
                          <a:noAutofit/>
                        </wps:bodyPr>
                      </wps:wsp>
                      <wps:wsp>
                        <wps:cNvPr id="87" name="正方形/長方形 22"/>
                        <wps:cNvSpPr>
                          <a:spLocks noChangeAspect="1" noChangeArrowheads="1"/>
                        </wps:cNvSpPr>
                        <wps:spPr bwMode="auto">
                          <a:xfrm>
                            <a:off x="1905000" y="1552575"/>
                            <a:ext cx="942958" cy="302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6D08282" w14:textId="77777777" w:rsidR="009D5E56" w:rsidRPr="00A17B18" w:rsidRDefault="009D5E56" w:rsidP="000A1004">
                              <w:pPr>
                                <w:pStyle w:val="Web"/>
                                <w:spacing w:after="0"/>
                                <w:ind w:firstLine="0"/>
                                <w:rPr>
                                  <w:rFonts w:ascii="メイリオ" w:eastAsia="メイリオ" w:hAnsi="メイリオ" w:cs="メイリオ"/>
                                  <w:sz w:val="20"/>
                                  <w:szCs w:val="20"/>
                                </w:rPr>
                              </w:pPr>
                              <w:r w:rsidRPr="00A17B18">
                                <w:rPr>
                                  <w:rFonts w:ascii="メイリオ" w:eastAsia="メイリオ" w:hAnsi="メイリオ" w:cs="メイリオ" w:hint="eastAsia"/>
                                  <w:color w:val="000000"/>
                                  <w:kern w:val="24"/>
                                  <w:sz w:val="20"/>
                                  <w:szCs w:val="20"/>
                                </w:rPr>
                                <w:t>分周変更</w:t>
                              </w:r>
                            </w:p>
                          </w:txbxContent>
                        </wps:txbx>
                        <wps:bodyPr rot="0" vert="horz" wrap="square" lIns="91440" tIns="0" rIns="91440" bIns="0" anchor="ctr" anchorCtr="0" upright="1">
                          <a:noAutofit/>
                        </wps:bodyPr>
                      </wps:wsp>
                      <wps:wsp>
                        <wps:cNvPr id="88" name="右中かっこ 23"/>
                        <wps:cNvSpPr>
                          <a:spLocks noChangeAspect="1"/>
                        </wps:cNvSpPr>
                        <wps:spPr bwMode="auto">
                          <a:xfrm>
                            <a:off x="7067550" y="1685925"/>
                            <a:ext cx="119035" cy="367966"/>
                          </a:xfrm>
                          <a:prstGeom prst="rightBrace">
                            <a:avLst>
                              <a:gd name="adj1" fmla="val 26766"/>
                              <a:gd name="adj2" fmla="val 50000"/>
                            </a:avLst>
                          </a:prstGeom>
                          <a:noFill/>
                          <a:ln w="1587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9" name="正方形/長方形 24"/>
                        <wps:cNvSpPr>
                          <a:spLocks noChangeAspect="1" noChangeArrowheads="1"/>
                        </wps:cNvSpPr>
                        <wps:spPr bwMode="auto">
                          <a:xfrm>
                            <a:off x="6896100" y="1704975"/>
                            <a:ext cx="942958" cy="282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3CFB967" w14:textId="77777777" w:rsidR="009D5E56" w:rsidRPr="00D42484" w:rsidRDefault="009D5E56" w:rsidP="00606F06">
                              <w:pPr>
                                <w:pStyle w:val="Web"/>
                                <w:spacing w:after="0"/>
                                <w:ind w:firstLineChars="200" w:firstLine="400"/>
                                <w:rPr>
                                  <w:rFonts w:ascii="メイリオ" w:eastAsia="メイリオ" w:hAnsi="メイリオ" w:cs="メイリオ"/>
                                </w:rPr>
                              </w:pPr>
                              <w:proofErr w:type="spellStart"/>
                              <w:r w:rsidRPr="006276F4">
                                <w:rPr>
                                  <w:rFonts w:ascii="メイリオ" w:eastAsia="メイリオ" w:hAnsi="メイリオ" w:cs="メイリオ"/>
                                  <w:color w:val="000000"/>
                                  <w:kern w:val="24"/>
                                  <w:sz w:val="20"/>
                                  <w:szCs w:val="20"/>
                                </w:rPr>
                                <w:t>14us</w:t>
                              </w:r>
                              <w:proofErr w:type="spellEnd"/>
                            </w:p>
                          </w:txbxContent>
                        </wps:txbx>
                        <wps:bodyPr rot="0" vert="horz" wrap="square" lIns="91440" tIns="45720" rIns="91440" bIns="45720" anchor="ctr" anchorCtr="0" upright="1">
                          <a:noAutofit/>
                        </wps:bodyPr>
                      </wps:wsp>
                      <wps:wsp>
                        <wps:cNvPr id="91" name="右中かっこ 26"/>
                        <wps:cNvSpPr>
                          <a:spLocks noChangeAspect="1"/>
                        </wps:cNvSpPr>
                        <wps:spPr bwMode="auto">
                          <a:xfrm>
                            <a:off x="8896350" y="1057275"/>
                            <a:ext cx="121186" cy="1015990"/>
                          </a:xfrm>
                          <a:prstGeom prst="rightBrace">
                            <a:avLst>
                              <a:gd name="adj1" fmla="val 26761"/>
                              <a:gd name="adj2" fmla="val 50000"/>
                            </a:avLst>
                          </a:prstGeom>
                          <a:noFill/>
                          <a:ln w="15875"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2" name="正方形/長方形 27"/>
                        <wps:cNvSpPr>
                          <a:spLocks noChangeAspect="1" noChangeArrowheads="1"/>
                        </wps:cNvSpPr>
                        <wps:spPr bwMode="auto">
                          <a:xfrm>
                            <a:off x="8905875" y="1400175"/>
                            <a:ext cx="702020" cy="316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3938D2F" w14:textId="77777777" w:rsidR="009D5E56" w:rsidRPr="00D42484" w:rsidRDefault="009D5E56" w:rsidP="000A1004">
                              <w:pPr>
                                <w:pStyle w:val="Web"/>
                                <w:spacing w:after="0"/>
                                <w:rPr>
                                  <w:rFonts w:ascii="メイリオ" w:eastAsia="メイリオ" w:hAnsi="メイリオ" w:cs="メイリオ"/>
                                </w:rPr>
                              </w:pPr>
                              <w:proofErr w:type="spellStart"/>
                              <w:r w:rsidRPr="006276F4">
                                <w:rPr>
                                  <w:rFonts w:ascii="メイリオ" w:eastAsia="メイリオ" w:hAnsi="メイリオ" w:cs="メイリオ"/>
                                  <w:color w:val="000000"/>
                                  <w:kern w:val="24"/>
                                  <w:sz w:val="20"/>
                                  <w:szCs w:val="20"/>
                                </w:rPr>
                                <w:t>33us</w:t>
                              </w:r>
                              <w:proofErr w:type="spellEnd"/>
                            </w:p>
                          </w:txbxContent>
                        </wps:txbx>
                        <wps:bodyPr rot="0" vert="horz" wrap="square" lIns="91440" tIns="45720" rIns="91440" bIns="45720" anchor="ctr" anchorCtr="0" upright="1">
                          <a:noAutofit/>
                        </wps:bodyPr>
                      </wps:wsp>
                      <wps:wsp>
                        <wps:cNvPr id="93" name="正方形/長方形 28"/>
                        <wps:cNvSpPr>
                          <a:spLocks noChangeAspect="1" noChangeArrowheads="1"/>
                        </wps:cNvSpPr>
                        <wps:spPr bwMode="auto">
                          <a:xfrm>
                            <a:off x="0" y="0"/>
                            <a:ext cx="942958" cy="281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5135453B" w14:textId="77777777" w:rsidR="009D5E56" w:rsidRPr="00D42484" w:rsidRDefault="009D5E56" w:rsidP="00D768F0">
                              <w:pPr>
                                <w:pStyle w:val="Web"/>
                                <w:spacing w:after="0"/>
                                <w:jc w:val="center"/>
                                <w:rPr>
                                  <w:rFonts w:ascii="メイリオ" w:eastAsia="メイリオ" w:hAnsi="メイリオ" w:cs="メイリオ"/>
                                </w:rPr>
                              </w:pPr>
                              <w:r w:rsidRPr="00D42484">
                                <w:rPr>
                                  <w:rFonts w:ascii="メイリオ" w:eastAsia="メイリオ" w:hAnsi="メイリオ" w:cs="メイリオ"/>
                                  <w:color w:val="000000"/>
                                  <w:kern w:val="24"/>
                                  <w:sz w:val="20"/>
                                  <w:szCs w:val="20"/>
                                </w:rPr>
                                <w:t>SW</w:t>
                              </w:r>
                            </w:p>
                          </w:txbxContent>
                        </wps:txbx>
                        <wps:bodyPr rot="0" vert="horz" wrap="square" lIns="91440" tIns="45720" rIns="91440" bIns="45720" anchor="ctr" anchorCtr="0" upright="1">
                          <a:noAutofit/>
                        </wps:bodyPr>
                      </wps:wsp>
                      <wps:wsp>
                        <wps:cNvPr id="94" name="正方形/長方形 29"/>
                        <wps:cNvSpPr>
                          <a:spLocks noChangeAspect="1" noChangeArrowheads="1"/>
                        </wps:cNvSpPr>
                        <wps:spPr bwMode="auto">
                          <a:xfrm>
                            <a:off x="4743450" y="0"/>
                            <a:ext cx="942958" cy="316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3ACF36F1" w14:textId="77777777" w:rsidR="009D5E56" w:rsidRPr="00D42484" w:rsidRDefault="009D5E56" w:rsidP="00D768F0">
                              <w:pPr>
                                <w:pStyle w:val="Web"/>
                                <w:spacing w:after="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HW</w:t>
                              </w:r>
                              <w:proofErr w:type="spellEnd"/>
                            </w:p>
                          </w:txbxContent>
                        </wps:txbx>
                        <wps:bodyPr rot="0" vert="horz" wrap="square" lIns="91440" tIns="45720" rIns="91440" bIns="45720" anchor="ctr" anchorCtr="0" upright="1">
                          <a:noAutofit/>
                        </wps:bodyPr>
                      </wps:wsp>
                    </wpg:wgp>
                  </a:graphicData>
                </a:graphic>
                <wp14:sizeRelH relativeFrom="margin">
                  <wp14:pctWidth>0</wp14:pctWidth>
                </wp14:sizeRelH>
              </wp:anchor>
            </w:drawing>
          </mc:Choice>
          <mc:Fallback>
            <w:pict>
              <v:group w14:anchorId="439E4F56" id="グループ化 1" o:spid="_x0000_s1211" style="position:absolute;left:0;text-align:left;margin-left:14.4pt;margin-top:12.6pt;width:756.55pt;height:163.25pt;z-index:251568640;mso-position-horizontal-relative:text;mso-position-vertical-relative:text;mso-width-relative:margin" coordsize="96078,2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">
                <v:rect id="_x0000_s1212" style="position:absolute;left:14954;top:4667;width:8024;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" filled="f" strokeweight="2pt">
                  <o:lock v:ext="edit" aspectratio="t"/>
                  <v:textbox>
                    <w:txbxContent>
                      <w:p w14:paraId="7A883933"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Clock framework</w:t>
                        </w:r>
                      </w:p>
                    </w:txbxContent>
                  </v:textbox>
                </v:rect>
                <v:rect id="_x0000_s1213" style="position:absolute;left:3429;top:4667;width:8024;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" filled="f" strokeweight="2pt">
                  <o:lock v:ext="edit" aspectratio="t"/>
                  <v:textbox>
                    <w:txbxContent>
                      <w:p w14:paraId="4CD131B9"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proofErr w:type="spellStart"/>
                        <w:r w:rsidRPr="00D42484">
                          <w:rPr>
                            <w:rFonts w:ascii="メイリオ" w:eastAsia="メイリオ" w:hAnsi="メイリオ" w:cs="メイリオ"/>
                            <w:color w:val="000000"/>
                            <w:kern w:val="24"/>
                            <w:sz w:val="16"/>
                            <w:szCs w:val="16"/>
                          </w:rPr>
                          <w:t>cpufreq</w:t>
                        </w:r>
                        <w:proofErr w:type="spellEnd"/>
                        <w:r w:rsidRPr="00D42484">
                          <w:rPr>
                            <w:rFonts w:ascii="メイリオ" w:eastAsia="メイリオ" w:hAnsi="メイリオ" w:cs="メイリオ" w:hint="eastAsia"/>
                            <w:sz w:val="16"/>
                            <w:szCs w:val="16"/>
                          </w:rPr>
                          <w:t xml:space="preserve"> </w:t>
                        </w:r>
                        <w:r w:rsidRPr="00D42484">
                          <w:rPr>
                            <w:rFonts w:ascii="メイリオ" w:eastAsia="メイリオ" w:hAnsi="メイリオ" w:cs="メイリオ"/>
                            <w:color w:val="000000"/>
                            <w:kern w:val="24"/>
                            <w:sz w:val="16"/>
                            <w:szCs w:val="16"/>
                          </w:rPr>
                          <w:t>framework</w:t>
                        </w:r>
                      </w:p>
                    </w:txbxContent>
                  </v:textbox>
                </v:rect>
                <v:rect id="_x0000_s1214" style="position:absolute;left:26670;top:4667;width:8031;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" filled="f" strokeweight="2pt">
                  <o:lock v:ext="edit" aspectratio="t"/>
                  <v:textbox>
                    <w:txbxContent>
                      <w:p w14:paraId="4DFF2A0F"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regulator</w:t>
                        </w:r>
                      </w:p>
                      <w:p w14:paraId="50FD5A77"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framework</w:t>
                        </w:r>
                      </w:p>
                    </w:txbxContent>
                  </v:textbox>
                </v:rect>
                <v:rect id="_x0000_s1215" style="position:absolute;left:38385;top:4667;width:803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" filled="f" strokeweight="2pt">
                  <o:lock v:ext="edit" aspectratio="t"/>
                  <v:textbox>
                    <w:txbxContent>
                      <w:p w14:paraId="4A564F2E" w14:textId="77777777" w:rsidR="009D5E56" w:rsidRPr="00D42484" w:rsidRDefault="009D5E56" w:rsidP="000A1004">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i2c-dvfs</w:t>
                        </w:r>
                        <w:proofErr w:type="spellEnd"/>
                      </w:p>
                    </w:txbxContent>
                  </v:textbox>
                </v:rect>
                <v:rect id="_x0000_s1216" style="position:absolute;left:53911;top:4572;width:8031;height:3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" filled="f" strokeweight="2pt">
                  <o:lock v:ext="edit" aspectratio="t"/>
                  <v:textbox>
                    <w:txbxContent>
                      <w:p w14:paraId="643D5B0D" w14:textId="77777777" w:rsidR="009D5E56" w:rsidRPr="00D42484" w:rsidRDefault="009D5E56" w:rsidP="000A1004">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PMIC</w:t>
                        </w:r>
                        <w:proofErr w:type="spellEnd"/>
                      </w:p>
                    </w:txbxContent>
                  </v:textbox>
                </v:rect>
                <v:rect id="_x0000_s1217" style="position:absolute;left:65627;top:4572;width:8024;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" filled="f" strokeweight="2pt">
                  <o:lock v:ext="edit" aspectratio="t"/>
                  <v:textbox>
                    <w:txbxContent>
                      <w:p w14:paraId="0A4AD0C7" w14:textId="77777777" w:rsidR="009D5E56" w:rsidRPr="00D42484" w:rsidRDefault="009D5E56" w:rsidP="000A1004">
                        <w:pPr>
                          <w:pStyle w:val="Web"/>
                          <w:spacing w:after="0"/>
                          <w:ind w:firstLine="0"/>
                          <w:jc w:val="center"/>
                          <w:rPr>
                            <w:rFonts w:ascii="メイリオ" w:eastAsia="メイリオ" w:hAnsi="メイリオ" w:cs="メイリオ"/>
                          </w:rPr>
                        </w:pPr>
                        <w:r w:rsidRPr="00D42484">
                          <w:rPr>
                            <w:rFonts w:ascii="メイリオ" w:eastAsia="メイリオ" w:hAnsi="メイリオ" w:cs="メイリオ"/>
                            <w:color w:val="000000"/>
                            <w:kern w:val="24"/>
                            <w:sz w:val="20"/>
                            <w:szCs w:val="20"/>
                          </w:rPr>
                          <w:t>Z clock</w:t>
                        </w:r>
                      </w:p>
                    </w:txbxContent>
                  </v:textbox>
                </v:rect>
                <v:rect id="_x0000_s1218" style="position:absolute;left:77343;top:4476;width:8024;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" filled="f" strokeweight="2pt">
                  <o:lock v:ext="edit" aspectratio="t"/>
                  <v:textbox>
                    <w:txbxContent>
                      <w:p w14:paraId="4923BE30" w14:textId="77777777" w:rsidR="009D5E56" w:rsidRPr="00D42484" w:rsidRDefault="009D5E56" w:rsidP="000A1004">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PLL0</w:t>
                        </w:r>
                        <w:proofErr w:type="spellEnd"/>
                      </w:p>
                    </w:txbxContent>
                  </v:textbox>
                </v:rect>
                <v:rect id="正方形/長方形 21" o:spid="_x0000_s1219" style="position:absolute;left:7524;top:10477;width:12155;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" filled="f" stroked="f" strokeweight="2pt">
                  <o:lock v:ext="edit" aspectratio="t"/>
                  <v:textbox inset=",0,,0">
                    <w:txbxContent>
                      <w:p w14:paraId="7CF0271E" w14:textId="77777777" w:rsidR="009D5E56" w:rsidRPr="00A17B18" w:rsidRDefault="009D5E56" w:rsidP="000A1004">
                        <w:pPr>
                          <w:pStyle w:val="Web"/>
                          <w:spacing w:after="0"/>
                          <w:ind w:firstLine="0"/>
                          <w:rPr>
                            <w:rFonts w:ascii="メイリオ" w:eastAsia="メイリオ" w:hAnsi="メイリオ" w:cs="メイリオ"/>
                            <w:sz w:val="20"/>
                            <w:szCs w:val="20"/>
                          </w:rPr>
                        </w:pPr>
                        <w:r w:rsidRPr="00A17B18">
                          <w:rPr>
                            <w:rFonts w:ascii="メイリオ" w:eastAsia="メイリオ" w:hAnsi="メイリオ" w:cs="メイリオ" w:hint="eastAsia"/>
                            <w:color w:val="000000"/>
                            <w:kern w:val="24"/>
                            <w:sz w:val="20"/>
                            <w:szCs w:val="20"/>
                          </w:rPr>
                          <w:t>周波数変更設定</w:t>
                        </w:r>
                      </w:p>
                    </w:txbxContent>
                  </v:textbox>
                </v:rect>
                <v:rect id="正方形/長方形 22" o:spid="_x0000_s1220" style="position:absolute;left:19050;top:15525;width:9429;height:3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" filled="f" stroked="f" strokeweight="2pt">
                  <o:lock v:ext="edit" aspectratio="t"/>
                  <v:textbox inset=",0,,0">
                    <w:txbxContent>
                      <w:p w14:paraId="06D08282" w14:textId="77777777" w:rsidR="009D5E56" w:rsidRPr="00A17B18" w:rsidRDefault="009D5E56" w:rsidP="000A1004">
                        <w:pPr>
                          <w:pStyle w:val="Web"/>
                          <w:spacing w:after="0"/>
                          <w:ind w:firstLine="0"/>
                          <w:rPr>
                            <w:rFonts w:ascii="メイリオ" w:eastAsia="メイリオ" w:hAnsi="メイリオ" w:cs="メイリオ"/>
                            <w:sz w:val="20"/>
                            <w:szCs w:val="20"/>
                          </w:rPr>
                        </w:pPr>
                        <w:r w:rsidRPr="00A17B18">
                          <w:rPr>
                            <w:rFonts w:ascii="メイリオ" w:eastAsia="メイリオ" w:hAnsi="メイリオ" w:cs="メイリオ" w:hint="eastAsia"/>
                            <w:color w:val="000000"/>
                            <w:kern w:val="24"/>
                            <w:sz w:val="20"/>
                            <w:szCs w:val="20"/>
                          </w:rPr>
                          <w:t>分周変更</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3" o:spid="_x0000_s1221" type="#_x0000_t88" style="position:absolute;left:70675;top:16859;width:1190;height:3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" adj="1870" strokeweight="1.25pt">
                  <o:lock v:ext="edit" aspectratio="t"/>
                </v:shape>
                <v:rect id="正方形/長方形 24" o:spid="_x0000_s1222" style="position:absolute;left:68961;top:17049;width:9429;height:2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" filled="f" stroked="f" strokeweight="2pt">
                  <o:lock v:ext="edit" aspectratio="t"/>
                  <v:textbox>
                    <w:txbxContent>
                      <w:p w14:paraId="03CFB967" w14:textId="77777777" w:rsidR="009D5E56" w:rsidRPr="00D42484" w:rsidRDefault="009D5E56" w:rsidP="00606F06">
                        <w:pPr>
                          <w:pStyle w:val="Web"/>
                          <w:spacing w:after="0"/>
                          <w:ind w:firstLineChars="200" w:firstLine="400"/>
                          <w:rPr>
                            <w:rFonts w:ascii="メイリオ" w:eastAsia="メイリオ" w:hAnsi="メイリオ" w:cs="メイリオ"/>
                          </w:rPr>
                        </w:pPr>
                        <w:proofErr w:type="spellStart"/>
                        <w:r w:rsidRPr="006276F4">
                          <w:rPr>
                            <w:rFonts w:ascii="メイリオ" w:eastAsia="メイリオ" w:hAnsi="メイリオ" w:cs="メイリオ"/>
                            <w:color w:val="000000"/>
                            <w:kern w:val="24"/>
                            <w:sz w:val="20"/>
                            <w:szCs w:val="20"/>
                          </w:rPr>
                          <w:t>14us</w:t>
                        </w:r>
                        <w:proofErr w:type="spellEnd"/>
                      </w:p>
                    </w:txbxContent>
                  </v:textbox>
                </v:rect>
                <v:shape id="右中かっこ 26" o:spid="_x0000_s1223" type="#_x0000_t88" style="position:absolute;left:88963;top:10572;width:1212;height:10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" adj="689" strokeweight="1.25pt">
                  <o:lock v:ext="edit" aspectratio="t"/>
                </v:shape>
                <v:rect id="正方形/長方形 27" o:spid="_x0000_s1224" style="position:absolute;left:89058;top:14001;width:7020;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" filled="f" stroked="f" strokeweight="2pt">
                  <o:lock v:ext="edit" aspectratio="t"/>
                  <v:textbox>
                    <w:txbxContent>
                      <w:p w14:paraId="03938D2F" w14:textId="77777777" w:rsidR="009D5E56" w:rsidRPr="00D42484" w:rsidRDefault="009D5E56" w:rsidP="000A1004">
                        <w:pPr>
                          <w:pStyle w:val="Web"/>
                          <w:spacing w:after="0"/>
                          <w:rPr>
                            <w:rFonts w:ascii="メイリオ" w:eastAsia="メイリオ" w:hAnsi="メイリオ" w:cs="メイリオ"/>
                          </w:rPr>
                        </w:pPr>
                        <w:proofErr w:type="spellStart"/>
                        <w:r w:rsidRPr="006276F4">
                          <w:rPr>
                            <w:rFonts w:ascii="メイリオ" w:eastAsia="メイリオ" w:hAnsi="メイリオ" w:cs="メイリオ"/>
                            <w:color w:val="000000"/>
                            <w:kern w:val="24"/>
                            <w:sz w:val="20"/>
                            <w:szCs w:val="20"/>
                          </w:rPr>
                          <w:t>33us</w:t>
                        </w:r>
                        <w:proofErr w:type="spellEnd"/>
                      </w:p>
                    </w:txbxContent>
                  </v:textbox>
                </v:rect>
                <v:rect id="_x0000_s1225" style="position:absolute;width:9429;height:2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o:lock v:ext="edit" aspectratio="t"/>
                  <v:textbox>
                    <w:txbxContent>
                      <w:p w14:paraId="5135453B" w14:textId="77777777" w:rsidR="009D5E56" w:rsidRPr="00D42484" w:rsidRDefault="009D5E56" w:rsidP="00D768F0">
                        <w:pPr>
                          <w:pStyle w:val="Web"/>
                          <w:spacing w:after="0"/>
                          <w:jc w:val="center"/>
                          <w:rPr>
                            <w:rFonts w:ascii="メイリオ" w:eastAsia="メイリオ" w:hAnsi="メイリオ" w:cs="メイリオ"/>
                          </w:rPr>
                        </w:pPr>
                        <w:r w:rsidRPr="00D42484">
                          <w:rPr>
                            <w:rFonts w:ascii="メイリオ" w:eastAsia="メイリオ" w:hAnsi="メイリオ" w:cs="メイリオ"/>
                            <w:color w:val="000000"/>
                            <w:kern w:val="24"/>
                            <w:sz w:val="20"/>
                            <w:szCs w:val="20"/>
                          </w:rPr>
                          <w:t>SW</w:t>
                        </w:r>
                      </w:p>
                    </w:txbxContent>
                  </v:textbox>
                </v:rect>
                <v:rect id="_x0000_s1226" style="position:absolute;left:47434;width:9430;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" filled="f" stroked="f" strokeweight="2pt">
                  <o:lock v:ext="edit" aspectratio="t"/>
                  <v:textbox>
                    <w:txbxContent>
                      <w:p w14:paraId="3ACF36F1" w14:textId="77777777" w:rsidR="009D5E56" w:rsidRPr="00D42484" w:rsidRDefault="009D5E56" w:rsidP="00D768F0">
                        <w:pPr>
                          <w:pStyle w:val="Web"/>
                          <w:spacing w:after="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HW</w:t>
                        </w:r>
                        <w:proofErr w:type="spellEnd"/>
                      </w:p>
                    </w:txbxContent>
                  </v:textbox>
                </v:rect>
              </v:group>
            </w:pict>
          </mc:Fallback>
        </mc:AlternateContent>
      </w:r>
      <w:r w:rsidRPr="00476030">
        <w:rPr>
          <w:noProof/>
        </w:rPr>
        <mc:AlternateContent>
          <mc:Choice Requires="wps">
            <w:drawing>
              <wp:anchor distT="0" distB="0" distL="114300" distR="114300" simplePos="0" relativeHeight="251566592" behindDoc="0" locked="0" layoutInCell="1" allowOverlap="1" wp14:anchorId="2F389E3A" wp14:editId="2A1AF422">
                <wp:simplePos x="0" y="0"/>
                <wp:positionH relativeFrom="column">
                  <wp:posOffset>8317230</wp:posOffset>
                </wp:positionH>
                <wp:positionV relativeFrom="paragraph">
                  <wp:posOffset>963930</wp:posOffset>
                </wp:positionV>
                <wp:extent cx="0" cy="1259840"/>
                <wp:effectExtent l="0" t="0" r="19050" b="35560"/>
                <wp:wrapNone/>
                <wp:docPr id="85" name="直線コネクタ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984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D5F244D" id="直線コネクタ 20" o:spid="_x0000_s1026" style="position:absolute;left:0;text-align:lef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9pt,75.9pt" to="654.9pt,1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" strokeweight="1.5pt"/>
            </w:pict>
          </mc:Fallback>
        </mc:AlternateContent>
      </w:r>
      <w:r w:rsidRPr="00476030">
        <w:rPr>
          <w:noProof/>
        </w:rPr>
        <mc:AlternateContent>
          <mc:Choice Requires="wps">
            <w:drawing>
              <wp:anchor distT="0" distB="0" distL="114300" distR="114300" simplePos="0" relativeHeight="251565568" behindDoc="0" locked="0" layoutInCell="1" allowOverlap="1" wp14:anchorId="671486C1" wp14:editId="1982821E">
                <wp:simplePos x="0" y="0"/>
                <wp:positionH relativeFrom="column">
                  <wp:posOffset>7151475</wp:posOffset>
                </wp:positionH>
                <wp:positionV relativeFrom="paragraph">
                  <wp:posOffset>948690</wp:posOffset>
                </wp:positionV>
                <wp:extent cx="0" cy="1280160"/>
                <wp:effectExtent l="0" t="0" r="19050" b="34290"/>
                <wp:wrapNone/>
                <wp:docPr id="84" name="直線コネクタ 1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128016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725C216" id="直線コネクタ 19" o:spid="_x0000_s1026" style="position:absolute;left:0;text-align:left;z-index:251565568;visibility:visible;mso-wrap-style:square;mso-wrap-distance-left:9pt;mso-wrap-distance-top:0;mso-wrap-distance-right:9pt;mso-wrap-distance-bottom:0;mso-position-horizontal:absolute;mso-position-horizontal-relative:text;mso-position-vertical:absolute;mso-position-vertical-relative:text" from="563.1pt,74.7pt" to="563.1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" strokeweight="1.5pt">
                <o:lock v:ext="edit" aspectratio="t"/>
              </v:line>
            </w:pict>
          </mc:Fallback>
        </mc:AlternateContent>
      </w:r>
      <w:r w:rsidRPr="00476030">
        <w:rPr>
          <w:noProof/>
        </w:rPr>
        <mc:AlternateContent>
          <mc:Choice Requires="wps">
            <w:drawing>
              <wp:anchor distT="0" distB="0" distL="114300" distR="114300" simplePos="0" relativeHeight="251563520" behindDoc="0" locked="0" layoutInCell="1" allowOverlap="1" wp14:anchorId="3EC670DF" wp14:editId="5DE4E8C9">
                <wp:simplePos x="0" y="0"/>
                <wp:positionH relativeFrom="column">
                  <wp:posOffset>4413355</wp:posOffset>
                </wp:positionH>
                <wp:positionV relativeFrom="paragraph">
                  <wp:posOffset>977900</wp:posOffset>
                </wp:positionV>
                <wp:extent cx="0" cy="1259840"/>
                <wp:effectExtent l="0" t="0" r="19050" b="35560"/>
                <wp:wrapNone/>
                <wp:docPr id="82" name="直線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984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4EFC452" id="直線コネクタ 17" o:spid="_x0000_s1026" style="position:absolute;left:0;text-align:lef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77pt" to="347.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" strokeweight="1.5pt"/>
            </w:pict>
          </mc:Fallback>
        </mc:AlternateContent>
      </w:r>
      <w:r w:rsidRPr="00476030">
        <w:rPr>
          <w:noProof/>
        </w:rPr>
        <mc:AlternateContent>
          <mc:Choice Requires="wps">
            <w:drawing>
              <wp:anchor distT="0" distB="0" distL="114300" distR="114300" simplePos="0" relativeHeight="251556352" behindDoc="0" locked="0" layoutInCell="1" allowOverlap="1" wp14:anchorId="31C355B1" wp14:editId="2DBB25A4">
                <wp:simplePos x="0" y="0"/>
                <wp:positionH relativeFrom="column">
                  <wp:posOffset>922655</wp:posOffset>
                </wp:positionH>
                <wp:positionV relativeFrom="paragraph">
                  <wp:posOffset>986155</wp:posOffset>
                </wp:positionV>
                <wp:extent cx="0" cy="1258570"/>
                <wp:effectExtent l="0" t="0" r="19050" b="36830"/>
                <wp:wrapNone/>
                <wp:docPr id="75" name="直線コネクタ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125857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6CB3CBC" id="直線コネクタ 10" o:spid="_x0000_s1026" style="position:absolute;left:0;text-align:left;z-index:251556352;visibility:visible;mso-wrap-style:square;mso-wrap-distance-left:9pt;mso-wrap-distance-top:0;mso-wrap-distance-right:9pt;mso-wrap-distance-bottom:0;mso-position-horizontal:absolute;mso-position-horizontal-relative:text;mso-position-vertical:absolute;mso-position-vertical-relative:text" from="72.65pt,77.65pt" to="72.6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" strokeweight="1.5pt">
                <o:lock v:ext="edit" aspectratio="t"/>
              </v:line>
            </w:pict>
          </mc:Fallback>
        </mc:AlternateContent>
      </w:r>
      <w:r w:rsidRPr="00476030">
        <w:rPr>
          <w:noProof/>
        </w:rPr>
        <mc:AlternateContent>
          <mc:Choice Requires="wps">
            <w:drawing>
              <wp:anchor distT="0" distB="0" distL="114300" distR="114300" simplePos="0" relativeHeight="251561472" behindDoc="0" locked="0" layoutInCell="1" allowOverlap="1" wp14:anchorId="7F9FE336" wp14:editId="33DC7844">
                <wp:simplePos x="0" y="0"/>
                <wp:positionH relativeFrom="column">
                  <wp:posOffset>2075075</wp:posOffset>
                </wp:positionH>
                <wp:positionV relativeFrom="paragraph">
                  <wp:posOffset>988695</wp:posOffset>
                </wp:positionV>
                <wp:extent cx="0" cy="1260000"/>
                <wp:effectExtent l="0" t="0" r="19050" b="35560"/>
                <wp:wrapNone/>
                <wp:docPr id="80" name="直線コネク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260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D4FDBAE" id="直線コネクタ 15" o:spid="_x0000_s1026" style="position:absolute;left:0;text-align:left;flip:x;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77.85pt" to="163.4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" strokeweight="1.5pt"/>
            </w:pict>
          </mc:Fallback>
        </mc:AlternateContent>
      </w:r>
      <w:r w:rsidRPr="00476030">
        <w:rPr>
          <w:noProof/>
        </w:rPr>
        <mc:AlternateContent>
          <mc:Choice Requires="wps">
            <w:drawing>
              <wp:anchor distT="0" distB="0" distL="114300" distR="114300" simplePos="0" relativeHeight="251557376" behindDoc="0" locked="0" layoutInCell="1" allowOverlap="1" wp14:anchorId="2BFEA70A" wp14:editId="635AF868">
                <wp:simplePos x="0" y="0"/>
                <wp:positionH relativeFrom="column">
                  <wp:posOffset>5211036</wp:posOffset>
                </wp:positionH>
                <wp:positionV relativeFrom="paragraph">
                  <wp:posOffset>394180</wp:posOffset>
                </wp:positionV>
                <wp:extent cx="0" cy="2046760"/>
                <wp:effectExtent l="0" t="0" r="19050" b="10795"/>
                <wp:wrapNone/>
                <wp:docPr id="76" name="直線コネクタ 1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2046760"/>
                        </a:xfrm>
                        <a:prstGeom prst="line">
                          <a:avLst/>
                        </a:prstGeom>
                        <a:noFill/>
                        <a:ln w="25400" cap="flat" cmpd="sng" algn="ctr">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9B97596" id="直線コネクタ 11" o:spid="_x0000_s1026" style="position:absolute;left:0;text-align:left;z-index:251557376;visibility:visible;mso-wrap-style:square;mso-wrap-distance-left:9pt;mso-wrap-distance-top:0;mso-wrap-distance-right:9pt;mso-wrap-distance-bottom:0;mso-position-horizontal:absolute;mso-position-horizontal-relative:text;mso-position-vertical:absolute;mso-position-vertical-relative:text" from="410.3pt,31.05pt" to="410.3pt,1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" strokeweight="2pt">
                <v:stroke dashstyle="1 1"/>
                <o:lock v:ext="edit" aspectratio="t"/>
              </v:line>
            </w:pict>
          </mc:Fallback>
        </mc:AlternateContent>
      </w:r>
      <w:r w:rsidRPr="00476030">
        <w:rPr>
          <w:noProof/>
        </w:rPr>
        <mc:AlternateContent>
          <mc:Choice Requires="wps">
            <w:drawing>
              <wp:anchor distT="0" distB="0" distL="114300" distR="114300" simplePos="0" relativeHeight="251558400" behindDoc="0" locked="0" layoutInCell="1" allowOverlap="1" wp14:anchorId="33F89C74" wp14:editId="6396CC7B">
                <wp:simplePos x="0" y="0"/>
                <wp:positionH relativeFrom="column">
                  <wp:posOffset>917169</wp:posOffset>
                </wp:positionH>
                <wp:positionV relativeFrom="paragraph">
                  <wp:posOffset>1452956</wp:posOffset>
                </wp:positionV>
                <wp:extent cx="1160233" cy="0"/>
                <wp:effectExtent l="0" t="76200" r="20955" b="95250"/>
                <wp:wrapNone/>
                <wp:docPr id="77" name="直線矢印コネクタ 1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160233" cy="0"/>
                        </a:xfrm>
                        <a:prstGeom prst="straightConnector1">
                          <a:avLst/>
                        </a:prstGeom>
                        <a:noFill/>
                        <a:ln w="9525" cap="flat" cmpd="sng" algn="ctr">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F86FA2E" id="直線矢印コネクタ 12" o:spid="_x0000_s1026" type="#_x0000_t32" style="position:absolute;left:0;text-align:left;margin-left:72.2pt;margin-top:114.4pt;width:91.35pt;height:0;z-index:25155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">
                <v:stroke endarrow="block"/>
                <o:lock v:ext="edit" aspectratio="t"/>
              </v:shape>
            </w:pict>
          </mc:Fallback>
        </mc:AlternateContent>
      </w:r>
      <w:r w:rsidRPr="00476030">
        <w:rPr>
          <w:noProof/>
        </w:rPr>
        <mc:AlternateContent>
          <mc:Choice Requires="wps">
            <w:drawing>
              <wp:anchor distT="0" distB="0" distL="114300" distR="114300" simplePos="0" relativeHeight="251559424" behindDoc="0" locked="0" layoutInCell="1" allowOverlap="1" wp14:anchorId="2B2F6952" wp14:editId="54E83213">
                <wp:simplePos x="0" y="0"/>
                <wp:positionH relativeFrom="column">
                  <wp:posOffset>2088158</wp:posOffset>
                </wp:positionH>
                <wp:positionV relativeFrom="paragraph">
                  <wp:posOffset>1946948</wp:posOffset>
                </wp:positionV>
                <wp:extent cx="5063293" cy="0"/>
                <wp:effectExtent l="0" t="76200" r="23495" b="95250"/>
                <wp:wrapNone/>
                <wp:docPr id="78" name="直線矢印コネクタ 1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5063293" cy="0"/>
                        </a:xfrm>
                        <a:prstGeom prst="straightConnector1">
                          <a:avLst/>
                        </a:prstGeom>
                        <a:noFill/>
                        <a:ln w="9525" cap="flat" cmpd="sng" algn="ctr">
                          <a:solidFill>
                            <a:srgbClr val="000000"/>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1A9E5844" id="直線矢印コネクタ 13" o:spid="_x0000_s1026" type="#_x0000_t32" style="position:absolute;left:0;text-align:left;margin-left:164.4pt;margin-top:153.3pt;width:398.7pt;height:0;z-index:25155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">
                <v:stroke endarrow="block"/>
                <o:lock v:ext="edit" aspectratio="t"/>
              </v:shape>
            </w:pict>
          </mc:Fallback>
        </mc:AlternateContent>
      </w:r>
      <w:r w:rsidRPr="00476030">
        <w:rPr>
          <w:noProof/>
        </w:rPr>
        <mc:AlternateContent>
          <mc:Choice Requires="wps">
            <w:drawing>
              <wp:anchor distT="0" distB="0" distL="114300" distR="114300" simplePos="0" relativeHeight="251560448" behindDoc="0" locked="0" layoutInCell="1" allowOverlap="1" wp14:anchorId="6AD5E116" wp14:editId="2A28EF32">
                <wp:simplePos x="0" y="0"/>
                <wp:positionH relativeFrom="column">
                  <wp:posOffset>2088158</wp:posOffset>
                </wp:positionH>
                <wp:positionV relativeFrom="paragraph">
                  <wp:posOffset>2087755</wp:posOffset>
                </wp:positionV>
                <wp:extent cx="5063293" cy="0"/>
                <wp:effectExtent l="38100" t="76200" r="0" b="95250"/>
                <wp:wrapNone/>
                <wp:docPr id="79" name="直線矢印コネクタ 1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5063293" cy="0"/>
                        </a:xfrm>
                        <a:prstGeom prst="straightConnector1">
                          <a:avLst/>
                        </a:prstGeom>
                        <a:noFill/>
                        <a:ln w="9525" cap="flat" cmpd="sng" algn="ctr">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shape w14:anchorId="7FD659AD" id="直線矢印コネクタ 14" o:spid="_x0000_s1026" type="#_x0000_t32" style="position:absolute;left:0;text-align:left;margin-left:164.4pt;margin-top:164.4pt;width:398.7pt;height:0;z-index:25156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">
                <v:stroke startarrow="block"/>
                <o:lock v:ext="edit" aspectratio="t"/>
              </v:shape>
            </w:pict>
          </mc:Fallback>
        </mc:AlternateContent>
      </w:r>
      <w:r w:rsidRPr="00476030">
        <w:rPr>
          <w:noProof/>
        </w:rPr>
        <mc:AlternateContent>
          <mc:Choice Requires="wps">
            <w:drawing>
              <wp:anchor distT="0" distB="0" distL="114300" distR="114300" simplePos="0" relativeHeight="251562496" behindDoc="0" locked="0" layoutInCell="1" allowOverlap="1" wp14:anchorId="7F6D21B5" wp14:editId="18B32713">
                <wp:simplePos x="0" y="0"/>
                <wp:positionH relativeFrom="column">
                  <wp:posOffset>3248391</wp:posOffset>
                </wp:positionH>
                <wp:positionV relativeFrom="paragraph">
                  <wp:posOffset>986192</wp:posOffset>
                </wp:positionV>
                <wp:extent cx="0" cy="1260000"/>
                <wp:effectExtent l="0" t="0" r="19050" b="35560"/>
                <wp:wrapNone/>
                <wp:docPr id="81" name="直線コネク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390E6E6" id="直線コネクタ 16" o:spid="_x0000_s1026" style="position:absolute;left:0;text-align:lef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8pt,77.65pt" to="255.8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" strokeweight="1.5pt"/>
            </w:pict>
          </mc:Fallback>
        </mc:AlternateContent>
      </w:r>
      <w:r w:rsidRPr="00476030">
        <w:rPr>
          <w:noProof/>
        </w:rPr>
        <mc:AlternateContent>
          <mc:Choice Requires="wps">
            <w:drawing>
              <wp:anchor distT="0" distB="0" distL="114300" distR="114300" simplePos="0" relativeHeight="251564544" behindDoc="0" locked="0" layoutInCell="1" allowOverlap="1" wp14:anchorId="2BEEC35E" wp14:editId="01C9C139">
                <wp:simplePos x="0" y="0"/>
                <wp:positionH relativeFrom="column">
                  <wp:posOffset>5980461</wp:posOffset>
                </wp:positionH>
                <wp:positionV relativeFrom="paragraph">
                  <wp:posOffset>979191</wp:posOffset>
                </wp:positionV>
                <wp:extent cx="0" cy="1260000"/>
                <wp:effectExtent l="0" t="0" r="19050" b="35560"/>
                <wp:wrapNone/>
                <wp:docPr id="83" name="直線コネク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7112C3D" id="直線コネクタ 18" o:spid="_x0000_s1026" style="position:absolute;left:0;text-align:lef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9pt,77.1pt" to="470.9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" strokeweight="1.5pt"/>
            </w:pict>
          </mc:Fallback>
        </mc:AlternateContent>
      </w:r>
      <w:r w:rsidRPr="00476030">
        <w:rPr>
          <w:noProof/>
        </w:rPr>
        <mc:AlternateContent>
          <mc:Choice Requires="wps">
            <w:drawing>
              <wp:anchor distT="0" distB="0" distL="114300" distR="114300" simplePos="0" relativeHeight="251567616" behindDoc="0" locked="0" layoutInCell="1" allowOverlap="1" wp14:anchorId="3406538B" wp14:editId="71BFB8F0">
                <wp:simplePos x="0" y="0"/>
                <wp:positionH relativeFrom="column">
                  <wp:posOffset>917169</wp:posOffset>
                </wp:positionH>
                <wp:positionV relativeFrom="paragraph">
                  <wp:posOffset>2229340</wp:posOffset>
                </wp:positionV>
                <wp:extent cx="1160233" cy="0"/>
                <wp:effectExtent l="38100" t="76200" r="0" b="95250"/>
                <wp:wrapNone/>
                <wp:docPr id="90" name="直線矢印コネクタ 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160233" cy="0"/>
                        </a:xfrm>
                        <a:prstGeom prst="straightConnector1">
                          <a:avLst/>
                        </a:prstGeom>
                        <a:noFill/>
                        <a:ln w="9525" cap="flat" cmpd="sng" algn="ctr">
                          <a:solidFill>
                            <a:srgbClr val="000000"/>
                          </a:solidFill>
                          <a:prstDash val="solid"/>
                          <a:round/>
                          <a:headEnd type="triangl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shape w14:anchorId="36B2CA8E" id="直線矢印コネクタ 25" o:spid="_x0000_s1026" type="#_x0000_t32" style="position:absolute;left:0;text-align:left;margin-left:72.2pt;margin-top:175.55pt;width:91.35pt;height:0;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">
                <v:stroke startarrow="block"/>
                <o:lock v:ext="edit" aspectratio="t"/>
              </v:shape>
            </w:pict>
          </mc:Fallback>
        </mc:AlternateContent>
      </w:r>
      <w:r w:rsidR="00D768F0" w:rsidRPr="00476030">
        <w:br/>
      </w:r>
      <w:r w:rsidR="00D768F0" w:rsidRPr="00476030">
        <w:br/>
      </w:r>
      <w:r w:rsidR="00D768F0" w:rsidRPr="00476030">
        <w:br/>
      </w:r>
      <w:r w:rsidR="00D768F0" w:rsidRPr="00476030">
        <w:br/>
      </w:r>
      <w:r w:rsidR="00D768F0" w:rsidRPr="00476030">
        <w:br/>
      </w:r>
      <w:r w:rsidR="00D768F0" w:rsidRPr="00476030">
        <w:br/>
      </w:r>
      <w:r w:rsidR="00D768F0" w:rsidRPr="00476030">
        <w:br/>
      </w:r>
      <w:r w:rsidR="00D768F0" w:rsidRPr="00476030">
        <w:br/>
      </w:r>
      <w:r w:rsidR="00D768F0" w:rsidRPr="00476030">
        <w:br/>
      </w:r>
      <w:r w:rsidR="00D768F0" w:rsidRPr="00476030">
        <w:br/>
      </w:r>
      <w:r w:rsidR="00D768F0" w:rsidRPr="00476030">
        <w:br/>
      </w:r>
      <w:r w:rsidR="00D768F0" w:rsidRPr="00476030">
        <w:br/>
      </w:r>
      <w:r w:rsidR="000A1004" w:rsidRPr="00476030">
        <w:br/>
      </w:r>
      <w:r w:rsidR="000A1004" w:rsidRPr="00476030">
        <w:br/>
      </w:r>
      <w:r w:rsidR="00D768F0" w:rsidRPr="00476030">
        <w:br/>
      </w:r>
    </w:p>
    <w:p w14:paraId="79D6F5C0" w14:textId="77777777" w:rsidR="000604AB" w:rsidRPr="00476030" w:rsidRDefault="000604AB" w:rsidP="000604AB">
      <w:pPr>
        <w:pStyle w:val="figurenote"/>
      </w:pPr>
      <w:r w:rsidRPr="00476030">
        <w:rPr>
          <w:rFonts w:hint="eastAsia"/>
        </w:rPr>
        <w:t>DFS</w:t>
      </w:r>
      <w:r w:rsidRPr="00476030">
        <w:rPr>
          <w:rFonts w:hint="eastAsia"/>
        </w:rPr>
        <w:t>は分周変更のみで実現できます。そのため処理時間は</w:t>
      </w:r>
      <w:proofErr w:type="spellStart"/>
      <w:r w:rsidR="006140AF">
        <w:rPr>
          <w:rFonts w:hint="eastAsia"/>
        </w:rPr>
        <w:t>33</w:t>
      </w:r>
      <w:r w:rsidRPr="00476030">
        <w:rPr>
          <w:rFonts w:hint="eastAsia"/>
        </w:rPr>
        <w:t>us</w:t>
      </w:r>
      <w:proofErr w:type="spellEnd"/>
      <w:r w:rsidRPr="00476030">
        <w:rPr>
          <w:rFonts w:hint="eastAsia"/>
        </w:rPr>
        <w:t>程度となります。</w:t>
      </w:r>
    </w:p>
    <w:p w14:paraId="469ECCF2" w14:textId="77777777" w:rsidR="000604AB" w:rsidRPr="00476030" w:rsidRDefault="000604AB" w:rsidP="000604AB">
      <w:pPr>
        <w:pStyle w:val="figurenote"/>
      </w:pPr>
    </w:p>
    <w:p w14:paraId="5529460A" w14:textId="77777777" w:rsidR="000604AB" w:rsidRPr="00476030" w:rsidRDefault="000604AB" w:rsidP="000604AB">
      <w:pPr>
        <w:pStyle w:val="figurenote"/>
      </w:pPr>
      <w:r w:rsidRPr="00476030">
        <w:rPr>
          <w:rFonts w:hint="eastAsia"/>
        </w:rPr>
        <w:t>本結果は以下の条件下で測定したもので、環境や条件によっては数値が異なる可能性があります。</w:t>
      </w:r>
    </w:p>
    <w:p w14:paraId="2B70DD94" w14:textId="77777777" w:rsidR="000604AB" w:rsidRPr="00476030" w:rsidRDefault="000604AB" w:rsidP="000604AB">
      <w:pPr>
        <w:pStyle w:val="figurenote"/>
      </w:pPr>
      <w:r w:rsidRPr="00476030">
        <w:rPr>
          <w:rFonts w:hint="eastAsia"/>
        </w:rPr>
        <w:t>＜測定環境＞</w:t>
      </w:r>
    </w:p>
    <w:p w14:paraId="23F1387B" w14:textId="77777777" w:rsidR="000604AB" w:rsidRPr="006276F4" w:rsidRDefault="000604AB" w:rsidP="000604AB">
      <w:pPr>
        <w:pStyle w:val="figurenote"/>
      </w:pPr>
      <w:r w:rsidRPr="006276F4">
        <w:rPr>
          <w:rFonts w:hint="eastAsia"/>
        </w:rPr>
        <w:t>・</w:t>
      </w:r>
      <w:r w:rsidRPr="006276F4">
        <w:rPr>
          <w:rFonts w:hint="eastAsia"/>
        </w:rPr>
        <w:t>SW</w:t>
      </w:r>
      <w:r w:rsidR="0025691D" w:rsidRPr="006276F4">
        <w:tab/>
      </w:r>
      <w:r w:rsidR="0025691D" w:rsidRPr="006276F4">
        <w:tab/>
      </w:r>
      <w:r w:rsidR="0025691D" w:rsidRPr="006276F4">
        <w:tab/>
      </w:r>
      <w:r w:rsidRPr="006276F4">
        <w:t xml:space="preserve">: </w:t>
      </w:r>
      <w:proofErr w:type="spellStart"/>
      <w:r w:rsidRPr="006276F4">
        <w:t>Yocto</w:t>
      </w:r>
      <w:proofErr w:type="spellEnd"/>
      <w:r w:rsidRPr="006276F4">
        <w:t xml:space="preserve"> </w:t>
      </w:r>
      <w:proofErr w:type="spellStart"/>
      <w:r w:rsidRPr="006276F4">
        <w:t>v</w:t>
      </w:r>
      <w:r w:rsidR="00B93EB5" w:rsidRPr="006276F4">
        <w:t>3</w:t>
      </w:r>
      <w:r w:rsidRPr="006276F4">
        <w:t>.</w:t>
      </w:r>
      <w:r w:rsidR="00B93EB5" w:rsidRPr="006276F4">
        <w:t>7</w:t>
      </w:r>
      <w:r w:rsidRPr="006276F4">
        <w:t>.0</w:t>
      </w:r>
      <w:proofErr w:type="spellEnd"/>
      <w:r w:rsidRPr="006276F4">
        <w:t xml:space="preserve">(Kernel </w:t>
      </w:r>
      <w:proofErr w:type="spellStart"/>
      <w:r w:rsidRPr="006276F4">
        <w:t>BSP</w:t>
      </w:r>
      <w:proofErr w:type="spellEnd"/>
      <w:r w:rsidRPr="006276F4">
        <w:t xml:space="preserve"> 3.</w:t>
      </w:r>
      <w:r w:rsidR="00B93EB5" w:rsidRPr="006276F4">
        <w:t>6</w:t>
      </w:r>
      <w:r w:rsidRPr="006276F4">
        <w:t>.</w:t>
      </w:r>
      <w:r w:rsidR="00EC1005" w:rsidRPr="006276F4">
        <w:t>2</w:t>
      </w:r>
      <w:r w:rsidRPr="006276F4">
        <w:t>)</w:t>
      </w:r>
    </w:p>
    <w:p w14:paraId="7810859F" w14:textId="77777777" w:rsidR="000604AB" w:rsidRPr="006276F4" w:rsidRDefault="000604AB" w:rsidP="000604AB">
      <w:pPr>
        <w:pStyle w:val="figurenote"/>
      </w:pPr>
      <w:r w:rsidRPr="006276F4">
        <w:rPr>
          <w:rFonts w:hint="eastAsia"/>
        </w:rPr>
        <w:t>・</w:t>
      </w:r>
      <w:r w:rsidRPr="006276F4">
        <w:t>SoC</w:t>
      </w:r>
      <w:r w:rsidR="0025691D" w:rsidRPr="006276F4">
        <w:tab/>
      </w:r>
      <w:r w:rsidR="0025691D" w:rsidRPr="006276F4">
        <w:tab/>
      </w:r>
      <w:r w:rsidR="0025691D" w:rsidRPr="006276F4">
        <w:tab/>
      </w:r>
      <w:r w:rsidRPr="006276F4">
        <w:t xml:space="preserve">: R-Car </w:t>
      </w:r>
      <w:proofErr w:type="spellStart"/>
      <w:r w:rsidRPr="006276F4">
        <w:t>H3</w:t>
      </w:r>
      <w:proofErr w:type="spellEnd"/>
      <w:r w:rsidRPr="006276F4">
        <w:t xml:space="preserve"> </w:t>
      </w:r>
      <w:proofErr w:type="spellStart"/>
      <w:r w:rsidR="00CC4118" w:rsidRPr="006276F4">
        <w:t>Ver.</w:t>
      </w:r>
      <w:r w:rsidR="00B93EB5" w:rsidRPr="006276F4">
        <w:t>3.0</w:t>
      </w:r>
      <w:proofErr w:type="spellEnd"/>
      <w:r w:rsidRPr="006276F4">
        <w:t>(</w:t>
      </w:r>
      <w:proofErr w:type="spellStart"/>
      <w:r w:rsidRPr="006276F4">
        <w:t>Salvator-X</w:t>
      </w:r>
      <w:r w:rsidR="00594643" w:rsidRPr="006276F4">
        <w:t>S</w:t>
      </w:r>
      <w:proofErr w:type="spellEnd"/>
      <w:r w:rsidRPr="006276F4">
        <w:t>)</w:t>
      </w:r>
    </w:p>
    <w:p w14:paraId="2CE314C8" w14:textId="77777777" w:rsidR="000604AB" w:rsidRPr="006276F4" w:rsidRDefault="000604AB" w:rsidP="000604AB">
      <w:pPr>
        <w:pStyle w:val="figurenote"/>
      </w:pPr>
      <w:r w:rsidRPr="006276F4">
        <w:rPr>
          <w:rFonts w:hint="eastAsia"/>
        </w:rPr>
        <w:t>・</w:t>
      </w:r>
      <w:proofErr w:type="spellStart"/>
      <w:r w:rsidRPr="006276F4">
        <w:t>PMIC</w:t>
      </w:r>
      <w:proofErr w:type="spellEnd"/>
      <w:r w:rsidR="0025691D" w:rsidRPr="006276F4">
        <w:tab/>
      </w:r>
      <w:r w:rsidR="0025691D" w:rsidRPr="006276F4">
        <w:tab/>
      </w:r>
      <w:r w:rsidRPr="006276F4">
        <w:t xml:space="preserve">: </w:t>
      </w:r>
      <w:proofErr w:type="spellStart"/>
      <w:r w:rsidRPr="006276F4">
        <w:t>bd9571mwv</w:t>
      </w:r>
      <w:proofErr w:type="spellEnd"/>
    </w:p>
    <w:p w14:paraId="1EA1056A" w14:textId="77777777" w:rsidR="000604AB" w:rsidRPr="006276F4" w:rsidRDefault="000604AB" w:rsidP="000604AB">
      <w:pPr>
        <w:pStyle w:val="figurenote"/>
      </w:pPr>
      <w:r w:rsidRPr="006276F4">
        <w:rPr>
          <w:rFonts w:hint="eastAsia"/>
        </w:rPr>
        <w:t>・測定条件</w:t>
      </w:r>
      <w:r w:rsidR="0025691D" w:rsidRPr="006276F4">
        <w:tab/>
      </w:r>
      <w:r w:rsidRPr="006276F4">
        <w:t>:</w:t>
      </w:r>
      <w:r w:rsidRPr="006276F4">
        <w:rPr>
          <w:sz w:val="12"/>
          <w:szCs w:val="12"/>
        </w:rPr>
        <w:t xml:space="preserve"> </w:t>
      </w:r>
      <w:r w:rsidRPr="006276F4">
        <w:rPr>
          <w:rFonts w:hint="eastAsia"/>
        </w:rPr>
        <w:t>起動後、アプリ動作未の</w:t>
      </w:r>
      <w:r w:rsidRPr="006276F4">
        <w:t>idle</w:t>
      </w:r>
      <w:r w:rsidRPr="006276F4">
        <w:rPr>
          <w:rFonts w:hint="eastAsia"/>
        </w:rPr>
        <w:t>状態</w:t>
      </w:r>
    </w:p>
    <w:p w14:paraId="2259754C" w14:textId="77777777" w:rsidR="00037984" w:rsidRPr="001352F7" w:rsidRDefault="001B3743" w:rsidP="001352F7">
      <w:pPr>
        <w:pStyle w:val="figurenote"/>
        <w:rPr>
          <w:rFonts w:ascii="Times New Roman" w:hAnsi="Times New Roman"/>
        </w:rPr>
      </w:pPr>
      <w:r w:rsidRPr="006276F4">
        <w:rPr>
          <w:rFonts w:hint="eastAsia"/>
        </w:rPr>
        <w:t>・測定ポイント</w:t>
      </w:r>
      <w:r w:rsidRPr="006276F4">
        <w:tab/>
      </w:r>
      <w:r w:rsidR="00181DFD" w:rsidRPr="006276F4">
        <w:t>:</w:t>
      </w:r>
      <w:r w:rsidR="00037984" w:rsidRPr="006276F4">
        <w:rPr>
          <w:sz w:val="12"/>
          <w:szCs w:val="12"/>
        </w:rPr>
        <w:t xml:space="preserve"> </w:t>
      </w:r>
      <w:r w:rsidRPr="006276F4">
        <w:rPr>
          <w:rFonts w:hint="eastAsia"/>
        </w:rPr>
        <w:t>周波数変更設定</w:t>
      </w:r>
      <w:r w:rsidR="00181DFD" w:rsidRPr="006276F4">
        <w:t>(</w:t>
      </w:r>
      <w:proofErr w:type="spellStart"/>
      <w:r w:rsidRPr="006276F4">
        <w:t>clk_set_rate</w:t>
      </w:r>
      <w:proofErr w:type="spellEnd"/>
      <w:r w:rsidR="00181DFD" w:rsidRPr="006276F4">
        <w:t>)</w:t>
      </w:r>
      <w:r w:rsidR="001352F7" w:rsidRPr="001352F7">
        <w:rPr>
          <w:rFonts w:ascii="Times New Roman" w:hAnsi="Times New Roman" w:hint="eastAsia"/>
        </w:rPr>
        <w:t xml:space="preserve"> </w:t>
      </w:r>
    </w:p>
    <w:p w14:paraId="5CF5AA84" w14:textId="5BB5C0BF" w:rsidR="00D768F0" w:rsidRPr="00476030" w:rsidRDefault="000A1004" w:rsidP="000A1004">
      <w:pPr>
        <w:pStyle w:val="figuretitle"/>
      </w:pPr>
      <w:bookmarkStart w:id="461" w:name="_Ref513627110"/>
      <w:r w:rsidRPr="00476030">
        <w:rPr>
          <w:rFonts w:hint="eastAsia"/>
        </w:rPr>
        <w:t>図</w:t>
      </w:r>
      <w:r w:rsidR="00BB5E28" w:rsidRPr="00476030">
        <w:rPr>
          <w:rFonts w:hint="eastAsia"/>
        </w:rPr>
        <w:t xml:space="preserve"> </w:t>
      </w:r>
      <w:proofErr w:type="spellStart"/>
      <w:r w:rsidR="00BB5E28" w:rsidRPr="00476030">
        <w:rPr>
          <w:rFonts w:hint="eastAsia"/>
        </w:rPr>
        <w:t>A</w:t>
      </w:r>
      <w:r w:rsidR="00BA133C" w:rsidRPr="00476030">
        <w:fldChar w:fldCharType="begin"/>
      </w:r>
      <w:r w:rsidR="00BA133C" w:rsidRPr="00476030">
        <w:instrText xml:space="preserve"> </w:instrText>
      </w:r>
      <w:r w:rsidR="00BA133C" w:rsidRPr="00476030">
        <w:rPr>
          <w:rFonts w:hint="eastAsia"/>
        </w:rPr>
        <w:instrText>STYLEREF 1 \s</w:instrText>
      </w:r>
      <w:r w:rsidR="00BA133C" w:rsidRPr="00476030">
        <w:instrText xml:space="preserve"> </w:instrText>
      </w:r>
      <w:r w:rsidR="00BA133C" w:rsidRPr="00476030">
        <w:fldChar w:fldCharType="separate"/>
      </w:r>
      <w:r w:rsidR="00635E9F">
        <w:rPr>
          <w:noProof/>
        </w:rPr>
        <w:t>3</w:t>
      </w:r>
      <w:proofErr w:type="spellEnd"/>
      <w:r w:rsidR="00BA133C" w:rsidRPr="00476030">
        <w:fldChar w:fldCharType="end"/>
      </w:r>
      <w:r w:rsidR="00BA133C" w:rsidRPr="00476030">
        <w:noBreakHyphen/>
      </w:r>
      <w:r w:rsidR="00BA133C" w:rsidRPr="00476030">
        <w:fldChar w:fldCharType="begin"/>
      </w:r>
      <w:r w:rsidR="00BA133C" w:rsidRPr="00476030">
        <w:instrText xml:space="preserve"> </w:instrText>
      </w:r>
      <w:r w:rsidR="00BA133C" w:rsidRPr="00476030">
        <w:rPr>
          <w:rFonts w:hint="eastAsia"/>
        </w:rPr>
        <w:instrText xml:space="preserve">SEQ </w:instrText>
      </w:r>
      <w:r w:rsidR="00BA133C" w:rsidRPr="00476030">
        <w:rPr>
          <w:rFonts w:hint="eastAsia"/>
        </w:rPr>
        <w:instrText>図</w:instrText>
      </w:r>
      <w:r w:rsidR="00BA133C" w:rsidRPr="00476030">
        <w:rPr>
          <w:rFonts w:hint="eastAsia"/>
        </w:rPr>
        <w:instrText xml:space="preserve"> \* ARABIC \s 1</w:instrText>
      </w:r>
      <w:r w:rsidR="00BA133C" w:rsidRPr="00476030">
        <w:instrText xml:space="preserve"> </w:instrText>
      </w:r>
      <w:r w:rsidR="00BA133C" w:rsidRPr="00476030">
        <w:fldChar w:fldCharType="separate"/>
      </w:r>
      <w:r w:rsidR="00635E9F">
        <w:rPr>
          <w:noProof/>
        </w:rPr>
        <w:t>1</w:t>
      </w:r>
      <w:r w:rsidR="00BA133C" w:rsidRPr="00476030">
        <w:fldChar w:fldCharType="end"/>
      </w:r>
      <w:bookmarkEnd w:id="461"/>
      <w:r w:rsidR="004F75CD" w:rsidRPr="00476030">
        <w:rPr>
          <w:rFonts w:hint="eastAsia"/>
        </w:rPr>
        <w:t xml:space="preserve">　</w:t>
      </w:r>
      <w:r w:rsidR="000604AB" w:rsidRPr="00476030">
        <w:rPr>
          <w:rFonts w:hint="eastAsia"/>
        </w:rPr>
        <w:t>DFS</w:t>
      </w:r>
      <w:r w:rsidR="000604AB" w:rsidRPr="00476030">
        <w:rPr>
          <w:rFonts w:hint="eastAsia"/>
        </w:rPr>
        <w:t>制御</w:t>
      </w:r>
      <w:r w:rsidR="006B0727" w:rsidRPr="00476030">
        <w:rPr>
          <w:rFonts w:hint="eastAsia"/>
        </w:rPr>
        <w:t>シーケンス</w:t>
      </w:r>
      <w:r w:rsidR="000604AB" w:rsidRPr="00476030">
        <w:rPr>
          <w:rFonts w:hint="eastAsia"/>
        </w:rPr>
        <w:t xml:space="preserve"> (</w:t>
      </w:r>
      <w:proofErr w:type="spellStart"/>
      <w:r w:rsidR="000604AB" w:rsidRPr="00476030">
        <w:rPr>
          <w:rFonts w:hint="eastAsia"/>
        </w:rPr>
        <w:t>0.5GHz</w:t>
      </w:r>
      <w:proofErr w:type="spellEnd"/>
      <w:r w:rsidR="000604AB" w:rsidRPr="00476030">
        <w:rPr>
          <w:rFonts w:hint="eastAsia"/>
        </w:rPr>
        <w:t>-&gt;</w:t>
      </w:r>
      <w:proofErr w:type="spellStart"/>
      <w:r w:rsidR="000604AB" w:rsidRPr="00476030">
        <w:rPr>
          <w:rFonts w:hint="eastAsia"/>
        </w:rPr>
        <w:t>1.5GHz</w:t>
      </w:r>
      <w:proofErr w:type="spellEnd"/>
      <w:r w:rsidR="000604AB" w:rsidRPr="00476030">
        <w:rPr>
          <w:rFonts w:hint="eastAsia"/>
        </w:rPr>
        <w:t>)</w:t>
      </w:r>
    </w:p>
    <w:p w14:paraId="579B75D9" w14:textId="77777777" w:rsidR="00D768F0" w:rsidRPr="00476030" w:rsidRDefault="00D768F0" w:rsidP="000604AB">
      <w:pPr>
        <w:pStyle w:val="space"/>
        <w:rPr>
          <w:lang w:eastAsia="zh-TW"/>
        </w:rPr>
      </w:pPr>
    </w:p>
    <w:p w14:paraId="0204F541" w14:textId="77777777" w:rsidR="00D768F0" w:rsidRPr="00476030" w:rsidRDefault="000604AB" w:rsidP="0023501E">
      <w:pPr>
        <w:rPr>
          <w:rFonts w:eastAsia="PMingLiU"/>
          <w:lang w:eastAsia="zh-TW"/>
        </w:rPr>
      </w:pPr>
      <w:r w:rsidRPr="00476030">
        <w:rPr>
          <w:rFonts w:eastAsia="PMingLiU"/>
          <w:lang w:eastAsia="zh-TW"/>
        </w:rPr>
        <w:br w:type="page"/>
      </w:r>
    </w:p>
    <w:p w14:paraId="134175EA" w14:textId="77777777" w:rsidR="00D768F0" w:rsidRPr="00476030" w:rsidRDefault="00BA133C" w:rsidP="00BB5E28">
      <w:pPr>
        <w:pStyle w:val="21"/>
        <w:numPr>
          <w:ilvl w:val="1"/>
          <w:numId w:val="41"/>
        </w:numPr>
        <w:rPr>
          <w:rFonts w:eastAsia="PMingLiU"/>
        </w:rPr>
      </w:pPr>
      <w:bookmarkStart w:id="462" w:name="_Ref513627093"/>
      <w:bookmarkStart w:id="463" w:name="_Toc536614092"/>
      <w:proofErr w:type="spellStart"/>
      <w:r w:rsidRPr="00476030">
        <w:rPr>
          <w:rFonts w:hint="eastAsia"/>
        </w:rPr>
        <w:lastRenderedPageBreak/>
        <w:t>DVFS</w:t>
      </w:r>
      <w:proofErr w:type="spellEnd"/>
      <w:r w:rsidRPr="00476030">
        <w:rPr>
          <w:rFonts w:hint="eastAsia"/>
        </w:rPr>
        <w:t>制御の処理フローと処理時間</w:t>
      </w:r>
      <w:bookmarkEnd w:id="462"/>
      <w:bookmarkEnd w:id="463"/>
    </w:p>
    <w:p w14:paraId="5155476F" w14:textId="2BA6CF2E" w:rsidR="00BA133C" w:rsidRPr="00476030" w:rsidRDefault="00BA133C" w:rsidP="00CD0874">
      <w:proofErr w:type="spellStart"/>
      <w:r w:rsidRPr="00476030">
        <w:rPr>
          <w:rFonts w:hint="eastAsia"/>
        </w:rPr>
        <w:t>DVFS</w:t>
      </w:r>
      <w:proofErr w:type="spellEnd"/>
      <w:r w:rsidR="00A028B3" w:rsidRPr="00476030">
        <w:rPr>
          <w:rFonts w:hint="eastAsia"/>
        </w:rPr>
        <w:t>制御の処理フローを</w:t>
      </w:r>
      <w:r w:rsidR="00206CAB">
        <w:fldChar w:fldCharType="begin"/>
      </w:r>
      <w:r w:rsidR="00206CAB">
        <w:instrText xml:space="preserve"> </w:instrText>
      </w:r>
      <w:r w:rsidR="00206CAB">
        <w:rPr>
          <w:rFonts w:hint="eastAsia"/>
        </w:rPr>
        <w:instrText>REF _Ref513627125 \h</w:instrText>
      </w:r>
      <w:r w:rsidR="00206CAB">
        <w:instrText xml:space="preserve"> </w:instrText>
      </w:r>
      <w:r w:rsidR="00206CAB">
        <w:fldChar w:fldCharType="separate"/>
      </w:r>
      <w:r w:rsidR="00635E9F" w:rsidRPr="00476030">
        <w:rPr>
          <w:rFonts w:hint="eastAsia"/>
        </w:rPr>
        <w:t>図</w:t>
      </w:r>
      <w:r w:rsidR="00635E9F" w:rsidRPr="00476030">
        <w:rPr>
          <w:rFonts w:hint="eastAsia"/>
        </w:rPr>
        <w:t xml:space="preserve"> </w:t>
      </w:r>
      <w:proofErr w:type="spellStart"/>
      <w:r w:rsidR="00635E9F" w:rsidRPr="00476030">
        <w:rPr>
          <w:rFonts w:hint="eastAsia"/>
        </w:rPr>
        <w:t>A</w:t>
      </w:r>
      <w:r w:rsidR="00635E9F">
        <w:rPr>
          <w:noProof/>
        </w:rPr>
        <w:t>3</w:t>
      </w:r>
      <w:proofErr w:type="spellEnd"/>
      <w:r w:rsidR="00635E9F" w:rsidRPr="00476030">
        <w:noBreakHyphen/>
      </w:r>
      <w:r w:rsidR="00635E9F">
        <w:rPr>
          <w:noProof/>
        </w:rPr>
        <w:t>2</w:t>
      </w:r>
      <w:r w:rsidR="00206CAB">
        <w:fldChar w:fldCharType="end"/>
      </w:r>
      <w:r w:rsidRPr="00476030">
        <w:rPr>
          <w:rFonts w:hint="eastAsia"/>
        </w:rPr>
        <w:t>に示します。</w:t>
      </w:r>
    </w:p>
    <w:p w14:paraId="4FA24B5C" w14:textId="77777777" w:rsidR="00F7524C" w:rsidRDefault="00427110" w:rsidP="005B4868">
      <w:pPr>
        <w:pStyle w:val="box"/>
      </w:pPr>
      <w:r w:rsidRPr="00476030">
        <w:rPr>
          <w:noProof/>
        </w:rPr>
        <mc:AlternateContent>
          <mc:Choice Requires="wps">
            <w:drawing>
              <wp:anchor distT="0" distB="0" distL="114300" distR="114300" simplePos="0" relativeHeight="251651584" behindDoc="0" locked="0" layoutInCell="1" allowOverlap="1" wp14:anchorId="6326BDEE" wp14:editId="60513F48">
                <wp:simplePos x="0" y="0"/>
                <wp:positionH relativeFrom="column">
                  <wp:posOffset>6249986</wp:posOffset>
                </wp:positionH>
                <wp:positionV relativeFrom="paragraph">
                  <wp:posOffset>1321618</wp:posOffset>
                </wp:positionV>
                <wp:extent cx="548640" cy="248285"/>
                <wp:effectExtent l="0" t="0" r="3810" b="0"/>
                <wp:wrapNone/>
                <wp:docPr id="776" name="正方形/長方形 69"/>
                <wp:cNvGraphicFramePr/>
                <a:graphic xmlns:a="http://schemas.openxmlformats.org/drawingml/2006/main">
                  <a:graphicData uri="http://schemas.microsoft.com/office/word/2010/wordprocessingShape">
                    <wps:wsp>
                      <wps:cNvSpPr/>
                      <wps:spPr>
                        <a:xfrm>
                          <a:off x="0" y="0"/>
                          <a:ext cx="548640" cy="248285"/>
                        </a:xfrm>
                        <a:prstGeom prst="rect">
                          <a:avLst/>
                        </a:prstGeom>
                        <a:noFill/>
                        <a:ln w="25400" cap="flat" cmpd="sng" algn="ctr">
                          <a:noFill/>
                          <a:prstDash val="solid"/>
                        </a:ln>
                        <a:effectLst/>
                      </wps:spPr>
                      <wps:txbx>
                        <w:txbxContent>
                          <w:p w14:paraId="2F253146" w14:textId="77777777" w:rsidR="009D5E56" w:rsidRDefault="009D5E56" w:rsidP="001177A8">
                            <w:pPr>
                              <w:pStyle w:val="Web"/>
                              <w:spacing w:after="0"/>
                              <w:ind w:firstLine="0"/>
                            </w:pPr>
                            <w:proofErr w:type="spellStart"/>
                            <w:r w:rsidRPr="006276F4">
                              <w:rPr>
                                <w:rFonts w:ascii="メイリオ" w:eastAsiaTheme="minorEastAsia" w:hAnsi="メイリオ" w:cs="+mn-cs"/>
                                <w:color w:val="3C3C3B"/>
                                <w:kern w:val="24"/>
                                <w:sz w:val="20"/>
                                <w:szCs w:val="20"/>
                              </w:rPr>
                              <w:t>673u</w:t>
                            </w:r>
                            <w:r w:rsidRPr="006276F4">
                              <w:rPr>
                                <w:rFonts w:ascii="メイリオ" w:eastAsia="+mn-ea" w:hAnsi="メイリオ" w:cs="+mn-cs"/>
                                <w:color w:val="3C3C3B"/>
                                <w:kern w:val="24"/>
                                <w:sz w:val="20"/>
                                <w:szCs w:val="20"/>
                              </w:rPr>
                              <w:t>s</w:t>
                            </w:r>
                            <w:proofErr w:type="spellEnd"/>
                          </w:p>
                        </w:txbxContent>
                      </wps:txbx>
                      <wps:bodyPr wrap="square" lIns="0" tIns="0" rIns="0" bIns="0" rtlCol="0" anchor="ctr">
                        <a:noAutofit/>
                      </wps:bodyPr>
                    </wps:wsp>
                  </a:graphicData>
                </a:graphic>
              </wp:anchor>
            </w:drawing>
          </mc:Choice>
          <mc:Fallback>
            <w:pict>
              <v:rect w14:anchorId="6326BDEE" id="正方形/長方形 69" o:spid="_x0000_s1227" style="position:absolute;left:0;text-align:left;margin-left:492.1pt;margin-top:104.05pt;width:43.2pt;height:19.5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" filled="f" stroked="f" strokeweight="2pt">
                <v:textbox inset="0,0,0,0">
                  <w:txbxContent>
                    <w:p w14:paraId="2F253146" w14:textId="77777777" w:rsidR="009D5E56" w:rsidRDefault="009D5E56" w:rsidP="001177A8">
                      <w:pPr>
                        <w:pStyle w:val="Web"/>
                        <w:spacing w:after="0"/>
                        <w:ind w:firstLine="0"/>
                      </w:pPr>
                      <w:proofErr w:type="spellStart"/>
                      <w:r w:rsidRPr="006276F4">
                        <w:rPr>
                          <w:rFonts w:ascii="メイリオ" w:eastAsiaTheme="minorEastAsia" w:hAnsi="メイリオ" w:cs="+mn-cs"/>
                          <w:color w:val="3C3C3B"/>
                          <w:kern w:val="24"/>
                          <w:sz w:val="20"/>
                          <w:szCs w:val="20"/>
                        </w:rPr>
                        <w:t>673u</w:t>
                      </w:r>
                      <w:r w:rsidRPr="006276F4">
                        <w:rPr>
                          <w:rFonts w:ascii="メイリオ" w:eastAsia="+mn-ea" w:hAnsi="メイリオ" w:cs="+mn-cs"/>
                          <w:color w:val="3C3C3B"/>
                          <w:kern w:val="24"/>
                          <w:sz w:val="20"/>
                          <w:szCs w:val="20"/>
                        </w:rPr>
                        <w:t>s</w:t>
                      </w:r>
                      <w:proofErr w:type="spellEnd"/>
                    </w:p>
                  </w:txbxContent>
                </v:textbox>
              </v:rect>
            </w:pict>
          </mc:Fallback>
        </mc:AlternateContent>
      </w:r>
      <w:r w:rsidRPr="00476030">
        <w:rPr>
          <w:noProof/>
        </w:rPr>
        <mc:AlternateContent>
          <mc:Choice Requires="wps">
            <w:drawing>
              <wp:anchor distT="0" distB="0" distL="114300" distR="114300" simplePos="0" relativeHeight="251649536" behindDoc="0" locked="0" layoutInCell="1" allowOverlap="1" wp14:anchorId="27F5959C" wp14:editId="13793D18">
                <wp:simplePos x="0" y="0"/>
                <wp:positionH relativeFrom="column">
                  <wp:posOffset>6042765</wp:posOffset>
                </wp:positionH>
                <wp:positionV relativeFrom="paragraph">
                  <wp:posOffset>977265</wp:posOffset>
                </wp:positionV>
                <wp:extent cx="106586" cy="930657"/>
                <wp:effectExtent l="0" t="0" r="27305" b="22225"/>
                <wp:wrapNone/>
                <wp:docPr id="774" name="右中かっこ 67"/>
                <wp:cNvGraphicFramePr/>
                <a:graphic xmlns:a="http://schemas.openxmlformats.org/drawingml/2006/main">
                  <a:graphicData uri="http://schemas.microsoft.com/office/word/2010/wordprocessingShape">
                    <wps:wsp>
                      <wps:cNvSpPr/>
                      <wps:spPr>
                        <a:xfrm>
                          <a:off x="0" y="0"/>
                          <a:ext cx="106586" cy="930657"/>
                        </a:xfrm>
                        <a:prstGeom prst="rightBrace">
                          <a:avLst>
                            <a:gd name="adj1" fmla="val 26772"/>
                            <a:gd name="adj2" fmla="val 50000"/>
                          </a:avLst>
                        </a:prstGeom>
                        <a:noFill/>
                        <a:ln w="15875"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17FDC6C9" id="右中かっこ 67" o:spid="_x0000_s1026" type="#_x0000_t88" style="position:absolute;left:0;text-align:left;margin-left:475.8pt;margin-top:76.95pt;width:8.4pt;height:73.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" adj="662" strokecolor="black [3213]" strokeweight="1.25pt"/>
            </w:pict>
          </mc:Fallback>
        </mc:AlternateContent>
      </w:r>
      <w:r w:rsidRPr="00476030">
        <w:rPr>
          <w:noProof/>
        </w:rPr>
        <mc:AlternateContent>
          <mc:Choice Requires="wps">
            <w:drawing>
              <wp:anchor distT="0" distB="0" distL="114300" distR="114300" simplePos="0" relativeHeight="251653632" behindDoc="0" locked="0" layoutInCell="1" allowOverlap="1" wp14:anchorId="2D2976C5" wp14:editId="2ABE2E1F">
                <wp:simplePos x="0" y="0"/>
                <wp:positionH relativeFrom="column">
                  <wp:posOffset>8573559</wp:posOffset>
                </wp:positionH>
                <wp:positionV relativeFrom="paragraph">
                  <wp:posOffset>2403916</wp:posOffset>
                </wp:positionV>
                <wp:extent cx="533400" cy="237490"/>
                <wp:effectExtent l="0" t="0" r="0" b="0"/>
                <wp:wrapNone/>
                <wp:docPr id="778" name="正方形/長方形 71"/>
                <wp:cNvGraphicFramePr/>
                <a:graphic xmlns:a="http://schemas.openxmlformats.org/drawingml/2006/main">
                  <a:graphicData uri="http://schemas.microsoft.com/office/word/2010/wordprocessingShape">
                    <wps:wsp>
                      <wps:cNvSpPr/>
                      <wps:spPr>
                        <a:xfrm>
                          <a:off x="0" y="0"/>
                          <a:ext cx="533400" cy="237490"/>
                        </a:xfrm>
                        <a:prstGeom prst="rect">
                          <a:avLst/>
                        </a:prstGeom>
                        <a:noFill/>
                        <a:ln w="25400" cap="flat" cmpd="sng" algn="ctr">
                          <a:noFill/>
                          <a:prstDash val="solid"/>
                        </a:ln>
                        <a:effectLst/>
                      </wps:spPr>
                      <wps:txbx>
                        <w:txbxContent>
                          <w:p w14:paraId="6EBA40D1" w14:textId="77777777" w:rsidR="009D5E56" w:rsidRDefault="009D5E56" w:rsidP="0019014C">
                            <w:pPr>
                              <w:pStyle w:val="Web"/>
                              <w:spacing w:after="0"/>
                              <w:ind w:firstLine="0"/>
                            </w:pPr>
                            <w:proofErr w:type="spellStart"/>
                            <w:r w:rsidRPr="006276F4">
                              <w:rPr>
                                <w:rFonts w:ascii="メイリオ" w:eastAsia="+mn-ea" w:hAnsi="メイリオ" w:cs="+mn-cs"/>
                                <w:color w:val="3C3C3B"/>
                                <w:kern w:val="24"/>
                                <w:sz w:val="20"/>
                                <w:szCs w:val="20"/>
                              </w:rPr>
                              <w:t>1</w:t>
                            </w:r>
                            <w:r w:rsidRPr="006276F4">
                              <w:rPr>
                                <w:rFonts w:ascii="メイリオ" w:eastAsiaTheme="minorEastAsia" w:hAnsi="メイリオ" w:cs="+mn-cs"/>
                                <w:color w:val="3C3C3B"/>
                                <w:kern w:val="24"/>
                                <w:sz w:val="20"/>
                                <w:szCs w:val="20"/>
                              </w:rPr>
                              <w:t>23</w:t>
                            </w:r>
                            <w:r w:rsidRPr="006276F4">
                              <w:rPr>
                                <w:rFonts w:ascii="メイリオ" w:eastAsia="+mn-ea" w:hAnsi="メイリオ" w:cs="+mn-cs"/>
                                <w:color w:val="3C3C3B"/>
                                <w:kern w:val="24"/>
                                <w:sz w:val="20"/>
                                <w:szCs w:val="20"/>
                              </w:rPr>
                              <w:t>us</w:t>
                            </w:r>
                            <w:proofErr w:type="spellEnd"/>
                          </w:p>
                        </w:txbxContent>
                      </wps:txbx>
                      <wps:bodyPr wrap="square" lIns="0" tIns="0" rIns="0" bIns="0" rtlCol="0" anchor="ctr">
                        <a:noAutofit/>
                      </wps:bodyPr>
                    </wps:wsp>
                  </a:graphicData>
                </a:graphic>
              </wp:anchor>
            </w:drawing>
          </mc:Choice>
          <mc:Fallback>
            <w:pict>
              <v:rect w14:anchorId="2D2976C5" id="正方形/長方形 71" o:spid="_x0000_s1228" style="position:absolute;left:0;text-align:left;margin-left:675.1pt;margin-top:189.3pt;width:42pt;height:18.7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" filled="f" stroked="f" strokeweight="2pt">
                <v:textbox inset="0,0,0,0">
                  <w:txbxContent>
                    <w:p w14:paraId="6EBA40D1" w14:textId="77777777" w:rsidR="009D5E56" w:rsidRDefault="009D5E56" w:rsidP="0019014C">
                      <w:pPr>
                        <w:pStyle w:val="Web"/>
                        <w:spacing w:after="0"/>
                        <w:ind w:firstLine="0"/>
                      </w:pPr>
                      <w:proofErr w:type="spellStart"/>
                      <w:r w:rsidRPr="006276F4">
                        <w:rPr>
                          <w:rFonts w:ascii="メイリオ" w:eastAsia="+mn-ea" w:hAnsi="メイリオ" w:cs="+mn-cs"/>
                          <w:color w:val="3C3C3B"/>
                          <w:kern w:val="24"/>
                          <w:sz w:val="20"/>
                          <w:szCs w:val="20"/>
                        </w:rPr>
                        <w:t>1</w:t>
                      </w:r>
                      <w:r w:rsidRPr="006276F4">
                        <w:rPr>
                          <w:rFonts w:ascii="メイリオ" w:eastAsiaTheme="minorEastAsia" w:hAnsi="メイリオ" w:cs="+mn-cs"/>
                          <w:color w:val="3C3C3B"/>
                          <w:kern w:val="24"/>
                          <w:sz w:val="20"/>
                          <w:szCs w:val="20"/>
                        </w:rPr>
                        <w:t>23</w:t>
                      </w:r>
                      <w:r w:rsidRPr="006276F4">
                        <w:rPr>
                          <w:rFonts w:ascii="メイリオ" w:eastAsia="+mn-ea" w:hAnsi="メイリオ" w:cs="+mn-cs"/>
                          <w:color w:val="3C3C3B"/>
                          <w:kern w:val="24"/>
                          <w:sz w:val="20"/>
                          <w:szCs w:val="20"/>
                        </w:rPr>
                        <w:t>us</w:t>
                      </w:r>
                      <w:proofErr w:type="spellEnd"/>
                    </w:p>
                  </w:txbxContent>
                </v:textbox>
              </v:rect>
            </w:pict>
          </mc:Fallback>
        </mc:AlternateContent>
      </w:r>
      <w:r w:rsidRPr="00476030">
        <w:rPr>
          <w:noProof/>
        </w:rPr>
        <mc:AlternateContent>
          <mc:Choice Requires="wps">
            <w:drawing>
              <wp:anchor distT="0" distB="0" distL="114300" distR="114300" simplePos="0" relativeHeight="251652608" behindDoc="0" locked="0" layoutInCell="1" allowOverlap="1" wp14:anchorId="5CFC2AD6" wp14:editId="510429D6">
                <wp:simplePos x="0" y="0"/>
                <wp:positionH relativeFrom="column">
                  <wp:posOffset>8380048</wp:posOffset>
                </wp:positionH>
                <wp:positionV relativeFrom="paragraph">
                  <wp:posOffset>2200493</wp:posOffset>
                </wp:positionV>
                <wp:extent cx="140246" cy="667568"/>
                <wp:effectExtent l="0" t="0" r="12700" b="18415"/>
                <wp:wrapNone/>
                <wp:docPr id="777" name="右中かっこ 70"/>
                <wp:cNvGraphicFramePr/>
                <a:graphic xmlns:a="http://schemas.openxmlformats.org/drawingml/2006/main">
                  <a:graphicData uri="http://schemas.microsoft.com/office/word/2010/wordprocessingShape">
                    <wps:wsp>
                      <wps:cNvSpPr/>
                      <wps:spPr>
                        <a:xfrm>
                          <a:off x="0" y="0"/>
                          <a:ext cx="140246" cy="667568"/>
                        </a:xfrm>
                        <a:prstGeom prst="rightBrace">
                          <a:avLst>
                            <a:gd name="adj1" fmla="val 26772"/>
                            <a:gd name="adj2" fmla="val 50000"/>
                          </a:avLst>
                        </a:prstGeom>
                        <a:noFill/>
                        <a:ln w="15875"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16B4FC7A" id="右中かっこ 70" o:spid="_x0000_s1026" type="#_x0000_t88" style="position:absolute;left:0;text-align:left;margin-left:659.85pt;margin-top:173.25pt;width:11.05pt;height:52.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" adj="1215" strokecolor="black [3213]" strokeweight="1.25pt"/>
            </w:pict>
          </mc:Fallback>
        </mc:AlternateContent>
      </w:r>
      <w:r w:rsidR="00F64CB0" w:rsidRPr="00476030">
        <w:rPr>
          <w:noProof/>
        </w:rPr>
        <mc:AlternateContent>
          <mc:Choice Requires="wps">
            <w:drawing>
              <wp:anchor distT="0" distB="0" distL="114300" distR="114300" simplePos="0" relativeHeight="251646464" behindDoc="0" locked="0" layoutInCell="1" allowOverlap="1" wp14:anchorId="27C5C545" wp14:editId="692DA954">
                <wp:simplePos x="0" y="0"/>
                <wp:positionH relativeFrom="column">
                  <wp:posOffset>2028190</wp:posOffset>
                </wp:positionH>
                <wp:positionV relativeFrom="paragraph">
                  <wp:posOffset>2086610</wp:posOffset>
                </wp:positionV>
                <wp:extent cx="1043305" cy="215900"/>
                <wp:effectExtent l="0" t="0" r="4445" b="0"/>
                <wp:wrapNone/>
                <wp:docPr id="771" name="正方形/長方形 64"/>
                <wp:cNvGraphicFramePr/>
                <a:graphic xmlns:a="http://schemas.openxmlformats.org/drawingml/2006/main">
                  <a:graphicData uri="http://schemas.microsoft.com/office/word/2010/wordprocessingShape">
                    <wps:wsp>
                      <wps:cNvSpPr/>
                      <wps:spPr>
                        <a:xfrm>
                          <a:off x="0" y="0"/>
                          <a:ext cx="1043305" cy="215900"/>
                        </a:xfrm>
                        <a:prstGeom prst="rect">
                          <a:avLst/>
                        </a:prstGeom>
                        <a:noFill/>
                        <a:ln w="25400" cap="flat" cmpd="sng" algn="ctr">
                          <a:noFill/>
                          <a:prstDash val="solid"/>
                        </a:ln>
                        <a:effectLst/>
                      </wps:spPr>
                      <wps:txbx>
                        <w:txbxContent>
                          <w:p w14:paraId="3F977087" w14:textId="77777777" w:rsidR="009D5E56" w:rsidRPr="00F64CB0" w:rsidRDefault="009D5E56" w:rsidP="001177A8">
                            <w:pPr>
                              <w:pStyle w:val="Web"/>
                              <w:spacing w:after="0"/>
                              <w:jc w:val="center"/>
                              <w:rPr>
                                <w:rFonts w:ascii="メイリオ" w:eastAsia="メイリオ" w:hAnsi="メイリオ" w:cs="メイリオ"/>
                              </w:rPr>
                            </w:pPr>
                            <w:r w:rsidRPr="00F64CB0">
                              <w:rPr>
                                <w:rFonts w:ascii="メイリオ" w:eastAsia="メイリオ" w:hAnsi="メイリオ" w:cs="メイリオ" w:hint="eastAsia"/>
                                <w:color w:val="3C3C3B"/>
                                <w:kern w:val="24"/>
                                <w:sz w:val="20"/>
                                <w:szCs w:val="20"/>
                              </w:rPr>
                              <w:t>逓倍率変更</w:t>
                            </w:r>
                          </w:p>
                        </w:txbxContent>
                      </wps:txbx>
                      <wps:bodyPr lIns="0" tIns="0" rIns="0" bIns="0" rtlCol="0" anchor="ctr"/>
                    </wps:wsp>
                  </a:graphicData>
                </a:graphic>
              </wp:anchor>
            </w:drawing>
          </mc:Choice>
          <mc:Fallback>
            <w:pict>
              <v:rect w14:anchorId="27C5C545" id="正方形/長方形 64" o:spid="_x0000_s1229" style="position:absolute;left:0;text-align:left;margin-left:159.7pt;margin-top:164.3pt;width:82.15pt;height:17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" filled="f" stroked="f" strokeweight="2pt">
                <v:textbox inset="0,0,0,0">
                  <w:txbxContent>
                    <w:p w14:paraId="3F977087" w14:textId="77777777" w:rsidR="009D5E56" w:rsidRPr="00F64CB0" w:rsidRDefault="009D5E56" w:rsidP="001177A8">
                      <w:pPr>
                        <w:pStyle w:val="Web"/>
                        <w:spacing w:after="0"/>
                        <w:jc w:val="center"/>
                        <w:rPr>
                          <w:rFonts w:ascii="メイリオ" w:eastAsia="メイリオ" w:hAnsi="メイリオ" w:cs="メイリオ"/>
                        </w:rPr>
                      </w:pPr>
                      <w:r w:rsidRPr="00F64CB0">
                        <w:rPr>
                          <w:rFonts w:ascii="メイリオ" w:eastAsia="メイリオ" w:hAnsi="メイリオ" w:cs="メイリオ" w:hint="eastAsia"/>
                          <w:color w:val="3C3C3B"/>
                          <w:kern w:val="24"/>
                          <w:sz w:val="20"/>
                          <w:szCs w:val="20"/>
                        </w:rPr>
                        <w:t>逓倍率変更</w:t>
                      </w:r>
                    </w:p>
                  </w:txbxContent>
                </v:textbox>
              </v:rect>
            </w:pict>
          </mc:Fallback>
        </mc:AlternateContent>
      </w:r>
      <w:r w:rsidR="00F64CB0" w:rsidRPr="00476030">
        <w:rPr>
          <w:noProof/>
        </w:rPr>
        <mc:AlternateContent>
          <mc:Choice Requires="wps">
            <w:drawing>
              <wp:anchor distT="0" distB="0" distL="114300" distR="114300" simplePos="0" relativeHeight="251647488" behindDoc="0" locked="0" layoutInCell="1" allowOverlap="1" wp14:anchorId="17C5DD60" wp14:editId="1CCA67E5">
                <wp:simplePos x="0" y="0"/>
                <wp:positionH relativeFrom="column">
                  <wp:posOffset>2018665</wp:posOffset>
                </wp:positionH>
                <wp:positionV relativeFrom="paragraph">
                  <wp:posOffset>2515235</wp:posOffset>
                </wp:positionV>
                <wp:extent cx="1043305" cy="215900"/>
                <wp:effectExtent l="0" t="0" r="4445" b="0"/>
                <wp:wrapNone/>
                <wp:docPr id="772" name="正方形/長方形 65"/>
                <wp:cNvGraphicFramePr/>
                <a:graphic xmlns:a="http://schemas.openxmlformats.org/drawingml/2006/main">
                  <a:graphicData uri="http://schemas.microsoft.com/office/word/2010/wordprocessingShape">
                    <wps:wsp>
                      <wps:cNvSpPr/>
                      <wps:spPr>
                        <a:xfrm>
                          <a:off x="0" y="0"/>
                          <a:ext cx="1043305" cy="215900"/>
                        </a:xfrm>
                        <a:prstGeom prst="rect">
                          <a:avLst/>
                        </a:prstGeom>
                        <a:noFill/>
                        <a:ln w="25400" cap="flat" cmpd="sng" algn="ctr">
                          <a:noFill/>
                          <a:prstDash val="solid"/>
                        </a:ln>
                        <a:effectLst/>
                      </wps:spPr>
                      <wps:txbx>
                        <w:txbxContent>
                          <w:p w14:paraId="2882FDA4" w14:textId="77777777" w:rsidR="009D5E56" w:rsidRPr="00F64CB0" w:rsidRDefault="009D5E56" w:rsidP="001177A8">
                            <w:pPr>
                              <w:pStyle w:val="Web"/>
                              <w:spacing w:after="0"/>
                              <w:jc w:val="center"/>
                              <w:rPr>
                                <w:rFonts w:ascii="メイリオ" w:eastAsia="メイリオ" w:hAnsi="メイリオ" w:cs="メイリオ"/>
                              </w:rPr>
                            </w:pPr>
                            <w:r w:rsidRPr="00F64CB0">
                              <w:rPr>
                                <w:rFonts w:ascii="メイリオ" w:eastAsia="メイリオ" w:hAnsi="メイリオ" w:cs="メイリオ" w:hint="eastAsia"/>
                                <w:color w:val="3C3C3B"/>
                                <w:kern w:val="24"/>
                                <w:sz w:val="20"/>
                                <w:szCs w:val="20"/>
                              </w:rPr>
                              <w:t>分周変更</w:t>
                            </w:r>
                          </w:p>
                        </w:txbxContent>
                      </wps:txbx>
                      <wps:bodyPr lIns="0" tIns="0" rIns="0" bIns="0" rtlCol="0" anchor="ctr"/>
                    </wps:wsp>
                  </a:graphicData>
                </a:graphic>
              </wp:anchor>
            </w:drawing>
          </mc:Choice>
          <mc:Fallback>
            <w:pict>
              <v:rect w14:anchorId="17C5DD60" id="正方形/長方形 65" o:spid="_x0000_s1230" style="position:absolute;left:0;text-align:left;margin-left:158.95pt;margin-top:198.05pt;width:82.15pt;height:17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" filled="f" stroked="f" strokeweight="2pt">
                <v:textbox inset="0,0,0,0">
                  <w:txbxContent>
                    <w:p w14:paraId="2882FDA4" w14:textId="77777777" w:rsidR="009D5E56" w:rsidRPr="00F64CB0" w:rsidRDefault="009D5E56" w:rsidP="001177A8">
                      <w:pPr>
                        <w:pStyle w:val="Web"/>
                        <w:spacing w:after="0"/>
                        <w:jc w:val="center"/>
                        <w:rPr>
                          <w:rFonts w:ascii="メイリオ" w:eastAsia="メイリオ" w:hAnsi="メイリオ" w:cs="メイリオ"/>
                        </w:rPr>
                      </w:pPr>
                      <w:r w:rsidRPr="00F64CB0">
                        <w:rPr>
                          <w:rFonts w:ascii="メイリオ" w:eastAsia="メイリオ" w:hAnsi="メイリオ" w:cs="メイリオ" w:hint="eastAsia"/>
                          <w:color w:val="3C3C3B"/>
                          <w:kern w:val="24"/>
                          <w:sz w:val="20"/>
                          <w:szCs w:val="20"/>
                        </w:rPr>
                        <w:t>分周変更</w:t>
                      </w:r>
                    </w:p>
                  </w:txbxContent>
                </v:textbox>
              </v:rect>
            </w:pict>
          </mc:Fallback>
        </mc:AlternateContent>
      </w:r>
      <w:r w:rsidR="00782A0E" w:rsidRPr="00476030">
        <w:rPr>
          <w:noProof/>
        </w:rPr>
        <mc:AlternateContent>
          <mc:Choice Requires="wps">
            <w:drawing>
              <wp:anchor distT="0" distB="0" distL="114300" distR="114300" simplePos="0" relativeHeight="251657728" behindDoc="0" locked="0" layoutInCell="1" allowOverlap="1" wp14:anchorId="1C0082A0" wp14:editId="5AA00412">
                <wp:simplePos x="0" y="0"/>
                <wp:positionH relativeFrom="column">
                  <wp:posOffset>9229090</wp:posOffset>
                </wp:positionH>
                <wp:positionV relativeFrom="paragraph">
                  <wp:posOffset>1715135</wp:posOffset>
                </wp:positionV>
                <wp:extent cx="460375" cy="237490"/>
                <wp:effectExtent l="0" t="0" r="0" b="0"/>
                <wp:wrapNone/>
                <wp:docPr id="783" name="正方形/長方形 77"/>
                <wp:cNvGraphicFramePr/>
                <a:graphic xmlns:a="http://schemas.openxmlformats.org/drawingml/2006/main">
                  <a:graphicData uri="http://schemas.microsoft.com/office/word/2010/wordprocessingShape">
                    <wps:wsp>
                      <wps:cNvSpPr/>
                      <wps:spPr>
                        <a:xfrm>
                          <a:off x="0" y="0"/>
                          <a:ext cx="460375" cy="237490"/>
                        </a:xfrm>
                        <a:prstGeom prst="rect">
                          <a:avLst/>
                        </a:prstGeom>
                        <a:noFill/>
                        <a:ln w="25400" cap="flat" cmpd="sng" algn="ctr">
                          <a:noFill/>
                          <a:prstDash val="solid"/>
                        </a:ln>
                        <a:effectLst/>
                      </wps:spPr>
                      <wps:txbx>
                        <w:txbxContent>
                          <w:p w14:paraId="497CFB76" w14:textId="77777777" w:rsidR="009D5E56" w:rsidRDefault="009D5E56" w:rsidP="0019014C">
                            <w:pPr>
                              <w:pStyle w:val="Web"/>
                              <w:spacing w:after="0"/>
                              <w:ind w:firstLine="0"/>
                            </w:pPr>
                            <w:proofErr w:type="spellStart"/>
                            <w:r w:rsidRPr="006276F4">
                              <w:rPr>
                                <w:rFonts w:ascii="メイリオ" w:eastAsiaTheme="minorEastAsia" w:hAnsi="メイリオ" w:cs="+mn-cs"/>
                                <w:color w:val="3C3C3B"/>
                                <w:kern w:val="24"/>
                                <w:sz w:val="20"/>
                                <w:szCs w:val="20"/>
                              </w:rPr>
                              <w:t>813</w:t>
                            </w:r>
                            <w:r w:rsidRPr="006276F4">
                              <w:rPr>
                                <w:rFonts w:ascii="メイリオ" w:eastAsia="+mn-ea" w:hAnsi="メイリオ" w:cs="+mn-cs"/>
                                <w:color w:val="3C3C3B"/>
                                <w:kern w:val="24"/>
                                <w:sz w:val="20"/>
                                <w:szCs w:val="20"/>
                              </w:rPr>
                              <w:t>u</w:t>
                            </w:r>
                            <w:r w:rsidRPr="006276F4">
                              <w:rPr>
                                <w:rFonts w:ascii="メイリオ" w:eastAsia="+mn-ea" w:hAnsi="メイリオ" w:cs="+mn-cs" w:hint="eastAsia"/>
                                <w:color w:val="3C3C3B"/>
                                <w:kern w:val="24"/>
                                <w:sz w:val="20"/>
                                <w:szCs w:val="20"/>
                              </w:rPr>
                              <w:t>s</w:t>
                            </w:r>
                            <w:proofErr w:type="spellEnd"/>
                          </w:p>
                        </w:txbxContent>
                      </wps:txbx>
                      <wps:bodyPr wrap="square" lIns="0" tIns="0" rIns="0" bIns="0" rtlCol="0" anchor="ctr">
                        <a:noAutofit/>
                      </wps:bodyPr>
                    </wps:wsp>
                  </a:graphicData>
                </a:graphic>
              </wp:anchor>
            </w:drawing>
          </mc:Choice>
          <mc:Fallback>
            <w:pict>
              <v:rect w14:anchorId="1C0082A0" id="正方形/長方形 77" o:spid="_x0000_s1231" style="position:absolute;left:0;text-align:left;margin-left:726.7pt;margin-top:135.05pt;width:36.25pt;height:18.7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" filled="f" stroked="f" strokeweight="2pt">
                <v:textbox inset="0,0,0,0">
                  <w:txbxContent>
                    <w:p w14:paraId="497CFB76" w14:textId="77777777" w:rsidR="009D5E56" w:rsidRDefault="009D5E56" w:rsidP="0019014C">
                      <w:pPr>
                        <w:pStyle w:val="Web"/>
                        <w:spacing w:after="0"/>
                        <w:ind w:firstLine="0"/>
                      </w:pPr>
                      <w:proofErr w:type="spellStart"/>
                      <w:r w:rsidRPr="006276F4">
                        <w:rPr>
                          <w:rFonts w:ascii="メイリオ" w:eastAsiaTheme="minorEastAsia" w:hAnsi="メイリオ" w:cs="+mn-cs"/>
                          <w:color w:val="3C3C3B"/>
                          <w:kern w:val="24"/>
                          <w:sz w:val="20"/>
                          <w:szCs w:val="20"/>
                        </w:rPr>
                        <w:t>813</w:t>
                      </w:r>
                      <w:r w:rsidRPr="006276F4">
                        <w:rPr>
                          <w:rFonts w:ascii="メイリオ" w:eastAsia="+mn-ea" w:hAnsi="メイリオ" w:cs="+mn-cs"/>
                          <w:color w:val="3C3C3B"/>
                          <w:kern w:val="24"/>
                          <w:sz w:val="20"/>
                          <w:szCs w:val="20"/>
                        </w:rPr>
                        <w:t>u</w:t>
                      </w:r>
                      <w:r w:rsidRPr="006276F4">
                        <w:rPr>
                          <w:rFonts w:ascii="メイリオ" w:eastAsia="+mn-ea" w:hAnsi="メイリオ" w:cs="+mn-cs" w:hint="eastAsia"/>
                          <w:color w:val="3C3C3B"/>
                          <w:kern w:val="24"/>
                          <w:sz w:val="20"/>
                          <w:szCs w:val="20"/>
                        </w:rPr>
                        <w:t>s</w:t>
                      </w:r>
                      <w:proofErr w:type="spellEnd"/>
                    </w:p>
                  </w:txbxContent>
                </v:textbox>
              </v:rect>
            </w:pict>
          </mc:Fallback>
        </mc:AlternateContent>
      </w:r>
      <w:r w:rsidR="00D42484" w:rsidRPr="00476030">
        <w:rPr>
          <w:noProof/>
        </w:rPr>
        <mc:AlternateContent>
          <mc:Choice Requires="wps">
            <w:drawing>
              <wp:anchor distT="0" distB="0" distL="114300" distR="114300" simplePos="0" relativeHeight="251645440" behindDoc="0" locked="0" layoutInCell="1" allowOverlap="1" wp14:anchorId="47C91F79" wp14:editId="09C9453E">
                <wp:simplePos x="0" y="0"/>
                <wp:positionH relativeFrom="column">
                  <wp:posOffset>1011555</wp:posOffset>
                </wp:positionH>
                <wp:positionV relativeFrom="paragraph">
                  <wp:posOffset>2011045</wp:posOffset>
                </wp:positionV>
                <wp:extent cx="1155700" cy="238125"/>
                <wp:effectExtent l="0" t="0" r="6350" b="9525"/>
                <wp:wrapNone/>
                <wp:docPr id="770" name="正方形/長方形 63"/>
                <wp:cNvGraphicFramePr/>
                <a:graphic xmlns:a="http://schemas.openxmlformats.org/drawingml/2006/main">
                  <a:graphicData uri="http://schemas.microsoft.com/office/word/2010/wordprocessingShape">
                    <wps:wsp>
                      <wps:cNvSpPr/>
                      <wps:spPr>
                        <a:xfrm>
                          <a:off x="0" y="0"/>
                          <a:ext cx="1155700" cy="238125"/>
                        </a:xfrm>
                        <a:prstGeom prst="rect">
                          <a:avLst/>
                        </a:prstGeom>
                        <a:noFill/>
                        <a:ln w="25400" cap="flat" cmpd="sng" algn="ctr">
                          <a:noFill/>
                          <a:prstDash val="solid"/>
                        </a:ln>
                        <a:effectLst/>
                      </wps:spPr>
                      <wps:txbx>
                        <w:txbxContent>
                          <w:p w14:paraId="3AD3ECF2" w14:textId="77777777" w:rsidR="009D5E56" w:rsidRPr="00D42484" w:rsidRDefault="009D5E56" w:rsidP="005B7EE9">
                            <w:pPr>
                              <w:pStyle w:val="Web"/>
                              <w:spacing w:after="0"/>
                              <w:ind w:firstLine="0"/>
                              <w:rPr>
                                <w:rFonts w:ascii="メイリオ" w:eastAsia="メイリオ" w:hAnsi="メイリオ" w:cs="メイリオ"/>
                              </w:rPr>
                            </w:pPr>
                            <w:r w:rsidRPr="00D42484">
                              <w:rPr>
                                <w:rFonts w:ascii="メイリオ" w:eastAsia="メイリオ" w:hAnsi="メイリオ" w:cs="メイリオ" w:hint="eastAsia"/>
                                <w:color w:val="3C3C3B"/>
                                <w:kern w:val="24"/>
                                <w:sz w:val="20"/>
                                <w:szCs w:val="20"/>
                              </w:rPr>
                              <w:t>周波数変更設定</w:t>
                            </w:r>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rect w14:anchorId="47C91F79" id="正方形/長方形 63" o:spid="_x0000_s1232" style="position:absolute;left:0;text-align:left;margin-left:79.65pt;margin-top:158.35pt;width:91pt;height:18.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" filled="f" stroked="f" strokeweight="2pt">
                <v:textbox inset="0,0,0,0">
                  <w:txbxContent>
                    <w:p w14:paraId="3AD3ECF2" w14:textId="77777777" w:rsidR="009D5E56" w:rsidRPr="00D42484" w:rsidRDefault="009D5E56" w:rsidP="005B7EE9">
                      <w:pPr>
                        <w:pStyle w:val="Web"/>
                        <w:spacing w:after="0"/>
                        <w:ind w:firstLine="0"/>
                        <w:rPr>
                          <w:rFonts w:ascii="メイリオ" w:eastAsia="メイリオ" w:hAnsi="メイリオ" w:cs="メイリオ"/>
                        </w:rPr>
                      </w:pPr>
                      <w:r w:rsidRPr="00D42484">
                        <w:rPr>
                          <w:rFonts w:ascii="メイリオ" w:eastAsia="メイリオ" w:hAnsi="メイリオ" w:cs="メイリオ" w:hint="eastAsia"/>
                          <w:color w:val="3C3C3B"/>
                          <w:kern w:val="24"/>
                          <w:sz w:val="20"/>
                          <w:szCs w:val="20"/>
                        </w:rPr>
                        <w:t>周波数変更設定</w:t>
                      </w:r>
                    </w:p>
                  </w:txbxContent>
                </v:textbox>
              </v:rect>
            </w:pict>
          </mc:Fallback>
        </mc:AlternateContent>
      </w:r>
      <w:r w:rsidR="00D42484" w:rsidRPr="00476030">
        <w:rPr>
          <w:noProof/>
        </w:rPr>
        <mc:AlternateContent>
          <mc:Choice Requires="wps">
            <w:drawing>
              <wp:anchor distT="0" distB="0" distL="114300" distR="114300" simplePos="0" relativeHeight="251644416" behindDoc="0" locked="0" layoutInCell="1" allowOverlap="1" wp14:anchorId="09721EAA" wp14:editId="7A0F09A4">
                <wp:simplePos x="0" y="0"/>
                <wp:positionH relativeFrom="column">
                  <wp:posOffset>828040</wp:posOffset>
                </wp:positionH>
                <wp:positionV relativeFrom="paragraph">
                  <wp:posOffset>718820</wp:posOffset>
                </wp:positionV>
                <wp:extent cx="1043305" cy="215900"/>
                <wp:effectExtent l="0" t="0" r="4445" b="0"/>
                <wp:wrapNone/>
                <wp:docPr id="769" name="正方形/長方形 62"/>
                <wp:cNvGraphicFramePr/>
                <a:graphic xmlns:a="http://schemas.openxmlformats.org/drawingml/2006/main">
                  <a:graphicData uri="http://schemas.microsoft.com/office/word/2010/wordprocessingShape">
                    <wps:wsp>
                      <wps:cNvSpPr/>
                      <wps:spPr>
                        <a:xfrm>
                          <a:off x="0" y="0"/>
                          <a:ext cx="1043305" cy="215900"/>
                        </a:xfrm>
                        <a:prstGeom prst="rect">
                          <a:avLst/>
                        </a:prstGeom>
                        <a:noFill/>
                        <a:ln w="25400" cap="flat" cmpd="sng" algn="ctr">
                          <a:noFill/>
                          <a:prstDash val="solid"/>
                        </a:ln>
                        <a:effectLst/>
                      </wps:spPr>
                      <wps:txbx>
                        <w:txbxContent>
                          <w:p w14:paraId="7C96F952" w14:textId="77777777" w:rsidR="009D5E56" w:rsidRPr="00D42484" w:rsidRDefault="009D5E56" w:rsidP="001177A8">
                            <w:pPr>
                              <w:pStyle w:val="Web"/>
                              <w:spacing w:after="0"/>
                              <w:jc w:val="center"/>
                              <w:rPr>
                                <w:rFonts w:ascii="メイリオ" w:eastAsia="メイリオ" w:hAnsi="メイリオ" w:cs="メイリオ"/>
                              </w:rPr>
                            </w:pPr>
                            <w:r w:rsidRPr="00D42484">
                              <w:rPr>
                                <w:rFonts w:ascii="メイリオ" w:eastAsia="メイリオ" w:hAnsi="メイリオ" w:cs="メイリオ" w:hint="eastAsia"/>
                                <w:color w:val="3C3C3B"/>
                                <w:kern w:val="24"/>
                                <w:sz w:val="20"/>
                                <w:szCs w:val="20"/>
                              </w:rPr>
                              <w:t>電圧変更設定</w:t>
                            </w:r>
                          </w:p>
                        </w:txbxContent>
                      </wps:txbx>
                      <wps:bodyPr lIns="0" tIns="0" rIns="0" bIns="0" rtlCol="0" anchor="ctr"/>
                    </wps:wsp>
                  </a:graphicData>
                </a:graphic>
              </wp:anchor>
            </w:drawing>
          </mc:Choice>
          <mc:Fallback>
            <w:pict>
              <v:rect w14:anchorId="09721EAA" id="正方形/長方形 62" o:spid="_x0000_s1233" style="position:absolute;left:0;text-align:left;margin-left:65.2pt;margin-top:56.6pt;width:82.15pt;height:17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" filled="f" stroked="f" strokeweight="2pt">
                <v:textbox inset="0,0,0,0">
                  <w:txbxContent>
                    <w:p w14:paraId="7C96F952" w14:textId="77777777" w:rsidR="009D5E56" w:rsidRPr="00D42484" w:rsidRDefault="009D5E56" w:rsidP="001177A8">
                      <w:pPr>
                        <w:pStyle w:val="Web"/>
                        <w:spacing w:after="0"/>
                        <w:jc w:val="center"/>
                        <w:rPr>
                          <w:rFonts w:ascii="メイリオ" w:eastAsia="メイリオ" w:hAnsi="メイリオ" w:cs="メイリオ"/>
                        </w:rPr>
                      </w:pPr>
                      <w:r w:rsidRPr="00D42484">
                        <w:rPr>
                          <w:rFonts w:ascii="メイリオ" w:eastAsia="メイリオ" w:hAnsi="メイリオ" w:cs="メイリオ" w:hint="eastAsia"/>
                          <w:color w:val="3C3C3B"/>
                          <w:kern w:val="24"/>
                          <w:sz w:val="20"/>
                          <w:szCs w:val="20"/>
                        </w:rPr>
                        <w:t>電圧変更設定</w:t>
                      </w:r>
                    </w:p>
                  </w:txbxContent>
                </v:textbox>
              </v:rect>
            </w:pict>
          </mc:Fallback>
        </mc:AlternateContent>
      </w:r>
      <w:r w:rsidR="005B7EE9" w:rsidRPr="00476030">
        <w:rPr>
          <w:noProof/>
        </w:rPr>
        <mc:AlternateContent>
          <mc:Choice Requires="wps">
            <w:drawing>
              <wp:anchor distT="0" distB="0" distL="114300" distR="114300" simplePos="0" relativeHeight="251624960" behindDoc="0" locked="0" layoutInCell="1" allowOverlap="1" wp14:anchorId="2DF1C706" wp14:editId="2F6D0121">
                <wp:simplePos x="0" y="0"/>
                <wp:positionH relativeFrom="column">
                  <wp:posOffset>905510</wp:posOffset>
                </wp:positionH>
                <wp:positionV relativeFrom="paragraph">
                  <wp:posOffset>2951785</wp:posOffset>
                </wp:positionV>
                <wp:extent cx="1133475" cy="0"/>
                <wp:effectExtent l="38100" t="76200" r="0" b="95250"/>
                <wp:wrapNone/>
                <wp:docPr id="781" name="直線矢印コネクタ 74"/>
                <wp:cNvGraphicFramePr/>
                <a:graphic xmlns:a="http://schemas.openxmlformats.org/drawingml/2006/main">
                  <a:graphicData uri="http://schemas.microsoft.com/office/word/2010/wordprocessingShape">
                    <wps:wsp>
                      <wps:cNvCnPr/>
                      <wps:spPr>
                        <a:xfrm>
                          <a:off x="0" y="0"/>
                          <a:ext cx="1133475" cy="0"/>
                        </a:xfrm>
                        <a:prstGeom prst="straightConnector1">
                          <a:avLst/>
                        </a:prstGeom>
                        <a:noFill/>
                        <a:ln w="9525" cap="flat" cmpd="sng" algn="ctr">
                          <a:solidFill>
                            <a:schemeClr val="tx1">
                              <a:alpha val="99000"/>
                            </a:schemeClr>
                          </a:solidFill>
                          <a:prstDash val="solid"/>
                          <a:headEnd type="triangle"/>
                          <a:tailEnd type="none"/>
                        </a:ln>
                        <a:effectLst/>
                      </wps:spPr>
                      <wps:bodyPr/>
                    </wps:wsp>
                  </a:graphicData>
                </a:graphic>
                <wp14:sizeRelH relativeFrom="margin">
                  <wp14:pctWidth>0</wp14:pctWidth>
                </wp14:sizeRelH>
              </wp:anchor>
            </w:drawing>
          </mc:Choice>
          <mc:Fallback>
            <w:pict>
              <v:shape w14:anchorId="7463D074" id="直線矢印コネクタ 74" o:spid="_x0000_s1026" type="#_x0000_t32" style="position:absolute;left:0;text-align:left;margin-left:71.3pt;margin-top:232.4pt;width:89.25pt;height:0;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" strokecolor="black [3213]">
                <v:stroke startarrow="block" opacity="64764f"/>
              </v:shape>
            </w:pict>
          </mc:Fallback>
        </mc:AlternateContent>
      </w:r>
      <w:r w:rsidR="005B7EE9" w:rsidRPr="00476030">
        <w:rPr>
          <w:noProof/>
        </w:rPr>
        <mc:AlternateContent>
          <mc:Choice Requires="wps">
            <w:drawing>
              <wp:anchor distT="0" distB="0" distL="114300" distR="114300" simplePos="0" relativeHeight="251610624" behindDoc="0" locked="0" layoutInCell="1" allowOverlap="1" wp14:anchorId="03D12190" wp14:editId="09014B3C">
                <wp:simplePos x="0" y="0"/>
                <wp:positionH relativeFrom="column">
                  <wp:posOffset>5189220</wp:posOffset>
                </wp:positionH>
                <wp:positionV relativeFrom="paragraph">
                  <wp:posOffset>334315</wp:posOffset>
                </wp:positionV>
                <wp:extent cx="0" cy="2736000"/>
                <wp:effectExtent l="0" t="0" r="19050" b="7620"/>
                <wp:wrapNone/>
                <wp:docPr id="456" name="直線コネクタ 1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2736000"/>
                        </a:xfrm>
                        <a:prstGeom prst="line">
                          <a:avLst/>
                        </a:prstGeom>
                        <a:noFill/>
                        <a:ln w="25400" cap="flat" cmpd="sng" algn="ctr">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AAF3BC" id="直線コネクタ 11" o:spid="_x0000_s1026" style="position:absolute;left:0;text-align:lef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6pt,26.3pt" to="408.6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" strokeweight="2pt">
                <v:stroke dashstyle="1 1"/>
                <o:lock v:ext="edit" aspectratio="t"/>
              </v:line>
            </w:pict>
          </mc:Fallback>
        </mc:AlternateContent>
      </w:r>
      <w:r w:rsidR="005B7EE9" w:rsidRPr="00476030">
        <w:rPr>
          <w:noProof/>
        </w:rPr>
        <mc:AlternateContent>
          <mc:Choice Requires="wps">
            <w:drawing>
              <wp:anchor distT="0" distB="0" distL="114300" distR="114300" simplePos="0" relativeHeight="251614720" behindDoc="0" locked="0" layoutInCell="1" allowOverlap="1" wp14:anchorId="11AFFFF0" wp14:editId="27FA4413">
                <wp:simplePos x="0" y="0"/>
                <wp:positionH relativeFrom="column">
                  <wp:posOffset>894715</wp:posOffset>
                </wp:positionH>
                <wp:positionV relativeFrom="paragraph">
                  <wp:posOffset>933755</wp:posOffset>
                </wp:positionV>
                <wp:extent cx="2310765" cy="0"/>
                <wp:effectExtent l="0" t="76200" r="13335" b="95250"/>
                <wp:wrapNone/>
                <wp:docPr id="747" name="直線矢印コネクタ 25"/>
                <wp:cNvGraphicFramePr/>
                <a:graphic xmlns:a="http://schemas.openxmlformats.org/drawingml/2006/main">
                  <a:graphicData uri="http://schemas.microsoft.com/office/word/2010/wordprocessingShape">
                    <wps:wsp>
                      <wps:cNvCnPr/>
                      <wps:spPr>
                        <a:xfrm>
                          <a:off x="0" y="0"/>
                          <a:ext cx="2310765"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706B9716" id="直線矢印コネクタ 25" o:spid="_x0000_s1026" type="#_x0000_t32" style="position:absolute;left:0;text-align:left;margin-left:70.45pt;margin-top:73.5pt;width:181.95pt;height:0;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" strokecolor="black [3213]">
                <v:stroke endarrow="block"/>
              </v:shape>
            </w:pict>
          </mc:Fallback>
        </mc:AlternateContent>
      </w:r>
      <w:r w:rsidR="005B7EE9" w:rsidRPr="00476030">
        <w:rPr>
          <w:noProof/>
        </w:rPr>
        <mc:AlternateContent>
          <mc:Choice Requires="wps">
            <w:drawing>
              <wp:anchor distT="0" distB="0" distL="114300" distR="114300" simplePos="0" relativeHeight="251639296" behindDoc="0" locked="0" layoutInCell="1" allowOverlap="1" wp14:anchorId="471254FC" wp14:editId="25531759">
                <wp:simplePos x="0" y="0"/>
                <wp:positionH relativeFrom="column">
                  <wp:posOffset>487045</wp:posOffset>
                </wp:positionH>
                <wp:positionV relativeFrom="paragraph">
                  <wp:posOffset>161595</wp:posOffset>
                </wp:positionV>
                <wp:extent cx="329184" cy="197510"/>
                <wp:effectExtent l="0" t="0" r="13970" b="12065"/>
                <wp:wrapNone/>
                <wp:docPr id="711" name="正方形/長方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184" cy="1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4396E805" w14:textId="77777777" w:rsidR="009D5E56" w:rsidRPr="00D42484" w:rsidRDefault="009D5E56" w:rsidP="005B7EE9">
                            <w:pPr>
                              <w:pStyle w:val="Web"/>
                              <w:spacing w:after="0"/>
                              <w:ind w:firstLine="0"/>
                              <w:rPr>
                                <w:rFonts w:ascii="メイリオ" w:eastAsia="メイリオ" w:hAnsi="メイリオ" w:cs="メイリオ"/>
                              </w:rPr>
                            </w:pPr>
                            <w:r w:rsidRPr="00D42484">
                              <w:rPr>
                                <w:rFonts w:ascii="メイリオ" w:eastAsia="メイリオ" w:hAnsi="メイリオ" w:cs="メイリオ"/>
                                <w:color w:val="000000"/>
                                <w:kern w:val="24"/>
                                <w:sz w:val="20"/>
                                <w:szCs w:val="20"/>
                              </w:rPr>
                              <w:t>SW</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71254FC" id="正方形/長方形 28" o:spid="_x0000_s1234" style="position:absolute;left:0;text-align:left;margin-left:38.35pt;margin-top:12.7pt;width:25.9pt;height:15.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" filled="f" stroked="f" strokeweight="2pt">
                <o:lock v:ext="edit" aspectratio="t"/>
                <v:textbox inset="0,0,0,0">
                  <w:txbxContent>
                    <w:p w14:paraId="4396E805" w14:textId="77777777" w:rsidR="009D5E56" w:rsidRPr="00D42484" w:rsidRDefault="009D5E56" w:rsidP="005B7EE9">
                      <w:pPr>
                        <w:pStyle w:val="Web"/>
                        <w:spacing w:after="0"/>
                        <w:ind w:firstLine="0"/>
                        <w:rPr>
                          <w:rFonts w:ascii="メイリオ" w:eastAsia="メイリオ" w:hAnsi="メイリオ" w:cs="メイリオ"/>
                        </w:rPr>
                      </w:pPr>
                      <w:r w:rsidRPr="00D42484">
                        <w:rPr>
                          <w:rFonts w:ascii="メイリオ" w:eastAsia="メイリオ" w:hAnsi="メイリオ" w:cs="メイリオ"/>
                          <w:color w:val="000000"/>
                          <w:kern w:val="24"/>
                          <w:sz w:val="20"/>
                          <w:szCs w:val="20"/>
                        </w:rPr>
                        <w:t>SW</w:t>
                      </w:r>
                    </w:p>
                  </w:txbxContent>
                </v:textbox>
              </v:rect>
            </w:pict>
          </mc:Fallback>
        </mc:AlternateContent>
      </w:r>
      <w:r w:rsidR="005B7EE9" w:rsidRPr="00476030">
        <w:rPr>
          <w:noProof/>
        </w:rPr>
        <mc:AlternateContent>
          <mc:Choice Requires="wps">
            <w:drawing>
              <wp:anchor distT="0" distB="0" distL="114300" distR="114300" simplePos="0" relativeHeight="251638272" behindDoc="0" locked="0" layoutInCell="1" allowOverlap="1" wp14:anchorId="7FB375F6" wp14:editId="22C16D42">
                <wp:simplePos x="0" y="0"/>
                <wp:positionH relativeFrom="column">
                  <wp:posOffset>5279390</wp:posOffset>
                </wp:positionH>
                <wp:positionV relativeFrom="paragraph">
                  <wp:posOffset>126060</wp:posOffset>
                </wp:positionV>
                <wp:extent cx="387705" cy="256032"/>
                <wp:effectExtent l="0" t="0" r="12700" b="10795"/>
                <wp:wrapNone/>
                <wp:docPr id="712" name="正方形/長方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705" cy="256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078AD075" w14:textId="77777777" w:rsidR="009D5E56" w:rsidRPr="00D42484" w:rsidRDefault="009D5E56" w:rsidP="005B7EE9">
                            <w:pPr>
                              <w:pStyle w:val="Web"/>
                              <w:spacing w:after="0"/>
                              <w:ind w:firstLine="0"/>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HW</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FB375F6" id="正方形/長方形 29" o:spid="_x0000_s1235" style="position:absolute;left:0;text-align:left;margin-left:415.7pt;margin-top:9.95pt;width:30.55pt;height:20.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" filled="f" stroked="f" strokeweight="2pt">
                <o:lock v:ext="edit" aspectratio="t"/>
                <v:textbox inset="0,0,0,0">
                  <w:txbxContent>
                    <w:p w14:paraId="078AD075" w14:textId="77777777" w:rsidR="009D5E56" w:rsidRPr="00D42484" w:rsidRDefault="009D5E56" w:rsidP="005B7EE9">
                      <w:pPr>
                        <w:pStyle w:val="Web"/>
                        <w:spacing w:after="0"/>
                        <w:ind w:firstLine="0"/>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HW</w:t>
                      </w:r>
                      <w:proofErr w:type="spellEnd"/>
                    </w:p>
                  </w:txbxContent>
                </v:textbox>
              </v:rect>
            </w:pict>
          </mc:Fallback>
        </mc:AlternateContent>
      </w:r>
      <w:r w:rsidR="005B7EE9" w:rsidRPr="00476030">
        <w:rPr>
          <w:noProof/>
        </w:rPr>
        <mc:AlternateContent>
          <mc:Choice Requires="wps">
            <w:drawing>
              <wp:anchor distT="0" distB="0" distL="114300" distR="114300" simplePos="0" relativeHeight="251618816" behindDoc="0" locked="0" layoutInCell="1" allowOverlap="1" wp14:anchorId="71893F6F" wp14:editId="395389F3">
                <wp:simplePos x="0" y="0"/>
                <wp:positionH relativeFrom="column">
                  <wp:posOffset>892810</wp:posOffset>
                </wp:positionH>
                <wp:positionV relativeFrom="paragraph">
                  <wp:posOffset>734466</wp:posOffset>
                </wp:positionV>
                <wp:extent cx="0" cy="2232000"/>
                <wp:effectExtent l="0" t="0" r="19050" b="35560"/>
                <wp:wrapNone/>
                <wp:docPr id="703" name="直線コネク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4C2E14D" id="直線コネクタ 10" o:spid="_x0000_s1026" style="position:absolute;left:0;text-align:lef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57.85pt" to="70.3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" strokeweight="1.5pt"/>
            </w:pict>
          </mc:Fallback>
        </mc:AlternateContent>
      </w:r>
      <w:r w:rsidR="005B7EE9" w:rsidRPr="00476030">
        <w:rPr>
          <w:noProof/>
        </w:rPr>
        <mc:AlternateContent>
          <mc:Choice Requires="wps">
            <w:drawing>
              <wp:anchor distT="0" distB="0" distL="114300" distR="114300" simplePos="0" relativeHeight="251619840" behindDoc="0" locked="0" layoutInCell="1" allowOverlap="1" wp14:anchorId="54DFF63C" wp14:editId="2EF63629">
                <wp:simplePos x="0" y="0"/>
                <wp:positionH relativeFrom="column">
                  <wp:posOffset>7124319</wp:posOffset>
                </wp:positionH>
                <wp:positionV relativeFrom="paragraph">
                  <wp:posOffset>705891</wp:posOffset>
                </wp:positionV>
                <wp:extent cx="0" cy="2232000"/>
                <wp:effectExtent l="0" t="0" r="19050" b="35560"/>
                <wp:wrapNone/>
                <wp:docPr id="640" name="直線コネクタ 1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85F18F7" id="直線コネクタ 19"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95pt,55.6pt" to="560.95pt,2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" strokeweight="1.5pt">
                <o:lock v:ext="edit" aspectratio="t"/>
              </v:line>
            </w:pict>
          </mc:Fallback>
        </mc:AlternateContent>
      </w:r>
      <w:r w:rsidR="005B7EE9" w:rsidRPr="00476030">
        <w:rPr>
          <w:noProof/>
        </w:rPr>
        <mc:AlternateContent>
          <mc:Choice Requires="wps">
            <w:drawing>
              <wp:anchor distT="0" distB="0" distL="114300" distR="114300" simplePos="0" relativeHeight="251620864" behindDoc="0" locked="0" layoutInCell="1" allowOverlap="1" wp14:anchorId="36889EFB" wp14:editId="3247E617">
                <wp:simplePos x="0" y="0"/>
                <wp:positionH relativeFrom="column">
                  <wp:posOffset>4390644</wp:posOffset>
                </wp:positionH>
                <wp:positionV relativeFrom="paragraph">
                  <wp:posOffset>1791741</wp:posOffset>
                </wp:positionV>
                <wp:extent cx="1551600" cy="0"/>
                <wp:effectExtent l="38100" t="76200" r="0" b="95250"/>
                <wp:wrapNone/>
                <wp:docPr id="752" name="直線矢印コネクタ 34"/>
                <wp:cNvGraphicFramePr/>
                <a:graphic xmlns:a="http://schemas.openxmlformats.org/drawingml/2006/main">
                  <a:graphicData uri="http://schemas.microsoft.com/office/word/2010/wordprocessingShape">
                    <wps:wsp>
                      <wps:cNvCnPr/>
                      <wps:spPr>
                        <a:xfrm>
                          <a:off x="0" y="0"/>
                          <a:ext cx="1551600"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369EF72F" id="直線矢印コネクタ 34" o:spid="_x0000_s1026" type="#_x0000_t32" style="position:absolute;left:0;text-align:left;margin-left:345.7pt;margin-top:141.1pt;width:122.15pt;height:0;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" strokecolor="black [3213]">
                <v:stroke startarrow="block"/>
              </v:shape>
            </w:pict>
          </mc:Fallback>
        </mc:AlternateContent>
      </w:r>
      <w:r w:rsidR="005B7EE9" w:rsidRPr="00476030">
        <w:rPr>
          <w:noProof/>
        </w:rPr>
        <mc:AlternateContent>
          <mc:Choice Requires="wps">
            <w:drawing>
              <wp:anchor distT="0" distB="0" distL="114300" distR="114300" simplePos="0" relativeHeight="251621888" behindDoc="0" locked="0" layoutInCell="1" allowOverlap="1" wp14:anchorId="0B52D135" wp14:editId="0330915C">
                <wp:simplePos x="0" y="0"/>
                <wp:positionH relativeFrom="column">
                  <wp:posOffset>3228594</wp:posOffset>
                </wp:positionH>
                <wp:positionV relativeFrom="paragraph">
                  <wp:posOffset>1867941</wp:posOffset>
                </wp:positionV>
                <wp:extent cx="1155065" cy="0"/>
                <wp:effectExtent l="38100" t="76200" r="0" b="95250"/>
                <wp:wrapNone/>
                <wp:docPr id="753" name="直線矢印コネクタ 35"/>
                <wp:cNvGraphicFramePr/>
                <a:graphic xmlns:a="http://schemas.openxmlformats.org/drawingml/2006/main">
                  <a:graphicData uri="http://schemas.microsoft.com/office/word/2010/wordprocessingShape">
                    <wps:wsp>
                      <wps:cNvCnPr/>
                      <wps:spPr>
                        <a:xfrm>
                          <a:off x="0" y="0"/>
                          <a:ext cx="115506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6448984A" id="直線矢印コネクタ 35" o:spid="_x0000_s1026" type="#_x0000_t32" style="position:absolute;left:0;text-align:left;margin-left:254.2pt;margin-top:147.1pt;width:90.95pt;height:0;z-index:25162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" strokecolor="black [3213]">
                <v:stroke startarrow="block"/>
              </v:shape>
            </w:pict>
          </mc:Fallback>
        </mc:AlternateContent>
      </w:r>
      <w:r w:rsidR="005B7EE9" w:rsidRPr="00476030">
        <w:rPr>
          <w:noProof/>
        </w:rPr>
        <mc:AlternateContent>
          <mc:Choice Requires="wps">
            <w:drawing>
              <wp:anchor distT="0" distB="0" distL="114300" distR="114300" simplePos="0" relativeHeight="251622912" behindDoc="0" locked="0" layoutInCell="1" allowOverlap="1" wp14:anchorId="79452540" wp14:editId="6CB2F63F">
                <wp:simplePos x="0" y="0"/>
                <wp:positionH relativeFrom="column">
                  <wp:posOffset>2057019</wp:posOffset>
                </wp:positionH>
                <wp:positionV relativeFrom="paragraph">
                  <wp:posOffset>2306091</wp:posOffset>
                </wp:positionV>
                <wp:extent cx="6220800" cy="0"/>
                <wp:effectExtent l="0" t="76200" r="27940" b="95250"/>
                <wp:wrapNone/>
                <wp:docPr id="756" name="直線矢印コネクタ 39"/>
                <wp:cNvGraphicFramePr/>
                <a:graphic xmlns:a="http://schemas.openxmlformats.org/drawingml/2006/main">
                  <a:graphicData uri="http://schemas.microsoft.com/office/word/2010/wordprocessingShape">
                    <wps:wsp>
                      <wps:cNvCnPr/>
                      <wps:spPr>
                        <a:xfrm>
                          <a:off x="0" y="0"/>
                          <a:ext cx="6220800"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5F2C96C7" id="直線矢印コネクタ 39" o:spid="_x0000_s1026" type="#_x0000_t32" style="position:absolute;left:0;text-align:left;margin-left:161.95pt;margin-top:181.6pt;width:489.85pt;height:0;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" strokecolor="black [3213]">
                <v:stroke endarrow="block"/>
              </v:shape>
            </w:pict>
          </mc:Fallback>
        </mc:AlternateContent>
      </w:r>
      <w:r w:rsidR="005B7EE9" w:rsidRPr="00476030">
        <w:rPr>
          <w:noProof/>
        </w:rPr>
        <mc:AlternateContent>
          <mc:Choice Requires="wps">
            <w:drawing>
              <wp:anchor distT="0" distB="0" distL="114300" distR="114300" simplePos="0" relativeHeight="251623936" behindDoc="0" locked="0" layoutInCell="1" allowOverlap="1" wp14:anchorId="289DB251" wp14:editId="44CEA8C3">
                <wp:simplePos x="0" y="0"/>
                <wp:positionH relativeFrom="column">
                  <wp:posOffset>2057019</wp:posOffset>
                </wp:positionH>
                <wp:positionV relativeFrom="paragraph">
                  <wp:posOffset>2858541</wp:posOffset>
                </wp:positionV>
                <wp:extent cx="5061585" cy="0"/>
                <wp:effectExtent l="38100" t="76200" r="0" b="95250"/>
                <wp:wrapNone/>
                <wp:docPr id="759" name="直線矢印コネクタ 49"/>
                <wp:cNvGraphicFramePr/>
                <a:graphic xmlns:a="http://schemas.openxmlformats.org/drawingml/2006/main">
                  <a:graphicData uri="http://schemas.microsoft.com/office/word/2010/wordprocessingShape">
                    <wps:wsp>
                      <wps:cNvCnPr/>
                      <wps:spPr>
                        <a:xfrm flipV="1">
                          <a:off x="0" y="0"/>
                          <a:ext cx="506158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648B60EE" id="直線矢印コネクタ 49" o:spid="_x0000_s1026" type="#_x0000_t32" style="position:absolute;left:0;text-align:left;margin-left:161.95pt;margin-top:225.1pt;width:398.55pt;height:0;flip:y;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" strokecolor="black [3213]">
                <v:stroke startarrow="block"/>
              </v:shape>
            </w:pict>
          </mc:Fallback>
        </mc:AlternateContent>
      </w:r>
      <w:r w:rsidR="005B7EE9" w:rsidRPr="00476030">
        <w:rPr>
          <w:noProof/>
        </w:rPr>
        <mc:AlternateContent>
          <mc:Choice Requires="wps">
            <w:drawing>
              <wp:anchor distT="0" distB="0" distL="114300" distR="114300" simplePos="0" relativeHeight="251625984" behindDoc="0" locked="0" layoutInCell="1" allowOverlap="1" wp14:anchorId="472D2ACA" wp14:editId="2ACF5B14">
                <wp:simplePos x="0" y="0"/>
                <wp:positionH relativeFrom="column">
                  <wp:posOffset>1637919</wp:posOffset>
                </wp:positionH>
                <wp:positionV relativeFrom="paragraph">
                  <wp:posOffset>372516</wp:posOffset>
                </wp:positionV>
                <wp:extent cx="802411" cy="343072"/>
                <wp:effectExtent l="0" t="0" r="17145" b="19050"/>
                <wp:wrapNone/>
                <wp:docPr id="696" name="正方形/長方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6F2587"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Clock framework</w:t>
                            </w:r>
                          </w:p>
                        </w:txbxContent>
                      </wps:txbx>
                      <wps:bodyPr rot="0" vert="horz" wrap="square" lIns="91440" tIns="0" rIns="91440" bIns="0" anchor="ctr" anchorCtr="0" upright="1">
                        <a:noAutofit/>
                      </wps:bodyPr>
                    </wps:wsp>
                  </a:graphicData>
                </a:graphic>
              </wp:anchor>
            </w:drawing>
          </mc:Choice>
          <mc:Fallback>
            <w:pict>
              <v:rect w14:anchorId="472D2ACA" id="正方形/長方形 2" o:spid="_x0000_s1236" style="position:absolute;left:0;text-align:left;margin-left:128.95pt;margin-top:29.35pt;width:63.2pt;height:27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" filled="f" strokeweight="2pt">
                <o:lock v:ext="edit" aspectratio="t"/>
                <v:textbox inset=",0,,0">
                  <w:txbxContent>
                    <w:p w14:paraId="076F2587"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Clock framework</w:t>
                      </w:r>
                    </w:p>
                  </w:txbxContent>
                </v:textbox>
              </v:rect>
            </w:pict>
          </mc:Fallback>
        </mc:AlternateContent>
      </w:r>
      <w:r w:rsidR="005B7EE9" w:rsidRPr="00476030">
        <w:rPr>
          <w:noProof/>
        </w:rPr>
        <mc:AlternateContent>
          <mc:Choice Requires="wps">
            <w:drawing>
              <wp:anchor distT="0" distB="0" distL="114300" distR="114300" simplePos="0" relativeHeight="251627008" behindDoc="0" locked="0" layoutInCell="1" allowOverlap="1" wp14:anchorId="6FE5E3FB" wp14:editId="61680C97">
                <wp:simplePos x="0" y="0"/>
                <wp:positionH relativeFrom="column">
                  <wp:posOffset>494919</wp:posOffset>
                </wp:positionH>
                <wp:positionV relativeFrom="paragraph">
                  <wp:posOffset>372516</wp:posOffset>
                </wp:positionV>
                <wp:extent cx="802411" cy="343072"/>
                <wp:effectExtent l="0" t="0" r="17145" b="19050"/>
                <wp:wrapNone/>
                <wp:docPr id="697" name="正方形/長方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FADA44"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proofErr w:type="spellStart"/>
                            <w:r w:rsidRPr="00D42484">
                              <w:rPr>
                                <w:rFonts w:ascii="メイリオ" w:eastAsia="メイリオ" w:hAnsi="メイリオ" w:cs="メイリオ"/>
                                <w:color w:val="000000"/>
                                <w:kern w:val="24"/>
                                <w:sz w:val="16"/>
                                <w:szCs w:val="16"/>
                              </w:rPr>
                              <w:t>cpufreq</w:t>
                            </w:r>
                            <w:proofErr w:type="spellEnd"/>
                            <w:r w:rsidRPr="00D42484">
                              <w:rPr>
                                <w:rFonts w:ascii="メイリオ" w:eastAsia="メイリオ" w:hAnsi="メイリオ" w:cs="メイリオ" w:hint="eastAsia"/>
                                <w:sz w:val="16"/>
                                <w:szCs w:val="16"/>
                              </w:rPr>
                              <w:t xml:space="preserve"> </w:t>
                            </w:r>
                            <w:r w:rsidRPr="00D42484">
                              <w:rPr>
                                <w:rFonts w:ascii="メイリオ" w:eastAsia="メイリオ" w:hAnsi="メイリオ" w:cs="メイリオ"/>
                                <w:color w:val="000000"/>
                                <w:kern w:val="24"/>
                                <w:sz w:val="16"/>
                                <w:szCs w:val="16"/>
                              </w:rPr>
                              <w:t>framework</w:t>
                            </w:r>
                          </w:p>
                        </w:txbxContent>
                      </wps:txbx>
                      <wps:bodyPr rot="0" vert="horz" wrap="square" lIns="91440" tIns="0" rIns="91440" bIns="0" anchor="ctr" anchorCtr="0" upright="1">
                        <a:noAutofit/>
                      </wps:bodyPr>
                    </wps:wsp>
                  </a:graphicData>
                </a:graphic>
              </wp:anchor>
            </w:drawing>
          </mc:Choice>
          <mc:Fallback>
            <w:pict>
              <v:rect w14:anchorId="6FE5E3FB" id="正方形/長方形 3" o:spid="_x0000_s1237" style="position:absolute;left:0;text-align:left;margin-left:38.95pt;margin-top:29.35pt;width:63.2pt;height:27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" filled="f" strokeweight="2pt">
                <o:lock v:ext="edit" aspectratio="t"/>
                <v:textbox inset=",0,,0">
                  <w:txbxContent>
                    <w:p w14:paraId="56FADA44"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proofErr w:type="spellStart"/>
                      <w:r w:rsidRPr="00D42484">
                        <w:rPr>
                          <w:rFonts w:ascii="メイリオ" w:eastAsia="メイリオ" w:hAnsi="メイリオ" w:cs="メイリオ"/>
                          <w:color w:val="000000"/>
                          <w:kern w:val="24"/>
                          <w:sz w:val="16"/>
                          <w:szCs w:val="16"/>
                        </w:rPr>
                        <w:t>cpufreq</w:t>
                      </w:r>
                      <w:proofErr w:type="spellEnd"/>
                      <w:r w:rsidRPr="00D42484">
                        <w:rPr>
                          <w:rFonts w:ascii="メイリオ" w:eastAsia="メイリオ" w:hAnsi="メイリオ" w:cs="メイリオ" w:hint="eastAsia"/>
                          <w:sz w:val="16"/>
                          <w:szCs w:val="16"/>
                        </w:rPr>
                        <w:t xml:space="preserve"> </w:t>
                      </w:r>
                      <w:r w:rsidRPr="00D42484">
                        <w:rPr>
                          <w:rFonts w:ascii="メイリオ" w:eastAsia="メイリオ" w:hAnsi="メイリオ" w:cs="メイリオ"/>
                          <w:color w:val="000000"/>
                          <w:kern w:val="24"/>
                          <w:sz w:val="16"/>
                          <w:szCs w:val="16"/>
                        </w:rPr>
                        <w:t>framework</w:t>
                      </w:r>
                    </w:p>
                  </w:txbxContent>
                </v:textbox>
              </v:rect>
            </w:pict>
          </mc:Fallback>
        </mc:AlternateContent>
      </w:r>
      <w:r w:rsidR="005B7EE9" w:rsidRPr="00476030">
        <w:rPr>
          <w:noProof/>
        </w:rPr>
        <mc:AlternateContent>
          <mc:Choice Requires="wps">
            <w:drawing>
              <wp:anchor distT="0" distB="0" distL="114300" distR="114300" simplePos="0" relativeHeight="251628032" behindDoc="0" locked="0" layoutInCell="1" allowOverlap="1" wp14:anchorId="6FB7F929" wp14:editId="7FDE80D8">
                <wp:simplePos x="0" y="0"/>
                <wp:positionH relativeFrom="column">
                  <wp:posOffset>2809494</wp:posOffset>
                </wp:positionH>
                <wp:positionV relativeFrom="paragraph">
                  <wp:posOffset>372516</wp:posOffset>
                </wp:positionV>
                <wp:extent cx="803128" cy="343072"/>
                <wp:effectExtent l="0" t="0" r="16510" b="19050"/>
                <wp:wrapNone/>
                <wp:docPr id="698" name="正方形/長方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3128"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C09CB4"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regulator</w:t>
                            </w:r>
                          </w:p>
                          <w:p w14:paraId="0F485EDD"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framework</w:t>
                            </w:r>
                          </w:p>
                        </w:txbxContent>
                      </wps:txbx>
                      <wps:bodyPr rot="0" vert="horz" wrap="square" lIns="91440" tIns="0" rIns="91440" bIns="0" anchor="ctr" anchorCtr="0" upright="1">
                        <a:noAutofit/>
                      </wps:bodyPr>
                    </wps:wsp>
                  </a:graphicData>
                </a:graphic>
              </wp:anchor>
            </w:drawing>
          </mc:Choice>
          <mc:Fallback>
            <w:pict>
              <v:rect w14:anchorId="6FB7F929" id="正方形/長方形 4" o:spid="_x0000_s1238" style="position:absolute;left:0;text-align:left;margin-left:221.2pt;margin-top:29.35pt;width:63.25pt;height:27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" filled="f" strokeweight="2pt">
                <o:lock v:ext="edit" aspectratio="t"/>
                <v:textbox inset=",0,,0">
                  <w:txbxContent>
                    <w:p w14:paraId="03C09CB4"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regulator</w:t>
                      </w:r>
                    </w:p>
                    <w:p w14:paraId="0F485EDD" w14:textId="77777777" w:rsidR="009D5E56" w:rsidRPr="00D42484" w:rsidRDefault="009D5E56" w:rsidP="00D42484">
                      <w:pPr>
                        <w:pStyle w:val="Web"/>
                        <w:spacing w:after="0" w:line="180" w:lineRule="exact"/>
                        <w:ind w:firstLine="0"/>
                        <w:jc w:val="center"/>
                        <w:rPr>
                          <w:rFonts w:ascii="メイリオ" w:eastAsia="メイリオ" w:hAnsi="メイリオ" w:cs="メイリオ"/>
                          <w:sz w:val="16"/>
                          <w:szCs w:val="16"/>
                        </w:rPr>
                      </w:pPr>
                      <w:r w:rsidRPr="00D42484">
                        <w:rPr>
                          <w:rFonts w:ascii="メイリオ" w:eastAsia="メイリオ" w:hAnsi="メイリオ" w:cs="メイリオ"/>
                          <w:color w:val="000000"/>
                          <w:kern w:val="24"/>
                          <w:sz w:val="16"/>
                          <w:szCs w:val="16"/>
                        </w:rPr>
                        <w:t>framework</w:t>
                      </w:r>
                    </w:p>
                  </w:txbxContent>
                </v:textbox>
              </v:rect>
            </w:pict>
          </mc:Fallback>
        </mc:AlternateContent>
      </w:r>
      <w:r w:rsidR="005B7EE9" w:rsidRPr="00476030">
        <w:rPr>
          <w:noProof/>
        </w:rPr>
        <mc:AlternateContent>
          <mc:Choice Requires="wps">
            <w:drawing>
              <wp:anchor distT="0" distB="0" distL="114300" distR="114300" simplePos="0" relativeHeight="251629056" behindDoc="0" locked="0" layoutInCell="1" allowOverlap="1" wp14:anchorId="1601CE7D" wp14:editId="5E5B5A2A">
                <wp:simplePos x="0" y="0"/>
                <wp:positionH relativeFrom="column">
                  <wp:posOffset>3981069</wp:posOffset>
                </wp:positionH>
                <wp:positionV relativeFrom="paragraph">
                  <wp:posOffset>372516</wp:posOffset>
                </wp:positionV>
                <wp:extent cx="803128" cy="343072"/>
                <wp:effectExtent l="0" t="0" r="16510" b="19050"/>
                <wp:wrapNone/>
                <wp:docPr id="699" name="正方形/長方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3128"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E1506E" w14:textId="77777777" w:rsidR="009D5E56" w:rsidRPr="00D42484" w:rsidRDefault="009D5E56" w:rsidP="001177A8">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i2c-dvfs</w:t>
                            </w:r>
                            <w:proofErr w:type="spellEnd"/>
                          </w:p>
                        </w:txbxContent>
                      </wps:txbx>
                      <wps:bodyPr rot="0" vert="horz" wrap="square" lIns="91440" tIns="45720" rIns="91440" bIns="45720" anchor="ctr" anchorCtr="0" upright="1">
                        <a:noAutofit/>
                      </wps:bodyPr>
                    </wps:wsp>
                  </a:graphicData>
                </a:graphic>
              </wp:anchor>
            </w:drawing>
          </mc:Choice>
          <mc:Fallback>
            <w:pict>
              <v:rect w14:anchorId="1601CE7D" id="正方形/長方形 5" o:spid="_x0000_s1239" style="position:absolute;left:0;text-align:left;margin-left:313.45pt;margin-top:29.35pt;width:63.25pt;height:27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" filled="f" strokeweight="2pt">
                <o:lock v:ext="edit" aspectratio="t"/>
                <v:textbox>
                  <w:txbxContent>
                    <w:p w14:paraId="58E1506E" w14:textId="77777777" w:rsidR="009D5E56" w:rsidRPr="00D42484" w:rsidRDefault="009D5E56" w:rsidP="001177A8">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i2c-dvfs</w:t>
                      </w:r>
                      <w:proofErr w:type="spellEnd"/>
                    </w:p>
                  </w:txbxContent>
                </v:textbox>
              </v:rect>
            </w:pict>
          </mc:Fallback>
        </mc:AlternateContent>
      </w:r>
      <w:r w:rsidR="005B7EE9" w:rsidRPr="00476030">
        <w:rPr>
          <w:noProof/>
        </w:rPr>
        <mc:AlternateContent>
          <mc:Choice Requires="wps">
            <w:drawing>
              <wp:anchor distT="0" distB="0" distL="114300" distR="114300" simplePos="0" relativeHeight="251630080" behindDoc="0" locked="0" layoutInCell="1" allowOverlap="1" wp14:anchorId="719EE568" wp14:editId="77D3B30D">
                <wp:simplePos x="0" y="0"/>
                <wp:positionH relativeFrom="column">
                  <wp:posOffset>5552694</wp:posOffset>
                </wp:positionH>
                <wp:positionV relativeFrom="paragraph">
                  <wp:posOffset>362991</wp:posOffset>
                </wp:positionV>
                <wp:extent cx="803128" cy="343849"/>
                <wp:effectExtent l="0" t="0" r="16510" b="18415"/>
                <wp:wrapNone/>
                <wp:docPr id="700" name="正方形/長方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3128" cy="343849"/>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297B76" w14:textId="77777777" w:rsidR="009D5E56" w:rsidRPr="00D42484" w:rsidRDefault="009D5E56" w:rsidP="001177A8">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PMIC</w:t>
                            </w:r>
                            <w:proofErr w:type="spellEnd"/>
                          </w:p>
                        </w:txbxContent>
                      </wps:txbx>
                      <wps:bodyPr rot="0" vert="horz" wrap="square" lIns="91440" tIns="45720" rIns="91440" bIns="45720" anchor="ctr" anchorCtr="0" upright="1">
                        <a:noAutofit/>
                      </wps:bodyPr>
                    </wps:wsp>
                  </a:graphicData>
                </a:graphic>
              </wp:anchor>
            </w:drawing>
          </mc:Choice>
          <mc:Fallback>
            <w:pict>
              <v:rect w14:anchorId="719EE568" id="_x0000_s1240" style="position:absolute;left:0;text-align:left;margin-left:437.2pt;margin-top:28.6pt;width:63.25pt;height:27.0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" filled="f" strokeweight="2pt">
                <o:lock v:ext="edit" aspectratio="t"/>
                <v:textbox>
                  <w:txbxContent>
                    <w:p w14:paraId="23297B76" w14:textId="77777777" w:rsidR="009D5E56" w:rsidRPr="00D42484" w:rsidRDefault="009D5E56" w:rsidP="001177A8">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PMIC</w:t>
                      </w:r>
                      <w:proofErr w:type="spellEnd"/>
                    </w:p>
                  </w:txbxContent>
                </v:textbox>
              </v:rect>
            </w:pict>
          </mc:Fallback>
        </mc:AlternateContent>
      </w:r>
      <w:r w:rsidR="005B7EE9" w:rsidRPr="00476030">
        <w:rPr>
          <w:noProof/>
        </w:rPr>
        <mc:AlternateContent>
          <mc:Choice Requires="wps">
            <w:drawing>
              <wp:anchor distT="0" distB="0" distL="114300" distR="114300" simplePos="0" relativeHeight="251631104" behindDoc="0" locked="0" layoutInCell="1" allowOverlap="1" wp14:anchorId="0F88E5B3" wp14:editId="11E0ADC4">
                <wp:simplePos x="0" y="0"/>
                <wp:positionH relativeFrom="column">
                  <wp:posOffset>6714744</wp:posOffset>
                </wp:positionH>
                <wp:positionV relativeFrom="paragraph">
                  <wp:posOffset>362991</wp:posOffset>
                </wp:positionV>
                <wp:extent cx="802411" cy="343072"/>
                <wp:effectExtent l="0" t="0" r="17145" b="19050"/>
                <wp:wrapNone/>
                <wp:docPr id="701" name="正方形/長方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EA2247" w14:textId="77777777" w:rsidR="009D5E56" w:rsidRPr="00D42484" w:rsidRDefault="009D5E56" w:rsidP="001177A8">
                            <w:pPr>
                              <w:pStyle w:val="Web"/>
                              <w:spacing w:after="0"/>
                              <w:ind w:firstLine="0"/>
                              <w:jc w:val="center"/>
                              <w:rPr>
                                <w:rFonts w:ascii="メイリオ" w:eastAsia="メイリオ" w:hAnsi="メイリオ" w:cs="メイリオ"/>
                              </w:rPr>
                            </w:pPr>
                            <w:r w:rsidRPr="00D42484">
                              <w:rPr>
                                <w:rFonts w:ascii="メイリオ" w:eastAsia="メイリオ" w:hAnsi="メイリオ" w:cs="メイリオ"/>
                                <w:color w:val="000000"/>
                                <w:kern w:val="24"/>
                                <w:sz w:val="20"/>
                                <w:szCs w:val="20"/>
                              </w:rPr>
                              <w:t>Z clock</w:t>
                            </w:r>
                          </w:p>
                        </w:txbxContent>
                      </wps:txbx>
                      <wps:bodyPr rot="0" vert="horz" wrap="square" lIns="91440" tIns="45720" rIns="91440" bIns="45720" anchor="ctr" anchorCtr="0" upright="1">
                        <a:noAutofit/>
                      </wps:bodyPr>
                    </wps:wsp>
                  </a:graphicData>
                </a:graphic>
              </wp:anchor>
            </w:drawing>
          </mc:Choice>
          <mc:Fallback>
            <w:pict>
              <v:rect w14:anchorId="0F88E5B3" id="_x0000_s1241" style="position:absolute;left:0;text-align:left;margin-left:528.7pt;margin-top:28.6pt;width:63.2pt;height:27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" filled="f" strokeweight="2pt">
                <o:lock v:ext="edit" aspectratio="t"/>
                <v:textbox>
                  <w:txbxContent>
                    <w:p w14:paraId="7BEA2247" w14:textId="77777777" w:rsidR="009D5E56" w:rsidRPr="00D42484" w:rsidRDefault="009D5E56" w:rsidP="001177A8">
                      <w:pPr>
                        <w:pStyle w:val="Web"/>
                        <w:spacing w:after="0"/>
                        <w:ind w:firstLine="0"/>
                        <w:jc w:val="center"/>
                        <w:rPr>
                          <w:rFonts w:ascii="メイリオ" w:eastAsia="メイリオ" w:hAnsi="メイリオ" w:cs="メイリオ"/>
                        </w:rPr>
                      </w:pPr>
                      <w:r w:rsidRPr="00D42484">
                        <w:rPr>
                          <w:rFonts w:ascii="メイリオ" w:eastAsia="メイリオ" w:hAnsi="メイリオ" w:cs="メイリオ"/>
                          <w:color w:val="000000"/>
                          <w:kern w:val="24"/>
                          <w:sz w:val="20"/>
                          <w:szCs w:val="20"/>
                        </w:rPr>
                        <w:t>Z clock</w:t>
                      </w:r>
                    </w:p>
                  </w:txbxContent>
                </v:textbox>
              </v:rect>
            </w:pict>
          </mc:Fallback>
        </mc:AlternateContent>
      </w:r>
      <w:r w:rsidR="005B7EE9" w:rsidRPr="00476030">
        <w:rPr>
          <w:noProof/>
        </w:rPr>
        <mc:AlternateContent>
          <mc:Choice Requires="wps">
            <w:drawing>
              <wp:anchor distT="0" distB="0" distL="114300" distR="114300" simplePos="0" relativeHeight="251632128" behindDoc="0" locked="0" layoutInCell="1" allowOverlap="1" wp14:anchorId="7376F258" wp14:editId="353C1860">
                <wp:simplePos x="0" y="0"/>
                <wp:positionH relativeFrom="column">
                  <wp:posOffset>7886319</wp:posOffset>
                </wp:positionH>
                <wp:positionV relativeFrom="paragraph">
                  <wp:posOffset>343941</wp:posOffset>
                </wp:positionV>
                <wp:extent cx="802411" cy="343072"/>
                <wp:effectExtent l="0" t="0" r="17145" b="19050"/>
                <wp:wrapNone/>
                <wp:docPr id="702" name="正方形/長方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411" cy="343072"/>
                        </a:xfrm>
                        <a:prstGeom prst="rect">
                          <a:avLst/>
                        </a:prstGeom>
                        <a:noFill/>
                        <a:ln w="2540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BBC7DD" w14:textId="77777777" w:rsidR="009D5E56" w:rsidRPr="00D42484" w:rsidRDefault="009D5E56" w:rsidP="001177A8">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PLL0</w:t>
                            </w:r>
                            <w:proofErr w:type="spellEnd"/>
                          </w:p>
                        </w:txbxContent>
                      </wps:txbx>
                      <wps:bodyPr rot="0" vert="horz" wrap="square" lIns="91440" tIns="45720" rIns="91440" bIns="45720" anchor="ctr" anchorCtr="0" upright="1">
                        <a:noAutofit/>
                      </wps:bodyPr>
                    </wps:wsp>
                  </a:graphicData>
                </a:graphic>
              </wp:anchor>
            </w:drawing>
          </mc:Choice>
          <mc:Fallback>
            <w:pict>
              <v:rect w14:anchorId="7376F258" id="_x0000_s1242" style="position:absolute;left:0;text-align:left;margin-left:620.95pt;margin-top:27.1pt;width:63.2pt;height:27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" filled="f" strokeweight="2pt">
                <o:lock v:ext="edit" aspectratio="t"/>
                <v:textbox>
                  <w:txbxContent>
                    <w:p w14:paraId="79BBC7DD" w14:textId="77777777" w:rsidR="009D5E56" w:rsidRPr="00D42484" w:rsidRDefault="009D5E56" w:rsidP="001177A8">
                      <w:pPr>
                        <w:pStyle w:val="Web"/>
                        <w:spacing w:after="0"/>
                        <w:ind w:firstLine="0"/>
                        <w:jc w:val="center"/>
                        <w:rPr>
                          <w:rFonts w:ascii="メイリオ" w:eastAsia="メイリオ" w:hAnsi="メイリオ" w:cs="メイリオ"/>
                        </w:rPr>
                      </w:pPr>
                      <w:proofErr w:type="spellStart"/>
                      <w:r w:rsidRPr="00D42484">
                        <w:rPr>
                          <w:rFonts w:ascii="メイリオ" w:eastAsia="メイリオ" w:hAnsi="メイリオ" w:cs="メイリオ"/>
                          <w:color w:val="000000"/>
                          <w:kern w:val="24"/>
                          <w:sz w:val="20"/>
                          <w:szCs w:val="20"/>
                        </w:rPr>
                        <w:t>PLL0</w:t>
                      </w:r>
                      <w:proofErr w:type="spellEnd"/>
                    </w:p>
                  </w:txbxContent>
                </v:textbox>
              </v:rect>
            </w:pict>
          </mc:Fallback>
        </mc:AlternateContent>
      </w:r>
      <w:r w:rsidR="005B7EE9" w:rsidRPr="00476030">
        <w:rPr>
          <w:noProof/>
        </w:rPr>
        <mc:AlternateContent>
          <mc:Choice Requires="wps">
            <w:drawing>
              <wp:anchor distT="0" distB="0" distL="114300" distR="114300" simplePos="0" relativeHeight="251633152" behindDoc="0" locked="0" layoutInCell="1" allowOverlap="1" wp14:anchorId="5D7FDED5" wp14:editId="0D9487EB">
                <wp:simplePos x="0" y="0"/>
                <wp:positionH relativeFrom="column">
                  <wp:posOffset>2047494</wp:posOffset>
                </wp:positionH>
                <wp:positionV relativeFrom="paragraph">
                  <wp:posOffset>734466</wp:posOffset>
                </wp:positionV>
                <wp:extent cx="0" cy="2232000"/>
                <wp:effectExtent l="0" t="0" r="19050" b="35560"/>
                <wp:wrapNone/>
                <wp:docPr id="34" name="直線コネクタ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02AECD3A" id="直線コネクタ 15" o:spid="_x0000_s1026" style="position:absolute;left:0;text-align:lef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2pt,57.85pt" to="161.2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" strokeweight="1.5pt"/>
            </w:pict>
          </mc:Fallback>
        </mc:AlternateContent>
      </w:r>
      <w:r w:rsidR="005B7EE9" w:rsidRPr="00476030">
        <w:rPr>
          <w:noProof/>
        </w:rPr>
        <mc:AlternateContent>
          <mc:Choice Requires="wps">
            <w:drawing>
              <wp:anchor distT="0" distB="0" distL="114300" distR="114300" simplePos="0" relativeHeight="251634176" behindDoc="0" locked="0" layoutInCell="1" allowOverlap="1" wp14:anchorId="162F037D" wp14:editId="24A57FF8">
                <wp:simplePos x="0" y="0"/>
                <wp:positionH relativeFrom="column">
                  <wp:posOffset>3219069</wp:posOffset>
                </wp:positionH>
                <wp:positionV relativeFrom="paragraph">
                  <wp:posOffset>734466</wp:posOffset>
                </wp:positionV>
                <wp:extent cx="0" cy="2232000"/>
                <wp:effectExtent l="0" t="0" r="19050" b="35560"/>
                <wp:wrapNone/>
                <wp:docPr id="35" name="直線コネク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76A2BFD9" id="直線コネクタ 16" o:spid="_x0000_s1026" style="position:absolute;left:0;text-align:lef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45pt,57.85pt" to="253.45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" strokeweight="1.5pt"/>
            </w:pict>
          </mc:Fallback>
        </mc:AlternateContent>
      </w:r>
      <w:r w:rsidR="005B7EE9" w:rsidRPr="00476030">
        <w:rPr>
          <w:noProof/>
        </w:rPr>
        <mc:AlternateContent>
          <mc:Choice Requires="wps">
            <w:drawing>
              <wp:anchor distT="0" distB="0" distL="114300" distR="114300" simplePos="0" relativeHeight="251635200" behindDoc="0" locked="0" layoutInCell="1" allowOverlap="1" wp14:anchorId="7C2B115A" wp14:editId="1B4595BF">
                <wp:simplePos x="0" y="0"/>
                <wp:positionH relativeFrom="column">
                  <wp:posOffset>4381119</wp:posOffset>
                </wp:positionH>
                <wp:positionV relativeFrom="paragraph">
                  <wp:posOffset>724941</wp:posOffset>
                </wp:positionV>
                <wp:extent cx="0" cy="2232000"/>
                <wp:effectExtent l="0" t="0" r="19050" b="35560"/>
                <wp:wrapNone/>
                <wp:docPr id="47" name="直線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7EB87F0D" id="直線コネクタ 17" o:spid="_x0000_s1026" style="position:absolute;left:0;text-align:lef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95pt,57.1pt" to="344.95pt,2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" strokeweight="1.5pt"/>
            </w:pict>
          </mc:Fallback>
        </mc:AlternateContent>
      </w:r>
      <w:r w:rsidR="005B7EE9" w:rsidRPr="00476030">
        <w:rPr>
          <w:noProof/>
        </w:rPr>
        <mc:AlternateContent>
          <mc:Choice Requires="wps">
            <w:drawing>
              <wp:anchor distT="0" distB="0" distL="114300" distR="114300" simplePos="0" relativeHeight="251636224" behindDoc="0" locked="0" layoutInCell="1" allowOverlap="1" wp14:anchorId="578E712A" wp14:editId="0E983B9E">
                <wp:simplePos x="0" y="0"/>
                <wp:positionH relativeFrom="column">
                  <wp:posOffset>5943219</wp:posOffset>
                </wp:positionH>
                <wp:positionV relativeFrom="paragraph">
                  <wp:posOffset>715416</wp:posOffset>
                </wp:positionV>
                <wp:extent cx="0" cy="2232000"/>
                <wp:effectExtent l="0" t="0" r="19050" b="35560"/>
                <wp:wrapNone/>
                <wp:docPr id="62" name="直線コネクタ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5F9DA4B5" id="直線コネクタ 18" o:spid="_x0000_s1026" style="position:absolute;left:0;text-align:lef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7.95pt,56.35pt" to="467.95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" strokeweight="1.5pt"/>
            </w:pict>
          </mc:Fallback>
        </mc:AlternateContent>
      </w:r>
      <w:r w:rsidR="005B7EE9" w:rsidRPr="00476030">
        <w:rPr>
          <w:noProof/>
        </w:rPr>
        <mc:AlternateContent>
          <mc:Choice Requires="wps">
            <w:drawing>
              <wp:anchor distT="0" distB="0" distL="114300" distR="114300" simplePos="0" relativeHeight="251637248" behindDoc="0" locked="0" layoutInCell="1" allowOverlap="1" wp14:anchorId="0133CA55" wp14:editId="3AE5DF9E">
                <wp:simplePos x="0" y="0"/>
                <wp:positionH relativeFrom="column">
                  <wp:posOffset>8295894</wp:posOffset>
                </wp:positionH>
                <wp:positionV relativeFrom="paragraph">
                  <wp:posOffset>696366</wp:posOffset>
                </wp:positionV>
                <wp:extent cx="0" cy="2232000"/>
                <wp:effectExtent l="0" t="0" r="19050" b="35560"/>
                <wp:wrapNone/>
                <wp:docPr id="669" name="直線コネクタ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32000"/>
                        </a:xfrm>
                        <a:prstGeom prst="line">
                          <a:avLst/>
                        </a:prstGeom>
                        <a:noFill/>
                        <a:ln w="1905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06832074" id="直線コネクタ 20" o:spid="_x0000_s1026" style="position:absolute;left:0;text-align:lef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3.2pt,54.85pt" to="653.2pt,2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" strokeweight="1.5pt"/>
            </w:pict>
          </mc:Fallback>
        </mc:AlternateContent>
      </w:r>
      <w:r w:rsidR="005B7EE9" w:rsidRPr="00476030">
        <w:rPr>
          <w:noProof/>
        </w:rPr>
        <mc:AlternateContent>
          <mc:Choice Requires="wps">
            <w:drawing>
              <wp:anchor distT="0" distB="0" distL="114300" distR="114300" simplePos="0" relativeHeight="251640320" behindDoc="0" locked="0" layoutInCell="1" allowOverlap="1" wp14:anchorId="1FC087D8" wp14:editId="3828276F">
                <wp:simplePos x="0" y="0"/>
                <wp:positionH relativeFrom="column">
                  <wp:posOffset>3228594</wp:posOffset>
                </wp:positionH>
                <wp:positionV relativeFrom="paragraph">
                  <wp:posOffset>791616</wp:posOffset>
                </wp:positionV>
                <wp:extent cx="1043305" cy="215900"/>
                <wp:effectExtent l="0" t="0" r="4445" b="0"/>
                <wp:wrapNone/>
                <wp:docPr id="59" name="正方形/長方形 58"/>
                <wp:cNvGraphicFramePr/>
                <a:graphic xmlns:a="http://schemas.openxmlformats.org/drawingml/2006/main">
                  <a:graphicData uri="http://schemas.microsoft.com/office/word/2010/wordprocessingShape">
                    <wps:wsp>
                      <wps:cNvSpPr/>
                      <wps:spPr>
                        <a:xfrm>
                          <a:off x="0" y="0"/>
                          <a:ext cx="1043305" cy="215900"/>
                        </a:xfrm>
                        <a:prstGeom prst="rect">
                          <a:avLst/>
                        </a:prstGeom>
                        <a:noFill/>
                        <a:ln w="25400" cap="flat" cmpd="sng" algn="ctr">
                          <a:noFill/>
                          <a:prstDash val="solid"/>
                        </a:ln>
                        <a:effectLst/>
                      </wps:spPr>
                      <wps:txbx>
                        <w:txbxContent>
                          <w:p w14:paraId="03864889" w14:textId="77777777" w:rsidR="009D5E56" w:rsidRPr="00D42484" w:rsidRDefault="009D5E56" w:rsidP="001177A8">
                            <w:pPr>
                              <w:pStyle w:val="Web"/>
                              <w:spacing w:after="0"/>
                              <w:jc w:val="center"/>
                              <w:rPr>
                                <w:rFonts w:ascii="メイリオ" w:eastAsia="メイリオ" w:hAnsi="メイリオ" w:cs="メイリオ"/>
                              </w:rPr>
                            </w:pPr>
                            <w:proofErr w:type="spellStart"/>
                            <w:r w:rsidRPr="00D42484">
                              <w:rPr>
                                <w:rFonts w:ascii="メイリオ" w:eastAsia="メイリオ" w:hAnsi="メイリオ" w:cs="メイリオ" w:hint="eastAsia"/>
                                <w:color w:val="3C3C3B"/>
                                <w:kern w:val="24"/>
                                <w:sz w:val="20"/>
                                <w:szCs w:val="20"/>
                              </w:rPr>
                              <w:t>PMIC</w:t>
                            </w:r>
                            <w:proofErr w:type="spellEnd"/>
                            <w:r w:rsidRPr="00D42484">
                              <w:rPr>
                                <w:rFonts w:ascii="メイリオ" w:eastAsia="メイリオ" w:hAnsi="メイリオ" w:cs="メイリオ" w:hint="eastAsia"/>
                                <w:color w:val="3C3C3B"/>
                                <w:kern w:val="24"/>
                                <w:sz w:val="20"/>
                                <w:szCs w:val="20"/>
                              </w:rPr>
                              <w:t>情報取得</w:t>
                            </w:r>
                          </w:p>
                        </w:txbxContent>
                      </wps:txbx>
                      <wps:bodyPr lIns="0" tIns="0" rIns="0" bIns="0" rtlCol="0" anchor="ctr"/>
                    </wps:wsp>
                  </a:graphicData>
                </a:graphic>
              </wp:anchor>
            </w:drawing>
          </mc:Choice>
          <mc:Fallback>
            <w:pict>
              <v:rect w14:anchorId="1FC087D8" id="正方形/長方形 58" o:spid="_x0000_s1243" style="position:absolute;left:0;text-align:left;margin-left:254.2pt;margin-top:62.35pt;width:82.15pt;height:17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" filled="f" stroked="f" strokeweight="2pt">
                <v:textbox inset="0,0,0,0">
                  <w:txbxContent>
                    <w:p w14:paraId="03864889" w14:textId="77777777" w:rsidR="009D5E56" w:rsidRPr="00D42484" w:rsidRDefault="009D5E56" w:rsidP="001177A8">
                      <w:pPr>
                        <w:pStyle w:val="Web"/>
                        <w:spacing w:after="0"/>
                        <w:jc w:val="center"/>
                        <w:rPr>
                          <w:rFonts w:ascii="メイリオ" w:eastAsia="メイリオ" w:hAnsi="メイリオ" w:cs="メイリオ"/>
                        </w:rPr>
                      </w:pPr>
                      <w:proofErr w:type="spellStart"/>
                      <w:r w:rsidRPr="00D42484">
                        <w:rPr>
                          <w:rFonts w:ascii="メイリオ" w:eastAsia="メイリオ" w:hAnsi="メイリオ" w:cs="メイリオ" w:hint="eastAsia"/>
                          <w:color w:val="3C3C3B"/>
                          <w:kern w:val="24"/>
                          <w:sz w:val="20"/>
                          <w:szCs w:val="20"/>
                        </w:rPr>
                        <w:t>PMIC</w:t>
                      </w:r>
                      <w:proofErr w:type="spellEnd"/>
                      <w:r w:rsidRPr="00D42484">
                        <w:rPr>
                          <w:rFonts w:ascii="メイリオ" w:eastAsia="メイリオ" w:hAnsi="メイリオ" w:cs="メイリオ" w:hint="eastAsia"/>
                          <w:color w:val="3C3C3B"/>
                          <w:kern w:val="24"/>
                          <w:sz w:val="20"/>
                          <w:szCs w:val="20"/>
                        </w:rPr>
                        <w:t>情報取得</w:t>
                      </w:r>
                    </w:p>
                  </w:txbxContent>
                </v:textbox>
              </v:rect>
            </w:pict>
          </mc:Fallback>
        </mc:AlternateContent>
      </w:r>
      <w:r w:rsidR="005B7EE9" w:rsidRPr="00476030">
        <w:rPr>
          <w:noProof/>
        </w:rPr>
        <mc:AlternateContent>
          <mc:Choice Requires="wps">
            <w:drawing>
              <wp:anchor distT="0" distB="0" distL="114300" distR="114300" simplePos="0" relativeHeight="251641344" behindDoc="0" locked="0" layoutInCell="1" allowOverlap="1" wp14:anchorId="777DAF7A" wp14:editId="2BC1D993">
                <wp:simplePos x="0" y="0"/>
                <wp:positionH relativeFrom="column">
                  <wp:posOffset>4457319</wp:posOffset>
                </wp:positionH>
                <wp:positionV relativeFrom="paragraph">
                  <wp:posOffset>1410741</wp:posOffset>
                </wp:positionV>
                <wp:extent cx="1207008" cy="228981"/>
                <wp:effectExtent l="0" t="0" r="0" b="0"/>
                <wp:wrapNone/>
                <wp:docPr id="766" name="正方形/長方形 59"/>
                <wp:cNvGraphicFramePr/>
                <a:graphic xmlns:a="http://schemas.openxmlformats.org/drawingml/2006/main">
                  <a:graphicData uri="http://schemas.microsoft.com/office/word/2010/wordprocessingShape">
                    <wps:wsp>
                      <wps:cNvSpPr/>
                      <wps:spPr>
                        <a:xfrm>
                          <a:off x="0" y="0"/>
                          <a:ext cx="1207008" cy="228981"/>
                        </a:xfrm>
                        <a:prstGeom prst="rect">
                          <a:avLst/>
                        </a:prstGeom>
                        <a:noFill/>
                        <a:ln w="25400" cap="flat" cmpd="sng" algn="ctr">
                          <a:noFill/>
                          <a:prstDash val="solid"/>
                        </a:ln>
                        <a:effectLst/>
                      </wps:spPr>
                      <wps:txbx>
                        <w:txbxContent>
                          <w:p w14:paraId="06334609" w14:textId="77777777" w:rsidR="009D5E56" w:rsidRDefault="009D5E56" w:rsidP="0019014C">
                            <w:pPr>
                              <w:pStyle w:val="Web"/>
                              <w:spacing w:after="0"/>
                              <w:ind w:firstLine="0"/>
                            </w:pPr>
                            <w:r>
                              <w:rPr>
                                <w:rFonts w:ascii="メイリオ" w:eastAsia="+mn-ea" w:hAnsi="メイリオ" w:cs="+mn-cs" w:hint="eastAsia"/>
                                <w:color w:val="3C3C3B"/>
                                <w:kern w:val="24"/>
                                <w:sz w:val="20"/>
                                <w:szCs w:val="20"/>
                              </w:rPr>
                              <w:t>read modify write</w:t>
                            </w:r>
                          </w:p>
                        </w:txbxContent>
                      </wps:txbx>
                      <wps:bodyPr wrap="square" lIns="0" tIns="0" rIns="0" bIns="0" rtlCol="0" anchor="ctr">
                        <a:noAutofit/>
                      </wps:bodyPr>
                    </wps:wsp>
                  </a:graphicData>
                </a:graphic>
              </wp:anchor>
            </w:drawing>
          </mc:Choice>
          <mc:Fallback>
            <w:pict>
              <v:rect w14:anchorId="777DAF7A" id="正方形/長方形 59" o:spid="_x0000_s1244" style="position:absolute;left:0;text-align:left;margin-left:350.95pt;margin-top:111.1pt;width:95.05pt;height:18.0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" filled="f" stroked="f" strokeweight="2pt">
                <v:textbox inset="0,0,0,0">
                  <w:txbxContent>
                    <w:p w14:paraId="06334609" w14:textId="77777777" w:rsidR="009D5E56" w:rsidRDefault="009D5E56" w:rsidP="0019014C">
                      <w:pPr>
                        <w:pStyle w:val="Web"/>
                        <w:spacing w:after="0"/>
                        <w:ind w:firstLine="0"/>
                      </w:pPr>
                      <w:r>
                        <w:rPr>
                          <w:rFonts w:ascii="メイリオ" w:eastAsia="+mn-ea" w:hAnsi="メイリオ" w:cs="+mn-cs" w:hint="eastAsia"/>
                          <w:color w:val="3C3C3B"/>
                          <w:kern w:val="24"/>
                          <w:sz w:val="20"/>
                          <w:szCs w:val="20"/>
                        </w:rPr>
                        <w:t>read modify write</w:t>
                      </w:r>
                    </w:p>
                  </w:txbxContent>
                </v:textbox>
              </v:rect>
            </w:pict>
          </mc:Fallback>
        </mc:AlternateContent>
      </w:r>
      <w:r w:rsidR="005B7EE9" w:rsidRPr="00476030">
        <w:rPr>
          <w:noProof/>
        </w:rPr>
        <mc:AlternateContent>
          <mc:Choice Requires="wps">
            <w:drawing>
              <wp:anchor distT="0" distB="0" distL="114300" distR="114300" simplePos="0" relativeHeight="251642368" behindDoc="0" locked="0" layoutInCell="1" allowOverlap="1" wp14:anchorId="46C4B8CA" wp14:editId="03F1F5CD">
                <wp:simplePos x="0" y="0"/>
                <wp:positionH relativeFrom="column">
                  <wp:posOffset>4447794</wp:posOffset>
                </wp:positionH>
                <wp:positionV relativeFrom="paragraph">
                  <wp:posOffset>877341</wp:posOffset>
                </wp:positionV>
                <wp:extent cx="1024128" cy="230530"/>
                <wp:effectExtent l="0" t="0" r="5080" b="0"/>
                <wp:wrapNone/>
                <wp:docPr id="767" name="正方形/長方形 60"/>
                <wp:cNvGraphicFramePr/>
                <a:graphic xmlns:a="http://schemas.openxmlformats.org/drawingml/2006/main">
                  <a:graphicData uri="http://schemas.microsoft.com/office/word/2010/wordprocessingShape">
                    <wps:wsp>
                      <wps:cNvSpPr/>
                      <wps:spPr>
                        <a:xfrm>
                          <a:off x="0" y="0"/>
                          <a:ext cx="1024128" cy="230530"/>
                        </a:xfrm>
                        <a:prstGeom prst="rect">
                          <a:avLst/>
                        </a:prstGeom>
                        <a:noFill/>
                        <a:ln w="25400" cap="flat" cmpd="sng" algn="ctr">
                          <a:noFill/>
                          <a:prstDash val="solid"/>
                        </a:ln>
                        <a:effectLst/>
                      </wps:spPr>
                      <wps:txbx>
                        <w:txbxContent>
                          <w:p w14:paraId="76A5B272" w14:textId="77777777" w:rsidR="009D5E56" w:rsidRDefault="009D5E56" w:rsidP="001177A8">
                            <w:pPr>
                              <w:pStyle w:val="Web"/>
                              <w:spacing w:after="0"/>
                              <w:ind w:firstLine="0"/>
                            </w:pPr>
                            <w:r>
                              <w:rPr>
                                <w:rFonts w:ascii="メイリオ" w:eastAsia="+mn-ea" w:hAnsi="メイリオ" w:cs="+mn-cs" w:hint="eastAsia"/>
                                <w:color w:val="3C3C3B"/>
                                <w:kern w:val="24"/>
                                <w:sz w:val="20"/>
                                <w:szCs w:val="20"/>
                              </w:rPr>
                              <w:t>read x 2 times</w:t>
                            </w:r>
                          </w:p>
                        </w:txbxContent>
                      </wps:txbx>
                      <wps:bodyPr wrap="square" lIns="0" tIns="0" rIns="0" bIns="0" rtlCol="0" anchor="ctr">
                        <a:noAutofit/>
                      </wps:bodyPr>
                    </wps:wsp>
                  </a:graphicData>
                </a:graphic>
              </wp:anchor>
            </w:drawing>
          </mc:Choice>
          <mc:Fallback>
            <w:pict>
              <v:rect w14:anchorId="46C4B8CA" id="正方形/長方形 60" o:spid="_x0000_s1245" style="position:absolute;left:0;text-align:left;margin-left:350.2pt;margin-top:69.1pt;width:80.65pt;height:18.1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" filled="f" stroked="f" strokeweight="2pt">
                <v:textbox inset="0,0,0,0">
                  <w:txbxContent>
                    <w:p w14:paraId="76A5B272" w14:textId="77777777" w:rsidR="009D5E56" w:rsidRDefault="009D5E56" w:rsidP="001177A8">
                      <w:pPr>
                        <w:pStyle w:val="Web"/>
                        <w:spacing w:after="0"/>
                        <w:ind w:firstLine="0"/>
                      </w:pPr>
                      <w:r>
                        <w:rPr>
                          <w:rFonts w:ascii="メイリオ" w:eastAsia="+mn-ea" w:hAnsi="メイリオ" w:cs="+mn-cs" w:hint="eastAsia"/>
                          <w:color w:val="3C3C3B"/>
                          <w:kern w:val="24"/>
                          <w:sz w:val="20"/>
                          <w:szCs w:val="20"/>
                        </w:rPr>
                        <w:t>read x 2 times</w:t>
                      </w:r>
                    </w:p>
                  </w:txbxContent>
                </v:textbox>
              </v:rect>
            </w:pict>
          </mc:Fallback>
        </mc:AlternateContent>
      </w:r>
      <w:r w:rsidR="005B7EE9" w:rsidRPr="00476030">
        <w:rPr>
          <w:noProof/>
        </w:rPr>
        <mc:AlternateContent>
          <mc:Choice Requires="wps">
            <w:drawing>
              <wp:anchor distT="0" distB="0" distL="114300" distR="114300" simplePos="0" relativeHeight="251643392" behindDoc="0" locked="0" layoutInCell="1" allowOverlap="1" wp14:anchorId="746F79D5" wp14:editId="73A1E1B4">
                <wp:simplePos x="0" y="0"/>
                <wp:positionH relativeFrom="column">
                  <wp:posOffset>3238119</wp:posOffset>
                </wp:positionH>
                <wp:positionV relativeFrom="paragraph">
                  <wp:posOffset>1353591</wp:posOffset>
                </wp:positionV>
                <wp:extent cx="1043305" cy="215900"/>
                <wp:effectExtent l="0" t="0" r="4445" b="0"/>
                <wp:wrapNone/>
                <wp:docPr id="768" name="正方形/長方形 61"/>
                <wp:cNvGraphicFramePr/>
                <a:graphic xmlns:a="http://schemas.openxmlformats.org/drawingml/2006/main">
                  <a:graphicData uri="http://schemas.microsoft.com/office/word/2010/wordprocessingShape">
                    <wps:wsp>
                      <wps:cNvSpPr/>
                      <wps:spPr>
                        <a:xfrm>
                          <a:off x="0" y="0"/>
                          <a:ext cx="1043305" cy="215900"/>
                        </a:xfrm>
                        <a:prstGeom prst="rect">
                          <a:avLst/>
                        </a:prstGeom>
                        <a:noFill/>
                        <a:ln w="25400" cap="flat" cmpd="sng" algn="ctr">
                          <a:noFill/>
                          <a:prstDash val="solid"/>
                        </a:ln>
                        <a:effectLst/>
                      </wps:spPr>
                      <wps:txbx>
                        <w:txbxContent>
                          <w:p w14:paraId="35657126" w14:textId="77777777" w:rsidR="009D5E56" w:rsidRPr="00D42484" w:rsidRDefault="009D5E56" w:rsidP="001177A8">
                            <w:pPr>
                              <w:pStyle w:val="Web"/>
                              <w:spacing w:after="0"/>
                              <w:jc w:val="center"/>
                              <w:rPr>
                                <w:rFonts w:ascii="メイリオ" w:eastAsia="メイリオ" w:hAnsi="メイリオ" w:cs="メイリオ"/>
                              </w:rPr>
                            </w:pPr>
                            <w:proofErr w:type="spellStart"/>
                            <w:r w:rsidRPr="00D42484">
                              <w:rPr>
                                <w:rFonts w:ascii="メイリオ" w:eastAsia="メイリオ" w:hAnsi="メイリオ" w:cs="メイリオ" w:hint="eastAsia"/>
                                <w:color w:val="3C3C3B"/>
                                <w:kern w:val="24"/>
                                <w:sz w:val="20"/>
                                <w:szCs w:val="20"/>
                              </w:rPr>
                              <w:t>PMIC</w:t>
                            </w:r>
                            <w:proofErr w:type="spellEnd"/>
                            <w:r w:rsidRPr="00D42484">
                              <w:rPr>
                                <w:rFonts w:ascii="メイリオ" w:eastAsia="メイリオ" w:hAnsi="メイリオ" w:cs="メイリオ" w:hint="eastAsia"/>
                                <w:color w:val="3C3C3B"/>
                                <w:kern w:val="24"/>
                                <w:sz w:val="20"/>
                                <w:szCs w:val="20"/>
                              </w:rPr>
                              <w:t>設定変更</w:t>
                            </w:r>
                          </w:p>
                        </w:txbxContent>
                      </wps:txbx>
                      <wps:bodyPr lIns="0" tIns="0" rIns="0" bIns="0" rtlCol="0" anchor="ctr"/>
                    </wps:wsp>
                  </a:graphicData>
                </a:graphic>
              </wp:anchor>
            </w:drawing>
          </mc:Choice>
          <mc:Fallback>
            <w:pict>
              <v:rect w14:anchorId="746F79D5" id="正方形/長方形 61" o:spid="_x0000_s1246" style="position:absolute;left:0;text-align:left;margin-left:254.95pt;margin-top:106.6pt;width:82.15pt;height:17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" filled="f" stroked="f" strokeweight="2pt">
                <v:textbox inset="0,0,0,0">
                  <w:txbxContent>
                    <w:p w14:paraId="35657126" w14:textId="77777777" w:rsidR="009D5E56" w:rsidRPr="00D42484" w:rsidRDefault="009D5E56" w:rsidP="001177A8">
                      <w:pPr>
                        <w:pStyle w:val="Web"/>
                        <w:spacing w:after="0"/>
                        <w:jc w:val="center"/>
                        <w:rPr>
                          <w:rFonts w:ascii="メイリオ" w:eastAsia="メイリオ" w:hAnsi="メイリオ" w:cs="メイリオ"/>
                        </w:rPr>
                      </w:pPr>
                      <w:proofErr w:type="spellStart"/>
                      <w:r w:rsidRPr="00D42484">
                        <w:rPr>
                          <w:rFonts w:ascii="メイリオ" w:eastAsia="メイリオ" w:hAnsi="メイリオ" w:cs="メイリオ" w:hint="eastAsia"/>
                          <w:color w:val="3C3C3B"/>
                          <w:kern w:val="24"/>
                          <w:sz w:val="20"/>
                          <w:szCs w:val="20"/>
                        </w:rPr>
                        <w:t>PMIC</w:t>
                      </w:r>
                      <w:proofErr w:type="spellEnd"/>
                      <w:r w:rsidRPr="00D42484">
                        <w:rPr>
                          <w:rFonts w:ascii="メイリオ" w:eastAsia="メイリオ" w:hAnsi="メイリオ" w:cs="メイリオ" w:hint="eastAsia"/>
                          <w:color w:val="3C3C3B"/>
                          <w:kern w:val="24"/>
                          <w:sz w:val="20"/>
                          <w:szCs w:val="20"/>
                        </w:rPr>
                        <w:t>設定変更</w:t>
                      </w:r>
                    </w:p>
                  </w:txbxContent>
                </v:textbox>
              </v:rect>
            </w:pict>
          </mc:Fallback>
        </mc:AlternateContent>
      </w:r>
      <w:r w:rsidR="005B7EE9" w:rsidRPr="00476030">
        <w:rPr>
          <w:noProof/>
        </w:rPr>
        <mc:AlternateContent>
          <mc:Choice Requires="wps">
            <w:drawing>
              <wp:anchor distT="0" distB="0" distL="114300" distR="114300" simplePos="0" relativeHeight="251656704" behindDoc="0" locked="0" layoutInCell="1" allowOverlap="1" wp14:anchorId="245CA403" wp14:editId="110CD70B">
                <wp:simplePos x="0" y="0"/>
                <wp:positionH relativeFrom="column">
                  <wp:posOffset>9019794</wp:posOffset>
                </wp:positionH>
                <wp:positionV relativeFrom="paragraph">
                  <wp:posOffset>715416</wp:posOffset>
                </wp:positionV>
                <wp:extent cx="162000" cy="2232000"/>
                <wp:effectExtent l="0" t="0" r="28575" b="16510"/>
                <wp:wrapNone/>
                <wp:docPr id="782" name="右中かっこ 76"/>
                <wp:cNvGraphicFramePr/>
                <a:graphic xmlns:a="http://schemas.openxmlformats.org/drawingml/2006/main">
                  <a:graphicData uri="http://schemas.microsoft.com/office/word/2010/wordprocessingShape">
                    <wps:wsp>
                      <wps:cNvSpPr/>
                      <wps:spPr>
                        <a:xfrm>
                          <a:off x="0" y="0"/>
                          <a:ext cx="162000" cy="2232000"/>
                        </a:xfrm>
                        <a:prstGeom prst="rightBrace">
                          <a:avLst>
                            <a:gd name="adj1" fmla="val 26772"/>
                            <a:gd name="adj2" fmla="val 50000"/>
                          </a:avLst>
                        </a:prstGeom>
                        <a:noFill/>
                        <a:ln w="15875"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2F31EB2B" id="右中かっこ 76" o:spid="_x0000_s1026" type="#_x0000_t88" style="position:absolute;left:0;text-align:left;margin-left:710.2pt;margin-top:56.35pt;width:12.75pt;height:17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" adj="420" strokecolor="black [3213]" strokeweight="1.25pt"/>
            </w:pict>
          </mc:Fallback>
        </mc:AlternateContent>
      </w:r>
      <w:r w:rsidR="005B7EE9" w:rsidRPr="00476030">
        <w:rPr>
          <w:noProof/>
        </w:rPr>
        <mc:AlternateContent>
          <mc:Choice Requires="wps">
            <w:drawing>
              <wp:anchor distT="0" distB="0" distL="114300" distR="114300" simplePos="0" relativeHeight="251615744" behindDoc="0" locked="0" layoutInCell="1" allowOverlap="1" wp14:anchorId="34A26D34" wp14:editId="5644442C">
                <wp:simplePos x="0" y="0"/>
                <wp:positionH relativeFrom="column">
                  <wp:posOffset>4381119</wp:posOffset>
                </wp:positionH>
                <wp:positionV relativeFrom="paragraph">
                  <wp:posOffset>1077366</wp:posOffset>
                </wp:positionV>
                <wp:extent cx="1557655" cy="0"/>
                <wp:effectExtent l="0" t="76200" r="23495" b="95250"/>
                <wp:wrapNone/>
                <wp:docPr id="749" name="直線矢印コネクタ 28"/>
                <wp:cNvGraphicFramePr/>
                <a:graphic xmlns:a="http://schemas.openxmlformats.org/drawingml/2006/main">
                  <a:graphicData uri="http://schemas.microsoft.com/office/word/2010/wordprocessingShape">
                    <wps:wsp>
                      <wps:cNvCnPr/>
                      <wps:spPr>
                        <a:xfrm>
                          <a:off x="0" y="0"/>
                          <a:ext cx="1557655" cy="0"/>
                        </a:xfrm>
                        <a:prstGeom prst="straightConnector1">
                          <a:avLst/>
                        </a:prstGeom>
                        <a:noFill/>
                        <a:ln w="9525" cap="flat" cmpd="sng" algn="ctr">
                          <a:solidFill>
                            <a:schemeClr val="tx1"/>
                          </a:solidFill>
                          <a:prstDash val="solid"/>
                          <a:headEnd type="none"/>
                          <a:tailEnd type="triangle"/>
                        </a:ln>
                        <a:effectLst/>
                      </wps:spPr>
                      <wps:bodyPr/>
                    </wps:wsp>
                  </a:graphicData>
                </a:graphic>
              </wp:anchor>
            </w:drawing>
          </mc:Choice>
          <mc:Fallback>
            <w:pict>
              <v:shape w14:anchorId="416E38CA" id="直線矢印コネクタ 28" o:spid="_x0000_s1026" type="#_x0000_t32" style="position:absolute;left:0;text-align:left;margin-left:344.95pt;margin-top:84.85pt;width:122.65pt;height:0;z-index:25161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" strokecolor="black [3213]">
                <v:stroke endarrow="block"/>
              </v:shape>
            </w:pict>
          </mc:Fallback>
        </mc:AlternateContent>
      </w:r>
      <w:r w:rsidR="005B7EE9" w:rsidRPr="00476030">
        <w:rPr>
          <w:noProof/>
        </w:rPr>
        <mc:AlternateContent>
          <mc:Choice Requires="wps">
            <w:drawing>
              <wp:anchor distT="0" distB="0" distL="114300" distR="114300" simplePos="0" relativeHeight="251616768" behindDoc="0" locked="0" layoutInCell="1" allowOverlap="1" wp14:anchorId="13F8357D" wp14:editId="3428A64C">
                <wp:simplePos x="0" y="0"/>
                <wp:positionH relativeFrom="column">
                  <wp:posOffset>4390644</wp:posOffset>
                </wp:positionH>
                <wp:positionV relativeFrom="paragraph">
                  <wp:posOffset>1220241</wp:posOffset>
                </wp:positionV>
                <wp:extent cx="1550035" cy="0"/>
                <wp:effectExtent l="38100" t="76200" r="0" b="95250"/>
                <wp:wrapNone/>
                <wp:docPr id="750" name="直線矢印コネクタ 30"/>
                <wp:cNvGraphicFramePr/>
                <a:graphic xmlns:a="http://schemas.openxmlformats.org/drawingml/2006/main">
                  <a:graphicData uri="http://schemas.microsoft.com/office/word/2010/wordprocessingShape">
                    <wps:wsp>
                      <wps:cNvCnPr/>
                      <wps:spPr>
                        <a:xfrm>
                          <a:off x="0" y="0"/>
                          <a:ext cx="155003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33306A79" id="直線矢印コネクタ 30" o:spid="_x0000_s1026" type="#_x0000_t32" style="position:absolute;left:0;text-align:left;margin-left:345.7pt;margin-top:96.1pt;width:122.05pt;height:0;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" strokecolor="black [3213]">
                <v:stroke startarrow="block"/>
              </v:shape>
            </w:pict>
          </mc:Fallback>
        </mc:AlternateContent>
      </w:r>
      <w:r w:rsidR="005B7EE9" w:rsidRPr="00476030">
        <w:rPr>
          <w:noProof/>
        </w:rPr>
        <mc:AlternateContent>
          <mc:Choice Requires="wps">
            <w:drawing>
              <wp:anchor distT="0" distB="0" distL="114300" distR="114300" simplePos="0" relativeHeight="251617792" behindDoc="0" locked="0" layoutInCell="1" allowOverlap="1" wp14:anchorId="168079B1" wp14:editId="59C94B19">
                <wp:simplePos x="0" y="0"/>
                <wp:positionH relativeFrom="column">
                  <wp:posOffset>894969</wp:posOffset>
                </wp:positionH>
                <wp:positionV relativeFrom="paragraph">
                  <wp:posOffset>1944141</wp:posOffset>
                </wp:positionV>
                <wp:extent cx="2310765" cy="0"/>
                <wp:effectExtent l="38100" t="76200" r="0" b="95250"/>
                <wp:wrapNone/>
                <wp:docPr id="754" name="直線矢印コネクタ 36"/>
                <wp:cNvGraphicFramePr/>
                <a:graphic xmlns:a="http://schemas.openxmlformats.org/drawingml/2006/main">
                  <a:graphicData uri="http://schemas.microsoft.com/office/word/2010/wordprocessingShape">
                    <wps:wsp>
                      <wps:cNvCnPr/>
                      <wps:spPr>
                        <a:xfrm>
                          <a:off x="0" y="0"/>
                          <a:ext cx="231076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2A563C79" id="直線矢印コネクタ 36" o:spid="_x0000_s1026" type="#_x0000_t32" style="position:absolute;left:0;text-align:left;margin-left:70.45pt;margin-top:153.1pt;width:181.95pt;height:0;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" strokecolor="black [3213]">
                <v:stroke startarrow="block"/>
              </v:shape>
            </w:pict>
          </mc:Fallback>
        </mc:AlternateContent>
      </w:r>
      <w:r w:rsidR="005B7EE9" w:rsidRPr="00476030">
        <w:rPr>
          <w:noProof/>
        </w:rPr>
        <mc:AlternateContent>
          <mc:Choice Requires="wps">
            <w:drawing>
              <wp:anchor distT="0" distB="0" distL="114300" distR="114300" simplePos="0" relativeHeight="251658752" behindDoc="0" locked="0" layoutInCell="1" allowOverlap="1" wp14:anchorId="1A52E915" wp14:editId="79C48CCA">
                <wp:simplePos x="0" y="0"/>
                <wp:positionH relativeFrom="column">
                  <wp:posOffset>2057019</wp:posOffset>
                </wp:positionH>
                <wp:positionV relativeFrom="paragraph">
                  <wp:posOffset>2429916</wp:posOffset>
                </wp:positionV>
                <wp:extent cx="6229985" cy="0"/>
                <wp:effectExtent l="38100" t="76200" r="0" b="95250"/>
                <wp:wrapNone/>
                <wp:docPr id="757" name="直線矢印コネクタ 46"/>
                <wp:cNvGraphicFramePr/>
                <a:graphic xmlns:a="http://schemas.openxmlformats.org/drawingml/2006/main">
                  <a:graphicData uri="http://schemas.microsoft.com/office/word/2010/wordprocessingShape">
                    <wps:wsp>
                      <wps:cNvCnPr/>
                      <wps:spPr>
                        <a:xfrm flipV="1">
                          <a:off x="0" y="0"/>
                          <a:ext cx="622998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71DBE337" id="直線矢印コネクタ 46" o:spid="_x0000_s1026" type="#_x0000_t32" style="position:absolute;left:0;text-align:left;margin-left:161.95pt;margin-top:191.35pt;width:490.55pt;height:0;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" strokecolor="black [3213]">
                <v:stroke startarrow="block"/>
              </v:shape>
            </w:pict>
          </mc:Fallback>
        </mc:AlternateContent>
      </w:r>
      <w:r w:rsidR="005B7EE9" w:rsidRPr="00476030">
        <w:rPr>
          <w:noProof/>
        </w:rPr>
        <mc:AlternateContent>
          <mc:Choice Requires="wps">
            <w:drawing>
              <wp:anchor distT="0" distB="0" distL="114300" distR="114300" simplePos="0" relativeHeight="251613696" behindDoc="0" locked="0" layoutInCell="1" allowOverlap="1" wp14:anchorId="045A0A23" wp14:editId="0D4391CC">
                <wp:simplePos x="0" y="0"/>
                <wp:positionH relativeFrom="column">
                  <wp:posOffset>3227728</wp:posOffset>
                </wp:positionH>
                <wp:positionV relativeFrom="paragraph">
                  <wp:posOffset>1016381</wp:posOffset>
                </wp:positionV>
                <wp:extent cx="1155065" cy="0"/>
                <wp:effectExtent l="0" t="76200" r="26035" b="95250"/>
                <wp:wrapNone/>
                <wp:docPr id="748" name="直線矢印コネクタ 26"/>
                <wp:cNvGraphicFramePr/>
                <a:graphic xmlns:a="http://schemas.openxmlformats.org/drawingml/2006/main">
                  <a:graphicData uri="http://schemas.microsoft.com/office/word/2010/wordprocessingShape">
                    <wps:wsp>
                      <wps:cNvCnPr/>
                      <wps:spPr>
                        <a:xfrm flipV="1">
                          <a:off x="0" y="0"/>
                          <a:ext cx="1155065"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0B8BDE8C" id="直線矢印コネクタ 26" o:spid="_x0000_s1026" type="#_x0000_t32" style="position:absolute;left:0;text-align:left;margin-left:254.15pt;margin-top:80.05pt;width:90.95pt;height:0;flip:y;z-index:25161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" strokecolor="black [3213]">
                <v:stroke endarrow="block"/>
              </v:shape>
            </w:pict>
          </mc:Fallback>
        </mc:AlternateContent>
      </w:r>
      <w:r w:rsidR="005B7EE9" w:rsidRPr="00476030">
        <w:rPr>
          <w:noProof/>
        </w:rPr>
        <mc:AlternateContent>
          <mc:Choice Requires="wps">
            <w:drawing>
              <wp:anchor distT="0" distB="0" distL="114300" distR="114300" simplePos="0" relativeHeight="251659776" behindDoc="0" locked="0" layoutInCell="1" allowOverlap="1" wp14:anchorId="743CF19C" wp14:editId="610DD7D8">
                <wp:simplePos x="0" y="0"/>
                <wp:positionH relativeFrom="column">
                  <wp:posOffset>3227728</wp:posOffset>
                </wp:positionH>
                <wp:positionV relativeFrom="paragraph">
                  <wp:posOffset>1295451</wp:posOffset>
                </wp:positionV>
                <wp:extent cx="1155065" cy="0"/>
                <wp:effectExtent l="38100" t="76200" r="0" b="95250"/>
                <wp:wrapNone/>
                <wp:docPr id="32" name="直線矢印コネクタ 31"/>
                <wp:cNvGraphicFramePr/>
                <a:graphic xmlns:a="http://schemas.openxmlformats.org/drawingml/2006/main">
                  <a:graphicData uri="http://schemas.microsoft.com/office/word/2010/wordprocessingShape">
                    <wps:wsp>
                      <wps:cNvCnPr/>
                      <wps:spPr>
                        <a:xfrm>
                          <a:off x="0" y="0"/>
                          <a:ext cx="1155065" cy="0"/>
                        </a:xfrm>
                        <a:prstGeom prst="straightConnector1">
                          <a:avLst/>
                        </a:prstGeom>
                        <a:noFill/>
                        <a:ln w="9525" cap="flat" cmpd="sng" algn="ctr">
                          <a:solidFill>
                            <a:schemeClr val="tx1"/>
                          </a:solidFill>
                          <a:prstDash val="solid"/>
                          <a:headEnd type="triangle"/>
                          <a:tailEnd type="none"/>
                        </a:ln>
                        <a:effectLst/>
                      </wps:spPr>
                      <wps:bodyPr/>
                    </wps:wsp>
                  </a:graphicData>
                </a:graphic>
              </wp:anchor>
            </w:drawing>
          </mc:Choice>
          <mc:Fallback>
            <w:pict>
              <v:shape w14:anchorId="79333913" id="直線矢印コネクタ 31" o:spid="_x0000_s1026" type="#_x0000_t32" style="position:absolute;left:0;text-align:left;margin-left:254.15pt;margin-top:102pt;width:90.9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" strokecolor="black [3213]">
                <v:stroke startarrow="block"/>
              </v:shape>
            </w:pict>
          </mc:Fallback>
        </mc:AlternateContent>
      </w:r>
      <w:r w:rsidR="005B7EE9" w:rsidRPr="00476030">
        <w:rPr>
          <w:noProof/>
        </w:rPr>
        <mc:AlternateContent>
          <mc:Choice Requires="wps">
            <w:drawing>
              <wp:anchor distT="0" distB="0" distL="114300" distR="114300" simplePos="0" relativeHeight="251611648" behindDoc="0" locked="0" layoutInCell="1" allowOverlap="1" wp14:anchorId="6B1E6224" wp14:editId="07A7F5C5">
                <wp:simplePos x="0" y="0"/>
                <wp:positionH relativeFrom="column">
                  <wp:posOffset>3231808</wp:posOffset>
                </wp:positionH>
                <wp:positionV relativeFrom="paragraph">
                  <wp:posOffset>1571790</wp:posOffset>
                </wp:positionV>
                <wp:extent cx="1146412" cy="0"/>
                <wp:effectExtent l="0" t="76200" r="15875" b="95250"/>
                <wp:wrapNone/>
                <wp:docPr id="33" name="直線矢印コネクタ 32"/>
                <wp:cNvGraphicFramePr/>
                <a:graphic xmlns:a="http://schemas.openxmlformats.org/drawingml/2006/main">
                  <a:graphicData uri="http://schemas.microsoft.com/office/word/2010/wordprocessingShape">
                    <wps:wsp>
                      <wps:cNvCnPr/>
                      <wps:spPr>
                        <a:xfrm flipV="1">
                          <a:off x="0" y="0"/>
                          <a:ext cx="1146412"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043213DC" id="直線矢印コネクタ 32" o:spid="_x0000_s1026" type="#_x0000_t32" style="position:absolute;left:0;text-align:left;margin-left:254.45pt;margin-top:123.75pt;width:90.25pt;height:0;flip:y;z-index:25161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" strokecolor="black [3213]">
                <v:stroke endarrow="block"/>
              </v:shape>
            </w:pict>
          </mc:Fallback>
        </mc:AlternateContent>
      </w:r>
      <w:r w:rsidR="005B7EE9" w:rsidRPr="00476030">
        <w:rPr>
          <w:noProof/>
        </w:rPr>
        <mc:AlternateContent>
          <mc:Choice Requires="wps">
            <w:drawing>
              <wp:anchor distT="0" distB="0" distL="114300" distR="114300" simplePos="0" relativeHeight="251612672" behindDoc="0" locked="0" layoutInCell="1" allowOverlap="1" wp14:anchorId="518C2F40" wp14:editId="09FD9C4B">
                <wp:simplePos x="0" y="0"/>
                <wp:positionH relativeFrom="column">
                  <wp:posOffset>4381821</wp:posOffset>
                </wp:positionH>
                <wp:positionV relativeFrom="paragraph">
                  <wp:posOffset>1644717</wp:posOffset>
                </wp:positionV>
                <wp:extent cx="1555750" cy="0"/>
                <wp:effectExtent l="0" t="76200" r="25400" b="95250"/>
                <wp:wrapNone/>
                <wp:docPr id="751" name="直線矢印コネクタ 33"/>
                <wp:cNvGraphicFramePr/>
                <a:graphic xmlns:a="http://schemas.openxmlformats.org/drawingml/2006/main">
                  <a:graphicData uri="http://schemas.microsoft.com/office/word/2010/wordprocessingShape">
                    <wps:wsp>
                      <wps:cNvCnPr/>
                      <wps:spPr>
                        <a:xfrm flipV="1">
                          <a:off x="0" y="0"/>
                          <a:ext cx="1555750"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0020C2FD" id="直線矢印コネクタ 33" o:spid="_x0000_s1026" type="#_x0000_t32" style="position:absolute;left:0;text-align:left;margin-left:345.05pt;margin-top:129.5pt;width:122.5pt;height:0;flip:y;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" strokecolor="black [3213]">
                <v:stroke endarrow="block"/>
              </v:shape>
            </w:pict>
          </mc:Fallback>
        </mc:AlternateContent>
      </w:r>
      <w:r w:rsidR="005B7EE9" w:rsidRPr="00476030">
        <w:rPr>
          <w:noProof/>
        </w:rPr>
        <mc:AlternateContent>
          <mc:Choice Requires="wps">
            <w:drawing>
              <wp:anchor distT="0" distB="0" distL="114300" distR="114300" simplePos="0" relativeHeight="251660800" behindDoc="0" locked="0" layoutInCell="1" allowOverlap="1" wp14:anchorId="6161AE41" wp14:editId="7B66D89D">
                <wp:simplePos x="0" y="0"/>
                <wp:positionH relativeFrom="column">
                  <wp:posOffset>886905</wp:posOffset>
                </wp:positionH>
                <wp:positionV relativeFrom="paragraph">
                  <wp:posOffset>2233748</wp:posOffset>
                </wp:positionV>
                <wp:extent cx="1155600" cy="0"/>
                <wp:effectExtent l="0" t="76200" r="26035" b="95250"/>
                <wp:wrapNone/>
                <wp:docPr id="755" name="直線矢印コネクタ 37"/>
                <wp:cNvGraphicFramePr/>
                <a:graphic xmlns:a="http://schemas.openxmlformats.org/drawingml/2006/main">
                  <a:graphicData uri="http://schemas.microsoft.com/office/word/2010/wordprocessingShape">
                    <wps:wsp>
                      <wps:cNvCnPr/>
                      <wps:spPr>
                        <a:xfrm>
                          <a:off x="0" y="0"/>
                          <a:ext cx="1155600"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38BCC552" id="直線矢印コネクタ 37" o:spid="_x0000_s1026" type="#_x0000_t32" style="position:absolute;left:0;text-align:left;margin-left:69.85pt;margin-top:175.9pt;width:91pt;height:0;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" strokecolor="black [3213]">
                <v:stroke endarrow="block"/>
              </v:shape>
            </w:pict>
          </mc:Fallback>
        </mc:AlternateContent>
      </w:r>
      <w:r w:rsidR="005B7EE9" w:rsidRPr="00476030">
        <w:rPr>
          <w:noProof/>
        </w:rPr>
        <mc:AlternateContent>
          <mc:Choice Requires="wps">
            <w:drawing>
              <wp:anchor distT="0" distB="0" distL="114300" distR="114300" simplePos="0" relativeHeight="251661824" behindDoc="0" locked="0" layoutInCell="1" allowOverlap="1" wp14:anchorId="3390F98B" wp14:editId="5BC222BC">
                <wp:simplePos x="0" y="0"/>
                <wp:positionH relativeFrom="column">
                  <wp:posOffset>2053747</wp:posOffset>
                </wp:positionH>
                <wp:positionV relativeFrom="paragraph">
                  <wp:posOffset>2733022</wp:posOffset>
                </wp:positionV>
                <wp:extent cx="5059346" cy="0"/>
                <wp:effectExtent l="0" t="76200" r="27305" b="95250"/>
                <wp:wrapNone/>
                <wp:docPr id="758" name="直線矢印コネクタ 47"/>
                <wp:cNvGraphicFramePr/>
                <a:graphic xmlns:a="http://schemas.openxmlformats.org/drawingml/2006/main">
                  <a:graphicData uri="http://schemas.microsoft.com/office/word/2010/wordprocessingShape">
                    <wps:wsp>
                      <wps:cNvCnPr/>
                      <wps:spPr>
                        <a:xfrm>
                          <a:off x="0" y="0"/>
                          <a:ext cx="5059346" cy="0"/>
                        </a:xfrm>
                        <a:prstGeom prst="straightConnector1">
                          <a:avLst/>
                        </a:prstGeom>
                        <a:noFill/>
                        <a:ln w="9525" cap="flat" cmpd="sng" algn="ctr">
                          <a:solidFill>
                            <a:schemeClr val="tx1"/>
                          </a:solidFill>
                          <a:prstDash val="solid"/>
                          <a:tailEnd type="triangle"/>
                        </a:ln>
                        <a:effectLst/>
                      </wps:spPr>
                      <wps:bodyPr/>
                    </wps:wsp>
                  </a:graphicData>
                </a:graphic>
              </wp:anchor>
            </w:drawing>
          </mc:Choice>
          <mc:Fallback>
            <w:pict>
              <v:shape w14:anchorId="4177F905" id="直線矢印コネクタ 47" o:spid="_x0000_s1026" type="#_x0000_t32" style="position:absolute;left:0;text-align:left;margin-left:161.7pt;margin-top:215.2pt;width:398.3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" strokecolor="black [3213]">
                <v:stroke endarrow="block"/>
              </v:shape>
            </w:pict>
          </mc:Fallback>
        </mc:AlternateContent>
      </w:r>
      <w:r w:rsidR="0019014C" w:rsidRPr="00476030">
        <w:br/>
      </w:r>
    </w:p>
    <w:p w14:paraId="2031E0B1" w14:textId="77777777" w:rsidR="00F7524C" w:rsidRPr="00CD0874" w:rsidRDefault="00F7524C" w:rsidP="005B4868">
      <w:pPr>
        <w:pStyle w:val="box"/>
        <w:rPr>
          <w:rFonts w:eastAsia="PMingLiU"/>
        </w:rPr>
      </w:pPr>
    </w:p>
    <w:p w14:paraId="348598BB" w14:textId="77777777" w:rsidR="005B4868" w:rsidRPr="00476030" w:rsidRDefault="005B7EE9" w:rsidP="005B4868">
      <w:pPr>
        <w:pStyle w:val="box"/>
      </w:pPr>
      <w:r w:rsidRPr="00476030">
        <w:br/>
      </w:r>
      <w:r w:rsidR="005B4868" w:rsidRPr="00476030">
        <w:br/>
      </w:r>
      <w:r w:rsidR="005B4868" w:rsidRPr="00476030">
        <w:br/>
      </w:r>
      <w:r w:rsidR="005B4868" w:rsidRPr="00476030">
        <w:br/>
      </w:r>
      <w:r w:rsidR="00C5756E" w:rsidRPr="00476030">
        <w:br/>
      </w:r>
      <w:r w:rsidR="00C5756E" w:rsidRPr="00476030">
        <w:br/>
      </w:r>
      <w:r w:rsidR="00C5756E" w:rsidRPr="00476030">
        <w:br/>
      </w:r>
      <w:r w:rsidR="001177A8" w:rsidRPr="00476030">
        <w:br/>
      </w:r>
      <w:r w:rsidR="001177A8" w:rsidRPr="00476030">
        <w:br/>
      </w:r>
      <w:r w:rsidR="001177A8" w:rsidRPr="00476030">
        <w:br/>
      </w:r>
      <w:r w:rsidR="00C5756E" w:rsidRPr="00476030">
        <w:br/>
      </w:r>
      <w:r w:rsidR="005B4868" w:rsidRPr="00476030">
        <w:br/>
      </w:r>
      <w:r w:rsidR="005B4868" w:rsidRPr="00476030">
        <w:br/>
      </w:r>
      <w:r w:rsidR="001177A8" w:rsidRPr="00476030">
        <w:br/>
      </w:r>
    </w:p>
    <w:p w14:paraId="0440FAC8" w14:textId="77777777" w:rsidR="005B4868" w:rsidRPr="00476030" w:rsidRDefault="005B7EE9" w:rsidP="005B4868">
      <w:pPr>
        <w:pStyle w:val="figurenote"/>
      </w:pPr>
      <w:r w:rsidRPr="00476030">
        <w:rPr>
          <w:rFonts w:hint="eastAsia"/>
          <w:noProof/>
        </w:rPr>
        <mc:AlternateContent>
          <mc:Choice Requires="wps">
            <w:drawing>
              <wp:anchor distT="0" distB="0" distL="114300" distR="114300" simplePos="0" relativeHeight="251662848" behindDoc="0" locked="0" layoutInCell="1" allowOverlap="1" wp14:anchorId="41BB6CF3" wp14:editId="4E4F7A45">
                <wp:simplePos x="0" y="0"/>
                <wp:positionH relativeFrom="column">
                  <wp:posOffset>8028940</wp:posOffset>
                </wp:positionH>
                <wp:positionV relativeFrom="paragraph">
                  <wp:posOffset>60960</wp:posOffset>
                </wp:positionV>
                <wp:extent cx="1661795" cy="749300"/>
                <wp:effectExtent l="0" t="209550" r="14605" b="12700"/>
                <wp:wrapNone/>
                <wp:docPr id="784" name="四角形吹き出し 79"/>
                <wp:cNvGraphicFramePr/>
                <a:graphic xmlns:a="http://schemas.openxmlformats.org/drawingml/2006/main">
                  <a:graphicData uri="http://schemas.microsoft.com/office/word/2010/wordprocessingShape">
                    <wps:wsp>
                      <wps:cNvSpPr/>
                      <wps:spPr>
                        <a:xfrm>
                          <a:off x="0" y="0"/>
                          <a:ext cx="1661795" cy="749300"/>
                        </a:xfrm>
                        <a:prstGeom prst="wedgeRectCallout">
                          <a:avLst>
                            <a:gd name="adj1" fmla="val 14243"/>
                            <a:gd name="adj2" fmla="val -76401"/>
                          </a:avLst>
                        </a:prstGeom>
                        <a:noFill/>
                        <a:ln w="25400" cap="flat" cmpd="sng" algn="ctr">
                          <a:solidFill>
                            <a:schemeClr val="tx1"/>
                          </a:solidFill>
                          <a:prstDash val="solid"/>
                        </a:ln>
                        <a:effectLst/>
                      </wps:spPr>
                      <wps:txbx>
                        <w:txbxContent>
                          <w:p w14:paraId="4F777C0E" w14:textId="77777777" w:rsidR="009D5E56" w:rsidRPr="00F820F5" w:rsidRDefault="009D5E56" w:rsidP="00F820F5">
                            <w:pPr>
                              <w:pStyle w:val="Web"/>
                              <w:spacing w:after="0" w:line="280" w:lineRule="exact"/>
                              <w:ind w:firstLine="0"/>
                              <w:rPr>
                                <w:rFonts w:ascii="メイリオ" w:eastAsia="メイリオ" w:hAnsi="メイリオ" w:cs="メイリオ"/>
                              </w:rPr>
                            </w:pPr>
                            <w:r w:rsidRPr="00F820F5">
                              <w:rPr>
                                <w:rFonts w:ascii="メイリオ" w:eastAsia="メイリオ" w:hAnsi="メイリオ" w:cs="メイリオ" w:hint="eastAsia"/>
                                <w:color w:val="3C3C3B"/>
                                <w:kern w:val="24"/>
                                <w:sz w:val="22"/>
                                <w:szCs w:val="22"/>
                              </w:rPr>
                              <w:t>本区間は割り込み禁止ではないため別の処理が動作することは可能</w:t>
                            </w:r>
                          </w:p>
                        </w:txbxContent>
                      </wps:txbx>
                      <wps:bodyPr wrap="square" lIns="72000" rIns="36000" rtlCol="0" anchor="ctr">
                        <a:noAutofit/>
                      </wps:bodyPr>
                    </wps:wsp>
                  </a:graphicData>
                </a:graphic>
              </wp:anchor>
            </w:drawing>
          </mc:Choice>
          <mc:Fallback>
            <w:pict>
              <v:shapetype w14:anchorId="41BB6CF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79" o:spid="_x0000_s1247" type="#_x0000_t61" style="position:absolute;left:0;text-align:left;margin-left:632.2pt;margin-top:4.8pt;width:130.85pt;height:59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" adj="13876,-5703" filled="f" strokecolor="black [3213]" strokeweight="2pt">
                <v:textbox inset="2mm,,1mm">
                  <w:txbxContent>
                    <w:p w14:paraId="4F777C0E" w14:textId="77777777" w:rsidR="009D5E56" w:rsidRPr="00F820F5" w:rsidRDefault="009D5E56" w:rsidP="00F820F5">
                      <w:pPr>
                        <w:pStyle w:val="Web"/>
                        <w:spacing w:after="0" w:line="280" w:lineRule="exact"/>
                        <w:ind w:firstLine="0"/>
                        <w:rPr>
                          <w:rFonts w:ascii="メイリオ" w:eastAsia="メイリオ" w:hAnsi="メイリオ" w:cs="メイリオ"/>
                        </w:rPr>
                      </w:pPr>
                      <w:r w:rsidRPr="00F820F5">
                        <w:rPr>
                          <w:rFonts w:ascii="メイリオ" w:eastAsia="メイリオ" w:hAnsi="メイリオ" w:cs="メイリオ" w:hint="eastAsia"/>
                          <w:color w:val="3C3C3B"/>
                          <w:kern w:val="24"/>
                          <w:sz w:val="22"/>
                          <w:szCs w:val="22"/>
                        </w:rPr>
                        <w:t>本区間は割り込み禁止ではないため別の処理が動作することは可能</w:t>
                      </w:r>
                    </w:p>
                  </w:txbxContent>
                </v:textbox>
              </v:shape>
            </w:pict>
          </mc:Fallback>
        </mc:AlternateContent>
      </w:r>
      <w:r w:rsidR="005B4868" w:rsidRPr="00476030">
        <w:rPr>
          <w:rFonts w:hint="eastAsia"/>
        </w:rPr>
        <w:t>Boost</w:t>
      </w:r>
      <w:r w:rsidR="005B4868" w:rsidRPr="00476030">
        <w:rPr>
          <w:rFonts w:hint="eastAsia"/>
        </w:rPr>
        <w:t>モードは</w:t>
      </w:r>
      <w:proofErr w:type="spellStart"/>
      <w:r w:rsidR="005B4868" w:rsidRPr="00476030">
        <w:rPr>
          <w:rFonts w:hint="eastAsia"/>
        </w:rPr>
        <w:t>PLL0</w:t>
      </w:r>
      <w:proofErr w:type="spellEnd"/>
      <w:r w:rsidR="005B4868" w:rsidRPr="00476030">
        <w:rPr>
          <w:rFonts w:hint="eastAsia"/>
        </w:rPr>
        <w:t>の逓倍率を変更するため、上記の</w:t>
      </w:r>
      <w:proofErr w:type="spellStart"/>
      <w:r w:rsidR="005B4868" w:rsidRPr="00476030">
        <w:rPr>
          <w:rFonts w:hint="eastAsia"/>
        </w:rPr>
        <w:t>12</w:t>
      </w:r>
      <w:r w:rsidR="00E72B66">
        <w:rPr>
          <w:rFonts w:hint="eastAsia"/>
        </w:rPr>
        <w:t>3</w:t>
      </w:r>
      <w:r w:rsidR="005B4868" w:rsidRPr="00476030">
        <w:rPr>
          <w:rFonts w:hint="eastAsia"/>
        </w:rPr>
        <w:t>us</w:t>
      </w:r>
      <w:proofErr w:type="spellEnd"/>
      <w:r w:rsidR="005B4868" w:rsidRPr="00476030">
        <w:rPr>
          <w:rFonts w:hint="eastAsia"/>
        </w:rPr>
        <w:t>の内、</w:t>
      </w:r>
      <w:proofErr w:type="spellStart"/>
      <w:r w:rsidR="005B4868" w:rsidRPr="00476030">
        <w:rPr>
          <w:rFonts w:hint="eastAsia"/>
        </w:rPr>
        <w:t>PLL</w:t>
      </w:r>
      <w:proofErr w:type="spellEnd"/>
      <w:r w:rsidR="005B4868" w:rsidRPr="00476030">
        <w:rPr>
          <w:rFonts w:hint="eastAsia"/>
        </w:rPr>
        <w:t>の発振安定待ち時間</w:t>
      </w:r>
      <w:r w:rsidR="005B4868" w:rsidRPr="00476030">
        <w:rPr>
          <w:rFonts w:hint="eastAsia"/>
        </w:rPr>
        <w:t>(</w:t>
      </w:r>
      <w:r w:rsidR="005B4868" w:rsidRPr="00476030">
        <w:rPr>
          <w:rFonts w:hint="eastAsia"/>
        </w:rPr>
        <w:t>最大</w:t>
      </w:r>
      <w:proofErr w:type="spellStart"/>
      <w:r w:rsidR="005B4868" w:rsidRPr="00476030">
        <w:rPr>
          <w:rFonts w:hint="eastAsia"/>
        </w:rPr>
        <w:t>50us</w:t>
      </w:r>
      <w:proofErr w:type="spellEnd"/>
      <w:r w:rsidR="005B4868" w:rsidRPr="00476030">
        <w:rPr>
          <w:rFonts w:hint="eastAsia"/>
        </w:rPr>
        <w:t>)</w:t>
      </w:r>
      <w:r w:rsidR="005B4868" w:rsidRPr="00476030">
        <w:rPr>
          <w:rFonts w:hint="eastAsia"/>
        </w:rPr>
        <w:t>が必要です。</w:t>
      </w:r>
    </w:p>
    <w:p w14:paraId="4BE16AA6" w14:textId="77777777" w:rsidR="005B4868" w:rsidRPr="00476030" w:rsidRDefault="005B4868" w:rsidP="005B4868">
      <w:pPr>
        <w:pStyle w:val="figurenote"/>
        <w:rPr>
          <w:rFonts w:eastAsia="PMingLiU"/>
        </w:rPr>
      </w:pPr>
      <w:r w:rsidRPr="00476030">
        <w:rPr>
          <w:rFonts w:hint="eastAsia"/>
        </w:rPr>
        <w:t>その間は</w:t>
      </w:r>
      <w:proofErr w:type="spellStart"/>
      <w:r w:rsidRPr="00476030">
        <w:rPr>
          <w:rFonts w:hint="eastAsia"/>
        </w:rPr>
        <w:t>PLL0</w:t>
      </w:r>
      <w:proofErr w:type="spellEnd"/>
      <w:r w:rsidRPr="00476030">
        <w:rPr>
          <w:rFonts w:hint="eastAsia"/>
        </w:rPr>
        <w:t>からの出力クロックを使用できないため、</w:t>
      </w:r>
      <w:r w:rsidRPr="00476030">
        <w:rPr>
          <w:rFonts w:hint="eastAsia"/>
        </w:rPr>
        <w:t>Cortex-</w:t>
      </w:r>
      <w:proofErr w:type="spellStart"/>
      <w:r w:rsidRPr="00476030">
        <w:rPr>
          <w:rFonts w:hint="eastAsia"/>
        </w:rPr>
        <w:t>A57</w:t>
      </w:r>
      <w:proofErr w:type="spellEnd"/>
      <w:r w:rsidRPr="00476030">
        <w:rPr>
          <w:rFonts w:hint="eastAsia"/>
        </w:rPr>
        <w:t>へ</w:t>
      </w:r>
      <w:proofErr w:type="spellStart"/>
      <w:r w:rsidRPr="00476030">
        <w:rPr>
          <w:rFonts w:hint="eastAsia"/>
        </w:rPr>
        <w:t>EXTAL</w:t>
      </w:r>
      <w:proofErr w:type="spellEnd"/>
      <w:r w:rsidRPr="00476030">
        <w:rPr>
          <w:rFonts w:hint="eastAsia"/>
        </w:rPr>
        <w:t>が供給されて低速動作します。</w:t>
      </w:r>
    </w:p>
    <w:p w14:paraId="21C551A6" w14:textId="77777777" w:rsidR="005B4868" w:rsidRPr="00476030" w:rsidRDefault="005B4868" w:rsidP="005B4868">
      <w:pPr>
        <w:pStyle w:val="figurenote"/>
      </w:pPr>
    </w:p>
    <w:p w14:paraId="29DA2400" w14:textId="77777777" w:rsidR="005B4868" w:rsidRPr="00476030" w:rsidRDefault="005B4868" w:rsidP="005B4868">
      <w:pPr>
        <w:pStyle w:val="figurenote"/>
      </w:pPr>
      <w:r w:rsidRPr="00476030">
        <w:rPr>
          <w:rFonts w:hint="eastAsia"/>
        </w:rPr>
        <w:t>本結果は以下の条件下で測定したもので、環境や条件によっては数値が異なる可能性があります。</w:t>
      </w:r>
    </w:p>
    <w:p w14:paraId="30A3CD8C" w14:textId="77777777" w:rsidR="005B4868" w:rsidRPr="00476030" w:rsidRDefault="005B4868" w:rsidP="005B4868">
      <w:pPr>
        <w:pStyle w:val="figurenote"/>
      </w:pPr>
      <w:r w:rsidRPr="00476030">
        <w:rPr>
          <w:rFonts w:hint="eastAsia"/>
        </w:rPr>
        <w:t>＜測定環境＞</w:t>
      </w:r>
    </w:p>
    <w:p w14:paraId="17113A85" w14:textId="77777777" w:rsidR="005B4868" w:rsidRPr="006276F4" w:rsidRDefault="005B4868" w:rsidP="005B4868">
      <w:pPr>
        <w:pStyle w:val="figurenote"/>
      </w:pPr>
      <w:r w:rsidRPr="006276F4">
        <w:rPr>
          <w:rFonts w:hint="eastAsia"/>
          <w:sz w:val="19"/>
          <w:szCs w:val="19"/>
        </w:rPr>
        <w:t>・</w:t>
      </w:r>
      <w:r w:rsidRPr="006276F4">
        <w:rPr>
          <w:rFonts w:hint="eastAsia"/>
          <w:sz w:val="19"/>
          <w:szCs w:val="19"/>
        </w:rPr>
        <w:t xml:space="preserve">SW     </w:t>
      </w:r>
      <w:r w:rsidR="00B1409B" w:rsidRPr="006276F4">
        <w:rPr>
          <w:sz w:val="4"/>
          <w:szCs w:val="4"/>
        </w:rPr>
        <w:t xml:space="preserve"> </w:t>
      </w:r>
      <w:r w:rsidRPr="006276F4">
        <w:rPr>
          <w:sz w:val="19"/>
          <w:szCs w:val="19"/>
        </w:rPr>
        <w:t xml:space="preserve">: </w:t>
      </w:r>
      <w:proofErr w:type="spellStart"/>
      <w:r w:rsidRPr="006276F4">
        <w:rPr>
          <w:sz w:val="19"/>
          <w:szCs w:val="19"/>
        </w:rPr>
        <w:t>Yoct</w:t>
      </w:r>
      <w:r w:rsidRPr="006276F4">
        <w:t>o</w:t>
      </w:r>
      <w:proofErr w:type="spellEnd"/>
      <w:r w:rsidRPr="006276F4">
        <w:t xml:space="preserve"> </w:t>
      </w:r>
      <w:proofErr w:type="spellStart"/>
      <w:r w:rsidRPr="006276F4">
        <w:t>v</w:t>
      </w:r>
      <w:r w:rsidR="00B93EB5" w:rsidRPr="006276F4">
        <w:t>3</w:t>
      </w:r>
      <w:r w:rsidRPr="006276F4">
        <w:t>.</w:t>
      </w:r>
      <w:r w:rsidR="00B93EB5" w:rsidRPr="006276F4">
        <w:t>7</w:t>
      </w:r>
      <w:r w:rsidRPr="006276F4">
        <w:t>.0</w:t>
      </w:r>
      <w:proofErr w:type="spellEnd"/>
      <w:r w:rsidRPr="006276F4">
        <w:t xml:space="preserve">(Kernel </w:t>
      </w:r>
      <w:proofErr w:type="spellStart"/>
      <w:r w:rsidRPr="006276F4">
        <w:t>BSP</w:t>
      </w:r>
      <w:proofErr w:type="spellEnd"/>
      <w:r w:rsidRPr="006276F4">
        <w:t xml:space="preserve"> 3.</w:t>
      </w:r>
      <w:r w:rsidR="00B93EB5" w:rsidRPr="006276F4">
        <w:t>6</w:t>
      </w:r>
      <w:r w:rsidRPr="006276F4">
        <w:t>.</w:t>
      </w:r>
      <w:r w:rsidR="00EC1005" w:rsidRPr="006276F4">
        <w:t>2</w:t>
      </w:r>
      <w:r w:rsidRPr="006276F4">
        <w:t>)</w:t>
      </w:r>
      <w:r w:rsidR="001352F7" w:rsidRPr="006276F4">
        <w:t xml:space="preserve"> </w:t>
      </w:r>
    </w:p>
    <w:p w14:paraId="0AFEBECF" w14:textId="77777777" w:rsidR="005B4868" w:rsidRPr="006276F4" w:rsidRDefault="005B4868" w:rsidP="00C5756E">
      <w:pPr>
        <w:pStyle w:val="figurenote"/>
      </w:pPr>
      <w:r w:rsidRPr="006276F4">
        <w:rPr>
          <w:rFonts w:hint="eastAsia"/>
        </w:rPr>
        <w:t>・</w:t>
      </w:r>
      <w:r w:rsidRPr="006276F4">
        <w:t xml:space="preserve">SoC    : R-Car </w:t>
      </w:r>
      <w:proofErr w:type="spellStart"/>
      <w:r w:rsidRPr="006276F4">
        <w:t>H3</w:t>
      </w:r>
      <w:proofErr w:type="spellEnd"/>
      <w:r w:rsidRPr="006276F4">
        <w:t xml:space="preserve"> </w:t>
      </w:r>
      <w:proofErr w:type="spellStart"/>
      <w:r w:rsidR="008B4E86" w:rsidRPr="006276F4">
        <w:t>Ver.</w:t>
      </w:r>
      <w:r w:rsidR="00B93EB5" w:rsidRPr="006276F4">
        <w:t>3</w:t>
      </w:r>
      <w:r w:rsidRPr="006276F4">
        <w:t>.</w:t>
      </w:r>
      <w:r w:rsidR="00B93EB5" w:rsidRPr="006276F4">
        <w:t>0</w:t>
      </w:r>
      <w:proofErr w:type="spellEnd"/>
      <w:r w:rsidRPr="006276F4">
        <w:t>(</w:t>
      </w:r>
      <w:proofErr w:type="spellStart"/>
      <w:r w:rsidRPr="006276F4">
        <w:t>Salvator-X</w:t>
      </w:r>
      <w:r w:rsidR="008B4E86" w:rsidRPr="006276F4">
        <w:t>S</w:t>
      </w:r>
      <w:proofErr w:type="spellEnd"/>
      <w:r w:rsidRPr="006276F4">
        <w:t>)</w:t>
      </w:r>
      <w:r w:rsidR="001352F7" w:rsidRPr="006276F4">
        <w:t xml:space="preserve"> </w:t>
      </w:r>
    </w:p>
    <w:p w14:paraId="69EAD168" w14:textId="77777777" w:rsidR="005B4868" w:rsidRPr="006276F4" w:rsidRDefault="005B4868" w:rsidP="005B4868">
      <w:pPr>
        <w:pStyle w:val="figurenote"/>
      </w:pPr>
      <w:r w:rsidRPr="006276F4">
        <w:rPr>
          <w:rFonts w:hint="eastAsia"/>
        </w:rPr>
        <w:t>・</w:t>
      </w:r>
      <w:proofErr w:type="spellStart"/>
      <w:r w:rsidRPr="006276F4">
        <w:t>PMIC</w:t>
      </w:r>
      <w:proofErr w:type="spellEnd"/>
      <w:r w:rsidRPr="006276F4">
        <w:t xml:space="preserve">   : </w:t>
      </w:r>
      <w:proofErr w:type="spellStart"/>
      <w:r w:rsidRPr="006276F4">
        <w:t>bd9571mwv</w:t>
      </w:r>
      <w:proofErr w:type="spellEnd"/>
    </w:p>
    <w:p w14:paraId="7070642F" w14:textId="77777777" w:rsidR="001352F7" w:rsidRPr="006276F4" w:rsidRDefault="001352F7" w:rsidP="001352F7">
      <w:pPr>
        <w:pStyle w:val="figurenote"/>
      </w:pPr>
      <w:r w:rsidRPr="006276F4">
        <w:rPr>
          <w:rFonts w:hint="eastAsia"/>
        </w:rPr>
        <w:t>・測定条件</w:t>
      </w:r>
      <w:r w:rsidRPr="006276F4">
        <w:tab/>
        <w:t>:</w:t>
      </w:r>
      <w:r w:rsidRPr="006276F4">
        <w:rPr>
          <w:sz w:val="12"/>
          <w:szCs w:val="12"/>
        </w:rPr>
        <w:t xml:space="preserve"> </w:t>
      </w:r>
      <w:r w:rsidRPr="006276F4">
        <w:rPr>
          <w:rFonts w:hint="eastAsia"/>
        </w:rPr>
        <w:t>起動後、アプリ動作未の</w:t>
      </w:r>
      <w:r w:rsidRPr="006276F4">
        <w:t>idle</w:t>
      </w:r>
      <w:r w:rsidRPr="006276F4">
        <w:rPr>
          <w:rFonts w:hint="eastAsia"/>
        </w:rPr>
        <w:t>状態</w:t>
      </w:r>
    </w:p>
    <w:p w14:paraId="22C06460" w14:textId="77777777" w:rsidR="001352F7" w:rsidRDefault="001352F7" w:rsidP="001352F7">
      <w:pPr>
        <w:pStyle w:val="figurenote"/>
        <w:rPr>
          <w:sz w:val="19"/>
          <w:szCs w:val="19"/>
        </w:rPr>
      </w:pPr>
      <w:r w:rsidRPr="006276F4">
        <w:rPr>
          <w:rFonts w:hint="eastAsia"/>
        </w:rPr>
        <w:t>・測定ポイント</w:t>
      </w:r>
      <w:r w:rsidRPr="006276F4">
        <w:tab/>
        <w:t>:</w:t>
      </w:r>
      <w:r w:rsidR="00181DFD" w:rsidRPr="006276F4">
        <w:rPr>
          <w:rFonts w:hint="eastAsia"/>
        </w:rPr>
        <w:t>電圧変更設定</w:t>
      </w:r>
      <w:r w:rsidR="00181DFD" w:rsidRPr="006276F4">
        <w:t>(_</w:t>
      </w:r>
      <w:proofErr w:type="spellStart"/>
      <w:r w:rsidR="00181DFD" w:rsidRPr="006276F4">
        <w:t>set_opp_voltage</w:t>
      </w:r>
      <w:proofErr w:type="spellEnd"/>
      <w:r w:rsidR="00181DFD" w:rsidRPr="006276F4">
        <w:t>)</w:t>
      </w:r>
      <w:r w:rsidR="00181DFD" w:rsidRPr="006276F4">
        <w:rPr>
          <w:rFonts w:hint="eastAsia"/>
        </w:rPr>
        <w:t>、</w:t>
      </w:r>
      <w:r w:rsidRPr="006276F4">
        <w:rPr>
          <w:rFonts w:hint="eastAsia"/>
        </w:rPr>
        <w:t>周波数変更設定</w:t>
      </w:r>
      <w:r w:rsidRPr="006276F4">
        <w:t>(</w:t>
      </w:r>
      <w:proofErr w:type="spellStart"/>
      <w:r w:rsidRPr="006276F4">
        <w:t>clk_set_rate</w:t>
      </w:r>
      <w:proofErr w:type="spellEnd"/>
      <w:r w:rsidRPr="006276F4">
        <w:t>)</w:t>
      </w:r>
    </w:p>
    <w:p w14:paraId="49D76FBF" w14:textId="0BF47255" w:rsidR="00D768F0" w:rsidRPr="00476030" w:rsidRDefault="00BA133C" w:rsidP="005B7EE9">
      <w:pPr>
        <w:pStyle w:val="figuretitle"/>
        <w:rPr>
          <w:rFonts w:eastAsia="PMingLiU"/>
          <w:lang w:eastAsia="zh-TW"/>
        </w:rPr>
      </w:pPr>
      <w:bookmarkStart w:id="464" w:name="_Ref513627125"/>
      <w:r w:rsidRPr="00476030">
        <w:rPr>
          <w:rFonts w:hint="eastAsia"/>
        </w:rPr>
        <w:t>図</w:t>
      </w:r>
      <w:r w:rsidR="00BB5E28" w:rsidRPr="00476030">
        <w:rPr>
          <w:rFonts w:hint="eastAsia"/>
        </w:rPr>
        <w:t xml:space="preserve"> </w:t>
      </w:r>
      <w:proofErr w:type="spellStart"/>
      <w:r w:rsidR="00BB5E28" w:rsidRPr="00476030">
        <w:rPr>
          <w:rFonts w:hint="eastAsia"/>
        </w:rPr>
        <w:t>A</w:t>
      </w:r>
      <w:r w:rsidRPr="00476030">
        <w:fldChar w:fldCharType="begin"/>
      </w:r>
      <w:r w:rsidRPr="00476030">
        <w:instrText xml:space="preserve"> </w:instrText>
      </w:r>
      <w:r w:rsidRPr="00476030">
        <w:rPr>
          <w:rFonts w:hint="eastAsia"/>
        </w:rPr>
        <w:instrText>STYLEREF 1 \s</w:instrText>
      </w:r>
      <w:r w:rsidRPr="00476030">
        <w:instrText xml:space="preserve"> </w:instrText>
      </w:r>
      <w:r w:rsidRPr="00476030">
        <w:fldChar w:fldCharType="separate"/>
      </w:r>
      <w:r w:rsidR="00635E9F">
        <w:rPr>
          <w:noProof/>
        </w:rPr>
        <w:t>3</w:t>
      </w:r>
      <w:proofErr w:type="spellEnd"/>
      <w:r w:rsidRPr="00476030">
        <w:fldChar w:fldCharType="end"/>
      </w:r>
      <w:r w:rsidRPr="00476030">
        <w:noBreakHyphen/>
      </w:r>
      <w:r w:rsidRPr="00476030">
        <w:fldChar w:fldCharType="begin"/>
      </w:r>
      <w:r w:rsidRPr="00476030">
        <w:instrText xml:space="preserve"> </w:instrText>
      </w:r>
      <w:r w:rsidRPr="00476030">
        <w:rPr>
          <w:rFonts w:hint="eastAsia"/>
        </w:rPr>
        <w:instrText xml:space="preserve">SEQ </w:instrText>
      </w:r>
      <w:r w:rsidRPr="00476030">
        <w:rPr>
          <w:rFonts w:hint="eastAsia"/>
        </w:rPr>
        <w:instrText>図</w:instrText>
      </w:r>
      <w:r w:rsidRPr="00476030">
        <w:rPr>
          <w:rFonts w:hint="eastAsia"/>
        </w:rPr>
        <w:instrText xml:space="preserve"> \* ARABIC \s 1</w:instrText>
      </w:r>
      <w:r w:rsidRPr="00476030">
        <w:instrText xml:space="preserve"> </w:instrText>
      </w:r>
      <w:r w:rsidRPr="00476030">
        <w:fldChar w:fldCharType="separate"/>
      </w:r>
      <w:r w:rsidR="00635E9F">
        <w:rPr>
          <w:noProof/>
        </w:rPr>
        <w:t>2</w:t>
      </w:r>
      <w:r w:rsidRPr="00476030">
        <w:fldChar w:fldCharType="end"/>
      </w:r>
      <w:bookmarkEnd w:id="464"/>
      <w:r w:rsidR="004F75CD" w:rsidRPr="00476030">
        <w:rPr>
          <w:rFonts w:hint="eastAsia"/>
        </w:rPr>
        <w:t xml:space="preserve">　</w:t>
      </w:r>
      <w:proofErr w:type="spellStart"/>
      <w:r w:rsidRPr="00476030">
        <w:rPr>
          <w:rFonts w:hint="eastAsia"/>
        </w:rPr>
        <w:t>DVFS</w:t>
      </w:r>
      <w:proofErr w:type="spellEnd"/>
      <w:r w:rsidRPr="00476030">
        <w:rPr>
          <w:rFonts w:hint="eastAsia"/>
        </w:rPr>
        <w:t>制御</w:t>
      </w:r>
      <w:r w:rsidR="006B0727" w:rsidRPr="00476030">
        <w:rPr>
          <w:rFonts w:hint="eastAsia"/>
        </w:rPr>
        <w:t>シーケンス</w:t>
      </w:r>
      <w:r w:rsidRPr="00476030">
        <w:rPr>
          <w:rFonts w:hint="eastAsia"/>
        </w:rPr>
        <w:t>(</w:t>
      </w:r>
      <w:proofErr w:type="spellStart"/>
      <w:r w:rsidRPr="00476030">
        <w:rPr>
          <w:rFonts w:hint="eastAsia"/>
        </w:rPr>
        <w:t>0.5GHz</w:t>
      </w:r>
      <w:proofErr w:type="spellEnd"/>
      <w:r w:rsidRPr="00476030">
        <w:rPr>
          <w:rFonts w:hint="eastAsia"/>
        </w:rPr>
        <w:t>-&gt;</w:t>
      </w:r>
      <w:proofErr w:type="spellStart"/>
      <w:r w:rsidRPr="00476030">
        <w:rPr>
          <w:rFonts w:hint="eastAsia"/>
        </w:rPr>
        <w:t>1.7GHz</w:t>
      </w:r>
      <w:proofErr w:type="spellEnd"/>
      <w:r w:rsidRPr="00476030">
        <w:rPr>
          <w:rFonts w:hint="eastAsia"/>
        </w:rPr>
        <w:t>)</w:t>
      </w:r>
      <w:bookmarkStart w:id="465" w:name="lastpage"/>
      <w:bookmarkEnd w:id="465"/>
    </w:p>
    <w:p w14:paraId="281FC34A" w14:textId="77777777" w:rsidR="00706013" w:rsidRPr="00476030" w:rsidRDefault="00706013" w:rsidP="00706013">
      <w:pPr>
        <w:rPr>
          <w:ins w:id="466" w:author="作成者"/>
          <w:rFonts w:eastAsia="PMingLiU"/>
          <w:lang w:eastAsia="zh-TW"/>
        </w:rPr>
      </w:pPr>
      <w:ins w:id="467" w:author="作成者">
        <w:r w:rsidRPr="00476030">
          <w:rPr>
            <w:rFonts w:eastAsia="PMingLiU"/>
            <w:lang w:eastAsia="zh-TW"/>
          </w:rPr>
          <w:br w:type="page"/>
        </w:r>
      </w:ins>
    </w:p>
    <w:p w14:paraId="786F47AA" w14:textId="32859C9A" w:rsidR="00862760" w:rsidRPr="006E2619" w:rsidRDefault="00862760" w:rsidP="006E2619">
      <w:pPr>
        <w:ind w:firstLine="0"/>
        <w:rPr>
          <w:rFonts w:eastAsiaTheme="minorEastAsia"/>
        </w:rPr>
        <w:sectPr w:rsidR="00862760" w:rsidRPr="006E2619" w:rsidSect="001E2490">
          <w:pgSz w:w="16840" w:h="11907" w:orient="landscape" w:code="9"/>
          <w:pgMar w:top="1134" w:right="567" w:bottom="1134" w:left="567" w:header="851" w:footer="567" w:gutter="0"/>
          <w:cols w:space="360"/>
          <w:docGrid w:linePitch="272"/>
        </w:sectPr>
      </w:pPr>
    </w:p>
    <w:p w14:paraId="2CA10261" w14:textId="027A6253" w:rsidR="00862760" w:rsidRPr="00476030" w:rsidDel="009D5E56" w:rsidRDefault="00862760" w:rsidP="00862760">
      <w:pPr>
        <w:rPr>
          <w:del w:id="468" w:author="作成者"/>
        </w:rPr>
      </w:pPr>
    </w:p>
    <w:p w14:paraId="37E5052D" w14:textId="1EA55F19" w:rsidR="00862760" w:rsidRPr="00476030" w:rsidRDefault="00862760" w:rsidP="00862760">
      <w:pPr>
        <w:pStyle w:val="10"/>
        <w:numPr>
          <w:ilvl w:val="0"/>
          <w:numId w:val="41"/>
        </w:numPr>
      </w:pPr>
      <w:bookmarkStart w:id="469" w:name="_Toc536614093"/>
      <w:r>
        <w:t>System Suspend to RAM</w:t>
      </w:r>
      <w:r>
        <w:rPr>
          <w:rFonts w:hint="eastAsia"/>
        </w:rPr>
        <w:t>の復帰</w:t>
      </w:r>
      <w:r w:rsidRPr="00476030">
        <w:rPr>
          <w:rFonts w:hint="eastAsia"/>
        </w:rPr>
        <w:t>時間</w:t>
      </w:r>
      <w:r>
        <w:rPr>
          <w:rFonts w:hint="eastAsia"/>
        </w:rPr>
        <w:t>の注意点</w:t>
      </w:r>
      <w:bookmarkEnd w:id="469"/>
    </w:p>
    <w:p w14:paraId="3C4374C8" w14:textId="27D793B9" w:rsidR="00862760" w:rsidRDefault="00862760" w:rsidP="00862760">
      <w:r w:rsidRPr="006E2619">
        <w:t>Syst</w:t>
      </w:r>
      <w:r w:rsidRPr="00E3421C">
        <w:t>em Suspend to RAM</w:t>
      </w:r>
      <w:r w:rsidRPr="006E2619">
        <w:t>実行時、</w:t>
      </w:r>
      <w:r w:rsidR="00D233AC">
        <w:t>USB</w:t>
      </w:r>
      <w:r w:rsidR="00D233AC">
        <w:rPr>
          <w:rFonts w:hint="eastAsia"/>
        </w:rPr>
        <w:t>デバイスの接続状況に応じて</w:t>
      </w:r>
      <w:r w:rsidRPr="006E2619">
        <w:t>S</w:t>
      </w:r>
      <w:r w:rsidRPr="00E3421C">
        <w:t>uspend</w:t>
      </w:r>
      <w:r w:rsidRPr="006E2619">
        <w:t>からの復帰時間が遅延する場合があります。</w:t>
      </w:r>
      <w:r w:rsidR="00473A3F">
        <w:rPr>
          <w:rFonts w:hint="eastAsia"/>
        </w:rPr>
        <w:t>具体的な</w:t>
      </w:r>
      <w:r w:rsidR="00C52C31">
        <w:rPr>
          <w:rFonts w:hint="eastAsia"/>
        </w:rPr>
        <w:t>サンプル事例を</w:t>
      </w:r>
      <w:r w:rsidR="0065023C">
        <w:fldChar w:fldCharType="begin"/>
      </w:r>
      <w:r w:rsidR="0065023C">
        <w:instrText xml:space="preserve"> </w:instrText>
      </w:r>
      <w:r w:rsidR="0065023C">
        <w:rPr>
          <w:rFonts w:hint="eastAsia"/>
        </w:rPr>
        <w:instrText>REF _Ref533771340 \h</w:instrText>
      </w:r>
      <w:r w:rsidR="0065023C">
        <w:instrText xml:space="preserve"> </w:instrText>
      </w:r>
      <w:r w:rsidR="0065023C">
        <w:fldChar w:fldCharType="separate"/>
      </w:r>
      <w:r w:rsidR="0065023C" w:rsidRPr="00476030">
        <w:rPr>
          <w:rFonts w:hint="eastAsia"/>
        </w:rPr>
        <w:t>表</w:t>
      </w:r>
      <w:r w:rsidR="0065023C" w:rsidRPr="00476030">
        <w:rPr>
          <w:rFonts w:hint="eastAsia"/>
        </w:rPr>
        <w:t xml:space="preserve"> </w:t>
      </w:r>
      <w:proofErr w:type="spellStart"/>
      <w:r w:rsidR="00511889">
        <w:t>A</w:t>
      </w:r>
      <w:r w:rsidR="0065023C">
        <w:rPr>
          <w:noProof/>
        </w:rPr>
        <w:t>4</w:t>
      </w:r>
      <w:proofErr w:type="spellEnd"/>
      <w:r w:rsidR="0065023C" w:rsidRPr="00476030">
        <w:noBreakHyphen/>
      </w:r>
      <w:r w:rsidR="0065023C">
        <w:rPr>
          <w:noProof/>
        </w:rPr>
        <w:t>1</w:t>
      </w:r>
      <w:r w:rsidR="0065023C">
        <w:fldChar w:fldCharType="end"/>
      </w:r>
      <w:r w:rsidR="0065023C">
        <w:rPr>
          <w:rFonts w:hint="eastAsia"/>
        </w:rPr>
        <w:t>に示します。</w:t>
      </w:r>
      <w:bookmarkStart w:id="470" w:name="_GoBack"/>
      <w:bookmarkEnd w:id="470"/>
    </w:p>
    <w:p w14:paraId="71772F35" w14:textId="77777777" w:rsidR="00473A3F" w:rsidRDefault="00473A3F" w:rsidP="00862760"/>
    <w:p w14:paraId="00C9B69B" w14:textId="144AF122" w:rsidR="00C52C31" w:rsidRDefault="00C52C31" w:rsidP="00C52C31">
      <w:pPr>
        <w:pStyle w:val="tabletitie"/>
      </w:pPr>
      <w:bookmarkStart w:id="471" w:name="_Ref533771340"/>
      <w:r w:rsidRPr="00476030">
        <w:rPr>
          <w:rFonts w:hint="eastAsia"/>
        </w:rPr>
        <w:t>表</w:t>
      </w:r>
      <w:r w:rsidRPr="00476030">
        <w:rPr>
          <w:rFonts w:hint="eastAsia"/>
        </w:rPr>
        <w:t xml:space="preserve"> </w:t>
      </w:r>
      <w:proofErr w:type="spellStart"/>
      <w:r w:rsidR="00511889">
        <w:t>A</w:t>
      </w:r>
      <w:r w:rsidRPr="00476030">
        <w:fldChar w:fldCharType="begin"/>
      </w:r>
      <w:r w:rsidRPr="00476030">
        <w:instrText xml:space="preserve"> </w:instrText>
      </w:r>
      <w:r w:rsidRPr="00476030">
        <w:rPr>
          <w:rFonts w:hint="eastAsia"/>
        </w:rPr>
        <w:instrText>STYLEREF 1 \s</w:instrText>
      </w:r>
      <w:r w:rsidRPr="00476030">
        <w:instrText xml:space="preserve"> </w:instrText>
      </w:r>
      <w:r w:rsidRPr="00476030">
        <w:fldChar w:fldCharType="separate"/>
      </w:r>
      <w:r>
        <w:rPr>
          <w:noProof/>
        </w:rPr>
        <w:t>4</w:t>
      </w:r>
      <w:proofErr w:type="spellEnd"/>
      <w:r w:rsidRPr="00476030">
        <w:fldChar w:fldCharType="end"/>
      </w:r>
      <w:r w:rsidRPr="00476030">
        <w:noBreakHyphen/>
      </w:r>
      <w:r w:rsidRPr="00476030">
        <w:fldChar w:fldCharType="begin"/>
      </w:r>
      <w:r w:rsidRPr="00476030">
        <w:instrText xml:space="preserve"> </w:instrText>
      </w:r>
      <w:r w:rsidRPr="00476030">
        <w:rPr>
          <w:rFonts w:hint="eastAsia"/>
        </w:rPr>
        <w:instrText xml:space="preserve">SEQ </w:instrText>
      </w:r>
      <w:r w:rsidRPr="00476030">
        <w:rPr>
          <w:rFonts w:hint="eastAsia"/>
        </w:rPr>
        <w:instrText>表</w:instrText>
      </w:r>
      <w:r w:rsidRPr="00476030">
        <w:rPr>
          <w:rFonts w:hint="eastAsia"/>
        </w:rPr>
        <w:instrText xml:space="preserve"> \* ARABIC \s 1</w:instrText>
      </w:r>
      <w:r w:rsidRPr="00476030">
        <w:instrText xml:space="preserve"> </w:instrText>
      </w:r>
      <w:r w:rsidRPr="00476030">
        <w:fldChar w:fldCharType="separate"/>
      </w:r>
      <w:r>
        <w:rPr>
          <w:noProof/>
        </w:rPr>
        <w:t>1</w:t>
      </w:r>
      <w:r w:rsidRPr="00476030">
        <w:fldChar w:fldCharType="end"/>
      </w:r>
      <w:bookmarkEnd w:id="471"/>
      <w:r w:rsidRPr="00476030">
        <w:rPr>
          <w:rFonts w:hint="eastAsia"/>
        </w:rPr>
        <w:t xml:space="preserve">　</w:t>
      </w:r>
      <w:r>
        <w:t>USB</w:t>
      </w:r>
      <w:r>
        <w:rPr>
          <w:rFonts w:hint="eastAsia"/>
        </w:rPr>
        <w:t>デバイスの接続状況毎の復帰時間</w:t>
      </w:r>
    </w:p>
    <w:tbl>
      <w:tblPr>
        <w:tblStyle w:val="affff6"/>
        <w:tblW w:w="0" w:type="auto"/>
        <w:tblLook w:val="04A0" w:firstRow="1" w:lastRow="0" w:firstColumn="1" w:lastColumn="0" w:noHBand="0" w:noVBand="1"/>
      </w:tblPr>
      <w:tblGrid>
        <w:gridCol w:w="2400"/>
        <w:gridCol w:w="2400"/>
        <w:gridCol w:w="2400"/>
        <w:gridCol w:w="2401"/>
      </w:tblGrid>
      <w:tr w:rsidR="00C52C31" w14:paraId="688C032C" w14:textId="77777777" w:rsidTr="00C52C31">
        <w:tc>
          <w:tcPr>
            <w:tcW w:w="2400" w:type="dxa"/>
          </w:tcPr>
          <w:p w14:paraId="00CCEFF0" w14:textId="0BD51C23" w:rsidR="00C52C31" w:rsidRDefault="00C52C31" w:rsidP="00C52C31">
            <w:pPr>
              <w:ind w:firstLine="0"/>
              <w:jc w:val="center"/>
            </w:pPr>
            <w:r>
              <w:rPr>
                <w:rFonts w:hint="eastAsia"/>
              </w:rPr>
              <w:t>接続端子</w:t>
            </w:r>
          </w:p>
        </w:tc>
        <w:tc>
          <w:tcPr>
            <w:tcW w:w="2400" w:type="dxa"/>
          </w:tcPr>
          <w:p w14:paraId="511D6E87" w14:textId="644B8BBE" w:rsidR="00C52C31" w:rsidRDefault="00C52C31" w:rsidP="00C52C31">
            <w:pPr>
              <w:ind w:firstLine="0"/>
              <w:jc w:val="center"/>
            </w:pPr>
            <w:r>
              <w:rPr>
                <w:rFonts w:hint="eastAsia"/>
              </w:rPr>
              <w:t>接続方法</w:t>
            </w:r>
          </w:p>
        </w:tc>
        <w:tc>
          <w:tcPr>
            <w:tcW w:w="2400" w:type="dxa"/>
          </w:tcPr>
          <w:p w14:paraId="71260E8D" w14:textId="46591C58" w:rsidR="00C52C31" w:rsidRDefault="00C52C31" w:rsidP="00C52C31">
            <w:pPr>
              <w:ind w:firstLine="0"/>
              <w:jc w:val="center"/>
            </w:pPr>
            <w:r>
              <w:t>USB</w:t>
            </w:r>
            <w:r>
              <w:rPr>
                <w:rFonts w:hint="eastAsia"/>
              </w:rPr>
              <w:t>デバイス</w:t>
            </w:r>
          </w:p>
        </w:tc>
        <w:tc>
          <w:tcPr>
            <w:tcW w:w="2401" w:type="dxa"/>
          </w:tcPr>
          <w:p w14:paraId="5C0936E6" w14:textId="78C4F863" w:rsidR="00C52C31" w:rsidRDefault="00C52C31" w:rsidP="00C52C31">
            <w:pPr>
              <w:ind w:firstLine="0"/>
              <w:jc w:val="center"/>
            </w:pPr>
            <w:r>
              <w:rPr>
                <w:rFonts w:hint="eastAsia"/>
              </w:rPr>
              <w:t>復帰時間</w:t>
            </w:r>
            <w:r w:rsidR="00473A3F">
              <w:rPr>
                <w:rFonts w:hint="eastAsia"/>
              </w:rPr>
              <w:t>(</w:t>
            </w:r>
            <w:r w:rsidR="00473A3F">
              <w:t>*1)(*2)</w:t>
            </w:r>
          </w:p>
        </w:tc>
      </w:tr>
      <w:tr w:rsidR="00C52C31" w14:paraId="6FD1C0CE" w14:textId="77777777" w:rsidTr="00C52C31">
        <w:tc>
          <w:tcPr>
            <w:tcW w:w="2400" w:type="dxa"/>
          </w:tcPr>
          <w:p w14:paraId="5E62A538" w14:textId="28977C3A" w:rsidR="00C52C31" w:rsidRDefault="00C52C31" w:rsidP="00C52C31">
            <w:pPr>
              <w:ind w:firstLine="0"/>
              <w:jc w:val="center"/>
            </w:pPr>
            <w:r>
              <w:t>USB 2.0</w:t>
            </w:r>
          </w:p>
        </w:tc>
        <w:tc>
          <w:tcPr>
            <w:tcW w:w="2400" w:type="dxa"/>
          </w:tcPr>
          <w:p w14:paraId="09694750" w14:textId="41D0BF5B" w:rsidR="00C52C31" w:rsidRDefault="00C52C31" w:rsidP="00C52C31">
            <w:pPr>
              <w:ind w:firstLine="0"/>
              <w:jc w:val="center"/>
            </w:pPr>
            <w:r>
              <w:rPr>
                <w:rFonts w:hint="eastAsia"/>
              </w:rPr>
              <w:t>直接接続</w:t>
            </w:r>
          </w:p>
        </w:tc>
        <w:tc>
          <w:tcPr>
            <w:tcW w:w="2400" w:type="dxa"/>
          </w:tcPr>
          <w:p w14:paraId="26E1861B" w14:textId="29D1814B" w:rsidR="00C52C31" w:rsidRDefault="00C52C31" w:rsidP="00C52C31">
            <w:pPr>
              <w:ind w:firstLine="0"/>
              <w:jc w:val="center"/>
            </w:pPr>
            <w:r>
              <w:t>USB</w:t>
            </w:r>
            <w:r>
              <w:rPr>
                <w:rFonts w:hint="eastAsia"/>
              </w:rPr>
              <w:t>マウス</w:t>
            </w:r>
            <w:r>
              <w:rPr>
                <w:rFonts w:hint="eastAsia"/>
              </w:rPr>
              <w:t xml:space="preserve"> </w:t>
            </w:r>
            <w:r>
              <w:t>x 1</w:t>
            </w:r>
          </w:p>
        </w:tc>
        <w:tc>
          <w:tcPr>
            <w:tcW w:w="2401" w:type="dxa"/>
          </w:tcPr>
          <w:p w14:paraId="34E27C92" w14:textId="49F9026C" w:rsidR="00C52C31" w:rsidRDefault="00C106D6" w:rsidP="00C52C31">
            <w:pPr>
              <w:ind w:firstLine="0"/>
              <w:jc w:val="center"/>
            </w:pPr>
            <w:r>
              <w:t xml:space="preserve">1391 </w:t>
            </w:r>
            <w:proofErr w:type="spellStart"/>
            <w:r>
              <w:t>ms</w:t>
            </w:r>
            <w:proofErr w:type="spellEnd"/>
          </w:p>
        </w:tc>
      </w:tr>
      <w:tr w:rsidR="00C52C31" w14:paraId="597D7416" w14:textId="77777777" w:rsidTr="00C52C31">
        <w:tc>
          <w:tcPr>
            <w:tcW w:w="2400" w:type="dxa"/>
          </w:tcPr>
          <w:p w14:paraId="5CDEA1E2" w14:textId="55339318" w:rsidR="00C52C31" w:rsidRDefault="00C52C31" w:rsidP="00C52C31">
            <w:pPr>
              <w:ind w:firstLine="0"/>
              <w:jc w:val="center"/>
            </w:pPr>
            <w:r>
              <w:t>USB 2.0</w:t>
            </w:r>
          </w:p>
        </w:tc>
        <w:tc>
          <w:tcPr>
            <w:tcW w:w="2400" w:type="dxa"/>
          </w:tcPr>
          <w:p w14:paraId="63F54F77" w14:textId="781BCBD0" w:rsidR="00C52C31" w:rsidRDefault="00C52C31" w:rsidP="00C52C31">
            <w:pPr>
              <w:ind w:firstLine="0"/>
              <w:jc w:val="center"/>
            </w:pPr>
            <w:r>
              <w:t>HUB</w:t>
            </w:r>
            <w:r>
              <w:rPr>
                <w:rFonts w:hint="eastAsia"/>
              </w:rPr>
              <w:t>経由で接続</w:t>
            </w:r>
          </w:p>
        </w:tc>
        <w:tc>
          <w:tcPr>
            <w:tcW w:w="2400" w:type="dxa"/>
          </w:tcPr>
          <w:p w14:paraId="54F66571" w14:textId="4EE85140" w:rsidR="00C52C31" w:rsidRDefault="00C52C31" w:rsidP="00C52C31">
            <w:pPr>
              <w:ind w:firstLine="0"/>
              <w:jc w:val="center"/>
            </w:pPr>
            <w:r>
              <w:t>USB</w:t>
            </w:r>
            <w:r>
              <w:rPr>
                <w:rFonts w:hint="eastAsia"/>
              </w:rPr>
              <w:t>マウス</w:t>
            </w:r>
            <w:r>
              <w:rPr>
                <w:rFonts w:hint="eastAsia"/>
              </w:rPr>
              <w:t xml:space="preserve"> </w:t>
            </w:r>
            <w:r>
              <w:t>x 1</w:t>
            </w:r>
          </w:p>
        </w:tc>
        <w:tc>
          <w:tcPr>
            <w:tcW w:w="2401" w:type="dxa"/>
          </w:tcPr>
          <w:p w14:paraId="0B9E7865" w14:textId="46E62836" w:rsidR="00C52C31" w:rsidRDefault="00C106D6" w:rsidP="00C52C31">
            <w:pPr>
              <w:ind w:firstLine="0"/>
              <w:jc w:val="center"/>
            </w:pPr>
            <w:r>
              <w:t xml:space="preserve">2266 </w:t>
            </w:r>
            <w:proofErr w:type="spellStart"/>
            <w:r>
              <w:t>ms</w:t>
            </w:r>
            <w:proofErr w:type="spellEnd"/>
          </w:p>
        </w:tc>
      </w:tr>
      <w:tr w:rsidR="00C52C31" w14:paraId="772B2C6B" w14:textId="77777777" w:rsidTr="00C52C31">
        <w:tc>
          <w:tcPr>
            <w:tcW w:w="2400" w:type="dxa"/>
          </w:tcPr>
          <w:p w14:paraId="3CDB4F14" w14:textId="00E31617" w:rsidR="00C52C31" w:rsidRDefault="00C52C31" w:rsidP="00C52C31">
            <w:pPr>
              <w:ind w:firstLine="0"/>
              <w:jc w:val="center"/>
            </w:pPr>
            <w:r>
              <w:t>USB 3.0</w:t>
            </w:r>
          </w:p>
        </w:tc>
        <w:tc>
          <w:tcPr>
            <w:tcW w:w="2400" w:type="dxa"/>
          </w:tcPr>
          <w:p w14:paraId="447578FF" w14:textId="71F66376" w:rsidR="00C52C31" w:rsidRDefault="00C52C31" w:rsidP="00C52C31">
            <w:pPr>
              <w:ind w:firstLine="0"/>
              <w:jc w:val="center"/>
            </w:pPr>
            <w:r>
              <w:rPr>
                <w:rFonts w:hint="eastAsia"/>
              </w:rPr>
              <w:t>直接接続</w:t>
            </w:r>
          </w:p>
        </w:tc>
        <w:tc>
          <w:tcPr>
            <w:tcW w:w="2400" w:type="dxa"/>
          </w:tcPr>
          <w:p w14:paraId="69AFBA75" w14:textId="32F444A4" w:rsidR="00C52C31" w:rsidRDefault="00C52C31" w:rsidP="00C52C31">
            <w:pPr>
              <w:ind w:firstLine="0"/>
              <w:jc w:val="center"/>
            </w:pPr>
            <w:r>
              <w:t>USB</w:t>
            </w:r>
            <w:r>
              <w:rPr>
                <w:rFonts w:hint="eastAsia"/>
              </w:rPr>
              <w:t>マウス</w:t>
            </w:r>
            <w:r>
              <w:rPr>
                <w:rFonts w:hint="eastAsia"/>
              </w:rPr>
              <w:t xml:space="preserve"> </w:t>
            </w:r>
            <w:r>
              <w:t>x 1</w:t>
            </w:r>
          </w:p>
        </w:tc>
        <w:tc>
          <w:tcPr>
            <w:tcW w:w="2401" w:type="dxa"/>
          </w:tcPr>
          <w:p w14:paraId="159102F5" w14:textId="1D382F17" w:rsidR="00C52C31" w:rsidRDefault="00C106D6" w:rsidP="00C52C31">
            <w:pPr>
              <w:ind w:firstLine="0"/>
              <w:jc w:val="center"/>
            </w:pPr>
            <w:r>
              <w:t xml:space="preserve">1653 </w:t>
            </w:r>
            <w:proofErr w:type="spellStart"/>
            <w:r>
              <w:t>ms</w:t>
            </w:r>
            <w:proofErr w:type="spellEnd"/>
          </w:p>
        </w:tc>
      </w:tr>
      <w:tr w:rsidR="00C52C31" w14:paraId="6008C2F5" w14:textId="77777777" w:rsidTr="00C52C31">
        <w:tc>
          <w:tcPr>
            <w:tcW w:w="2400" w:type="dxa"/>
          </w:tcPr>
          <w:p w14:paraId="4E5406A5" w14:textId="4B0F473A" w:rsidR="00C52C31" w:rsidRDefault="00C52C31" w:rsidP="00C52C31">
            <w:pPr>
              <w:ind w:firstLine="0"/>
              <w:jc w:val="center"/>
            </w:pPr>
            <w:r>
              <w:t>USB 3.0</w:t>
            </w:r>
          </w:p>
        </w:tc>
        <w:tc>
          <w:tcPr>
            <w:tcW w:w="2400" w:type="dxa"/>
          </w:tcPr>
          <w:p w14:paraId="088FD8DD" w14:textId="14528E2C" w:rsidR="00C52C31" w:rsidRDefault="00C52C31" w:rsidP="00C52C31">
            <w:pPr>
              <w:ind w:firstLine="0"/>
              <w:jc w:val="center"/>
            </w:pPr>
            <w:r>
              <w:t>HUB</w:t>
            </w:r>
            <w:r>
              <w:rPr>
                <w:rFonts w:hint="eastAsia"/>
              </w:rPr>
              <w:t>経由で接続</w:t>
            </w:r>
          </w:p>
        </w:tc>
        <w:tc>
          <w:tcPr>
            <w:tcW w:w="2400" w:type="dxa"/>
          </w:tcPr>
          <w:p w14:paraId="117F3F80" w14:textId="0D6416E6" w:rsidR="00C52C31" w:rsidRDefault="00C52C31" w:rsidP="00C52C31">
            <w:pPr>
              <w:ind w:firstLine="0"/>
              <w:jc w:val="center"/>
            </w:pPr>
            <w:r>
              <w:t>USB</w:t>
            </w:r>
            <w:r>
              <w:rPr>
                <w:rFonts w:hint="eastAsia"/>
              </w:rPr>
              <w:t>マウス</w:t>
            </w:r>
            <w:r>
              <w:rPr>
                <w:rFonts w:hint="eastAsia"/>
              </w:rPr>
              <w:t xml:space="preserve"> </w:t>
            </w:r>
            <w:r>
              <w:t>x 1</w:t>
            </w:r>
          </w:p>
        </w:tc>
        <w:tc>
          <w:tcPr>
            <w:tcW w:w="2401" w:type="dxa"/>
          </w:tcPr>
          <w:p w14:paraId="59B3C13A" w14:textId="7B59F315" w:rsidR="00C52C31" w:rsidRDefault="00C106D6" w:rsidP="00C52C31">
            <w:pPr>
              <w:ind w:firstLine="0"/>
              <w:jc w:val="center"/>
            </w:pPr>
            <w:r>
              <w:rPr>
                <w:rFonts w:hint="eastAsia"/>
              </w:rPr>
              <w:t>2</w:t>
            </w:r>
            <w:r>
              <w:t>362</w:t>
            </w:r>
            <w:r w:rsidR="00473A3F">
              <w:t xml:space="preserve"> </w:t>
            </w:r>
            <w:proofErr w:type="spellStart"/>
            <w:r w:rsidR="00473A3F">
              <w:t>ms</w:t>
            </w:r>
            <w:proofErr w:type="spellEnd"/>
          </w:p>
        </w:tc>
      </w:tr>
      <w:tr w:rsidR="00C52C31" w14:paraId="0243BCE3" w14:textId="77777777" w:rsidTr="00C52C31">
        <w:tc>
          <w:tcPr>
            <w:tcW w:w="2400" w:type="dxa"/>
          </w:tcPr>
          <w:p w14:paraId="4B2C18A1" w14:textId="2C69D6DE" w:rsidR="00C52C31" w:rsidRDefault="00C52C31" w:rsidP="00C52C31">
            <w:pPr>
              <w:ind w:firstLine="0"/>
              <w:jc w:val="center"/>
            </w:pPr>
            <w:r>
              <w:rPr>
                <w:rFonts w:hint="eastAsia"/>
              </w:rPr>
              <w:t>無し</w:t>
            </w:r>
          </w:p>
        </w:tc>
        <w:tc>
          <w:tcPr>
            <w:tcW w:w="2400" w:type="dxa"/>
          </w:tcPr>
          <w:p w14:paraId="75B9BA57" w14:textId="3302CF83" w:rsidR="00C52C31" w:rsidRDefault="00C52C31" w:rsidP="00C52C31">
            <w:pPr>
              <w:ind w:firstLine="0"/>
              <w:jc w:val="center"/>
            </w:pPr>
            <w:r>
              <w:rPr>
                <w:rFonts w:hint="eastAsia"/>
              </w:rPr>
              <w:t>無し</w:t>
            </w:r>
          </w:p>
        </w:tc>
        <w:tc>
          <w:tcPr>
            <w:tcW w:w="2400" w:type="dxa"/>
          </w:tcPr>
          <w:p w14:paraId="712EA459" w14:textId="1FD429C5" w:rsidR="00C52C31" w:rsidRDefault="00C52C31" w:rsidP="00C52C31">
            <w:pPr>
              <w:ind w:firstLine="0"/>
              <w:jc w:val="center"/>
            </w:pPr>
            <w:r>
              <w:rPr>
                <w:rFonts w:hint="eastAsia"/>
              </w:rPr>
              <w:t>無し</w:t>
            </w:r>
          </w:p>
        </w:tc>
        <w:tc>
          <w:tcPr>
            <w:tcW w:w="2401" w:type="dxa"/>
          </w:tcPr>
          <w:p w14:paraId="2563D734" w14:textId="3E7EDB74" w:rsidR="00C52C31" w:rsidRDefault="00473A3F" w:rsidP="00C52C31">
            <w:pPr>
              <w:ind w:firstLine="0"/>
              <w:jc w:val="center"/>
            </w:pPr>
            <w:r>
              <w:rPr>
                <w:rFonts w:hint="eastAsia"/>
              </w:rPr>
              <w:t>1</w:t>
            </w:r>
            <w:r>
              <w:t xml:space="preserve">391 </w:t>
            </w:r>
            <w:proofErr w:type="spellStart"/>
            <w:r>
              <w:t>ms</w:t>
            </w:r>
            <w:proofErr w:type="spellEnd"/>
          </w:p>
        </w:tc>
      </w:tr>
    </w:tbl>
    <w:p w14:paraId="18E413AE" w14:textId="2E4C188C" w:rsidR="007F2F29" w:rsidRDefault="00473A3F" w:rsidP="00473A3F">
      <w:pPr>
        <w:ind w:firstLine="0"/>
        <w:rPr>
          <w:sz w:val="18"/>
        </w:rPr>
      </w:pPr>
      <w:r w:rsidRPr="00473A3F">
        <w:rPr>
          <w:sz w:val="18"/>
        </w:rPr>
        <w:t xml:space="preserve">(*1) </w:t>
      </w:r>
      <w:proofErr w:type="spellStart"/>
      <w:r w:rsidRPr="00473A3F">
        <w:rPr>
          <w:rFonts w:hint="eastAsia"/>
          <w:sz w:val="18"/>
        </w:rPr>
        <w:t>Yocto</w:t>
      </w:r>
      <w:proofErr w:type="spellEnd"/>
      <w:r w:rsidRPr="00473A3F">
        <w:rPr>
          <w:rFonts w:hint="eastAsia"/>
          <w:sz w:val="18"/>
        </w:rPr>
        <w:t xml:space="preserve"> </w:t>
      </w:r>
      <w:proofErr w:type="spellStart"/>
      <w:r w:rsidRPr="00473A3F">
        <w:rPr>
          <w:rFonts w:hint="eastAsia"/>
          <w:sz w:val="18"/>
        </w:rPr>
        <w:t>v</w:t>
      </w:r>
      <w:r w:rsidRPr="00473A3F">
        <w:rPr>
          <w:sz w:val="18"/>
        </w:rPr>
        <w:t>3</w:t>
      </w:r>
      <w:r w:rsidRPr="00473A3F">
        <w:rPr>
          <w:rFonts w:hint="eastAsia"/>
          <w:sz w:val="18"/>
        </w:rPr>
        <w:t>.</w:t>
      </w:r>
      <w:r w:rsidRPr="00473A3F">
        <w:rPr>
          <w:sz w:val="18"/>
        </w:rPr>
        <w:t>15</w:t>
      </w:r>
      <w:r w:rsidRPr="00473A3F">
        <w:rPr>
          <w:rFonts w:hint="eastAsia"/>
          <w:sz w:val="18"/>
        </w:rPr>
        <w:t>.0</w:t>
      </w:r>
      <w:proofErr w:type="spellEnd"/>
      <w:r w:rsidRPr="00473A3F">
        <w:rPr>
          <w:rFonts w:hint="eastAsia"/>
          <w:sz w:val="18"/>
        </w:rPr>
        <w:t>で測定した</w:t>
      </w:r>
      <w:r>
        <w:rPr>
          <w:rFonts w:hint="eastAsia"/>
          <w:sz w:val="18"/>
        </w:rPr>
        <w:t>サンプル</w:t>
      </w:r>
      <w:r w:rsidRPr="00473A3F">
        <w:rPr>
          <w:rFonts w:hint="eastAsia"/>
          <w:sz w:val="18"/>
        </w:rPr>
        <w:t>結果</w:t>
      </w:r>
      <w:r>
        <w:rPr>
          <w:rFonts w:hint="eastAsia"/>
          <w:sz w:val="18"/>
        </w:rPr>
        <w:t>の１つ</w:t>
      </w:r>
      <w:r w:rsidRPr="00473A3F">
        <w:rPr>
          <w:rFonts w:hint="eastAsia"/>
          <w:sz w:val="18"/>
        </w:rPr>
        <w:t>であり、お客様環境では数値</w:t>
      </w:r>
      <w:r w:rsidR="00C106D6">
        <w:rPr>
          <w:rFonts w:hint="eastAsia"/>
          <w:sz w:val="18"/>
        </w:rPr>
        <w:t>が</w:t>
      </w:r>
      <w:r w:rsidRPr="00473A3F">
        <w:rPr>
          <w:rFonts w:hint="eastAsia"/>
          <w:sz w:val="18"/>
        </w:rPr>
        <w:t>若干異なる</w:t>
      </w:r>
      <w:r w:rsidR="00C106D6">
        <w:rPr>
          <w:rFonts w:hint="eastAsia"/>
          <w:sz w:val="18"/>
        </w:rPr>
        <w:t>場合</w:t>
      </w:r>
      <w:r w:rsidRPr="00473A3F">
        <w:rPr>
          <w:rFonts w:hint="eastAsia"/>
          <w:sz w:val="18"/>
        </w:rPr>
        <w:t>が御座います。</w:t>
      </w:r>
    </w:p>
    <w:p w14:paraId="720014A4" w14:textId="52995B3D" w:rsidR="00473A3F" w:rsidRPr="00473A3F" w:rsidRDefault="00473A3F" w:rsidP="00473A3F">
      <w:pPr>
        <w:ind w:firstLine="0"/>
        <w:rPr>
          <w:sz w:val="18"/>
        </w:rPr>
      </w:pPr>
      <w:r w:rsidRPr="00473A3F">
        <w:rPr>
          <w:sz w:val="18"/>
        </w:rPr>
        <w:t>(*</w:t>
      </w:r>
      <w:r>
        <w:rPr>
          <w:sz w:val="18"/>
        </w:rPr>
        <w:t>2</w:t>
      </w:r>
      <w:r w:rsidRPr="00473A3F">
        <w:rPr>
          <w:sz w:val="18"/>
        </w:rPr>
        <w:t xml:space="preserve">) </w:t>
      </w:r>
      <w:r w:rsidR="002D0661">
        <w:rPr>
          <w:rFonts w:hint="eastAsia"/>
          <w:sz w:val="18"/>
        </w:rPr>
        <w:t>復帰時間は、</w:t>
      </w:r>
      <w:r w:rsidR="002D0661">
        <w:rPr>
          <w:sz w:val="18"/>
        </w:rPr>
        <w:t>ARM Trusted Firmware</w:t>
      </w:r>
      <w:r w:rsidR="002D0661">
        <w:rPr>
          <w:rFonts w:hint="eastAsia"/>
          <w:sz w:val="18"/>
        </w:rPr>
        <w:t>の先頭から</w:t>
      </w:r>
      <w:r w:rsidR="002D0661">
        <w:rPr>
          <w:rFonts w:hint="eastAsia"/>
          <w:sz w:val="18"/>
        </w:rPr>
        <w:t>K</w:t>
      </w:r>
      <w:r w:rsidR="002D0661">
        <w:rPr>
          <w:sz w:val="18"/>
        </w:rPr>
        <w:t>ernel</w:t>
      </w:r>
      <w:r w:rsidR="002D0661">
        <w:rPr>
          <w:rFonts w:hint="eastAsia"/>
          <w:sz w:val="18"/>
        </w:rPr>
        <w:t>層の</w:t>
      </w:r>
      <w:r w:rsidR="002D0661">
        <w:rPr>
          <w:rFonts w:hint="eastAsia"/>
          <w:sz w:val="18"/>
        </w:rPr>
        <w:t>r</w:t>
      </w:r>
      <w:r w:rsidR="002D0661">
        <w:rPr>
          <w:sz w:val="18"/>
        </w:rPr>
        <w:t>esume</w:t>
      </w:r>
      <w:r w:rsidR="002D0661">
        <w:rPr>
          <w:rFonts w:hint="eastAsia"/>
          <w:sz w:val="18"/>
        </w:rPr>
        <w:t>処理が完了するまでの時間を測定</w:t>
      </w:r>
    </w:p>
    <w:p w14:paraId="72D512CD" w14:textId="77777777" w:rsidR="00473A3F" w:rsidRPr="00473A3F" w:rsidRDefault="00473A3F" w:rsidP="00473A3F">
      <w:pPr>
        <w:ind w:firstLine="0"/>
        <w:rPr>
          <w:sz w:val="18"/>
        </w:rPr>
      </w:pPr>
    </w:p>
    <w:p w14:paraId="7BB1A9B3" w14:textId="179041F2" w:rsidR="00862760" w:rsidRPr="006E2619" w:rsidRDefault="00C106D6" w:rsidP="00862760">
      <w:pPr>
        <w:ind w:firstLine="0"/>
      </w:pPr>
      <w:r>
        <w:rPr>
          <w:rFonts w:hint="eastAsia"/>
        </w:rPr>
        <w:t>これらの復帰時間の遅延は</w:t>
      </w:r>
      <w:r w:rsidR="00862760" w:rsidRPr="006E2619">
        <w:t>Linux</w:t>
      </w:r>
      <w:r w:rsidR="00862760" w:rsidRPr="00E3421C">
        <w:t xml:space="preserve"> Kernel</w:t>
      </w:r>
      <w:r w:rsidR="00862760" w:rsidRPr="006E2619">
        <w:t>の</w:t>
      </w:r>
      <w:r w:rsidR="00862760" w:rsidRPr="006E2619">
        <w:t>U</w:t>
      </w:r>
      <w:r w:rsidR="00862760" w:rsidRPr="00E3421C">
        <w:t>SB</w:t>
      </w:r>
      <w:r w:rsidR="00862760" w:rsidRPr="006E2619">
        <w:t>フレームワーク実装に起因しています。本フレームワークではサポートしている全ての</w:t>
      </w:r>
      <w:r w:rsidR="00862760" w:rsidRPr="006E2619">
        <w:t>U</w:t>
      </w:r>
      <w:r w:rsidR="00862760" w:rsidRPr="00E3421C">
        <w:t>SB</w:t>
      </w:r>
      <w:r w:rsidR="00862760" w:rsidRPr="006E2619">
        <w:t>ドライバを考慮したリセットシーケンスが実装されているため、弊社</w:t>
      </w:r>
      <w:r w:rsidR="00862760" w:rsidRPr="006E2619">
        <w:t>U</w:t>
      </w:r>
      <w:r w:rsidR="00862760" w:rsidRPr="00E3421C">
        <w:t>SB</w:t>
      </w:r>
      <w:r w:rsidR="00862760" w:rsidRPr="006E2619">
        <w:t>ドライバでは不要な</w:t>
      </w:r>
      <w:r w:rsidR="00862760" w:rsidRPr="006E2619">
        <w:t>W</w:t>
      </w:r>
      <w:r w:rsidR="00862760" w:rsidRPr="00E3421C">
        <w:t>ait</w:t>
      </w:r>
      <w:r w:rsidR="00862760" w:rsidRPr="006E2619">
        <w:t>処理も実行</w:t>
      </w:r>
      <w:r w:rsidR="00E3421C" w:rsidRPr="006E2619">
        <w:t>されます</w:t>
      </w:r>
      <w:r w:rsidR="00862760" w:rsidRPr="006E2619">
        <w:t>。</w:t>
      </w:r>
      <w:r w:rsidR="006E2619">
        <w:rPr>
          <w:rFonts w:hint="eastAsia"/>
        </w:rPr>
        <w:t>また、</w:t>
      </w:r>
      <w:r w:rsidR="00862760" w:rsidRPr="006E2619">
        <w:t>弊社</w:t>
      </w:r>
      <w:proofErr w:type="spellStart"/>
      <w:r w:rsidR="00862760" w:rsidRPr="006E2619">
        <w:t>B</w:t>
      </w:r>
      <w:r w:rsidR="00862760" w:rsidRPr="00E3421C">
        <w:t>SP</w:t>
      </w:r>
      <w:proofErr w:type="spellEnd"/>
      <w:r w:rsidR="00862760" w:rsidRPr="006E2619">
        <w:t>では</w:t>
      </w:r>
      <w:r w:rsidR="00862760" w:rsidRPr="006E2619">
        <w:t>L</w:t>
      </w:r>
      <w:r w:rsidR="00862760" w:rsidRPr="00E3421C">
        <w:t>inux Kernel</w:t>
      </w:r>
      <w:r w:rsidR="00862760" w:rsidRPr="006E2619">
        <w:t>の</w:t>
      </w:r>
      <w:r w:rsidR="00862760" w:rsidRPr="00E3421C">
        <w:t>SoC</w:t>
      </w:r>
      <w:r w:rsidR="00862760" w:rsidRPr="006E2619">
        <w:t>依存部外であるフレームワーク実装</w:t>
      </w:r>
      <w:r w:rsidR="00E3421C" w:rsidRPr="006E2619">
        <w:t>に対して個別修正は行わない</w:t>
      </w:r>
      <w:r w:rsidR="00862760" w:rsidRPr="006E2619">
        <w:rPr>
          <w:rFonts w:eastAsiaTheme="minorEastAsia"/>
        </w:rPr>
        <w:t>ポリシーとしておりますので、</w:t>
      </w:r>
      <w:r w:rsidR="00E3421C" w:rsidRPr="006E2619">
        <w:rPr>
          <w:rFonts w:eastAsiaTheme="minorEastAsia"/>
        </w:rPr>
        <w:t>同様に</w:t>
      </w:r>
      <w:r w:rsidR="00312163">
        <w:rPr>
          <w:rFonts w:eastAsiaTheme="minorEastAsia" w:hint="eastAsia"/>
        </w:rPr>
        <w:t>U</w:t>
      </w:r>
      <w:r w:rsidR="00312163">
        <w:rPr>
          <w:rFonts w:eastAsiaTheme="minorEastAsia"/>
        </w:rPr>
        <w:t>SB</w:t>
      </w:r>
      <w:r w:rsidR="00862760" w:rsidRPr="006E2619">
        <w:rPr>
          <w:rFonts w:eastAsiaTheme="minorEastAsia"/>
        </w:rPr>
        <w:t>フレームワーク</w:t>
      </w:r>
      <w:r w:rsidR="00E3421C" w:rsidRPr="006E2619">
        <w:rPr>
          <w:rFonts w:eastAsiaTheme="minorEastAsia"/>
        </w:rPr>
        <w:t>も</w:t>
      </w:r>
      <w:r w:rsidR="00862760" w:rsidRPr="006E2619">
        <w:rPr>
          <w:rFonts w:eastAsiaTheme="minorEastAsia"/>
        </w:rPr>
        <w:t>個別修正は行いません。</w:t>
      </w:r>
    </w:p>
    <w:p w14:paraId="69C82DAA" w14:textId="77777777" w:rsidR="00862760" w:rsidRDefault="00862760" w:rsidP="00862760">
      <w:pPr>
        <w:ind w:firstLine="0"/>
        <w:rPr>
          <w:rFonts w:eastAsiaTheme="minorEastAsia"/>
        </w:rPr>
      </w:pPr>
    </w:p>
    <w:p w14:paraId="36F13A4E" w14:textId="57888B21" w:rsidR="002D0661" w:rsidRDefault="00531D03" w:rsidP="00862760">
      <w:pPr>
        <w:ind w:firstLine="0"/>
        <w:rPr>
          <w:rFonts w:eastAsiaTheme="minorEastAsia"/>
        </w:rPr>
      </w:pPr>
      <w:r>
        <w:rPr>
          <w:rFonts w:eastAsiaTheme="minorEastAsia" w:hint="eastAsia"/>
        </w:rPr>
        <w:t>本問題は以下の方法で</w:t>
      </w:r>
      <w:r w:rsidR="00862760" w:rsidRPr="006E2619">
        <w:rPr>
          <w:rFonts w:eastAsiaTheme="minorEastAsia"/>
        </w:rPr>
        <w:t>回避</w:t>
      </w:r>
      <w:r>
        <w:rPr>
          <w:rFonts w:eastAsiaTheme="minorEastAsia" w:hint="eastAsia"/>
        </w:rPr>
        <w:t>することが可能です</w:t>
      </w:r>
      <w:r w:rsidR="00FE4A62">
        <w:rPr>
          <w:rFonts w:eastAsiaTheme="minorEastAsia" w:hint="eastAsia"/>
        </w:rPr>
        <w:t>。</w:t>
      </w:r>
    </w:p>
    <w:p w14:paraId="0AAD7562" w14:textId="77777777" w:rsidR="002D0661" w:rsidRDefault="000E60A1" w:rsidP="002D0661">
      <w:pPr>
        <w:pStyle w:val="afd"/>
        <w:numPr>
          <w:ilvl w:val="0"/>
          <w:numId w:val="58"/>
        </w:numPr>
        <w:rPr>
          <w:rFonts w:eastAsiaTheme="minorEastAsia"/>
        </w:rPr>
      </w:pPr>
      <w:r w:rsidRPr="002D0661">
        <w:rPr>
          <w:rFonts w:eastAsiaTheme="minorEastAsia"/>
        </w:rPr>
        <w:t>System Suspend to RAM</w:t>
      </w:r>
      <w:r w:rsidRPr="002D0661">
        <w:rPr>
          <w:rFonts w:eastAsiaTheme="minorEastAsia"/>
        </w:rPr>
        <w:t>の実行前後で</w:t>
      </w:r>
      <w:r w:rsidRPr="002D0661">
        <w:rPr>
          <w:rFonts w:eastAsiaTheme="minorEastAsia"/>
        </w:rPr>
        <w:t>USB 2.0</w:t>
      </w:r>
      <w:r w:rsidRPr="002D0661">
        <w:rPr>
          <w:rFonts w:eastAsiaTheme="minorEastAsia"/>
        </w:rPr>
        <w:t>ホストコントロールドライバの</w:t>
      </w:r>
      <w:r w:rsidRPr="002D0661">
        <w:rPr>
          <w:rFonts w:eastAsiaTheme="minorEastAsia"/>
        </w:rPr>
        <w:t>unload/reload</w:t>
      </w:r>
      <w:r w:rsidRPr="002D0661">
        <w:rPr>
          <w:rFonts w:eastAsiaTheme="minorEastAsia"/>
        </w:rPr>
        <w:t>を実行</w:t>
      </w:r>
    </w:p>
    <w:p w14:paraId="5CEA5B70" w14:textId="77777777" w:rsidR="00FE4A62" w:rsidRDefault="00FE4A62" w:rsidP="002D0661">
      <w:pPr>
        <w:ind w:firstLine="0"/>
        <w:rPr>
          <w:rFonts w:eastAsiaTheme="minorEastAsia"/>
        </w:rPr>
      </w:pPr>
    </w:p>
    <w:p w14:paraId="4B88A83E" w14:textId="6484FCFD" w:rsidR="00FE4A62" w:rsidRDefault="00FE4A62" w:rsidP="002D0661">
      <w:pPr>
        <w:ind w:firstLine="0"/>
        <w:rPr>
          <w:rFonts w:eastAsiaTheme="minorEastAsia"/>
        </w:rPr>
      </w:pPr>
      <w:r>
        <w:rPr>
          <w:rFonts w:eastAsiaTheme="minorEastAsia" w:hint="eastAsia"/>
        </w:rPr>
        <w:t>しかしながら、ユーザーアプリケーション側の対策となるため、お客様側でご対応頂く必要が御座います。</w:t>
      </w:r>
    </w:p>
    <w:p w14:paraId="3F8CB37E" w14:textId="6E6DB159" w:rsidR="00862760" w:rsidRDefault="000E60A1" w:rsidP="002D0661">
      <w:pPr>
        <w:ind w:firstLine="0"/>
        <w:rPr>
          <w:rFonts w:eastAsiaTheme="minorEastAsia"/>
        </w:rPr>
      </w:pPr>
      <w:r w:rsidRPr="002D0661">
        <w:rPr>
          <w:rFonts w:eastAsiaTheme="minorEastAsia" w:hint="eastAsia"/>
        </w:rPr>
        <w:t>詳細手順</w:t>
      </w:r>
      <w:r w:rsidR="00531D03">
        <w:rPr>
          <w:rFonts w:eastAsiaTheme="minorEastAsia" w:hint="eastAsia"/>
        </w:rPr>
        <w:t>を</w:t>
      </w:r>
      <w:r w:rsidRPr="002D0661">
        <w:rPr>
          <w:rFonts w:eastAsiaTheme="minorEastAsia" w:hint="eastAsia"/>
        </w:rPr>
        <w:t>以下</w:t>
      </w:r>
      <w:r w:rsidR="00531D03">
        <w:rPr>
          <w:rFonts w:eastAsiaTheme="minorEastAsia" w:hint="eastAsia"/>
        </w:rPr>
        <w:t>に示します。</w:t>
      </w:r>
    </w:p>
    <w:p w14:paraId="0139A530" w14:textId="77777777" w:rsidR="00FE4A62" w:rsidRPr="002D0661" w:rsidRDefault="00FE4A62" w:rsidP="002D0661">
      <w:pPr>
        <w:ind w:firstLine="0"/>
        <w:rPr>
          <w:rFonts w:eastAsiaTheme="minorEastAsia"/>
        </w:rPr>
      </w:pPr>
    </w:p>
    <w:p w14:paraId="279F7BD4" w14:textId="37AE0420" w:rsidR="00101FEA" w:rsidRDefault="00101FEA" w:rsidP="00862760">
      <w:pPr>
        <w:ind w:firstLine="0"/>
        <w:rPr>
          <w:rFonts w:eastAsiaTheme="minorEastAsia"/>
        </w:rPr>
      </w:pPr>
      <w:proofErr w:type="spellStart"/>
      <w:r>
        <w:rPr>
          <w:rFonts w:eastAsiaTheme="minorEastAsia"/>
        </w:rPr>
        <w:t>Step1</w:t>
      </w:r>
      <w:proofErr w:type="spellEnd"/>
      <w:r>
        <w:rPr>
          <w:rFonts w:eastAsiaTheme="minorEastAsia"/>
        </w:rPr>
        <w:t xml:space="preserve"> : </w:t>
      </w:r>
      <w:r w:rsidRPr="006E2619">
        <w:rPr>
          <w:rFonts w:eastAsiaTheme="minorEastAsia"/>
        </w:rPr>
        <w:t>U</w:t>
      </w:r>
      <w:r w:rsidRPr="00E3421C">
        <w:rPr>
          <w:rFonts w:eastAsiaTheme="minorEastAsia"/>
        </w:rPr>
        <w:t>SB 2.0</w:t>
      </w:r>
      <w:r w:rsidRPr="006E2619">
        <w:rPr>
          <w:rFonts w:eastAsiaTheme="minorEastAsia"/>
        </w:rPr>
        <w:t>ホストコントロールドライバ</w:t>
      </w:r>
      <w:r>
        <w:rPr>
          <w:rFonts w:eastAsiaTheme="minorEastAsia" w:hint="eastAsia"/>
        </w:rPr>
        <w:t>のモジュール化</w:t>
      </w:r>
      <w:r w:rsidR="000D54F0">
        <w:rPr>
          <w:rFonts w:eastAsiaTheme="minorEastAsia" w:hint="eastAsia"/>
        </w:rPr>
        <w:t>と組み込み</w:t>
      </w:r>
    </w:p>
    <w:p w14:paraId="2F3C6767" w14:textId="7D6A8BE0" w:rsidR="0010753C" w:rsidRDefault="00B801F2" w:rsidP="00862760">
      <w:pPr>
        <w:ind w:firstLine="0"/>
      </w:pPr>
      <w:r>
        <w:rPr>
          <w:noProof/>
        </w:rPr>
        <mc:AlternateContent>
          <mc:Choice Requires="wps">
            <w:drawing>
              <wp:anchor distT="45720" distB="45720" distL="114300" distR="114300" simplePos="0" relativeHeight="251859456" behindDoc="0" locked="0" layoutInCell="1" allowOverlap="1" wp14:anchorId="26A09E3C" wp14:editId="38F6E53D">
                <wp:simplePos x="0" y="0"/>
                <wp:positionH relativeFrom="margin">
                  <wp:posOffset>182245</wp:posOffset>
                </wp:positionH>
                <wp:positionV relativeFrom="paragraph">
                  <wp:posOffset>236022</wp:posOffset>
                </wp:positionV>
                <wp:extent cx="6096000" cy="937895"/>
                <wp:effectExtent l="0" t="0" r="0" b="0"/>
                <wp:wrapSquare wrapText="bothSides"/>
                <wp:docPr id="10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937895"/>
                        </a:xfrm>
                        <a:prstGeom prst="rect">
                          <a:avLst/>
                        </a:prstGeom>
                        <a:solidFill>
                          <a:schemeClr val="bg1">
                            <a:lumMod val="85000"/>
                          </a:schemeClr>
                        </a:solidFill>
                        <a:ln w="9525">
                          <a:noFill/>
                          <a:miter lim="800000"/>
                          <a:headEnd/>
                          <a:tailEnd/>
                        </a:ln>
                      </wps:spPr>
                      <wps:txbx>
                        <w:txbxContent>
                          <w:p w14:paraId="3283D4CC" w14:textId="77777777" w:rsidR="009D5E56" w:rsidRDefault="009D5E56" w:rsidP="00101FEA">
                            <w:pPr>
                              <w:pStyle w:val="code"/>
                              <w:rPr>
                                <w:ins w:id="472" w:author="作成者"/>
                              </w:rPr>
                            </w:pPr>
                            <w:r w:rsidRPr="00101FEA">
                              <w:t>arch/</w:t>
                            </w:r>
                            <w:proofErr w:type="spellStart"/>
                            <w:r w:rsidRPr="00101FEA">
                              <w:t>arm64</w:t>
                            </w:r>
                            <w:proofErr w:type="spellEnd"/>
                            <w:r w:rsidRPr="00101FEA">
                              <w:t>/configs/</w:t>
                            </w:r>
                            <w:proofErr w:type="spellStart"/>
                            <w:r w:rsidRPr="00101FEA">
                              <w:t>defconfig</w:t>
                            </w:r>
                            <w:proofErr w:type="spellEnd"/>
                          </w:p>
                          <w:p w14:paraId="0ABC39C9" w14:textId="77777777" w:rsidR="009D5E56" w:rsidRDefault="009D5E56" w:rsidP="00101FEA">
                            <w:pPr>
                              <w:pStyle w:val="code"/>
                              <w:rPr>
                                <w:ins w:id="473" w:author="作成者"/>
                              </w:rPr>
                            </w:pPr>
                          </w:p>
                          <w:p w14:paraId="4305F346" w14:textId="42BA9393" w:rsidR="009D5E56" w:rsidRDefault="009D5E56" w:rsidP="00101FEA">
                            <w:pPr>
                              <w:pStyle w:val="code"/>
                            </w:pPr>
                            <w:proofErr w:type="spellStart"/>
                            <w:r>
                              <w:t>CONFIG_USB_EHCI_HCD</w:t>
                            </w:r>
                            <w:proofErr w:type="spellEnd"/>
                            <w:r>
                              <w:t>=m</w:t>
                            </w:r>
                          </w:p>
                          <w:p w14:paraId="56529E1E" w14:textId="43E46BBA" w:rsidR="009D5E56" w:rsidRDefault="009D5E56" w:rsidP="00101FEA">
                            <w:pPr>
                              <w:pStyle w:val="code"/>
                            </w:pPr>
                            <w:proofErr w:type="spellStart"/>
                            <w:r>
                              <w:t>CONFIG_USB_OHCI_HCD</w:t>
                            </w:r>
                            <w:proofErr w:type="spellEnd"/>
                            <w:r>
                              <w:t>=m</w:t>
                            </w:r>
                          </w:p>
                          <w:p w14:paraId="0E99285E" w14:textId="6DF2172A" w:rsidR="009D5E56" w:rsidRDefault="009D5E56" w:rsidP="00101FEA">
                            <w:pPr>
                              <w:pStyle w:val="code"/>
                            </w:pPr>
                            <w:proofErr w:type="spellStart"/>
                            <w:r>
                              <w:t>CONFIG_PHY_RCAR_GEN3_USB2</w:t>
                            </w:r>
                            <w:proofErr w:type="spellEnd"/>
                            <w:r>
                              <w:t>=m</w:t>
                            </w:r>
                          </w:p>
                          <w:p w14:paraId="24AE49AF" w14:textId="65C09493" w:rsidR="009D5E56" w:rsidDel="00B801F2" w:rsidRDefault="009D5E56" w:rsidP="00B801F2">
                            <w:pPr>
                              <w:pStyle w:val="codeend"/>
                              <w:rPr>
                                <w:del w:id="474" w:author="作成者"/>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09E3C" id="テキスト ボックス 2" o:spid="_x0000_s1248" type="#_x0000_t202" style="position:absolute;left:0;text-align:left;margin-left:14.35pt;margin-top:18.6pt;width:480pt;height:73.85pt;z-index:251859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" fillcolor="#d8d8d8 [2732]" stroked="f">
                <v:textbox>
                  <w:txbxContent>
                    <w:p w14:paraId="3283D4CC" w14:textId="77777777" w:rsidR="009D5E56" w:rsidRDefault="009D5E56" w:rsidP="00101FEA">
                      <w:pPr>
                        <w:pStyle w:val="code"/>
                        <w:rPr>
                          <w:ins w:id="475" w:author="作成者"/>
                        </w:rPr>
                      </w:pPr>
                      <w:r w:rsidRPr="00101FEA">
                        <w:t>arch/</w:t>
                      </w:r>
                      <w:proofErr w:type="spellStart"/>
                      <w:r w:rsidRPr="00101FEA">
                        <w:t>arm64</w:t>
                      </w:r>
                      <w:proofErr w:type="spellEnd"/>
                      <w:r w:rsidRPr="00101FEA">
                        <w:t>/configs/</w:t>
                      </w:r>
                      <w:proofErr w:type="spellStart"/>
                      <w:r w:rsidRPr="00101FEA">
                        <w:t>defconfig</w:t>
                      </w:r>
                      <w:proofErr w:type="spellEnd"/>
                    </w:p>
                    <w:p w14:paraId="0ABC39C9" w14:textId="77777777" w:rsidR="009D5E56" w:rsidRDefault="009D5E56" w:rsidP="00101FEA">
                      <w:pPr>
                        <w:pStyle w:val="code"/>
                        <w:rPr>
                          <w:ins w:id="476" w:author="作成者"/>
                        </w:rPr>
                      </w:pPr>
                    </w:p>
                    <w:p w14:paraId="4305F346" w14:textId="42BA9393" w:rsidR="009D5E56" w:rsidRDefault="009D5E56" w:rsidP="00101FEA">
                      <w:pPr>
                        <w:pStyle w:val="code"/>
                      </w:pPr>
                      <w:proofErr w:type="spellStart"/>
                      <w:r>
                        <w:t>CONFIG_USB_EHCI_HCD</w:t>
                      </w:r>
                      <w:proofErr w:type="spellEnd"/>
                      <w:r>
                        <w:t>=m</w:t>
                      </w:r>
                    </w:p>
                    <w:p w14:paraId="56529E1E" w14:textId="43E46BBA" w:rsidR="009D5E56" w:rsidRDefault="009D5E56" w:rsidP="00101FEA">
                      <w:pPr>
                        <w:pStyle w:val="code"/>
                      </w:pPr>
                      <w:proofErr w:type="spellStart"/>
                      <w:r>
                        <w:t>CONFIG_USB_OHCI_HCD</w:t>
                      </w:r>
                      <w:proofErr w:type="spellEnd"/>
                      <w:r>
                        <w:t>=m</w:t>
                      </w:r>
                    </w:p>
                    <w:p w14:paraId="0E99285E" w14:textId="6DF2172A" w:rsidR="009D5E56" w:rsidRDefault="009D5E56" w:rsidP="00101FEA">
                      <w:pPr>
                        <w:pStyle w:val="code"/>
                      </w:pPr>
                      <w:proofErr w:type="spellStart"/>
                      <w:r>
                        <w:t>CONFIG_PHY_RCAR_GEN3_USB2</w:t>
                      </w:r>
                      <w:proofErr w:type="spellEnd"/>
                      <w:r>
                        <w:t>=m</w:t>
                      </w:r>
                    </w:p>
                    <w:p w14:paraId="24AE49AF" w14:textId="65C09493" w:rsidR="009D5E56" w:rsidDel="00B801F2" w:rsidRDefault="009D5E56" w:rsidP="00B801F2">
                      <w:pPr>
                        <w:pStyle w:val="codeend"/>
                        <w:rPr>
                          <w:del w:id="477" w:author="作成者"/>
                        </w:rPr>
                      </w:pPr>
                    </w:p>
                  </w:txbxContent>
                </v:textbox>
                <w10:wrap type="square" anchorx="margin"/>
              </v:shape>
            </w:pict>
          </mc:Fallback>
        </mc:AlternateContent>
      </w:r>
      <w:r w:rsidR="006427E9">
        <w:t xml:space="preserve">  (1) </w:t>
      </w:r>
      <w:r>
        <w:rPr>
          <w:rFonts w:hint="eastAsia"/>
        </w:rPr>
        <w:t>L</w:t>
      </w:r>
      <w:r>
        <w:t>inux Kernel Configuration</w:t>
      </w:r>
      <w:r>
        <w:rPr>
          <w:rFonts w:hint="eastAsia"/>
        </w:rPr>
        <w:t>の変更</w:t>
      </w:r>
    </w:p>
    <w:p w14:paraId="2A8A6BF9" w14:textId="5CC0E743" w:rsidR="00101FEA" w:rsidRDefault="0010753C" w:rsidP="00862760">
      <w:pPr>
        <w:ind w:firstLine="0"/>
        <w:rPr>
          <w:rFonts w:eastAsiaTheme="minorEastAsia"/>
        </w:rPr>
      </w:pPr>
      <w:r>
        <w:rPr>
          <w:noProof/>
        </w:rPr>
        <mc:AlternateContent>
          <mc:Choice Requires="wps">
            <w:drawing>
              <wp:anchor distT="45720" distB="45720" distL="114300" distR="114300" simplePos="0" relativeHeight="251861504" behindDoc="0" locked="0" layoutInCell="1" allowOverlap="1" wp14:anchorId="04FED926" wp14:editId="66A56557">
                <wp:simplePos x="0" y="0"/>
                <wp:positionH relativeFrom="margin">
                  <wp:posOffset>187960</wp:posOffset>
                </wp:positionH>
                <wp:positionV relativeFrom="paragraph">
                  <wp:posOffset>1278093</wp:posOffset>
                </wp:positionV>
                <wp:extent cx="6096000" cy="795020"/>
                <wp:effectExtent l="0" t="0" r="0" b="5080"/>
                <wp:wrapSquare wrapText="bothSides"/>
                <wp:docPr id="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95020"/>
                        </a:xfrm>
                        <a:prstGeom prst="rect">
                          <a:avLst/>
                        </a:prstGeom>
                        <a:solidFill>
                          <a:schemeClr val="bg1">
                            <a:lumMod val="85000"/>
                          </a:schemeClr>
                        </a:solidFill>
                        <a:ln w="9525">
                          <a:noFill/>
                          <a:miter lim="800000"/>
                          <a:headEnd/>
                          <a:tailEnd/>
                        </a:ln>
                      </wps:spPr>
                      <wps:txbx>
                        <w:txbxContent>
                          <w:p w14:paraId="40EBB2C5" w14:textId="2753798B" w:rsidR="009D5E56" w:rsidDel="00B801F2" w:rsidRDefault="009D5E56" w:rsidP="00B801F2">
                            <w:pPr>
                              <w:pStyle w:val="code"/>
                              <w:rPr>
                                <w:del w:id="478" w:author="作成者"/>
                              </w:rPr>
                            </w:pPr>
                          </w:p>
                          <w:p w14:paraId="7B36F76E" w14:textId="146E7DB9" w:rsidR="009D5E56" w:rsidRDefault="009D5E56" w:rsidP="00B801F2">
                            <w:pPr>
                              <w:pStyle w:val="codeend"/>
                            </w:pPr>
                            <w:r>
                              <w:t xml:space="preserve">$ make </w:t>
                            </w:r>
                            <w:proofErr w:type="spellStart"/>
                            <w:r>
                              <w:t>defconfig</w:t>
                            </w:r>
                            <w:proofErr w:type="spellEnd"/>
                          </w:p>
                          <w:p w14:paraId="5F9F6829" w14:textId="27ED97D4" w:rsidR="009D5E56" w:rsidRDefault="009D5E56" w:rsidP="00B801F2">
                            <w:pPr>
                              <w:pStyle w:val="codeend"/>
                            </w:pPr>
                            <w:r>
                              <w:t>$ make Image</w:t>
                            </w:r>
                          </w:p>
                          <w:p w14:paraId="036B081C" w14:textId="32CFB506" w:rsidR="009D5E56" w:rsidRDefault="009D5E56" w:rsidP="00B801F2">
                            <w:pPr>
                              <w:pStyle w:val="codeend"/>
                            </w:pPr>
                            <w:r>
                              <w:t xml:space="preserve">$ make </w:t>
                            </w:r>
                            <w:r w:rsidRPr="00B801F2">
                              <w:t>modules</w:t>
                            </w:r>
                          </w:p>
                          <w:p w14:paraId="0C5C76D3" w14:textId="77777777" w:rsidR="009D5E56" w:rsidRPr="00B801F2" w:rsidRDefault="009D5E56" w:rsidP="00B801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ED926" id="_x0000_s1249" type="#_x0000_t202" style="position:absolute;left:0;text-align:left;margin-left:14.8pt;margin-top:100.65pt;width:480pt;height:62.6pt;z-index:251861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" fillcolor="#d8d8d8 [2732]" stroked="f">
                <v:textbox>
                  <w:txbxContent>
                    <w:p w14:paraId="40EBB2C5" w14:textId="2753798B" w:rsidR="009D5E56" w:rsidDel="00B801F2" w:rsidRDefault="009D5E56" w:rsidP="00B801F2">
                      <w:pPr>
                        <w:pStyle w:val="code"/>
                        <w:rPr>
                          <w:del w:id="479" w:author="作成者"/>
                        </w:rPr>
                      </w:pPr>
                    </w:p>
                    <w:p w14:paraId="7B36F76E" w14:textId="146E7DB9" w:rsidR="009D5E56" w:rsidRDefault="009D5E56" w:rsidP="00B801F2">
                      <w:pPr>
                        <w:pStyle w:val="codeend"/>
                      </w:pPr>
                      <w:r>
                        <w:t xml:space="preserve">$ make </w:t>
                      </w:r>
                      <w:proofErr w:type="spellStart"/>
                      <w:r>
                        <w:t>defconfig</w:t>
                      </w:r>
                      <w:proofErr w:type="spellEnd"/>
                    </w:p>
                    <w:p w14:paraId="5F9F6829" w14:textId="27ED97D4" w:rsidR="009D5E56" w:rsidRDefault="009D5E56" w:rsidP="00B801F2">
                      <w:pPr>
                        <w:pStyle w:val="codeend"/>
                      </w:pPr>
                      <w:r>
                        <w:t>$ make Image</w:t>
                      </w:r>
                    </w:p>
                    <w:p w14:paraId="036B081C" w14:textId="32CFB506" w:rsidR="009D5E56" w:rsidRDefault="009D5E56" w:rsidP="00B801F2">
                      <w:pPr>
                        <w:pStyle w:val="codeend"/>
                      </w:pPr>
                      <w:r>
                        <w:t xml:space="preserve">$ make </w:t>
                      </w:r>
                      <w:r w:rsidRPr="00B801F2">
                        <w:t>modules</w:t>
                      </w:r>
                    </w:p>
                    <w:p w14:paraId="0C5C76D3" w14:textId="77777777" w:rsidR="009D5E56" w:rsidRPr="00B801F2" w:rsidRDefault="009D5E56" w:rsidP="00B801F2"/>
                  </w:txbxContent>
                </v:textbox>
                <w10:wrap type="square" anchorx="margin"/>
              </v:shape>
            </w:pict>
          </mc:Fallback>
        </mc:AlternateContent>
      </w:r>
      <w:r>
        <w:rPr>
          <w:rFonts w:eastAsiaTheme="minorEastAsia"/>
        </w:rPr>
        <w:t xml:space="preserve">  </w:t>
      </w:r>
      <w:r w:rsidR="006427E9">
        <w:rPr>
          <w:rFonts w:eastAsiaTheme="minorEastAsia"/>
        </w:rPr>
        <w:t xml:space="preserve">(2) </w:t>
      </w:r>
      <w:r w:rsidR="00B801F2">
        <w:rPr>
          <w:rFonts w:hint="eastAsia"/>
        </w:rPr>
        <w:t>L</w:t>
      </w:r>
      <w:r w:rsidR="00B801F2">
        <w:t>inux Kernel</w:t>
      </w:r>
      <w:r w:rsidR="00B801F2">
        <w:rPr>
          <w:rFonts w:hint="eastAsia"/>
        </w:rPr>
        <w:t>と</w:t>
      </w:r>
      <w:r w:rsidR="00B801F2">
        <w:t>Module</w:t>
      </w:r>
      <w:r w:rsidR="00B801F2">
        <w:rPr>
          <w:rFonts w:hint="eastAsia"/>
        </w:rPr>
        <w:t>のリビルド</w:t>
      </w:r>
    </w:p>
    <w:p w14:paraId="649A8901" w14:textId="77777777" w:rsidR="00531D03" w:rsidRDefault="00531D03" w:rsidP="00862760">
      <w:pPr>
        <w:ind w:firstLine="0"/>
        <w:rPr>
          <w:rFonts w:eastAsiaTheme="minorEastAsia"/>
        </w:rPr>
      </w:pPr>
    </w:p>
    <w:p w14:paraId="3CFE3AA4" w14:textId="62088A9F" w:rsidR="00101FEA" w:rsidRDefault="00531D03" w:rsidP="00862760">
      <w:pPr>
        <w:ind w:firstLine="0"/>
        <w:rPr>
          <w:rFonts w:eastAsiaTheme="minorEastAsia"/>
        </w:rPr>
      </w:pPr>
      <w:ins w:id="480" w:author="作成者">
        <w:r>
          <w:rPr>
            <w:noProof/>
          </w:rPr>
          <w:lastRenderedPageBreak/>
          <mc:AlternateContent>
            <mc:Choice Requires="wps">
              <w:drawing>
                <wp:anchor distT="45720" distB="45720" distL="114300" distR="114300" simplePos="0" relativeHeight="251863552" behindDoc="0" locked="0" layoutInCell="1" allowOverlap="1" wp14:anchorId="364DF505" wp14:editId="1A86275D">
                  <wp:simplePos x="0" y="0"/>
                  <wp:positionH relativeFrom="margin">
                    <wp:posOffset>183322</wp:posOffset>
                  </wp:positionH>
                  <wp:positionV relativeFrom="paragraph">
                    <wp:posOffset>243371</wp:posOffset>
                  </wp:positionV>
                  <wp:extent cx="6096000" cy="1020445"/>
                  <wp:effectExtent l="0" t="0" r="0" b="8255"/>
                  <wp:wrapSquare wrapText="bothSides"/>
                  <wp:docPr id="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020445"/>
                          </a:xfrm>
                          <a:prstGeom prst="rect">
                            <a:avLst/>
                          </a:prstGeom>
                          <a:solidFill>
                            <a:schemeClr val="bg1">
                              <a:lumMod val="85000"/>
                            </a:schemeClr>
                          </a:solidFill>
                          <a:ln w="9525">
                            <a:noFill/>
                            <a:miter lim="800000"/>
                            <a:headEnd/>
                            <a:tailEnd/>
                          </a:ln>
                        </wps:spPr>
                        <wps:txbx>
                          <w:txbxContent>
                            <w:p w14:paraId="7B24E8B5" w14:textId="77777777" w:rsidR="009D5E56" w:rsidRDefault="009D5E56" w:rsidP="00B801F2">
                              <w:pPr>
                                <w:pStyle w:val="codeend"/>
                                <w:rPr>
                                  <w:ins w:id="481" w:author="作成者"/>
                                </w:rPr>
                              </w:pPr>
                              <w:r>
                                <w:t>Linux:</w:t>
                              </w:r>
                            </w:p>
                            <w:p w14:paraId="485D6457" w14:textId="3DF2EB40" w:rsidR="009D5E56" w:rsidRDefault="009D5E56" w:rsidP="00B801F2">
                              <w:pPr>
                                <w:pStyle w:val="codeend"/>
                                <w:rPr>
                                  <w:ins w:id="482" w:author="作成者"/>
                                </w:rPr>
                              </w:pPr>
                              <w:r w:rsidRPr="00B801F2">
                                <w:t>arch/</w:t>
                              </w:r>
                              <w:proofErr w:type="spellStart"/>
                              <w:r w:rsidRPr="00B801F2">
                                <w:t>arm64</w:t>
                              </w:r>
                              <w:proofErr w:type="spellEnd"/>
                              <w:r w:rsidRPr="00B801F2">
                                <w:t>/Image</w:t>
                              </w:r>
                              <w:r>
                                <w:rPr>
                                  <w:rFonts w:hint="eastAsia"/>
                                </w:rPr>
                                <w:t xml:space="preserve"> </w:t>
                              </w:r>
                              <w:r>
                                <w:rPr>
                                  <w:rFonts w:hint="eastAsia"/>
                                </w:rPr>
                                <w:t>を差し替える</w:t>
                              </w:r>
                            </w:p>
                            <w:p w14:paraId="2B37BD22" w14:textId="77777777" w:rsidR="009D5E56" w:rsidRPr="00C67E9C" w:rsidRDefault="009D5E56" w:rsidP="00C67E9C"/>
                            <w:p w14:paraId="41DF4947" w14:textId="2242E842" w:rsidR="009D5E56" w:rsidRDefault="009D5E56" w:rsidP="00B801F2">
                              <w:pPr>
                                <w:pStyle w:val="codeend"/>
                              </w:pPr>
                              <w:r>
                                <w:t>Module:</w:t>
                              </w:r>
                            </w:p>
                            <w:p w14:paraId="2E0B034F" w14:textId="7F5E6A10" w:rsidR="009D5E56" w:rsidRDefault="009D5E56" w:rsidP="00B801F2">
                              <w:pPr>
                                <w:pStyle w:val="codeend"/>
                              </w:pPr>
                              <w:r>
                                <w:t xml:space="preserve">$ </w:t>
                              </w:r>
                              <w:r w:rsidRPr="00B801F2">
                                <w:t xml:space="preserve">make </w:t>
                              </w:r>
                              <w:proofErr w:type="spellStart"/>
                              <w:r w:rsidRPr="00B801F2">
                                <w:t>modules_install</w:t>
                              </w:r>
                              <w:proofErr w:type="spellEnd"/>
                              <w:r w:rsidRPr="00B801F2">
                                <w:t xml:space="preserve"> </w:t>
                              </w:r>
                              <w:proofErr w:type="spellStart"/>
                              <w:r w:rsidRPr="00B801F2">
                                <w:t>INSTALL_MOD_PATH</w:t>
                              </w:r>
                              <w:proofErr w:type="spellEnd"/>
                              <w:r w:rsidRPr="00B801F2">
                                <w:t>=</w:t>
                              </w:r>
                              <w:r>
                                <w:rPr>
                                  <w:rFonts w:hint="eastAsia"/>
                                </w:rPr>
                                <w:t>&lt;</w:t>
                              </w:r>
                              <w:proofErr w:type="spellStart"/>
                              <w:r>
                                <w:t>rootfs_dir</w:t>
                              </w:r>
                              <w:proofErr w:type="spellEnd"/>
                              <w:r>
                                <w:t>&gt;</w:t>
                              </w:r>
                            </w:p>
                            <w:p w14:paraId="778AB15B" w14:textId="77777777" w:rsidR="009D5E56" w:rsidRPr="00B801F2" w:rsidRDefault="009D5E56" w:rsidP="00B801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DF505" id="_x0000_s1250" type="#_x0000_t202" style="position:absolute;left:0;text-align:left;margin-left:14.45pt;margin-top:19.15pt;width:480pt;height:80.35pt;z-index:251863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" fillcolor="#d8d8d8 [2732]" stroked="f">
                  <v:textbox>
                    <w:txbxContent>
                      <w:p w14:paraId="7B24E8B5" w14:textId="77777777" w:rsidR="009D5E56" w:rsidRDefault="009D5E56" w:rsidP="00B801F2">
                        <w:pPr>
                          <w:pStyle w:val="codeend"/>
                          <w:rPr>
                            <w:ins w:id="483" w:author="作成者"/>
                          </w:rPr>
                        </w:pPr>
                        <w:r>
                          <w:t>Linux:</w:t>
                        </w:r>
                      </w:p>
                      <w:p w14:paraId="485D6457" w14:textId="3DF2EB40" w:rsidR="009D5E56" w:rsidRDefault="009D5E56" w:rsidP="00B801F2">
                        <w:pPr>
                          <w:pStyle w:val="codeend"/>
                          <w:rPr>
                            <w:ins w:id="484" w:author="作成者"/>
                          </w:rPr>
                        </w:pPr>
                        <w:r w:rsidRPr="00B801F2">
                          <w:t>arch/</w:t>
                        </w:r>
                        <w:proofErr w:type="spellStart"/>
                        <w:r w:rsidRPr="00B801F2">
                          <w:t>arm64</w:t>
                        </w:r>
                        <w:proofErr w:type="spellEnd"/>
                        <w:r w:rsidRPr="00B801F2">
                          <w:t>/Image</w:t>
                        </w:r>
                        <w:r>
                          <w:rPr>
                            <w:rFonts w:hint="eastAsia"/>
                          </w:rPr>
                          <w:t xml:space="preserve"> </w:t>
                        </w:r>
                        <w:r>
                          <w:rPr>
                            <w:rFonts w:hint="eastAsia"/>
                          </w:rPr>
                          <w:t>を差し替える</w:t>
                        </w:r>
                      </w:p>
                      <w:p w14:paraId="2B37BD22" w14:textId="77777777" w:rsidR="009D5E56" w:rsidRPr="00C67E9C" w:rsidRDefault="009D5E56" w:rsidP="00C67E9C"/>
                      <w:p w14:paraId="41DF4947" w14:textId="2242E842" w:rsidR="009D5E56" w:rsidRDefault="009D5E56" w:rsidP="00B801F2">
                        <w:pPr>
                          <w:pStyle w:val="codeend"/>
                        </w:pPr>
                        <w:r>
                          <w:t>Module:</w:t>
                        </w:r>
                      </w:p>
                      <w:p w14:paraId="2E0B034F" w14:textId="7F5E6A10" w:rsidR="009D5E56" w:rsidRDefault="009D5E56" w:rsidP="00B801F2">
                        <w:pPr>
                          <w:pStyle w:val="codeend"/>
                        </w:pPr>
                        <w:r>
                          <w:t xml:space="preserve">$ </w:t>
                        </w:r>
                        <w:r w:rsidRPr="00B801F2">
                          <w:t xml:space="preserve">make </w:t>
                        </w:r>
                        <w:proofErr w:type="spellStart"/>
                        <w:r w:rsidRPr="00B801F2">
                          <w:t>modules_install</w:t>
                        </w:r>
                        <w:proofErr w:type="spellEnd"/>
                        <w:r w:rsidRPr="00B801F2">
                          <w:t xml:space="preserve"> </w:t>
                        </w:r>
                        <w:proofErr w:type="spellStart"/>
                        <w:r w:rsidRPr="00B801F2">
                          <w:t>INSTALL_MOD_PATH</w:t>
                        </w:r>
                        <w:proofErr w:type="spellEnd"/>
                        <w:r w:rsidRPr="00B801F2">
                          <w:t>=</w:t>
                        </w:r>
                        <w:r>
                          <w:rPr>
                            <w:rFonts w:hint="eastAsia"/>
                          </w:rPr>
                          <w:t>&lt;</w:t>
                        </w:r>
                        <w:proofErr w:type="spellStart"/>
                        <w:r>
                          <w:t>rootfs_dir</w:t>
                        </w:r>
                        <w:proofErr w:type="spellEnd"/>
                        <w:r>
                          <w:t>&gt;</w:t>
                        </w:r>
                      </w:p>
                      <w:p w14:paraId="778AB15B" w14:textId="77777777" w:rsidR="009D5E56" w:rsidRPr="00B801F2" w:rsidRDefault="009D5E56" w:rsidP="00B801F2"/>
                    </w:txbxContent>
                  </v:textbox>
                  <w10:wrap type="square" anchorx="margin"/>
                </v:shape>
              </w:pict>
            </mc:Fallback>
          </mc:AlternateContent>
        </w:r>
      </w:ins>
      <w:r w:rsidR="00B801F2">
        <w:rPr>
          <w:rFonts w:eastAsiaTheme="minorEastAsia" w:hint="eastAsia"/>
        </w:rPr>
        <w:t xml:space="preserve"> </w:t>
      </w:r>
      <w:r w:rsidR="00B801F2">
        <w:rPr>
          <w:rFonts w:eastAsiaTheme="minorEastAsia"/>
        </w:rPr>
        <w:t xml:space="preserve"> </w:t>
      </w:r>
      <w:r w:rsidR="006427E9">
        <w:rPr>
          <w:rFonts w:eastAsiaTheme="minorEastAsia"/>
        </w:rPr>
        <w:t xml:space="preserve">(3) </w:t>
      </w:r>
      <w:r w:rsidR="00B801F2">
        <w:rPr>
          <w:rFonts w:hint="eastAsia"/>
        </w:rPr>
        <w:t>L</w:t>
      </w:r>
      <w:r w:rsidR="00B801F2">
        <w:t>inux Kernel</w:t>
      </w:r>
      <w:r w:rsidR="00B801F2">
        <w:rPr>
          <w:rFonts w:hint="eastAsia"/>
        </w:rPr>
        <w:t>と</w:t>
      </w:r>
      <w:r w:rsidR="00B801F2">
        <w:t>Module</w:t>
      </w:r>
      <w:r w:rsidR="00B801F2">
        <w:rPr>
          <w:rFonts w:hint="eastAsia"/>
        </w:rPr>
        <w:t>のインストール</w:t>
      </w:r>
    </w:p>
    <w:p w14:paraId="3094A0E8" w14:textId="7795E29E" w:rsidR="00531D03" w:rsidRDefault="00531D03" w:rsidP="00862760">
      <w:pPr>
        <w:ind w:firstLine="0"/>
        <w:rPr>
          <w:rFonts w:eastAsiaTheme="minorEastAsia"/>
        </w:rPr>
      </w:pPr>
    </w:p>
    <w:p w14:paraId="701807FE" w14:textId="5EFF3DBC" w:rsidR="00101FEA" w:rsidRDefault="00101FEA" w:rsidP="00862760">
      <w:pPr>
        <w:ind w:firstLine="0"/>
        <w:rPr>
          <w:rFonts w:eastAsiaTheme="minorEastAsia"/>
        </w:rPr>
      </w:pPr>
      <w:proofErr w:type="spellStart"/>
      <w:r>
        <w:rPr>
          <w:rFonts w:eastAsiaTheme="minorEastAsia"/>
        </w:rPr>
        <w:t>Step2</w:t>
      </w:r>
      <w:proofErr w:type="spellEnd"/>
      <w:r>
        <w:rPr>
          <w:rFonts w:eastAsiaTheme="minorEastAsia"/>
        </w:rPr>
        <w:t xml:space="preserve"> : </w:t>
      </w:r>
      <w:r w:rsidRPr="006E2619">
        <w:rPr>
          <w:rFonts w:eastAsiaTheme="minorEastAsia"/>
        </w:rPr>
        <w:t>U</w:t>
      </w:r>
      <w:r w:rsidRPr="00E3421C">
        <w:rPr>
          <w:rFonts w:eastAsiaTheme="minorEastAsia"/>
        </w:rPr>
        <w:t>SB 2.0</w:t>
      </w:r>
      <w:r w:rsidRPr="006E2619">
        <w:rPr>
          <w:rFonts w:eastAsiaTheme="minorEastAsia"/>
        </w:rPr>
        <w:t>ホストコントロールドライバ</w:t>
      </w:r>
      <w:r>
        <w:rPr>
          <w:rFonts w:eastAsiaTheme="minorEastAsia" w:hint="eastAsia"/>
        </w:rPr>
        <w:t>モジュールの</w:t>
      </w:r>
      <w:r w:rsidRPr="00E3421C">
        <w:rPr>
          <w:rFonts w:eastAsiaTheme="minorEastAsia"/>
        </w:rPr>
        <w:t>unload/reload</w:t>
      </w:r>
    </w:p>
    <w:p w14:paraId="465ADC11" w14:textId="1458017C" w:rsidR="00862760" w:rsidRDefault="000D54F0">
      <w:pPr>
        <w:topLinePunct w:val="0"/>
        <w:adjustRightInd/>
        <w:spacing w:after="0"/>
        <w:ind w:firstLine="0"/>
        <w:jc w:val="left"/>
        <w:textAlignment w:val="auto"/>
      </w:pPr>
      <w:r>
        <w:rPr>
          <w:noProof/>
        </w:rPr>
        <mc:AlternateContent>
          <mc:Choice Requires="wps">
            <w:drawing>
              <wp:anchor distT="45720" distB="45720" distL="114300" distR="114300" simplePos="0" relativeHeight="251865600" behindDoc="0" locked="0" layoutInCell="1" allowOverlap="1" wp14:anchorId="448822D7" wp14:editId="2774330D">
                <wp:simplePos x="0" y="0"/>
                <wp:positionH relativeFrom="margin">
                  <wp:posOffset>177496</wp:posOffset>
                </wp:positionH>
                <wp:positionV relativeFrom="paragraph">
                  <wp:posOffset>241300</wp:posOffset>
                </wp:positionV>
                <wp:extent cx="6096000" cy="896620"/>
                <wp:effectExtent l="0" t="0" r="0" b="0"/>
                <wp:wrapSquare wrapText="bothSides"/>
                <wp:docPr id="9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96620"/>
                        </a:xfrm>
                        <a:prstGeom prst="rect">
                          <a:avLst/>
                        </a:prstGeom>
                        <a:solidFill>
                          <a:schemeClr val="bg1">
                            <a:lumMod val="85000"/>
                          </a:schemeClr>
                        </a:solidFill>
                        <a:ln w="9525">
                          <a:noFill/>
                          <a:miter lim="800000"/>
                          <a:headEnd/>
                          <a:tailEnd/>
                        </a:ln>
                      </wps:spPr>
                      <wps:txbx>
                        <w:txbxContent>
                          <w:p w14:paraId="32002CCB" w14:textId="7F198D5C" w:rsidR="009D5E56" w:rsidRDefault="009D5E56" w:rsidP="000D54F0">
                            <w:pPr>
                              <w:pStyle w:val="codeend"/>
                            </w:pPr>
                            <w:r>
                              <w:t xml:space="preserve">$ </w:t>
                            </w:r>
                            <w:proofErr w:type="spellStart"/>
                            <w:r>
                              <w:t>rmmod</w:t>
                            </w:r>
                            <w:proofErr w:type="spellEnd"/>
                            <w:r>
                              <w:t xml:space="preserve"> -f </w:t>
                            </w:r>
                            <w:proofErr w:type="spellStart"/>
                            <w:r>
                              <w:t>ohci</w:t>
                            </w:r>
                            <w:proofErr w:type="spellEnd"/>
                            <w:r>
                              <w:t>-platform</w:t>
                            </w:r>
                          </w:p>
                          <w:p w14:paraId="4BC32D0E" w14:textId="37D13542" w:rsidR="009D5E56" w:rsidRDefault="009D5E56" w:rsidP="000D54F0">
                            <w:pPr>
                              <w:pStyle w:val="codeend"/>
                            </w:pPr>
                            <w:r>
                              <w:t xml:space="preserve">$ </w:t>
                            </w:r>
                            <w:proofErr w:type="spellStart"/>
                            <w:r>
                              <w:t>rmmod</w:t>
                            </w:r>
                            <w:proofErr w:type="spellEnd"/>
                            <w:r>
                              <w:t xml:space="preserve"> -f </w:t>
                            </w:r>
                            <w:proofErr w:type="spellStart"/>
                            <w:r>
                              <w:t>ohci-hcd</w:t>
                            </w:r>
                            <w:proofErr w:type="spellEnd"/>
                          </w:p>
                          <w:p w14:paraId="19A44C9A" w14:textId="3748FA6C" w:rsidR="009D5E56" w:rsidRDefault="009D5E56" w:rsidP="000D54F0">
                            <w:pPr>
                              <w:pStyle w:val="codeend"/>
                            </w:pPr>
                            <w:r>
                              <w:t xml:space="preserve">$ </w:t>
                            </w:r>
                            <w:proofErr w:type="spellStart"/>
                            <w:r>
                              <w:t>rmmod</w:t>
                            </w:r>
                            <w:proofErr w:type="spellEnd"/>
                            <w:r>
                              <w:t xml:space="preserve"> -f </w:t>
                            </w:r>
                            <w:proofErr w:type="spellStart"/>
                            <w:r>
                              <w:t>ehci</w:t>
                            </w:r>
                            <w:proofErr w:type="spellEnd"/>
                            <w:r>
                              <w:t>-platform</w:t>
                            </w:r>
                          </w:p>
                          <w:p w14:paraId="4F1B739B" w14:textId="0CD9713B" w:rsidR="009D5E56" w:rsidRDefault="009D5E56" w:rsidP="000D54F0">
                            <w:pPr>
                              <w:pStyle w:val="codeend"/>
                            </w:pPr>
                            <w:r>
                              <w:t xml:space="preserve">$ </w:t>
                            </w:r>
                            <w:proofErr w:type="spellStart"/>
                            <w:r>
                              <w:t>rmmod</w:t>
                            </w:r>
                            <w:proofErr w:type="spellEnd"/>
                            <w:r>
                              <w:t xml:space="preserve"> -f </w:t>
                            </w:r>
                            <w:proofErr w:type="spellStart"/>
                            <w:r>
                              <w:t>ehci-hcd</w:t>
                            </w:r>
                            <w:proofErr w:type="spellEnd"/>
                          </w:p>
                          <w:p w14:paraId="43722EC7" w14:textId="2BB0EF48" w:rsidR="009D5E56" w:rsidDel="000D54F0" w:rsidRDefault="009D5E56" w:rsidP="000D54F0">
                            <w:pPr>
                              <w:pStyle w:val="codeend"/>
                              <w:rPr>
                                <w:del w:id="485" w:author="作成者"/>
                              </w:rPr>
                            </w:pPr>
                            <w:r>
                              <w:t xml:space="preserve">$ </w:t>
                            </w:r>
                            <w:proofErr w:type="spellStart"/>
                            <w:r>
                              <w:t>rmmod</w:t>
                            </w:r>
                            <w:proofErr w:type="spellEnd"/>
                            <w:r>
                              <w:t xml:space="preserve"> -f </w:t>
                            </w:r>
                            <w:proofErr w:type="spellStart"/>
                            <w:r>
                              <w:t>phy_rcar_gen3_usb2</w:t>
                            </w:r>
                            <w:proofErr w:type="spellEnd"/>
                          </w:p>
                          <w:p w14:paraId="1A8B66B6" w14:textId="2B7B5F72" w:rsidR="009D5E56" w:rsidRPr="00B801F2" w:rsidRDefault="009D5E56" w:rsidP="00B654DB">
                            <w:pPr>
                              <w:pStyle w:val="codee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822D7" id="_x0000_s1251" type="#_x0000_t202" style="position:absolute;margin-left:14pt;margin-top:19pt;width:480pt;height:70.6pt;z-index:251865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" fillcolor="#d8d8d8 [2732]" stroked="f">
                <v:textbox>
                  <w:txbxContent>
                    <w:p w14:paraId="32002CCB" w14:textId="7F198D5C" w:rsidR="009D5E56" w:rsidRDefault="009D5E56" w:rsidP="000D54F0">
                      <w:pPr>
                        <w:pStyle w:val="codeend"/>
                      </w:pPr>
                      <w:r>
                        <w:t xml:space="preserve">$ </w:t>
                      </w:r>
                      <w:proofErr w:type="spellStart"/>
                      <w:r>
                        <w:t>rmmod</w:t>
                      </w:r>
                      <w:proofErr w:type="spellEnd"/>
                      <w:r>
                        <w:t xml:space="preserve"> -f </w:t>
                      </w:r>
                      <w:proofErr w:type="spellStart"/>
                      <w:r>
                        <w:t>ohci</w:t>
                      </w:r>
                      <w:proofErr w:type="spellEnd"/>
                      <w:r>
                        <w:t>-platform</w:t>
                      </w:r>
                    </w:p>
                    <w:p w14:paraId="4BC32D0E" w14:textId="37D13542" w:rsidR="009D5E56" w:rsidRDefault="009D5E56" w:rsidP="000D54F0">
                      <w:pPr>
                        <w:pStyle w:val="codeend"/>
                      </w:pPr>
                      <w:r>
                        <w:t xml:space="preserve">$ </w:t>
                      </w:r>
                      <w:proofErr w:type="spellStart"/>
                      <w:r>
                        <w:t>rmmod</w:t>
                      </w:r>
                      <w:proofErr w:type="spellEnd"/>
                      <w:r>
                        <w:t xml:space="preserve"> -f </w:t>
                      </w:r>
                      <w:proofErr w:type="spellStart"/>
                      <w:r>
                        <w:t>ohci-hcd</w:t>
                      </w:r>
                      <w:proofErr w:type="spellEnd"/>
                    </w:p>
                    <w:p w14:paraId="19A44C9A" w14:textId="3748FA6C" w:rsidR="009D5E56" w:rsidRDefault="009D5E56" w:rsidP="000D54F0">
                      <w:pPr>
                        <w:pStyle w:val="codeend"/>
                      </w:pPr>
                      <w:r>
                        <w:t xml:space="preserve">$ </w:t>
                      </w:r>
                      <w:proofErr w:type="spellStart"/>
                      <w:r>
                        <w:t>rmmod</w:t>
                      </w:r>
                      <w:proofErr w:type="spellEnd"/>
                      <w:r>
                        <w:t xml:space="preserve"> -f </w:t>
                      </w:r>
                      <w:proofErr w:type="spellStart"/>
                      <w:r>
                        <w:t>ehci</w:t>
                      </w:r>
                      <w:proofErr w:type="spellEnd"/>
                      <w:r>
                        <w:t>-platform</w:t>
                      </w:r>
                    </w:p>
                    <w:p w14:paraId="4F1B739B" w14:textId="0CD9713B" w:rsidR="009D5E56" w:rsidRDefault="009D5E56" w:rsidP="000D54F0">
                      <w:pPr>
                        <w:pStyle w:val="codeend"/>
                      </w:pPr>
                      <w:r>
                        <w:t xml:space="preserve">$ </w:t>
                      </w:r>
                      <w:proofErr w:type="spellStart"/>
                      <w:r>
                        <w:t>rmmod</w:t>
                      </w:r>
                      <w:proofErr w:type="spellEnd"/>
                      <w:r>
                        <w:t xml:space="preserve"> -f </w:t>
                      </w:r>
                      <w:proofErr w:type="spellStart"/>
                      <w:r>
                        <w:t>ehci-hcd</w:t>
                      </w:r>
                      <w:proofErr w:type="spellEnd"/>
                    </w:p>
                    <w:p w14:paraId="43722EC7" w14:textId="2BB0EF48" w:rsidR="009D5E56" w:rsidDel="000D54F0" w:rsidRDefault="009D5E56" w:rsidP="000D54F0">
                      <w:pPr>
                        <w:pStyle w:val="codeend"/>
                        <w:rPr>
                          <w:del w:id="486" w:author="作成者"/>
                        </w:rPr>
                      </w:pPr>
                      <w:r>
                        <w:t xml:space="preserve">$ </w:t>
                      </w:r>
                      <w:proofErr w:type="spellStart"/>
                      <w:r>
                        <w:t>rmmod</w:t>
                      </w:r>
                      <w:proofErr w:type="spellEnd"/>
                      <w:r>
                        <w:t xml:space="preserve"> -f </w:t>
                      </w:r>
                      <w:proofErr w:type="spellStart"/>
                      <w:r>
                        <w:t>phy_rcar_gen3_usb2</w:t>
                      </w:r>
                      <w:proofErr w:type="spellEnd"/>
                    </w:p>
                    <w:p w14:paraId="1A8B66B6" w14:textId="2B7B5F72" w:rsidR="009D5E56" w:rsidRPr="00B801F2" w:rsidRDefault="009D5E56" w:rsidP="00B654DB">
                      <w:pPr>
                        <w:pStyle w:val="codeend"/>
                      </w:pPr>
                    </w:p>
                  </w:txbxContent>
                </v:textbox>
                <w10:wrap type="square" anchorx="margin"/>
              </v:shape>
            </w:pict>
          </mc:Fallback>
        </mc:AlternateContent>
      </w:r>
      <w:r>
        <w:t xml:space="preserve">  </w:t>
      </w:r>
      <w:r w:rsidR="00F33A18">
        <w:t xml:space="preserve">(1) </w:t>
      </w:r>
      <w:r w:rsidR="00C67E9C">
        <w:t xml:space="preserve">System </w:t>
      </w:r>
      <w:r>
        <w:t>Suspend</w:t>
      </w:r>
      <w:r w:rsidR="00C67E9C">
        <w:t xml:space="preserve"> to RAM</w:t>
      </w:r>
      <w:r>
        <w:rPr>
          <w:rFonts w:hint="eastAsia"/>
        </w:rPr>
        <w:t>実行前に対象モジュールを</w:t>
      </w:r>
      <w:r>
        <w:rPr>
          <w:rFonts w:hint="eastAsia"/>
        </w:rPr>
        <w:t>u</w:t>
      </w:r>
      <w:r>
        <w:t>nload</w:t>
      </w:r>
    </w:p>
    <w:p w14:paraId="064C8481" w14:textId="3050F2A5" w:rsidR="000D54F0" w:rsidRDefault="000D54F0">
      <w:pPr>
        <w:topLinePunct w:val="0"/>
        <w:adjustRightInd/>
        <w:spacing w:after="0"/>
        <w:ind w:firstLine="0"/>
        <w:jc w:val="left"/>
        <w:textAlignment w:val="auto"/>
        <w:rPr>
          <w:rFonts w:ascii="Arial" w:eastAsia="ＭＳ ゴシック" w:hAnsi="Arial"/>
          <w:sz w:val="24"/>
        </w:rPr>
      </w:pPr>
      <w:r>
        <w:rPr>
          <w:noProof/>
        </w:rPr>
        <mc:AlternateContent>
          <mc:Choice Requires="wps">
            <w:drawing>
              <wp:anchor distT="45720" distB="45720" distL="114300" distR="114300" simplePos="0" relativeHeight="251867648" behindDoc="0" locked="0" layoutInCell="1" allowOverlap="1" wp14:anchorId="1D8FF312" wp14:editId="3C0479BA">
                <wp:simplePos x="0" y="0"/>
                <wp:positionH relativeFrom="margin">
                  <wp:posOffset>173686</wp:posOffset>
                </wp:positionH>
                <wp:positionV relativeFrom="paragraph">
                  <wp:posOffset>1263650</wp:posOffset>
                </wp:positionV>
                <wp:extent cx="6096000" cy="896620"/>
                <wp:effectExtent l="0" t="0" r="0" b="0"/>
                <wp:wrapSquare wrapText="bothSides"/>
                <wp:docPr id="9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96620"/>
                        </a:xfrm>
                        <a:prstGeom prst="rect">
                          <a:avLst/>
                        </a:prstGeom>
                        <a:solidFill>
                          <a:schemeClr val="bg1">
                            <a:lumMod val="85000"/>
                          </a:schemeClr>
                        </a:solidFill>
                        <a:ln w="9525">
                          <a:noFill/>
                          <a:miter lim="800000"/>
                          <a:headEnd/>
                          <a:tailEnd/>
                        </a:ln>
                      </wps:spPr>
                      <wps:txbx>
                        <w:txbxContent>
                          <w:p w14:paraId="53ADB3B2" w14:textId="0FAA645D" w:rsidR="009D5E56" w:rsidRDefault="009D5E56" w:rsidP="000D54F0">
                            <w:pPr>
                              <w:pStyle w:val="codeend"/>
                            </w:pPr>
                            <w:r>
                              <w:t xml:space="preserve">$ </w:t>
                            </w:r>
                            <w:proofErr w:type="spellStart"/>
                            <w:r w:rsidRPr="000D54F0">
                              <w:t>modprobe</w:t>
                            </w:r>
                            <w:proofErr w:type="spellEnd"/>
                            <w:r w:rsidRPr="000D54F0">
                              <w:t xml:space="preserve"> </w:t>
                            </w:r>
                            <w:proofErr w:type="spellStart"/>
                            <w:r w:rsidRPr="000D54F0">
                              <w:t>phy_rcar_gen3_usb2</w:t>
                            </w:r>
                            <w:proofErr w:type="spellEnd"/>
                          </w:p>
                          <w:p w14:paraId="49D39632" w14:textId="213E8098" w:rsidR="009D5E56" w:rsidRDefault="009D5E56" w:rsidP="000D54F0">
                            <w:pPr>
                              <w:pStyle w:val="codeend"/>
                            </w:pPr>
                            <w:r>
                              <w:t xml:space="preserve">$ </w:t>
                            </w:r>
                            <w:proofErr w:type="spellStart"/>
                            <w:r w:rsidRPr="000D54F0">
                              <w:t>modprobe</w:t>
                            </w:r>
                            <w:proofErr w:type="spellEnd"/>
                            <w:r w:rsidRPr="000D54F0">
                              <w:t xml:space="preserve"> </w:t>
                            </w:r>
                            <w:proofErr w:type="spellStart"/>
                            <w:r w:rsidRPr="000D54F0">
                              <w:t>ehci-hcd</w:t>
                            </w:r>
                            <w:proofErr w:type="spellEnd"/>
                          </w:p>
                          <w:p w14:paraId="5535D088" w14:textId="75D812BE" w:rsidR="009D5E56" w:rsidRDefault="009D5E56" w:rsidP="000D54F0">
                            <w:pPr>
                              <w:pStyle w:val="codeend"/>
                            </w:pPr>
                            <w:r>
                              <w:t xml:space="preserve">$ </w:t>
                            </w:r>
                            <w:proofErr w:type="spellStart"/>
                            <w:r w:rsidRPr="000D54F0">
                              <w:t>modprobe</w:t>
                            </w:r>
                            <w:proofErr w:type="spellEnd"/>
                            <w:r w:rsidRPr="000D54F0">
                              <w:t xml:space="preserve"> </w:t>
                            </w:r>
                            <w:proofErr w:type="spellStart"/>
                            <w:r w:rsidRPr="000D54F0">
                              <w:t>ehci</w:t>
                            </w:r>
                            <w:proofErr w:type="spellEnd"/>
                            <w:r w:rsidRPr="000D54F0">
                              <w:t>-platform</w:t>
                            </w:r>
                          </w:p>
                          <w:p w14:paraId="0C8DDF7B" w14:textId="7D5406D2" w:rsidR="009D5E56" w:rsidRDefault="009D5E56" w:rsidP="000D54F0">
                            <w:pPr>
                              <w:pStyle w:val="codeend"/>
                            </w:pPr>
                            <w:r>
                              <w:t xml:space="preserve">$ </w:t>
                            </w:r>
                            <w:proofErr w:type="spellStart"/>
                            <w:r w:rsidRPr="000D54F0">
                              <w:t>modprobe</w:t>
                            </w:r>
                            <w:proofErr w:type="spellEnd"/>
                            <w:r w:rsidRPr="000D54F0">
                              <w:t xml:space="preserve"> </w:t>
                            </w:r>
                            <w:proofErr w:type="spellStart"/>
                            <w:r w:rsidRPr="000D54F0">
                              <w:t>ohci-hcd</w:t>
                            </w:r>
                            <w:proofErr w:type="spellEnd"/>
                          </w:p>
                          <w:p w14:paraId="0D7B52D2" w14:textId="7AA9A21B" w:rsidR="009D5E56" w:rsidRPr="00B801F2" w:rsidRDefault="009D5E56" w:rsidP="000D54F0">
                            <w:pPr>
                              <w:pStyle w:val="codeend"/>
                            </w:pPr>
                            <w:r>
                              <w:t xml:space="preserve">$ </w:t>
                            </w:r>
                            <w:proofErr w:type="spellStart"/>
                            <w:r w:rsidRPr="000D54F0">
                              <w:t>modprobe</w:t>
                            </w:r>
                            <w:proofErr w:type="spellEnd"/>
                            <w:r w:rsidRPr="000D54F0">
                              <w:t xml:space="preserve"> </w:t>
                            </w:r>
                            <w:proofErr w:type="spellStart"/>
                            <w:r w:rsidRPr="000D54F0">
                              <w:t>ohci</w:t>
                            </w:r>
                            <w:proofErr w:type="spellEnd"/>
                            <w:r w:rsidRPr="000D54F0">
                              <w:t>-platform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FF312" id="_x0000_s1252" type="#_x0000_t202" style="position:absolute;margin-left:13.7pt;margin-top:99.5pt;width:480pt;height:70.6pt;z-index:251867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" fillcolor="#d8d8d8 [2732]" stroked="f">
                <v:textbox>
                  <w:txbxContent>
                    <w:p w14:paraId="53ADB3B2" w14:textId="0FAA645D" w:rsidR="009D5E56" w:rsidRDefault="009D5E56" w:rsidP="000D54F0">
                      <w:pPr>
                        <w:pStyle w:val="codeend"/>
                      </w:pPr>
                      <w:r>
                        <w:t xml:space="preserve">$ </w:t>
                      </w:r>
                      <w:proofErr w:type="spellStart"/>
                      <w:r w:rsidRPr="000D54F0">
                        <w:t>modprobe</w:t>
                      </w:r>
                      <w:proofErr w:type="spellEnd"/>
                      <w:r w:rsidRPr="000D54F0">
                        <w:t xml:space="preserve"> </w:t>
                      </w:r>
                      <w:proofErr w:type="spellStart"/>
                      <w:r w:rsidRPr="000D54F0">
                        <w:t>phy_rcar_gen3_usb2</w:t>
                      </w:r>
                      <w:proofErr w:type="spellEnd"/>
                    </w:p>
                    <w:p w14:paraId="49D39632" w14:textId="213E8098" w:rsidR="009D5E56" w:rsidRDefault="009D5E56" w:rsidP="000D54F0">
                      <w:pPr>
                        <w:pStyle w:val="codeend"/>
                      </w:pPr>
                      <w:r>
                        <w:t xml:space="preserve">$ </w:t>
                      </w:r>
                      <w:proofErr w:type="spellStart"/>
                      <w:r w:rsidRPr="000D54F0">
                        <w:t>modprobe</w:t>
                      </w:r>
                      <w:proofErr w:type="spellEnd"/>
                      <w:r w:rsidRPr="000D54F0">
                        <w:t xml:space="preserve"> </w:t>
                      </w:r>
                      <w:proofErr w:type="spellStart"/>
                      <w:r w:rsidRPr="000D54F0">
                        <w:t>ehci-hcd</w:t>
                      </w:r>
                      <w:proofErr w:type="spellEnd"/>
                    </w:p>
                    <w:p w14:paraId="5535D088" w14:textId="75D812BE" w:rsidR="009D5E56" w:rsidRDefault="009D5E56" w:rsidP="000D54F0">
                      <w:pPr>
                        <w:pStyle w:val="codeend"/>
                      </w:pPr>
                      <w:r>
                        <w:t xml:space="preserve">$ </w:t>
                      </w:r>
                      <w:proofErr w:type="spellStart"/>
                      <w:r w:rsidRPr="000D54F0">
                        <w:t>modprobe</w:t>
                      </w:r>
                      <w:proofErr w:type="spellEnd"/>
                      <w:r w:rsidRPr="000D54F0">
                        <w:t xml:space="preserve"> </w:t>
                      </w:r>
                      <w:proofErr w:type="spellStart"/>
                      <w:r w:rsidRPr="000D54F0">
                        <w:t>ehci</w:t>
                      </w:r>
                      <w:proofErr w:type="spellEnd"/>
                      <w:r w:rsidRPr="000D54F0">
                        <w:t>-platform</w:t>
                      </w:r>
                    </w:p>
                    <w:p w14:paraId="0C8DDF7B" w14:textId="7D5406D2" w:rsidR="009D5E56" w:rsidRDefault="009D5E56" w:rsidP="000D54F0">
                      <w:pPr>
                        <w:pStyle w:val="codeend"/>
                      </w:pPr>
                      <w:r>
                        <w:t xml:space="preserve">$ </w:t>
                      </w:r>
                      <w:proofErr w:type="spellStart"/>
                      <w:r w:rsidRPr="000D54F0">
                        <w:t>modprobe</w:t>
                      </w:r>
                      <w:proofErr w:type="spellEnd"/>
                      <w:r w:rsidRPr="000D54F0">
                        <w:t xml:space="preserve"> </w:t>
                      </w:r>
                      <w:proofErr w:type="spellStart"/>
                      <w:r w:rsidRPr="000D54F0">
                        <w:t>ohci-hcd</w:t>
                      </w:r>
                      <w:proofErr w:type="spellEnd"/>
                    </w:p>
                    <w:p w14:paraId="0D7B52D2" w14:textId="7AA9A21B" w:rsidR="009D5E56" w:rsidRPr="00B801F2" w:rsidRDefault="009D5E56" w:rsidP="000D54F0">
                      <w:pPr>
                        <w:pStyle w:val="codeend"/>
                      </w:pPr>
                      <w:r>
                        <w:t xml:space="preserve">$ </w:t>
                      </w:r>
                      <w:proofErr w:type="spellStart"/>
                      <w:r w:rsidRPr="000D54F0">
                        <w:t>modprobe</w:t>
                      </w:r>
                      <w:proofErr w:type="spellEnd"/>
                      <w:r w:rsidRPr="000D54F0">
                        <w:t xml:space="preserve"> </w:t>
                      </w:r>
                      <w:proofErr w:type="spellStart"/>
                      <w:r w:rsidRPr="000D54F0">
                        <w:t>ohci</w:t>
                      </w:r>
                      <w:proofErr w:type="spellEnd"/>
                      <w:r w:rsidRPr="000D54F0">
                        <w:t>-platform</w:t>
                      </w:r>
                    </w:p>
                  </w:txbxContent>
                </v:textbox>
                <w10:wrap type="square" anchorx="margin"/>
              </v:shape>
            </w:pict>
          </mc:Fallback>
        </mc:AlternateContent>
      </w:r>
      <w:r>
        <w:t xml:space="preserve">  </w:t>
      </w:r>
      <w:r w:rsidR="00F33A18">
        <w:t xml:space="preserve">(2) </w:t>
      </w:r>
      <w:r w:rsidR="00C67E9C">
        <w:t xml:space="preserve">System </w:t>
      </w:r>
      <w:r>
        <w:t>Suspend</w:t>
      </w:r>
      <w:r w:rsidR="00C67E9C">
        <w:t xml:space="preserve"> to RAM</w:t>
      </w:r>
      <w:r>
        <w:rPr>
          <w:rFonts w:hint="eastAsia"/>
        </w:rPr>
        <w:t>実行後に対象モジュールを</w:t>
      </w:r>
      <w:r>
        <w:t>reload</w:t>
      </w:r>
    </w:p>
    <w:p w14:paraId="4F48793A" w14:textId="23CA6737" w:rsidR="000D54F0" w:rsidRDefault="000D54F0">
      <w:pPr>
        <w:topLinePunct w:val="0"/>
        <w:adjustRightInd/>
        <w:spacing w:after="0"/>
        <w:ind w:firstLine="0"/>
        <w:jc w:val="left"/>
        <w:textAlignment w:val="auto"/>
        <w:rPr>
          <w:ins w:id="487" w:author="作成者"/>
          <w:rFonts w:ascii="Arial" w:eastAsia="ＭＳ ゴシック" w:hAnsi="Arial"/>
          <w:sz w:val="24"/>
        </w:rPr>
      </w:pPr>
    </w:p>
    <w:p w14:paraId="4367EC8B" w14:textId="70E7C489" w:rsidR="00F21303" w:rsidRDefault="00F21303" w:rsidP="00F21303">
      <w:pPr>
        <w:ind w:firstLine="0"/>
        <w:rPr>
          <w:rFonts w:eastAsiaTheme="minorEastAsia"/>
        </w:rPr>
      </w:pPr>
      <w:r>
        <w:rPr>
          <w:rFonts w:eastAsiaTheme="minorEastAsia" w:hint="eastAsia"/>
        </w:rPr>
        <w:t>注意事項：本手順は以下の条件</w:t>
      </w:r>
      <w:r w:rsidR="00FE4A62">
        <w:rPr>
          <w:rFonts w:eastAsiaTheme="minorEastAsia" w:hint="eastAsia"/>
        </w:rPr>
        <w:t>に該当する</w:t>
      </w:r>
      <w:r>
        <w:rPr>
          <w:rFonts w:eastAsiaTheme="minorEastAsia" w:hint="eastAsia"/>
        </w:rPr>
        <w:t>場合には適用できません。</w:t>
      </w:r>
    </w:p>
    <w:p w14:paraId="314938E7" w14:textId="13511630" w:rsidR="00413CAA" w:rsidRDefault="00413CAA" w:rsidP="00F21303">
      <w:pPr>
        <w:ind w:firstLine="0"/>
        <w:rPr>
          <w:rFonts w:eastAsiaTheme="minorEastAsia"/>
        </w:rPr>
      </w:pPr>
      <w:r>
        <w:rPr>
          <w:rFonts w:eastAsiaTheme="minorEastAsia" w:hint="eastAsia"/>
        </w:rPr>
        <w:t xml:space="preserve"> </w:t>
      </w:r>
      <w:r>
        <w:rPr>
          <w:rFonts w:eastAsiaTheme="minorEastAsia"/>
        </w:rPr>
        <w:t xml:space="preserve"> - </w:t>
      </w:r>
      <w:r>
        <w:rPr>
          <w:rFonts w:eastAsiaTheme="minorEastAsia" w:hint="eastAsia"/>
        </w:rPr>
        <w:t>ユーザ側が</w:t>
      </w:r>
      <w:r>
        <w:rPr>
          <w:rFonts w:eastAsiaTheme="minorEastAsia"/>
        </w:rPr>
        <w:t>USB</w:t>
      </w:r>
      <w:r>
        <w:rPr>
          <w:rFonts w:eastAsiaTheme="minorEastAsia" w:hint="eastAsia"/>
        </w:rPr>
        <w:t>デバイスを使用中で</w:t>
      </w:r>
      <w:r w:rsidR="00AE0650">
        <w:rPr>
          <w:rFonts w:eastAsiaTheme="minorEastAsia" w:hint="eastAsia"/>
        </w:rPr>
        <w:t>S</w:t>
      </w:r>
      <w:r w:rsidR="00AE0650">
        <w:rPr>
          <w:rFonts w:eastAsiaTheme="minorEastAsia"/>
        </w:rPr>
        <w:t>uspend</w:t>
      </w:r>
      <w:r w:rsidR="00AE0650">
        <w:rPr>
          <w:rFonts w:eastAsiaTheme="minorEastAsia" w:hint="eastAsia"/>
        </w:rPr>
        <w:t>実行前に</w:t>
      </w:r>
      <w:r w:rsidR="007F083D" w:rsidRPr="006E2619">
        <w:rPr>
          <w:rFonts w:eastAsiaTheme="minorEastAsia"/>
        </w:rPr>
        <w:t>ドライバ</w:t>
      </w:r>
      <w:r w:rsidR="007F083D">
        <w:rPr>
          <w:rFonts w:eastAsiaTheme="minorEastAsia" w:hint="eastAsia"/>
        </w:rPr>
        <w:t>の</w:t>
      </w:r>
      <w:proofErr w:type="spellStart"/>
      <w:r>
        <w:rPr>
          <w:rFonts w:eastAsiaTheme="minorEastAsia" w:hint="eastAsia"/>
        </w:rPr>
        <w:t>r</w:t>
      </w:r>
      <w:r>
        <w:rPr>
          <w:rFonts w:eastAsiaTheme="minorEastAsia"/>
        </w:rPr>
        <w:t>mmod</w:t>
      </w:r>
      <w:proofErr w:type="spellEnd"/>
      <w:r>
        <w:rPr>
          <w:rFonts w:eastAsiaTheme="minorEastAsia" w:hint="eastAsia"/>
        </w:rPr>
        <w:t>が実施できない場合</w:t>
      </w:r>
    </w:p>
    <w:p w14:paraId="537C3EBC" w14:textId="3A891E6B" w:rsidR="00F21303" w:rsidRDefault="00F21303" w:rsidP="00F21303">
      <w:pPr>
        <w:ind w:firstLine="0"/>
        <w:rPr>
          <w:rFonts w:eastAsiaTheme="minorEastAsia"/>
        </w:rPr>
      </w:pPr>
      <w:r>
        <w:rPr>
          <w:rFonts w:eastAsiaTheme="minorEastAsia" w:hint="eastAsia"/>
        </w:rPr>
        <w:t xml:space="preserve"> </w:t>
      </w:r>
      <w:r>
        <w:rPr>
          <w:rFonts w:eastAsiaTheme="minorEastAsia"/>
        </w:rPr>
        <w:t xml:space="preserve"> - </w:t>
      </w:r>
      <w:r>
        <w:rPr>
          <w:rFonts w:eastAsiaTheme="minorEastAsia" w:hint="eastAsia"/>
        </w:rPr>
        <w:t>該当</w:t>
      </w:r>
      <w:r>
        <w:rPr>
          <w:rFonts w:eastAsiaTheme="minorEastAsia" w:hint="eastAsia"/>
        </w:rPr>
        <w:t>U</w:t>
      </w:r>
      <w:r>
        <w:rPr>
          <w:rFonts w:eastAsiaTheme="minorEastAsia"/>
        </w:rPr>
        <w:t>SB</w:t>
      </w:r>
      <w:r>
        <w:rPr>
          <w:rFonts w:eastAsiaTheme="minorEastAsia" w:hint="eastAsia"/>
        </w:rPr>
        <w:t>デバイスが</w:t>
      </w:r>
      <w:r w:rsidRPr="00F21303">
        <w:rPr>
          <w:rFonts w:eastAsiaTheme="minorEastAsia"/>
        </w:rPr>
        <w:t>HID devices</w:t>
      </w:r>
      <w:r>
        <w:rPr>
          <w:rFonts w:eastAsiaTheme="minorEastAsia" w:hint="eastAsia"/>
        </w:rPr>
        <w:t>の場合</w:t>
      </w:r>
      <w:r>
        <w:rPr>
          <w:rFonts w:eastAsiaTheme="minorEastAsia" w:hint="eastAsia"/>
        </w:rPr>
        <w:t>(</w:t>
      </w:r>
      <w:r w:rsidRPr="00F21303">
        <w:rPr>
          <w:rFonts w:eastAsiaTheme="minorEastAsia"/>
        </w:rPr>
        <w:t>mouse/keyboard</w:t>
      </w:r>
      <w:r>
        <w:rPr>
          <w:rFonts w:eastAsiaTheme="minorEastAsia"/>
        </w:rPr>
        <w:t>)</w:t>
      </w:r>
    </w:p>
    <w:p w14:paraId="516DA832" w14:textId="1301B420" w:rsidR="000D54F0" w:rsidRDefault="000D54F0">
      <w:pPr>
        <w:topLinePunct w:val="0"/>
        <w:adjustRightInd/>
        <w:spacing w:after="0"/>
        <w:ind w:firstLine="0"/>
        <w:jc w:val="left"/>
        <w:textAlignment w:val="auto"/>
        <w:rPr>
          <w:ins w:id="488" w:author="作成者"/>
          <w:rFonts w:ascii="Arial" w:eastAsia="ＭＳ ゴシック" w:hAnsi="Arial"/>
          <w:sz w:val="24"/>
        </w:rPr>
      </w:pPr>
    </w:p>
    <w:p w14:paraId="31E42092" w14:textId="163EDC13" w:rsidR="000D54F0" w:rsidRDefault="000D54F0">
      <w:pPr>
        <w:topLinePunct w:val="0"/>
        <w:adjustRightInd/>
        <w:spacing w:after="0"/>
        <w:ind w:firstLine="0"/>
        <w:jc w:val="left"/>
        <w:textAlignment w:val="auto"/>
        <w:rPr>
          <w:ins w:id="489" w:author="作成者"/>
          <w:rFonts w:ascii="Arial" w:eastAsia="ＭＳ ゴシック" w:hAnsi="Arial"/>
          <w:sz w:val="24"/>
        </w:rPr>
      </w:pPr>
    </w:p>
    <w:p w14:paraId="1698363D" w14:textId="7456B876" w:rsidR="000D54F0" w:rsidRDefault="000D54F0">
      <w:pPr>
        <w:topLinePunct w:val="0"/>
        <w:adjustRightInd/>
        <w:spacing w:after="0"/>
        <w:ind w:firstLine="0"/>
        <w:jc w:val="left"/>
        <w:textAlignment w:val="auto"/>
        <w:rPr>
          <w:ins w:id="490" w:author="作成者"/>
          <w:rFonts w:ascii="Arial" w:eastAsia="ＭＳ ゴシック" w:hAnsi="Arial"/>
          <w:sz w:val="24"/>
        </w:rPr>
      </w:pPr>
    </w:p>
    <w:p w14:paraId="2B78EDCD" w14:textId="100D8FE3" w:rsidR="000D54F0" w:rsidRDefault="000D54F0">
      <w:pPr>
        <w:topLinePunct w:val="0"/>
        <w:adjustRightInd/>
        <w:spacing w:after="0"/>
        <w:ind w:firstLine="0"/>
        <w:jc w:val="left"/>
        <w:textAlignment w:val="auto"/>
        <w:rPr>
          <w:ins w:id="491" w:author="作成者"/>
          <w:rFonts w:ascii="Arial" w:eastAsia="ＭＳ ゴシック" w:hAnsi="Arial"/>
          <w:sz w:val="24"/>
        </w:rPr>
      </w:pPr>
      <w:ins w:id="492" w:author="作成者">
        <w:r>
          <w:rPr>
            <w:rFonts w:ascii="Arial" w:eastAsia="ＭＳ ゴシック" w:hAnsi="Arial"/>
            <w:sz w:val="24"/>
          </w:rPr>
          <w:br w:type="page"/>
        </w:r>
      </w:ins>
    </w:p>
    <w:p w14:paraId="2ABA86FE" w14:textId="77777777" w:rsidR="000D54F0" w:rsidRDefault="000D54F0">
      <w:pPr>
        <w:topLinePunct w:val="0"/>
        <w:adjustRightInd/>
        <w:spacing w:after="0"/>
        <w:ind w:firstLine="0"/>
        <w:jc w:val="left"/>
        <w:textAlignment w:val="auto"/>
        <w:rPr>
          <w:ins w:id="493" w:author="作成者"/>
          <w:rFonts w:ascii="Arial" w:eastAsia="ＭＳ ゴシック" w:hAnsi="Arial"/>
          <w:sz w:val="24"/>
        </w:rPr>
      </w:pPr>
    </w:p>
    <w:p w14:paraId="601D2DF5" w14:textId="1355318E" w:rsidR="00DB011E" w:rsidRPr="00476030" w:rsidRDefault="00DB011E" w:rsidP="00DB011E">
      <w:pPr>
        <w:pStyle w:val="revisionhistory"/>
      </w:pPr>
      <w:r w:rsidRPr="00476030">
        <w:rPr>
          <w:rFonts w:hint="eastAsia"/>
        </w:rPr>
        <w:t>改訂記録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24"/>
        <w:gridCol w:w="1690"/>
        <w:gridCol w:w="1576"/>
        <w:gridCol w:w="5211"/>
      </w:tblGrid>
      <w:tr w:rsidR="00DB011E" w:rsidRPr="00476030" w14:paraId="15D64F54" w14:textId="77777777" w:rsidTr="004A1934">
        <w:trPr>
          <w:cantSplit/>
        </w:trPr>
        <w:tc>
          <w:tcPr>
            <w:tcW w:w="1124" w:type="dxa"/>
            <w:vMerge w:val="restart"/>
            <w:vAlign w:val="bottom"/>
          </w:tcPr>
          <w:p w14:paraId="5A78EABE" w14:textId="77777777" w:rsidR="00DB011E" w:rsidRPr="00476030" w:rsidRDefault="00DB011E" w:rsidP="00DB011E">
            <w:pPr>
              <w:pStyle w:val="tablehead"/>
            </w:pPr>
            <w:r w:rsidRPr="00476030">
              <w:rPr>
                <w:rFonts w:hint="eastAsia"/>
              </w:rPr>
              <w:t>Rev.</w:t>
            </w:r>
          </w:p>
        </w:tc>
        <w:tc>
          <w:tcPr>
            <w:tcW w:w="1690" w:type="dxa"/>
            <w:vMerge w:val="restart"/>
            <w:vAlign w:val="bottom"/>
          </w:tcPr>
          <w:p w14:paraId="6BD25396" w14:textId="77777777" w:rsidR="00DB011E" w:rsidRPr="00476030" w:rsidRDefault="00DB011E" w:rsidP="00DB011E">
            <w:pPr>
              <w:pStyle w:val="tablehead"/>
            </w:pPr>
            <w:r w:rsidRPr="00476030">
              <w:rPr>
                <w:rFonts w:hint="eastAsia"/>
              </w:rPr>
              <w:t>発行日</w:t>
            </w:r>
          </w:p>
        </w:tc>
        <w:tc>
          <w:tcPr>
            <w:tcW w:w="6787" w:type="dxa"/>
            <w:gridSpan w:val="2"/>
            <w:vAlign w:val="bottom"/>
          </w:tcPr>
          <w:p w14:paraId="7EDD9627" w14:textId="77777777" w:rsidR="00DB011E" w:rsidRPr="00476030" w:rsidRDefault="00DB011E" w:rsidP="00DB011E">
            <w:pPr>
              <w:pStyle w:val="tablehead"/>
            </w:pPr>
            <w:r w:rsidRPr="00476030">
              <w:rPr>
                <w:rFonts w:hint="eastAsia"/>
              </w:rPr>
              <w:t>改訂内容</w:t>
            </w:r>
          </w:p>
        </w:tc>
      </w:tr>
      <w:tr w:rsidR="00DB011E" w:rsidRPr="00476030" w14:paraId="40DDF51E" w14:textId="77777777" w:rsidTr="0027055D">
        <w:trPr>
          <w:cantSplit/>
        </w:trPr>
        <w:tc>
          <w:tcPr>
            <w:tcW w:w="1124" w:type="dxa"/>
            <w:vMerge/>
            <w:vAlign w:val="bottom"/>
          </w:tcPr>
          <w:p w14:paraId="59AE186A" w14:textId="77777777" w:rsidR="00DB011E" w:rsidRPr="00476030" w:rsidRDefault="00DB011E" w:rsidP="00DB011E">
            <w:pPr>
              <w:pStyle w:val="tablehead"/>
            </w:pPr>
          </w:p>
        </w:tc>
        <w:tc>
          <w:tcPr>
            <w:tcW w:w="1690" w:type="dxa"/>
            <w:vMerge/>
            <w:vAlign w:val="bottom"/>
          </w:tcPr>
          <w:p w14:paraId="06EB7E9E" w14:textId="77777777" w:rsidR="00DB011E" w:rsidRPr="00476030" w:rsidRDefault="00DB011E" w:rsidP="00DB011E">
            <w:pPr>
              <w:pStyle w:val="tablehead"/>
            </w:pPr>
          </w:p>
        </w:tc>
        <w:tc>
          <w:tcPr>
            <w:tcW w:w="1576" w:type="dxa"/>
            <w:vAlign w:val="bottom"/>
          </w:tcPr>
          <w:p w14:paraId="13651A4A" w14:textId="77777777" w:rsidR="00DB011E" w:rsidRPr="00476030" w:rsidRDefault="00DB011E" w:rsidP="00DB011E">
            <w:pPr>
              <w:pStyle w:val="tablehead"/>
            </w:pPr>
            <w:r w:rsidRPr="00476030">
              <w:rPr>
                <w:rFonts w:hint="eastAsia"/>
              </w:rPr>
              <w:t>ページ</w:t>
            </w:r>
          </w:p>
        </w:tc>
        <w:tc>
          <w:tcPr>
            <w:tcW w:w="5211" w:type="dxa"/>
            <w:vAlign w:val="bottom"/>
          </w:tcPr>
          <w:p w14:paraId="28AE46C6" w14:textId="77777777" w:rsidR="00DB011E" w:rsidRPr="00476030" w:rsidRDefault="00DB011E" w:rsidP="00DB011E">
            <w:pPr>
              <w:pStyle w:val="tablehead"/>
            </w:pPr>
            <w:r w:rsidRPr="00476030">
              <w:rPr>
                <w:rFonts w:hint="eastAsia"/>
              </w:rPr>
              <w:t>ポイント</w:t>
            </w:r>
          </w:p>
        </w:tc>
      </w:tr>
      <w:tr w:rsidR="00DB011E" w:rsidRPr="00476030" w14:paraId="35F202B3" w14:textId="77777777" w:rsidTr="0027055D">
        <w:tc>
          <w:tcPr>
            <w:tcW w:w="1124" w:type="dxa"/>
          </w:tcPr>
          <w:p w14:paraId="1E115BEA" w14:textId="77777777" w:rsidR="00DB011E" w:rsidRPr="00476030" w:rsidRDefault="00A76B4D" w:rsidP="00D80A32">
            <w:pPr>
              <w:pStyle w:val="tablebody"/>
            </w:pPr>
            <w:r w:rsidRPr="00476030">
              <w:t>1.00</w:t>
            </w:r>
          </w:p>
        </w:tc>
        <w:tc>
          <w:tcPr>
            <w:tcW w:w="1690" w:type="dxa"/>
          </w:tcPr>
          <w:p w14:paraId="1AFFD596" w14:textId="77777777" w:rsidR="00DB011E" w:rsidRPr="00476030" w:rsidRDefault="00A76B4D" w:rsidP="00D80A32">
            <w:pPr>
              <w:pStyle w:val="tablebody"/>
            </w:pPr>
            <w:r w:rsidRPr="00476030">
              <w:t>2017.04</w:t>
            </w:r>
          </w:p>
        </w:tc>
        <w:tc>
          <w:tcPr>
            <w:tcW w:w="1576" w:type="dxa"/>
          </w:tcPr>
          <w:p w14:paraId="63B18A19" w14:textId="77777777" w:rsidR="00DB011E" w:rsidRPr="00476030" w:rsidRDefault="00A76B4D" w:rsidP="00D80A32">
            <w:pPr>
              <w:pStyle w:val="tablebody"/>
              <w:jc w:val="center"/>
            </w:pPr>
            <w:r w:rsidRPr="00476030">
              <w:rPr>
                <w:rFonts w:hint="eastAsia"/>
              </w:rPr>
              <w:t>－</w:t>
            </w:r>
          </w:p>
        </w:tc>
        <w:tc>
          <w:tcPr>
            <w:tcW w:w="5211" w:type="dxa"/>
          </w:tcPr>
          <w:p w14:paraId="2D0BBA2C" w14:textId="77777777" w:rsidR="00DB011E" w:rsidRPr="00476030" w:rsidRDefault="00A76B4D" w:rsidP="00D80A32">
            <w:pPr>
              <w:pStyle w:val="tablebody"/>
            </w:pPr>
            <w:r w:rsidRPr="00476030">
              <w:rPr>
                <w:rFonts w:hint="eastAsia"/>
              </w:rPr>
              <w:t>新規作成</w:t>
            </w:r>
          </w:p>
        </w:tc>
      </w:tr>
      <w:tr w:rsidR="00CA2BF4" w:rsidRPr="00476030" w14:paraId="77A487BF" w14:textId="77777777" w:rsidTr="0027055D">
        <w:trPr>
          <w:trHeight w:val="267"/>
        </w:trPr>
        <w:tc>
          <w:tcPr>
            <w:tcW w:w="1124" w:type="dxa"/>
            <w:vMerge w:val="restart"/>
          </w:tcPr>
          <w:p w14:paraId="205E6944" w14:textId="77777777" w:rsidR="00CA2BF4" w:rsidRPr="00476030" w:rsidRDefault="00CA2BF4" w:rsidP="00D80A32">
            <w:pPr>
              <w:pStyle w:val="tablebody"/>
            </w:pPr>
            <w:r w:rsidRPr="00476030">
              <w:rPr>
                <w:rFonts w:hint="eastAsia"/>
              </w:rPr>
              <w:t>1.01</w:t>
            </w:r>
          </w:p>
        </w:tc>
        <w:tc>
          <w:tcPr>
            <w:tcW w:w="1690" w:type="dxa"/>
            <w:vMerge w:val="restart"/>
          </w:tcPr>
          <w:p w14:paraId="60F9202E" w14:textId="77777777" w:rsidR="00CA2BF4" w:rsidRPr="00476030" w:rsidRDefault="00CA2BF4" w:rsidP="00D80A32">
            <w:pPr>
              <w:pStyle w:val="tablebody"/>
            </w:pPr>
            <w:r w:rsidRPr="00476030">
              <w:rPr>
                <w:rFonts w:hint="eastAsia"/>
              </w:rPr>
              <w:t>2017.07</w:t>
            </w:r>
          </w:p>
        </w:tc>
        <w:tc>
          <w:tcPr>
            <w:tcW w:w="1576" w:type="dxa"/>
          </w:tcPr>
          <w:p w14:paraId="505473AE" w14:textId="77777777" w:rsidR="00CA2BF4" w:rsidRPr="00476030" w:rsidRDefault="00CA2BF4" w:rsidP="0027055D">
            <w:pPr>
              <w:pStyle w:val="tablebody"/>
            </w:pPr>
            <w:proofErr w:type="spellStart"/>
            <w:r w:rsidRPr="00476030">
              <w:rPr>
                <w:rFonts w:hint="eastAsia"/>
              </w:rPr>
              <w:t>P1</w:t>
            </w:r>
            <w:r w:rsidRPr="00476030">
              <w:t>,</w:t>
            </w:r>
            <w:r w:rsidRPr="00476030">
              <w:rPr>
                <w:rFonts w:hint="eastAsia"/>
              </w:rPr>
              <w:t>4,10</w:t>
            </w:r>
            <w:proofErr w:type="spellEnd"/>
            <w:r w:rsidRPr="00476030">
              <w:rPr>
                <w:rFonts w:hint="eastAsia"/>
              </w:rPr>
              <w:t>-11,21</w:t>
            </w:r>
          </w:p>
        </w:tc>
        <w:tc>
          <w:tcPr>
            <w:tcW w:w="5211" w:type="dxa"/>
          </w:tcPr>
          <w:p w14:paraId="52E6B46C" w14:textId="77777777" w:rsidR="00CA2BF4" w:rsidRPr="00476030" w:rsidRDefault="00CA2BF4" w:rsidP="00CA2BF4">
            <w:pPr>
              <w:pStyle w:val="tablebody"/>
            </w:pPr>
            <w:r w:rsidRPr="00476030">
              <w:rPr>
                <w:rFonts w:hint="eastAsia"/>
              </w:rPr>
              <w:t>・本文の記述を更新</w:t>
            </w:r>
          </w:p>
        </w:tc>
      </w:tr>
      <w:tr w:rsidR="00CA2BF4" w:rsidRPr="00476030" w14:paraId="79ACF895" w14:textId="77777777" w:rsidTr="00CA2BF4">
        <w:trPr>
          <w:trHeight w:val="221"/>
        </w:trPr>
        <w:tc>
          <w:tcPr>
            <w:tcW w:w="1124" w:type="dxa"/>
            <w:vMerge/>
          </w:tcPr>
          <w:p w14:paraId="7DF89588" w14:textId="77777777" w:rsidR="00CA2BF4" w:rsidRPr="00476030" w:rsidRDefault="00CA2BF4" w:rsidP="00D80A32">
            <w:pPr>
              <w:pStyle w:val="tablebody"/>
            </w:pPr>
          </w:p>
        </w:tc>
        <w:tc>
          <w:tcPr>
            <w:tcW w:w="1690" w:type="dxa"/>
            <w:vMerge/>
          </w:tcPr>
          <w:p w14:paraId="448D7905" w14:textId="77777777" w:rsidR="00CA2BF4" w:rsidRPr="00476030" w:rsidRDefault="00CA2BF4" w:rsidP="00D80A32">
            <w:pPr>
              <w:pStyle w:val="tablebody"/>
            </w:pPr>
          </w:p>
        </w:tc>
        <w:tc>
          <w:tcPr>
            <w:tcW w:w="1576" w:type="dxa"/>
          </w:tcPr>
          <w:p w14:paraId="02687CFA" w14:textId="77777777" w:rsidR="00CA2BF4" w:rsidRPr="00476030" w:rsidRDefault="00CA2BF4" w:rsidP="00CA2BF4">
            <w:pPr>
              <w:pStyle w:val="tablebody"/>
            </w:pPr>
            <w:proofErr w:type="spellStart"/>
            <w:r w:rsidRPr="00476030">
              <w:rPr>
                <w:rFonts w:hint="eastAsia"/>
              </w:rPr>
              <w:t>P12,21</w:t>
            </w:r>
            <w:proofErr w:type="spellEnd"/>
          </w:p>
        </w:tc>
        <w:tc>
          <w:tcPr>
            <w:tcW w:w="5211" w:type="dxa"/>
          </w:tcPr>
          <w:p w14:paraId="7D8F3338" w14:textId="77777777" w:rsidR="00CA2BF4" w:rsidRPr="00476030" w:rsidRDefault="00CA2BF4" w:rsidP="00CA2BF4">
            <w:pPr>
              <w:pStyle w:val="tablebody"/>
            </w:pPr>
            <w:r w:rsidRPr="00476030">
              <w:rPr>
                <w:rFonts w:hint="eastAsia"/>
              </w:rPr>
              <w:t>・本文の誤記訂正</w:t>
            </w:r>
          </w:p>
        </w:tc>
      </w:tr>
      <w:tr w:rsidR="00CA2BF4" w:rsidRPr="00476030" w14:paraId="3E8E2FA8" w14:textId="77777777" w:rsidTr="00CA2BF4">
        <w:trPr>
          <w:trHeight w:val="169"/>
        </w:trPr>
        <w:tc>
          <w:tcPr>
            <w:tcW w:w="1124" w:type="dxa"/>
            <w:vMerge/>
          </w:tcPr>
          <w:p w14:paraId="7BC96C07" w14:textId="77777777" w:rsidR="00CA2BF4" w:rsidRPr="00476030" w:rsidRDefault="00CA2BF4" w:rsidP="00D80A32">
            <w:pPr>
              <w:pStyle w:val="tablebody"/>
            </w:pPr>
          </w:p>
        </w:tc>
        <w:tc>
          <w:tcPr>
            <w:tcW w:w="1690" w:type="dxa"/>
            <w:vMerge/>
          </w:tcPr>
          <w:p w14:paraId="79424B24" w14:textId="77777777" w:rsidR="00CA2BF4" w:rsidRPr="00476030" w:rsidRDefault="00CA2BF4" w:rsidP="00D80A32">
            <w:pPr>
              <w:pStyle w:val="tablebody"/>
            </w:pPr>
          </w:p>
        </w:tc>
        <w:tc>
          <w:tcPr>
            <w:tcW w:w="1576" w:type="dxa"/>
          </w:tcPr>
          <w:p w14:paraId="7F4994FE" w14:textId="77777777" w:rsidR="00CA2BF4" w:rsidRPr="00476030" w:rsidRDefault="00CA2BF4" w:rsidP="00CA2BF4">
            <w:pPr>
              <w:pStyle w:val="tablebody"/>
            </w:pPr>
            <w:proofErr w:type="spellStart"/>
            <w:r w:rsidRPr="00476030">
              <w:t>P2</w:t>
            </w:r>
            <w:proofErr w:type="spellEnd"/>
          </w:p>
        </w:tc>
        <w:tc>
          <w:tcPr>
            <w:tcW w:w="5211" w:type="dxa"/>
          </w:tcPr>
          <w:p w14:paraId="44E5CA49" w14:textId="77777777" w:rsidR="00CA2BF4" w:rsidRPr="00476030" w:rsidRDefault="00CA2BF4" w:rsidP="00CA2BF4">
            <w:pPr>
              <w:pStyle w:val="tablebody"/>
            </w:pPr>
            <w:r w:rsidRPr="00476030">
              <w:rPr>
                <w:rFonts w:hint="eastAsia"/>
              </w:rPr>
              <w:t>・表を更新</w:t>
            </w:r>
            <w:r w:rsidRPr="00476030">
              <w:rPr>
                <w:rFonts w:hint="eastAsia"/>
              </w:rPr>
              <w:t>(</w:t>
            </w:r>
            <w:r w:rsidRPr="00476030">
              <w:rPr>
                <w:rFonts w:hint="eastAsia"/>
              </w:rPr>
              <w:t>表</w:t>
            </w:r>
            <w:r w:rsidRPr="00476030">
              <w:rPr>
                <w:rFonts w:hint="eastAsia"/>
              </w:rPr>
              <w:t>1-1)</w:t>
            </w:r>
          </w:p>
        </w:tc>
      </w:tr>
      <w:tr w:rsidR="00CA2BF4" w:rsidRPr="00476030" w14:paraId="11F07FF4" w14:textId="77777777" w:rsidTr="00CA2BF4">
        <w:trPr>
          <w:trHeight w:val="207"/>
        </w:trPr>
        <w:tc>
          <w:tcPr>
            <w:tcW w:w="1124" w:type="dxa"/>
            <w:vMerge/>
          </w:tcPr>
          <w:p w14:paraId="6FC71167" w14:textId="77777777" w:rsidR="00CA2BF4" w:rsidRPr="00476030" w:rsidRDefault="00CA2BF4" w:rsidP="00D80A32">
            <w:pPr>
              <w:pStyle w:val="tablebody"/>
            </w:pPr>
          </w:p>
        </w:tc>
        <w:tc>
          <w:tcPr>
            <w:tcW w:w="1690" w:type="dxa"/>
            <w:vMerge/>
          </w:tcPr>
          <w:p w14:paraId="42F3804C" w14:textId="77777777" w:rsidR="00CA2BF4" w:rsidRPr="00476030" w:rsidRDefault="00CA2BF4" w:rsidP="00D80A32">
            <w:pPr>
              <w:pStyle w:val="tablebody"/>
            </w:pPr>
          </w:p>
        </w:tc>
        <w:tc>
          <w:tcPr>
            <w:tcW w:w="1576" w:type="dxa"/>
          </w:tcPr>
          <w:p w14:paraId="128DC266" w14:textId="77777777" w:rsidR="00CA2BF4" w:rsidRPr="00476030" w:rsidRDefault="00CA2BF4" w:rsidP="00CA2BF4">
            <w:pPr>
              <w:pStyle w:val="tablebody"/>
            </w:pPr>
            <w:proofErr w:type="spellStart"/>
            <w:r w:rsidRPr="00476030">
              <w:t>P4,10,17</w:t>
            </w:r>
            <w:proofErr w:type="spellEnd"/>
            <w:r w:rsidRPr="00476030">
              <w:t>-18</w:t>
            </w:r>
          </w:p>
        </w:tc>
        <w:tc>
          <w:tcPr>
            <w:tcW w:w="5211" w:type="dxa"/>
          </w:tcPr>
          <w:p w14:paraId="63676DE9" w14:textId="77777777" w:rsidR="00CA2BF4" w:rsidRPr="00476030" w:rsidRDefault="00CA2BF4" w:rsidP="00CA2BF4">
            <w:pPr>
              <w:pStyle w:val="tablebody"/>
            </w:pPr>
            <w:r w:rsidRPr="00476030">
              <w:rPr>
                <w:rFonts w:hint="eastAsia"/>
              </w:rPr>
              <w:t>・図を更新</w:t>
            </w:r>
            <w:r w:rsidRPr="00476030">
              <w:rPr>
                <w:rFonts w:hint="eastAsia"/>
              </w:rPr>
              <w:t>(</w:t>
            </w:r>
            <w:r w:rsidRPr="00476030">
              <w:rPr>
                <w:rFonts w:hint="eastAsia"/>
              </w:rPr>
              <w:t>図</w:t>
            </w:r>
            <w:r w:rsidRPr="00476030">
              <w:rPr>
                <w:rFonts w:hint="eastAsia"/>
              </w:rPr>
              <w:t>2-1,3-3,4-1,4-2)</w:t>
            </w:r>
          </w:p>
        </w:tc>
      </w:tr>
      <w:tr w:rsidR="00CA2BF4" w:rsidRPr="00476030" w14:paraId="1B91C9C4" w14:textId="77777777" w:rsidTr="0027055D">
        <w:trPr>
          <w:trHeight w:val="132"/>
        </w:trPr>
        <w:tc>
          <w:tcPr>
            <w:tcW w:w="1124" w:type="dxa"/>
            <w:vMerge/>
          </w:tcPr>
          <w:p w14:paraId="5269743A" w14:textId="77777777" w:rsidR="00CA2BF4" w:rsidRPr="00476030" w:rsidRDefault="00CA2BF4" w:rsidP="00D80A32">
            <w:pPr>
              <w:pStyle w:val="tablebody"/>
            </w:pPr>
          </w:p>
        </w:tc>
        <w:tc>
          <w:tcPr>
            <w:tcW w:w="1690" w:type="dxa"/>
            <w:vMerge/>
          </w:tcPr>
          <w:p w14:paraId="329CC4F0" w14:textId="77777777" w:rsidR="00CA2BF4" w:rsidRPr="00476030" w:rsidRDefault="00CA2BF4" w:rsidP="00D80A32">
            <w:pPr>
              <w:pStyle w:val="tablebody"/>
            </w:pPr>
          </w:p>
        </w:tc>
        <w:tc>
          <w:tcPr>
            <w:tcW w:w="1576" w:type="dxa"/>
          </w:tcPr>
          <w:p w14:paraId="433C0C4B" w14:textId="77777777" w:rsidR="00CA2BF4" w:rsidRPr="00476030" w:rsidRDefault="00CA2BF4" w:rsidP="00CA2BF4">
            <w:pPr>
              <w:pStyle w:val="tablebody"/>
            </w:pPr>
            <w:proofErr w:type="spellStart"/>
            <w:r w:rsidRPr="00476030">
              <w:rPr>
                <w:rFonts w:hint="eastAsia"/>
              </w:rPr>
              <w:t>P7</w:t>
            </w:r>
            <w:proofErr w:type="spellEnd"/>
          </w:p>
        </w:tc>
        <w:tc>
          <w:tcPr>
            <w:tcW w:w="5211" w:type="dxa"/>
          </w:tcPr>
          <w:p w14:paraId="71B082AB" w14:textId="77777777" w:rsidR="00CA2BF4" w:rsidRPr="00476030" w:rsidRDefault="00CA2BF4" w:rsidP="00CA2BF4">
            <w:pPr>
              <w:pStyle w:val="tablebody"/>
            </w:pPr>
            <w:r w:rsidRPr="00476030">
              <w:rPr>
                <w:rFonts w:hint="eastAsia"/>
              </w:rPr>
              <w:t>・図を訂正</w:t>
            </w:r>
            <w:r w:rsidRPr="00476030">
              <w:rPr>
                <w:rFonts w:hint="eastAsia"/>
              </w:rPr>
              <w:t>(</w:t>
            </w:r>
            <w:r w:rsidRPr="00476030">
              <w:rPr>
                <w:rFonts w:hint="eastAsia"/>
              </w:rPr>
              <w:t>図</w:t>
            </w:r>
            <w:r w:rsidRPr="00476030">
              <w:rPr>
                <w:rFonts w:hint="eastAsia"/>
              </w:rPr>
              <w:t>3-1)</w:t>
            </w:r>
          </w:p>
        </w:tc>
      </w:tr>
      <w:tr w:rsidR="004B0287" w:rsidRPr="00476030" w14:paraId="041ED422" w14:textId="77777777" w:rsidTr="004B0287">
        <w:trPr>
          <w:trHeight w:val="300"/>
        </w:trPr>
        <w:tc>
          <w:tcPr>
            <w:tcW w:w="1124" w:type="dxa"/>
            <w:vMerge w:val="restart"/>
          </w:tcPr>
          <w:p w14:paraId="42F6308E" w14:textId="77777777" w:rsidR="004B0287" w:rsidRPr="00476030" w:rsidRDefault="004B0287" w:rsidP="00D80A32">
            <w:pPr>
              <w:pStyle w:val="tablebody"/>
            </w:pPr>
            <w:r w:rsidRPr="00476030">
              <w:rPr>
                <w:rFonts w:hint="eastAsia"/>
              </w:rPr>
              <w:t>1.02</w:t>
            </w:r>
          </w:p>
        </w:tc>
        <w:tc>
          <w:tcPr>
            <w:tcW w:w="1690" w:type="dxa"/>
            <w:vMerge w:val="restart"/>
          </w:tcPr>
          <w:p w14:paraId="79B194F2" w14:textId="77777777" w:rsidR="004B0287" w:rsidRPr="00476030" w:rsidRDefault="004B0287" w:rsidP="00D80A32">
            <w:pPr>
              <w:pStyle w:val="tablebody"/>
            </w:pPr>
            <w:r w:rsidRPr="00476030">
              <w:rPr>
                <w:rFonts w:hint="eastAsia"/>
              </w:rPr>
              <w:t>2017.11</w:t>
            </w:r>
          </w:p>
        </w:tc>
        <w:tc>
          <w:tcPr>
            <w:tcW w:w="1576" w:type="dxa"/>
          </w:tcPr>
          <w:p w14:paraId="2CABEE31" w14:textId="77777777" w:rsidR="004B0287" w:rsidRPr="00476030" w:rsidRDefault="004B0287" w:rsidP="00CA2BF4">
            <w:pPr>
              <w:pStyle w:val="tablebody"/>
            </w:pPr>
            <w:proofErr w:type="spellStart"/>
            <w:r w:rsidRPr="00476030">
              <w:rPr>
                <w:rFonts w:hint="eastAsia"/>
              </w:rPr>
              <w:t>P1</w:t>
            </w:r>
            <w:proofErr w:type="spellEnd"/>
          </w:p>
        </w:tc>
        <w:tc>
          <w:tcPr>
            <w:tcW w:w="5211" w:type="dxa"/>
          </w:tcPr>
          <w:p w14:paraId="5ADDA564" w14:textId="09F9B4F9" w:rsidR="004B0287" w:rsidRPr="00476030" w:rsidRDefault="004B0287" w:rsidP="004B0287">
            <w:pPr>
              <w:pStyle w:val="tablebody"/>
            </w:pPr>
            <w:r w:rsidRPr="00476030">
              <w:rPr>
                <w:rFonts w:hint="eastAsia"/>
              </w:rPr>
              <w:t>・ターゲットデバイスと</w:t>
            </w:r>
            <w:r w:rsidRPr="00476030">
              <w:rPr>
                <w:rFonts w:hint="eastAsia"/>
              </w:rPr>
              <w:t>Re</w:t>
            </w:r>
            <w:r w:rsidR="00245E87">
              <w:t>a</w:t>
            </w:r>
            <w:r w:rsidRPr="00476030">
              <w:rPr>
                <w:rFonts w:hint="eastAsia"/>
              </w:rPr>
              <w:t>ders</w:t>
            </w:r>
            <w:r w:rsidRPr="00476030">
              <w:rPr>
                <w:rFonts w:hint="eastAsia"/>
              </w:rPr>
              <w:t>に</w:t>
            </w:r>
            <w:r w:rsidRPr="00476030">
              <w:rPr>
                <w:rFonts w:hint="eastAsia"/>
              </w:rPr>
              <w:t xml:space="preserve">R-Car </w:t>
            </w:r>
            <w:proofErr w:type="spellStart"/>
            <w:r w:rsidRPr="00476030">
              <w:rPr>
                <w:rFonts w:hint="eastAsia"/>
              </w:rPr>
              <w:t>M3</w:t>
            </w:r>
            <w:proofErr w:type="spellEnd"/>
            <w:r w:rsidRPr="00476030">
              <w:rPr>
                <w:rFonts w:hint="eastAsia"/>
              </w:rPr>
              <w:t>-N</w:t>
            </w:r>
            <w:r w:rsidRPr="00476030">
              <w:rPr>
                <w:rFonts w:hint="eastAsia"/>
              </w:rPr>
              <w:t>を追加</w:t>
            </w:r>
          </w:p>
        </w:tc>
      </w:tr>
      <w:tr w:rsidR="004B0287" w:rsidRPr="00476030" w14:paraId="7F7322A0" w14:textId="77777777" w:rsidTr="0027055D">
        <w:trPr>
          <w:trHeight w:val="225"/>
        </w:trPr>
        <w:tc>
          <w:tcPr>
            <w:tcW w:w="1124" w:type="dxa"/>
            <w:vMerge/>
          </w:tcPr>
          <w:p w14:paraId="2DBCD7EC" w14:textId="77777777" w:rsidR="004B0287" w:rsidRPr="00476030" w:rsidRDefault="004B0287" w:rsidP="00D80A32">
            <w:pPr>
              <w:pStyle w:val="tablebody"/>
            </w:pPr>
          </w:p>
        </w:tc>
        <w:tc>
          <w:tcPr>
            <w:tcW w:w="1690" w:type="dxa"/>
            <w:vMerge/>
          </w:tcPr>
          <w:p w14:paraId="40B43BB8" w14:textId="77777777" w:rsidR="004B0287" w:rsidRPr="00476030" w:rsidRDefault="004B0287" w:rsidP="00D80A32">
            <w:pPr>
              <w:pStyle w:val="tablebody"/>
            </w:pPr>
          </w:p>
        </w:tc>
        <w:tc>
          <w:tcPr>
            <w:tcW w:w="1576" w:type="dxa"/>
          </w:tcPr>
          <w:p w14:paraId="5D63EA84" w14:textId="77777777" w:rsidR="004B0287" w:rsidRPr="00476030" w:rsidRDefault="004B0287" w:rsidP="00CA2BF4">
            <w:pPr>
              <w:pStyle w:val="tablebody"/>
            </w:pPr>
            <w:proofErr w:type="spellStart"/>
            <w:r w:rsidRPr="00476030">
              <w:rPr>
                <w:rFonts w:hint="eastAsia"/>
              </w:rPr>
              <w:t>P1,P15,P21</w:t>
            </w:r>
            <w:proofErr w:type="spellEnd"/>
          </w:p>
        </w:tc>
        <w:tc>
          <w:tcPr>
            <w:tcW w:w="5211" w:type="dxa"/>
          </w:tcPr>
          <w:p w14:paraId="5D28C0A3" w14:textId="77777777" w:rsidR="004B0287" w:rsidRPr="00476030" w:rsidRDefault="004B0287" w:rsidP="00CA2BF4">
            <w:pPr>
              <w:pStyle w:val="tablebody"/>
            </w:pPr>
            <w:r w:rsidRPr="00476030">
              <w:rPr>
                <w:rFonts w:hint="eastAsia"/>
              </w:rPr>
              <w:t>・参照ドキュメント</w:t>
            </w:r>
            <w:r w:rsidR="00FB6DC4" w:rsidRPr="00476030">
              <w:rPr>
                <w:rFonts w:hint="eastAsia"/>
              </w:rPr>
              <w:t>のファイル</w:t>
            </w:r>
            <w:r w:rsidRPr="00476030">
              <w:rPr>
                <w:rFonts w:hint="eastAsia"/>
              </w:rPr>
              <w:t>名を更新</w:t>
            </w:r>
          </w:p>
        </w:tc>
      </w:tr>
      <w:tr w:rsidR="00B93EB5" w:rsidRPr="00476030" w14:paraId="356AFCD5" w14:textId="77777777" w:rsidTr="0027055D">
        <w:trPr>
          <w:trHeight w:val="225"/>
        </w:trPr>
        <w:tc>
          <w:tcPr>
            <w:tcW w:w="1124" w:type="dxa"/>
            <w:vMerge w:val="restart"/>
          </w:tcPr>
          <w:p w14:paraId="7F04462A" w14:textId="77777777" w:rsidR="00B93EB5" w:rsidRPr="00476030" w:rsidRDefault="00B93EB5" w:rsidP="00B93EB5">
            <w:pPr>
              <w:pStyle w:val="tablebody"/>
            </w:pPr>
            <w:r w:rsidRPr="00476030">
              <w:rPr>
                <w:rFonts w:hint="eastAsia"/>
              </w:rPr>
              <w:t>1.03</w:t>
            </w:r>
          </w:p>
        </w:tc>
        <w:tc>
          <w:tcPr>
            <w:tcW w:w="1690" w:type="dxa"/>
            <w:vMerge w:val="restart"/>
          </w:tcPr>
          <w:p w14:paraId="6204A4C7" w14:textId="77777777" w:rsidR="00B93EB5" w:rsidRPr="00476030" w:rsidRDefault="00B93EB5" w:rsidP="00B93EB5">
            <w:pPr>
              <w:pStyle w:val="tablebody"/>
            </w:pPr>
            <w:r w:rsidRPr="00476030">
              <w:rPr>
                <w:rFonts w:hint="eastAsia"/>
              </w:rPr>
              <w:t>2018.0</w:t>
            </w:r>
            <w:r w:rsidR="006276F4">
              <w:rPr>
                <w:rFonts w:hint="eastAsia"/>
              </w:rPr>
              <w:t>6</w:t>
            </w:r>
          </w:p>
        </w:tc>
        <w:tc>
          <w:tcPr>
            <w:tcW w:w="1576" w:type="dxa"/>
          </w:tcPr>
          <w:p w14:paraId="6732594E" w14:textId="77777777" w:rsidR="00B93EB5" w:rsidRPr="00476030" w:rsidRDefault="00B93EB5" w:rsidP="00B93EB5">
            <w:pPr>
              <w:pStyle w:val="tablebody"/>
            </w:pPr>
            <w:proofErr w:type="spellStart"/>
            <w:r w:rsidRPr="00476030">
              <w:t>P</w:t>
            </w:r>
            <w:r w:rsidRPr="00476030">
              <w:rPr>
                <w:rFonts w:hint="eastAsia"/>
              </w:rPr>
              <w:t>1</w:t>
            </w:r>
            <w:proofErr w:type="spellEnd"/>
          </w:p>
        </w:tc>
        <w:tc>
          <w:tcPr>
            <w:tcW w:w="5211" w:type="dxa"/>
          </w:tcPr>
          <w:p w14:paraId="1198FE93" w14:textId="279B402D" w:rsidR="00B93EB5" w:rsidRPr="00476030" w:rsidRDefault="00B93EB5" w:rsidP="00B93EB5">
            <w:pPr>
              <w:pStyle w:val="tablebody"/>
            </w:pPr>
            <w:r w:rsidRPr="00476030">
              <w:rPr>
                <w:rFonts w:hint="eastAsia"/>
              </w:rPr>
              <w:t>・ターゲットデバイスと</w:t>
            </w:r>
            <w:r w:rsidR="002E1623" w:rsidRPr="00476030">
              <w:rPr>
                <w:rFonts w:hint="eastAsia"/>
              </w:rPr>
              <w:t>Re</w:t>
            </w:r>
            <w:r w:rsidR="00245E87">
              <w:t>a</w:t>
            </w:r>
            <w:r w:rsidR="002E1623" w:rsidRPr="00476030">
              <w:rPr>
                <w:rFonts w:hint="eastAsia"/>
              </w:rPr>
              <w:t>ders</w:t>
            </w:r>
            <w:r w:rsidR="002E1623" w:rsidRPr="00476030">
              <w:rPr>
                <w:rFonts w:hint="eastAsia"/>
              </w:rPr>
              <w:t>に</w:t>
            </w:r>
            <w:r w:rsidRPr="002E1623">
              <w:rPr>
                <w:rFonts w:cs="Arial"/>
              </w:rPr>
              <w:t xml:space="preserve">R-Car </w:t>
            </w:r>
            <w:proofErr w:type="spellStart"/>
            <w:r w:rsidRPr="002E1623">
              <w:rPr>
                <w:rFonts w:cs="Arial"/>
              </w:rPr>
              <w:t>E3</w:t>
            </w:r>
            <w:proofErr w:type="spellEnd"/>
            <w:r w:rsidRPr="00476030">
              <w:rPr>
                <w:rFonts w:hint="eastAsia"/>
              </w:rPr>
              <w:t>を追加</w:t>
            </w:r>
          </w:p>
        </w:tc>
      </w:tr>
      <w:tr w:rsidR="00B93EB5" w:rsidRPr="00476030" w14:paraId="5A6CE45B" w14:textId="77777777" w:rsidTr="0027055D">
        <w:trPr>
          <w:trHeight w:val="225"/>
        </w:trPr>
        <w:tc>
          <w:tcPr>
            <w:tcW w:w="1124" w:type="dxa"/>
            <w:vMerge/>
          </w:tcPr>
          <w:p w14:paraId="64725064" w14:textId="77777777" w:rsidR="00B93EB5" w:rsidRPr="00476030" w:rsidRDefault="00B93EB5" w:rsidP="00B93EB5">
            <w:pPr>
              <w:pStyle w:val="tablebody"/>
            </w:pPr>
          </w:p>
        </w:tc>
        <w:tc>
          <w:tcPr>
            <w:tcW w:w="1690" w:type="dxa"/>
            <w:vMerge/>
          </w:tcPr>
          <w:p w14:paraId="10830471" w14:textId="77777777" w:rsidR="00B93EB5" w:rsidRPr="00476030" w:rsidRDefault="00B93EB5" w:rsidP="00B93EB5">
            <w:pPr>
              <w:pStyle w:val="tablebody"/>
            </w:pPr>
          </w:p>
        </w:tc>
        <w:tc>
          <w:tcPr>
            <w:tcW w:w="1576" w:type="dxa"/>
          </w:tcPr>
          <w:p w14:paraId="0D4E1D0C" w14:textId="77777777" w:rsidR="00B93EB5" w:rsidRPr="00476030" w:rsidRDefault="00B93EB5" w:rsidP="00B93EB5">
            <w:pPr>
              <w:pStyle w:val="tablebody"/>
            </w:pPr>
            <w:proofErr w:type="spellStart"/>
            <w:r w:rsidRPr="00476030">
              <w:rPr>
                <w:rFonts w:hint="eastAsia"/>
              </w:rPr>
              <w:t>P1,P1</w:t>
            </w:r>
            <w:r w:rsidR="00FD6F37">
              <w:rPr>
                <w:rFonts w:hint="eastAsia"/>
              </w:rPr>
              <w:t>3</w:t>
            </w:r>
            <w:r w:rsidRPr="00476030">
              <w:rPr>
                <w:rFonts w:hint="eastAsia"/>
              </w:rPr>
              <w:t>,P</w:t>
            </w:r>
            <w:r w:rsidR="00FD6F37">
              <w:rPr>
                <w:rFonts w:hint="eastAsia"/>
              </w:rPr>
              <w:t>2</w:t>
            </w:r>
            <w:r w:rsidR="007558C1">
              <w:t>1</w:t>
            </w:r>
            <w:proofErr w:type="spellEnd"/>
          </w:p>
        </w:tc>
        <w:tc>
          <w:tcPr>
            <w:tcW w:w="5211" w:type="dxa"/>
          </w:tcPr>
          <w:p w14:paraId="08BD1F78" w14:textId="77777777" w:rsidR="00B93EB5" w:rsidRPr="00476030" w:rsidRDefault="00B93EB5" w:rsidP="00B93EB5">
            <w:pPr>
              <w:pStyle w:val="tablebody"/>
            </w:pPr>
            <w:r w:rsidRPr="00476030">
              <w:rPr>
                <w:rFonts w:hint="eastAsia"/>
              </w:rPr>
              <w:t>・参照ドキュメントのファイル名を更新</w:t>
            </w:r>
          </w:p>
        </w:tc>
      </w:tr>
      <w:tr w:rsidR="00B93EB5" w:rsidRPr="00476030" w14:paraId="6F1F73CA" w14:textId="77777777" w:rsidTr="0027055D">
        <w:trPr>
          <w:trHeight w:val="225"/>
        </w:trPr>
        <w:tc>
          <w:tcPr>
            <w:tcW w:w="1124" w:type="dxa"/>
            <w:vMerge/>
          </w:tcPr>
          <w:p w14:paraId="1E8165E1" w14:textId="77777777" w:rsidR="00B93EB5" w:rsidRPr="00476030" w:rsidRDefault="00B93EB5" w:rsidP="00B93EB5">
            <w:pPr>
              <w:pStyle w:val="tablebody"/>
            </w:pPr>
          </w:p>
        </w:tc>
        <w:tc>
          <w:tcPr>
            <w:tcW w:w="1690" w:type="dxa"/>
            <w:vMerge/>
          </w:tcPr>
          <w:p w14:paraId="652E3503" w14:textId="77777777" w:rsidR="00B93EB5" w:rsidRPr="00476030" w:rsidRDefault="00B93EB5" w:rsidP="00B93EB5">
            <w:pPr>
              <w:pStyle w:val="tablebody"/>
            </w:pPr>
          </w:p>
        </w:tc>
        <w:tc>
          <w:tcPr>
            <w:tcW w:w="1576" w:type="dxa"/>
          </w:tcPr>
          <w:p w14:paraId="38B4B0D9" w14:textId="77777777" w:rsidR="00B93EB5" w:rsidRPr="00476030" w:rsidRDefault="00B93EB5" w:rsidP="00B93EB5">
            <w:pPr>
              <w:pStyle w:val="tablebody"/>
            </w:pPr>
            <w:proofErr w:type="spellStart"/>
            <w:r w:rsidRPr="00476030">
              <w:t>P</w:t>
            </w:r>
            <w:r w:rsidR="00FD6F37">
              <w:rPr>
                <w:rFonts w:hint="eastAsia"/>
              </w:rPr>
              <w:t>3</w:t>
            </w:r>
            <w:proofErr w:type="spellEnd"/>
          </w:p>
        </w:tc>
        <w:tc>
          <w:tcPr>
            <w:tcW w:w="5211" w:type="dxa"/>
          </w:tcPr>
          <w:p w14:paraId="06F138DF" w14:textId="77777777" w:rsidR="00B93EB5" w:rsidRPr="00476030" w:rsidRDefault="00B93EB5" w:rsidP="00B93EB5">
            <w:pPr>
              <w:pStyle w:val="tablebody"/>
            </w:pPr>
            <w:r w:rsidRPr="00476030">
              <w:rPr>
                <w:rFonts w:hint="eastAsia"/>
              </w:rPr>
              <w:t>・表を更新</w:t>
            </w:r>
            <w:r w:rsidRPr="00476030">
              <w:rPr>
                <w:rFonts w:hint="eastAsia"/>
              </w:rPr>
              <w:t>(</w:t>
            </w:r>
            <w:r w:rsidRPr="00476030">
              <w:rPr>
                <w:rFonts w:hint="eastAsia"/>
              </w:rPr>
              <w:t>表</w:t>
            </w:r>
            <w:r w:rsidRPr="00476030">
              <w:rPr>
                <w:rFonts w:hint="eastAsia"/>
              </w:rPr>
              <w:t>1-1)</w:t>
            </w:r>
          </w:p>
        </w:tc>
      </w:tr>
      <w:tr w:rsidR="00B93EB5" w:rsidRPr="00476030" w14:paraId="76ADAA7F" w14:textId="77777777" w:rsidTr="0027055D">
        <w:trPr>
          <w:trHeight w:val="225"/>
        </w:trPr>
        <w:tc>
          <w:tcPr>
            <w:tcW w:w="1124" w:type="dxa"/>
            <w:vMerge/>
          </w:tcPr>
          <w:p w14:paraId="24A9EFBD" w14:textId="77777777" w:rsidR="00B93EB5" w:rsidRPr="00476030" w:rsidRDefault="00B93EB5" w:rsidP="00B93EB5">
            <w:pPr>
              <w:pStyle w:val="tablebody"/>
            </w:pPr>
          </w:p>
        </w:tc>
        <w:tc>
          <w:tcPr>
            <w:tcW w:w="1690" w:type="dxa"/>
            <w:vMerge/>
          </w:tcPr>
          <w:p w14:paraId="265EFA1B" w14:textId="77777777" w:rsidR="00B93EB5" w:rsidRPr="00476030" w:rsidRDefault="00B93EB5" w:rsidP="00B93EB5">
            <w:pPr>
              <w:pStyle w:val="tablebody"/>
            </w:pPr>
          </w:p>
        </w:tc>
        <w:tc>
          <w:tcPr>
            <w:tcW w:w="1576" w:type="dxa"/>
          </w:tcPr>
          <w:p w14:paraId="24ADAC7C" w14:textId="77777777" w:rsidR="00B93EB5" w:rsidRPr="00476030" w:rsidRDefault="00B93EB5" w:rsidP="00B93EB5">
            <w:pPr>
              <w:pStyle w:val="tablebody"/>
            </w:pPr>
            <w:proofErr w:type="spellStart"/>
            <w:r w:rsidRPr="00476030">
              <w:rPr>
                <w:rFonts w:hint="eastAsia"/>
              </w:rPr>
              <w:t>P</w:t>
            </w:r>
            <w:r w:rsidR="00FD6F37">
              <w:rPr>
                <w:rFonts w:hint="eastAsia"/>
              </w:rPr>
              <w:t>10</w:t>
            </w:r>
            <w:proofErr w:type="spellEnd"/>
          </w:p>
        </w:tc>
        <w:tc>
          <w:tcPr>
            <w:tcW w:w="5211" w:type="dxa"/>
          </w:tcPr>
          <w:p w14:paraId="35BEE03F" w14:textId="77777777" w:rsidR="00B93EB5" w:rsidRPr="00476030" w:rsidRDefault="00B93EB5" w:rsidP="00B93EB5">
            <w:pPr>
              <w:pStyle w:val="tablebody"/>
            </w:pPr>
            <w:r w:rsidRPr="00476030">
              <w:rPr>
                <w:rFonts w:hint="eastAsia"/>
              </w:rPr>
              <w:t>・</w:t>
            </w:r>
            <w:r w:rsidRPr="00476030">
              <w:rPr>
                <w:rFonts w:hint="eastAsia"/>
              </w:rPr>
              <w:t>3.4</w:t>
            </w:r>
            <w:r w:rsidRPr="00476030">
              <w:t xml:space="preserve"> </w:t>
            </w:r>
            <w:r w:rsidRPr="00476030">
              <w:rPr>
                <w:rFonts w:hint="eastAsia"/>
              </w:rPr>
              <w:t>System</w:t>
            </w:r>
            <w:r w:rsidRPr="00476030">
              <w:t xml:space="preserve"> </w:t>
            </w:r>
            <w:r w:rsidRPr="00476030">
              <w:rPr>
                <w:rFonts w:hint="eastAsia"/>
              </w:rPr>
              <w:t>Suspend</w:t>
            </w:r>
            <w:r w:rsidRPr="00476030">
              <w:t xml:space="preserve"> </w:t>
            </w:r>
            <w:r w:rsidRPr="00476030">
              <w:rPr>
                <w:rFonts w:hint="eastAsia"/>
              </w:rPr>
              <w:t>to</w:t>
            </w:r>
            <w:r w:rsidRPr="00476030">
              <w:t xml:space="preserve"> </w:t>
            </w:r>
            <w:r w:rsidRPr="00476030">
              <w:rPr>
                <w:rFonts w:hint="eastAsia"/>
              </w:rPr>
              <w:t>RAM</w:t>
            </w:r>
            <w:r w:rsidRPr="00476030">
              <w:rPr>
                <w:rFonts w:hint="eastAsia"/>
              </w:rPr>
              <w:t>の制御事例を追加</w:t>
            </w:r>
          </w:p>
        </w:tc>
      </w:tr>
      <w:tr w:rsidR="00B93EB5" w:rsidRPr="00476030" w14:paraId="22526C72" w14:textId="77777777" w:rsidTr="0027055D">
        <w:trPr>
          <w:trHeight w:val="225"/>
        </w:trPr>
        <w:tc>
          <w:tcPr>
            <w:tcW w:w="1124" w:type="dxa"/>
            <w:vMerge/>
          </w:tcPr>
          <w:p w14:paraId="7F72D3A0" w14:textId="77777777" w:rsidR="00B93EB5" w:rsidRPr="00476030" w:rsidRDefault="00B93EB5" w:rsidP="00B93EB5">
            <w:pPr>
              <w:pStyle w:val="tablebody"/>
            </w:pPr>
          </w:p>
        </w:tc>
        <w:tc>
          <w:tcPr>
            <w:tcW w:w="1690" w:type="dxa"/>
            <w:vMerge/>
          </w:tcPr>
          <w:p w14:paraId="732DAD50" w14:textId="77777777" w:rsidR="00B93EB5" w:rsidRPr="00476030" w:rsidRDefault="00B93EB5" w:rsidP="00B93EB5">
            <w:pPr>
              <w:pStyle w:val="tablebody"/>
            </w:pPr>
          </w:p>
        </w:tc>
        <w:tc>
          <w:tcPr>
            <w:tcW w:w="1576" w:type="dxa"/>
          </w:tcPr>
          <w:p w14:paraId="3A5ED092" w14:textId="77777777" w:rsidR="00B93EB5" w:rsidRPr="00476030" w:rsidRDefault="00B93EB5" w:rsidP="00B93EB5">
            <w:pPr>
              <w:pStyle w:val="tablebody"/>
            </w:pPr>
            <w:proofErr w:type="spellStart"/>
            <w:r w:rsidRPr="00476030">
              <w:rPr>
                <w:rFonts w:hint="eastAsia"/>
              </w:rPr>
              <w:t>P1</w:t>
            </w:r>
            <w:r w:rsidR="00FD6F37">
              <w:rPr>
                <w:rFonts w:hint="eastAsia"/>
              </w:rPr>
              <w:t>7</w:t>
            </w:r>
            <w:proofErr w:type="spellEnd"/>
          </w:p>
        </w:tc>
        <w:tc>
          <w:tcPr>
            <w:tcW w:w="5211" w:type="dxa"/>
          </w:tcPr>
          <w:p w14:paraId="62744A47" w14:textId="77777777" w:rsidR="00B93EB5" w:rsidRPr="00476030" w:rsidRDefault="00B93EB5" w:rsidP="00B93EB5">
            <w:pPr>
              <w:pStyle w:val="tablebody"/>
            </w:pPr>
            <w:r w:rsidRPr="00476030">
              <w:rPr>
                <w:rFonts w:hint="eastAsia"/>
              </w:rPr>
              <w:t>・</w:t>
            </w:r>
            <w:r w:rsidRPr="00476030">
              <w:rPr>
                <w:rFonts w:hint="eastAsia"/>
              </w:rPr>
              <w:t>5</w:t>
            </w:r>
            <w:r w:rsidRPr="00476030">
              <w:t xml:space="preserve">. </w:t>
            </w:r>
            <w:r w:rsidR="00054E63" w:rsidRPr="00054E63">
              <w:rPr>
                <w:rFonts w:hint="eastAsia"/>
              </w:rPr>
              <w:t>電力制御関連機能</w:t>
            </w:r>
            <w:r w:rsidR="00054E63">
              <w:rPr>
                <w:rFonts w:hint="eastAsia"/>
              </w:rPr>
              <w:t>の</w:t>
            </w:r>
            <w:r w:rsidRPr="00476030">
              <w:rPr>
                <w:rFonts w:hint="eastAsia"/>
              </w:rPr>
              <w:t>設定事例を追加</w:t>
            </w:r>
          </w:p>
        </w:tc>
      </w:tr>
      <w:tr w:rsidR="00245E87" w:rsidRPr="00476030" w14:paraId="08B64CD5" w14:textId="77777777" w:rsidTr="0027055D">
        <w:trPr>
          <w:trHeight w:val="225"/>
        </w:trPr>
        <w:tc>
          <w:tcPr>
            <w:tcW w:w="1124" w:type="dxa"/>
            <w:vMerge w:val="restart"/>
          </w:tcPr>
          <w:p w14:paraId="11356028" w14:textId="025732EB" w:rsidR="00245E87" w:rsidRPr="00476030" w:rsidRDefault="00245E87" w:rsidP="00424427">
            <w:pPr>
              <w:pStyle w:val="tablebody"/>
            </w:pPr>
            <w:r>
              <w:t>1.04</w:t>
            </w:r>
          </w:p>
        </w:tc>
        <w:tc>
          <w:tcPr>
            <w:tcW w:w="1690" w:type="dxa"/>
            <w:vMerge w:val="restart"/>
          </w:tcPr>
          <w:p w14:paraId="47B69D82" w14:textId="673AC5BE" w:rsidR="00245E87" w:rsidRPr="00476030" w:rsidRDefault="00245E87" w:rsidP="00424427">
            <w:pPr>
              <w:pStyle w:val="tablebody"/>
            </w:pPr>
            <w:r>
              <w:t>2019.0</w:t>
            </w:r>
            <w:ins w:id="494" w:author="作成者">
              <w:r w:rsidR="00AC7813">
                <w:rPr>
                  <w:rFonts w:hint="eastAsia"/>
                </w:rPr>
                <w:t>2</w:t>
              </w:r>
            </w:ins>
            <w:del w:id="495" w:author="作成者">
              <w:r w:rsidDel="00AC7813">
                <w:delText>1</w:delText>
              </w:r>
            </w:del>
          </w:p>
        </w:tc>
        <w:tc>
          <w:tcPr>
            <w:tcW w:w="1576" w:type="dxa"/>
          </w:tcPr>
          <w:p w14:paraId="43C5648C" w14:textId="027ED0F3" w:rsidR="00245E87" w:rsidRPr="00476030" w:rsidRDefault="00245E87" w:rsidP="00424427">
            <w:pPr>
              <w:pStyle w:val="tablebody"/>
            </w:pPr>
            <w:proofErr w:type="spellStart"/>
            <w:r>
              <w:t>P24,P25</w:t>
            </w:r>
            <w:proofErr w:type="spellEnd"/>
          </w:p>
        </w:tc>
        <w:tc>
          <w:tcPr>
            <w:tcW w:w="5211" w:type="dxa"/>
          </w:tcPr>
          <w:p w14:paraId="06AF28A1" w14:textId="6FB8F219" w:rsidR="00245E87" w:rsidRPr="00476030" w:rsidRDefault="00245E87" w:rsidP="00424427">
            <w:pPr>
              <w:pStyle w:val="tablebody"/>
            </w:pPr>
            <w:r w:rsidRPr="00476030">
              <w:rPr>
                <w:rFonts w:hint="eastAsia"/>
              </w:rPr>
              <w:t>・</w:t>
            </w:r>
            <w:proofErr w:type="spellStart"/>
            <w:r>
              <w:rPr>
                <w:rFonts w:hint="eastAsia"/>
              </w:rPr>
              <w:t>A</w:t>
            </w:r>
            <w:r w:rsidRPr="00476030">
              <w:rPr>
                <w:rFonts w:hint="eastAsia"/>
              </w:rPr>
              <w:t>.4</w:t>
            </w:r>
            <w:proofErr w:type="spellEnd"/>
            <w:r w:rsidRPr="00476030">
              <w:t xml:space="preserve"> </w:t>
            </w:r>
            <w:r w:rsidRPr="00476030">
              <w:rPr>
                <w:rFonts w:hint="eastAsia"/>
              </w:rPr>
              <w:t>System</w:t>
            </w:r>
            <w:r w:rsidRPr="00476030">
              <w:t xml:space="preserve"> </w:t>
            </w:r>
            <w:r w:rsidRPr="00476030">
              <w:rPr>
                <w:rFonts w:hint="eastAsia"/>
              </w:rPr>
              <w:t>Suspend</w:t>
            </w:r>
            <w:r w:rsidRPr="00476030">
              <w:t xml:space="preserve"> </w:t>
            </w:r>
            <w:r w:rsidRPr="00476030">
              <w:rPr>
                <w:rFonts w:hint="eastAsia"/>
              </w:rPr>
              <w:t>to</w:t>
            </w:r>
            <w:r w:rsidRPr="00476030">
              <w:t xml:space="preserve"> </w:t>
            </w:r>
            <w:r w:rsidRPr="00476030">
              <w:rPr>
                <w:rFonts w:hint="eastAsia"/>
              </w:rPr>
              <w:t>RAM</w:t>
            </w:r>
            <w:r w:rsidRPr="00476030">
              <w:rPr>
                <w:rFonts w:hint="eastAsia"/>
              </w:rPr>
              <w:t>の</w:t>
            </w:r>
            <w:r>
              <w:rPr>
                <w:rFonts w:hint="eastAsia"/>
              </w:rPr>
              <w:t>復帰時間の注意点</w:t>
            </w:r>
            <w:r w:rsidRPr="00476030">
              <w:rPr>
                <w:rFonts w:hint="eastAsia"/>
              </w:rPr>
              <w:t>を追加</w:t>
            </w:r>
          </w:p>
        </w:tc>
      </w:tr>
      <w:tr w:rsidR="00245E87" w:rsidRPr="00476030" w14:paraId="210D2FA1" w14:textId="77777777" w:rsidTr="0027055D">
        <w:trPr>
          <w:trHeight w:val="225"/>
        </w:trPr>
        <w:tc>
          <w:tcPr>
            <w:tcW w:w="1124" w:type="dxa"/>
            <w:vMerge/>
          </w:tcPr>
          <w:p w14:paraId="0BA430B9" w14:textId="77777777" w:rsidR="00245E87" w:rsidRDefault="00245E87" w:rsidP="00245E87">
            <w:pPr>
              <w:pStyle w:val="tablebody"/>
            </w:pPr>
          </w:p>
        </w:tc>
        <w:tc>
          <w:tcPr>
            <w:tcW w:w="1690" w:type="dxa"/>
            <w:vMerge/>
          </w:tcPr>
          <w:p w14:paraId="34EDED2B" w14:textId="77777777" w:rsidR="00245E87" w:rsidRDefault="00245E87" w:rsidP="00245E87">
            <w:pPr>
              <w:pStyle w:val="tablebody"/>
            </w:pPr>
          </w:p>
        </w:tc>
        <w:tc>
          <w:tcPr>
            <w:tcW w:w="1576" w:type="dxa"/>
          </w:tcPr>
          <w:p w14:paraId="26B05ACC" w14:textId="0F8B0147" w:rsidR="00245E87" w:rsidRDefault="00245E87" w:rsidP="00245E87">
            <w:pPr>
              <w:pStyle w:val="tablebody"/>
            </w:pPr>
            <w:proofErr w:type="spellStart"/>
            <w:r>
              <w:t>P1</w:t>
            </w:r>
            <w:proofErr w:type="spellEnd"/>
          </w:p>
        </w:tc>
        <w:tc>
          <w:tcPr>
            <w:tcW w:w="5211" w:type="dxa"/>
          </w:tcPr>
          <w:p w14:paraId="56980539" w14:textId="30116D4F" w:rsidR="00245E87" w:rsidRPr="00476030" w:rsidRDefault="00245E87" w:rsidP="00245E87">
            <w:pPr>
              <w:pStyle w:val="tablebody"/>
            </w:pPr>
            <w:r w:rsidRPr="00476030">
              <w:rPr>
                <w:rFonts w:hint="eastAsia"/>
              </w:rPr>
              <w:t>・ターゲットデバイスと</w:t>
            </w:r>
            <w:r w:rsidRPr="00476030">
              <w:rPr>
                <w:rFonts w:hint="eastAsia"/>
              </w:rPr>
              <w:t>Re</w:t>
            </w:r>
            <w:r>
              <w:t>a</w:t>
            </w:r>
            <w:r w:rsidRPr="00476030">
              <w:rPr>
                <w:rFonts w:hint="eastAsia"/>
              </w:rPr>
              <w:t>ders</w:t>
            </w:r>
            <w:r w:rsidRPr="00476030">
              <w:rPr>
                <w:rFonts w:hint="eastAsia"/>
              </w:rPr>
              <w:t>に</w:t>
            </w:r>
            <w:r w:rsidRPr="00476030">
              <w:rPr>
                <w:rFonts w:hint="eastAsia"/>
              </w:rPr>
              <w:t xml:space="preserve">R-Car </w:t>
            </w:r>
            <w:proofErr w:type="spellStart"/>
            <w:r w:rsidRPr="00476030">
              <w:rPr>
                <w:rFonts w:hint="eastAsia"/>
              </w:rPr>
              <w:t>M3</w:t>
            </w:r>
            <w:proofErr w:type="spellEnd"/>
            <w:r w:rsidRPr="00476030">
              <w:rPr>
                <w:rFonts w:hint="eastAsia"/>
              </w:rPr>
              <w:t>-</w:t>
            </w:r>
            <w:r>
              <w:t>W+</w:t>
            </w:r>
            <w:r w:rsidRPr="00476030">
              <w:rPr>
                <w:rFonts w:hint="eastAsia"/>
              </w:rPr>
              <w:t>を追加</w:t>
            </w:r>
          </w:p>
        </w:tc>
      </w:tr>
    </w:tbl>
    <w:p w14:paraId="03E8510B" w14:textId="77777777" w:rsidR="00BF16AF" w:rsidRDefault="00BF16AF" w:rsidP="00DB011E">
      <w:pPr>
        <w:pStyle w:val="tableend"/>
        <w:rPr>
          <w:ins w:id="496" w:author="作成者"/>
        </w:rPr>
        <w:sectPr w:rsidR="00BF16AF" w:rsidSect="005F7EB0">
          <w:headerReference w:type="first" r:id="rId31"/>
          <w:footerReference w:type="first" r:id="rId32"/>
          <w:pgSz w:w="11879" w:h="16817" w:code="9"/>
          <w:pgMar w:top="567" w:right="1134" w:bottom="567" w:left="1134" w:header="851" w:footer="567" w:gutter="0"/>
          <w:cols w:space="360"/>
        </w:sectPr>
      </w:pPr>
    </w:p>
    <w:p w14:paraId="4F172568" w14:textId="6060FD75" w:rsidR="00DB011E" w:rsidRPr="00476030" w:rsidRDefault="00DB011E" w:rsidP="00DB011E">
      <w:pPr>
        <w:pStyle w:val="tableend"/>
      </w:pPr>
    </w:p>
    <w:p w14:paraId="671AB4E0" w14:textId="77777777" w:rsidR="00BF16AF" w:rsidRPr="008C21E1" w:rsidRDefault="00BF16AF" w:rsidP="00BF16AF">
      <w:pPr>
        <w:pStyle w:val="af"/>
        <w:rPr>
          <w:ins w:id="499" w:author="作成者"/>
          <w:rFonts w:asciiTheme="majorEastAsia" w:eastAsiaTheme="majorEastAsia" w:hAnsiTheme="majorEastAsia"/>
        </w:rPr>
      </w:pPr>
      <w:ins w:id="500" w:author="作成者">
        <w:r w:rsidRPr="008C21E1">
          <w:rPr>
            <w:rFonts w:asciiTheme="majorEastAsia" w:eastAsiaTheme="majorEastAsia" w:hAnsiTheme="majorEastAsia" w:hint="eastAsia"/>
          </w:rPr>
          <w:t>製品ご使用上の注意事項</w:t>
        </w:r>
      </w:ins>
    </w:p>
    <w:p w14:paraId="0699DCEE" w14:textId="77777777" w:rsidR="00BF16AF" w:rsidRPr="008C21E1" w:rsidRDefault="00BF16AF" w:rsidP="00BF16AF">
      <w:pPr>
        <w:rPr>
          <w:ins w:id="501" w:author="作成者"/>
          <w:rFonts w:asciiTheme="majorEastAsia" w:eastAsiaTheme="majorEastAsia" w:hAnsiTheme="majorEastAsia"/>
          <w:sz w:val="14"/>
        </w:rPr>
      </w:pPr>
      <w:ins w:id="502" w:author="作成者">
        <w:r w:rsidRPr="008C21E1">
          <w:rPr>
            <w:rFonts w:asciiTheme="majorEastAsia" w:eastAsiaTheme="majorEastAsia" w:hAnsiTheme="majorEastAsia" w:hint="eastAsia"/>
            <w:sz w:val="14"/>
          </w:rPr>
          <w:t>ここでは、マイコン製品全体に適用する「使用上の注意事項」について説明します。個別の使用上の注意事項については、本ドキュメントおよびテクニカルアップデートを参照してください。</w:t>
        </w:r>
      </w:ins>
    </w:p>
    <w:p w14:paraId="57BD4AFC" w14:textId="77777777" w:rsidR="00BF16AF" w:rsidRPr="008C21E1" w:rsidRDefault="00BF16AF" w:rsidP="00BF16AF">
      <w:pPr>
        <w:pStyle w:val="Level1ordered"/>
        <w:spacing w:after="0" w:line="220" w:lineRule="atLeast"/>
        <w:ind w:left="284" w:hanging="284"/>
        <w:rPr>
          <w:ins w:id="503" w:author="作成者"/>
          <w:rFonts w:asciiTheme="majorEastAsia" w:eastAsiaTheme="majorEastAsia" w:hAnsiTheme="majorEastAsia" w:cs="Arial"/>
          <w:sz w:val="14"/>
        </w:rPr>
      </w:pPr>
      <w:ins w:id="504" w:author="作成者">
        <w:r w:rsidRPr="008C21E1">
          <w:rPr>
            <w:rFonts w:asciiTheme="majorEastAsia" w:eastAsiaTheme="majorEastAsia" w:hAnsiTheme="majorEastAsia" w:cs="Arial"/>
            <w:sz w:val="14"/>
          </w:rPr>
          <w:t>1.</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静電気対策</w:t>
        </w:r>
      </w:ins>
    </w:p>
    <w:p w14:paraId="13F28C0D" w14:textId="77777777" w:rsidR="00BF16AF" w:rsidRPr="008C21E1" w:rsidRDefault="00BF16AF" w:rsidP="00BF16AF">
      <w:pPr>
        <w:pStyle w:val="Level1cont"/>
        <w:rPr>
          <w:ins w:id="505" w:author="作成者"/>
          <w:rFonts w:asciiTheme="majorEastAsia" w:eastAsiaTheme="majorEastAsia" w:hAnsiTheme="majorEastAsia"/>
          <w:sz w:val="14"/>
        </w:rPr>
      </w:pPr>
      <w:ins w:id="506" w:author="作成者">
        <w:r w:rsidRPr="008C21E1">
          <w:rPr>
            <w:rFonts w:asciiTheme="majorEastAsia" w:eastAsiaTheme="majorEastAsia" w:hAnsiTheme="majorEastAsia"/>
            <w:sz w:val="14"/>
          </w:rPr>
          <w:t>CMOS</w:t>
        </w:r>
        <w:r w:rsidRPr="008C21E1">
          <w:rPr>
            <w:rFonts w:asciiTheme="majorEastAsia" w:eastAsiaTheme="majorEastAsia" w:hAnsiTheme="majorEastAsia" w:hint="eastAsia"/>
            <w:sz w:val="14"/>
          </w:rPr>
          <w:t>製品の取り扱いの際は静電気防止を心がけてください。</w:t>
        </w:r>
        <w:r w:rsidRPr="008C21E1">
          <w:rPr>
            <w:rFonts w:asciiTheme="majorEastAsia" w:eastAsiaTheme="majorEastAsia" w:hAnsiTheme="majorEastAsia"/>
            <w:sz w:val="14"/>
          </w:rPr>
          <w:t>CMOS</w:t>
        </w:r>
        <w:r w:rsidRPr="008C21E1">
          <w:rPr>
            <w:rFonts w:asciiTheme="majorEastAsia" w:eastAsiaTheme="majorEastAsia" w:hAnsiTheme="majorEastAsia" w:hint="eastAsia"/>
            <w:sz w:val="14"/>
          </w:rPr>
          <w:t>製品は強い静電気によってゲート絶縁破壊を生じることがあります。運搬や保存の際には、当社が出荷梱包に使用している導電性のトレーやマガジンケース、導電性の緩衝材、金属ケースなどを利用し、組み立て工程にはアースを施してください。プラスチック板上に放置したり、端子を触ったりしないでください。また、</w:t>
        </w:r>
        <w:r w:rsidRPr="008C21E1">
          <w:rPr>
            <w:rFonts w:asciiTheme="majorEastAsia" w:eastAsiaTheme="majorEastAsia" w:hAnsiTheme="majorEastAsia"/>
            <w:sz w:val="14"/>
          </w:rPr>
          <w:t>CMOS</w:t>
        </w:r>
        <w:r w:rsidRPr="008C21E1">
          <w:rPr>
            <w:rFonts w:asciiTheme="majorEastAsia" w:eastAsiaTheme="majorEastAsia" w:hAnsiTheme="majorEastAsia" w:hint="eastAsia"/>
            <w:sz w:val="14"/>
          </w:rPr>
          <w:t>製品を実装したボードについても同様の扱いをしてください。</w:t>
        </w:r>
      </w:ins>
    </w:p>
    <w:p w14:paraId="5AF394C7" w14:textId="77777777" w:rsidR="00BF16AF" w:rsidRPr="008C21E1" w:rsidRDefault="00BF16AF" w:rsidP="00BF16AF">
      <w:pPr>
        <w:pStyle w:val="Level1ordered"/>
        <w:spacing w:after="0" w:line="220" w:lineRule="atLeast"/>
        <w:ind w:left="284" w:hanging="284"/>
        <w:rPr>
          <w:ins w:id="507" w:author="作成者"/>
          <w:rFonts w:asciiTheme="majorEastAsia" w:eastAsiaTheme="majorEastAsia" w:hAnsiTheme="majorEastAsia" w:cs="Arial"/>
          <w:sz w:val="14"/>
        </w:rPr>
      </w:pPr>
      <w:ins w:id="508" w:author="作成者">
        <w:r w:rsidRPr="008C21E1">
          <w:rPr>
            <w:rFonts w:asciiTheme="majorEastAsia" w:eastAsiaTheme="majorEastAsia" w:hAnsiTheme="majorEastAsia" w:cs="Arial"/>
            <w:sz w:val="14"/>
          </w:rPr>
          <w:t>2.</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電源投入時の処置</w:t>
        </w:r>
      </w:ins>
    </w:p>
    <w:p w14:paraId="4D9F9020" w14:textId="77777777" w:rsidR="00BF16AF" w:rsidRPr="008C21E1" w:rsidRDefault="00BF16AF" w:rsidP="00BF16AF">
      <w:pPr>
        <w:pStyle w:val="Level1cont"/>
        <w:rPr>
          <w:ins w:id="509" w:author="作成者"/>
          <w:rFonts w:asciiTheme="majorEastAsia" w:eastAsiaTheme="majorEastAsia" w:hAnsiTheme="majorEastAsia"/>
          <w:sz w:val="14"/>
        </w:rPr>
      </w:pPr>
      <w:ins w:id="510" w:author="作成者">
        <w:r w:rsidRPr="008C21E1">
          <w:rPr>
            <w:rFonts w:asciiTheme="majorEastAsia" w:eastAsiaTheme="majorEastAsia" w:hAnsiTheme="majorEastAsia" w:hint="eastAsia"/>
            <w:sz w:val="14"/>
          </w:rPr>
          <w:t>電源投入時は、製品の状態は不定です。電源投入時には、</w:t>
        </w:r>
        <w:r w:rsidRPr="008C21E1">
          <w:rPr>
            <w:rFonts w:asciiTheme="majorEastAsia" w:eastAsiaTheme="majorEastAsia" w:hAnsiTheme="majorEastAsia"/>
            <w:sz w:val="14"/>
          </w:rPr>
          <w:t>LSI</w:t>
        </w:r>
        <w:r w:rsidRPr="008C21E1">
          <w:rPr>
            <w:rFonts w:asciiTheme="majorEastAsia" w:eastAsiaTheme="majorEastAsia" w:hAnsiTheme="majorEastAsia" w:hint="eastAsia"/>
            <w:sz w:val="14"/>
          </w:rPr>
          <w:t>の内部回路の状態は不確定であり、レジスタの設定や各端子の状態は不定です。外部リセット端子でリセットする製品の場合、電源投入からリセットが有効になるまでの期間、端子の状態は保証できません。同様に、内蔵パワーオンリセット機能を使用してリセットする製品の場合、電源投入からリセットのかかる一定電圧に達するまでの期間、端子の状態は保証できません。</w:t>
        </w:r>
      </w:ins>
    </w:p>
    <w:p w14:paraId="7D6902CC" w14:textId="77777777" w:rsidR="00BF16AF" w:rsidRPr="008C21E1" w:rsidRDefault="00BF16AF" w:rsidP="00BF16AF">
      <w:pPr>
        <w:pStyle w:val="Level1ordered"/>
        <w:spacing w:after="0" w:line="220" w:lineRule="atLeast"/>
        <w:ind w:left="284" w:hanging="284"/>
        <w:rPr>
          <w:ins w:id="511" w:author="作成者"/>
          <w:rFonts w:asciiTheme="majorEastAsia" w:eastAsiaTheme="majorEastAsia" w:hAnsiTheme="majorEastAsia" w:cs="Arial"/>
          <w:sz w:val="14"/>
        </w:rPr>
      </w:pPr>
      <w:ins w:id="512" w:author="作成者">
        <w:r w:rsidRPr="008C21E1">
          <w:rPr>
            <w:rFonts w:asciiTheme="majorEastAsia" w:eastAsiaTheme="majorEastAsia" w:hAnsiTheme="majorEastAsia" w:cs="Arial"/>
            <w:sz w:val="14"/>
          </w:rPr>
          <w:t>3.</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電源オフ時における入力信号</w:t>
        </w:r>
      </w:ins>
    </w:p>
    <w:p w14:paraId="409D50E2" w14:textId="77777777" w:rsidR="00BF16AF" w:rsidRPr="008C21E1" w:rsidRDefault="00BF16AF" w:rsidP="00BF16AF">
      <w:pPr>
        <w:pStyle w:val="Level1cont"/>
        <w:rPr>
          <w:ins w:id="513" w:author="作成者"/>
          <w:rFonts w:asciiTheme="majorEastAsia" w:eastAsiaTheme="majorEastAsia" w:hAnsiTheme="majorEastAsia"/>
          <w:sz w:val="14"/>
        </w:rPr>
      </w:pPr>
      <w:ins w:id="514" w:author="作成者">
        <w:r w:rsidRPr="008C21E1">
          <w:rPr>
            <w:rFonts w:asciiTheme="majorEastAsia" w:eastAsiaTheme="majorEastAsia" w:hAnsiTheme="majorEastAsia" w:hint="eastAsia"/>
            <w:sz w:val="14"/>
          </w:rPr>
          <w:t>当該製品の電源がオフ状態のときに、入力信号や入出力プルアップ電源を入れないでください。入力信号や入出力プルアップ電源からの電流注入により、誤動作を引き起こしたり、異常電流が流れ内部素子を劣化させたりする場合があります。資料中に「電源オフ時における入力信号」についての記載のある製品は、その内容を守ってください。</w:t>
        </w:r>
      </w:ins>
    </w:p>
    <w:p w14:paraId="6E34C2D8" w14:textId="77777777" w:rsidR="00BF16AF" w:rsidRPr="008C21E1" w:rsidRDefault="00BF16AF" w:rsidP="00BF16AF">
      <w:pPr>
        <w:pStyle w:val="Level1ordered"/>
        <w:spacing w:after="0" w:line="220" w:lineRule="atLeast"/>
        <w:ind w:left="284" w:hanging="284"/>
        <w:rPr>
          <w:ins w:id="515" w:author="作成者"/>
          <w:rFonts w:asciiTheme="majorEastAsia" w:eastAsiaTheme="majorEastAsia" w:hAnsiTheme="majorEastAsia" w:cs="Arial"/>
          <w:sz w:val="14"/>
        </w:rPr>
      </w:pPr>
      <w:ins w:id="516" w:author="作成者">
        <w:r w:rsidRPr="008C21E1">
          <w:rPr>
            <w:rFonts w:asciiTheme="majorEastAsia" w:eastAsiaTheme="majorEastAsia" w:hAnsiTheme="majorEastAsia" w:cs="Arial"/>
            <w:sz w:val="14"/>
          </w:rPr>
          <w:t>4.</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未使用端子の処理</w:t>
        </w:r>
      </w:ins>
    </w:p>
    <w:p w14:paraId="7923C303" w14:textId="77777777" w:rsidR="00BF16AF" w:rsidRPr="008C21E1" w:rsidRDefault="00BF16AF" w:rsidP="00BF16AF">
      <w:pPr>
        <w:pStyle w:val="Level1cont"/>
        <w:rPr>
          <w:ins w:id="517" w:author="作成者"/>
          <w:rFonts w:asciiTheme="majorEastAsia" w:eastAsiaTheme="majorEastAsia" w:hAnsiTheme="majorEastAsia"/>
          <w:sz w:val="14"/>
        </w:rPr>
      </w:pPr>
      <w:ins w:id="518" w:author="作成者">
        <w:r w:rsidRPr="008C21E1">
          <w:rPr>
            <w:rFonts w:asciiTheme="majorEastAsia" w:eastAsiaTheme="majorEastAsia" w:hAnsiTheme="majorEastAsia" w:hint="eastAsia"/>
            <w:sz w:val="14"/>
          </w:rPr>
          <w:t>未使用端子は、「未使用端子の処理」に従って処理してください。</w:t>
        </w:r>
        <w:r w:rsidRPr="008C21E1">
          <w:rPr>
            <w:rFonts w:asciiTheme="majorEastAsia" w:eastAsiaTheme="majorEastAsia" w:hAnsiTheme="majorEastAsia"/>
            <w:sz w:val="14"/>
          </w:rPr>
          <w:t>CMOS</w:t>
        </w:r>
        <w:r w:rsidRPr="008C21E1">
          <w:rPr>
            <w:rFonts w:asciiTheme="majorEastAsia" w:eastAsiaTheme="majorEastAsia" w:hAnsiTheme="majorEastAsia" w:hint="eastAsia"/>
            <w:sz w:val="14"/>
          </w:rPr>
          <w:t>製品の入力端子のインピーダンスは、一般に、ハイインピーダンスとなっています。未使用端子を開放状態で動作させると、誘導現象により、</w:t>
        </w:r>
        <w:r w:rsidRPr="008C21E1">
          <w:rPr>
            <w:rFonts w:asciiTheme="majorEastAsia" w:eastAsiaTheme="majorEastAsia" w:hAnsiTheme="majorEastAsia"/>
            <w:sz w:val="14"/>
          </w:rPr>
          <w:t>LSI</w:t>
        </w:r>
        <w:r w:rsidRPr="008C21E1">
          <w:rPr>
            <w:rFonts w:asciiTheme="majorEastAsia" w:eastAsiaTheme="majorEastAsia" w:hAnsiTheme="majorEastAsia" w:hint="eastAsia"/>
            <w:sz w:val="14"/>
          </w:rPr>
          <w:t>周辺のノイズが印加され、</w:t>
        </w:r>
        <w:r w:rsidRPr="008C21E1">
          <w:rPr>
            <w:rFonts w:asciiTheme="majorEastAsia" w:eastAsiaTheme="majorEastAsia" w:hAnsiTheme="majorEastAsia"/>
            <w:sz w:val="14"/>
          </w:rPr>
          <w:t>LSI</w:t>
        </w:r>
        <w:r w:rsidRPr="008C21E1">
          <w:rPr>
            <w:rFonts w:asciiTheme="majorEastAsia" w:eastAsiaTheme="majorEastAsia" w:hAnsiTheme="majorEastAsia" w:hint="eastAsia"/>
            <w:sz w:val="14"/>
          </w:rPr>
          <w:t>内部で貫通電流が流れたり、入力信号と認識されて誤動作を起こす恐れがあります。</w:t>
        </w:r>
      </w:ins>
    </w:p>
    <w:p w14:paraId="6BFD55AE" w14:textId="77777777" w:rsidR="00BF16AF" w:rsidRPr="008C21E1" w:rsidRDefault="00BF16AF" w:rsidP="00BF16AF">
      <w:pPr>
        <w:pStyle w:val="Level1ordered"/>
        <w:spacing w:after="0" w:line="220" w:lineRule="atLeast"/>
        <w:ind w:left="284" w:hanging="284"/>
        <w:rPr>
          <w:ins w:id="519" w:author="作成者"/>
          <w:rFonts w:asciiTheme="majorEastAsia" w:eastAsiaTheme="majorEastAsia" w:hAnsiTheme="majorEastAsia" w:cs="Arial"/>
          <w:sz w:val="14"/>
        </w:rPr>
      </w:pPr>
      <w:ins w:id="520" w:author="作成者">
        <w:r w:rsidRPr="008C21E1">
          <w:rPr>
            <w:rFonts w:asciiTheme="majorEastAsia" w:eastAsiaTheme="majorEastAsia" w:hAnsiTheme="majorEastAsia" w:cs="Arial"/>
            <w:sz w:val="14"/>
          </w:rPr>
          <w:t>5.</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クロックについて</w:t>
        </w:r>
      </w:ins>
    </w:p>
    <w:p w14:paraId="70CCDD55" w14:textId="77777777" w:rsidR="00BF16AF" w:rsidRPr="008C21E1" w:rsidRDefault="00BF16AF" w:rsidP="00BF16AF">
      <w:pPr>
        <w:pStyle w:val="Level1cont"/>
        <w:rPr>
          <w:ins w:id="521" w:author="作成者"/>
          <w:rFonts w:asciiTheme="majorEastAsia" w:eastAsiaTheme="majorEastAsia" w:hAnsiTheme="majorEastAsia"/>
          <w:sz w:val="14"/>
        </w:rPr>
      </w:pPr>
      <w:ins w:id="522" w:author="作成者">
        <w:r w:rsidRPr="008C21E1">
          <w:rPr>
            <w:rFonts w:asciiTheme="majorEastAsia" w:eastAsiaTheme="majorEastAsia" w:hAnsiTheme="majorEastAsia" w:hint="eastAsia"/>
            <w:sz w:val="14"/>
          </w:rPr>
          <w:t>リセット時は、クロックが安定した後、リセットを解除してください。プログラム実行中のクロック切り替え時は、切り替え先クロックが安定した後に切り替えてください。リセット時、外部発振子（または外部発振回路）を用いたクロックで動作を開始するシステムでは、クロックが十分安定した後、リセットを解除してください。また、プログラムの途中で外部発振子（または外部発振回路）を用いたクロックに切り替える場合は、切り替え先のクロックが十分安定してから切り替えてください。</w:t>
        </w:r>
      </w:ins>
    </w:p>
    <w:p w14:paraId="7E540015" w14:textId="77777777" w:rsidR="00BF16AF" w:rsidRPr="008C21E1" w:rsidRDefault="00BF16AF" w:rsidP="00BF16AF">
      <w:pPr>
        <w:pStyle w:val="Level1ordered"/>
        <w:spacing w:after="0" w:line="220" w:lineRule="atLeast"/>
        <w:ind w:left="284" w:hanging="284"/>
        <w:rPr>
          <w:ins w:id="523" w:author="作成者"/>
          <w:rFonts w:asciiTheme="majorEastAsia" w:eastAsiaTheme="majorEastAsia" w:hAnsiTheme="majorEastAsia" w:cs="Arial"/>
          <w:sz w:val="14"/>
        </w:rPr>
      </w:pPr>
      <w:ins w:id="524" w:author="作成者">
        <w:r w:rsidRPr="008C21E1">
          <w:rPr>
            <w:rFonts w:asciiTheme="majorEastAsia" w:eastAsiaTheme="majorEastAsia" w:hAnsiTheme="majorEastAsia" w:cs="Arial"/>
            <w:sz w:val="14"/>
          </w:rPr>
          <w:t>6.</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入力端子の印加波形</w:t>
        </w:r>
      </w:ins>
    </w:p>
    <w:p w14:paraId="77942FB8" w14:textId="77777777" w:rsidR="00BF16AF" w:rsidRPr="008C21E1" w:rsidRDefault="00BF16AF" w:rsidP="00BF16AF">
      <w:pPr>
        <w:pStyle w:val="Level1cont"/>
        <w:rPr>
          <w:ins w:id="525" w:author="作成者"/>
          <w:rFonts w:asciiTheme="majorEastAsia" w:eastAsiaTheme="majorEastAsia" w:hAnsiTheme="majorEastAsia"/>
          <w:sz w:val="14"/>
        </w:rPr>
      </w:pPr>
      <w:ins w:id="526" w:author="作成者">
        <w:r w:rsidRPr="008C21E1">
          <w:rPr>
            <w:rFonts w:asciiTheme="majorEastAsia" w:eastAsiaTheme="majorEastAsia" w:hAnsiTheme="majorEastAsia" w:hint="eastAsia"/>
            <w:sz w:val="14"/>
          </w:rPr>
          <w:t>入力ノイズや反射波による波形歪みは誤動作の原因になりますので注意してください。</w:t>
        </w:r>
        <w:r w:rsidRPr="008C21E1">
          <w:rPr>
            <w:rFonts w:asciiTheme="majorEastAsia" w:eastAsiaTheme="majorEastAsia" w:hAnsiTheme="majorEastAsia"/>
            <w:sz w:val="14"/>
          </w:rPr>
          <w:t>CMOS</w:t>
        </w:r>
        <w:r w:rsidRPr="008C21E1">
          <w:rPr>
            <w:rFonts w:asciiTheme="majorEastAsia" w:eastAsiaTheme="majorEastAsia" w:hAnsiTheme="majorEastAsia" w:hint="eastAsia"/>
            <w:sz w:val="14"/>
          </w:rPr>
          <w:t>製品の入力がノイズなどに起因して、</w:t>
        </w:r>
        <w:proofErr w:type="spellStart"/>
        <w:r w:rsidRPr="008C21E1">
          <w:rPr>
            <w:rFonts w:asciiTheme="majorEastAsia" w:eastAsiaTheme="majorEastAsia" w:hAnsiTheme="majorEastAsia"/>
            <w:sz w:val="14"/>
          </w:rPr>
          <w:t>V</w:t>
        </w:r>
        <w:r w:rsidRPr="008C21E1">
          <w:rPr>
            <w:rFonts w:asciiTheme="majorEastAsia" w:eastAsiaTheme="majorEastAsia" w:hAnsiTheme="majorEastAsia"/>
            <w:sz w:val="14"/>
            <w:vertAlign w:val="subscript"/>
          </w:rPr>
          <w:t>IL</w:t>
        </w:r>
        <w:proofErr w:type="spellEnd"/>
        <w:r w:rsidRPr="008C21E1">
          <w:rPr>
            <w:rFonts w:asciiTheme="majorEastAsia" w:eastAsiaTheme="majorEastAsia" w:hAnsiTheme="majorEastAsia" w:hint="eastAsia"/>
            <w:sz w:val="14"/>
          </w:rPr>
          <w:t>（</w:t>
        </w:r>
        <w:r w:rsidRPr="008C21E1">
          <w:rPr>
            <w:rFonts w:asciiTheme="majorEastAsia" w:eastAsiaTheme="majorEastAsia" w:hAnsiTheme="majorEastAsia"/>
            <w:sz w:val="14"/>
          </w:rPr>
          <w:t>Max.</w:t>
        </w:r>
        <w:r w:rsidRPr="008C21E1">
          <w:rPr>
            <w:rFonts w:asciiTheme="majorEastAsia" w:eastAsiaTheme="majorEastAsia" w:hAnsiTheme="majorEastAsia" w:hint="eastAsia"/>
            <w:sz w:val="14"/>
          </w:rPr>
          <w:t>）から</w:t>
        </w:r>
        <w:proofErr w:type="spellStart"/>
        <w:r w:rsidRPr="008C21E1">
          <w:rPr>
            <w:rFonts w:asciiTheme="majorEastAsia" w:eastAsiaTheme="majorEastAsia" w:hAnsiTheme="majorEastAsia"/>
            <w:sz w:val="14"/>
          </w:rPr>
          <w:t>V</w:t>
        </w:r>
        <w:r w:rsidRPr="008C21E1">
          <w:rPr>
            <w:rFonts w:asciiTheme="majorEastAsia" w:eastAsiaTheme="majorEastAsia" w:hAnsiTheme="majorEastAsia"/>
            <w:sz w:val="14"/>
            <w:vertAlign w:val="subscript"/>
          </w:rPr>
          <w:t>IH</w:t>
        </w:r>
        <w:proofErr w:type="spellEnd"/>
        <w:r w:rsidRPr="008C21E1">
          <w:rPr>
            <w:rFonts w:asciiTheme="majorEastAsia" w:eastAsiaTheme="majorEastAsia" w:hAnsiTheme="majorEastAsia" w:hint="eastAsia"/>
            <w:sz w:val="14"/>
          </w:rPr>
          <w:t>（</w:t>
        </w:r>
        <w:r w:rsidRPr="008C21E1">
          <w:rPr>
            <w:rFonts w:asciiTheme="majorEastAsia" w:eastAsiaTheme="majorEastAsia" w:hAnsiTheme="majorEastAsia"/>
            <w:sz w:val="14"/>
          </w:rPr>
          <w:t>Min.</w:t>
        </w:r>
        <w:r w:rsidRPr="008C21E1">
          <w:rPr>
            <w:rFonts w:asciiTheme="majorEastAsia" w:eastAsiaTheme="majorEastAsia" w:hAnsiTheme="majorEastAsia" w:hint="eastAsia"/>
            <w:sz w:val="14"/>
          </w:rPr>
          <w:t>）までの領域にとどまるような場合は、誤動作を引き起こす恐れがあります。入力レベルが固定の場合はもちろん、</w:t>
        </w:r>
        <w:proofErr w:type="spellStart"/>
        <w:r w:rsidRPr="008C21E1">
          <w:rPr>
            <w:rFonts w:asciiTheme="majorEastAsia" w:eastAsiaTheme="majorEastAsia" w:hAnsiTheme="majorEastAsia"/>
            <w:sz w:val="14"/>
          </w:rPr>
          <w:t>V</w:t>
        </w:r>
        <w:r w:rsidRPr="008C21E1">
          <w:rPr>
            <w:rFonts w:asciiTheme="majorEastAsia" w:eastAsiaTheme="majorEastAsia" w:hAnsiTheme="majorEastAsia"/>
            <w:sz w:val="14"/>
            <w:vertAlign w:val="subscript"/>
          </w:rPr>
          <w:t>IL</w:t>
        </w:r>
        <w:proofErr w:type="spellEnd"/>
        <w:r w:rsidRPr="008C21E1">
          <w:rPr>
            <w:rFonts w:asciiTheme="majorEastAsia" w:eastAsiaTheme="majorEastAsia" w:hAnsiTheme="majorEastAsia" w:hint="eastAsia"/>
            <w:sz w:val="14"/>
          </w:rPr>
          <w:t>（</w:t>
        </w:r>
        <w:r w:rsidRPr="008C21E1">
          <w:rPr>
            <w:rFonts w:asciiTheme="majorEastAsia" w:eastAsiaTheme="majorEastAsia" w:hAnsiTheme="majorEastAsia"/>
            <w:sz w:val="14"/>
          </w:rPr>
          <w:t>Max.</w:t>
        </w:r>
        <w:r w:rsidRPr="008C21E1">
          <w:rPr>
            <w:rFonts w:asciiTheme="majorEastAsia" w:eastAsiaTheme="majorEastAsia" w:hAnsiTheme="majorEastAsia" w:hint="eastAsia"/>
            <w:sz w:val="14"/>
          </w:rPr>
          <w:t>）から</w:t>
        </w:r>
        <w:proofErr w:type="spellStart"/>
        <w:r w:rsidRPr="008C21E1">
          <w:rPr>
            <w:rFonts w:asciiTheme="majorEastAsia" w:eastAsiaTheme="majorEastAsia" w:hAnsiTheme="majorEastAsia"/>
            <w:sz w:val="14"/>
          </w:rPr>
          <w:t>V</w:t>
        </w:r>
        <w:r w:rsidRPr="008C21E1">
          <w:rPr>
            <w:rFonts w:asciiTheme="majorEastAsia" w:eastAsiaTheme="majorEastAsia" w:hAnsiTheme="majorEastAsia"/>
            <w:sz w:val="14"/>
            <w:vertAlign w:val="subscript"/>
          </w:rPr>
          <w:t>IH</w:t>
        </w:r>
        <w:proofErr w:type="spellEnd"/>
        <w:r w:rsidRPr="008C21E1">
          <w:rPr>
            <w:rFonts w:asciiTheme="majorEastAsia" w:eastAsiaTheme="majorEastAsia" w:hAnsiTheme="majorEastAsia" w:hint="eastAsia"/>
            <w:sz w:val="14"/>
          </w:rPr>
          <w:t>（</w:t>
        </w:r>
        <w:r w:rsidRPr="008C21E1">
          <w:rPr>
            <w:rFonts w:asciiTheme="majorEastAsia" w:eastAsiaTheme="majorEastAsia" w:hAnsiTheme="majorEastAsia"/>
            <w:sz w:val="14"/>
          </w:rPr>
          <w:t>Min.</w:t>
        </w:r>
        <w:r w:rsidRPr="008C21E1">
          <w:rPr>
            <w:rFonts w:asciiTheme="majorEastAsia" w:eastAsiaTheme="majorEastAsia" w:hAnsiTheme="majorEastAsia" w:hint="eastAsia"/>
            <w:sz w:val="14"/>
          </w:rPr>
          <w:t>）までの領域を通過する遷移期間中にチャタリングノイズなどが入らないように使用してください。</w:t>
        </w:r>
      </w:ins>
    </w:p>
    <w:p w14:paraId="0AF79D0F" w14:textId="77777777" w:rsidR="00BF16AF" w:rsidRPr="008C21E1" w:rsidRDefault="00BF16AF" w:rsidP="00BF16AF">
      <w:pPr>
        <w:pStyle w:val="Level1ordered"/>
        <w:spacing w:after="0" w:line="220" w:lineRule="atLeast"/>
        <w:ind w:left="284" w:hanging="284"/>
        <w:rPr>
          <w:ins w:id="527" w:author="作成者"/>
          <w:rFonts w:asciiTheme="majorEastAsia" w:eastAsiaTheme="majorEastAsia" w:hAnsiTheme="majorEastAsia" w:cs="Arial"/>
          <w:sz w:val="14"/>
        </w:rPr>
      </w:pPr>
      <w:ins w:id="528" w:author="作成者">
        <w:r w:rsidRPr="008C21E1">
          <w:rPr>
            <w:rFonts w:asciiTheme="majorEastAsia" w:eastAsiaTheme="majorEastAsia" w:hAnsiTheme="majorEastAsia" w:cs="Arial"/>
            <w:sz w:val="14"/>
          </w:rPr>
          <w:t>7.</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リザーブアドレス（予約領域）のアクセス禁止</w:t>
        </w:r>
      </w:ins>
    </w:p>
    <w:p w14:paraId="5850FBA0" w14:textId="77777777" w:rsidR="00BF16AF" w:rsidRPr="008C21E1" w:rsidRDefault="00BF16AF" w:rsidP="00BF16AF">
      <w:pPr>
        <w:pStyle w:val="Level1cont"/>
        <w:rPr>
          <w:ins w:id="529" w:author="作成者"/>
          <w:rFonts w:asciiTheme="majorEastAsia" w:eastAsiaTheme="majorEastAsia" w:hAnsiTheme="majorEastAsia"/>
          <w:sz w:val="14"/>
        </w:rPr>
      </w:pPr>
      <w:ins w:id="530" w:author="作成者">
        <w:r w:rsidRPr="008C21E1">
          <w:rPr>
            <w:rFonts w:asciiTheme="majorEastAsia" w:eastAsiaTheme="majorEastAsia" w:hAnsiTheme="majorEastAsia" w:hint="eastAsia"/>
            <w:sz w:val="14"/>
          </w:rPr>
          <w:t>リザーブアドレス（予約領域）のアクセスを禁止します。アドレス領域には、将来の拡張機能用に割り付けられている</w:t>
        </w:r>
        <w:r w:rsidRPr="008C21E1">
          <w:rPr>
            <w:rFonts w:asciiTheme="majorEastAsia" w:eastAsiaTheme="majorEastAsia" w:hAnsiTheme="majorEastAsia"/>
            <w:sz w:val="14"/>
          </w:rPr>
          <w:t xml:space="preserve"> </w:t>
        </w:r>
        <w:r w:rsidRPr="008C21E1">
          <w:rPr>
            <w:rFonts w:asciiTheme="majorEastAsia" w:eastAsiaTheme="majorEastAsia" w:hAnsiTheme="majorEastAsia" w:hint="eastAsia"/>
            <w:sz w:val="14"/>
          </w:rPr>
          <w:t>リザーブアドレス（予約領域）があります。これらのアドレスをアクセスしたときの動作については、保証できませんので、アクセスしないようにしてください。</w:t>
        </w:r>
      </w:ins>
    </w:p>
    <w:p w14:paraId="35D2054A" w14:textId="77777777" w:rsidR="00BF16AF" w:rsidRPr="008C21E1" w:rsidRDefault="00BF16AF" w:rsidP="00BF16AF">
      <w:pPr>
        <w:pStyle w:val="Level1ordered"/>
        <w:spacing w:after="0" w:line="220" w:lineRule="atLeast"/>
        <w:ind w:left="284" w:hanging="284"/>
        <w:rPr>
          <w:ins w:id="531" w:author="作成者"/>
          <w:rFonts w:asciiTheme="majorEastAsia" w:eastAsiaTheme="majorEastAsia" w:hAnsiTheme="majorEastAsia" w:cs="Arial"/>
          <w:sz w:val="14"/>
        </w:rPr>
      </w:pPr>
      <w:ins w:id="532" w:author="作成者">
        <w:r w:rsidRPr="008C21E1">
          <w:rPr>
            <w:rFonts w:asciiTheme="majorEastAsia" w:eastAsiaTheme="majorEastAsia" w:hAnsiTheme="majorEastAsia" w:cs="Arial"/>
            <w:sz w:val="14"/>
          </w:rPr>
          <w:t>8.</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製品間の相違について</w:t>
        </w:r>
      </w:ins>
    </w:p>
    <w:p w14:paraId="5521AB64" w14:textId="77777777" w:rsidR="00BF16AF" w:rsidRPr="008C21E1" w:rsidRDefault="00BF16AF" w:rsidP="00BF16AF">
      <w:pPr>
        <w:pStyle w:val="Level1cont"/>
        <w:rPr>
          <w:ins w:id="533" w:author="作成者"/>
          <w:rFonts w:asciiTheme="majorEastAsia" w:eastAsiaTheme="majorEastAsia" w:hAnsiTheme="majorEastAsia"/>
          <w:sz w:val="14"/>
        </w:rPr>
      </w:pPr>
      <w:ins w:id="534" w:author="作成者">
        <w:r w:rsidRPr="008C21E1">
          <w:rPr>
            <w:rFonts w:asciiTheme="majorEastAsia" w:eastAsiaTheme="majorEastAsia" w:hAnsiTheme="majorEastAsia" w:hint="eastAsia"/>
            <w:sz w:val="14"/>
          </w:rPr>
          <w:t>型名の異なる製品に変更する場合は、製品型名ごとにシステム評価試験を実施してください。同じグループのマイコンでも型名が違うと、フラッシュメモリ、レイアウトパターンの相違などにより、電気的特性の範囲で、特性値、動作マージン、ノイズ耐量、ノイズ幅射量などが異なる場合があります。型名が違う製品に変更する場合は、個々の製品ごとにシステム評価試験を実施してください。</w:t>
        </w:r>
      </w:ins>
    </w:p>
    <w:p w14:paraId="07B90E6C" w14:textId="77777777" w:rsidR="00BF16AF" w:rsidRPr="008C21E1" w:rsidRDefault="00BF16AF" w:rsidP="00BF16AF">
      <w:pPr>
        <w:pStyle w:val="af"/>
        <w:rPr>
          <w:ins w:id="535" w:author="作成者"/>
          <w:rFonts w:asciiTheme="majorEastAsia" w:eastAsiaTheme="majorEastAsia" w:hAnsiTheme="majorEastAsia"/>
        </w:rPr>
      </w:pPr>
    </w:p>
    <w:p w14:paraId="06243818" w14:textId="77777777" w:rsidR="00BF16AF" w:rsidRDefault="00BF16AF">
      <w:pPr>
        <w:pStyle w:val="af"/>
        <w:rPr>
          <w:ins w:id="536" w:author="作成者"/>
        </w:rPr>
        <w:sectPr w:rsidR="00BF16AF" w:rsidSect="005F7EB0">
          <w:headerReference w:type="default" r:id="rId33"/>
          <w:footerReference w:type="default" r:id="rId34"/>
          <w:pgSz w:w="11879" w:h="16817" w:code="9"/>
          <w:pgMar w:top="567" w:right="1134" w:bottom="567" w:left="1134" w:header="851" w:footer="567" w:gutter="0"/>
          <w:cols w:space="360"/>
        </w:sectPr>
      </w:pPr>
    </w:p>
    <w:p w14:paraId="5752E8ED" w14:textId="77777777" w:rsidR="00BF16AF" w:rsidRPr="008C21E1" w:rsidRDefault="00BF16AF" w:rsidP="00BF16AF">
      <w:pPr>
        <w:pStyle w:val="af"/>
        <w:rPr>
          <w:ins w:id="548" w:author="作成者"/>
          <w:rFonts w:asciiTheme="majorEastAsia" w:eastAsiaTheme="majorEastAsia" w:hAnsiTheme="majorEastAsia"/>
        </w:rPr>
      </w:pPr>
      <w:ins w:id="549" w:author="作成者">
        <w:r w:rsidRPr="008C21E1">
          <w:rPr>
            <w:rFonts w:asciiTheme="majorEastAsia" w:eastAsiaTheme="majorEastAsia" w:hAnsiTheme="majorEastAsia" w:hint="eastAsia"/>
          </w:rPr>
          <w:lastRenderedPageBreak/>
          <w:t>ご注意書き</w:t>
        </w:r>
      </w:ins>
    </w:p>
    <w:p w14:paraId="22BEC03D" w14:textId="77777777" w:rsidR="00BF16AF" w:rsidRPr="008C21E1" w:rsidRDefault="00BF16AF" w:rsidP="00BF16AF">
      <w:pPr>
        <w:pStyle w:val="Level1ordered"/>
        <w:spacing w:after="0" w:line="220" w:lineRule="atLeast"/>
        <w:ind w:left="284" w:hanging="284"/>
        <w:rPr>
          <w:ins w:id="550" w:author="作成者"/>
          <w:rFonts w:asciiTheme="majorEastAsia" w:eastAsiaTheme="majorEastAsia" w:hAnsiTheme="majorEastAsia" w:cstheme="majorHAnsi"/>
          <w:sz w:val="14"/>
          <w:szCs w:val="14"/>
        </w:rPr>
      </w:pPr>
      <w:ins w:id="551" w:author="作成者">
        <w:r w:rsidRPr="008C21E1">
          <w:rPr>
            <w:rFonts w:asciiTheme="majorEastAsia" w:eastAsiaTheme="majorEastAsia" w:hAnsiTheme="majorEastAsia" w:cstheme="majorHAnsi"/>
            <w:sz w:val="14"/>
            <w:szCs w:val="14"/>
          </w:rPr>
          <w:t>1.</w:t>
        </w:r>
        <w:r w:rsidRPr="008C21E1">
          <w:rPr>
            <w:rFonts w:asciiTheme="majorEastAsia" w:eastAsiaTheme="majorEastAsia" w:hAnsiTheme="majorEastAsia" w:cstheme="majorHAnsi"/>
            <w:sz w:val="14"/>
            <w:szCs w:val="14"/>
          </w:rPr>
          <w:tab/>
        </w:r>
        <w:r w:rsidRPr="008C21E1">
          <w:rPr>
            <w:rFonts w:asciiTheme="majorEastAsia" w:eastAsiaTheme="majorEastAsia" w:hAnsiTheme="majorEastAsia" w:cstheme="majorHAnsi" w:hint="eastAsia"/>
            <w:sz w:val="14"/>
            <w:szCs w:val="14"/>
          </w:rPr>
          <w:t>本資料に記載された回路、ソフトウェアおよびこれらに関連する情報は、半導体製品の動作例、応用例を説明するものです。お客様の機器・システムの設計において、回路、ソフトウェアおよびこれらに関連する情報を使用する場合には、お客様の責任において行ってください。これらの使用に起因して生じた損害（お客様または第三者いずれに生じた損害も含みます。以下同じです。）に関し、当社は、一切その責任を負いません。</w:t>
        </w:r>
      </w:ins>
    </w:p>
    <w:p w14:paraId="0AE1AC78" w14:textId="77777777" w:rsidR="00BF16AF" w:rsidRPr="008C21E1" w:rsidRDefault="00BF16AF" w:rsidP="00BF16AF">
      <w:pPr>
        <w:pStyle w:val="Level1ordered"/>
        <w:spacing w:after="0" w:line="220" w:lineRule="atLeast"/>
        <w:ind w:left="284" w:hanging="284"/>
        <w:rPr>
          <w:ins w:id="552" w:author="作成者"/>
          <w:rFonts w:asciiTheme="majorEastAsia" w:eastAsiaTheme="majorEastAsia" w:hAnsiTheme="majorEastAsia" w:cstheme="majorHAnsi"/>
          <w:sz w:val="14"/>
        </w:rPr>
      </w:pPr>
      <w:ins w:id="553" w:author="作成者">
        <w:r w:rsidRPr="008C21E1">
          <w:rPr>
            <w:rFonts w:asciiTheme="majorEastAsia" w:eastAsiaTheme="majorEastAsia" w:hAnsiTheme="majorEastAsia" w:cstheme="majorHAnsi"/>
            <w:sz w:val="14"/>
          </w:rPr>
          <w:t>2.</w:t>
        </w:r>
        <w:r w:rsidRPr="008C21E1">
          <w:rPr>
            <w:rFonts w:asciiTheme="majorEastAsia" w:eastAsiaTheme="majorEastAsia" w:hAnsiTheme="majorEastAsia" w:cstheme="majorHAnsi"/>
            <w:sz w:val="14"/>
          </w:rPr>
          <w:tab/>
        </w:r>
        <w:r w:rsidRPr="008C21E1">
          <w:rPr>
            <w:rFonts w:asciiTheme="majorEastAsia" w:eastAsiaTheme="majorEastAsia" w:hAnsiTheme="majorEastAsia" w:cstheme="majorHAnsi" w:hint="eastAsia"/>
            <w:sz w:val="14"/>
          </w:rPr>
          <w:t>当社製品、本資料に記載された製品デ－タ、図、表、プログラム、アルゴリズム、応用回路例等の情報の使用に起因して発生した第三者の特許権、著作権その他の知的財産権に対する侵害またはこれらに関する紛争について、当社は、何らの保証を行うものではなく、また責任を負うものではありません。</w:t>
        </w:r>
      </w:ins>
    </w:p>
    <w:p w14:paraId="0EA235F0" w14:textId="77777777" w:rsidR="00BF16AF" w:rsidRPr="008C21E1" w:rsidRDefault="00BF16AF" w:rsidP="00BF16AF">
      <w:pPr>
        <w:pStyle w:val="Level1ordered"/>
        <w:spacing w:after="0" w:line="220" w:lineRule="atLeast"/>
        <w:ind w:left="284" w:hanging="284"/>
        <w:rPr>
          <w:ins w:id="554" w:author="作成者"/>
          <w:rFonts w:asciiTheme="majorEastAsia" w:eastAsiaTheme="majorEastAsia" w:hAnsiTheme="majorEastAsia" w:cstheme="majorHAnsi"/>
          <w:sz w:val="14"/>
        </w:rPr>
      </w:pPr>
      <w:ins w:id="555" w:author="作成者">
        <w:r w:rsidRPr="008C21E1">
          <w:rPr>
            <w:rFonts w:asciiTheme="majorEastAsia" w:eastAsiaTheme="majorEastAsia" w:hAnsiTheme="majorEastAsia" w:cstheme="majorHAnsi"/>
            <w:sz w:val="14"/>
          </w:rPr>
          <w:t>3.</w:t>
        </w:r>
        <w:r w:rsidRPr="008C21E1">
          <w:rPr>
            <w:rFonts w:asciiTheme="majorEastAsia" w:eastAsiaTheme="majorEastAsia" w:hAnsiTheme="majorEastAsia" w:cstheme="majorHAnsi"/>
            <w:sz w:val="14"/>
          </w:rPr>
          <w:tab/>
        </w:r>
        <w:r w:rsidRPr="008C21E1">
          <w:rPr>
            <w:rFonts w:asciiTheme="majorEastAsia" w:eastAsiaTheme="majorEastAsia" w:hAnsiTheme="majorEastAsia" w:cstheme="majorHAnsi" w:hint="eastAsia"/>
            <w:sz w:val="14"/>
          </w:rPr>
          <w:t>当社は、本資料に基づき当社または第三者の特許権、著作権その他の知的財産権を何ら許諾するものではありません。</w:t>
        </w:r>
      </w:ins>
    </w:p>
    <w:p w14:paraId="7FFBF074" w14:textId="77777777" w:rsidR="00BF16AF" w:rsidRPr="008C21E1" w:rsidRDefault="00BF16AF" w:rsidP="00BF16AF">
      <w:pPr>
        <w:pStyle w:val="Level1ordered"/>
        <w:spacing w:after="0" w:line="220" w:lineRule="atLeast"/>
        <w:ind w:left="284" w:hanging="284"/>
        <w:rPr>
          <w:ins w:id="556" w:author="作成者"/>
          <w:rFonts w:asciiTheme="majorEastAsia" w:eastAsiaTheme="majorEastAsia" w:hAnsiTheme="majorEastAsia" w:cstheme="majorHAnsi"/>
          <w:sz w:val="14"/>
        </w:rPr>
      </w:pPr>
      <w:ins w:id="557" w:author="作成者">
        <w:r w:rsidRPr="008C21E1">
          <w:rPr>
            <w:rFonts w:asciiTheme="majorEastAsia" w:eastAsiaTheme="majorEastAsia" w:hAnsiTheme="majorEastAsia" w:cstheme="majorHAnsi"/>
            <w:sz w:val="14"/>
          </w:rPr>
          <w:t>4.</w:t>
        </w:r>
        <w:r w:rsidRPr="008C21E1">
          <w:rPr>
            <w:rFonts w:asciiTheme="majorEastAsia" w:eastAsiaTheme="majorEastAsia" w:hAnsiTheme="majorEastAsia" w:cstheme="majorHAnsi"/>
            <w:sz w:val="14"/>
          </w:rPr>
          <w:tab/>
        </w:r>
        <w:r w:rsidRPr="008C21E1">
          <w:rPr>
            <w:rFonts w:asciiTheme="majorEastAsia" w:eastAsiaTheme="majorEastAsia" w:hAnsiTheme="majorEastAsia" w:cstheme="majorHAnsi" w:hint="eastAsia"/>
            <w:sz w:val="14"/>
          </w:rPr>
          <w:t>当社製品を、全部または一部を問わず、改造、改変、複製、リバースエンジニアリング、その他、不適切に使用しないでください。かかる改造、改変、複製、リバースエンジニアリング等により生じた損害に関し、当社は、一切その責任を負いません。</w:t>
        </w:r>
      </w:ins>
    </w:p>
    <w:p w14:paraId="7F44A226" w14:textId="77777777" w:rsidR="00BF16AF" w:rsidRPr="008C21E1" w:rsidRDefault="00BF16AF" w:rsidP="00BF16AF">
      <w:pPr>
        <w:pStyle w:val="Level1ordered"/>
        <w:spacing w:after="0" w:line="220" w:lineRule="atLeast"/>
        <w:ind w:left="284" w:hanging="284"/>
        <w:rPr>
          <w:ins w:id="558" w:author="作成者"/>
          <w:rFonts w:asciiTheme="majorEastAsia" w:eastAsiaTheme="majorEastAsia" w:hAnsiTheme="majorEastAsia" w:cstheme="majorHAnsi"/>
          <w:sz w:val="14"/>
        </w:rPr>
      </w:pPr>
      <w:ins w:id="559" w:author="作成者">
        <w:r w:rsidRPr="008C21E1">
          <w:rPr>
            <w:rFonts w:asciiTheme="majorEastAsia" w:eastAsiaTheme="majorEastAsia" w:hAnsiTheme="majorEastAsia" w:cstheme="majorHAnsi"/>
            <w:sz w:val="14"/>
          </w:rPr>
          <w:t>5.</w:t>
        </w:r>
        <w:r w:rsidRPr="008C21E1">
          <w:rPr>
            <w:rFonts w:asciiTheme="majorEastAsia" w:eastAsiaTheme="majorEastAsia" w:hAnsiTheme="majorEastAsia" w:cstheme="majorHAnsi"/>
            <w:sz w:val="14"/>
          </w:rPr>
          <w:tab/>
        </w:r>
        <w:r w:rsidRPr="008C21E1">
          <w:rPr>
            <w:rFonts w:asciiTheme="majorEastAsia" w:eastAsiaTheme="majorEastAsia" w:hAnsiTheme="majorEastAsia" w:cstheme="majorHAnsi" w:hint="eastAsia"/>
            <w:sz w:val="14"/>
          </w:rPr>
          <w:t>当社は、当社製品の品質水準を「標準水準」および「高品質水準」に分類しており、各品質水準は、以下に示す用途に製品が使用されることを意図しております。</w:t>
        </w:r>
      </w:ins>
    </w:p>
    <w:p w14:paraId="070D9082" w14:textId="77777777" w:rsidR="00BF16AF" w:rsidRPr="008C21E1" w:rsidRDefault="00BF16AF" w:rsidP="00BF16AF">
      <w:pPr>
        <w:pStyle w:val="Level1cont"/>
        <w:tabs>
          <w:tab w:val="left" w:pos="454"/>
          <w:tab w:val="left" w:pos="1304"/>
        </w:tabs>
        <w:spacing w:after="0" w:line="220" w:lineRule="atLeast"/>
        <w:ind w:left="284"/>
        <w:rPr>
          <w:ins w:id="560" w:author="作成者"/>
          <w:rFonts w:asciiTheme="majorEastAsia" w:eastAsiaTheme="majorEastAsia" w:hAnsiTheme="majorEastAsia" w:cstheme="majorHAnsi"/>
          <w:sz w:val="14"/>
          <w:szCs w:val="16"/>
        </w:rPr>
      </w:pPr>
      <w:ins w:id="561" w:author="作成者">
        <w:r w:rsidRPr="008C21E1">
          <w:rPr>
            <w:rFonts w:asciiTheme="majorEastAsia" w:eastAsiaTheme="majorEastAsia" w:hAnsiTheme="majorEastAsia" w:cstheme="majorHAnsi"/>
            <w:sz w:val="14"/>
            <w:szCs w:val="16"/>
          </w:rPr>
          <w:tab/>
        </w:r>
        <w:r w:rsidRPr="008C21E1">
          <w:rPr>
            <w:rFonts w:asciiTheme="majorEastAsia" w:eastAsiaTheme="majorEastAsia" w:hAnsiTheme="majorEastAsia" w:cstheme="majorHAnsi" w:hint="eastAsia"/>
            <w:sz w:val="14"/>
            <w:szCs w:val="16"/>
          </w:rPr>
          <w:t>標準水準：</w:t>
        </w:r>
        <w:r w:rsidRPr="008C21E1">
          <w:rPr>
            <w:rFonts w:asciiTheme="majorEastAsia" w:eastAsiaTheme="majorEastAsia" w:hAnsiTheme="majorEastAsia" w:cstheme="majorHAnsi"/>
            <w:sz w:val="14"/>
            <w:szCs w:val="16"/>
          </w:rPr>
          <w:tab/>
        </w:r>
        <w:r w:rsidRPr="008C21E1">
          <w:rPr>
            <w:rFonts w:asciiTheme="majorEastAsia" w:eastAsiaTheme="majorEastAsia" w:hAnsiTheme="majorEastAsia" w:cstheme="majorHAnsi" w:hint="eastAsia"/>
            <w:sz w:val="14"/>
            <w:szCs w:val="16"/>
          </w:rPr>
          <w:t>コンピュータ、</w:t>
        </w:r>
        <w:r w:rsidRPr="008C21E1">
          <w:rPr>
            <w:rFonts w:asciiTheme="majorEastAsia" w:eastAsiaTheme="majorEastAsia" w:hAnsiTheme="majorEastAsia" w:cstheme="majorHAnsi"/>
            <w:sz w:val="14"/>
            <w:szCs w:val="16"/>
          </w:rPr>
          <w:t>OA</w:t>
        </w:r>
        <w:r w:rsidRPr="008C21E1">
          <w:rPr>
            <w:rFonts w:asciiTheme="majorEastAsia" w:eastAsiaTheme="majorEastAsia" w:hAnsiTheme="majorEastAsia" w:cstheme="majorHAnsi" w:hint="eastAsia"/>
            <w:sz w:val="14"/>
            <w:szCs w:val="16"/>
          </w:rPr>
          <w:t>機器、通信機器、計測機器、</w:t>
        </w:r>
        <w:r w:rsidRPr="008C21E1">
          <w:rPr>
            <w:rFonts w:asciiTheme="majorEastAsia" w:eastAsiaTheme="majorEastAsia" w:hAnsiTheme="majorEastAsia" w:cstheme="majorHAnsi"/>
            <w:sz w:val="14"/>
            <w:szCs w:val="16"/>
          </w:rPr>
          <w:t>AV</w:t>
        </w:r>
        <w:r w:rsidRPr="008C21E1">
          <w:rPr>
            <w:rFonts w:asciiTheme="majorEastAsia" w:eastAsiaTheme="majorEastAsia" w:hAnsiTheme="majorEastAsia" w:cstheme="majorHAnsi" w:hint="eastAsia"/>
            <w:sz w:val="14"/>
            <w:szCs w:val="16"/>
          </w:rPr>
          <w:t>機器、家電、工作機械、パーソナル機器、産業用ロボット等</w:t>
        </w:r>
      </w:ins>
    </w:p>
    <w:p w14:paraId="2E6D72B7" w14:textId="77777777" w:rsidR="00BF16AF" w:rsidRPr="008C21E1" w:rsidRDefault="00BF16AF" w:rsidP="00BF16AF">
      <w:pPr>
        <w:pStyle w:val="Level1cont"/>
        <w:tabs>
          <w:tab w:val="left" w:pos="454"/>
          <w:tab w:val="left" w:pos="1304"/>
        </w:tabs>
        <w:spacing w:after="0" w:line="220" w:lineRule="atLeast"/>
        <w:ind w:left="284"/>
        <w:rPr>
          <w:ins w:id="562" w:author="作成者"/>
          <w:rFonts w:asciiTheme="majorEastAsia" w:eastAsiaTheme="majorEastAsia" w:hAnsiTheme="majorEastAsia" w:cstheme="majorHAnsi"/>
          <w:sz w:val="14"/>
          <w:szCs w:val="16"/>
        </w:rPr>
      </w:pPr>
      <w:ins w:id="563" w:author="作成者">
        <w:r w:rsidRPr="008C21E1">
          <w:rPr>
            <w:rFonts w:asciiTheme="majorEastAsia" w:eastAsiaTheme="majorEastAsia" w:hAnsiTheme="majorEastAsia" w:cstheme="majorHAnsi"/>
            <w:sz w:val="14"/>
            <w:szCs w:val="16"/>
          </w:rPr>
          <w:tab/>
        </w:r>
        <w:r w:rsidRPr="008C21E1">
          <w:rPr>
            <w:rFonts w:asciiTheme="majorEastAsia" w:eastAsiaTheme="majorEastAsia" w:hAnsiTheme="majorEastAsia" w:cstheme="majorHAnsi" w:hint="eastAsia"/>
            <w:sz w:val="14"/>
            <w:szCs w:val="16"/>
          </w:rPr>
          <w:t>高品質水準：</w:t>
        </w:r>
        <w:r w:rsidRPr="008C21E1">
          <w:rPr>
            <w:rFonts w:asciiTheme="majorEastAsia" w:eastAsiaTheme="majorEastAsia" w:hAnsiTheme="majorEastAsia" w:cstheme="majorHAnsi"/>
            <w:sz w:val="14"/>
            <w:szCs w:val="16"/>
          </w:rPr>
          <w:tab/>
        </w:r>
        <w:r w:rsidRPr="008C21E1">
          <w:rPr>
            <w:rFonts w:asciiTheme="majorEastAsia" w:eastAsiaTheme="majorEastAsia" w:hAnsiTheme="majorEastAsia" w:cstheme="majorHAnsi" w:hint="eastAsia"/>
            <w:sz w:val="14"/>
            <w:szCs w:val="16"/>
          </w:rPr>
          <w:t>輸送機器（自動車、電車、船舶等）、交通制御（信号）、大規模通信機器、金融端末基幹システム、各種安全制御装置等</w:t>
        </w:r>
      </w:ins>
    </w:p>
    <w:p w14:paraId="37D6A5C1" w14:textId="77777777" w:rsidR="00BF16AF" w:rsidRPr="008C21E1" w:rsidRDefault="00BF16AF" w:rsidP="00BF16AF">
      <w:pPr>
        <w:pStyle w:val="Level1cont"/>
        <w:spacing w:after="0" w:line="220" w:lineRule="atLeast"/>
        <w:ind w:left="284"/>
        <w:rPr>
          <w:ins w:id="564" w:author="作成者"/>
          <w:rFonts w:asciiTheme="majorEastAsia" w:eastAsiaTheme="majorEastAsia" w:hAnsiTheme="majorEastAsia" w:cstheme="majorHAnsi"/>
          <w:sz w:val="14"/>
        </w:rPr>
      </w:pPr>
      <w:ins w:id="565" w:author="作成者">
        <w:r w:rsidRPr="008C21E1">
          <w:rPr>
            <w:rFonts w:asciiTheme="majorEastAsia" w:eastAsiaTheme="majorEastAsia" w:hAnsiTheme="majorEastAsia" w:cstheme="majorHAnsi" w:hint="eastAsia"/>
            <w:sz w:val="14"/>
          </w:rPr>
          <w:t>当社製品は、データシート等により高信頼性、</w:t>
        </w:r>
        <w:r w:rsidRPr="008C21E1">
          <w:rPr>
            <w:rFonts w:asciiTheme="majorEastAsia" w:eastAsiaTheme="majorEastAsia" w:hAnsiTheme="majorEastAsia" w:cstheme="majorHAnsi"/>
            <w:sz w:val="14"/>
          </w:rPr>
          <w:t>Harsh environment</w:t>
        </w:r>
        <w:r w:rsidRPr="008C21E1">
          <w:rPr>
            <w:rFonts w:asciiTheme="majorEastAsia" w:eastAsiaTheme="majorEastAsia" w:hAnsiTheme="majorEastAsia" w:cstheme="majorHAnsi" w:hint="eastAsia"/>
            <w:sz w:val="14"/>
          </w:rPr>
          <w:t>向け製品と定義しているものを除き、直接生命・身体に危害を及ぼす可能性のある機器・システム（生命維持装置、人体に埋め込み使用するもの等）、もしくは多大な物的損害を発生させるおそれのある機器・システム（宇宙機器と、海底中継器、原子力制御システム、航空機制御システム、プラント基幹システム、軍事機器等）に使用されることを意図しておらず、これらの用途に使用することは想定していません。たとえ、当社が想定していない用途に当社製品を使用したことにより損害が生じても、当社は一切その責任を負いません。</w:t>
        </w:r>
      </w:ins>
    </w:p>
    <w:p w14:paraId="40A1BDB2" w14:textId="77777777" w:rsidR="00BF16AF" w:rsidRPr="008C21E1" w:rsidRDefault="00BF16AF" w:rsidP="00BF16AF">
      <w:pPr>
        <w:pStyle w:val="Level1ordered"/>
        <w:spacing w:after="0" w:line="220" w:lineRule="atLeast"/>
        <w:ind w:left="284" w:hanging="284"/>
        <w:rPr>
          <w:ins w:id="566" w:author="作成者"/>
          <w:rFonts w:asciiTheme="majorEastAsia" w:eastAsiaTheme="majorEastAsia" w:hAnsiTheme="majorEastAsia" w:cs="Arial"/>
          <w:sz w:val="14"/>
        </w:rPr>
      </w:pPr>
      <w:ins w:id="567" w:author="作成者">
        <w:r w:rsidRPr="008C21E1">
          <w:rPr>
            <w:rFonts w:asciiTheme="majorEastAsia" w:eastAsiaTheme="majorEastAsia" w:hAnsiTheme="majorEastAsia" w:cs="Arial"/>
            <w:sz w:val="14"/>
          </w:rPr>
          <w:t>6.</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当社製品をご使用の際は、最新の製品情報（データシート、ユーザーズマニュアル、アプリケーションノート、信頼性ハンドブックに記載の「半導体デバイスの使用上の一般的な注意事項」等）をご確認の上、当社が指定する最大定格、動作電源電圧範囲、放熱特性、実装条件その他指定条件の範囲内でご使用ください。指定条件の範囲を超えて当社製品をご使用された場合の故障、誤動作の不具合および事故につきましては、当社は、一切その責任を負いません。</w:t>
        </w:r>
      </w:ins>
    </w:p>
    <w:p w14:paraId="17F734AD" w14:textId="77777777" w:rsidR="00BF16AF" w:rsidRPr="008C21E1" w:rsidRDefault="00BF16AF" w:rsidP="00BF16AF">
      <w:pPr>
        <w:pStyle w:val="Level1ordered"/>
        <w:spacing w:after="0" w:line="220" w:lineRule="atLeast"/>
        <w:ind w:left="284" w:hanging="284"/>
        <w:rPr>
          <w:ins w:id="568" w:author="作成者"/>
          <w:rFonts w:asciiTheme="majorEastAsia" w:eastAsiaTheme="majorEastAsia" w:hAnsiTheme="majorEastAsia" w:cs="Arial"/>
          <w:sz w:val="14"/>
        </w:rPr>
      </w:pPr>
      <w:ins w:id="569" w:author="作成者">
        <w:r w:rsidRPr="008C21E1">
          <w:rPr>
            <w:rFonts w:asciiTheme="majorEastAsia" w:eastAsiaTheme="majorEastAsia" w:hAnsiTheme="majorEastAsia" w:cs="Arial"/>
            <w:sz w:val="14"/>
          </w:rPr>
          <w:t>7.</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当社は、当社製品の品質および信頼性の向上に努めていますが、半導体製品はある確率で故障が発生したり、使用条件によっては誤動作したりする場合があります。また、当社製品は、データシート等において高信頼性、</w:t>
        </w:r>
        <w:r w:rsidRPr="008C21E1">
          <w:rPr>
            <w:rFonts w:asciiTheme="majorEastAsia" w:eastAsiaTheme="majorEastAsia" w:hAnsiTheme="majorEastAsia" w:cs="Arial"/>
            <w:sz w:val="14"/>
          </w:rPr>
          <w:t>Harsh environment</w:t>
        </w:r>
        <w:r w:rsidRPr="008C21E1">
          <w:rPr>
            <w:rFonts w:asciiTheme="majorEastAsia" w:eastAsiaTheme="majorEastAsia" w:hAnsiTheme="majorEastAsia" w:cs="Arial" w:hint="eastAsia"/>
            <w:sz w:val="14"/>
          </w:rPr>
          <w:t>向け製品と定義しているものを除き、耐放射線設計を行っておりません。仮に当社製品の故障または誤動作が生じた場合であっても、人身事故、火災事故その他社会的損害等を生じさせないよう、お客様の責任において、冗長設計、延焼対策設計、誤動作防止設計等の安全設計およびエージング処理等、お客様の機器・システムとしての出荷保証を行ってください。特に、マイコンソフトウェアは、単独での検証は困難なため、お客様の機器・システムとしての安全検証をお客様の責任で行ってください。</w:t>
        </w:r>
      </w:ins>
    </w:p>
    <w:p w14:paraId="01AC909E" w14:textId="77777777" w:rsidR="00BF16AF" w:rsidRPr="008C21E1" w:rsidRDefault="00BF16AF" w:rsidP="00BF16AF">
      <w:pPr>
        <w:pStyle w:val="Level1ordered"/>
        <w:spacing w:after="0" w:line="220" w:lineRule="atLeast"/>
        <w:ind w:left="284" w:hanging="284"/>
        <w:rPr>
          <w:ins w:id="570" w:author="作成者"/>
          <w:rFonts w:asciiTheme="majorEastAsia" w:eastAsiaTheme="majorEastAsia" w:hAnsiTheme="majorEastAsia" w:cs="Arial"/>
          <w:sz w:val="14"/>
        </w:rPr>
      </w:pPr>
      <w:ins w:id="571" w:author="作成者">
        <w:r w:rsidRPr="008C21E1">
          <w:rPr>
            <w:rFonts w:asciiTheme="majorEastAsia" w:eastAsiaTheme="majorEastAsia" w:hAnsiTheme="majorEastAsia" w:cs="Arial"/>
            <w:sz w:val="14"/>
          </w:rPr>
          <w:t>8.</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当社製品の環境適合性等の詳細につきましては、製品個別に必ず当社営業窓口までお問合せください。ご使用に際しては、特定の物質の含有・使用を規制する</w:t>
        </w:r>
        <w:r w:rsidRPr="008C21E1">
          <w:rPr>
            <w:rFonts w:asciiTheme="majorEastAsia" w:eastAsiaTheme="majorEastAsia" w:hAnsiTheme="majorEastAsia" w:cs="Arial"/>
            <w:sz w:val="14"/>
          </w:rPr>
          <w:t>RoHS</w:t>
        </w:r>
        <w:r w:rsidRPr="008C21E1">
          <w:rPr>
            <w:rFonts w:asciiTheme="majorEastAsia" w:eastAsiaTheme="majorEastAsia" w:hAnsiTheme="majorEastAsia" w:cs="Arial" w:hint="eastAsia"/>
            <w:sz w:val="14"/>
          </w:rPr>
          <w:t>指令等、適用される環境関連法令を十分調査のうえ、かかる法令に適合するようご使用ください。かかる法令を遵守しないことにより生じた損害に関して、当社は、一切その責任を負いません。</w:t>
        </w:r>
      </w:ins>
    </w:p>
    <w:p w14:paraId="5434A09D" w14:textId="77777777" w:rsidR="00BF16AF" w:rsidRPr="008C21E1" w:rsidRDefault="00BF16AF" w:rsidP="00BF16AF">
      <w:pPr>
        <w:pStyle w:val="Level1ordered"/>
        <w:spacing w:after="0" w:line="220" w:lineRule="atLeast"/>
        <w:ind w:left="284" w:hanging="284"/>
        <w:rPr>
          <w:ins w:id="572" w:author="作成者"/>
          <w:rFonts w:asciiTheme="majorEastAsia" w:eastAsiaTheme="majorEastAsia" w:hAnsiTheme="majorEastAsia" w:cs="Arial"/>
          <w:sz w:val="14"/>
        </w:rPr>
      </w:pPr>
      <w:ins w:id="573" w:author="作成者">
        <w:r w:rsidRPr="008C21E1">
          <w:rPr>
            <w:rFonts w:asciiTheme="majorEastAsia" w:eastAsiaTheme="majorEastAsia" w:hAnsiTheme="majorEastAsia" w:cs="Arial"/>
            <w:sz w:val="14"/>
          </w:rPr>
          <w:t>9.</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当社製品および技術を国内外の法令および規則により製造・使用・販売を禁止されている機器・システムに使用することはできません。当社製品および技術を輸出、販売または移転等する場合は、「外国為替及び外国貿易法」その他日本国および適用される外国の輸出管理関連法規を遵守し、それらの定めるところに従い必要な手続きを行ってください。</w:t>
        </w:r>
      </w:ins>
    </w:p>
    <w:p w14:paraId="02028F1E" w14:textId="77777777" w:rsidR="00BF16AF" w:rsidRPr="008C21E1" w:rsidRDefault="00BF16AF" w:rsidP="00BF16AF">
      <w:pPr>
        <w:pStyle w:val="Level1ordered"/>
        <w:spacing w:after="0" w:line="220" w:lineRule="atLeast"/>
        <w:ind w:left="284" w:hanging="284"/>
        <w:rPr>
          <w:ins w:id="574" w:author="作成者"/>
          <w:rFonts w:asciiTheme="majorEastAsia" w:eastAsiaTheme="majorEastAsia" w:hAnsiTheme="majorEastAsia" w:cs="Arial"/>
          <w:sz w:val="14"/>
        </w:rPr>
      </w:pPr>
      <w:ins w:id="575" w:author="作成者">
        <w:r w:rsidRPr="008C21E1">
          <w:rPr>
            <w:rFonts w:asciiTheme="majorEastAsia" w:eastAsiaTheme="majorEastAsia" w:hAnsiTheme="majorEastAsia" w:cs="Arial"/>
            <w:sz w:val="14"/>
          </w:rPr>
          <w:t>10.</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お客様が当社製品を第三者に転売等される場合には、事前に当該第三者に対して、本ご注意書き記載の諸条件を通知する責任を負うものといたします。</w:t>
        </w:r>
      </w:ins>
    </w:p>
    <w:p w14:paraId="3739217B" w14:textId="77777777" w:rsidR="00BF16AF" w:rsidRPr="008C21E1" w:rsidRDefault="00BF16AF" w:rsidP="00BF16AF">
      <w:pPr>
        <w:pStyle w:val="Level1ordered"/>
        <w:spacing w:after="0" w:line="220" w:lineRule="atLeast"/>
        <w:ind w:left="284" w:hanging="284"/>
        <w:rPr>
          <w:ins w:id="576" w:author="作成者"/>
          <w:rFonts w:asciiTheme="majorEastAsia" w:eastAsiaTheme="majorEastAsia" w:hAnsiTheme="majorEastAsia" w:cs="Arial"/>
          <w:sz w:val="14"/>
        </w:rPr>
      </w:pPr>
      <w:ins w:id="577" w:author="作成者">
        <w:r w:rsidRPr="008C21E1">
          <w:rPr>
            <w:rFonts w:asciiTheme="majorEastAsia" w:eastAsiaTheme="majorEastAsia" w:hAnsiTheme="majorEastAsia" w:cs="Arial"/>
            <w:sz w:val="14"/>
          </w:rPr>
          <w:t>11.</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本資料の全部または一部を当社の文書による事前の承諾を得ることなく転載または複製することを禁じます。</w:t>
        </w:r>
      </w:ins>
    </w:p>
    <w:p w14:paraId="25C62C47" w14:textId="77777777" w:rsidR="00BF16AF" w:rsidRPr="008C21E1" w:rsidRDefault="00BF16AF" w:rsidP="00BF16AF">
      <w:pPr>
        <w:pStyle w:val="Level1ordered"/>
        <w:spacing w:after="0" w:line="220" w:lineRule="atLeast"/>
        <w:ind w:left="284" w:hanging="284"/>
        <w:rPr>
          <w:ins w:id="578" w:author="作成者"/>
          <w:rFonts w:asciiTheme="majorEastAsia" w:eastAsiaTheme="majorEastAsia" w:hAnsiTheme="majorEastAsia" w:cstheme="majorHAnsi"/>
          <w:sz w:val="14"/>
        </w:rPr>
      </w:pPr>
      <w:ins w:id="579" w:author="作成者">
        <w:r w:rsidRPr="008C21E1">
          <w:rPr>
            <w:rFonts w:asciiTheme="majorEastAsia" w:eastAsiaTheme="majorEastAsia" w:hAnsiTheme="majorEastAsia" w:cs="Arial"/>
            <w:sz w:val="14"/>
          </w:rPr>
          <w:t>12.</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本資料に記載されている内容または当社製品についてご不明な点がございましたら、当社の営業担当者までお問合せください。</w:t>
        </w:r>
      </w:ins>
    </w:p>
    <w:p w14:paraId="3E9D59F0" w14:textId="77777777" w:rsidR="00BF16AF" w:rsidRPr="008C21E1" w:rsidRDefault="00BF16AF" w:rsidP="00BF16AF">
      <w:pPr>
        <w:pStyle w:val="Level1ordered"/>
        <w:spacing w:after="0" w:line="220" w:lineRule="atLeast"/>
        <w:ind w:left="397" w:hanging="397"/>
        <w:rPr>
          <w:ins w:id="580" w:author="作成者"/>
          <w:rFonts w:asciiTheme="majorEastAsia" w:eastAsiaTheme="majorEastAsia" w:hAnsiTheme="majorEastAsia" w:cs="Arial"/>
          <w:sz w:val="14"/>
        </w:rPr>
      </w:pPr>
      <w:ins w:id="581" w:author="作成者">
        <w:r w:rsidRPr="008C21E1">
          <w:rPr>
            <w:rFonts w:asciiTheme="majorEastAsia" w:eastAsiaTheme="majorEastAsia" w:hAnsiTheme="majorEastAsia" w:cs="Arial" w:hint="eastAsia"/>
            <w:sz w:val="14"/>
          </w:rPr>
          <w:t>注</w:t>
        </w:r>
        <w:r w:rsidRPr="008C21E1">
          <w:rPr>
            <w:rFonts w:asciiTheme="majorEastAsia" w:eastAsiaTheme="majorEastAsia" w:hAnsiTheme="majorEastAsia" w:cs="Arial"/>
            <w:sz w:val="14"/>
          </w:rPr>
          <w:t>1.</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本資料において使用されている「当社」とは、ルネサス</w:t>
        </w:r>
        <w:r w:rsidRPr="008C21E1">
          <w:rPr>
            <w:rFonts w:asciiTheme="majorEastAsia" w:eastAsiaTheme="majorEastAsia" w:hAnsiTheme="majorEastAsia" w:cs="Arial"/>
            <w:sz w:val="14"/>
          </w:rPr>
          <w:t xml:space="preserve"> </w:t>
        </w:r>
        <w:r w:rsidRPr="008C21E1">
          <w:rPr>
            <w:rFonts w:asciiTheme="majorEastAsia" w:eastAsiaTheme="majorEastAsia" w:hAnsiTheme="majorEastAsia" w:cs="Arial" w:hint="eastAsia"/>
            <w:sz w:val="14"/>
          </w:rPr>
          <w:t>エレクトロニクス株式会社およびルネサス</w:t>
        </w:r>
        <w:r w:rsidRPr="008C21E1">
          <w:rPr>
            <w:rFonts w:asciiTheme="majorEastAsia" w:eastAsiaTheme="majorEastAsia" w:hAnsiTheme="majorEastAsia" w:cs="Arial"/>
            <w:sz w:val="14"/>
          </w:rPr>
          <w:t xml:space="preserve"> </w:t>
        </w:r>
        <w:r w:rsidRPr="008C21E1">
          <w:rPr>
            <w:rFonts w:asciiTheme="majorEastAsia" w:eastAsiaTheme="majorEastAsia" w:hAnsiTheme="majorEastAsia" w:cs="Arial" w:hint="eastAsia"/>
            <w:sz w:val="14"/>
          </w:rPr>
          <w:t>エレクトロニクス株式会社が直接的、間接的に支配する会社をいいます。</w:t>
        </w:r>
      </w:ins>
    </w:p>
    <w:p w14:paraId="3590243B" w14:textId="77777777" w:rsidR="00BF16AF" w:rsidRPr="008C21E1" w:rsidRDefault="00BF16AF" w:rsidP="00BF16AF">
      <w:pPr>
        <w:pStyle w:val="Level1ordered"/>
        <w:spacing w:after="0" w:line="220" w:lineRule="atLeast"/>
        <w:ind w:left="397" w:hanging="397"/>
        <w:rPr>
          <w:ins w:id="582" w:author="作成者"/>
          <w:rFonts w:asciiTheme="majorEastAsia" w:eastAsiaTheme="majorEastAsia" w:hAnsiTheme="majorEastAsia" w:cstheme="majorHAnsi"/>
          <w:sz w:val="14"/>
        </w:rPr>
      </w:pPr>
      <w:ins w:id="583" w:author="作成者">
        <w:r w:rsidRPr="008C21E1">
          <w:rPr>
            <w:rFonts w:asciiTheme="majorEastAsia" w:eastAsiaTheme="majorEastAsia" w:hAnsiTheme="majorEastAsia" w:cs="Arial" w:hint="eastAsia"/>
            <w:sz w:val="14"/>
          </w:rPr>
          <w:t>注</w:t>
        </w:r>
        <w:r w:rsidRPr="008C21E1">
          <w:rPr>
            <w:rFonts w:asciiTheme="majorEastAsia" w:eastAsiaTheme="majorEastAsia" w:hAnsiTheme="majorEastAsia" w:cs="Arial"/>
            <w:sz w:val="14"/>
          </w:rPr>
          <w:t>2.</w:t>
        </w:r>
        <w:r w:rsidRPr="008C21E1">
          <w:rPr>
            <w:rFonts w:asciiTheme="majorEastAsia" w:eastAsiaTheme="majorEastAsia" w:hAnsiTheme="majorEastAsia" w:cs="Arial"/>
            <w:sz w:val="14"/>
          </w:rPr>
          <w:tab/>
        </w:r>
        <w:r w:rsidRPr="008C21E1">
          <w:rPr>
            <w:rFonts w:asciiTheme="majorEastAsia" w:eastAsiaTheme="majorEastAsia" w:hAnsiTheme="majorEastAsia" w:cs="Arial" w:hint="eastAsia"/>
            <w:sz w:val="14"/>
          </w:rPr>
          <w:t>本資料において使用されている「当社製品」とは、注</w:t>
        </w:r>
        <w:r w:rsidRPr="008C21E1">
          <w:rPr>
            <w:rFonts w:asciiTheme="majorEastAsia" w:eastAsiaTheme="majorEastAsia" w:hAnsiTheme="majorEastAsia" w:cs="Arial"/>
            <w:sz w:val="14"/>
          </w:rPr>
          <w:t>1</w:t>
        </w:r>
        <w:r w:rsidRPr="008C21E1">
          <w:rPr>
            <w:rFonts w:asciiTheme="majorEastAsia" w:eastAsiaTheme="majorEastAsia" w:hAnsiTheme="majorEastAsia" w:cs="Arial" w:hint="eastAsia"/>
            <w:sz w:val="14"/>
          </w:rPr>
          <w:t>において定義された当社の開発、製造製品をいいます。</w:t>
        </w:r>
      </w:ins>
    </w:p>
    <w:p w14:paraId="75CAAF51" w14:textId="77777777" w:rsidR="00BF16AF" w:rsidRPr="008C21E1" w:rsidRDefault="00BF16AF" w:rsidP="00BF16AF">
      <w:pPr>
        <w:pStyle w:val="listend"/>
        <w:rPr>
          <w:ins w:id="584" w:author="作成者"/>
          <w:rFonts w:asciiTheme="majorEastAsia" w:eastAsiaTheme="majorEastAsia" w:hAnsiTheme="majorEastAsia"/>
        </w:rPr>
      </w:pPr>
    </w:p>
    <w:p w14:paraId="7BB4A5FE" w14:textId="77777777" w:rsidR="00BF16AF" w:rsidRPr="008C21E1" w:rsidRDefault="00BF16AF" w:rsidP="00BF16AF">
      <w:pPr>
        <w:pStyle w:val="a6"/>
        <w:spacing w:after="0" w:line="200" w:lineRule="exact"/>
        <w:jc w:val="right"/>
        <w:rPr>
          <w:ins w:id="585" w:author="作成者"/>
          <w:rFonts w:asciiTheme="majorEastAsia" w:eastAsiaTheme="majorEastAsia" w:hAnsiTheme="majorEastAsia"/>
          <w:sz w:val="14"/>
        </w:rPr>
      </w:pPr>
      <w:ins w:id="586" w:author="作成者">
        <w:r w:rsidRPr="008C21E1">
          <w:rPr>
            <w:rFonts w:asciiTheme="majorEastAsia" w:eastAsiaTheme="majorEastAsia" w:hAnsiTheme="majorEastAsia"/>
            <w:sz w:val="14"/>
          </w:rPr>
          <w:t>(</w:t>
        </w:r>
        <w:proofErr w:type="spellStart"/>
        <w:r w:rsidRPr="008C21E1">
          <w:rPr>
            <w:rFonts w:asciiTheme="majorEastAsia" w:eastAsiaTheme="majorEastAsia" w:hAnsiTheme="majorEastAsia"/>
            <w:sz w:val="14"/>
          </w:rPr>
          <w:t>Rev.4.0</w:t>
        </w:r>
        <w:proofErr w:type="spellEnd"/>
        <w:r w:rsidRPr="008C21E1">
          <w:rPr>
            <w:rFonts w:asciiTheme="majorEastAsia" w:eastAsiaTheme="majorEastAsia" w:hAnsiTheme="majorEastAsia"/>
            <w:sz w:val="14"/>
          </w:rPr>
          <w:t>-1  2017.11)</w:t>
        </w:r>
      </w:ins>
    </w:p>
    <w:p w14:paraId="5C50ECF2" w14:textId="77777777" w:rsidR="00BF16AF" w:rsidRPr="008C21E1" w:rsidRDefault="00BF16AF" w:rsidP="00BF16AF">
      <w:pPr>
        <w:pStyle w:val="space"/>
        <w:rPr>
          <w:ins w:id="587" w:author="作成者"/>
          <w:rFonts w:asciiTheme="majorEastAsia" w:eastAsiaTheme="majorEastAsia" w:hAnsiTheme="majorEastAsia"/>
        </w:rPr>
      </w:pPr>
    </w:p>
    <w:tbl>
      <w:tblPr>
        <w:tblStyle w:val="aff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gridCol w:w="510"/>
        <w:gridCol w:w="4649"/>
      </w:tblGrid>
      <w:tr w:rsidR="00BF16AF" w:rsidRPr="00BE76BF" w14:paraId="5D746665" w14:textId="77777777" w:rsidTr="00971382">
        <w:trPr>
          <w:ins w:id="588" w:author="作成者"/>
        </w:trPr>
        <w:tc>
          <w:tcPr>
            <w:tcW w:w="4649" w:type="dxa"/>
          </w:tcPr>
          <w:p w14:paraId="279EDA81" w14:textId="77777777" w:rsidR="00BF16AF" w:rsidRPr="008C21E1" w:rsidRDefault="00BF16AF" w:rsidP="00971382">
            <w:pPr>
              <w:pStyle w:val="af"/>
              <w:spacing w:after="0" w:line="240" w:lineRule="atLeast"/>
              <w:rPr>
                <w:ins w:id="589" w:author="作成者"/>
                <w:rFonts w:asciiTheme="majorEastAsia" w:eastAsiaTheme="majorEastAsia" w:hAnsiTheme="majorEastAsia"/>
              </w:rPr>
            </w:pPr>
            <w:ins w:id="590" w:author="作成者">
              <w:r w:rsidRPr="008C21E1">
                <w:rPr>
                  <w:rFonts w:asciiTheme="majorEastAsia" w:eastAsiaTheme="majorEastAsia" w:hAnsiTheme="majorEastAsia" w:hint="eastAsia"/>
                </w:rPr>
                <w:t>本社所在地</w:t>
              </w:r>
            </w:ins>
          </w:p>
        </w:tc>
        <w:tc>
          <w:tcPr>
            <w:tcW w:w="510" w:type="dxa"/>
          </w:tcPr>
          <w:p w14:paraId="1431517F" w14:textId="77777777" w:rsidR="00BF16AF" w:rsidRPr="008C21E1" w:rsidRDefault="00BF16AF" w:rsidP="00971382">
            <w:pPr>
              <w:pStyle w:val="af"/>
              <w:spacing w:after="0" w:line="240" w:lineRule="atLeast"/>
              <w:rPr>
                <w:ins w:id="591" w:author="作成者"/>
                <w:rFonts w:asciiTheme="majorEastAsia" w:eastAsiaTheme="majorEastAsia" w:hAnsiTheme="majorEastAsia"/>
              </w:rPr>
            </w:pPr>
          </w:p>
        </w:tc>
        <w:tc>
          <w:tcPr>
            <w:tcW w:w="4649" w:type="dxa"/>
          </w:tcPr>
          <w:p w14:paraId="43102551" w14:textId="77777777" w:rsidR="00BF16AF" w:rsidRPr="008C21E1" w:rsidRDefault="00BF16AF" w:rsidP="00971382">
            <w:pPr>
              <w:pStyle w:val="af"/>
              <w:spacing w:after="0" w:line="240" w:lineRule="atLeast"/>
              <w:rPr>
                <w:ins w:id="592" w:author="作成者"/>
                <w:rFonts w:asciiTheme="majorEastAsia" w:eastAsiaTheme="majorEastAsia" w:hAnsiTheme="majorEastAsia"/>
              </w:rPr>
            </w:pPr>
          </w:p>
        </w:tc>
      </w:tr>
      <w:tr w:rsidR="00BF16AF" w:rsidRPr="00BE76BF" w14:paraId="639A3CAB" w14:textId="77777777" w:rsidTr="00971382">
        <w:trPr>
          <w:ins w:id="593" w:author="作成者"/>
        </w:trPr>
        <w:tc>
          <w:tcPr>
            <w:tcW w:w="4649" w:type="dxa"/>
          </w:tcPr>
          <w:p w14:paraId="558925F4" w14:textId="77777777" w:rsidR="00BF16AF" w:rsidRPr="008C21E1" w:rsidRDefault="00BF16AF" w:rsidP="00971382">
            <w:pPr>
              <w:pStyle w:val="tablebody"/>
              <w:rPr>
                <w:ins w:id="594" w:author="作成者"/>
                <w:rFonts w:asciiTheme="majorEastAsia" w:eastAsiaTheme="majorEastAsia" w:hAnsiTheme="majorEastAsia"/>
                <w:sz w:val="14"/>
              </w:rPr>
            </w:pPr>
            <w:ins w:id="595" w:author="作成者">
              <w:r w:rsidRPr="008C21E1">
                <w:rPr>
                  <w:rFonts w:asciiTheme="majorEastAsia" w:eastAsiaTheme="majorEastAsia" w:hAnsiTheme="majorEastAsia" w:hint="eastAsia"/>
                  <w:sz w:val="14"/>
                </w:rPr>
                <w:t>〒</w:t>
              </w:r>
              <w:r w:rsidRPr="008C21E1">
                <w:rPr>
                  <w:rFonts w:asciiTheme="majorEastAsia" w:eastAsiaTheme="majorEastAsia" w:hAnsiTheme="majorEastAsia"/>
                  <w:sz w:val="14"/>
                </w:rPr>
                <w:t xml:space="preserve">135-0061 </w:t>
              </w:r>
              <w:r w:rsidRPr="008C21E1">
                <w:rPr>
                  <w:rFonts w:asciiTheme="majorEastAsia" w:eastAsiaTheme="majorEastAsia" w:hAnsiTheme="majorEastAsia" w:hint="eastAsia"/>
                  <w:sz w:val="14"/>
                </w:rPr>
                <w:t>東京都江東区豊洲</w:t>
              </w:r>
              <w:r w:rsidRPr="008C21E1">
                <w:rPr>
                  <w:rFonts w:asciiTheme="majorEastAsia" w:eastAsiaTheme="majorEastAsia" w:hAnsiTheme="majorEastAsia"/>
                  <w:sz w:val="14"/>
                </w:rPr>
                <w:t>3-2-24</w:t>
              </w:r>
              <w:r w:rsidRPr="008C21E1">
                <w:rPr>
                  <w:rFonts w:asciiTheme="majorEastAsia" w:eastAsiaTheme="majorEastAsia" w:hAnsiTheme="majorEastAsia" w:hint="eastAsia"/>
                  <w:sz w:val="14"/>
                </w:rPr>
                <w:t>（豊洲フォレシア）</w:t>
              </w:r>
            </w:ins>
          </w:p>
          <w:p w14:paraId="0981E5C0" w14:textId="77777777" w:rsidR="00BF16AF" w:rsidRPr="008C21E1" w:rsidRDefault="00BF16AF" w:rsidP="00971382">
            <w:pPr>
              <w:pStyle w:val="tablebody"/>
              <w:rPr>
                <w:ins w:id="596" w:author="作成者"/>
                <w:rStyle w:val="a9"/>
                <w:rFonts w:asciiTheme="majorEastAsia" w:eastAsiaTheme="majorEastAsia" w:hAnsiTheme="majorEastAsia"/>
                <w:sz w:val="14"/>
              </w:rPr>
            </w:pPr>
            <w:ins w:id="597" w:author="作成者">
              <w:r w:rsidRPr="008C21E1">
                <w:rPr>
                  <w:rStyle w:val="a9"/>
                  <w:rFonts w:asciiTheme="majorEastAsia" w:eastAsiaTheme="majorEastAsia" w:hAnsiTheme="majorEastAsia"/>
                  <w:sz w:val="14"/>
                </w:rPr>
                <w:fldChar w:fldCharType="begin"/>
              </w:r>
              <w:r w:rsidRPr="008C21E1">
                <w:rPr>
                  <w:rStyle w:val="a9"/>
                  <w:rFonts w:asciiTheme="majorEastAsia" w:eastAsiaTheme="majorEastAsia" w:hAnsiTheme="majorEastAsia"/>
                  <w:sz w:val="14"/>
                </w:rPr>
                <w:instrText xml:space="preserve"> HYPERLINK "https://www.renesas.com/" </w:instrText>
              </w:r>
              <w:r w:rsidRPr="008C21E1">
                <w:rPr>
                  <w:rStyle w:val="a9"/>
                  <w:rFonts w:asciiTheme="majorEastAsia" w:eastAsiaTheme="majorEastAsia" w:hAnsiTheme="majorEastAsia"/>
                  <w:sz w:val="14"/>
                </w:rPr>
                <w:fldChar w:fldCharType="separate"/>
              </w:r>
              <w:proofErr w:type="spellStart"/>
              <w:r w:rsidRPr="008C21E1">
                <w:rPr>
                  <w:rStyle w:val="a9"/>
                  <w:rFonts w:asciiTheme="majorEastAsia" w:eastAsiaTheme="majorEastAsia" w:hAnsiTheme="majorEastAsia"/>
                  <w:sz w:val="14"/>
                </w:rPr>
                <w:t>www.renesas.com</w:t>
              </w:r>
              <w:proofErr w:type="spellEnd"/>
              <w:r w:rsidRPr="008C21E1">
                <w:rPr>
                  <w:rStyle w:val="a9"/>
                  <w:rFonts w:asciiTheme="majorEastAsia" w:eastAsiaTheme="majorEastAsia" w:hAnsiTheme="majorEastAsia"/>
                  <w:sz w:val="14"/>
                </w:rPr>
                <w:fldChar w:fldCharType="end"/>
              </w:r>
            </w:ins>
          </w:p>
          <w:p w14:paraId="57579DA3" w14:textId="77777777" w:rsidR="00BF16AF" w:rsidRPr="008C21E1" w:rsidRDefault="00BF16AF" w:rsidP="00971382">
            <w:pPr>
              <w:pStyle w:val="tablebody"/>
              <w:rPr>
                <w:ins w:id="598" w:author="作成者"/>
                <w:rFonts w:asciiTheme="majorEastAsia" w:eastAsiaTheme="majorEastAsia" w:hAnsiTheme="majorEastAsia"/>
                <w:sz w:val="14"/>
              </w:rPr>
            </w:pPr>
          </w:p>
        </w:tc>
        <w:tc>
          <w:tcPr>
            <w:tcW w:w="510" w:type="dxa"/>
          </w:tcPr>
          <w:p w14:paraId="57475A78" w14:textId="77777777" w:rsidR="00BF16AF" w:rsidRPr="008C21E1" w:rsidRDefault="00BF16AF" w:rsidP="00971382">
            <w:pPr>
              <w:pStyle w:val="Level1cont"/>
              <w:ind w:left="0"/>
              <w:rPr>
                <w:ins w:id="599" w:author="作成者"/>
                <w:rFonts w:asciiTheme="majorEastAsia" w:eastAsiaTheme="majorEastAsia" w:hAnsiTheme="majorEastAsia"/>
                <w:sz w:val="14"/>
              </w:rPr>
            </w:pPr>
          </w:p>
        </w:tc>
        <w:tc>
          <w:tcPr>
            <w:tcW w:w="4649" w:type="dxa"/>
          </w:tcPr>
          <w:p w14:paraId="676688C8" w14:textId="77777777" w:rsidR="00BF16AF" w:rsidRPr="008C21E1" w:rsidRDefault="00BF16AF" w:rsidP="00971382">
            <w:pPr>
              <w:pStyle w:val="tablebody"/>
              <w:rPr>
                <w:ins w:id="600" w:author="作成者"/>
                <w:rFonts w:asciiTheme="majorEastAsia" w:eastAsiaTheme="majorEastAsia" w:hAnsiTheme="majorEastAsia"/>
                <w:sz w:val="14"/>
              </w:rPr>
            </w:pPr>
          </w:p>
        </w:tc>
      </w:tr>
      <w:tr w:rsidR="00BF16AF" w:rsidRPr="00BE76BF" w14:paraId="365F8F15" w14:textId="77777777" w:rsidTr="00971382">
        <w:trPr>
          <w:ins w:id="601" w:author="作成者"/>
        </w:trPr>
        <w:tc>
          <w:tcPr>
            <w:tcW w:w="4649" w:type="dxa"/>
          </w:tcPr>
          <w:p w14:paraId="2F16480F" w14:textId="77777777" w:rsidR="00BF16AF" w:rsidRPr="008C21E1" w:rsidRDefault="00BF16AF" w:rsidP="00971382">
            <w:pPr>
              <w:pStyle w:val="af"/>
              <w:spacing w:after="0" w:line="240" w:lineRule="atLeast"/>
              <w:rPr>
                <w:ins w:id="602" w:author="作成者"/>
                <w:rFonts w:asciiTheme="majorEastAsia" w:eastAsiaTheme="majorEastAsia" w:hAnsiTheme="majorEastAsia"/>
              </w:rPr>
            </w:pPr>
            <w:ins w:id="603" w:author="作成者">
              <w:r w:rsidRPr="008C21E1">
                <w:rPr>
                  <w:rFonts w:asciiTheme="majorEastAsia" w:eastAsiaTheme="majorEastAsia" w:hAnsiTheme="majorEastAsia" w:hint="eastAsia"/>
                </w:rPr>
                <w:t>商標について</w:t>
              </w:r>
            </w:ins>
          </w:p>
        </w:tc>
        <w:tc>
          <w:tcPr>
            <w:tcW w:w="510" w:type="dxa"/>
          </w:tcPr>
          <w:p w14:paraId="04D73C6C" w14:textId="77777777" w:rsidR="00BF16AF" w:rsidRPr="008C21E1" w:rsidRDefault="00BF16AF" w:rsidP="00971382">
            <w:pPr>
              <w:spacing w:before="120" w:after="0" w:line="240" w:lineRule="atLeast"/>
              <w:rPr>
                <w:ins w:id="604" w:author="作成者"/>
                <w:rFonts w:asciiTheme="majorEastAsia" w:eastAsiaTheme="majorEastAsia" w:hAnsiTheme="majorEastAsia"/>
              </w:rPr>
            </w:pPr>
          </w:p>
        </w:tc>
        <w:tc>
          <w:tcPr>
            <w:tcW w:w="4649" w:type="dxa"/>
          </w:tcPr>
          <w:p w14:paraId="5035ADF6" w14:textId="77777777" w:rsidR="00BF16AF" w:rsidRPr="008C21E1" w:rsidRDefault="00BF16AF" w:rsidP="00971382">
            <w:pPr>
              <w:spacing w:before="120" w:after="0" w:line="240" w:lineRule="atLeast"/>
              <w:rPr>
                <w:ins w:id="605" w:author="作成者"/>
                <w:rFonts w:asciiTheme="majorEastAsia" w:eastAsiaTheme="majorEastAsia" w:hAnsiTheme="majorEastAsia"/>
              </w:rPr>
            </w:pPr>
          </w:p>
        </w:tc>
      </w:tr>
      <w:tr w:rsidR="00BF16AF" w:rsidRPr="00BE76BF" w14:paraId="2D11BE6F" w14:textId="77777777" w:rsidTr="00971382">
        <w:trPr>
          <w:ins w:id="606" w:author="作成者"/>
        </w:trPr>
        <w:tc>
          <w:tcPr>
            <w:tcW w:w="4649" w:type="dxa"/>
          </w:tcPr>
          <w:p w14:paraId="77C93DA9" w14:textId="026A236F" w:rsidR="00971382" w:rsidRDefault="00971382" w:rsidP="00971382">
            <w:pPr>
              <w:pStyle w:val="tablebody"/>
              <w:rPr>
                <w:ins w:id="607" w:author="作成者"/>
                <w:rFonts w:asciiTheme="majorEastAsia" w:eastAsiaTheme="majorEastAsia" w:hAnsiTheme="majorEastAsia"/>
                <w:sz w:val="14"/>
              </w:rPr>
            </w:pPr>
            <w:ins w:id="608" w:author="作成者">
              <w:r w:rsidRPr="00971382">
                <w:rPr>
                  <w:rFonts w:asciiTheme="majorEastAsia" w:eastAsiaTheme="majorEastAsia" w:hAnsiTheme="majorEastAsia" w:hint="eastAsia"/>
                  <w:sz w:val="14"/>
                </w:rPr>
                <w:t>Arm、CortexはArm Limitedの登録商標または商標です。</w:t>
              </w:r>
            </w:ins>
          </w:p>
          <w:p w14:paraId="0B00F4DF" w14:textId="661CBE9B" w:rsidR="00BF16AF" w:rsidRPr="008C21E1" w:rsidRDefault="00BF16AF" w:rsidP="00971382">
            <w:pPr>
              <w:pStyle w:val="tablebody"/>
              <w:rPr>
                <w:ins w:id="609" w:author="作成者"/>
                <w:rFonts w:asciiTheme="majorEastAsia" w:eastAsiaTheme="majorEastAsia" w:hAnsiTheme="majorEastAsia"/>
                <w:sz w:val="14"/>
              </w:rPr>
            </w:pPr>
            <w:ins w:id="610" w:author="作成者">
              <w:r w:rsidRPr="008C21E1">
                <w:rPr>
                  <w:rFonts w:asciiTheme="majorEastAsia" w:eastAsiaTheme="majorEastAsia" w:hAnsiTheme="majorEastAsia" w:hint="eastAsia"/>
                  <w:sz w:val="14"/>
                </w:rPr>
                <w:t>ルネサスおよびルネサスロゴはルネサス</w:t>
              </w:r>
              <w:r w:rsidRPr="008C21E1">
                <w:rPr>
                  <w:rFonts w:asciiTheme="majorEastAsia" w:eastAsiaTheme="majorEastAsia" w:hAnsiTheme="majorEastAsia"/>
                  <w:sz w:val="14"/>
                </w:rPr>
                <w:t xml:space="preserve"> </w:t>
              </w:r>
              <w:r w:rsidRPr="008C21E1">
                <w:rPr>
                  <w:rFonts w:asciiTheme="majorEastAsia" w:eastAsiaTheme="majorEastAsia" w:hAnsiTheme="majorEastAsia" w:hint="eastAsia"/>
                  <w:sz w:val="14"/>
                </w:rPr>
                <w:t>エレクトロニクス株式会社の商標です。すべての商標および登録商標は、それぞれの所有者に帰属します。</w:t>
              </w:r>
            </w:ins>
          </w:p>
        </w:tc>
        <w:tc>
          <w:tcPr>
            <w:tcW w:w="510" w:type="dxa"/>
          </w:tcPr>
          <w:p w14:paraId="3EBEB321" w14:textId="77777777" w:rsidR="00BF16AF" w:rsidRPr="008C21E1" w:rsidRDefault="00BF16AF" w:rsidP="00971382">
            <w:pPr>
              <w:spacing w:before="120" w:after="0" w:line="240" w:lineRule="atLeast"/>
              <w:rPr>
                <w:ins w:id="611" w:author="作成者"/>
                <w:rFonts w:asciiTheme="majorEastAsia" w:eastAsiaTheme="majorEastAsia" w:hAnsiTheme="majorEastAsia"/>
              </w:rPr>
            </w:pPr>
          </w:p>
        </w:tc>
        <w:tc>
          <w:tcPr>
            <w:tcW w:w="4649" w:type="dxa"/>
          </w:tcPr>
          <w:p w14:paraId="34EAC198" w14:textId="77777777" w:rsidR="00BF16AF" w:rsidRPr="008C21E1" w:rsidRDefault="00BF16AF" w:rsidP="00971382">
            <w:pPr>
              <w:spacing w:before="120" w:after="0" w:line="240" w:lineRule="atLeast"/>
              <w:rPr>
                <w:ins w:id="612" w:author="作成者"/>
                <w:rFonts w:asciiTheme="majorEastAsia" w:eastAsiaTheme="majorEastAsia" w:hAnsiTheme="majorEastAsia"/>
              </w:rPr>
            </w:pPr>
          </w:p>
        </w:tc>
      </w:tr>
    </w:tbl>
    <w:p w14:paraId="7D40EA9B" w14:textId="234F1E70" w:rsidR="00971382" w:rsidRPr="00971382" w:rsidDel="00971382" w:rsidRDefault="00971382">
      <w:pPr>
        <w:tabs>
          <w:tab w:val="left" w:pos="2400"/>
        </w:tabs>
        <w:rPr>
          <w:ins w:id="613" w:author="作成者"/>
          <w:del w:id="614" w:author="作成者"/>
        </w:rPr>
        <w:sectPr w:rsidR="00971382" w:rsidRPr="00971382" w:rsidDel="00971382" w:rsidSect="00971382">
          <w:headerReference w:type="default" r:id="rId35"/>
          <w:footerReference w:type="default" r:id="rId36"/>
          <w:pgSz w:w="11879" w:h="16817" w:code="9"/>
          <w:pgMar w:top="567" w:right="1134" w:bottom="567" w:left="1134" w:header="851" w:footer="567" w:gutter="0"/>
          <w:cols w:space="360"/>
        </w:sectPr>
        <w:pPrChange w:id="617" w:author="HIDEKI HAMADA" w:date="2019-02-06T14:07:00Z">
          <w:pPr>
            <w:pStyle w:val="ab"/>
          </w:pPr>
        </w:pPrChange>
      </w:pPr>
    </w:p>
    <w:p w14:paraId="4602F85F" w14:textId="4A779E8F" w:rsidR="00BF16AF" w:rsidRPr="00BF16AF" w:rsidDel="00BF16AF" w:rsidRDefault="00BF16AF">
      <w:pPr>
        <w:pStyle w:val="ab"/>
        <w:rPr>
          <w:del w:id="618" w:author="作成者"/>
        </w:rPr>
        <w:sectPr w:rsidR="00BF16AF" w:rsidRPr="00BF16AF" w:rsidDel="00BF16AF" w:rsidSect="005F7EB0">
          <w:headerReference w:type="default" r:id="rId37"/>
          <w:footerReference w:type="default" r:id="rId38"/>
          <w:pgSz w:w="11879" w:h="16817" w:code="9"/>
          <w:pgMar w:top="567" w:right="1134" w:bottom="567" w:left="1134" w:header="851" w:footer="567" w:gutter="0"/>
          <w:cols w:space="360"/>
        </w:sectPr>
        <w:pPrChange w:id="620" w:author="HIDEKI HAMADA" w:date="2019-02-06T14:00:00Z">
          <w:pPr>
            <w:pStyle w:val="af"/>
          </w:pPr>
        </w:pPrChange>
      </w:pPr>
    </w:p>
    <w:p w14:paraId="7AFF3C6F" w14:textId="0321AFA9" w:rsidR="00F56DB8" w:rsidRPr="00476030" w:rsidDel="00AC7813" w:rsidRDefault="00F56DB8">
      <w:pPr>
        <w:pStyle w:val="af"/>
        <w:rPr>
          <w:del w:id="621" w:author="作成者"/>
        </w:rPr>
      </w:pPr>
      <w:del w:id="622" w:author="作成者">
        <w:r w:rsidRPr="00476030" w:rsidDel="00AC7813">
          <w:rPr>
            <w:rFonts w:hint="eastAsia"/>
          </w:rPr>
          <w:delText>製品ご使用上の注意事項</w:delText>
        </w:r>
      </w:del>
    </w:p>
    <w:p w14:paraId="2CBE6C0E" w14:textId="42D08207" w:rsidR="00F56DB8" w:rsidRPr="00476030" w:rsidDel="00AC7813" w:rsidRDefault="00F56DB8">
      <w:pPr>
        <w:pStyle w:val="ab"/>
        <w:rPr>
          <w:del w:id="623" w:author="作成者"/>
        </w:rPr>
      </w:pPr>
      <w:del w:id="624" w:author="作成者">
        <w:r w:rsidRPr="00476030" w:rsidDel="00AC7813">
          <w:rPr>
            <w:rFonts w:hint="eastAsia"/>
          </w:rPr>
          <w:delText>ここでは、マイコン製品全体に適用する「使用上の注意事項」について説明します。個別の使用上の注意事項については、本</w:delText>
        </w:r>
        <w:r w:rsidR="00446256" w:rsidRPr="00476030" w:rsidDel="00AC7813">
          <w:rPr>
            <w:rFonts w:hint="eastAsia"/>
          </w:rPr>
          <w:delText>ドキュメントおよびテクニカルアップデートを参照してください。</w:delText>
        </w:r>
      </w:del>
    </w:p>
    <w:p w14:paraId="20442722" w14:textId="54192793" w:rsidR="00F56DB8" w:rsidRPr="00476030" w:rsidDel="00AC7813" w:rsidRDefault="00F56DB8" w:rsidP="000B483E">
      <w:pPr>
        <w:pStyle w:val="space"/>
        <w:rPr>
          <w:del w:id="625" w:author="作成者"/>
        </w:rPr>
      </w:pPr>
    </w:p>
    <w:tbl>
      <w:tblPr>
        <w:tblW w:w="0" w:type="auto"/>
        <w:tblBorders>
          <w:top w:val="single" w:sz="8" w:space="0" w:color="auto"/>
          <w:left w:val="single" w:sz="8" w:space="0" w:color="auto"/>
          <w:bottom w:val="single" w:sz="8" w:space="0" w:color="auto"/>
          <w:right w:val="single" w:sz="8" w:space="0" w:color="auto"/>
          <w:insideH w:val="single" w:sz="4" w:space="0" w:color="auto"/>
        </w:tblBorders>
        <w:tblCellMar>
          <w:left w:w="0" w:type="dxa"/>
          <w:right w:w="0" w:type="dxa"/>
        </w:tblCellMar>
        <w:tblLook w:val="0000" w:firstRow="0" w:lastRow="0" w:firstColumn="0" w:lastColumn="0" w:noHBand="0" w:noVBand="0"/>
      </w:tblPr>
      <w:tblGrid>
        <w:gridCol w:w="9591"/>
      </w:tblGrid>
      <w:tr w:rsidR="000B483E" w:rsidRPr="00476030" w:rsidDel="00AC7813" w14:paraId="539BF418" w14:textId="2F8ADB84" w:rsidTr="00D23994">
        <w:trPr>
          <w:cantSplit/>
          <w:trHeight w:val="260"/>
          <w:tblHeader/>
          <w:del w:id="626" w:author="作成者"/>
        </w:trPr>
        <w:tc>
          <w:tcPr>
            <w:tcW w:w="9951" w:type="dxa"/>
          </w:tcPr>
          <w:p w14:paraId="719E1937" w14:textId="0970CA41" w:rsidR="000B483E" w:rsidRPr="00476030" w:rsidDel="00AC7813" w:rsidRDefault="000B483E" w:rsidP="00D23994">
            <w:pPr>
              <w:pStyle w:val="af3"/>
              <w:rPr>
                <w:del w:id="627" w:author="作成者"/>
                <w:rFonts w:ascii="Arial" w:eastAsia="ＭＳ ゴシック" w:hAnsi="Arial" w:cs="Arial"/>
              </w:rPr>
            </w:pPr>
            <w:del w:id="628" w:author="作成者">
              <w:r w:rsidRPr="00476030" w:rsidDel="00AC7813">
                <w:rPr>
                  <w:rFonts w:ascii="Arial" w:eastAsia="ＭＳ ゴシック" w:hAnsi="Arial" w:cs="Arial" w:hint="eastAsia"/>
                </w:rPr>
                <w:delText>1.</w:delText>
              </w:r>
              <w:r w:rsidRPr="00476030" w:rsidDel="00AC7813">
                <w:rPr>
                  <w:rFonts w:ascii="Arial" w:eastAsia="ＭＳ ゴシック" w:hAnsi="Arial" w:cs="Arial" w:hint="eastAsia"/>
                </w:rPr>
                <w:delText xml:space="preserve">　未使用端子の処理</w:delText>
              </w:r>
            </w:del>
          </w:p>
          <w:p w14:paraId="593A5953" w14:textId="2D7CB635" w:rsidR="000B483E" w:rsidRPr="00476030" w:rsidDel="00AC7813" w:rsidRDefault="000B483E" w:rsidP="008021B2">
            <w:pPr>
              <w:pStyle w:val="ad"/>
              <w:spacing w:after="0" w:line="300" w:lineRule="exact"/>
              <w:ind w:left="533" w:right="102"/>
              <w:rPr>
                <w:del w:id="629" w:author="作成者"/>
                <w:rFonts w:ascii="Arial" w:eastAsia="ＭＳ ゴシック" w:hAnsi="Arial" w:cs="Arial"/>
              </w:rPr>
            </w:pPr>
            <w:del w:id="630" w:author="作成者">
              <w:r w:rsidRPr="00476030" w:rsidDel="00AC7813">
                <w:rPr>
                  <w:rFonts w:ascii="Arial" w:eastAsia="ＭＳ ゴシック" w:hAnsi="Arial" w:cs="Arial" w:hint="eastAsia"/>
                </w:rPr>
                <w:delText>【注意】未使用端子は、本文の「未使用端子の処理」に従って処理してください。</w:delText>
              </w:r>
            </w:del>
          </w:p>
          <w:p w14:paraId="2E81B938" w14:textId="7DE2D774" w:rsidR="000B483E" w:rsidRPr="00476030" w:rsidDel="00AC7813" w:rsidRDefault="000B483E" w:rsidP="008021B2">
            <w:pPr>
              <w:pStyle w:val="ad"/>
              <w:spacing w:after="0" w:line="300" w:lineRule="exact"/>
              <w:ind w:left="533" w:right="102"/>
              <w:rPr>
                <w:del w:id="631" w:author="作成者"/>
                <w:rFonts w:ascii="Arial" w:eastAsia="ＭＳ ゴシック" w:hAnsi="Arial" w:cs="Arial"/>
              </w:rPr>
            </w:pPr>
            <w:del w:id="632" w:author="作成者">
              <w:r w:rsidRPr="00476030" w:rsidDel="00AC7813">
                <w:rPr>
                  <w:rFonts w:ascii="Arial" w:eastAsia="ＭＳ ゴシック" w:hAnsi="Arial" w:cs="Arial" w:hint="eastAsia"/>
                </w:rPr>
                <w:delText>CMOS</w:delText>
              </w:r>
              <w:r w:rsidRPr="00476030" w:rsidDel="00AC7813">
                <w:rPr>
                  <w:rFonts w:ascii="Arial" w:eastAsia="ＭＳ ゴシック" w:hAnsi="Arial" w:cs="Arial" w:hint="eastAsia"/>
                </w:rPr>
                <w:delText>製品の入力端子のインピーダンスは、一般に、ハイインピーダンスとなっています。未使用</w:delText>
              </w:r>
              <w:r w:rsidR="00FD07D4" w:rsidRPr="00476030" w:rsidDel="00AC7813">
                <w:rPr>
                  <w:rFonts w:ascii="Arial" w:eastAsia="ＭＳ ゴシック" w:hAnsi="Arial" w:cs="Arial"/>
                </w:rPr>
                <w:br/>
              </w:r>
              <w:r w:rsidRPr="00476030" w:rsidDel="00AC7813">
                <w:rPr>
                  <w:rFonts w:ascii="Arial" w:eastAsia="ＭＳ ゴシック" w:hAnsi="Arial" w:cs="Arial" w:hint="eastAsia"/>
                </w:rPr>
                <w:delText>端子を開放状態で動作させると、誘導現象により、</w:delText>
              </w:r>
              <w:r w:rsidRPr="00476030" w:rsidDel="00AC7813">
                <w:rPr>
                  <w:rFonts w:ascii="Arial" w:eastAsia="ＭＳ ゴシック" w:hAnsi="Arial" w:cs="Arial" w:hint="eastAsia"/>
                </w:rPr>
                <w:delText>LSI</w:delText>
              </w:r>
              <w:r w:rsidRPr="00476030" w:rsidDel="00AC7813">
                <w:rPr>
                  <w:rFonts w:ascii="Arial" w:eastAsia="ＭＳ ゴシック" w:hAnsi="Arial" w:cs="Arial" w:hint="eastAsia"/>
                </w:rPr>
                <w:delText>周辺のノイズが印加され、</w:delText>
              </w:r>
              <w:r w:rsidRPr="00476030" w:rsidDel="00AC7813">
                <w:rPr>
                  <w:rFonts w:ascii="Arial" w:eastAsia="ＭＳ ゴシック" w:hAnsi="Arial" w:cs="Arial" w:hint="eastAsia"/>
                </w:rPr>
                <w:delText>LSI</w:delText>
              </w:r>
              <w:r w:rsidRPr="00476030" w:rsidDel="00AC7813">
                <w:rPr>
                  <w:rFonts w:ascii="Arial" w:eastAsia="ＭＳ ゴシック" w:hAnsi="Arial" w:cs="Arial" w:hint="eastAsia"/>
                </w:rPr>
                <w:delText>内部で貫通電</w:delText>
              </w:r>
              <w:r w:rsidR="00FD07D4" w:rsidRPr="00476030" w:rsidDel="00AC7813">
                <w:rPr>
                  <w:rFonts w:ascii="Arial" w:eastAsia="ＭＳ ゴシック" w:hAnsi="Arial" w:cs="Arial"/>
                </w:rPr>
                <w:br/>
              </w:r>
              <w:r w:rsidRPr="00476030" w:rsidDel="00AC7813">
                <w:rPr>
                  <w:rFonts w:ascii="Arial" w:eastAsia="ＭＳ ゴシック" w:hAnsi="Arial" w:cs="Arial" w:hint="eastAsia"/>
                </w:rPr>
                <w:delText>流が流れたり、入力信号と認識されて誤動作を起こす恐れがあります。未使用端子は、本文「未使用端子の処理」で説明する指示に従い処理してください。</w:delText>
              </w:r>
            </w:del>
          </w:p>
          <w:p w14:paraId="41AB5AAE" w14:textId="5A02D5CF" w:rsidR="000B483E" w:rsidRPr="00476030" w:rsidDel="00AC7813" w:rsidRDefault="000B483E" w:rsidP="00D23994">
            <w:pPr>
              <w:pStyle w:val="af3"/>
              <w:rPr>
                <w:del w:id="633" w:author="作成者"/>
                <w:rFonts w:ascii="Arial" w:eastAsia="ＭＳ ゴシック" w:hAnsi="Arial" w:cs="Arial"/>
              </w:rPr>
            </w:pPr>
            <w:del w:id="634" w:author="作成者">
              <w:r w:rsidRPr="00476030" w:rsidDel="00AC7813">
                <w:rPr>
                  <w:rFonts w:ascii="Arial" w:eastAsia="ＭＳ ゴシック" w:hAnsi="Arial" w:cs="Arial" w:hint="eastAsia"/>
                </w:rPr>
                <w:delText>2.</w:delText>
              </w:r>
              <w:r w:rsidRPr="00476030" w:rsidDel="00AC7813">
                <w:rPr>
                  <w:rFonts w:ascii="Arial" w:eastAsia="ＭＳ ゴシック" w:hAnsi="Arial" w:cs="Arial" w:hint="eastAsia"/>
                </w:rPr>
                <w:delText xml:space="preserve">　電源投入時の処置</w:delText>
              </w:r>
            </w:del>
          </w:p>
          <w:p w14:paraId="65C2AE09" w14:textId="2F3E8704" w:rsidR="000B483E" w:rsidRPr="00476030" w:rsidDel="00AC7813" w:rsidRDefault="000B483E" w:rsidP="008021B2">
            <w:pPr>
              <w:pStyle w:val="ad"/>
              <w:spacing w:after="0" w:line="300" w:lineRule="exact"/>
              <w:ind w:left="533" w:right="102"/>
              <w:rPr>
                <w:del w:id="635" w:author="作成者"/>
                <w:rFonts w:ascii="Arial" w:eastAsia="ＭＳ ゴシック" w:hAnsi="Arial" w:cs="Arial"/>
              </w:rPr>
            </w:pPr>
            <w:del w:id="636" w:author="作成者">
              <w:r w:rsidRPr="00476030" w:rsidDel="00AC7813">
                <w:rPr>
                  <w:rFonts w:ascii="Arial" w:eastAsia="ＭＳ ゴシック" w:hAnsi="Arial" w:cs="Arial" w:hint="eastAsia"/>
                </w:rPr>
                <w:delText>【注意】電源投入時は，製品の状態は不定です。</w:delText>
              </w:r>
            </w:del>
          </w:p>
          <w:p w14:paraId="789B6D87" w14:textId="5F166C7E" w:rsidR="000B483E" w:rsidRPr="00476030" w:rsidDel="00AC7813" w:rsidRDefault="000B483E" w:rsidP="008021B2">
            <w:pPr>
              <w:pStyle w:val="ad"/>
              <w:spacing w:after="0" w:line="300" w:lineRule="exact"/>
              <w:ind w:left="533" w:right="102"/>
              <w:rPr>
                <w:del w:id="637" w:author="作成者"/>
                <w:rFonts w:ascii="Arial" w:eastAsia="ＭＳ ゴシック" w:hAnsi="Arial" w:cs="Arial"/>
              </w:rPr>
            </w:pPr>
            <w:del w:id="638" w:author="作成者">
              <w:r w:rsidRPr="00476030" w:rsidDel="00AC7813">
                <w:rPr>
                  <w:rFonts w:ascii="Arial" w:eastAsia="ＭＳ ゴシック" w:hAnsi="Arial" w:cs="Arial" w:hint="eastAsia"/>
                </w:rPr>
                <w:delText>電源投入時には、</w:delText>
              </w:r>
              <w:r w:rsidRPr="00476030" w:rsidDel="00AC7813">
                <w:rPr>
                  <w:rFonts w:ascii="Arial" w:eastAsia="ＭＳ ゴシック" w:hAnsi="Arial" w:cs="Arial" w:hint="eastAsia"/>
                </w:rPr>
                <w:delText>LSI</w:delText>
              </w:r>
              <w:r w:rsidRPr="00476030" w:rsidDel="00AC7813">
                <w:rPr>
                  <w:rFonts w:ascii="Arial" w:eastAsia="ＭＳ ゴシック" w:hAnsi="Arial" w:cs="Arial" w:hint="eastAsia"/>
                </w:rPr>
                <w:delText>の内部回路の状態は不確定であり、レジスタの設定や各端子の状態は不定で</w:delText>
              </w:r>
              <w:r w:rsidR="00FD07D4" w:rsidRPr="00476030" w:rsidDel="00AC7813">
                <w:rPr>
                  <w:rFonts w:ascii="Arial" w:eastAsia="ＭＳ ゴシック" w:hAnsi="Arial" w:cs="Arial"/>
                </w:rPr>
                <w:br/>
              </w:r>
              <w:r w:rsidRPr="00476030" w:rsidDel="00AC7813">
                <w:rPr>
                  <w:rFonts w:ascii="Arial" w:eastAsia="ＭＳ ゴシック" w:hAnsi="Arial" w:cs="Arial" w:hint="eastAsia"/>
                </w:rPr>
                <w:delText>す。</w:delText>
              </w:r>
            </w:del>
          </w:p>
          <w:p w14:paraId="7DC5C136" w14:textId="78679550" w:rsidR="000B483E" w:rsidRPr="00476030" w:rsidDel="00AC7813" w:rsidRDefault="000B483E" w:rsidP="008021B2">
            <w:pPr>
              <w:pStyle w:val="ad"/>
              <w:spacing w:after="0" w:line="300" w:lineRule="exact"/>
              <w:ind w:left="533" w:right="102"/>
              <w:rPr>
                <w:del w:id="639" w:author="作成者"/>
                <w:rFonts w:ascii="Arial" w:eastAsia="ＭＳ ゴシック" w:hAnsi="Arial" w:cs="Arial"/>
              </w:rPr>
            </w:pPr>
            <w:del w:id="640" w:author="作成者">
              <w:r w:rsidRPr="00476030" w:rsidDel="00AC7813">
                <w:rPr>
                  <w:rFonts w:ascii="Arial" w:eastAsia="ＭＳ ゴシック" w:hAnsi="Arial" w:cs="Arial" w:hint="eastAsia"/>
                </w:rPr>
                <w:delText>外部リセット端子でリセットする製品の場合、電源投入からリセットが有効になるまでの期間、端子の状態は保証できません。</w:delText>
              </w:r>
            </w:del>
          </w:p>
          <w:p w14:paraId="2692277C" w14:textId="54983943" w:rsidR="000B483E" w:rsidRPr="00476030" w:rsidDel="00AC7813" w:rsidRDefault="000B483E" w:rsidP="008021B2">
            <w:pPr>
              <w:pStyle w:val="ad"/>
              <w:spacing w:after="0" w:line="300" w:lineRule="exact"/>
              <w:ind w:left="533" w:right="102"/>
              <w:rPr>
                <w:del w:id="641" w:author="作成者"/>
                <w:rFonts w:ascii="Arial" w:eastAsia="ＭＳ ゴシック" w:hAnsi="Arial" w:cs="Arial"/>
              </w:rPr>
            </w:pPr>
            <w:del w:id="642" w:author="作成者">
              <w:r w:rsidRPr="00476030" w:rsidDel="00AC7813">
                <w:rPr>
                  <w:rFonts w:ascii="Arial" w:eastAsia="ＭＳ ゴシック" w:hAnsi="Arial" w:cs="Arial" w:hint="eastAsia"/>
                </w:rPr>
                <w:delText>同様に、内蔵パワーオンリセット機能を使用してリセットする製品の場合、電源投入からリセットのかかる一定電圧に達するまでの期間、端子の状態は保証できません。</w:delText>
              </w:r>
            </w:del>
          </w:p>
          <w:p w14:paraId="5001850E" w14:textId="6D115285" w:rsidR="000B483E" w:rsidRPr="00476030" w:rsidDel="00AC7813" w:rsidRDefault="000B483E" w:rsidP="00D23994">
            <w:pPr>
              <w:pStyle w:val="af3"/>
              <w:rPr>
                <w:del w:id="643" w:author="作成者"/>
                <w:rFonts w:ascii="Arial" w:eastAsia="ＭＳ ゴシック" w:hAnsi="Arial" w:cs="Arial"/>
              </w:rPr>
            </w:pPr>
            <w:del w:id="644" w:author="作成者">
              <w:r w:rsidRPr="00476030" w:rsidDel="00AC7813">
                <w:rPr>
                  <w:rFonts w:ascii="Arial" w:eastAsia="ＭＳ ゴシック" w:hAnsi="Arial" w:cs="Arial" w:hint="eastAsia"/>
                </w:rPr>
                <w:delText>3.</w:delText>
              </w:r>
              <w:r w:rsidRPr="00476030" w:rsidDel="00AC7813">
                <w:rPr>
                  <w:rFonts w:ascii="Arial" w:eastAsia="ＭＳ ゴシック" w:hAnsi="Arial" w:cs="Arial" w:hint="eastAsia"/>
                </w:rPr>
                <w:delText xml:space="preserve">　リザーブアドレス（予約領域）のアクセス禁止</w:delText>
              </w:r>
            </w:del>
          </w:p>
          <w:p w14:paraId="655A4F16" w14:textId="70FC55C0" w:rsidR="000B483E" w:rsidRPr="00476030" w:rsidDel="00AC7813" w:rsidRDefault="000B483E" w:rsidP="008021B2">
            <w:pPr>
              <w:pStyle w:val="ad"/>
              <w:spacing w:after="0" w:line="300" w:lineRule="exact"/>
              <w:ind w:left="533" w:right="102"/>
              <w:rPr>
                <w:del w:id="645" w:author="作成者"/>
                <w:rFonts w:ascii="Arial" w:eastAsia="ＭＳ ゴシック" w:hAnsi="Arial" w:cs="Arial"/>
              </w:rPr>
            </w:pPr>
            <w:del w:id="646" w:author="作成者">
              <w:r w:rsidRPr="00476030" w:rsidDel="00AC7813">
                <w:rPr>
                  <w:rFonts w:ascii="Arial" w:eastAsia="ＭＳ ゴシック" w:hAnsi="Arial" w:cs="Arial" w:hint="eastAsia"/>
                </w:rPr>
                <w:delText>【注意】リザーブアドレス（予約領域）のアクセスを禁止します。</w:delText>
              </w:r>
            </w:del>
          </w:p>
          <w:p w14:paraId="5498F980" w14:textId="174D2EEE" w:rsidR="000B483E" w:rsidRPr="00476030" w:rsidDel="00AC7813" w:rsidRDefault="000B483E" w:rsidP="008021B2">
            <w:pPr>
              <w:pStyle w:val="ad"/>
              <w:spacing w:after="0" w:line="300" w:lineRule="exact"/>
              <w:ind w:left="533" w:right="102"/>
              <w:rPr>
                <w:del w:id="647" w:author="作成者"/>
                <w:rFonts w:ascii="Arial" w:eastAsia="ＭＳ ゴシック" w:hAnsi="Arial" w:cs="Arial"/>
              </w:rPr>
            </w:pPr>
            <w:del w:id="648" w:author="作成者">
              <w:r w:rsidRPr="00476030" w:rsidDel="00AC7813">
                <w:rPr>
                  <w:rFonts w:ascii="Arial" w:eastAsia="ＭＳ ゴシック" w:hAnsi="Arial" w:cs="Arial" w:hint="eastAsia"/>
                </w:rPr>
                <w:delText>アドレス領域には、将来の機能拡張用に割り付けられているリザーブアドレス（予約領域）があります。これらのアドレスをアクセスしたときの動作については、保証できませんので、アクセスしないようにしてください。</w:delText>
              </w:r>
            </w:del>
          </w:p>
          <w:p w14:paraId="0BA87CAB" w14:textId="6238DAF8" w:rsidR="000B483E" w:rsidRPr="00476030" w:rsidDel="00AC7813" w:rsidRDefault="000B483E" w:rsidP="00D23994">
            <w:pPr>
              <w:pStyle w:val="af3"/>
              <w:rPr>
                <w:del w:id="649" w:author="作成者"/>
                <w:rFonts w:ascii="Arial" w:eastAsia="ＭＳ ゴシック" w:hAnsi="Arial" w:cs="Arial"/>
              </w:rPr>
            </w:pPr>
            <w:del w:id="650" w:author="作成者">
              <w:r w:rsidRPr="00476030" w:rsidDel="00AC7813">
                <w:rPr>
                  <w:rFonts w:ascii="Arial" w:eastAsia="ＭＳ ゴシック" w:hAnsi="Arial" w:cs="Arial" w:hint="eastAsia"/>
                </w:rPr>
                <w:delText>4.</w:delText>
              </w:r>
              <w:r w:rsidRPr="00476030" w:rsidDel="00AC7813">
                <w:rPr>
                  <w:rFonts w:ascii="Arial" w:eastAsia="ＭＳ ゴシック" w:hAnsi="Arial" w:cs="Arial" w:hint="eastAsia"/>
                </w:rPr>
                <w:delText xml:space="preserve">　クロックについて</w:delText>
              </w:r>
            </w:del>
          </w:p>
          <w:p w14:paraId="59C36571" w14:textId="0FF98D88" w:rsidR="000B483E" w:rsidRPr="00476030" w:rsidDel="00AC7813" w:rsidRDefault="000B483E" w:rsidP="008021B2">
            <w:pPr>
              <w:pStyle w:val="ad"/>
              <w:spacing w:after="0" w:line="300" w:lineRule="exact"/>
              <w:ind w:left="533" w:right="102"/>
              <w:rPr>
                <w:del w:id="651" w:author="作成者"/>
                <w:rFonts w:ascii="Arial" w:eastAsia="ＭＳ ゴシック" w:hAnsi="Arial" w:cs="Arial"/>
              </w:rPr>
            </w:pPr>
            <w:del w:id="652" w:author="作成者">
              <w:r w:rsidRPr="00476030" w:rsidDel="00AC7813">
                <w:rPr>
                  <w:rFonts w:ascii="Arial" w:eastAsia="ＭＳ ゴシック" w:hAnsi="Arial" w:cs="Arial" w:hint="eastAsia"/>
                </w:rPr>
                <w:delText>【注意】リセット時は、クロックが安定した後、リセットを解除してください。</w:delText>
              </w:r>
              <w:r w:rsidRPr="00476030" w:rsidDel="00AC7813">
                <w:rPr>
                  <w:rFonts w:ascii="Arial" w:eastAsia="ＭＳ ゴシック" w:hAnsi="Arial" w:cs="Arial"/>
                </w:rPr>
                <w:br/>
              </w:r>
              <w:r w:rsidRPr="00476030" w:rsidDel="00AC7813">
                <w:rPr>
                  <w:rFonts w:ascii="Arial" w:eastAsia="ＭＳ ゴシック" w:hAnsi="Arial" w:cs="Arial" w:hint="eastAsia"/>
                </w:rPr>
                <w:delText>プログラム実行中のクロック切り替え時は、切り替え先クロックが安定した後に切り替えてください。</w:delText>
              </w:r>
            </w:del>
          </w:p>
          <w:p w14:paraId="3817782B" w14:textId="5B7D2FA2" w:rsidR="000B483E" w:rsidRPr="00476030" w:rsidDel="00AC7813" w:rsidRDefault="000B483E" w:rsidP="008021B2">
            <w:pPr>
              <w:pStyle w:val="ad"/>
              <w:spacing w:after="0" w:line="300" w:lineRule="exact"/>
              <w:ind w:left="533" w:right="102"/>
              <w:rPr>
                <w:del w:id="653" w:author="作成者"/>
                <w:rFonts w:ascii="Arial" w:eastAsia="ＭＳ ゴシック" w:hAnsi="Arial" w:cs="Arial"/>
              </w:rPr>
            </w:pPr>
            <w:del w:id="654" w:author="作成者">
              <w:r w:rsidRPr="00476030" w:rsidDel="00AC7813">
                <w:rPr>
                  <w:rFonts w:ascii="Arial" w:eastAsia="ＭＳ ゴシック" w:hAnsi="Arial" w:cs="Arial" w:hint="eastAsia"/>
                </w:rPr>
                <w:delText>リセット時、外部発振子（または外部発振回路）を用いたクロックで動作を開始するシステムでは、クロックが十分安定した後、リセットを解除してください。また、プログラムの途中で外部発振子</w:delText>
              </w:r>
              <w:r w:rsidR="00FD07D4" w:rsidRPr="00476030" w:rsidDel="00AC7813">
                <w:rPr>
                  <w:rFonts w:ascii="Arial" w:eastAsia="ＭＳ ゴシック" w:hAnsi="Arial" w:cs="Arial"/>
                </w:rPr>
                <w:br/>
              </w:r>
              <w:r w:rsidRPr="00476030" w:rsidDel="00AC7813">
                <w:rPr>
                  <w:rFonts w:ascii="Arial" w:eastAsia="ＭＳ ゴシック" w:hAnsi="Arial" w:cs="Arial" w:hint="eastAsia"/>
                </w:rPr>
                <w:delText>（または外部発振回路）を用いたクロックに切り替える場合は、切り替え先のクロックが十分安定してから切り替えてください。</w:delText>
              </w:r>
            </w:del>
          </w:p>
          <w:p w14:paraId="7769D479" w14:textId="192EF63C" w:rsidR="000B483E" w:rsidRPr="00476030" w:rsidDel="00AC7813" w:rsidRDefault="000B483E" w:rsidP="00D23994">
            <w:pPr>
              <w:pStyle w:val="af3"/>
              <w:rPr>
                <w:del w:id="655" w:author="作成者"/>
                <w:rFonts w:ascii="Arial" w:eastAsia="ＭＳ ゴシック" w:hAnsi="Arial" w:cs="Arial"/>
              </w:rPr>
            </w:pPr>
            <w:del w:id="656" w:author="作成者">
              <w:r w:rsidRPr="00476030" w:rsidDel="00AC7813">
                <w:rPr>
                  <w:rFonts w:ascii="Arial" w:eastAsia="ＭＳ ゴシック" w:hAnsi="Arial" w:cs="Arial" w:hint="eastAsia"/>
                </w:rPr>
                <w:delText>5.</w:delText>
              </w:r>
              <w:r w:rsidRPr="00476030" w:rsidDel="00AC7813">
                <w:rPr>
                  <w:rFonts w:ascii="Arial" w:eastAsia="ＭＳ ゴシック" w:hAnsi="Arial" w:cs="Arial" w:hint="eastAsia"/>
                </w:rPr>
                <w:delText xml:space="preserve">　製品間の相違について</w:delText>
              </w:r>
            </w:del>
          </w:p>
          <w:p w14:paraId="32091168" w14:textId="34CB33F8" w:rsidR="000B483E" w:rsidRPr="00476030" w:rsidDel="00AC7813" w:rsidRDefault="000B483E" w:rsidP="008021B2">
            <w:pPr>
              <w:pStyle w:val="ad"/>
              <w:spacing w:after="0" w:line="300" w:lineRule="exact"/>
              <w:ind w:left="533" w:right="102"/>
              <w:rPr>
                <w:del w:id="657" w:author="作成者"/>
                <w:rFonts w:ascii="Arial" w:eastAsia="ＭＳ ゴシック" w:hAnsi="Arial" w:cs="Arial"/>
              </w:rPr>
            </w:pPr>
            <w:del w:id="658" w:author="作成者">
              <w:r w:rsidRPr="00476030" w:rsidDel="00AC7813">
                <w:rPr>
                  <w:rFonts w:ascii="Arial" w:eastAsia="ＭＳ ゴシック" w:hAnsi="Arial" w:cs="Arial" w:hint="eastAsia"/>
                </w:rPr>
                <w:delText>【注意】型名の異なる製品に変更する場合は、製品型名ごとにシステム評価試験を実施してくださ</w:delText>
              </w:r>
              <w:r w:rsidR="00FD07D4" w:rsidRPr="00476030" w:rsidDel="00AC7813">
                <w:rPr>
                  <w:rFonts w:ascii="Arial" w:eastAsia="ＭＳ ゴシック" w:hAnsi="Arial" w:cs="Arial"/>
                </w:rPr>
                <w:br/>
              </w:r>
              <w:r w:rsidRPr="00476030" w:rsidDel="00AC7813">
                <w:rPr>
                  <w:rFonts w:ascii="Arial" w:eastAsia="ＭＳ ゴシック" w:hAnsi="Arial" w:cs="Arial" w:hint="eastAsia"/>
                </w:rPr>
                <w:delText>い。</w:delText>
              </w:r>
            </w:del>
          </w:p>
          <w:p w14:paraId="20ED888B" w14:textId="599B2297" w:rsidR="000B483E" w:rsidRPr="00476030" w:rsidDel="00AC7813" w:rsidRDefault="000B483E" w:rsidP="008021B2">
            <w:pPr>
              <w:pStyle w:val="ad"/>
              <w:spacing w:after="0" w:line="300" w:lineRule="exact"/>
              <w:ind w:left="533" w:right="102"/>
              <w:rPr>
                <w:del w:id="659" w:author="作成者"/>
              </w:rPr>
            </w:pPr>
            <w:del w:id="660" w:author="作成者">
              <w:r w:rsidRPr="00476030" w:rsidDel="00AC7813">
                <w:rPr>
                  <w:rFonts w:ascii="Arial" w:eastAsia="ＭＳ ゴシック" w:hAnsi="Arial" w:cs="Arial" w:hint="eastAsia"/>
                </w:rPr>
                <w:delText>同じグループのマイコンでも型名が違うと、内部</w:delText>
              </w:r>
              <w:r w:rsidRPr="00476030" w:rsidDel="00AC7813">
                <w:rPr>
                  <w:rFonts w:ascii="Arial" w:eastAsia="ＭＳ ゴシック" w:hAnsi="Arial" w:cs="Arial" w:hint="eastAsia"/>
                </w:rPr>
                <w:delText>ROM</w:delText>
              </w:r>
              <w:r w:rsidRPr="00476030" w:rsidDel="00AC7813">
                <w:rPr>
                  <w:rFonts w:ascii="Arial" w:eastAsia="ＭＳ ゴシック" w:hAnsi="Arial" w:cs="Arial" w:hint="eastAsia"/>
                </w:rPr>
                <w:delText>、レイアウトパターンの相違などにより、電</w:delText>
              </w:r>
              <w:r w:rsidR="00FD07D4" w:rsidRPr="00476030" w:rsidDel="00AC7813">
                <w:rPr>
                  <w:rFonts w:ascii="Arial" w:eastAsia="ＭＳ ゴシック" w:hAnsi="Arial" w:cs="Arial"/>
                </w:rPr>
                <w:br/>
              </w:r>
              <w:r w:rsidRPr="00476030" w:rsidDel="00AC7813">
                <w:rPr>
                  <w:rFonts w:ascii="Arial" w:eastAsia="ＭＳ ゴシック" w:hAnsi="Arial" w:cs="Arial" w:hint="eastAsia"/>
                </w:rPr>
                <w:delText>気的特性の範囲で、特性値、動作マージン、ノイズ耐量、ノイズ輻射量などが異なる場合がありま</w:delText>
              </w:r>
              <w:r w:rsidR="00FD07D4" w:rsidRPr="00476030" w:rsidDel="00AC7813">
                <w:rPr>
                  <w:rFonts w:ascii="Arial" w:eastAsia="ＭＳ ゴシック" w:hAnsi="Arial" w:cs="Arial"/>
                </w:rPr>
                <w:br/>
              </w:r>
              <w:r w:rsidRPr="00476030" w:rsidDel="00AC7813">
                <w:rPr>
                  <w:rFonts w:ascii="Arial" w:eastAsia="ＭＳ ゴシック" w:hAnsi="Arial" w:cs="Arial" w:hint="eastAsia"/>
                </w:rPr>
                <w:delText>す。型名が違う製品に変更する場合は、個々の製品ごとにシステム評価試験を実施してください。</w:delText>
              </w:r>
            </w:del>
          </w:p>
        </w:tc>
      </w:tr>
    </w:tbl>
    <w:p w14:paraId="20F00E05" w14:textId="05E58EB9" w:rsidR="000B483E" w:rsidRPr="00476030" w:rsidDel="00AC7813" w:rsidRDefault="000B483E">
      <w:pPr>
        <w:rPr>
          <w:del w:id="661" w:author="作成者"/>
        </w:rPr>
      </w:pPr>
    </w:p>
    <w:p w14:paraId="2408C6A6" w14:textId="63C2FD2D" w:rsidR="00AC7813" w:rsidRPr="008C21E1" w:rsidDel="00BF16AF" w:rsidRDefault="00AC7813" w:rsidP="00AC7813">
      <w:pPr>
        <w:pStyle w:val="af"/>
        <w:rPr>
          <w:ins w:id="662" w:author="作成者"/>
          <w:del w:id="663" w:author="作成者"/>
          <w:rFonts w:asciiTheme="majorEastAsia" w:eastAsiaTheme="majorEastAsia" w:hAnsiTheme="majorEastAsia"/>
        </w:rPr>
      </w:pPr>
    </w:p>
    <w:p w14:paraId="46AAB257" w14:textId="77777777" w:rsidR="00AC7813" w:rsidRDefault="00F56DB8">
      <w:pPr>
        <w:pStyle w:val="a8"/>
        <w:rPr>
          <w:ins w:id="664" w:author="作成者"/>
        </w:rPr>
        <w:sectPr w:rsidR="00AC7813" w:rsidSect="001E2490">
          <w:headerReference w:type="default" r:id="rId39"/>
          <w:footerReference w:type="default" r:id="rId40"/>
          <w:pgSz w:w="11879" w:h="16817" w:code="9"/>
          <w:pgMar w:top="567" w:right="1134" w:bottom="567" w:left="1134" w:header="851" w:footer="567" w:gutter="0"/>
          <w:pgNumType w:start="1"/>
          <w:cols w:space="360"/>
        </w:sectPr>
      </w:pPr>
      <w:r w:rsidRPr="00476030">
        <w:br w:type="page"/>
      </w:r>
    </w:p>
    <w:p w14:paraId="34568C5E" w14:textId="38D432FE" w:rsidR="00E455D7" w:rsidDel="006908C8" w:rsidRDefault="003D25B6">
      <w:pPr>
        <w:pStyle w:val="a8"/>
        <w:rPr>
          <w:ins w:id="667" w:author="作成者"/>
          <w:del w:id="668" w:author="作成者"/>
        </w:rPr>
      </w:pPr>
      <w:del w:id="669" w:author="作成者">
        <w:r w:rsidDel="006908C8">
          <w:rPr>
            <w:noProof/>
          </w:rPr>
          <w:lastRenderedPageBreak/>
          <w:drawing>
            <wp:inline distT="0" distB="0" distL="0" distR="0" wp14:anchorId="794BBC5E" wp14:editId="6D609027">
              <wp:extent cx="6096000" cy="8972550"/>
              <wp:effectExtent l="0" t="0" r="0" b="0"/>
              <wp:docPr id="11071" name="図 1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8972550"/>
                      </a:xfrm>
                      <a:prstGeom prst="rect">
                        <a:avLst/>
                      </a:prstGeom>
                      <a:noFill/>
                      <a:ln>
                        <a:noFill/>
                      </a:ln>
                    </pic:spPr>
                  </pic:pic>
                </a:graphicData>
              </a:graphic>
            </wp:inline>
          </w:drawing>
        </w:r>
      </w:del>
    </w:p>
    <w:p w14:paraId="18095E39" w14:textId="507B34D3" w:rsidR="00AC7813" w:rsidDel="006908C8" w:rsidRDefault="00AC7813">
      <w:pPr>
        <w:pStyle w:val="a8"/>
        <w:rPr>
          <w:ins w:id="670" w:author="作成者"/>
          <w:del w:id="671" w:author="作成者"/>
        </w:rPr>
      </w:pPr>
    </w:p>
    <w:p w14:paraId="04DA0F96" w14:textId="03BAE202" w:rsidR="00AC7813" w:rsidRPr="00476030" w:rsidDel="006908C8" w:rsidRDefault="00AC7813">
      <w:pPr>
        <w:pStyle w:val="a8"/>
        <w:rPr>
          <w:del w:id="672" w:author="作成者"/>
        </w:rPr>
      </w:pPr>
    </w:p>
    <w:p w14:paraId="4CDFBB5B" w14:textId="77777777" w:rsidR="005A2A53" w:rsidRPr="00476030" w:rsidRDefault="00610B94" w:rsidP="00610B94">
      <w:pPr>
        <w:pStyle w:val="revisionhistory"/>
      </w:pPr>
      <w:r w:rsidRPr="00476030">
        <w:rPr>
          <w:rFonts w:hint="eastAsia"/>
        </w:rPr>
        <w:t>変更内容〔ルネサス内部向け〕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4"/>
        <w:gridCol w:w="1545"/>
        <w:gridCol w:w="1544"/>
        <w:gridCol w:w="5478"/>
      </w:tblGrid>
      <w:tr w:rsidR="00610B94" w:rsidRPr="00476030" w14:paraId="2F33AE63" w14:textId="77777777" w:rsidTr="005D2C73">
        <w:trPr>
          <w:cantSplit/>
        </w:trPr>
        <w:tc>
          <w:tcPr>
            <w:tcW w:w="1034" w:type="dxa"/>
            <w:vMerge w:val="restart"/>
            <w:vAlign w:val="bottom"/>
          </w:tcPr>
          <w:p w14:paraId="605EAD47" w14:textId="77777777" w:rsidR="00610B94" w:rsidRPr="00476030" w:rsidRDefault="00610B94" w:rsidP="00197839">
            <w:pPr>
              <w:pStyle w:val="tablehead"/>
            </w:pPr>
            <w:r w:rsidRPr="00476030">
              <w:rPr>
                <w:rFonts w:hint="eastAsia"/>
              </w:rPr>
              <w:t>Rev.</w:t>
            </w:r>
          </w:p>
        </w:tc>
        <w:tc>
          <w:tcPr>
            <w:tcW w:w="1545" w:type="dxa"/>
            <w:vMerge w:val="restart"/>
            <w:vAlign w:val="bottom"/>
          </w:tcPr>
          <w:p w14:paraId="2B2A5A88" w14:textId="77777777" w:rsidR="00610B94" w:rsidRPr="00476030" w:rsidRDefault="00610B94" w:rsidP="00197839">
            <w:pPr>
              <w:pStyle w:val="tablehead"/>
            </w:pPr>
            <w:r w:rsidRPr="00476030">
              <w:rPr>
                <w:rFonts w:hint="eastAsia"/>
              </w:rPr>
              <w:t>発行日</w:t>
            </w:r>
          </w:p>
        </w:tc>
        <w:tc>
          <w:tcPr>
            <w:tcW w:w="7022" w:type="dxa"/>
            <w:gridSpan w:val="2"/>
            <w:vAlign w:val="bottom"/>
          </w:tcPr>
          <w:p w14:paraId="12DFCFCD" w14:textId="77777777" w:rsidR="00610B94" w:rsidRPr="00476030" w:rsidRDefault="00610B94" w:rsidP="00197839">
            <w:pPr>
              <w:pStyle w:val="tablehead"/>
            </w:pPr>
            <w:r w:rsidRPr="00476030">
              <w:rPr>
                <w:rFonts w:hint="eastAsia"/>
              </w:rPr>
              <w:t>改訂内容</w:t>
            </w:r>
          </w:p>
        </w:tc>
      </w:tr>
      <w:tr w:rsidR="00610B94" w:rsidRPr="00476030" w14:paraId="659AD096" w14:textId="77777777" w:rsidTr="005D2C73">
        <w:trPr>
          <w:cantSplit/>
        </w:trPr>
        <w:tc>
          <w:tcPr>
            <w:tcW w:w="1034" w:type="dxa"/>
            <w:vMerge/>
            <w:vAlign w:val="bottom"/>
          </w:tcPr>
          <w:p w14:paraId="6CB5C74E" w14:textId="77777777" w:rsidR="00610B94" w:rsidRPr="00476030" w:rsidRDefault="00610B94" w:rsidP="00197839">
            <w:pPr>
              <w:pStyle w:val="tablehead"/>
            </w:pPr>
          </w:p>
        </w:tc>
        <w:tc>
          <w:tcPr>
            <w:tcW w:w="1545" w:type="dxa"/>
            <w:vMerge/>
            <w:vAlign w:val="bottom"/>
          </w:tcPr>
          <w:p w14:paraId="14ABF625" w14:textId="77777777" w:rsidR="00610B94" w:rsidRPr="00476030" w:rsidRDefault="00610B94" w:rsidP="00197839">
            <w:pPr>
              <w:pStyle w:val="tablehead"/>
            </w:pPr>
          </w:p>
        </w:tc>
        <w:tc>
          <w:tcPr>
            <w:tcW w:w="1544" w:type="dxa"/>
            <w:vAlign w:val="bottom"/>
          </w:tcPr>
          <w:p w14:paraId="240EB831" w14:textId="77777777" w:rsidR="00610B94" w:rsidRPr="00476030" w:rsidRDefault="00610B94" w:rsidP="00197839">
            <w:pPr>
              <w:pStyle w:val="tablehead"/>
            </w:pPr>
            <w:r w:rsidRPr="00476030">
              <w:rPr>
                <w:rFonts w:hint="eastAsia"/>
              </w:rPr>
              <w:t>ページ</w:t>
            </w:r>
          </w:p>
        </w:tc>
        <w:tc>
          <w:tcPr>
            <w:tcW w:w="5478" w:type="dxa"/>
            <w:vAlign w:val="bottom"/>
          </w:tcPr>
          <w:p w14:paraId="63BD05F7" w14:textId="77777777" w:rsidR="00610B94" w:rsidRPr="00476030" w:rsidRDefault="00610B94" w:rsidP="00197839">
            <w:pPr>
              <w:pStyle w:val="tablehead"/>
            </w:pPr>
            <w:r w:rsidRPr="00476030">
              <w:rPr>
                <w:rFonts w:hint="eastAsia"/>
              </w:rPr>
              <w:t>ポイント</w:t>
            </w:r>
          </w:p>
        </w:tc>
      </w:tr>
      <w:tr w:rsidR="00610B94" w:rsidRPr="00476030" w14:paraId="63E27225" w14:textId="77777777" w:rsidTr="005D2C73">
        <w:tc>
          <w:tcPr>
            <w:tcW w:w="1034" w:type="dxa"/>
          </w:tcPr>
          <w:p w14:paraId="7F40EDFE" w14:textId="77777777" w:rsidR="00610B94" w:rsidRPr="00476030" w:rsidRDefault="00610B94" w:rsidP="00197839">
            <w:pPr>
              <w:pStyle w:val="tablebody"/>
            </w:pPr>
            <w:r w:rsidRPr="00476030">
              <w:rPr>
                <w:rFonts w:hint="eastAsia"/>
              </w:rPr>
              <w:t>0.5</w:t>
            </w:r>
          </w:p>
        </w:tc>
        <w:tc>
          <w:tcPr>
            <w:tcW w:w="1545" w:type="dxa"/>
          </w:tcPr>
          <w:p w14:paraId="78F731DD" w14:textId="77777777" w:rsidR="00610B94" w:rsidRPr="00476030" w:rsidRDefault="00610B94" w:rsidP="00197839">
            <w:pPr>
              <w:pStyle w:val="tablebody"/>
            </w:pPr>
            <w:r w:rsidRPr="00476030">
              <w:t>Oct. 27th, 2016</w:t>
            </w:r>
          </w:p>
        </w:tc>
        <w:tc>
          <w:tcPr>
            <w:tcW w:w="1544" w:type="dxa"/>
          </w:tcPr>
          <w:p w14:paraId="3E40F095" w14:textId="77777777" w:rsidR="00610B94" w:rsidRPr="00476030" w:rsidRDefault="00610B94" w:rsidP="00197839">
            <w:pPr>
              <w:pStyle w:val="tablebody"/>
              <w:jc w:val="center"/>
            </w:pPr>
          </w:p>
        </w:tc>
        <w:tc>
          <w:tcPr>
            <w:tcW w:w="5478" w:type="dxa"/>
          </w:tcPr>
          <w:p w14:paraId="5C5A635D" w14:textId="77777777" w:rsidR="00610B94" w:rsidRPr="00476030" w:rsidRDefault="00274E7A" w:rsidP="00197839">
            <w:pPr>
              <w:pStyle w:val="tablebody"/>
            </w:pPr>
            <w:r w:rsidRPr="00476030">
              <w:rPr>
                <w:rFonts w:hint="eastAsia"/>
              </w:rPr>
              <w:t>・</w:t>
            </w:r>
            <w:r w:rsidR="00610B94" w:rsidRPr="00476030">
              <w:rPr>
                <w:rFonts w:hint="eastAsia"/>
              </w:rPr>
              <w:t>カラー図をモノクロに変更</w:t>
            </w:r>
          </w:p>
          <w:p w14:paraId="12A2BB75" w14:textId="77777777" w:rsidR="00D23E33" w:rsidRPr="00476030" w:rsidRDefault="00D23E33" w:rsidP="00197839">
            <w:pPr>
              <w:pStyle w:val="tablebody"/>
            </w:pPr>
            <w:r w:rsidRPr="00476030">
              <w:rPr>
                <w:rFonts w:hint="eastAsia"/>
              </w:rPr>
              <w:t xml:space="preserve">  </w:t>
            </w:r>
            <w:r w:rsidRPr="00476030">
              <w:t xml:space="preserve">- </w:t>
            </w:r>
            <w:r w:rsidRPr="00476030">
              <w:rPr>
                <w:rFonts w:hint="eastAsia"/>
              </w:rPr>
              <w:t>パワポ</w:t>
            </w:r>
            <w:proofErr w:type="spellStart"/>
            <w:r w:rsidRPr="00476030">
              <w:rPr>
                <w:rFonts w:hint="eastAsia"/>
              </w:rPr>
              <w:t>P.</w:t>
            </w:r>
            <w:r w:rsidRPr="00476030">
              <w:t>8</w:t>
            </w:r>
            <w:proofErr w:type="spellEnd"/>
            <w:r w:rsidRPr="00476030">
              <w:t>, 11, 12, 13, 25, 26</w:t>
            </w:r>
          </w:p>
          <w:p w14:paraId="07FE34B9" w14:textId="77777777" w:rsidR="000F1D31" w:rsidRPr="00476030" w:rsidRDefault="000F1D31" w:rsidP="00197839">
            <w:pPr>
              <w:pStyle w:val="tablebody"/>
            </w:pPr>
            <w:r w:rsidRPr="00476030">
              <w:rPr>
                <w:rFonts w:hint="eastAsia"/>
              </w:rPr>
              <w:t>・パワポ図</w:t>
            </w:r>
            <w:r w:rsidRPr="00476030">
              <w:rPr>
                <w:rFonts w:hint="eastAsia"/>
              </w:rPr>
              <w:t>(</w:t>
            </w:r>
            <w:r w:rsidRPr="00476030">
              <w:rPr>
                <w:rFonts w:hint="eastAsia"/>
              </w:rPr>
              <w:t>編集不可能な絵</w:t>
            </w:r>
            <w:r w:rsidRPr="00476030">
              <w:rPr>
                <w:rFonts w:hint="eastAsia"/>
              </w:rPr>
              <w:t>)</w:t>
            </w:r>
            <w:r w:rsidRPr="00476030">
              <w:rPr>
                <w:rFonts w:hint="eastAsia"/>
              </w:rPr>
              <w:t>をワードで作成</w:t>
            </w:r>
          </w:p>
          <w:p w14:paraId="3E39600B" w14:textId="77777777" w:rsidR="00D23E33" w:rsidRPr="00476030" w:rsidRDefault="00D23E33" w:rsidP="00197839">
            <w:pPr>
              <w:pStyle w:val="tablebody"/>
            </w:pPr>
            <w:r w:rsidRPr="00476030">
              <w:rPr>
                <w:rFonts w:hint="eastAsia"/>
              </w:rPr>
              <w:t xml:space="preserve">  </w:t>
            </w:r>
            <w:r w:rsidRPr="00476030">
              <w:t xml:space="preserve">- </w:t>
            </w:r>
            <w:r w:rsidRPr="00476030">
              <w:rPr>
                <w:rFonts w:hint="eastAsia"/>
              </w:rPr>
              <w:t>パワポ</w:t>
            </w:r>
            <w:proofErr w:type="spellStart"/>
            <w:r w:rsidRPr="00476030">
              <w:rPr>
                <w:rFonts w:hint="eastAsia"/>
              </w:rPr>
              <w:t>P.</w:t>
            </w:r>
            <w:r w:rsidRPr="00476030">
              <w:t>19</w:t>
            </w:r>
            <w:proofErr w:type="spellEnd"/>
            <w:r w:rsidRPr="00476030">
              <w:t>, 20</w:t>
            </w:r>
          </w:p>
          <w:p w14:paraId="3A2660BC" w14:textId="77777777" w:rsidR="00B71F55" w:rsidRPr="00476030" w:rsidRDefault="00B71F55" w:rsidP="00B71F55">
            <w:pPr>
              <w:pStyle w:val="tablebody"/>
            </w:pPr>
            <w:r w:rsidRPr="00476030">
              <w:rPr>
                <w:rFonts w:hint="eastAsia"/>
              </w:rPr>
              <w:t>・文言の変更</w:t>
            </w:r>
          </w:p>
          <w:p w14:paraId="6D59E4DC" w14:textId="77777777" w:rsidR="00AB4081" w:rsidRPr="00476030" w:rsidRDefault="00AB4081" w:rsidP="00B71F55">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11</w:t>
            </w:r>
            <w:proofErr w:type="spellEnd"/>
            <w:r w:rsidRPr="00476030">
              <w:rPr>
                <w:rFonts w:hint="eastAsia"/>
              </w:rPr>
              <w:t>「以下」→「図</w:t>
            </w:r>
            <w:r w:rsidRPr="00476030">
              <w:rPr>
                <w:rFonts w:hint="eastAsia"/>
              </w:rPr>
              <w:t>3-</w:t>
            </w:r>
            <w:r w:rsidRPr="00476030">
              <w:t>1</w:t>
            </w:r>
            <w:r w:rsidRPr="00476030">
              <w:rPr>
                <w:rFonts w:hint="eastAsia"/>
              </w:rPr>
              <w:t>」</w:t>
            </w:r>
          </w:p>
          <w:p w14:paraId="2CADC096" w14:textId="77777777" w:rsidR="00B71F55" w:rsidRPr="00476030" w:rsidRDefault="00B71F55" w:rsidP="00274E7A">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1</w:t>
            </w:r>
            <w:r w:rsidR="00254987" w:rsidRPr="00476030">
              <w:t>2</w:t>
            </w:r>
            <w:proofErr w:type="spellEnd"/>
            <w:r w:rsidRPr="00476030">
              <w:rPr>
                <w:rFonts w:hint="eastAsia"/>
              </w:rPr>
              <w:t>「以下」→「図</w:t>
            </w:r>
            <w:r w:rsidRPr="00476030">
              <w:rPr>
                <w:rFonts w:hint="eastAsia"/>
              </w:rPr>
              <w:t>3-2</w:t>
            </w:r>
            <w:r w:rsidRPr="00476030">
              <w:rPr>
                <w:rFonts w:hint="eastAsia"/>
              </w:rPr>
              <w:t>」</w:t>
            </w:r>
          </w:p>
          <w:p w14:paraId="20C20D4A" w14:textId="77777777" w:rsidR="00FD7641" w:rsidRPr="00476030" w:rsidRDefault="00FD7641" w:rsidP="00FD7641">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1</w:t>
            </w:r>
            <w:r w:rsidR="0092652D" w:rsidRPr="00476030">
              <w:t>3</w:t>
            </w:r>
            <w:proofErr w:type="spellEnd"/>
            <w:r w:rsidRPr="00476030">
              <w:rPr>
                <w:rFonts w:hint="eastAsia"/>
              </w:rPr>
              <w:t>「下記」→「表</w:t>
            </w:r>
            <w:r w:rsidRPr="00476030">
              <w:rPr>
                <w:rFonts w:hint="eastAsia"/>
              </w:rPr>
              <w:t>3-1</w:t>
            </w:r>
            <w:r w:rsidRPr="00476030">
              <w:rPr>
                <w:rFonts w:hint="eastAsia"/>
              </w:rPr>
              <w:t>」</w:t>
            </w:r>
          </w:p>
          <w:p w14:paraId="4F849EB5" w14:textId="77777777" w:rsidR="00B71F55" w:rsidRPr="00476030" w:rsidRDefault="00B71F55" w:rsidP="00B71F55">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15</w:t>
            </w:r>
            <w:proofErr w:type="spellEnd"/>
            <w:r w:rsidRPr="00476030">
              <w:rPr>
                <w:rFonts w:hint="eastAsia"/>
              </w:rPr>
              <w:t>「以下」→「表</w:t>
            </w:r>
            <w:r w:rsidRPr="00476030">
              <w:rPr>
                <w:rFonts w:hint="eastAsia"/>
              </w:rPr>
              <w:t>3-3</w:t>
            </w:r>
            <w:r w:rsidRPr="00476030">
              <w:rPr>
                <w:rFonts w:hint="eastAsia"/>
              </w:rPr>
              <w:t>」</w:t>
            </w:r>
          </w:p>
          <w:p w14:paraId="2DC962E4" w14:textId="77777777" w:rsidR="00B71F55" w:rsidRPr="00476030" w:rsidRDefault="00B71F55" w:rsidP="00B71F55">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19</w:t>
            </w:r>
            <w:proofErr w:type="spellEnd"/>
            <w:r w:rsidRPr="00476030">
              <w:rPr>
                <w:rFonts w:hint="eastAsia"/>
              </w:rPr>
              <w:t>「右のグラフ」→「図</w:t>
            </w:r>
            <w:r w:rsidRPr="00476030">
              <w:rPr>
                <w:rFonts w:hint="eastAsia"/>
              </w:rPr>
              <w:t>4-1</w:t>
            </w:r>
            <w:r w:rsidRPr="00476030">
              <w:rPr>
                <w:rFonts w:hint="eastAsia"/>
              </w:rPr>
              <w:t>のグラフ」</w:t>
            </w:r>
          </w:p>
          <w:p w14:paraId="21E39634" w14:textId="77777777" w:rsidR="00B71F55" w:rsidRPr="00476030" w:rsidRDefault="00B71F55" w:rsidP="00B71F55">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19</w:t>
            </w:r>
            <w:proofErr w:type="spellEnd"/>
            <w:r w:rsidRPr="00476030">
              <w:rPr>
                <w:rFonts w:hint="eastAsia"/>
              </w:rPr>
              <w:t>「下記」→「表</w:t>
            </w:r>
            <w:r w:rsidRPr="00476030">
              <w:rPr>
                <w:rFonts w:hint="eastAsia"/>
              </w:rPr>
              <w:t>4-2</w:t>
            </w:r>
            <w:r w:rsidRPr="00476030">
              <w:rPr>
                <w:rFonts w:hint="eastAsia"/>
              </w:rPr>
              <w:t>の」</w:t>
            </w:r>
          </w:p>
          <w:p w14:paraId="33060668" w14:textId="77777777" w:rsidR="007704D1" w:rsidRPr="00476030" w:rsidRDefault="007704D1" w:rsidP="00B71F55">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20</w:t>
            </w:r>
            <w:proofErr w:type="spellEnd"/>
            <w:r w:rsidRPr="00476030">
              <w:rPr>
                <w:rFonts w:hint="eastAsia"/>
              </w:rPr>
              <w:t>「右図」→「図</w:t>
            </w:r>
            <w:r w:rsidRPr="00476030">
              <w:rPr>
                <w:rFonts w:hint="eastAsia"/>
              </w:rPr>
              <w:t>4-2</w:t>
            </w:r>
            <w:r w:rsidRPr="00476030">
              <w:rPr>
                <w:rFonts w:hint="eastAsia"/>
              </w:rPr>
              <w:t>」</w:t>
            </w:r>
          </w:p>
          <w:p w14:paraId="0930A27F" w14:textId="77777777" w:rsidR="00BB3834" w:rsidRPr="00476030" w:rsidRDefault="00BB3834" w:rsidP="00BB3834">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24</w:t>
            </w:r>
            <w:proofErr w:type="spellEnd"/>
            <w:r w:rsidRPr="00476030">
              <w:rPr>
                <w:rFonts w:hint="eastAsia"/>
              </w:rPr>
              <w:t>「以下」→「表</w:t>
            </w:r>
            <w:proofErr w:type="spellStart"/>
            <w:r w:rsidRPr="00476030">
              <w:rPr>
                <w:rFonts w:hint="eastAsia"/>
              </w:rPr>
              <w:t>A3</w:t>
            </w:r>
            <w:proofErr w:type="spellEnd"/>
            <w:r w:rsidRPr="00476030">
              <w:rPr>
                <w:rFonts w:hint="eastAsia"/>
              </w:rPr>
              <w:t>-1</w:t>
            </w:r>
            <w:r w:rsidRPr="00476030">
              <w:rPr>
                <w:rFonts w:hint="eastAsia"/>
              </w:rPr>
              <w:t>」</w:t>
            </w:r>
          </w:p>
          <w:p w14:paraId="29D68607" w14:textId="77777777" w:rsidR="00750CFB" w:rsidRPr="00476030" w:rsidRDefault="00750CFB" w:rsidP="00BB3834">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24</w:t>
            </w:r>
            <w:proofErr w:type="spellEnd"/>
            <w:r w:rsidRPr="00476030">
              <w:rPr>
                <w:rFonts w:hint="eastAsia"/>
              </w:rPr>
              <w:t>「上記」→「表</w:t>
            </w:r>
            <w:proofErr w:type="spellStart"/>
            <w:r w:rsidRPr="00476030">
              <w:rPr>
                <w:rFonts w:hint="eastAsia"/>
              </w:rPr>
              <w:t>A3</w:t>
            </w:r>
            <w:proofErr w:type="spellEnd"/>
            <w:r w:rsidRPr="00476030">
              <w:rPr>
                <w:rFonts w:hint="eastAsia"/>
              </w:rPr>
              <w:t>-1</w:t>
            </w:r>
            <w:r w:rsidRPr="00476030">
              <w:rPr>
                <w:rFonts w:hint="eastAsia"/>
              </w:rPr>
              <w:t>」</w:t>
            </w:r>
          </w:p>
          <w:p w14:paraId="25E0949C" w14:textId="77777777" w:rsidR="00B71F55" w:rsidRPr="00476030" w:rsidRDefault="00B71F55" w:rsidP="00B71F55">
            <w:pPr>
              <w:pStyle w:val="tablebody"/>
            </w:pPr>
            <w:r w:rsidRPr="00476030">
              <w:rPr>
                <w:rFonts w:hint="eastAsia"/>
              </w:rPr>
              <w:t xml:space="preserve">  - </w:t>
            </w:r>
            <w:r w:rsidRPr="00476030">
              <w:rPr>
                <w:rFonts w:hint="eastAsia"/>
              </w:rPr>
              <w:t>パワポ</w:t>
            </w:r>
            <w:proofErr w:type="spellStart"/>
            <w:r w:rsidRPr="00476030">
              <w:rPr>
                <w:rFonts w:hint="eastAsia"/>
              </w:rPr>
              <w:t>P.</w:t>
            </w:r>
            <w:r w:rsidR="006B660A" w:rsidRPr="00476030">
              <w:t>25</w:t>
            </w:r>
            <w:proofErr w:type="spellEnd"/>
            <w:r w:rsidRPr="00476030">
              <w:rPr>
                <w:rFonts w:hint="eastAsia"/>
              </w:rPr>
              <w:t>「</w:t>
            </w:r>
            <w:r w:rsidR="006B660A" w:rsidRPr="00476030">
              <w:rPr>
                <w:rFonts w:hint="eastAsia"/>
              </w:rPr>
              <w:t>以下</w:t>
            </w:r>
            <w:r w:rsidRPr="00476030">
              <w:rPr>
                <w:rFonts w:hint="eastAsia"/>
              </w:rPr>
              <w:t>」→「</w:t>
            </w:r>
            <w:r w:rsidR="006B660A" w:rsidRPr="00476030">
              <w:rPr>
                <w:rFonts w:hint="eastAsia"/>
              </w:rPr>
              <w:t>図</w:t>
            </w:r>
            <w:proofErr w:type="spellStart"/>
            <w:r w:rsidR="006B660A" w:rsidRPr="00476030">
              <w:rPr>
                <w:rFonts w:hint="eastAsia"/>
              </w:rPr>
              <w:t>A3</w:t>
            </w:r>
            <w:proofErr w:type="spellEnd"/>
            <w:r w:rsidR="006B660A" w:rsidRPr="00476030">
              <w:rPr>
                <w:rFonts w:hint="eastAsia"/>
              </w:rPr>
              <w:t>-1</w:t>
            </w:r>
            <w:r w:rsidRPr="00476030">
              <w:rPr>
                <w:rFonts w:hint="eastAsia"/>
              </w:rPr>
              <w:t>」</w:t>
            </w:r>
          </w:p>
          <w:p w14:paraId="33B1E4E3" w14:textId="77777777" w:rsidR="00B71F55" w:rsidRPr="00476030" w:rsidRDefault="00B71F55" w:rsidP="00B71F55">
            <w:pPr>
              <w:pStyle w:val="tablebody"/>
            </w:pPr>
            <w:r w:rsidRPr="00476030">
              <w:rPr>
                <w:rFonts w:hint="eastAsia"/>
              </w:rPr>
              <w:t xml:space="preserve">  - </w:t>
            </w:r>
            <w:r w:rsidRPr="00476030">
              <w:rPr>
                <w:rFonts w:hint="eastAsia"/>
              </w:rPr>
              <w:t>パワポ</w:t>
            </w:r>
            <w:proofErr w:type="spellStart"/>
            <w:r w:rsidRPr="00476030">
              <w:rPr>
                <w:rFonts w:hint="eastAsia"/>
              </w:rPr>
              <w:t>P.</w:t>
            </w:r>
            <w:r w:rsidR="006B660A" w:rsidRPr="00476030">
              <w:t>26</w:t>
            </w:r>
            <w:proofErr w:type="spellEnd"/>
            <w:r w:rsidRPr="00476030">
              <w:rPr>
                <w:rFonts w:hint="eastAsia"/>
              </w:rPr>
              <w:t>「</w:t>
            </w:r>
            <w:r w:rsidR="006B660A" w:rsidRPr="00476030">
              <w:rPr>
                <w:rFonts w:hint="eastAsia"/>
              </w:rPr>
              <w:t>以下</w:t>
            </w:r>
            <w:r w:rsidRPr="00476030">
              <w:rPr>
                <w:rFonts w:hint="eastAsia"/>
              </w:rPr>
              <w:t>」→「</w:t>
            </w:r>
            <w:r w:rsidR="006B660A" w:rsidRPr="00476030">
              <w:rPr>
                <w:rFonts w:hint="eastAsia"/>
              </w:rPr>
              <w:t>図</w:t>
            </w:r>
            <w:proofErr w:type="spellStart"/>
            <w:r w:rsidR="006B660A" w:rsidRPr="00476030">
              <w:rPr>
                <w:rFonts w:hint="eastAsia"/>
              </w:rPr>
              <w:t>A3</w:t>
            </w:r>
            <w:proofErr w:type="spellEnd"/>
            <w:r w:rsidR="006B660A" w:rsidRPr="00476030">
              <w:rPr>
                <w:rFonts w:hint="eastAsia"/>
              </w:rPr>
              <w:t>-</w:t>
            </w:r>
            <w:r w:rsidR="006B660A" w:rsidRPr="00476030">
              <w:t>2</w:t>
            </w:r>
            <w:r w:rsidRPr="00476030">
              <w:rPr>
                <w:rFonts w:hint="eastAsia"/>
              </w:rPr>
              <w:t>」</w:t>
            </w:r>
          </w:p>
          <w:p w14:paraId="4AA6A57E" w14:textId="77777777" w:rsidR="00274E7A" w:rsidRPr="00476030" w:rsidRDefault="006D3FBB" w:rsidP="00274E7A">
            <w:pPr>
              <w:pStyle w:val="tablebody"/>
            </w:pPr>
            <w:r w:rsidRPr="00476030">
              <w:rPr>
                <w:rFonts w:hint="eastAsia"/>
              </w:rPr>
              <w:t>・注記マークを</w:t>
            </w:r>
            <w:r w:rsidRPr="00476030">
              <w:rPr>
                <w:rFonts w:hint="eastAsia"/>
              </w:rPr>
              <w:t xml:space="preserve"> (*</w:t>
            </w:r>
            <w:r w:rsidRPr="00476030">
              <w:t>)</w:t>
            </w:r>
            <w:r w:rsidRPr="00476030">
              <w:rPr>
                <w:rFonts w:hint="eastAsia"/>
              </w:rPr>
              <w:t xml:space="preserve"> </w:t>
            </w:r>
            <w:r w:rsidRPr="00476030">
              <w:rPr>
                <w:rFonts w:hint="eastAsia"/>
              </w:rPr>
              <w:t>のスタイルに統一</w:t>
            </w:r>
          </w:p>
          <w:p w14:paraId="7627A21F" w14:textId="77777777" w:rsidR="009551D9" w:rsidRPr="00476030" w:rsidRDefault="009551D9" w:rsidP="009551D9">
            <w:pPr>
              <w:pStyle w:val="tablebody"/>
            </w:pPr>
            <w:r w:rsidRPr="00476030">
              <w:rPr>
                <w:rFonts w:hint="eastAsia"/>
              </w:rPr>
              <w:t xml:space="preserve">  - </w:t>
            </w:r>
            <w:r w:rsidRPr="00476030">
              <w:rPr>
                <w:rFonts w:hint="eastAsia"/>
              </w:rPr>
              <w:t>ワード</w:t>
            </w:r>
            <w:proofErr w:type="spellStart"/>
            <w:r w:rsidRPr="00476030">
              <w:rPr>
                <w:rFonts w:hint="eastAsia"/>
              </w:rPr>
              <w:t>P.</w:t>
            </w:r>
            <w:r w:rsidRPr="00476030">
              <w:t>17</w:t>
            </w:r>
            <w:proofErr w:type="spellEnd"/>
          </w:p>
          <w:p w14:paraId="698366CF" w14:textId="77777777" w:rsidR="006D3FBB" w:rsidRPr="00476030" w:rsidRDefault="006D3FBB" w:rsidP="006D3FBB">
            <w:pPr>
              <w:pStyle w:val="tablebody"/>
            </w:pPr>
            <w:r w:rsidRPr="00476030">
              <w:rPr>
                <w:rFonts w:hint="eastAsia"/>
              </w:rPr>
              <w:t xml:space="preserve">  - </w:t>
            </w:r>
            <w:r w:rsidRPr="00476030">
              <w:rPr>
                <w:rFonts w:hint="eastAsia"/>
              </w:rPr>
              <w:t>パワポ</w:t>
            </w:r>
            <w:proofErr w:type="spellStart"/>
            <w:r w:rsidRPr="00476030">
              <w:rPr>
                <w:rFonts w:hint="eastAsia"/>
              </w:rPr>
              <w:t>P.</w:t>
            </w:r>
            <w:r w:rsidRPr="00476030">
              <w:t>23,24</w:t>
            </w:r>
            <w:proofErr w:type="spellEnd"/>
            <w:r w:rsidRPr="00476030">
              <w:t xml:space="preserve"> </w:t>
            </w:r>
            <w:r w:rsidRPr="00476030">
              <w:rPr>
                <w:rFonts w:hint="eastAsia"/>
              </w:rPr>
              <w:t>※</w:t>
            </w:r>
          </w:p>
          <w:p w14:paraId="710C1499" w14:textId="77777777" w:rsidR="00B71F55" w:rsidRPr="00476030" w:rsidRDefault="00274E7A" w:rsidP="00197839">
            <w:pPr>
              <w:pStyle w:val="tablebody"/>
            </w:pPr>
            <w:r w:rsidRPr="00476030">
              <w:rPr>
                <w:rFonts w:hint="eastAsia"/>
              </w:rPr>
              <w:t>・文言の削除</w:t>
            </w:r>
          </w:p>
          <w:p w14:paraId="777F2604" w14:textId="77777777" w:rsidR="00274E7A" w:rsidRPr="00476030" w:rsidRDefault="00B71F55" w:rsidP="00B71F55">
            <w:pPr>
              <w:pStyle w:val="tablebody"/>
            </w:pPr>
            <w:r w:rsidRPr="00476030">
              <w:rPr>
                <w:rFonts w:hint="eastAsia"/>
              </w:rPr>
              <w:t xml:space="preserve">  - </w:t>
            </w:r>
            <w:r w:rsidRPr="00476030">
              <w:rPr>
                <w:rFonts w:hint="eastAsia"/>
              </w:rPr>
              <w:t>パワポ</w:t>
            </w:r>
            <w:r w:rsidRPr="00476030">
              <w:rPr>
                <w:rFonts w:hint="eastAsia"/>
              </w:rPr>
              <w:t>P. 23</w:t>
            </w:r>
            <w:r w:rsidR="00274E7A" w:rsidRPr="00476030">
              <w:rPr>
                <w:rFonts w:hint="eastAsia"/>
              </w:rPr>
              <w:t>「</w:t>
            </w:r>
            <w:proofErr w:type="spellStart"/>
            <w:r w:rsidR="00274E7A" w:rsidRPr="00476030">
              <w:rPr>
                <w:rFonts w:hint="eastAsia"/>
              </w:rPr>
              <w:t>36ms</w:t>
            </w:r>
            <w:proofErr w:type="spellEnd"/>
            <w:r w:rsidR="00274E7A" w:rsidRPr="00476030">
              <w:rPr>
                <w:rFonts w:hint="eastAsia"/>
              </w:rPr>
              <w:t>」</w:t>
            </w:r>
          </w:p>
        </w:tc>
      </w:tr>
      <w:tr w:rsidR="00A76B4D" w:rsidRPr="00476030" w14:paraId="751D66BF" w14:textId="77777777" w:rsidTr="005D2C73">
        <w:tc>
          <w:tcPr>
            <w:tcW w:w="1034" w:type="dxa"/>
          </w:tcPr>
          <w:p w14:paraId="0141D7AD" w14:textId="77777777" w:rsidR="00A76B4D" w:rsidRPr="00476030" w:rsidRDefault="00A76B4D" w:rsidP="00A76B4D">
            <w:pPr>
              <w:pStyle w:val="tablebody"/>
            </w:pPr>
            <w:r w:rsidRPr="00476030">
              <w:rPr>
                <w:rFonts w:hint="eastAsia"/>
              </w:rPr>
              <w:t>1.00</w:t>
            </w:r>
          </w:p>
        </w:tc>
        <w:tc>
          <w:tcPr>
            <w:tcW w:w="1545" w:type="dxa"/>
          </w:tcPr>
          <w:p w14:paraId="55FBC058" w14:textId="77777777" w:rsidR="00A76B4D" w:rsidRPr="00476030" w:rsidRDefault="00A76B4D" w:rsidP="00A76B4D">
            <w:pPr>
              <w:pStyle w:val="tablebody"/>
            </w:pPr>
            <w:r w:rsidRPr="00476030">
              <w:rPr>
                <w:rFonts w:hint="eastAsia"/>
              </w:rPr>
              <w:t>2017.04</w:t>
            </w:r>
          </w:p>
        </w:tc>
        <w:tc>
          <w:tcPr>
            <w:tcW w:w="1544" w:type="dxa"/>
          </w:tcPr>
          <w:p w14:paraId="360EC829" w14:textId="77777777" w:rsidR="00A76B4D" w:rsidRPr="00476030" w:rsidRDefault="00A76B4D" w:rsidP="00A76B4D">
            <w:pPr>
              <w:pStyle w:val="tablebody"/>
              <w:jc w:val="center"/>
            </w:pPr>
            <w:r w:rsidRPr="00476030">
              <w:rPr>
                <w:rFonts w:hint="eastAsia"/>
              </w:rPr>
              <w:t>－</w:t>
            </w:r>
          </w:p>
        </w:tc>
        <w:tc>
          <w:tcPr>
            <w:tcW w:w="5478" w:type="dxa"/>
          </w:tcPr>
          <w:p w14:paraId="7021AA2D" w14:textId="77777777" w:rsidR="00A76B4D" w:rsidRPr="00476030" w:rsidRDefault="00A76B4D" w:rsidP="00A76B4D">
            <w:pPr>
              <w:pStyle w:val="tablebody"/>
            </w:pPr>
            <w:r w:rsidRPr="00476030">
              <w:rPr>
                <w:rFonts w:hint="eastAsia"/>
              </w:rPr>
              <w:t>・</w:t>
            </w:r>
            <w:proofErr w:type="spellStart"/>
            <w:r w:rsidRPr="00476030">
              <w:rPr>
                <w:rFonts w:hint="eastAsia"/>
              </w:rPr>
              <w:t>Rev0.51</w:t>
            </w:r>
            <w:proofErr w:type="spellEnd"/>
            <w:r w:rsidRPr="00476030">
              <w:rPr>
                <w:rFonts w:hint="eastAsia"/>
              </w:rPr>
              <w:t>をベースとして</w:t>
            </w:r>
            <w:proofErr w:type="spellStart"/>
            <w:r w:rsidRPr="00476030">
              <w:rPr>
                <w:rFonts w:hint="eastAsia"/>
              </w:rPr>
              <w:t>Rev1.00</w:t>
            </w:r>
            <w:proofErr w:type="spellEnd"/>
            <w:r w:rsidRPr="00476030">
              <w:rPr>
                <w:rFonts w:hint="eastAsia"/>
              </w:rPr>
              <w:t>とする</w:t>
            </w:r>
          </w:p>
          <w:p w14:paraId="568A8605" w14:textId="77777777" w:rsidR="00A76B4D" w:rsidRPr="00476030" w:rsidRDefault="00A76B4D" w:rsidP="00A76B4D">
            <w:pPr>
              <w:pStyle w:val="tablebody"/>
            </w:pPr>
            <w:r w:rsidRPr="00476030">
              <w:rPr>
                <w:rFonts w:hint="eastAsia"/>
              </w:rPr>
              <w:t>・ファイル名変更</w:t>
            </w:r>
          </w:p>
          <w:p w14:paraId="1B444975" w14:textId="77777777" w:rsidR="00A76B4D" w:rsidRPr="00476030" w:rsidRDefault="00A76B4D" w:rsidP="00A76B4D">
            <w:pPr>
              <w:pStyle w:val="tablebody"/>
            </w:pPr>
            <w:r w:rsidRPr="00476030">
              <w:rPr>
                <w:rFonts w:hint="eastAsia"/>
              </w:rPr>
              <w:t>・ターゲットデバイス名を記載</w:t>
            </w:r>
          </w:p>
          <w:p w14:paraId="25C2C69A" w14:textId="77777777" w:rsidR="00A76B4D" w:rsidRPr="00476030" w:rsidRDefault="00A76B4D" w:rsidP="00A76B4D">
            <w:pPr>
              <w:pStyle w:val="tablebody"/>
            </w:pPr>
            <w:r w:rsidRPr="00476030">
              <w:rPr>
                <w:rFonts w:hint="eastAsia"/>
              </w:rPr>
              <w:t>・ドキュメント管理番号、発行年月を記載</w:t>
            </w:r>
          </w:p>
          <w:p w14:paraId="3C49C528" w14:textId="77777777" w:rsidR="00A76B4D" w:rsidRPr="00476030" w:rsidRDefault="00A76B4D" w:rsidP="00A76B4D">
            <w:pPr>
              <w:pStyle w:val="tablebody"/>
            </w:pPr>
            <w:r w:rsidRPr="00476030">
              <w:rPr>
                <w:rFonts w:hint="eastAsia"/>
              </w:rPr>
              <w:t>・ご注意書きのページの</w:t>
            </w:r>
            <w:r w:rsidRPr="00476030">
              <w:rPr>
                <w:rFonts w:hint="eastAsia"/>
              </w:rPr>
              <w:t>COPYRIGHT</w:t>
            </w:r>
            <w:r w:rsidRPr="00476030">
              <w:rPr>
                <w:rFonts w:hint="eastAsia"/>
              </w:rPr>
              <w:t>を</w:t>
            </w:r>
            <w:r w:rsidRPr="00476030">
              <w:rPr>
                <w:rFonts w:hint="eastAsia"/>
              </w:rPr>
              <w:t>2017</w:t>
            </w:r>
            <w:r w:rsidRPr="00476030">
              <w:rPr>
                <w:rFonts w:hint="eastAsia"/>
              </w:rPr>
              <w:t>年版に変更</w:t>
            </w:r>
          </w:p>
        </w:tc>
      </w:tr>
      <w:tr w:rsidR="00CA2BF4" w:rsidRPr="00476030" w14:paraId="3DDB7082" w14:textId="77777777" w:rsidTr="005D2C73">
        <w:trPr>
          <w:trHeight w:val="221"/>
        </w:trPr>
        <w:tc>
          <w:tcPr>
            <w:tcW w:w="1034" w:type="dxa"/>
            <w:vMerge w:val="restart"/>
          </w:tcPr>
          <w:p w14:paraId="03FB97B7" w14:textId="77777777" w:rsidR="00CA2BF4" w:rsidRPr="00476030" w:rsidRDefault="00CA2BF4" w:rsidP="00A76B4D">
            <w:pPr>
              <w:pStyle w:val="tablebody"/>
            </w:pPr>
            <w:r w:rsidRPr="00476030">
              <w:rPr>
                <w:rFonts w:hint="eastAsia"/>
              </w:rPr>
              <w:t>1.01</w:t>
            </w:r>
          </w:p>
        </w:tc>
        <w:tc>
          <w:tcPr>
            <w:tcW w:w="1545" w:type="dxa"/>
            <w:vMerge w:val="restart"/>
          </w:tcPr>
          <w:p w14:paraId="65F7F15D" w14:textId="77777777" w:rsidR="00CA2BF4" w:rsidRPr="00476030" w:rsidRDefault="00CA2BF4" w:rsidP="00A76B4D">
            <w:pPr>
              <w:pStyle w:val="tablebody"/>
            </w:pPr>
            <w:r w:rsidRPr="00476030">
              <w:rPr>
                <w:rFonts w:hint="eastAsia"/>
              </w:rPr>
              <w:t>2017.07</w:t>
            </w:r>
          </w:p>
        </w:tc>
        <w:tc>
          <w:tcPr>
            <w:tcW w:w="1544" w:type="dxa"/>
          </w:tcPr>
          <w:p w14:paraId="73F36B3A" w14:textId="77777777" w:rsidR="00CA2BF4" w:rsidRPr="00476030" w:rsidRDefault="00CA2BF4" w:rsidP="0027055D">
            <w:pPr>
              <w:pStyle w:val="tablebody"/>
            </w:pPr>
            <w:r w:rsidRPr="00476030">
              <w:rPr>
                <w:rFonts w:hint="eastAsia"/>
              </w:rPr>
              <w:t xml:space="preserve">　　－</w:t>
            </w:r>
          </w:p>
        </w:tc>
        <w:tc>
          <w:tcPr>
            <w:tcW w:w="5478" w:type="dxa"/>
          </w:tcPr>
          <w:p w14:paraId="5C65863B" w14:textId="77777777" w:rsidR="00CA2BF4" w:rsidRPr="00476030" w:rsidRDefault="00CA2BF4" w:rsidP="00A76B4D">
            <w:pPr>
              <w:pStyle w:val="tablebody"/>
            </w:pPr>
            <w:r w:rsidRPr="00476030">
              <w:rPr>
                <w:rFonts w:hint="eastAsia"/>
              </w:rPr>
              <w:t>・ヘッダーに「</w:t>
            </w:r>
            <w:r w:rsidRPr="00476030">
              <w:rPr>
                <w:rFonts w:hint="eastAsia"/>
              </w:rPr>
              <w:t>C</w:t>
            </w:r>
            <w:r w:rsidRPr="00476030">
              <w:t>ONFIDENTIAL</w:t>
            </w:r>
            <w:r w:rsidRPr="00476030">
              <w:rPr>
                <w:rFonts w:hint="eastAsia"/>
              </w:rPr>
              <w:t>」を付加</w:t>
            </w:r>
          </w:p>
        </w:tc>
      </w:tr>
      <w:tr w:rsidR="00CA2BF4" w:rsidRPr="00476030" w14:paraId="4FAAD99B" w14:textId="77777777" w:rsidTr="005D2C73">
        <w:trPr>
          <w:trHeight w:val="248"/>
        </w:trPr>
        <w:tc>
          <w:tcPr>
            <w:tcW w:w="1034" w:type="dxa"/>
            <w:vMerge/>
          </w:tcPr>
          <w:p w14:paraId="2677F45C" w14:textId="77777777" w:rsidR="00CA2BF4" w:rsidRPr="00476030" w:rsidRDefault="00CA2BF4" w:rsidP="00A76B4D">
            <w:pPr>
              <w:pStyle w:val="tablebody"/>
            </w:pPr>
          </w:p>
        </w:tc>
        <w:tc>
          <w:tcPr>
            <w:tcW w:w="1545" w:type="dxa"/>
            <w:vMerge/>
          </w:tcPr>
          <w:p w14:paraId="62E62BAF" w14:textId="77777777" w:rsidR="00CA2BF4" w:rsidRPr="00476030" w:rsidRDefault="00CA2BF4" w:rsidP="00A76B4D">
            <w:pPr>
              <w:pStyle w:val="tablebody"/>
            </w:pPr>
          </w:p>
        </w:tc>
        <w:tc>
          <w:tcPr>
            <w:tcW w:w="1544" w:type="dxa"/>
            <w:vMerge w:val="restart"/>
          </w:tcPr>
          <w:p w14:paraId="3326D69B" w14:textId="77777777" w:rsidR="00CA2BF4" w:rsidRPr="00476030" w:rsidRDefault="00CA2BF4" w:rsidP="00CA2BF4">
            <w:pPr>
              <w:pStyle w:val="tablebody"/>
            </w:pPr>
            <w:proofErr w:type="spellStart"/>
            <w:r w:rsidRPr="00476030">
              <w:rPr>
                <w:rFonts w:hint="eastAsia"/>
              </w:rPr>
              <w:t>P1</w:t>
            </w:r>
            <w:r w:rsidRPr="00476030">
              <w:t>,</w:t>
            </w:r>
            <w:r w:rsidRPr="00476030">
              <w:rPr>
                <w:rFonts w:hint="eastAsia"/>
              </w:rPr>
              <w:t>4,10</w:t>
            </w:r>
            <w:proofErr w:type="spellEnd"/>
            <w:r w:rsidRPr="00476030">
              <w:rPr>
                <w:rFonts w:hint="eastAsia"/>
              </w:rPr>
              <w:t>-</w:t>
            </w:r>
            <w:r w:rsidRPr="00476030">
              <w:t>1</w:t>
            </w:r>
            <w:r w:rsidRPr="00476030">
              <w:rPr>
                <w:rFonts w:hint="eastAsia"/>
              </w:rPr>
              <w:t>1,</w:t>
            </w:r>
          </w:p>
          <w:p w14:paraId="7403BFB6" w14:textId="77777777" w:rsidR="00CA2BF4" w:rsidRPr="00476030" w:rsidRDefault="00CA2BF4" w:rsidP="00CA2BF4">
            <w:pPr>
              <w:pStyle w:val="tablebody"/>
            </w:pPr>
            <w:r w:rsidRPr="00476030">
              <w:rPr>
                <w:rFonts w:hint="eastAsia"/>
              </w:rPr>
              <w:t>21</w:t>
            </w:r>
          </w:p>
        </w:tc>
        <w:tc>
          <w:tcPr>
            <w:tcW w:w="5478" w:type="dxa"/>
          </w:tcPr>
          <w:p w14:paraId="4EDEAD4A" w14:textId="77777777" w:rsidR="00CA2BF4" w:rsidRPr="00476030" w:rsidRDefault="00CA2BF4" w:rsidP="00CA2BF4">
            <w:pPr>
              <w:pStyle w:val="tablebody"/>
            </w:pPr>
            <w:r w:rsidRPr="00476030">
              <w:rPr>
                <w:rFonts w:hint="eastAsia"/>
              </w:rPr>
              <w:t>翻訳からのフィードバックを反映</w:t>
            </w:r>
          </w:p>
        </w:tc>
      </w:tr>
      <w:tr w:rsidR="00CA2BF4" w:rsidRPr="00476030" w14:paraId="1409F984" w14:textId="77777777" w:rsidTr="002E1623">
        <w:trPr>
          <w:trHeight w:val="189"/>
        </w:trPr>
        <w:tc>
          <w:tcPr>
            <w:tcW w:w="1034" w:type="dxa"/>
            <w:vMerge/>
          </w:tcPr>
          <w:p w14:paraId="686AF476" w14:textId="77777777" w:rsidR="00CA2BF4" w:rsidRPr="00476030" w:rsidRDefault="00CA2BF4" w:rsidP="00A76B4D">
            <w:pPr>
              <w:pStyle w:val="tablebody"/>
            </w:pPr>
          </w:p>
        </w:tc>
        <w:tc>
          <w:tcPr>
            <w:tcW w:w="1545" w:type="dxa"/>
            <w:vMerge/>
          </w:tcPr>
          <w:p w14:paraId="6A3134F2" w14:textId="77777777" w:rsidR="00CA2BF4" w:rsidRPr="00476030" w:rsidRDefault="00CA2BF4" w:rsidP="00A76B4D">
            <w:pPr>
              <w:pStyle w:val="tablebody"/>
            </w:pPr>
          </w:p>
        </w:tc>
        <w:tc>
          <w:tcPr>
            <w:tcW w:w="1544" w:type="dxa"/>
            <w:vMerge/>
          </w:tcPr>
          <w:p w14:paraId="7CC91F32" w14:textId="77777777" w:rsidR="00CA2BF4" w:rsidRPr="00476030" w:rsidRDefault="00CA2BF4" w:rsidP="00CA2BF4">
            <w:pPr>
              <w:pStyle w:val="tablebody"/>
            </w:pPr>
          </w:p>
        </w:tc>
        <w:tc>
          <w:tcPr>
            <w:tcW w:w="5478" w:type="dxa"/>
          </w:tcPr>
          <w:p w14:paraId="4ABEC7F6" w14:textId="77777777" w:rsidR="00CA2BF4" w:rsidRPr="00476030" w:rsidRDefault="00CA2BF4" w:rsidP="005D2C73">
            <w:pPr>
              <w:pStyle w:val="tablebody"/>
            </w:pPr>
            <w:r w:rsidRPr="00476030">
              <w:rPr>
                <w:rFonts w:hint="eastAsia"/>
              </w:rPr>
              <w:t>・本文の記述を更新</w:t>
            </w:r>
          </w:p>
        </w:tc>
      </w:tr>
      <w:tr w:rsidR="00CA2BF4" w:rsidRPr="00476030" w14:paraId="6AEE9AEC" w14:textId="77777777" w:rsidTr="005D2C73">
        <w:trPr>
          <w:trHeight w:val="208"/>
        </w:trPr>
        <w:tc>
          <w:tcPr>
            <w:tcW w:w="1034" w:type="dxa"/>
            <w:vMerge/>
          </w:tcPr>
          <w:p w14:paraId="5DB60BED" w14:textId="77777777" w:rsidR="00CA2BF4" w:rsidRPr="00476030" w:rsidRDefault="00CA2BF4" w:rsidP="00A76B4D">
            <w:pPr>
              <w:pStyle w:val="tablebody"/>
            </w:pPr>
          </w:p>
        </w:tc>
        <w:tc>
          <w:tcPr>
            <w:tcW w:w="1545" w:type="dxa"/>
            <w:vMerge/>
          </w:tcPr>
          <w:p w14:paraId="2BF46E2C" w14:textId="77777777" w:rsidR="00CA2BF4" w:rsidRPr="00476030" w:rsidRDefault="00CA2BF4" w:rsidP="00A76B4D">
            <w:pPr>
              <w:pStyle w:val="tablebody"/>
            </w:pPr>
          </w:p>
        </w:tc>
        <w:tc>
          <w:tcPr>
            <w:tcW w:w="1544" w:type="dxa"/>
          </w:tcPr>
          <w:p w14:paraId="5B33571D" w14:textId="77777777" w:rsidR="00CA2BF4" w:rsidRPr="00476030" w:rsidRDefault="00CA2BF4" w:rsidP="00CA2BF4">
            <w:pPr>
              <w:pStyle w:val="tablebody"/>
            </w:pPr>
            <w:proofErr w:type="spellStart"/>
            <w:r w:rsidRPr="00476030">
              <w:rPr>
                <w:rFonts w:hint="eastAsia"/>
              </w:rPr>
              <w:t>P12,21</w:t>
            </w:r>
            <w:proofErr w:type="spellEnd"/>
          </w:p>
        </w:tc>
        <w:tc>
          <w:tcPr>
            <w:tcW w:w="5478" w:type="dxa"/>
          </w:tcPr>
          <w:p w14:paraId="5BA1D82A" w14:textId="77777777" w:rsidR="00CA2BF4" w:rsidRPr="00476030" w:rsidRDefault="00CA2BF4" w:rsidP="00CA2BF4">
            <w:pPr>
              <w:pStyle w:val="tablebody"/>
            </w:pPr>
            <w:r w:rsidRPr="00476030">
              <w:rPr>
                <w:rFonts w:hint="eastAsia"/>
              </w:rPr>
              <w:t>・本文の誤記訂正</w:t>
            </w:r>
          </w:p>
        </w:tc>
      </w:tr>
      <w:tr w:rsidR="00CA2BF4" w:rsidRPr="00476030" w14:paraId="07567D12" w14:textId="77777777" w:rsidTr="005D2C73">
        <w:trPr>
          <w:trHeight w:val="181"/>
        </w:trPr>
        <w:tc>
          <w:tcPr>
            <w:tcW w:w="1034" w:type="dxa"/>
            <w:vMerge/>
          </w:tcPr>
          <w:p w14:paraId="5EBA3D81" w14:textId="77777777" w:rsidR="00CA2BF4" w:rsidRPr="00476030" w:rsidRDefault="00CA2BF4" w:rsidP="00A76B4D">
            <w:pPr>
              <w:pStyle w:val="tablebody"/>
            </w:pPr>
          </w:p>
        </w:tc>
        <w:tc>
          <w:tcPr>
            <w:tcW w:w="1545" w:type="dxa"/>
            <w:vMerge/>
          </w:tcPr>
          <w:p w14:paraId="29D65BC0" w14:textId="77777777" w:rsidR="00CA2BF4" w:rsidRPr="00476030" w:rsidRDefault="00CA2BF4" w:rsidP="00A76B4D">
            <w:pPr>
              <w:pStyle w:val="tablebody"/>
            </w:pPr>
          </w:p>
        </w:tc>
        <w:tc>
          <w:tcPr>
            <w:tcW w:w="1544" w:type="dxa"/>
          </w:tcPr>
          <w:p w14:paraId="1F8A9F15" w14:textId="77777777" w:rsidR="00CA2BF4" w:rsidRPr="00476030" w:rsidRDefault="00CA2BF4" w:rsidP="00CA2BF4">
            <w:pPr>
              <w:pStyle w:val="tablebody"/>
            </w:pPr>
            <w:proofErr w:type="spellStart"/>
            <w:r w:rsidRPr="00476030">
              <w:t>P2</w:t>
            </w:r>
            <w:proofErr w:type="spellEnd"/>
          </w:p>
        </w:tc>
        <w:tc>
          <w:tcPr>
            <w:tcW w:w="5478" w:type="dxa"/>
          </w:tcPr>
          <w:p w14:paraId="2405A34D" w14:textId="77777777" w:rsidR="00CA2BF4" w:rsidRPr="00476030" w:rsidRDefault="00CA2BF4" w:rsidP="00CA2BF4">
            <w:pPr>
              <w:pStyle w:val="tablebody"/>
            </w:pPr>
            <w:r w:rsidRPr="00476030">
              <w:rPr>
                <w:rFonts w:hint="eastAsia"/>
              </w:rPr>
              <w:t>・表を更新</w:t>
            </w:r>
            <w:r w:rsidRPr="00476030">
              <w:rPr>
                <w:rFonts w:hint="eastAsia"/>
              </w:rPr>
              <w:t>(</w:t>
            </w:r>
            <w:r w:rsidRPr="00476030">
              <w:rPr>
                <w:rFonts w:hint="eastAsia"/>
              </w:rPr>
              <w:t>表</w:t>
            </w:r>
            <w:r w:rsidRPr="00476030">
              <w:rPr>
                <w:rFonts w:hint="eastAsia"/>
              </w:rPr>
              <w:t>1-1</w:t>
            </w:r>
            <w:r w:rsidRPr="00476030">
              <w:t>)</w:t>
            </w:r>
          </w:p>
        </w:tc>
      </w:tr>
      <w:tr w:rsidR="00CA2BF4" w:rsidRPr="00476030" w14:paraId="050445B7" w14:textId="77777777" w:rsidTr="005D2C73">
        <w:trPr>
          <w:trHeight w:val="183"/>
        </w:trPr>
        <w:tc>
          <w:tcPr>
            <w:tcW w:w="1034" w:type="dxa"/>
            <w:vMerge/>
          </w:tcPr>
          <w:p w14:paraId="1C08C294" w14:textId="77777777" w:rsidR="00CA2BF4" w:rsidRPr="00476030" w:rsidRDefault="00CA2BF4" w:rsidP="00A76B4D">
            <w:pPr>
              <w:pStyle w:val="tablebody"/>
            </w:pPr>
          </w:p>
        </w:tc>
        <w:tc>
          <w:tcPr>
            <w:tcW w:w="1545" w:type="dxa"/>
            <w:vMerge/>
          </w:tcPr>
          <w:p w14:paraId="171D7399" w14:textId="77777777" w:rsidR="00CA2BF4" w:rsidRPr="00476030" w:rsidRDefault="00CA2BF4" w:rsidP="00A76B4D">
            <w:pPr>
              <w:pStyle w:val="tablebody"/>
            </w:pPr>
          </w:p>
        </w:tc>
        <w:tc>
          <w:tcPr>
            <w:tcW w:w="1544" w:type="dxa"/>
          </w:tcPr>
          <w:p w14:paraId="5FE8612A" w14:textId="77777777" w:rsidR="00CA2BF4" w:rsidRPr="00476030" w:rsidRDefault="00CA2BF4" w:rsidP="00CA2BF4">
            <w:pPr>
              <w:pStyle w:val="tablebody"/>
            </w:pPr>
            <w:proofErr w:type="spellStart"/>
            <w:r w:rsidRPr="00476030">
              <w:t>P4,10,17</w:t>
            </w:r>
            <w:proofErr w:type="spellEnd"/>
            <w:r w:rsidRPr="00476030">
              <w:t>-18</w:t>
            </w:r>
          </w:p>
        </w:tc>
        <w:tc>
          <w:tcPr>
            <w:tcW w:w="5478" w:type="dxa"/>
          </w:tcPr>
          <w:p w14:paraId="70E46504" w14:textId="77777777" w:rsidR="00CA2BF4" w:rsidRPr="00476030" w:rsidRDefault="00CA2BF4" w:rsidP="00CA2BF4">
            <w:pPr>
              <w:pStyle w:val="tablebody"/>
            </w:pPr>
            <w:r w:rsidRPr="00476030">
              <w:rPr>
                <w:rFonts w:hint="eastAsia"/>
              </w:rPr>
              <w:t>・図を更新</w:t>
            </w:r>
            <w:r w:rsidRPr="00476030">
              <w:rPr>
                <w:rFonts w:hint="eastAsia"/>
              </w:rPr>
              <w:t>(</w:t>
            </w:r>
            <w:r w:rsidRPr="00476030">
              <w:rPr>
                <w:rFonts w:hint="eastAsia"/>
              </w:rPr>
              <w:t>図</w:t>
            </w:r>
            <w:r w:rsidRPr="00476030">
              <w:rPr>
                <w:rFonts w:hint="eastAsia"/>
              </w:rPr>
              <w:t>2-1,</w:t>
            </w:r>
            <w:r w:rsidRPr="00476030">
              <w:t>3-3,4-1,4-2)</w:t>
            </w:r>
          </w:p>
        </w:tc>
      </w:tr>
      <w:tr w:rsidR="00CA2BF4" w:rsidRPr="00476030" w14:paraId="6B9EE9F3" w14:textId="77777777" w:rsidTr="005D2C73">
        <w:trPr>
          <w:trHeight w:val="62"/>
        </w:trPr>
        <w:tc>
          <w:tcPr>
            <w:tcW w:w="1034" w:type="dxa"/>
            <w:vMerge/>
          </w:tcPr>
          <w:p w14:paraId="0FF32951" w14:textId="77777777" w:rsidR="00CA2BF4" w:rsidRPr="00476030" w:rsidRDefault="00CA2BF4" w:rsidP="00A76B4D">
            <w:pPr>
              <w:pStyle w:val="tablebody"/>
            </w:pPr>
          </w:p>
        </w:tc>
        <w:tc>
          <w:tcPr>
            <w:tcW w:w="1545" w:type="dxa"/>
            <w:vMerge/>
          </w:tcPr>
          <w:p w14:paraId="7E84C5DD" w14:textId="77777777" w:rsidR="00CA2BF4" w:rsidRPr="00476030" w:rsidRDefault="00CA2BF4" w:rsidP="00A76B4D">
            <w:pPr>
              <w:pStyle w:val="tablebody"/>
            </w:pPr>
          </w:p>
        </w:tc>
        <w:tc>
          <w:tcPr>
            <w:tcW w:w="1544" w:type="dxa"/>
          </w:tcPr>
          <w:p w14:paraId="46A7AD64" w14:textId="77777777" w:rsidR="00CA2BF4" w:rsidRPr="00476030" w:rsidRDefault="00CA2BF4" w:rsidP="00CA2BF4">
            <w:pPr>
              <w:pStyle w:val="tablebody"/>
            </w:pPr>
            <w:proofErr w:type="spellStart"/>
            <w:r w:rsidRPr="00476030">
              <w:rPr>
                <w:rFonts w:hint="eastAsia"/>
              </w:rPr>
              <w:t>P7</w:t>
            </w:r>
            <w:proofErr w:type="spellEnd"/>
          </w:p>
        </w:tc>
        <w:tc>
          <w:tcPr>
            <w:tcW w:w="5478" w:type="dxa"/>
          </w:tcPr>
          <w:p w14:paraId="29B3A3C8" w14:textId="77777777" w:rsidR="00CA2BF4" w:rsidRPr="00476030" w:rsidRDefault="00CA2BF4" w:rsidP="00CA2BF4">
            <w:pPr>
              <w:pStyle w:val="tablebody"/>
            </w:pPr>
            <w:r w:rsidRPr="00476030">
              <w:rPr>
                <w:rFonts w:hint="eastAsia"/>
              </w:rPr>
              <w:t>・図を訂正</w:t>
            </w:r>
            <w:r w:rsidRPr="00476030">
              <w:rPr>
                <w:rFonts w:hint="eastAsia"/>
              </w:rPr>
              <w:t>(</w:t>
            </w:r>
            <w:r w:rsidRPr="00476030">
              <w:rPr>
                <w:rFonts w:hint="eastAsia"/>
              </w:rPr>
              <w:t>図</w:t>
            </w:r>
            <w:r w:rsidRPr="00476030">
              <w:rPr>
                <w:rFonts w:hint="eastAsia"/>
              </w:rPr>
              <w:t>3-1)</w:t>
            </w:r>
          </w:p>
        </w:tc>
      </w:tr>
      <w:tr w:rsidR="004B0287" w:rsidRPr="00476030" w14:paraId="71034C2B" w14:textId="77777777" w:rsidTr="002E1623">
        <w:trPr>
          <w:trHeight w:val="154"/>
        </w:trPr>
        <w:tc>
          <w:tcPr>
            <w:tcW w:w="1034" w:type="dxa"/>
            <w:vMerge w:val="restart"/>
          </w:tcPr>
          <w:p w14:paraId="4A81F541" w14:textId="77777777" w:rsidR="004B0287" w:rsidRPr="00476030" w:rsidRDefault="004B0287" w:rsidP="00A76B4D">
            <w:pPr>
              <w:pStyle w:val="tablebody"/>
            </w:pPr>
            <w:r w:rsidRPr="00476030">
              <w:rPr>
                <w:rFonts w:hint="eastAsia"/>
              </w:rPr>
              <w:t>1.02</w:t>
            </w:r>
          </w:p>
        </w:tc>
        <w:tc>
          <w:tcPr>
            <w:tcW w:w="1545" w:type="dxa"/>
            <w:vMerge w:val="restart"/>
          </w:tcPr>
          <w:p w14:paraId="76AAA0B1" w14:textId="77777777" w:rsidR="004B0287" w:rsidRPr="00476030" w:rsidRDefault="004B0287" w:rsidP="00A76B4D">
            <w:pPr>
              <w:pStyle w:val="tablebody"/>
            </w:pPr>
            <w:r w:rsidRPr="00476030">
              <w:rPr>
                <w:rFonts w:hint="eastAsia"/>
              </w:rPr>
              <w:t>2017.11</w:t>
            </w:r>
          </w:p>
        </w:tc>
        <w:tc>
          <w:tcPr>
            <w:tcW w:w="1544" w:type="dxa"/>
          </w:tcPr>
          <w:p w14:paraId="0AE39D97" w14:textId="77777777" w:rsidR="004B0287" w:rsidRPr="00476030" w:rsidRDefault="004B0287" w:rsidP="00CA2BF4">
            <w:pPr>
              <w:pStyle w:val="tablebody"/>
            </w:pPr>
            <w:proofErr w:type="spellStart"/>
            <w:r w:rsidRPr="00476030">
              <w:rPr>
                <w:rFonts w:hint="eastAsia"/>
              </w:rPr>
              <w:t>P1</w:t>
            </w:r>
            <w:proofErr w:type="spellEnd"/>
          </w:p>
        </w:tc>
        <w:tc>
          <w:tcPr>
            <w:tcW w:w="5478" w:type="dxa"/>
          </w:tcPr>
          <w:p w14:paraId="592163EC" w14:textId="6543B372" w:rsidR="004B0287" w:rsidRPr="00476030" w:rsidRDefault="004B0287" w:rsidP="004B0287">
            <w:pPr>
              <w:pStyle w:val="tablebody"/>
            </w:pPr>
            <w:r w:rsidRPr="00476030">
              <w:rPr>
                <w:rFonts w:hint="eastAsia"/>
              </w:rPr>
              <w:t>・ターゲットデバイスと</w:t>
            </w:r>
            <w:r w:rsidRPr="00476030">
              <w:rPr>
                <w:rFonts w:hint="eastAsia"/>
              </w:rPr>
              <w:t>Re</w:t>
            </w:r>
            <w:r w:rsidR="00245E87">
              <w:t>a</w:t>
            </w:r>
            <w:r w:rsidRPr="00476030">
              <w:rPr>
                <w:rFonts w:hint="eastAsia"/>
              </w:rPr>
              <w:t>ders</w:t>
            </w:r>
            <w:r w:rsidRPr="00476030">
              <w:rPr>
                <w:rFonts w:hint="eastAsia"/>
              </w:rPr>
              <w:t>に</w:t>
            </w:r>
            <w:r w:rsidRPr="00476030">
              <w:rPr>
                <w:rFonts w:hint="eastAsia"/>
              </w:rPr>
              <w:t xml:space="preserve">R-Car </w:t>
            </w:r>
            <w:proofErr w:type="spellStart"/>
            <w:r w:rsidRPr="00476030">
              <w:rPr>
                <w:rFonts w:hint="eastAsia"/>
              </w:rPr>
              <w:t>M3</w:t>
            </w:r>
            <w:proofErr w:type="spellEnd"/>
            <w:r w:rsidRPr="00476030">
              <w:rPr>
                <w:rFonts w:hint="eastAsia"/>
              </w:rPr>
              <w:t>-N</w:t>
            </w:r>
            <w:r w:rsidRPr="00476030">
              <w:rPr>
                <w:rFonts w:hint="eastAsia"/>
              </w:rPr>
              <w:t>を追加</w:t>
            </w:r>
          </w:p>
        </w:tc>
      </w:tr>
      <w:tr w:rsidR="004B0287" w:rsidRPr="00476030" w14:paraId="10FE58FC" w14:textId="77777777" w:rsidTr="002E1623">
        <w:trPr>
          <w:trHeight w:val="441"/>
        </w:trPr>
        <w:tc>
          <w:tcPr>
            <w:tcW w:w="1034" w:type="dxa"/>
            <w:vMerge/>
          </w:tcPr>
          <w:p w14:paraId="268DFBFE" w14:textId="77777777" w:rsidR="004B0287" w:rsidRPr="00476030" w:rsidRDefault="004B0287" w:rsidP="00A76B4D">
            <w:pPr>
              <w:pStyle w:val="tablebody"/>
            </w:pPr>
          </w:p>
        </w:tc>
        <w:tc>
          <w:tcPr>
            <w:tcW w:w="1545" w:type="dxa"/>
            <w:vMerge/>
          </w:tcPr>
          <w:p w14:paraId="3009082E" w14:textId="77777777" w:rsidR="004B0287" w:rsidRPr="00476030" w:rsidRDefault="004B0287" w:rsidP="00A76B4D">
            <w:pPr>
              <w:pStyle w:val="tablebody"/>
            </w:pPr>
          </w:p>
        </w:tc>
        <w:tc>
          <w:tcPr>
            <w:tcW w:w="1544" w:type="dxa"/>
          </w:tcPr>
          <w:p w14:paraId="658B9C6F" w14:textId="77777777" w:rsidR="004B0287" w:rsidRPr="00476030" w:rsidRDefault="004B0287" w:rsidP="00CA2BF4">
            <w:pPr>
              <w:pStyle w:val="tablebody"/>
            </w:pPr>
            <w:proofErr w:type="spellStart"/>
            <w:r w:rsidRPr="00476030">
              <w:rPr>
                <w:rFonts w:hint="eastAsia"/>
              </w:rPr>
              <w:t>P1,P15,P21</w:t>
            </w:r>
            <w:proofErr w:type="spellEnd"/>
          </w:p>
        </w:tc>
        <w:tc>
          <w:tcPr>
            <w:tcW w:w="5478" w:type="dxa"/>
          </w:tcPr>
          <w:p w14:paraId="37FD325B" w14:textId="77777777" w:rsidR="004B0287" w:rsidRPr="00476030" w:rsidRDefault="004B0287" w:rsidP="00CA2BF4">
            <w:pPr>
              <w:pStyle w:val="tablebody"/>
            </w:pPr>
            <w:r w:rsidRPr="00476030">
              <w:rPr>
                <w:rFonts w:hint="eastAsia"/>
              </w:rPr>
              <w:t>・参照</w:t>
            </w:r>
            <w:r w:rsidR="00B65188" w:rsidRPr="00476030">
              <w:rPr>
                <w:rFonts w:hint="eastAsia"/>
              </w:rPr>
              <w:t>ド</w:t>
            </w:r>
            <w:r w:rsidRPr="00476030">
              <w:rPr>
                <w:rFonts w:hint="eastAsia"/>
              </w:rPr>
              <w:t>キュメント</w:t>
            </w:r>
            <w:r w:rsidR="00B65188" w:rsidRPr="00476030">
              <w:rPr>
                <w:rFonts w:hint="eastAsia"/>
              </w:rPr>
              <w:t>のファイル</w:t>
            </w:r>
            <w:r w:rsidRPr="00476030">
              <w:rPr>
                <w:rFonts w:hint="eastAsia"/>
              </w:rPr>
              <w:t>名を更新</w:t>
            </w:r>
          </w:p>
          <w:p w14:paraId="07819358" w14:textId="77777777" w:rsidR="004B0287" w:rsidRPr="00476030" w:rsidRDefault="004B0287" w:rsidP="00E05A70">
            <w:pPr>
              <w:pStyle w:val="afff1"/>
            </w:pPr>
            <w:r w:rsidRPr="00476030">
              <w:rPr>
                <w:rFonts w:hint="eastAsia"/>
              </w:rPr>
              <w:t>(</w:t>
            </w:r>
            <w:proofErr w:type="spellStart"/>
            <w:r w:rsidRPr="00476030">
              <w:rPr>
                <w:rFonts w:hint="eastAsia"/>
              </w:rPr>
              <w:t>RENESAS_RCH3M3M3N_PowerManagement_UME</w:t>
            </w:r>
            <w:proofErr w:type="spellEnd"/>
            <w:r w:rsidRPr="00476030">
              <w:t>)</w:t>
            </w:r>
          </w:p>
        </w:tc>
      </w:tr>
      <w:tr w:rsidR="00B93EB5" w:rsidRPr="00476030" w14:paraId="406D4C65" w14:textId="77777777" w:rsidTr="005D2C73">
        <w:trPr>
          <w:trHeight w:val="179"/>
        </w:trPr>
        <w:tc>
          <w:tcPr>
            <w:tcW w:w="1034" w:type="dxa"/>
            <w:vMerge w:val="restart"/>
          </w:tcPr>
          <w:p w14:paraId="08A87000" w14:textId="77777777" w:rsidR="00B93EB5" w:rsidRPr="00476030" w:rsidRDefault="00B93EB5" w:rsidP="00B93EB5">
            <w:pPr>
              <w:pStyle w:val="tablebody"/>
            </w:pPr>
            <w:r w:rsidRPr="00476030">
              <w:rPr>
                <w:rFonts w:hint="eastAsia"/>
              </w:rPr>
              <w:t>1.03</w:t>
            </w:r>
          </w:p>
        </w:tc>
        <w:tc>
          <w:tcPr>
            <w:tcW w:w="1545" w:type="dxa"/>
            <w:vMerge w:val="restart"/>
          </w:tcPr>
          <w:p w14:paraId="40DD692C" w14:textId="77777777" w:rsidR="00B93EB5" w:rsidRPr="00476030" w:rsidRDefault="00B93EB5" w:rsidP="00B93EB5">
            <w:pPr>
              <w:pStyle w:val="tablebody"/>
            </w:pPr>
            <w:r w:rsidRPr="00476030">
              <w:rPr>
                <w:rFonts w:hint="eastAsia"/>
              </w:rPr>
              <w:t>2018.0</w:t>
            </w:r>
            <w:r w:rsidR="00624FF1">
              <w:rPr>
                <w:rFonts w:hint="eastAsia"/>
              </w:rPr>
              <w:t>6</w:t>
            </w:r>
          </w:p>
        </w:tc>
        <w:tc>
          <w:tcPr>
            <w:tcW w:w="1544" w:type="dxa"/>
          </w:tcPr>
          <w:p w14:paraId="0918872B" w14:textId="77777777" w:rsidR="00B93EB5" w:rsidRPr="00476030" w:rsidRDefault="00B93EB5" w:rsidP="00B93EB5">
            <w:pPr>
              <w:pStyle w:val="tablebody"/>
            </w:pPr>
            <w:proofErr w:type="spellStart"/>
            <w:r w:rsidRPr="00476030">
              <w:rPr>
                <w:rFonts w:hint="eastAsia"/>
              </w:rPr>
              <w:t>P1</w:t>
            </w:r>
            <w:proofErr w:type="spellEnd"/>
          </w:p>
        </w:tc>
        <w:tc>
          <w:tcPr>
            <w:tcW w:w="5478" w:type="dxa"/>
          </w:tcPr>
          <w:p w14:paraId="0D06295B" w14:textId="714801A4" w:rsidR="00B93EB5" w:rsidRPr="00476030" w:rsidRDefault="00B93EB5" w:rsidP="00B93EB5">
            <w:pPr>
              <w:pStyle w:val="tablebody"/>
            </w:pPr>
            <w:r w:rsidRPr="00476030">
              <w:rPr>
                <w:rFonts w:hint="eastAsia"/>
              </w:rPr>
              <w:t>・ターゲットデバイスと</w:t>
            </w:r>
            <w:r w:rsidRPr="00476030">
              <w:rPr>
                <w:rFonts w:hint="eastAsia"/>
              </w:rPr>
              <w:t>Re</w:t>
            </w:r>
            <w:r w:rsidR="00245E87">
              <w:t>a</w:t>
            </w:r>
            <w:r w:rsidRPr="00476030">
              <w:rPr>
                <w:rFonts w:hint="eastAsia"/>
              </w:rPr>
              <w:t>ders</w:t>
            </w:r>
            <w:r w:rsidRPr="00476030">
              <w:rPr>
                <w:rFonts w:hint="eastAsia"/>
              </w:rPr>
              <w:t>に</w:t>
            </w:r>
            <w:r w:rsidR="00175C8E">
              <w:rPr>
                <w:rFonts w:hint="eastAsia"/>
              </w:rPr>
              <w:t>R</w:t>
            </w:r>
            <w:r w:rsidR="00175C8E">
              <w:t xml:space="preserve">-Car </w:t>
            </w:r>
            <w:proofErr w:type="spellStart"/>
            <w:r w:rsidRPr="00476030">
              <w:rPr>
                <w:rFonts w:hint="eastAsia"/>
              </w:rPr>
              <w:t>E3</w:t>
            </w:r>
            <w:proofErr w:type="spellEnd"/>
            <w:r w:rsidRPr="00476030">
              <w:rPr>
                <w:rFonts w:hint="eastAsia"/>
              </w:rPr>
              <w:t>を追加</w:t>
            </w:r>
          </w:p>
        </w:tc>
      </w:tr>
      <w:tr w:rsidR="00B93EB5" w:rsidRPr="00476030" w14:paraId="7E470B60" w14:textId="77777777" w:rsidTr="005D2C73">
        <w:trPr>
          <w:trHeight w:val="179"/>
        </w:trPr>
        <w:tc>
          <w:tcPr>
            <w:tcW w:w="1034" w:type="dxa"/>
            <w:vMerge/>
          </w:tcPr>
          <w:p w14:paraId="3C188B58" w14:textId="77777777" w:rsidR="00B93EB5" w:rsidRPr="00476030" w:rsidRDefault="00B93EB5" w:rsidP="00B93EB5">
            <w:pPr>
              <w:pStyle w:val="tablebody"/>
            </w:pPr>
          </w:p>
        </w:tc>
        <w:tc>
          <w:tcPr>
            <w:tcW w:w="1545" w:type="dxa"/>
            <w:vMerge/>
          </w:tcPr>
          <w:p w14:paraId="14A681D8" w14:textId="77777777" w:rsidR="00B93EB5" w:rsidRPr="00476030" w:rsidRDefault="00B93EB5" w:rsidP="00B93EB5">
            <w:pPr>
              <w:pStyle w:val="tablebody"/>
            </w:pPr>
          </w:p>
        </w:tc>
        <w:tc>
          <w:tcPr>
            <w:tcW w:w="1544" w:type="dxa"/>
          </w:tcPr>
          <w:p w14:paraId="52CFEAE6" w14:textId="77777777" w:rsidR="00B93EB5" w:rsidRPr="00476030" w:rsidRDefault="00B93EB5" w:rsidP="00B93EB5">
            <w:pPr>
              <w:pStyle w:val="tablebody"/>
            </w:pPr>
            <w:proofErr w:type="spellStart"/>
            <w:r w:rsidRPr="00476030">
              <w:rPr>
                <w:rFonts w:hint="eastAsia"/>
              </w:rPr>
              <w:t>P1,P2</w:t>
            </w:r>
            <w:r w:rsidR="00FD6F37">
              <w:rPr>
                <w:rFonts w:hint="eastAsia"/>
              </w:rPr>
              <w:t>1</w:t>
            </w:r>
            <w:r w:rsidRPr="00476030">
              <w:rPr>
                <w:rFonts w:hint="eastAsia"/>
              </w:rPr>
              <w:t>,P2</w:t>
            </w:r>
            <w:r w:rsidR="00FD6F37">
              <w:rPr>
                <w:rFonts w:hint="eastAsia"/>
              </w:rPr>
              <w:t>3</w:t>
            </w:r>
            <w:proofErr w:type="spellEnd"/>
            <w:r w:rsidRPr="00476030">
              <w:rPr>
                <w:rFonts w:hint="eastAsia"/>
              </w:rPr>
              <w:t>,</w:t>
            </w:r>
          </w:p>
          <w:p w14:paraId="0D735293" w14:textId="77777777" w:rsidR="00B93EB5" w:rsidRPr="00476030" w:rsidRDefault="00B93EB5" w:rsidP="00B93EB5">
            <w:pPr>
              <w:pStyle w:val="tablebody"/>
            </w:pPr>
            <w:proofErr w:type="spellStart"/>
            <w:r w:rsidRPr="00476030">
              <w:rPr>
                <w:rFonts w:hint="eastAsia"/>
              </w:rPr>
              <w:t>P2</w:t>
            </w:r>
            <w:r w:rsidR="00FD6F37">
              <w:rPr>
                <w:rFonts w:hint="eastAsia"/>
              </w:rPr>
              <w:t>4</w:t>
            </w:r>
            <w:proofErr w:type="spellEnd"/>
          </w:p>
        </w:tc>
        <w:tc>
          <w:tcPr>
            <w:tcW w:w="5478" w:type="dxa"/>
          </w:tcPr>
          <w:p w14:paraId="1C337CCA" w14:textId="77777777" w:rsidR="00B93EB5" w:rsidRPr="00476030" w:rsidRDefault="00B93EB5" w:rsidP="00B93EB5">
            <w:pPr>
              <w:pStyle w:val="tablebody"/>
            </w:pPr>
            <w:r w:rsidRPr="00476030">
              <w:rPr>
                <w:rFonts w:hint="eastAsia"/>
              </w:rPr>
              <w:t>・</w:t>
            </w:r>
            <w:proofErr w:type="spellStart"/>
            <w:r w:rsidRPr="00476030">
              <w:rPr>
                <w:rFonts w:hint="eastAsia"/>
              </w:rPr>
              <w:t>Yocto</w:t>
            </w:r>
            <w:proofErr w:type="spellEnd"/>
            <w:r w:rsidRPr="00476030">
              <w:rPr>
                <w:rFonts w:hint="eastAsia"/>
              </w:rPr>
              <w:t>のバージョンを</w:t>
            </w:r>
            <w:r w:rsidRPr="00476030">
              <w:rPr>
                <w:rFonts w:hint="eastAsia"/>
              </w:rPr>
              <w:t>3.7.0</w:t>
            </w:r>
            <w:r w:rsidRPr="00476030">
              <w:rPr>
                <w:rFonts w:hint="eastAsia"/>
              </w:rPr>
              <w:t>に修正</w:t>
            </w:r>
          </w:p>
        </w:tc>
      </w:tr>
      <w:tr w:rsidR="00B93EB5" w:rsidRPr="00476030" w14:paraId="65AF6689" w14:textId="77777777" w:rsidTr="005D2C73">
        <w:trPr>
          <w:trHeight w:val="179"/>
        </w:trPr>
        <w:tc>
          <w:tcPr>
            <w:tcW w:w="1034" w:type="dxa"/>
            <w:vMerge/>
          </w:tcPr>
          <w:p w14:paraId="068C5259" w14:textId="77777777" w:rsidR="00B93EB5" w:rsidRPr="00476030" w:rsidRDefault="00B93EB5" w:rsidP="00B93EB5">
            <w:pPr>
              <w:pStyle w:val="tablebody"/>
            </w:pPr>
          </w:p>
        </w:tc>
        <w:tc>
          <w:tcPr>
            <w:tcW w:w="1545" w:type="dxa"/>
            <w:vMerge/>
          </w:tcPr>
          <w:p w14:paraId="503FC62C" w14:textId="77777777" w:rsidR="00B93EB5" w:rsidRPr="00476030" w:rsidRDefault="00B93EB5" w:rsidP="00B93EB5">
            <w:pPr>
              <w:pStyle w:val="tablebody"/>
            </w:pPr>
          </w:p>
        </w:tc>
        <w:tc>
          <w:tcPr>
            <w:tcW w:w="1544" w:type="dxa"/>
          </w:tcPr>
          <w:p w14:paraId="39A25569" w14:textId="77777777" w:rsidR="00B93EB5" w:rsidRPr="00476030" w:rsidRDefault="00B93EB5" w:rsidP="002E1623">
            <w:pPr>
              <w:pStyle w:val="tablebody"/>
            </w:pPr>
            <w:proofErr w:type="spellStart"/>
            <w:r w:rsidRPr="00476030">
              <w:rPr>
                <w:rFonts w:hint="eastAsia"/>
              </w:rPr>
              <w:t>P1,P1</w:t>
            </w:r>
            <w:r w:rsidR="00FD6F37">
              <w:rPr>
                <w:rFonts w:hint="eastAsia"/>
              </w:rPr>
              <w:t>3</w:t>
            </w:r>
            <w:r w:rsidRPr="00476030">
              <w:rPr>
                <w:rFonts w:hint="eastAsia"/>
              </w:rPr>
              <w:t>,P</w:t>
            </w:r>
            <w:r w:rsidR="005D2C73">
              <w:t>2</w:t>
            </w:r>
            <w:r w:rsidR="007558C1">
              <w:t>1</w:t>
            </w:r>
            <w:proofErr w:type="spellEnd"/>
          </w:p>
        </w:tc>
        <w:tc>
          <w:tcPr>
            <w:tcW w:w="5478" w:type="dxa"/>
          </w:tcPr>
          <w:p w14:paraId="23B3654D" w14:textId="77777777" w:rsidR="00B93EB5" w:rsidRPr="00476030" w:rsidRDefault="00B93EB5" w:rsidP="00B93EB5">
            <w:pPr>
              <w:pStyle w:val="tablebody"/>
            </w:pPr>
            <w:r w:rsidRPr="00476030">
              <w:rPr>
                <w:rFonts w:hint="eastAsia"/>
              </w:rPr>
              <w:t>・参照ドキュメントのファイル名を更新</w:t>
            </w:r>
          </w:p>
          <w:p w14:paraId="344211BE" w14:textId="77777777" w:rsidR="00B93EB5" w:rsidRPr="00476030" w:rsidRDefault="00B93EB5" w:rsidP="00B93EB5">
            <w:pPr>
              <w:pStyle w:val="tablebody"/>
            </w:pPr>
            <w:r w:rsidRPr="00476030">
              <w:rPr>
                <w:rFonts w:hint="eastAsia"/>
              </w:rPr>
              <w:t>(</w:t>
            </w:r>
            <w:proofErr w:type="spellStart"/>
            <w:r w:rsidRPr="00476030">
              <w:rPr>
                <w:rFonts w:hint="eastAsia"/>
              </w:rPr>
              <w:t>RENESAS_RCH3M3M3NE3_PowerManagement_UME</w:t>
            </w:r>
            <w:proofErr w:type="spellEnd"/>
            <w:r w:rsidRPr="00476030">
              <w:t>)</w:t>
            </w:r>
          </w:p>
        </w:tc>
      </w:tr>
      <w:tr w:rsidR="00B93EB5" w:rsidRPr="00476030" w14:paraId="3A45609F" w14:textId="77777777" w:rsidTr="005D2C73">
        <w:trPr>
          <w:trHeight w:val="179"/>
        </w:trPr>
        <w:tc>
          <w:tcPr>
            <w:tcW w:w="1034" w:type="dxa"/>
            <w:vMerge/>
          </w:tcPr>
          <w:p w14:paraId="14FD7EAC" w14:textId="77777777" w:rsidR="00B93EB5" w:rsidRPr="00476030" w:rsidRDefault="00B93EB5" w:rsidP="00B93EB5">
            <w:pPr>
              <w:pStyle w:val="tablebody"/>
            </w:pPr>
          </w:p>
        </w:tc>
        <w:tc>
          <w:tcPr>
            <w:tcW w:w="1545" w:type="dxa"/>
            <w:vMerge/>
          </w:tcPr>
          <w:p w14:paraId="5BF14B59" w14:textId="77777777" w:rsidR="00B93EB5" w:rsidRPr="00476030" w:rsidRDefault="00B93EB5" w:rsidP="00B93EB5">
            <w:pPr>
              <w:pStyle w:val="tablebody"/>
            </w:pPr>
          </w:p>
        </w:tc>
        <w:tc>
          <w:tcPr>
            <w:tcW w:w="1544" w:type="dxa"/>
          </w:tcPr>
          <w:p w14:paraId="52E47E61" w14:textId="77777777" w:rsidR="00B93EB5" w:rsidRPr="00476030" w:rsidRDefault="00B93EB5" w:rsidP="00B93EB5">
            <w:pPr>
              <w:pStyle w:val="tablebody"/>
            </w:pPr>
            <w:proofErr w:type="spellStart"/>
            <w:r w:rsidRPr="00476030">
              <w:t>P</w:t>
            </w:r>
            <w:r w:rsidR="005D2C73">
              <w:rPr>
                <w:rFonts w:hint="eastAsia"/>
              </w:rPr>
              <w:t>3</w:t>
            </w:r>
            <w:proofErr w:type="spellEnd"/>
          </w:p>
        </w:tc>
        <w:tc>
          <w:tcPr>
            <w:tcW w:w="5478" w:type="dxa"/>
          </w:tcPr>
          <w:p w14:paraId="22D14268" w14:textId="77777777" w:rsidR="00B93EB5" w:rsidRPr="00476030" w:rsidRDefault="00B93EB5" w:rsidP="00B93EB5">
            <w:pPr>
              <w:pStyle w:val="tablebody"/>
            </w:pPr>
            <w:r w:rsidRPr="00476030">
              <w:rPr>
                <w:rFonts w:hint="eastAsia"/>
              </w:rPr>
              <w:t>・表を更新</w:t>
            </w:r>
            <w:r w:rsidRPr="00476030">
              <w:rPr>
                <w:rFonts w:hint="eastAsia"/>
              </w:rPr>
              <w:t>(</w:t>
            </w:r>
            <w:r w:rsidRPr="00476030">
              <w:rPr>
                <w:rFonts w:hint="eastAsia"/>
              </w:rPr>
              <w:t>表</w:t>
            </w:r>
            <w:r w:rsidRPr="00476030">
              <w:rPr>
                <w:rFonts w:hint="eastAsia"/>
              </w:rPr>
              <w:t>1-1)</w:t>
            </w:r>
          </w:p>
          <w:p w14:paraId="50ED4A3A" w14:textId="77777777" w:rsidR="00B93EB5" w:rsidRPr="00476030" w:rsidRDefault="00B93EB5" w:rsidP="00B93EB5">
            <w:pPr>
              <w:pStyle w:val="tablebody"/>
            </w:pPr>
            <w:r w:rsidRPr="00476030">
              <w:rPr>
                <w:rFonts w:hint="eastAsia"/>
              </w:rPr>
              <w:t>CAS</w:t>
            </w:r>
            <w:r w:rsidRPr="00476030">
              <w:rPr>
                <w:rFonts w:hint="eastAsia"/>
              </w:rPr>
              <w:t>の説明追加</w:t>
            </w:r>
          </w:p>
        </w:tc>
      </w:tr>
      <w:tr w:rsidR="00B93EB5" w:rsidRPr="00476030" w14:paraId="19781386" w14:textId="77777777" w:rsidTr="005D2C73">
        <w:trPr>
          <w:trHeight w:val="179"/>
        </w:trPr>
        <w:tc>
          <w:tcPr>
            <w:tcW w:w="1034" w:type="dxa"/>
            <w:vMerge/>
          </w:tcPr>
          <w:p w14:paraId="12988D87" w14:textId="77777777" w:rsidR="00B93EB5" w:rsidRPr="00476030" w:rsidRDefault="00B93EB5" w:rsidP="00B93EB5">
            <w:pPr>
              <w:pStyle w:val="tablebody"/>
            </w:pPr>
          </w:p>
        </w:tc>
        <w:tc>
          <w:tcPr>
            <w:tcW w:w="1545" w:type="dxa"/>
            <w:vMerge/>
          </w:tcPr>
          <w:p w14:paraId="017A3EC0" w14:textId="77777777" w:rsidR="00B93EB5" w:rsidRPr="00476030" w:rsidRDefault="00B93EB5" w:rsidP="00B93EB5">
            <w:pPr>
              <w:pStyle w:val="tablebody"/>
            </w:pPr>
          </w:p>
        </w:tc>
        <w:tc>
          <w:tcPr>
            <w:tcW w:w="1544" w:type="dxa"/>
          </w:tcPr>
          <w:p w14:paraId="49C602E6" w14:textId="77777777" w:rsidR="00B93EB5" w:rsidRPr="00476030" w:rsidRDefault="00B93EB5" w:rsidP="00B93EB5">
            <w:pPr>
              <w:pStyle w:val="tablebody"/>
            </w:pPr>
            <w:proofErr w:type="spellStart"/>
            <w:r w:rsidRPr="00476030">
              <w:rPr>
                <w:rFonts w:hint="eastAsia"/>
              </w:rPr>
              <w:t>P</w:t>
            </w:r>
            <w:r w:rsidR="00FD6F37">
              <w:rPr>
                <w:rFonts w:hint="eastAsia"/>
              </w:rPr>
              <w:t>10</w:t>
            </w:r>
            <w:proofErr w:type="spellEnd"/>
          </w:p>
        </w:tc>
        <w:tc>
          <w:tcPr>
            <w:tcW w:w="5478" w:type="dxa"/>
          </w:tcPr>
          <w:p w14:paraId="4C69FF68" w14:textId="77777777" w:rsidR="00B93EB5" w:rsidRPr="00476030" w:rsidRDefault="00B93EB5" w:rsidP="00B93EB5">
            <w:pPr>
              <w:pStyle w:val="tablebody"/>
            </w:pPr>
            <w:r w:rsidRPr="00476030">
              <w:rPr>
                <w:rFonts w:hint="eastAsia"/>
              </w:rPr>
              <w:t>・</w:t>
            </w:r>
            <w:r w:rsidRPr="00476030">
              <w:rPr>
                <w:rFonts w:hint="eastAsia"/>
              </w:rPr>
              <w:t>3.4</w:t>
            </w:r>
            <w:r w:rsidRPr="00476030">
              <w:t xml:space="preserve"> </w:t>
            </w:r>
            <w:r w:rsidRPr="00476030">
              <w:rPr>
                <w:rFonts w:hint="eastAsia"/>
              </w:rPr>
              <w:t>System</w:t>
            </w:r>
            <w:r w:rsidRPr="00476030">
              <w:t xml:space="preserve"> </w:t>
            </w:r>
            <w:r w:rsidRPr="00476030">
              <w:rPr>
                <w:rFonts w:hint="eastAsia"/>
              </w:rPr>
              <w:t>Suspend</w:t>
            </w:r>
            <w:r w:rsidRPr="00476030">
              <w:t xml:space="preserve"> </w:t>
            </w:r>
            <w:r w:rsidRPr="00476030">
              <w:rPr>
                <w:rFonts w:hint="eastAsia"/>
              </w:rPr>
              <w:t>to</w:t>
            </w:r>
            <w:r w:rsidRPr="00476030">
              <w:t xml:space="preserve"> </w:t>
            </w:r>
            <w:r w:rsidRPr="00476030">
              <w:rPr>
                <w:rFonts w:hint="eastAsia"/>
              </w:rPr>
              <w:t>RAM</w:t>
            </w:r>
            <w:r w:rsidRPr="00476030">
              <w:rPr>
                <w:rFonts w:hint="eastAsia"/>
              </w:rPr>
              <w:t>の制御事例を新規追加</w:t>
            </w:r>
          </w:p>
        </w:tc>
      </w:tr>
      <w:tr w:rsidR="005D2C73" w:rsidRPr="00476030" w14:paraId="0B0F1916" w14:textId="77777777" w:rsidTr="005D2C73">
        <w:trPr>
          <w:trHeight w:val="179"/>
        </w:trPr>
        <w:tc>
          <w:tcPr>
            <w:tcW w:w="1034" w:type="dxa"/>
            <w:vMerge/>
          </w:tcPr>
          <w:p w14:paraId="2E91ADE2" w14:textId="77777777" w:rsidR="005D2C73" w:rsidRPr="00476030" w:rsidRDefault="005D2C73" w:rsidP="005D2C73">
            <w:pPr>
              <w:pStyle w:val="tablebody"/>
            </w:pPr>
          </w:p>
        </w:tc>
        <w:tc>
          <w:tcPr>
            <w:tcW w:w="1545" w:type="dxa"/>
            <w:vMerge/>
          </w:tcPr>
          <w:p w14:paraId="25C88567" w14:textId="77777777" w:rsidR="005D2C73" w:rsidRPr="00476030" w:rsidRDefault="005D2C73" w:rsidP="005D2C73">
            <w:pPr>
              <w:pStyle w:val="tablebody"/>
            </w:pPr>
          </w:p>
        </w:tc>
        <w:tc>
          <w:tcPr>
            <w:tcW w:w="1544" w:type="dxa"/>
          </w:tcPr>
          <w:p w14:paraId="18B29324" w14:textId="77777777" w:rsidR="005D2C73" w:rsidRPr="00476030" w:rsidRDefault="005D2C73" w:rsidP="005D2C73">
            <w:pPr>
              <w:pStyle w:val="tablebody"/>
            </w:pPr>
            <w:proofErr w:type="spellStart"/>
            <w:r w:rsidRPr="00476030">
              <w:rPr>
                <w:rFonts w:hint="eastAsia"/>
              </w:rPr>
              <w:t>P1</w:t>
            </w:r>
            <w:r w:rsidR="00FD6F37">
              <w:rPr>
                <w:rFonts w:hint="eastAsia"/>
              </w:rPr>
              <w:t>7</w:t>
            </w:r>
            <w:proofErr w:type="spellEnd"/>
          </w:p>
        </w:tc>
        <w:tc>
          <w:tcPr>
            <w:tcW w:w="5478" w:type="dxa"/>
          </w:tcPr>
          <w:p w14:paraId="15C393F0" w14:textId="77777777" w:rsidR="005D2C73" w:rsidRPr="00476030" w:rsidRDefault="005D2C73" w:rsidP="005D2C73">
            <w:pPr>
              <w:pStyle w:val="tablebody"/>
            </w:pPr>
            <w:r w:rsidRPr="00476030">
              <w:rPr>
                <w:rFonts w:hint="eastAsia"/>
              </w:rPr>
              <w:t>・</w:t>
            </w:r>
            <w:r w:rsidRPr="00476030">
              <w:rPr>
                <w:rFonts w:hint="eastAsia"/>
              </w:rPr>
              <w:t>5</w:t>
            </w:r>
            <w:r w:rsidRPr="00476030">
              <w:t xml:space="preserve">. </w:t>
            </w:r>
            <w:r w:rsidR="00054E63" w:rsidRPr="00476030">
              <w:rPr>
                <w:rFonts w:hint="eastAsia"/>
              </w:rPr>
              <w:t>電力制御関連機能</w:t>
            </w:r>
            <w:r w:rsidR="00054E63">
              <w:rPr>
                <w:rFonts w:hint="eastAsia"/>
              </w:rPr>
              <w:t>の</w:t>
            </w:r>
            <w:r w:rsidRPr="00476030">
              <w:rPr>
                <w:rFonts w:hint="eastAsia"/>
              </w:rPr>
              <w:t>設定事例を新規追加</w:t>
            </w:r>
          </w:p>
        </w:tc>
      </w:tr>
      <w:tr w:rsidR="005D2C73" w:rsidRPr="00476030" w14:paraId="56600720" w14:textId="77777777" w:rsidTr="005D2C73">
        <w:trPr>
          <w:trHeight w:val="179"/>
        </w:trPr>
        <w:tc>
          <w:tcPr>
            <w:tcW w:w="1034" w:type="dxa"/>
            <w:vMerge/>
          </w:tcPr>
          <w:p w14:paraId="5D420BA0" w14:textId="77777777" w:rsidR="005D2C73" w:rsidRPr="00476030" w:rsidRDefault="005D2C73" w:rsidP="005D2C73">
            <w:pPr>
              <w:pStyle w:val="tablebody"/>
            </w:pPr>
          </w:p>
        </w:tc>
        <w:tc>
          <w:tcPr>
            <w:tcW w:w="1545" w:type="dxa"/>
            <w:vMerge/>
          </w:tcPr>
          <w:p w14:paraId="49C4E087" w14:textId="77777777" w:rsidR="005D2C73" w:rsidRPr="00476030" w:rsidRDefault="005D2C73" w:rsidP="005D2C73">
            <w:pPr>
              <w:pStyle w:val="tablebody"/>
            </w:pPr>
          </w:p>
        </w:tc>
        <w:tc>
          <w:tcPr>
            <w:tcW w:w="1544" w:type="dxa"/>
          </w:tcPr>
          <w:p w14:paraId="20E667FF" w14:textId="77777777" w:rsidR="005D2C73" w:rsidRPr="00476030" w:rsidRDefault="005D2C73" w:rsidP="005D2C73">
            <w:pPr>
              <w:pStyle w:val="tablebody"/>
            </w:pPr>
            <w:proofErr w:type="spellStart"/>
            <w:r>
              <w:t>P2</w:t>
            </w:r>
            <w:r w:rsidR="007558C1">
              <w:rPr>
                <w:rFonts w:hint="eastAsia"/>
              </w:rPr>
              <w:t>0</w:t>
            </w:r>
            <w:r>
              <w:t>,</w:t>
            </w:r>
            <w:r>
              <w:rPr>
                <w:rFonts w:hint="eastAsia"/>
              </w:rPr>
              <w:t>P2</w:t>
            </w:r>
            <w:r w:rsidR="007558C1">
              <w:t>2</w:t>
            </w:r>
            <w:r>
              <w:rPr>
                <w:rFonts w:hint="eastAsia"/>
              </w:rPr>
              <w:t>,P2</w:t>
            </w:r>
            <w:r w:rsidR="007558C1">
              <w:t>3</w:t>
            </w:r>
            <w:proofErr w:type="spellEnd"/>
          </w:p>
        </w:tc>
        <w:tc>
          <w:tcPr>
            <w:tcW w:w="5478" w:type="dxa"/>
          </w:tcPr>
          <w:p w14:paraId="42306A05" w14:textId="77777777" w:rsidR="005D2C73" w:rsidRPr="00476030" w:rsidRDefault="002E1623" w:rsidP="005D2C73">
            <w:pPr>
              <w:pStyle w:val="tablebody"/>
            </w:pPr>
            <w:r w:rsidRPr="00476030">
              <w:rPr>
                <w:rFonts w:hint="eastAsia"/>
              </w:rPr>
              <w:t>・</w:t>
            </w:r>
            <w:r w:rsidR="005D2C73">
              <w:rPr>
                <w:rFonts w:hint="eastAsia"/>
              </w:rPr>
              <w:t>処理時間、測定ポイント、測定方法を更新</w:t>
            </w:r>
          </w:p>
        </w:tc>
      </w:tr>
      <w:tr w:rsidR="00245E87" w:rsidRPr="00476030" w14:paraId="3FDA1F64" w14:textId="77777777" w:rsidTr="005D2C73">
        <w:trPr>
          <w:trHeight w:val="179"/>
        </w:trPr>
        <w:tc>
          <w:tcPr>
            <w:tcW w:w="1034" w:type="dxa"/>
            <w:vMerge w:val="restart"/>
          </w:tcPr>
          <w:p w14:paraId="71F08DD6" w14:textId="3061AECA" w:rsidR="00245E87" w:rsidRPr="00476030" w:rsidRDefault="00245E87" w:rsidP="005A2A53">
            <w:pPr>
              <w:pStyle w:val="tablebody"/>
            </w:pPr>
            <w:r>
              <w:rPr>
                <w:rFonts w:hint="eastAsia"/>
              </w:rPr>
              <w:t>1</w:t>
            </w:r>
            <w:r>
              <w:t>.04</w:t>
            </w:r>
          </w:p>
        </w:tc>
        <w:tc>
          <w:tcPr>
            <w:tcW w:w="1545" w:type="dxa"/>
            <w:vMerge w:val="restart"/>
          </w:tcPr>
          <w:p w14:paraId="347E4626" w14:textId="4EFCBA07" w:rsidR="00245E87" w:rsidRPr="00476030" w:rsidRDefault="00245E87" w:rsidP="005A2A53">
            <w:pPr>
              <w:pStyle w:val="tablebody"/>
            </w:pPr>
            <w:r>
              <w:t>2019.01</w:t>
            </w:r>
          </w:p>
        </w:tc>
        <w:tc>
          <w:tcPr>
            <w:tcW w:w="1544" w:type="dxa"/>
          </w:tcPr>
          <w:p w14:paraId="6B55FFEF" w14:textId="4E4B5320" w:rsidR="00245E87" w:rsidRDefault="00245E87" w:rsidP="005A2A53">
            <w:pPr>
              <w:pStyle w:val="tablebody"/>
            </w:pPr>
            <w:proofErr w:type="spellStart"/>
            <w:r>
              <w:t>P1</w:t>
            </w:r>
            <w:proofErr w:type="spellEnd"/>
          </w:p>
        </w:tc>
        <w:tc>
          <w:tcPr>
            <w:tcW w:w="5478" w:type="dxa"/>
          </w:tcPr>
          <w:p w14:paraId="5D4875C0" w14:textId="1A3D627C" w:rsidR="00245E87" w:rsidRPr="00476030" w:rsidRDefault="00245E87" w:rsidP="005A2A53">
            <w:pPr>
              <w:pStyle w:val="tablebody"/>
            </w:pPr>
            <w:r w:rsidRPr="00476030">
              <w:rPr>
                <w:rFonts w:hint="eastAsia"/>
              </w:rPr>
              <w:t>・</w:t>
            </w:r>
            <w:proofErr w:type="spellStart"/>
            <w:r w:rsidRPr="00476030">
              <w:rPr>
                <w:rFonts w:hint="eastAsia"/>
              </w:rPr>
              <w:t>Yocto</w:t>
            </w:r>
            <w:proofErr w:type="spellEnd"/>
            <w:r w:rsidRPr="00476030">
              <w:rPr>
                <w:rFonts w:hint="eastAsia"/>
              </w:rPr>
              <w:t>のバージョンを</w:t>
            </w:r>
            <w:r w:rsidRPr="00476030">
              <w:rPr>
                <w:rFonts w:hint="eastAsia"/>
              </w:rPr>
              <w:t>3.</w:t>
            </w:r>
            <w:r>
              <w:t>7</w:t>
            </w:r>
            <w:r w:rsidRPr="00476030">
              <w:rPr>
                <w:rFonts w:hint="eastAsia"/>
              </w:rPr>
              <w:t>.0</w:t>
            </w:r>
            <w:r>
              <w:rPr>
                <w:rFonts w:hint="eastAsia"/>
              </w:rPr>
              <w:t>以降</w:t>
            </w:r>
            <w:r w:rsidRPr="00476030">
              <w:rPr>
                <w:rFonts w:hint="eastAsia"/>
              </w:rPr>
              <w:t>に修正</w:t>
            </w:r>
          </w:p>
        </w:tc>
      </w:tr>
      <w:tr w:rsidR="00245E87" w:rsidRPr="00476030" w14:paraId="2178D64C" w14:textId="77777777" w:rsidTr="005D2C73">
        <w:trPr>
          <w:trHeight w:val="179"/>
        </w:trPr>
        <w:tc>
          <w:tcPr>
            <w:tcW w:w="1034" w:type="dxa"/>
            <w:vMerge/>
          </w:tcPr>
          <w:p w14:paraId="2DF31499" w14:textId="77777777" w:rsidR="00245E87" w:rsidRPr="00476030" w:rsidRDefault="00245E87" w:rsidP="005A2A53">
            <w:pPr>
              <w:pStyle w:val="tablebody"/>
            </w:pPr>
          </w:p>
        </w:tc>
        <w:tc>
          <w:tcPr>
            <w:tcW w:w="1545" w:type="dxa"/>
            <w:vMerge/>
          </w:tcPr>
          <w:p w14:paraId="616A002E" w14:textId="77777777" w:rsidR="00245E87" w:rsidRPr="00476030" w:rsidRDefault="00245E87" w:rsidP="005A2A53">
            <w:pPr>
              <w:pStyle w:val="tablebody"/>
            </w:pPr>
          </w:p>
        </w:tc>
        <w:tc>
          <w:tcPr>
            <w:tcW w:w="1544" w:type="dxa"/>
          </w:tcPr>
          <w:p w14:paraId="3A95D34E" w14:textId="2BC4DBBC" w:rsidR="00245E87" w:rsidRDefault="00245E87" w:rsidP="005A2A53">
            <w:pPr>
              <w:pStyle w:val="tablebody"/>
            </w:pPr>
            <w:proofErr w:type="spellStart"/>
            <w:r>
              <w:t>P24,P25</w:t>
            </w:r>
            <w:proofErr w:type="spellEnd"/>
          </w:p>
        </w:tc>
        <w:tc>
          <w:tcPr>
            <w:tcW w:w="5478" w:type="dxa"/>
          </w:tcPr>
          <w:p w14:paraId="20D83513" w14:textId="3A2B5074" w:rsidR="00245E87" w:rsidRPr="00476030" w:rsidRDefault="00245E87" w:rsidP="005A2A53">
            <w:pPr>
              <w:pStyle w:val="tablebody"/>
            </w:pPr>
            <w:r w:rsidRPr="00476030">
              <w:rPr>
                <w:rFonts w:hint="eastAsia"/>
              </w:rPr>
              <w:t>・</w:t>
            </w:r>
            <w:proofErr w:type="spellStart"/>
            <w:r>
              <w:rPr>
                <w:rFonts w:hint="eastAsia"/>
              </w:rPr>
              <w:t>A</w:t>
            </w:r>
            <w:r w:rsidRPr="00476030">
              <w:rPr>
                <w:rFonts w:hint="eastAsia"/>
              </w:rPr>
              <w:t>.4</w:t>
            </w:r>
            <w:proofErr w:type="spellEnd"/>
            <w:r w:rsidRPr="00476030">
              <w:t xml:space="preserve"> </w:t>
            </w:r>
            <w:r w:rsidRPr="00476030">
              <w:rPr>
                <w:rFonts w:hint="eastAsia"/>
              </w:rPr>
              <w:t>System</w:t>
            </w:r>
            <w:r w:rsidRPr="00476030">
              <w:t xml:space="preserve"> </w:t>
            </w:r>
            <w:r w:rsidRPr="00476030">
              <w:rPr>
                <w:rFonts w:hint="eastAsia"/>
              </w:rPr>
              <w:t>Suspend</w:t>
            </w:r>
            <w:r w:rsidRPr="00476030">
              <w:t xml:space="preserve"> </w:t>
            </w:r>
            <w:r w:rsidRPr="00476030">
              <w:rPr>
                <w:rFonts w:hint="eastAsia"/>
              </w:rPr>
              <w:t>to</w:t>
            </w:r>
            <w:r w:rsidRPr="00476030">
              <w:t xml:space="preserve"> </w:t>
            </w:r>
            <w:r w:rsidRPr="00476030">
              <w:rPr>
                <w:rFonts w:hint="eastAsia"/>
              </w:rPr>
              <w:t>RAM</w:t>
            </w:r>
            <w:r w:rsidRPr="00476030">
              <w:rPr>
                <w:rFonts w:hint="eastAsia"/>
              </w:rPr>
              <w:t>の</w:t>
            </w:r>
            <w:r>
              <w:rPr>
                <w:rFonts w:hint="eastAsia"/>
              </w:rPr>
              <w:t>復帰時間の注意点</w:t>
            </w:r>
            <w:r w:rsidRPr="00476030">
              <w:rPr>
                <w:rFonts w:hint="eastAsia"/>
              </w:rPr>
              <w:t>を追加</w:t>
            </w:r>
          </w:p>
        </w:tc>
      </w:tr>
      <w:tr w:rsidR="00245E87" w:rsidRPr="00476030" w14:paraId="2DFFFCAC" w14:textId="77777777" w:rsidTr="005D2C73">
        <w:trPr>
          <w:trHeight w:val="179"/>
        </w:trPr>
        <w:tc>
          <w:tcPr>
            <w:tcW w:w="1034" w:type="dxa"/>
            <w:vMerge/>
          </w:tcPr>
          <w:p w14:paraId="494D836A" w14:textId="77777777" w:rsidR="00245E87" w:rsidRPr="00476030" w:rsidRDefault="00245E87" w:rsidP="005A2A53">
            <w:pPr>
              <w:pStyle w:val="tablebody"/>
            </w:pPr>
          </w:p>
        </w:tc>
        <w:tc>
          <w:tcPr>
            <w:tcW w:w="1545" w:type="dxa"/>
            <w:vMerge/>
          </w:tcPr>
          <w:p w14:paraId="3DB75C57" w14:textId="77777777" w:rsidR="00245E87" w:rsidRPr="00476030" w:rsidRDefault="00245E87" w:rsidP="005A2A53">
            <w:pPr>
              <w:pStyle w:val="tablebody"/>
            </w:pPr>
          </w:p>
        </w:tc>
        <w:tc>
          <w:tcPr>
            <w:tcW w:w="1544" w:type="dxa"/>
          </w:tcPr>
          <w:p w14:paraId="3E5E3F7C" w14:textId="01E6B407" w:rsidR="00245E87" w:rsidRDefault="00245E87" w:rsidP="005A2A53">
            <w:pPr>
              <w:pStyle w:val="tablebody"/>
            </w:pPr>
            <w:proofErr w:type="spellStart"/>
            <w:r>
              <w:t>P1</w:t>
            </w:r>
            <w:proofErr w:type="spellEnd"/>
          </w:p>
        </w:tc>
        <w:tc>
          <w:tcPr>
            <w:tcW w:w="5478" w:type="dxa"/>
          </w:tcPr>
          <w:p w14:paraId="40B655A2" w14:textId="7602D21E" w:rsidR="00245E87" w:rsidRPr="00476030" w:rsidRDefault="00245E87" w:rsidP="005A2A53">
            <w:pPr>
              <w:pStyle w:val="tablebody"/>
            </w:pPr>
            <w:r w:rsidRPr="00476030">
              <w:rPr>
                <w:rFonts w:hint="eastAsia"/>
              </w:rPr>
              <w:t>・ターゲットデバイスと</w:t>
            </w:r>
            <w:r w:rsidRPr="00476030">
              <w:rPr>
                <w:rFonts w:hint="eastAsia"/>
              </w:rPr>
              <w:t>Re</w:t>
            </w:r>
            <w:r>
              <w:t>a</w:t>
            </w:r>
            <w:r w:rsidRPr="00476030">
              <w:rPr>
                <w:rFonts w:hint="eastAsia"/>
              </w:rPr>
              <w:t>ders</w:t>
            </w:r>
            <w:r w:rsidRPr="00476030">
              <w:rPr>
                <w:rFonts w:hint="eastAsia"/>
              </w:rPr>
              <w:t>に</w:t>
            </w:r>
            <w:r>
              <w:rPr>
                <w:rFonts w:hint="eastAsia"/>
              </w:rPr>
              <w:t>R</w:t>
            </w:r>
            <w:r>
              <w:t xml:space="preserve">-Car </w:t>
            </w:r>
            <w:proofErr w:type="spellStart"/>
            <w:r>
              <w:t>M3</w:t>
            </w:r>
            <w:proofErr w:type="spellEnd"/>
            <w:r>
              <w:t>-W+</w:t>
            </w:r>
            <w:r w:rsidRPr="00476030">
              <w:rPr>
                <w:rFonts w:hint="eastAsia"/>
              </w:rPr>
              <w:t>を追加</w:t>
            </w:r>
          </w:p>
        </w:tc>
      </w:tr>
    </w:tbl>
    <w:p w14:paraId="3CFE3124" w14:textId="77777777" w:rsidR="00610B94" w:rsidRPr="00476030" w:rsidRDefault="00610B94" w:rsidP="00A26BCE">
      <w:pPr>
        <w:pStyle w:val="tableend"/>
      </w:pPr>
    </w:p>
    <w:sectPr w:rsidR="00610B94" w:rsidRPr="00476030" w:rsidSect="001E2490">
      <w:pgSz w:w="11879" w:h="16817" w:code="9"/>
      <w:pgMar w:top="567" w:right="1134" w:bottom="567" w:left="1134" w:header="851" w:footer="567"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4AF2B" w14:textId="77777777" w:rsidR="00AB0B91" w:rsidRDefault="00AB0B91">
      <w:r>
        <w:separator/>
      </w:r>
    </w:p>
  </w:endnote>
  <w:endnote w:type="continuationSeparator" w:id="0">
    <w:p w14:paraId="7AF0258F" w14:textId="77777777" w:rsidR="00AB0B91" w:rsidRDefault="00AB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平成明朝">
    <w:altName w:val="HGP教科書体"/>
    <w:panose1 w:val="00000000000000000000"/>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mn-cs">
    <w:panose1 w:val="00000000000000000000"/>
    <w:charset w:val="00"/>
    <w:family w:val="roman"/>
    <w:notTrueType/>
    <w:pitch w:val="default"/>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EE458" w14:textId="77777777" w:rsidR="009D5E56" w:rsidRDefault="009D5E56">
    <w:pPr>
      <w:pStyle w:val="a6"/>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E0727" w14:textId="57EB7E54" w:rsidR="009D5E56" w:rsidRPr="00971382" w:rsidRDefault="009D5E56">
    <w:pPr>
      <w:tabs>
        <w:tab w:val="center" w:pos="4320"/>
        <w:tab w:val="right" w:pos="8640"/>
      </w:tabs>
      <w:spacing w:after="0" w:line="200" w:lineRule="exact"/>
      <w:ind w:firstLine="0"/>
      <w:jc w:val="right"/>
      <w:pPrChange w:id="665" w:author="作成者">
        <w:pPr>
          <w:pStyle w:val="a6"/>
        </w:pPr>
      </w:pPrChange>
    </w:pPr>
    <w:ins w:id="666" w:author="作成者">
      <w:r w:rsidRPr="00971382">
        <w:rPr>
          <w:rFonts w:ascii="Arial" w:eastAsia="ＭＳ ゴシック" w:hAnsi="Arial" w:hint="eastAsia"/>
          <w:sz w:val="14"/>
        </w:rPr>
        <w:t>©</w:t>
      </w:r>
      <w:r w:rsidRPr="00971382">
        <w:rPr>
          <w:rFonts w:ascii="Arial" w:eastAsia="ＭＳ ゴシック" w:hAnsi="Arial"/>
          <w:sz w:val="14"/>
        </w:rPr>
        <w:t xml:space="preserve"> 2019 Renesas Electronics Corporation. All rights reserved.</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685FD" w14:textId="254DDDA6" w:rsidR="009D5E56" w:rsidRDefault="009D5E56" w:rsidP="005F484A">
    <w:pPr>
      <w:pStyle w:val="12"/>
    </w:pPr>
    <w:r>
      <w:rPr>
        <w:noProof/>
      </w:rPr>
      <w:drawing>
        <wp:anchor distT="0" distB="0" distL="114300" distR="114300" simplePos="0" relativeHeight="251668992" behindDoc="0" locked="0" layoutInCell="1" allowOverlap="1" wp14:anchorId="000DD00B" wp14:editId="2CF2DCBC">
          <wp:simplePos x="0" y="0"/>
          <wp:positionH relativeFrom="column">
            <wp:posOffset>2621280</wp:posOffset>
          </wp:positionH>
          <wp:positionV relativeFrom="paragraph">
            <wp:posOffset>313055</wp:posOffset>
          </wp:positionV>
          <wp:extent cx="874395" cy="151130"/>
          <wp:effectExtent l="0" t="0" r="0" b="0"/>
          <wp:wrapNone/>
          <wp:docPr id="16" name="図 14"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DOCPROPERTY  Subject  \* MERGEFORMAT </w:instrText>
    </w:r>
    <w:r>
      <w:fldChar w:fldCharType="separate"/>
    </w:r>
    <w:proofErr w:type="spellStart"/>
    <w:ins w:id="10" w:author="作成者">
      <w:r>
        <w:t>R01AN3723JJ0104</w:t>
      </w:r>
    </w:ins>
    <w:proofErr w:type="spellEnd"/>
    <w:del w:id="11" w:author="作成者">
      <w:r w:rsidDel="00AC7813">
        <w:delText>R01AN3723JJ0103</w:delText>
      </w:r>
    </w:del>
    <w:r>
      <w:fldChar w:fldCharType="end"/>
    </w:r>
    <w:r>
      <w:t xml:space="preserve">  </w:t>
    </w:r>
    <w:r>
      <w:fldChar w:fldCharType="begin"/>
    </w:r>
    <w:r>
      <w:instrText xml:space="preserve"> DOCPROPERTY  Category  \* MERGEFORMAT </w:instrText>
    </w:r>
    <w:r>
      <w:fldChar w:fldCharType="separate"/>
    </w:r>
    <w:proofErr w:type="spellStart"/>
    <w:r>
      <w:t>Rev.1.04</w:t>
    </w:r>
    <w:proofErr w:type="spellEnd"/>
    <w:r>
      <w:fldChar w:fldCharType="end"/>
    </w:r>
    <w:r>
      <w:rPr>
        <w:rFonts w:hint="eastAsia"/>
      </w:rPr>
      <w:tab/>
    </w:r>
    <w:r>
      <w:rPr>
        <w:rFonts w:hint="eastAsia"/>
      </w:rPr>
      <w:tab/>
      <w:t>P</w:t>
    </w:r>
    <w:r>
      <w:t xml:space="preserve">age </w:t>
    </w:r>
    <w:r>
      <w:pgNum/>
    </w:r>
    <w:r>
      <w:t xml:space="preserve"> of </w:t>
    </w:r>
    <w:r>
      <w:rPr>
        <w:bCs/>
        <w:noProof/>
      </w:rPr>
      <w:t>26</w:t>
    </w:r>
    <w:r>
      <w:br/>
    </w:r>
    <w:fldSimple w:instr=" DOCPROPERTY  Comments  \* MERGEFORMAT ">
      <w:ins w:id="12" w:author="作成者">
        <w:r>
          <w:t>2019.02</w:t>
        </w:r>
      </w:ins>
      <w:del w:id="13" w:author="作成者">
        <w:r w:rsidDel="00AC7813">
          <w:delText>2019.01</w:delText>
        </w:r>
      </w:del>
    </w:fldSimple>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AECEA" w14:textId="41F034E3" w:rsidR="009D5E56" w:rsidRDefault="009D5E56" w:rsidP="005F484A">
    <w:pPr>
      <w:pStyle w:val="12"/>
    </w:pPr>
    <w:r>
      <w:rPr>
        <w:noProof/>
      </w:rPr>
      <w:drawing>
        <wp:anchor distT="0" distB="0" distL="114300" distR="114300" simplePos="0" relativeHeight="251667968" behindDoc="0" locked="0" layoutInCell="1" allowOverlap="1" wp14:anchorId="798FF6B8" wp14:editId="22F8F82B">
          <wp:simplePos x="0" y="0"/>
          <wp:positionH relativeFrom="column">
            <wp:posOffset>2621280</wp:posOffset>
          </wp:positionH>
          <wp:positionV relativeFrom="paragraph">
            <wp:posOffset>313055</wp:posOffset>
          </wp:positionV>
          <wp:extent cx="874395" cy="151130"/>
          <wp:effectExtent l="0" t="0" r="0" b="0"/>
          <wp:wrapNone/>
          <wp:docPr id="18" name="図 13"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DOCPROPERTY  Subject  \* MERGEFORMAT </w:instrText>
    </w:r>
    <w:r>
      <w:fldChar w:fldCharType="separate"/>
    </w:r>
    <w:proofErr w:type="spellStart"/>
    <w:ins w:id="14" w:author="作成者">
      <w:r>
        <w:t>R01AN3723JJ0104</w:t>
      </w:r>
    </w:ins>
    <w:proofErr w:type="spellEnd"/>
    <w:del w:id="15" w:author="作成者">
      <w:r w:rsidDel="005017A1">
        <w:delText>R01AN3723JJ0103</w:delText>
      </w:r>
    </w:del>
    <w:r>
      <w:fldChar w:fldCharType="end"/>
    </w:r>
    <w:r>
      <w:t xml:space="preserve">  </w:t>
    </w:r>
    <w:r>
      <w:fldChar w:fldCharType="begin"/>
    </w:r>
    <w:r>
      <w:instrText xml:space="preserve"> DOCPROPERTY  Category  \* MERGEFORMAT </w:instrText>
    </w:r>
    <w:r>
      <w:fldChar w:fldCharType="separate"/>
    </w:r>
    <w:proofErr w:type="spellStart"/>
    <w:ins w:id="16" w:author="作成者">
      <w:r>
        <w:t>Rev.1.04</w:t>
      </w:r>
    </w:ins>
    <w:proofErr w:type="spellEnd"/>
    <w:del w:id="17" w:author="作成者">
      <w:r w:rsidDel="005017A1">
        <w:delText>Rev.1.0</w:delText>
      </w:r>
    </w:del>
    <w:r>
      <w:fldChar w:fldCharType="end"/>
    </w:r>
    <w:del w:id="18" w:author="作成者">
      <w:r w:rsidDel="002D2779">
        <w:delText>4</w:delText>
      </w:r>
    </w:del>
    <w:r>
      <w:rPr>
        <w:rFonts w:hint="eastAsia"/>
      </w:rPr>
      <w:tab/>
    </w:r>
    <w:r>
      <w:rPr>
        <w:rFonts w:hint="eastAsia"/>
      </w:rPr>
      <w:tab/>
      <w:t>P</w:t>
    </w:r>
    <w:r>
      <w:t xml:space="preserve">age </w:t>
    </w:r>
    <w:r>
      <w:pgNum/>
    </w:r>
    <w:r>
      <w:t xml:space="preserve"> of </w:t>
    </w:r>
    <w:r>
      <w:rPr>
        <w:bCs/>
        <w:noProof/>
      </w:rPr>
      <w:t>26</w:t>
    </w:r>
    <w:r>
      <w:br/>
    </w:r>
    <w:fldSimple w:instr=" DOCPROPERTY  Comments  \* MERGEFORMAT ">
      <w:ins w:id="19" w:author="作成者">
        <w:r>
          <w:t>2019.02</w:t>
        </w:r>
      </w:ins>
      <w:del w:id="20" w:author="作成者">
        <w:r w:rsidDel="005017A1">
          <w:delText>2019.01</w:delText>
        </w:r>
      </w:del>
    </w:fldSimple>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B494A" w14:textId="3EE2DAAD" w:rsidR="009D5E56" w:rsidRDefault="009D5E56" w:rsidP="005F484A">
    <w:pPr>
      <w:pStyle w:val="12"/>
    </w:pPr>
    <w:r>
      <w:rPr>
        <w:noProof/>
      </w:rPr>
      <w:drawing>
        <wp:anchor distT="0" distB="0" distL="114300" distR="114300" simplePos="0" relativeHeight="251662848" behindDoc="0" locked="0" layoutInCell="1" allowOverlap="1" wp14:anchorId="541DE7E1" wp14:editId="1A5579F5">
          <wp:simplePos x="0" y="0"/>
          <wp:positionH relativeFrom="column">
            <wp:align>center</wp:align>
          </wp:positionH>
          <wp:positionV relativeFrom="paragraph">
            <wp:posOffset>313055</wp:posOffset>
          </wp:positionV>
          <wp:extent cx="874440" cy="151200"/>
          <wp:effectExtent l="0" t="0" r="1905" b="1270"/>
          <wp:wrapNone/>
          <wp:docPr id="36" name="図 14"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440" cy="1512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DOCPROPERTY  Subject  \* MERGEFORMAT </w:instrText>
    </w:r>
    <w:r>
      <w:fldChar w:fldCharType="separate"/>
    </w:r>
    <w:proofErr w:type="spellStart"/>
    <w:ins w:id="28" w:author="作成者">
      <w:r>
        <w:t>R01AN3723JJ0104</w:t>
      </w:r>
    </w:ins>
    <w:proofErr w:type="spellEnd"/>
    <w:del w:id="29" w:author="作成者">
      <w:r w:rsidDel="00AC7813">
        <w:delText>R01AN3723JJ0103</w:delText>
      </w:r>
    </w:del>
    <w:r>
      <w:fldChar w:fldCharType="end"/>
    </w:r>
    <w:r>
      <w:t xml:space="preserve">  </w:t>
    </w:r>
    <w:r>
      <w:fldChar w:fldCharType="begin"/>
    </w:r>
    <w:r>
      <w:instrText xml:space="preserve"> DOCPROPERTY  Category  \* MERGEFORMAT </w:instrText>
    </w:r>
    <w:r>
      <w:fldChar w:fldCharType="separate"/>
    </w:r>
    <w:proofErr w:type="spellStart"/>
    <w:r>
      <w:t>Rev.1.04</w:t>
    </w:r>
    <w:proofErr w:type="spellEnd"/>
    <w:r>
      <w:fldChar w:fldCharType="end"/>
    </w:r>
    <w:r>
      <w:rPr>
        <w:rFonts w:hint="eastAsia"/>
      </w:rPr>
      <w:tab/>
    </w:r>
    <w:r>
      <w:rPr>
        <w:rFonts w:hint="eastAsia"/>
      </w:rPr>
      <w:tab/>
      <w:t>P</w:t>
    </w:r>
    <w:r>
      <w:t xml:space="preserve">age </w:t>
    </w:r>
    <w:r>
      <w:pgNum/>
    </w:r>
    <w:r>
      <w:t xml:space="preserve"> of </w:t>
    </w:r>
    <w:r>
      <w:rPr>
        <w:bCs/>
        <w:noProof/>
      </w:rPr>
      <w:fldChar w:fldCharType="begin"/>
    </w:r>
    <w:r>
      <w:rPr>
        <w:bCs/>
        <w:noProof/>
      </w:rPr>
      <w:instrText xml:space="preserve"> PAGEREF  lastpage  \* MERGEFORMAT </w:instrText>
    </w:r>
    <w:r>
      <w:rPr>
        <w:bCs/>
        <w:noProof/>
      </w:rPr>
      <w:fldChar w:fldCharType="separate"/>
    </w:r>
    <w:r w:rsidR="00DA747E">
      <w:rPr>
        <w:bCs/>
        <w:noProof/>
      </w:rPr>
      <w:t>23</w:t>
    </w:r>
    <w:r>
      <w:rPr>
        <w:bCs/>
        <w:noProof/>
      </w:rPr>
      <w:fldChar w:fldCharType="end"/>
    </w:r>
    <w:r>
      <w:br/>
    </w:r>
    <w:fldSimple w:instr=" DOCPROPERTY  Comments  \* MERGEFORMAT ">
      <w:ins w:id="30" w:author="作成者">
        <w:r>
          <w:t>2019.02</w:t>
        </w:r>
      </w:ins>
      <w:del w:id="31" w:author="作成者">
        <w:r w:rsidDel="00AC7813">
          <w:delText>2019.01</w:delText>
        </w:r>
      </w:del>
    </w:fldSimple>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93939" w14:textId="00A6FE48" w:rsidR="009D5E56" w:rsidRDefault="009D5E56" w:rsidP="005F484A">
    <w:pPr>
      <w:pStyle w:val="12"/>
    </w:pPr>
    <w:r>
      <w:rPr>
        <w:noProof/>
      </w:rPr>
      <w:drawing>
        <wp:anchor distT="0" distB="0" distL="114300" distR="114300" simplePos="0" relativeHeight="251664896" behindDoc="0" locked="0" layoutInCell="1" allowOverlap="1" wp14:anchorId="6099D44B" wp14:editId="08722D4C">
          <wp:simplePos x="0" y="0"/>
          <wp:positionH relativeFrom="column">
            <wp:align>center</wp:align>
          </wp:positionH>
          <wp:positionV relativeFrom="paragraph">
            <wp:posOffset>313055</wp:posOffset>
          </wp:positionV>
          <wp:extent cx="874440" cy="151200"/>
          <wp:effectExtent l="0" t="0" r="1905" b="1270"/>
          <wp:wrapNone/>
          <wp:docPr id="38" name="図 14"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440" cy="1512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DOCPROPERTY  Subject  \* MERGEFORMAT </w:instrText>
    </w:r>
    <w:r>
      <w:fldChar w:fldCharType="separate"/>
    </w:r>
    <w:proofErr w:type="spellStart"/>
    <w:ins w:id="37" w:author="作成者">
      <w:r>
        <w:t>R01AN3723JJ0104</w:t>
      </w:r>
    </w:ins>
    <w:proofErr w:type="spellEnd"/>
    <w:del w:id="38" w:author="作成者">
      <w:r w:rsidDel="00AC7813">
        <w:delText>R01AN3723JJ0103</w:delText>
      </w:r>
    </w:del>
    <w:r>
      <w:fldChar w:fldCharType="end"/>
    </w:r>
    <w:r>
      <w:t xml:space="preserve">  </w:t>
    </w:r>
    <w:r>
      <w:fldChar w:fldCharType="begin"/>
    </w:r>
    <w:r>
      <w:instrText xml:space="preserve"> DOCPROPERTY  Category  \* MERGEFORMAT </w:instrText>
    </w:r>
    <w:r>
      <w:fldChar w:fldCharType="separate"/>
    </w:r>
    <w:proofErr w:type="spellStart"/>
    <w:r>
      <w:t>Rev.1.04</w:t>
    </w:r>
    <w:proofErr w:type="spellEnd"/>
    <w:r>
      <w:fldChar w:fldCharType="end"/>
    </w:r>
    <w:r>
      <w:rPr>
        <w:rFonts w:hint="eastAsia"/>
      </w:rPr>
      <w:tab/>
    </w:r>
    <w:r>
      <w:rPr>
        <w:rFonts w:hint="eastAsia"/>
      </w:rPr>
      <w:tab/>
      <w:t>P</w:t>
    </w:r>
    <w:r>
      <w:t xml:space="preserve">age </w:t>
    </w:r>
    <w:r>
      <w:pgNum/>
    </w:r>
    <w:r>
      <w:t xml:space="preserve"> of </w:t>
    </w:r>
    <w:r>
      <w:rPr>
        <w:bCs/>
        <w:noProof/>
      </w:rPr>
      <w:t>26</w:t>
    </w:r>
    <w:r>
      <w:br/>
    </w:r>
    <w:fldSimple w:instr=" DOCPROPERTY  Comments  \* MERGEFORMAT ">
      <w:ins w:id="39" w:author="作成者">
        <w:r>
          <w:t>2019.02</w:t>
        </w:r>
      </w:ins>
      <w:del w:id="40" w:author="作成者">
        <w:r w:rsidDel="00AC7813">
          <w:delText>2019.01</w:delText>
        </w:r>
      </w:del>
    </w:fldSimple>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D7934" w14:textId="694B545E" w:rsidR="009D5E56" w:rsidRDefault="009D5E56" w:rsidP="005F484A">
    <w:pPr>
      <w:pStyle w:val="12"/>
    </w:pPr>
    <w:fldSimple w:instr=" TITLE  \* MERGEFORMAT ">
      <w:r>
        <w:t>R-Car Series, 3rd Generation</w:t>
      </w:r>
    </w:fldSimple>
    <w:r>
      <w:rPr>
        <w:rFonts w:hint="eastAsia"/>
      </w:rPr>
      <w:t xml:space="preserve"> </w:t>
    </w:r>
    <w:r>
      <w:fldChar w:fldCharType="begin"/>
    </w:r>
    <w:r>
      <w:instrText xml:space="preserve"> SUBJECT  \* MERGEFORMAT </w:instrText>
    </w:r>
    <w:r>
      <w:fldChar w:fldCharType="separate"/>
    </w:r>
    <w:proofErr w:type="spellStart"/>
    <w:ins w:id="497" w:author="作成者">
      <w:r>
        <w:t>R01AN3723JJ0103</w:t>
      </w:r>
    </w:ins>
    <w:proofErr w:type="spellEnd"/>
    <w:del w:id="498" w:author="作成者">
      <w:r w:rsidDel="00635E9F">
        <w:delText>R01AN3723JJ0102</w:delText>
      </w:r>
    </w:del>
    <w:r>
      <w:fldChar w:fldCharType="end"/>
    </w:r>
    <w:r>
      <w:rPr>
        <w:rFonts w:hint="eastAsia"/>
      </w:rPr>
      <w:tab/>
    </w:r>
    <w:r>
      <w:rPr>
        <w:rFonts w:hint="eastAsia"/>
      </w:rPr>
      <w:tab/>
      <w:t>P</w:t>
    </w:r>
    <w:r>
      <w:t xml:space="preserve">age </w:t>
    </w:r>
    <w:r>
      <w:pgNum/>
    </w:r>
    <w:r>
      <w:t xml:space="preserve"> of </w:t>
    </w:r>
    <w:r>
      <w:rPr>
        <w:noProof/>
      </w:rPr>
      <w:fldChar w:fldCharType="begin"/>
    </w:r>
    <w:r>
      <w:rPr>
        <w:noProof/>
      </w:rPr>
      <w:instrText xml:space="preserve"> PAGEREF lastPage  \* MERGEFORMAT </w:instrText>
    </w:r>
    <w:r>
      <w:rPr>
        <w:noProof/>
      </w:rPr>
      <w:fldChar w:fldCharType="separate"/>
    </w:r>
    <w:r>
      <w:rPr>
        <w:noProof/>
      </w:rPr>
      <w:t>23</w:t>
    </w:r>
    <w:r>
      <w:rPr>
        <w:noProof/>
      </w:rPr>
      <w:fldChar w:fldCharType="end"/>
    </w:r>
  </w:p>
  <w:p w14:paraId="2E1F70AC" w14:textId="6E0DC3FC" w:rsidR="009D5E56" w:rsidRDefault="009D5E56" w:rsidP="005F484A">
    <w:pPr>
      <w:pStyle w:val="12"/>
    </w:pPr>
    <w:fldSimple w:instr=" KEYWORDS  \* MERGEFORMAT ">
      <w:r>
        <w:t>Power Management</w:t>
      </w:r>
    </w:fldSimple>
    <w:r>
      <w:rPr>
        <w:rFonts w:hint="eastAsia"/>
      </w:rPr>
      <w:tab/>
    </w:r>
    <w:r>
      <w:rPr>
        <w:noProof/>
      </w:rPr>
      <w:drawing>
        <wp:inline distT="0" distB="0" distL="0" distR="0" wp14:anchorId="32E8B2A3" wp14:editId="2419F2EE">
          <wp:extent cx="933450" cy="161925"/>
          <wp:effectExtent l="0" t="0" r="0" b="0"/>
          <wp:docPr id="102" name="図 4" descr="renesas_blue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esas_blue_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F366" w14:textId="4791D594" w:rsidR="009D5E56" w:rsidRDefault="009D5E56">
    <w:pPr>
      <w:pStyle w:val="12"/>
      <w:pBdr>
        <w:top w:val="none" w:sz="0" w:space="0" w:color="auto"/>
      </w:pBdr>
      <w:pPrChange w:id="540" w:author="作成者">
        <w:pPr>
          <w:pStyle w:val="12"/>
        </w:pPr>
      </w:pPrChange>
    </w:pPr>
    <w:del w:id="541" w:author="作成者">
      <w:r w:rsidDel="00BF16AF">
        <w:rPr>
          <w:noProof/>
        </w:rPr>
        <w:drawing>
          <wp:anchor distT="0" distB="0" distL="114300" distR="114300" simplePos="0" relativeHeight="251687424" behindDoc="0" locked="0" layoutInCell="1" allowOverlap="1" wp14:anchorId="1CA75F55" wp14:editId="5C00FA19">
            <wp:simplePos x="0" y="0"/>
            <wp:positionH relativeFrom="column">
              <wp:align>center</wp:align>
            </wp:positionH>
            <wp:positionV relativeFrom="paragraph">
              <wp:posOffset>313055</wp:posOffset>
            </wp:positionV>
            <wp:extent cx="874440" cy="151200"/>
            <wp:effectExtent l="0" t="0" r="1905" b="1270"/>
            <wp:wrapNone/>
            <wp:docPr id="104" name="図 14"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440" cy="151200"/>
                    </a:xfrm>
                    <a:prstGeom prst="rect">
                      <a:avLst/>
                    </a:prstGeom>
                    <a:noFill/>
                  </pic:spPr>
                </pic:pic>
              </a:graphicData>
            </a:graphic>
            <wp14:sizeRelH relativeFrom="page">
              <wp14:pctWidth>0</wp14:pctWidth>
            </wp14:sizeRelH>
            <wp14:sizeRelV relativeFrom="page">
              <wp14:pctHeight>0</wp14:pctHeight>
            </wp14:sizeRelV>
          </wp:anchor>
        </w:drawing>
      </w:r>
      <w:r w:rsidDel="00BF16AF">
        <w:fldChar w:fldCharType="begin"/>
      </w:r>
      <w:r w:rsidDel="00BF16AF">
        <w:delInstrText xml:space="preserve"> DOCPROPERTY  Subject  \* MERGEFORMAT </w:delInstrText>
      </w:r>
      <w:r w:rsidDel="00BF16AF">
        <w:fldChar w:fldCharType="separate"/>
      </w:r>
    </w:del>
    <w:ins w:id="542" w:author="作成者">
      <w:del w:id="543" w:author="作成者">
        <w:r w:rsidDel="00BF16AF">
          <w:delText>R01AN3723JJ0104</w:delText>
        </w:r>
      </w:del>
    </w:ins>
    <w:del w:id="544" w:author="作成者">
      <w:r w:rsidDel="00BF16AF">
        <w:delText>R01AN3723JJ0103</w:delText>
      </w:r>
      <w:r w:rsidDel="00BF16AF">
        <w:fldChar w:fldCharType="end"/>
      </w:r>
      <w:r w:rsidDel="00BF16AF">
        <w:delText xml:space="preserve">  </w:delText>
      </w:r>
      <w:r w:rsidDel="00BF16AF">
        <w:fldChar w:fldCharType="begin"/>
      </w:r>
      <w:r w:rsidDel="00BF16AF">
        <w:delInstrText xml:space="preserve"> DOCPROPERTY  Category  \* MERGEFORMAT </w:delInstrText>
      </w:r>
      <w:r w:rsidDel="00BF16AF">
        <w:fldChar w:fldCharType="separate"/>
      </w:r>
      <w:r w:rsidDel="00BF16AF">
        <w:delText>Rev.1.04</w:delText>
      </w:r>
      <w:r w:rsidDel="00BF16AF">
        <w:fldChar w:fldCharType="end"/>
      </w:r>
      <w:r w:rsidDel="00BF16AF">
        <w:rPr>
          <w:rFonts w:hint="eastAsia"/>
        </w:rPr>
        <w:tab/>
      </w:r>
      <w:r w:rsidDel="00BF16AF">
        <w:rPr>
          <w:rFonts w:hint="eastAsia"/>
        </w:rPr>
        <w:tab/>
        <w:delText>P</w:delText>
      </w:r>
      <w:r w:rsidDel="00BF16AF">
        <w:delText xml:space="preserve">age </w:delText>
      </w:r>
      <w:r w:rsidDel="00BF16AF">
        <w:pgNum/>
      </w:r>
      <w:r w:rsidDel="00BF16AF">
        <w:delText xml:space="preserve"> of </w:delText>
      </w:r>
      <w:r w:rsidDel="00BF16AF">
        <w:rPr>
          <w:bCs/>
          <w:noProof/>
        </w:rPr>
        <w:delText>26</w:delText>
      </w:r>
      <w:r w:rsidDel="00BF16AF">
        <w:br/>
      </w:r>
      <w:r w:rsidDel="00BF16AF">
        <w:fldChar w:fldCharType="begin"/>
      </w:r>
      <w:r w:rsidDel="00BF16AF">
        <w:delInstrText xml:space="preserve"> DOCPROPERTY  Comments  \* MERGEFORMAT </w:delInstrText>
      </w:r>
      <w:r w:rsidDel="00BF16AF">
        <w:fldChar w:fldCharType="separate"/>
      </w:r>
    </w:del>
    <w:ins w:id="545" w:author="作成者">
      <w:del w:id="546" w:author="作成者">
        <w:r w:rsidDel="00BF16AF">
          <w:delText>2019.02</w:delText>
        </w:r>
      </w:del>
    </w:ins>
    <w:del w:id="547" w:author="作成者">
      <w:r w:rsidDel="00BF16AF">
        <w:delText>2019.01</w:delText>
      </w:r>
      <w:r w:rsidDel="00BF16AF">
        <w:fldChar w:fldCharType="end"/>
      </w:r>
      <w:r w:rsidDel="00BF16AF">
        <w:tab/>
      </w:r>
    </w:del>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4B4DF" w14:textId="77777777" w:rsidR="009D5E56" w:rsidRPr="000D6AA4" w:rsidRDefault="009D5E56" w:rsidP="00971382">
    <w:pPr>
      <w:tabs>
        <w:tab w:val="center" w:pos="4320"/>
        <w:tab w:val="right" w:pos="8640"/>
      </w:tabs>
      <w:spacing w:after="0" w:line="200" w:lineRule="exact"/>
      <w:jc w:val="right"/>
      <w:rPr>
        <w:rFonts w:ascii="Arial" w:eastAsia="ＭＳ ゴシック" w:hAnsi="Arial"/>
        <w:sz w:val="14"/>
      </w:rPr>
    </w:pPr>
    <w:r w:rsidRPr="000D6AA4">
      <w:rPr>
        <w:rFonts w:ascii="Arial" w:eastAsia="ＭＳ ゴシック" w:hAnsi="Arial" w:hint="eastAsia"/>
        <w:sz w:val="14"/>
      </w:rPr>
      <w:t>©</w:t>
    </w:r>
    <w:r w:rsidRPr="000D6AA4">
      <w:rPr>
        <w:rFonts w:ascii="Arial" w:eastAsia="ＭＳ ゴシック" w:hAnsi="Arial"/>
        <w:sz w:val="14"/>
      </w:rPr>
      <w:t xml:space="preserve"> 2019 Renesas Electronics Corporation. All rights reserved.</w:t>
    </w:r>
  </w:p>
  <w:p w14:paraId="429B80B0" w14:textId="77777777" w:rsidR="009D5E56" w:rsidRPr="000D6AA4" w:rsidRDefault="009D5E56" w:rsidP="00971382">
    <w:pPr>
      <w:pStyle w:val="a6"/>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8C2B1" w14:textId="77777777" w:rsidR="009D5E56" w:rsidRPr="000D6AA4" w:rsidRDefault="009D5E56" w:rsidP="00971382">
    <w:pPr>
      <w:tabs>
        <w:tab w:val="center" w:pos="4320"/>
        <w:tab w:val="right" w:pos="8640"/>
      </w:tabs>
      <w:spacing w:after="0" w:line="200" w:lineRule="exact"/>
      <w:jc w:val="right"/>
      <w:rPr>
        <w:rFonts w:ascii="Arial" w:eastAsia="ＭＳ ゴシック" w:hAnsi="Arial"/>
        <w:sz w:val="14"/>
      </w:rPr>
    </w:pPr>
    <w:r w:rsidRPr="000D6AA4">
      <w:rPr>
        <w:rFonts w:ascii="Arial" w:eastAsia="ＭＳ ゴシック" w:hAnsi="Arial" w:hint="eastAsia"/>
        <w:sz w:val="14"/>
      </w:rPr>
      <w:t>©</w:t>
    </w:r>
    <w:r w:rsidRPr="000D6AA4">
      <w:rPr>
        <w:rFonts w:ascii="Arial" w:eastAsia="ＭＳ ゴシック" w:hAnsi="Arial"/>
        <w:sz w:val="14"/>
      </w:rPr>
      <w:t xml:space="preserve"> 2019 Renesas Electronics Corporation. All rights reserved.</w:t>
    </w:r>
  </w:p>
  <w:p w14:paraId="4D51F1D1" w14:textId="77777777" w:rsidR="009D5E56" w:rsidRPr="000D6AA4" w:rsidRDefault="009D5E56" w:rsidP="0097138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557CE" w14:textId="77777777" w:rsidR="00AB0B91" w:rsidRDefault="00AB0B91">
      <w:r>
        <w:separator/>
      </w:r>
    </w:p>
  </w:footnote>
  <w:footnote w:type="continuationSeparator" w:id="0">
    <w:p w14:paraId="355BE8D0" w14:textId="77777777" w:rsidR="00AB0B91" w:rsidRDefault="00AB0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AAFFE" w14:textId="77777777" w:rsidR="009D5E56" w:rsidRDefault="009D5E56">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11C48" w14:textId="77777777" w:rsidR="009D5E56" w:rsidRDefault="009D5E56">
    <w:pPr>
      <w:pStyle w:val="13"/>
      <w:pBdr>
        <w:bottom w:val="none" w:sz="0" w:space="0" w:color="auto"/>
      </w:pBdr>
      <w:pPrChange w:id="615" w:author="作成者">
        <w:pPr>
          <w:pStyle w:val="13"/>
        </w:pPr>
      </w:pPrChange>
    </w:pPr>
    <w:del w:id="616" w:author="作成者">
      <w:r w:rsidRPr="008017D2" w:rsidDel="00BF16AF">
        <w:rPr>
          <w:noProof/>
        </w:rPr>
        <mc:AlternateContent>
          <mc:Choice Requires="wps">
            <w:drawing>
              <wp:anchor distT="0" distB="0" distL="114300" distR="114300" simplePos="0" relativeHeight="251689472" behindDoc="0" locked="0" layoutInCell="1" allowOverlap="1" wp14:anchorId="2226B1F4" wp14:editId="41858F2B">
                <wp:simplePos x="0" y="0"/>
                <wp:positionH relativeFrom="margin">
                  <wp:align>center</wp:align>
                </wp:positionH>
                <wp:positionV relativeFrom="paragraph">
                  <wp:posOffset>-26035</wp:posOffset>
                </wp:positionV>
                <wp:extent cx="1171575" cy="190500"/>
                <wp:effectExtent l="0" t="0" r="9525" b="0"/>
                <wp:wrapNone/>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FC79A" w14:textId="77777777" w:rsidR="009D5E56" w:rsidRPr="0089358F" w:rsidRDefault="009D5E56" w:rsidP="003F2A6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6B1F4" id="_x0000_t202" coordsize="21600,21600" o:spt="202" path="m,l,21600r21600,l21600,xe">
                <v:stroke joinstyle="miter"/>
                <v:path gradientshapeok="t" o:connecttype="rect"/>
              </v:shapetype>
              <v:shape id="_x0000_s1260" type="#_x0000_t202" style="position:absolute;margin-left:0;margin-top:-2.05pt;width:92.25pt;height:15pt;z-index:251689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" filled="f" stroked="f">
                <v:textbox inset="0,0,0,0">
                  <w:txbxContent>
                    <w:p w14:paraId="6B7FC79A" w14:textId="77777777" w:rsidR="009D5E56" w:rsidRPr="0089358F" w:rsidRDefault="009D5E56" w:rsidP="003F2A65">
                      <w:pPr>
                        <w:pStyle w:val="lonrnrd"/>
                        <w:jc w:val="center"/>
                        <w:rPr>
                          <w:sz w:val="22"/>
                          <w:szCs w:val="22"/>
                        </w:rPr>
                      </w:pPr>
                      <w:r>
                        <w:rPr>
                          <w:sz w:val="22"/>
                          <w:szCs w:val="22"/>
                        </w:rPr>
                        <w:t>CONFIDENTIAL</w:t>
                      </w:r>
                    </w:p>
                  </w:txbxContent>
                </v:textbox>
                <w10:wrap anchorx="margin"/>
              </v:shape>
            </w:pict>
          </mc:Fallback>
        </mc:AlternateContent>
      </w:r>
      <w:r w:rsidDel="00BF16AF">
        <w:fldChar w:fldCharType="begin"/>
      </w:r>
      <w:r w:rsidDel="00BF16AF">
        <w:delInstrText xml:space="preserve"> </w:delInstrText>
      </w:r>
      <w:r w:rsidRPr="006F17BD" w:rsidDel="00BF16AF">
        <w:delInstrText>TITLE</w:delInstrText>
      </w:r>
      <w:r w:rsidDel="00BF16AF">
        <w:delInstrText xml:space="preserve">  \* MERGEFORMAT </w:delInstrText>
      </w:r>
      <w:r w:rsidDel="00BF16AF">
        <w:fldChar w:fldCharType="separate"/>
      </w:r>
      <w:r w:rsidDel="00BF16AF">
        <w:delText>R-Car Series, 3rd Generation</w:delText>
      </w:r>
      <w:r w:rsidDel="00BF16AF">
        <w:fldChar w:fldCharType="end"/>
      </w:r>
      <w:r w:rsidDel="00BF16AF">
        <w:rPr>
          <w:rFonts w:hint="eastAsia"/>
        </w:rPr>
        <w:tab/>
      </w:r>
      <w:r w:rsidRPr="00483528" w:rsidDel="00BF16AF">
        <w:fldChar w:fldCharType="begin"/>
      </w:r>
      <w:r w:rsidRPr="00483528" w:rsidDel="00BF16AF">
        <w:delInstrText xml:space="preserve"> </w:delInstrText>
      </w:r>
      <w:r w:rsidRPr="006F17BD" w:rsidDel="00BF16AF">
        <w:delInstrText>DOCPROPERTY  Keywords</w:delInstrText>
      </w:r>
      <w:r w:rsidRPr="00483528" w:rsidDel="00BF16AF">
        <w:rPr>
          <w:rFonts w:hint="eastAsia"/>
        </w:rPr>
        <w:delInstrText xml:space="preserve"> \* MERGEFORMAT</w:delInstrText>
      </w:r>
      <w:r w:rsidRPr="00483528" w:rsidDel="00BF16AF">
        <w:delInstrText xml:space="preserve"> </w:delInstrText>
      </w:r>
      <w:r w:rsidRPr="00483528" w:rsidDel="00BF16AF">
        <w:fldChar w:fldCharType="separate"/>
      </w:r>
      <w:r w:rsidRPr="00635E9F" w:rsidDel="00BF16AF">
        <w:rPr>
          <w:bCs/>
        </w:rPr>
        <w:delText>Power</w:delText>
      </w:r>
      <w:r w:rsidDel="00BF16AF">
        <w:delText xml:space="preserve"> Management</w:delText>
      </w:r>
      <w:r w:rsidRPr="00483528" w:rsidDel="00BF16AF">
        <w:fldChar w:fldCharType="end"/>
      </w:r>
    </w:del>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1EF5" w14:textId="77777777" w:rsidR="009D5E56" w:rsidRDefault="009D5E56" w:rsidP="005F484A">
    <w:pPr>
      <w:pStyle w:val="13"/>
    </w:pPr>
    <w:del w:id="619" w:author="作成者">
      <w:r w:rsidRPr="008017D2" w:rsidDel="00BF16AF">
        <w:rPr>
          <w:noProof/>
        </w:rPr>
        <mc:AlternateContent>
          <mc:Choice Requires="wps">
            <w:drawing>
              <wp:anchor distT="0" distB="0" distL="114300" distR="114300" simplePos="0" relativeHeight="251691520" behindDoc="0" locked="0" layoutInCell="1" allowOverlap="1" wp14:anchorId="46A086E1" wp14:editId="1763328B">
                <wp:simplePos x="0" y="0"/>
                <wp:positionH relativeFrom="margin">
                  <wp:align>center</wp:align>
                </wp:positionH>
                <wp:positionV relativeFrom="paragraph">
                  <wp:posOffset>-26035</wp:posOffset>
                </wp:positionV>
                <wp:extent cx="1171575" cy="190500"/>
                <wp:effectExtent l="0" t="0" r="9525" b="0"/>
                <wp:wrapNone/>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0C1E4" w14:textId="77777777" w:rsidR="009D5E56" w:rsidRPr="0089358F" w:rsidRDefault="009D5E56" w:rsidP="003F2A6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086E1" id="_x0000_t202" coordsize="21600,21600" o:spt="202" path="m,l,21600r21600,l21600,xe">
                <v:stroke joinstyle="miter"/>
                <v:path gradientshapeok="t" o:connecttype="rect"/>
              </v:shapetype>
              <v:shape id="_x0000_s1261" type="#_x0000_t202" style="position:absolute;margin-left:0;margin-top:-2.05pt;width:92.25pt;height:15pt;z-index:251691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" filled="f" stroked="f">
                <v:textbox inset="0,0,0,0">
                  <w:txbxContent>
                    <w:p w14:paraId="3FB0C1E4" w14:textId="77777777" w:rsidR="009D5E56" w:rsidRPr="0089358F" w:rsidRDefault="009D5E56" w:rsidP="003F2A65">
                      <w:pPr>
                        <w:pStyle w:val="lonrnrd"/>
                        <w:jc w:val="center"/>
                        <w:rPr>
                          <w:sz w:val="22"/>
                          <w:szCs w:val="22"/>
                        </w:rPr>
                      </w:pPr>
                      <w:r>
                        <w:rPr>
                          <w:sz w:val="22"/>
                          <w:szCs w:val="22"/>
                        </w:rPr>
                        <w:t>CONFIDENTIAL</w:t>
                      </w:r>
                    </w:p>
                  </w:txbxContent>
                </v:textbox>
                <w10:wrap anchorx="margin"/>
              </v:shape>
            </w:pict>
          </mc:Fallback>
        </mc:AlternateContent>
      </w:r>
      <w:r w:rsidDel="00BF16AF">
        <w:fldChar w:fldCharType="begin"/>
      </w:r>
      <w:r w:rsidDel="00BF16AF">
        <w:delInstrText xml:space="preserve"> </w:delInstrText>
      </w:r>
      <w:r w:rsidRPr="006F17BD" w:rsidDel="00BF16AF">
        <w:delInstrText>TITLE</w:delInstrText>
      </w:r>
      <w:r w:rsidDel="00BF16AF">
        <w:delInstrText xml:space="preserve">  \* MERGEFORMAT </w:delInstrText>
      </w:r>
      <w:r w:rsidDel="00BF16AF">
        <w:fldChar w:fldCharType="separate"/>
      </w:r>
      <w:r w:rsidDel="00BF16AF">
        <w:delText>R-Car Series, 3rd Generation</w:delText>
      </w:r>
      <w:r w:rsidDel="00BF16AF">
        <w:fldChar w:fldCharType="end"/>
      </w:r>
      <w:r w:rsidDel="00BF16AF">
        <w:rPr>
          <w:rFonts w:hint="eastAsia"/>
        </w:rPr>
        <w:tab/>
      </w:r>
      <w:r w:rsidRPr="00483528" w:rsidDel="00BF16AF">
        <w:fldChar w:fldCharType="begin"/>
      </w:r>
      <w:r w:rsidRPr="00483528" w:rsidDel="00BF16AF">
        <w:delInstrText xml:space="preserve"> </w:delInstrText>
      </w:r>
      <w:r w:rsidRPr="006F17BD" w:rsidDel="00BF16AF">
        <w:delInstrText>DOCPROPERTY  Keywords</w:delInstrText>
      </w:r>
      <w:r w:rsidRPr="00483528" w:rsidDel="00BF16AF">
        <w:rPr>
          <w:rFonts w:hint="eastAsia"/>
        </w:rPr>
        <w:delInstrText xml:space="preserve"> \* MERGEFORMAT</w:delInstrText>
      </w:r>
      <w:r w:rsidRPr="00483528" w:rsidDel="00BF16AF">
        <w:delInstrText xml:space="preserve"> </w:delInstrText>
      </w:r>
      <w:r w:rsidRPr="00483528" w:rsidDel="00BF16AF">
        <w:fldChar w:fldCharType="separate"/>
      </w:r>
      <w:r w:rsidRPr="00635E9F" w:rsidDel="00BF16AF">
        <w:rPr>
          <w:bCs/>
        </w:rPr>
        <w:delText>Power</w:delText>
      </w:r>
      <w:r w:rsidDel="00BF16AF">
        <w:delText xml:space="preserve"> Management</w:delText>
      </w:r>
      <w:r w:rsidRPr="00483528" w:rsidDel="00BF16AF">
        <w:fldChar w:fldCharType="end"/>
      </w:r>
    </w:del>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DA39E" w14:textId="77777777" w:rsidR="009D5E56" w:rsidRDefault="009D5E56">
    <w:pPr>
      <w:pStyle w:val="a5"/>
    </w:pPr>
    <w:r w:rsidRPr="008017D2">
      <w:rPr>
        <w:noProof/>
      </w:rPr>
      <mc:AlternateContent>
        <mc:Choice Requires="wps">
          <w:drawing>
            <wp:anchor distT="0" distB="0" distL="114300" distR="114300" simplePos="0" relativeHeight="251683328" behindDoc="0" locked="0" layoutInCell="1" allowOverlap="1" wp14:anchorId="2BB8A149" wp14:editId="65103B5E">
              <wp:simplePos x="0" y="0"/>
              <wp:positionH relativeFrom="margin">
                <wp:align>center</wp:align>
              </wp:positionH>
              <wp:positionV relativeFrom="paragraph">
                <wp:posOffset>71241</wp:posOffset>
              </wp:positionV>
              <wp:extent cx="1171575" cy="190500"/>
              <wp:effectExtent l="0" t="0" r="9525" b="0"/>
              <wp:wrapNone/>
              <wp:docPr id="1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3B094" w14:textId="77777777" w:rsidR="009D5E56" w:rsidRPr="0089358F" w:rsidRDefault="009D5E56" w:rsidP="003F2A6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8A149" id="_x0000_t202" coordsize="21600,21600" o:spt="202" path="m,l,21600r21600,l21600,xe">
              <v:stroke joinstyle="miter"/>
              <v:path gradientshapeok="t" o:connecttype="rect"/>
            </v:shapetype>
            <v:shape id="_x0000_s1262" type="#_x0000_t202" style="position:absolute;left:0;text-align:left;margin-left:0;margin-top:5.6pt;width:92.25pt;height:15pt;z-index:251683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" filled="f" stroked="f">
              <v:textbox inset="0,0,0,0">
                <w:txbxContent>
                  <w:p w14:paraId="62B3B094" w14:textId="77777777" w:rsidR="009D5E56" w:rsidRPr="0089358F" w:rsidRDefault="009D5E56" w:rsidP="003F2A65">
                    <w:pPr>
                      <w:pStyle w:val="lonrnrd"/>
                      <w:jc w:val="center"/>
                      <w:rPr>
                        <w:sz w:val="22"/>
                        <w:szCs w:val="22"/>
                      </w:rPr>
                    </w:pPr>
                    <w:r>
                      <w:rPr>
                        <w:sz w:val="22"/>
                        <w:szCs w:val="22"/>
                      </w:rPr>
                      <w:t>CONFIDENTIAL</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AC415" w14:textId="71D6450F" w:rsidR="009D5E56" w:rsidRDefault="009D5E56" w:rsidP="005F484A">
    <w:pPr>
      <w:pStyle w:val="13"/>
    </w:pPr>
    <w:r w:rsidRPr="008017D2">
      <w:rPr>
        <w:noProof/>
      </w:rPr>
      <mc:AlternateContent>
        <mc:Choice Requires="wps">
          <w:drawing>
            <wp:anchor distT="0" distB="0" distL="114300" distR="114300" simplePos="0" relativeHeight="251673088" behindDoc="0" locked="0" layoutInCell="1" allowOverlap="1" wp14:anchorId="496A2CEC" wp14:editId="094A3CDE">
              <wp:simplePos x="0" y="0"/>
              <wp:positionH relativeFrom="margin">
                <wp:align>center</wp:align>
              </wp:positionH>
              <wp:positionV relativeFrom="paragraph">
                <wp:posOffset>-26035</wp:posOffset>
              </wp:positionV>
              <wp:extent cx="1171575" cy="190500"/>
              <wp:effectExtent l="0" t="0" r="9525"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E4FAA" w14:textId="77777777" w:rsidR="009D5E56" w:rsidRPr="0089358F" w:rsidRDefault="009D5E56" w:rsidP="003F2A6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A2CEC" id="_x0000_t202" coordsize="21600,21600" o:spt="202" path="m,l,21600r21600,l21600,xe">
              <v:stroke joinstyle="miter"/>
              <v:path gradientshapeok="t" o:connecttype="rect"/>
            </v:shapetype>
            <v:shape id="_x0000_s1253" type="#_x0000_t202" style="position:absolute;margin-left:0;margin-top:-2.05pt;width:92.25pt;height:15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7+rwIAAKo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" filled="f" stroked="f">
              <v:textbox inset="0,0,0,0">
                <w:txbxContent>
                  <w:p w14:paraId="46EE4FAA" w14:textId="77777777" w:rsidR="009D5E56" w:rsidRPr="0089358F" w:rsidRDefault="009D5E56" w:rsidP="003F2A65">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r w:rsidRPr="00483528">
      <w:fldChar w:fldCharType="begin"/>
    </w:r>
    <w:r w:rsidRPr="00483528">
      <w:instrText xml:space="preserve"> </w:instrText>
    </w:r>
    <w:r w:rsidRPr="006F17BD">
      <w:instrText>DOCPROPERTY  Keywords</w:instrText>
    </w:r>
    <w:r w:rsidRPr="00483528">
      <w:rPr>
        <w:rFonts w:hint="eastAsia"/>
      </w:rPr>
      <w:instrText xml:space="preserve"> \* MERGEFORMAT</w:instrText>
    </w:r>
    <w:r w:rsidRPr="00483528">
      <w:instrText xml:space="preserve"> </w:instrText>
    </w:r>
    <w:r w:rsidRPr="00483528">
      <w:fldChar w:fldCharType="separate"/>
    </w:r>
    <w:r w:rsidRPr="00635E9F">
      <w:rPr>
        <w:bCs/>
      </w:rPr>
      <w:t>Power</w:t>
    </w:r>
    <w:r>
      <w:t xml:space="preserve"> Management</w:t>
    </w:r>
    <w:r w:rsidRPr="0048352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112B" w14:textId="77777777" w:rsidR="009D5E56" w:rsidRDefault="009D5E56" w:rsidP="00C90A6A">
    <w:pPr>
      <w:pStyle w:val="renesaslogo"/>
      <w:pBdr>
        <w:bottom w:val="single" w:sz="18" w:space="1" w:color="2A289D"/>
      </w:pBdr>
      <w:tabs>
        <w:tab w:val="left" w:pos="5355"/>
      </w:tabs>
    </w:pPr>
    <w:r w:rsidRPr="008017D2">
      <w:rPr>
        <w:noProof/>
      </w:rPr>
      <mc:AlternateContent>
        <mc:Choice Requires="wps">
          <w:drawing>
            <wp:anchor distT="0" distB="0" distL="114300" distR="114300" simplePos="0" relativeHeight="251671040" behindDoc="0" locked="0" layoutInCell="1" allowOverlap="1" wp14:anchorId="7C0AEE9D" wp14:editId="4A70EE1A">
              <wp:simplePos x="0" y="0"/>
              <wp:positionH relativeFrom="margin">
                <wp:align>center</wp:align>
              </wp:positionH>
              <wp:positionV relativeFrom="paragraph">
                <wp:posOffset>187973</wp:posOffset>
              </wp:positionV>
              <wp:extent cx="1171575" cy="190500"/>
              <wp:effectExtent l="0" t="0" r="9525" b="0"/>
              <wp:wrapNone/>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1232B" w14:textId="77777777" w:rsidR="009D5E56" w:rsidRPr="0089358F" w:rsidRDefault="009D5E56" w:rsidP="003F2A6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AEE9D" id="_x0000_t202" coordsize="21600,21600" o:spt="202" path="m,l,21600r21600,l21600,xe">
              <v:stroke joinstyle="miter"/>
              <v:path gradientshapeok="t" o:connecttype="rect"/>
            </v:shapetype>
            <v:shape id="_x0000_s1254" type="#_x0000_t202" style="position:absolute;margin-left:0;margin-top:14.8pt;width:92.25pt;height:1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ypsgIAALI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" filled="f" stroked="f">
              <v:textbox inset="0,0,0,0">
                <w:txbxContent>
                  <w:p w14:paraId="3BB1232B" w14:textId="77777777" w:rsidR="009D5E56" w:rsidRPr="0089358F" w:rsidRDefault="009D5E56" w:rsidP="003F2A65">
                    <w:pPr>
                      <w:pStyle w:val="lonrnrd"/>
                      <w:jc w:val="center"/>
                      <w:rPr>
                        <w:sz w:val="22"/>
                        <w:szCs w:val="22"/>
                      </w:rPr>
                    </w:pPr>
                    <w:r>
                      <w:rPr>
                        <w:sz w:val="22"/>
                        <w:szCs w:val="22"/>
                      </w:rPr>
                      <w:t>CONFIDENTIAL</w:t>
                    </w:r>
                  </w:p>
                </w:txbxContent>
              </v:textbox>
              <w10:wrap anchorx="margin"/>
            </v:shape>
          </w:pict>
        </mc:Fallback>
      </mc:AlternateContent>
    </w:r>
    <w:r>
      <w:rPr>
        <w:noProof/>
      </w:rPr>
      <w:drawing>
        <wp:anchor distT="0" distB="0" distL="114300" distR="114300" simplePos="0" relativeHeight="251666944" behindDoc="0" locked="0" layoutInCell="1" allowOverlap="1" wp14:anchorId="696B3907" wp14:editId="5177BCB9">
          <wp:simplePos x="0" y="0"/>
          <wp:positionH relativeFrom="page">
            <wp:posOffset>723900</wp:posOffset>
          </wp:positionH>
          <wp:positionV relativeFrom="page">
            <wp:posOffset>586740</wp:posOffset>
          </wp:positionV>
          <wp:extent cx="2060575" cy="359410"/>
          <wp:effectExtent l="0" t="0" r="0" b="0"/>
          <wp:wrapNone/>
          <wp:docPr id="17" name="図 9"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35941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r>
      <w:tab/>
    </w:r>
    <w:r>
      <w:rPr>
        <w:rFonts w:hint="eastAsia"/>
      </w:rPr>
      <w:t>アプリケーションノート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E3C8" w14:textId="3C0CE66E" w:rsidR="009D5E56" w:rsidRDefault="009D5E56" w:rsidP="005F484A">
    <w:pPr>
      <w:pStyle w:val="13"/>
    </w:pPr>
    <w:r w:rsidRPr="008017D2">
      <w:rPr>
        <w:noProof/>
      </w:rPr>
      <mc:AlternateContent>
        <mc:Choice Requires="wps">
          <w:drawing>
            <wp:anchor distT="0" distB="0" distL="114300" distR="114300" simplePos="0" relativeHeight="251675136" behindDoc="0" locked="0" layoutInCell="1" allowOverlap="1" wp14:anchorId="44553EE5" wp14:editId="155AB6A7">
              <wp:simplePos x="0" y="0"/>
              <wp:positionH relativeFrom="margin">
                <wp:align>center</wp:align>
              </wp:positionH>
              <wp:positionV relativeFrom="paragraph">
                <wp:posOffset>-16307</wp:posOffset>
              </wp:positionV>
              <wp:extent cx="1171575" cy="190500"/>
              <wp:effectExtent l="0" t="0" r="9525"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F5468" w14:textId="77777777" w:rsidR="009D5E56" w:rsidRPr="0089358F" w:rsidRDefault="009D5E56" w:rsidP="003F2A6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53EE5" id="_x0000_t202" coordsize="21600,21600" o:spt="202" path="m,l,21600r21600,l21600,xe">
              <v:stroke joinstyle="miter"/>
              <v:path gradientshapeok="t" o:connecttype="rect"/>
            </v:shapetype>
            <v:shape id="_x0000_s1255" type="#_x0000_t202" style="position:absolute;margin-left:0;margin-top:-1.3pt;width:92.25pt;height:15pt;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yrsgIAALE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" filled="f" stroked="f">
              <v:textbox inset="0,0,0,0">
                <w:txbxContent>
                  <w:p w14:paraId="0DEF5468" w14:textId="77777777" w:rsidR="009D5E56" w:rsidRPr="0089358F" w:rsidRDefault="009D5E56" w:rsidP="003F2A65">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r w:rsidRPr="00483528">
      <w:fldChar w:fldCharType="begin"/>
    </w:r>
    <w:r w:rsidRPr="00483528">
      <w:instrText xml:space="preserve"> </w:instrText>
    </w:r>
    <w:r w:rsidRPr="006F17BD">
      <w:instrText>DOCPROPERTY  Keywords</w:instrText>
    </w:r>
    <w:r w:rsidRPr="00483528">
      <w:rPr>
        <w:rFonts w:hint="eastAsia"/>
      </w:rPr>
      <w:instrText xml:space="preserve"> \* MERGEFORMAT</w:instrText>
    </w:r>
    <w:r w:rsidRPr="00483528">
      <w:instrText xml:space="preserve"> </w:instrText>
    </w:r>
    <w:r w:rsidRPr="00483528">
      <w:fldChar w:fldCharType="separate"/>
    </w:r>
    <w:r w:rsidRPr="00393EBD">
      <w:rPr>
        <w:bCs/>
      </w:rPr>
      <w:t>Power</w:t>
    </w:r>
    <w:r>
      <w:t xml:space="preserve"> Management</w:t>
    </w:r>
    <w:r w:rsidRPr="0048352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BB02" w14:textId="77777777" w:rsidR="009D5E56" w:rsidRDefault="009D5E56" w:rsidP="00C90A6A">
    <w:pPr>
      <w:pStyle w:val="renesaslogo"/>
      <w:pBdr>
        <w:bottom w:val="single" w:sz="18" w:space="1" w:color="2A289D"/>
      </w:pBdr>
      <w:tabs>
        <w:tab w:val="left" w:pos="5355"/>
      </w:tabs>
    </w:pPr>
    <w:r>
      <w:rPr>
        <w:noProof/>
      </w:rPr>
      <w:drawing>
        <wp:anchor distT="0" distB="0" distL="114300" distR="114300" simplePos="0" relativeHeight="251660800" behindDoc="0" locked="0" layoutInCell="1" allowOverlap="1" wp14:anchorId="5C346FF6" wp14:editId="62B826E7">
          <wp:simplePos x="0" y="0"/>
          <wp:positionH relativeFrom="page">
            <wp:posOffset>723900</wp:posOffset>
          </wp:positionH>
          <wp:positionV relativeFrom="page">
            <wp:posOffset>586740</wp:posOffset>
          </wp:positionV>
          <wp:extent cx="2060575" cy="359410"/>
          <wp:effectExtent l="0" t="0" r="0" b="0"/>
          <wp:wrapNone/>
          <wp:docPr id="37" name="図 9"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35941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r>
      <w:tab/>
    </w:r>
    <w:r>
      <w:rPr>
        <w:rFonts w:hint="eastAsia"/>
      </w:rPr>
      <w:t>アプリケーションノート</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687D" w14:textId="0603A6F5" w:rsidR="009D5E56" w:rsidRDefault="009D5E56" w:rsidP="005F484A">
    <w:pPr>
      <w:pStyle w:val="13"/>
    </w:pPr>
    <w:r w:rsidRPr="008017D2">
      <w:rPr>
        <w:noProof/>
      </w:rPr>
      <mc:AlternateContent>
        <mc:Choice Requires="wps">
          <w:drawing>
            <wp:anchor distT="0" distB="0" distL="114300" distR="114300" simplePos="0" relativeHeight="251677184" behindDoc="0" locked="0" layoutInCell="1" allowOverlap="1" wp14:anchorId="4DB95365" wp14:editId="59C11D9C">
              <wp:simplePos x="0" y="0"/>
              <wp:positionH relativeFrom="margin">
                <wp:align>center</wp:align>
              </wp:positionH>
              <wp:positionV relativeFrom="paragraph">
                <wp:posOffset>-26035</wp:posOffset>
              </wp:positionV>
              <wp:extent cx="1171575" cy="190500"/>
              <wp:effectExtent l="0" t="0" r="9525"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7CF59" w14:textId="77777777" w:rsidR="009D5E56" w:rsidRPr="0089358F" w:rsidRDefault="009D5E56" w:rsidP="003F2A6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95365" id="_x0000_t202" coordsize="21600,21600" o:spt="202" path="m,l,21600r21600,l21600,xe">
              <v:stroke joinstyle="miter"/>
              <v:path gradientshapeok="t" o:connecttype="rect"/>
            </v:shapetype>
            <v:shape id="_x0000_s1256" type="#_x0000_t202" style="position:absolute;margin-left:0;margin-top:-2.05pt;width:92.25pt;height:15pt;z-index:251677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U1swIAALE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" filled="f" stroked="f">
              <v:textbox inset="0,0,0,0">
                <w:txbxContent>
                  <w:p w14:paraId="77D7CF59" w14:textId="77777777" w:rsidR="009D5E56" w:rsidRPr="0089358F" w:rsidRDefault="009D5E56" w:rsidP="003F2A65">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r w:rsidRPr="00483528">
      <w:fldChar w:fldCharType="begin"/>
    </w:r>
    <w:r w:rsidRPr="00483528">
      <w:instrText xml:space="preserve"> </w:instrText>
    </w:r>
    <w:r w:rsidRPr="006F17BD">
      <w:instrText>DOCPROPERTY  Keywords</w:instrText>
    </w:r>
    <w:r w:rsidRPr="00483528">
      <w:rPr>
        <w:rFonts w:hint="eastAsia"/>
      </w:rPr>
      <w:instrText xml:space="preserve"> \* MERGEFORMAT</w:instrText>
    </w:r>
    <w:r w:rsidRPr="00483528">
      <w:instrText xml:space="preserve"> </w:instrText>
    </w:r>
    <w:r w:rsidRPr="00483528">
      <w:fldChar w:fldCharType="separate"/>
    </w:r>
    <w:r w:rsidRPr="00635E9F">
      <w:rPr>
        <w:bCs/>
      </w:rPr>
      <w:t>Power</w:t>
    </w:r>
    <w:r>
      <w:t xml:space="preserve"> Management</w:t>
    </w:r>
    <w:r w:rsidRPr="004835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6E494" w14:textId="7D7E0DDE" w:rsidR="009D5E56" w:rsidRPr="004160F7" w:rsidRDefault="009D5E56" w:rsidP="00C90A6A">
    <w:pPr>
      <w:pStyle w:val="renesaslogo"/>
      <w:pBdr>
        <w:bottom w:val="single" w:sz="18" w:space="1" w:color="2A289D"/>
      </w:pBdr>
      <w:tabs>
        <w:tab w:val="left" w:pos="5355"/>
      </w:tabs>
      <w:rPr>
        <w:sz w:val="24"/>
        <w:szCs w:val="24"/>
      </w:rPr>
    </w:pPr>
    <w:r w:rsidRPr="008017D2">
      <w:rPr>
        <w:noProof/>
      </w:rPr>
      <mc:AlternateContent>
        <mc:Choice Requires="wps">
          <w:drawing>
            <wp:anchor distT="0" distB="0" distL="114300" distR="114300" simplePos="0" relativeHeight="251679232" behindDoc="0" locked="0" layoutInCell="1" allowOverlap="1" wp14:anchorId="1F406D3D" wp14:editId="05AB9295">
              <wp:simplePos x="0" y="0"/>
              <wp:positionH relativeFrom="margin">
                <wp:align>center</wp:align>
              </wp:positionH>
              <wp:positionV relativeFrom="paragraph">
                <wp:posOffset>164465</wp:posOffset>
              </wp:positionV>
              <wp:extent cx="1171575" cy="190500"/>
              <wp:effectExtent l="0" t="0" r="9525" b="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F9F09" w14:textId="77777777" w:rsidR="009D5E56" w:rsidRPr="0089358F" w:rsidRDefault="009D5E56" w:rsidP="003F2A6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06D3D" id="_x0000_t202" coordsize="21600,21600" o:spt="202" path="m,l,21600r21600,l21600,xe">
              <v:stroke joinstyle="miter"/>
              <v:path gradientshapeok="t" o:connecttype="rect"/>
            </v:shapetype>
            <v:shape id="_x0000_s1257" type="#_x0000_t202" style="position:absolute;margin-left:0;margin-top:12.95pt;width:92.25pt;height:15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" filled="f" stroked="f">
              <v:textbox inset="0,0,0,0">
                <w:txbxContent>
                  <w:p w14:paraId="39AF9F09" w14:textId="77777777" w:rsidR="009D5E56" w:rsidRPr="0089358F" w:rsidRDefault="009D5E56" w:rsidP="003F2A65">
                    <w:pPr>
                      <w:pStyle w:val="lonrnrd"/>
                      <w:jc w:val="center"/>
                      <w:rPr>
                        <w:sz w:val="22"/>
                        <w:szCs w:val="22"/>
                      </w:rPr>
                    </w:pPr>
                    <w:r>
                      <w:rPr>
                        <w:sz w:val="22"/>
                        <w:szCs w:val="22"/>
                      </w:rPr>
                      <w:t>CONFIDENTIAL</w:t>
                    </w:r>
                  </w:p>
                </w:txbxContent>
              </v:textbox>
              <w10:wrap anchorx="margin"/>
            </v:shape>
          </w:pict>
        </mc:Fallback>
      </mc:AlternateContent>
    </w:r>
    <w:r w:rsidRPr="004A1934">
      <w:rPr>
        <w:sz w:val="24"/>
      </w:rPr>
      <w:fldChar w:fldCharType="begin"/>
    </w:r>
    <w:r w:rsidRPr="004A1934">
      <w:rPr>
        <w:sz w:val="24"/>
      </w:rPr>
      <w:instrText xml:space="preserve"> TITLE  \* MERGEFORMAT </w:instrText>
    </w:r>
    <w:r w:rsidRPr="004A1934">
      <w:rPr>
        <w:sz w:val="24"/>
      </w:rPr>
      <w:fldChar w:fldCharType="separate"/>
    </w:r>
    <w:r>
      <w:rPr>
        <w:sz w:val="24"/>
      </w:rPr>
      <w:t>R-Car Series, 3rd Generation</w:t>
    </w:r>
    <w:r w:rsidRPr="004A1934">
      <w:rPr>
        <w:sz w:val="24"/>
      </w:rPr>
      <w:fldChar w:fldCharType="end"/>
    </w:r>
    <w:r>
      <w:rPr>
        <w:rFonts w:hint="eastAsia"/>
      </w:rPr>
      <w:tab/>
    </w:r>
    <w:r>
      <w:tab/>
    </w:r>
    <w:r w:rsidRPr="004160F7">
      <w:rPr>
        <w:sz w:val="24"/>
        <w:szCs w:val="24"/>
      </w:rPr>
      <w:fldChar w:fldCharType="begin"/>
    </w:r>
    <w:r w:rsidRPr="004160F7">
      <w:rPr>
        <w:sz w:val="24"/>
        <w:szCs w:val="24"/>
      </w:rPr>
      <w:instrText xml:space="preserve"> DOCPROPERTY  Keywords</w:instrText>
    </w:r>
    <w:r w:rsidRPr="004160F7">
      <w:rPr>
        <w:rFonts w:hint="eastAsia"/>
        <w:sz w:val="24"/>
        <w:szCs w:val="24"/>
      </w:rPr>
      <w:instrText xml:space="preserve"> \* MERGEFORMAT</w:instrText>
    </w:r>
    <w:r w:rsidRPr="004160F7">
      <w:rPr>
        <w:sz w:val="24"/>
        <w:szCs w:val="24"/>
      </w:rPr>
      <w:instrText xml:space="preserve"> </w:instrText>
    </w:r>
    <w:r w:rsidRPr="004160F7">
      <w:rPr>
        <w:sz w:val="24"/>
        <w:szCs w:val="24"/>
      </w:rPr>
      <w:fldChar w:fldCharType="separate"/>
    </w:r>
    <w:ins w:id="457" w:author="作成者">
      <w:r w:rsidRPr="005F7EB0">
        <w:rPr>
          <w:bCs/>
          <w:sz w:val="24"/>
          <w:szCs w:val="24"/>
        </w:rPr>
        <w:t>Power</w:t>
      </w:r>
      <w:r>
        <w:rPr>
          <w:sz w:val="24"/>
          <w:szCs w:val="24"/>
        </w:rPr>
        <w:t xml:space="preserve"> Management</w:t>
      </w:r>
    </w:ins>
    <w:del w:id="458" w:author="作成者">
      <w:r w:rsidRPr="00476030" w:rsidDel="00635E9F">
        <w:rPr>
          <w:bCs/>
          <w:sz w:val="24"/>
          <w:szCs w:val="24"/>
        </w:rPr>
        <w:delText>Power</w:delText>
      </w:r>
      <w:r w:rsidDel="00635E9F">
        <w:rPr>
          <w:sz w:val="24"/>
          <w:szCs w:val="24"/>
        </w:rPr>
        <w:delText xml:space="preserve"> Management</w:delText>
      </w:r>
    </w:del>
    <w:r w:rsidRPr="004160F7">
      <w:rPr>
        <w:sz w:val="24"/>
        <w:szCs w:val="24"/>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56BBB" w14:textId="77777777" w:rsidR="009D5E56" w:rsidRDefault="009D5E56">
    <w:pPr>
      <w:pStyle w:val="a5"/>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FF5AF" w14:textId="269922D9" w:rsidR="009D5E56" w:rsidRDefault="009D5E56">
    <w:pPr>
      <w:pStyle w:val="13"/>
      <w:pBdr>
        <w:bottom w:val="none" w:sz="0" w:space="0" w:color="auto"/>
      </w:pBdr>
      <w:pPrChange w:id="537" w:author="作成者">
        <w:pPr>
          <w:pStyle w:val="13"/>
        </w:pPr>
      </w:pPrChange>
    </w:pPr>
    <w:ins w:id="538" w:author="作成者">
      <w:r w:rsidRPr="008017D2">
        <w:rPr>
          <w:noProof/>
        </w:rPr>
        <mc:AlternateContent>
          <mc:Choice Requires="wps">
            <w:drawing>
              <wp:anchor distT="0" distB="0" distL="114300" distR="114300" simplePos="0" relativeHeight="251693568" behindDoc="0" locked="0" layoutInCell="1" allowOverlap="1" wp14:anchorId="5BDA99CD" wp14:editId="6C4B2570">
                <wp:simplePos x="0" y="0"/>
                <wp:positionH relativeFrom="margin">
                  <wp:posOffset>2469515</wp:posOffset>
                </wp:positionH>
                <wp:positionV relativeFrom="paragraph">
                  <wp:posOffset>-26035</wp:posOffset>
                </wp:positionV>
                <wp:extent cx="1171575" cy="19050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56AFE" w14:textId="77777777" w:rsidR="009D5E56" w:rsidRPr="0089358F" w:rsidRDefault="009D5E56" w:rsidP="000675C3">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A99CD" id="_x0000_t202" coordsize="21600,21600" o:spt="202" path="m,l,21600r21600,l21600,xe">
                <v:stroke joinstyle="miter"/>
                <v:path gradientshapeok="t" o:connecttype="rect"/>
              </v:shapetype>
              <v:shape id="_x0000_s1258" type="#_x0000_t202" style="position:absolute;margin-left:194.45pt;margin-top:-2.05pt;width:92.25pt;height:15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" filled="f" stroked="f">
                <v:textbox inset="0,0,0,0">
                  <w:txbxContent>
                    <w:p w14:paraId="35856AFE" w14:textId="77777777" w:rsidR="009D5E56" w:rsidRPr="0089358F" w:rsidRDefault="009D5E56" w:rsidP="000675C3">
                      <w:pPr>
                        <w:pStyle w:val="lonrnrd"/>
                        <w:jc w:val="center"/>
                        <w:rPr>
                          <w:sz w:val="22"/>
                          <w:szCs w:val="22"/>
                        </w:rPr>
                      </w:pPr>
                      <w:r>
                        <w:rPr>
                          <w:sz w:val="22"/>
                          <w:szCs w:val="22"/>
                        </w:rPr>
                        <w:t>CONFIDENTIAL</w:t>
                      </w:r>
                    </w:p>
                  </w:txbxContent>
                </v:textbox>
                <w10:wrap anchorx="margin"/>
              </v:shape>
            </w:pict>
          </mc:Fallback>
        </mc:AlternateContent>
      </w:r>
    </w:ins>
    <w:del w:id="539" w:author="作成者">
      <w:r w:rsidRPr="008017D2" w:rsidDel="00A03685">
        <w:rPr>
          <w:noProof/>
        </w:rPr>
        <mc:AlternateContent>
          <mc:Choice Requires="wps">
            <w:drawing>
              <wp:anchor distT="0" distB="0" distL="114300" distR="114300" simplePos="0" relativeHeight="251685376" behindDoc="0" locked="0" layoutInCell="1" allowOverlap="1" wp14:anchorId="4210FFBC" wp14:editId="212F9BE0">
                <wp:simplePos x="0" y="0"/>
                <wp:positionH relativeFrom="margin">
                  <wp:align>center</wp:align>
                </wp:positionH>
                <wp:positionV relativeFrom="paragraph">
                  <wp:posOffset>-26035</wp:posOffset>
                </wp:positionV>
                <wp:extent cx="1171575" cy="190500"/>
                <wp:effectExtent l="0" t="0" r="9525" b="0"/>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EF1D2" w14:textId="77777777" w:rsidR="009D5E56" w:rsidRPr="0089358F" w:rsidRDefault="009D5E56" w:rsidP="003F2A6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0FFBC" id="_x0000_s1259" type="#_x0000_t202" style="position:absolute;margin-left:0;margin-top:-2.05pt;width:92.25pt;height:15pt;z-index:251685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" filled="f" stroked="f">
                <v:textbox inset="0,0,0,0">
                  <w:txbxContent>
                    <w:p w14:paraId="783EF1D2" w14:textId="77777777" w:rsidR="009D5E56" w:rsidRPr="0089358F" w:rsidRDefault="009D5E56" w:rsidP="003F2A65">
                      <w:pPr>
                        <w:pStyle w:val="lonrnrd"/>
                        <w:jc w:val="center"/>
                        <w:rPr>
                          <w:sz w:val="22"/>
                          <w:szCs w:val="22"/>
                        </w:rPr>
                      </w:pPr>
                      <w:r>
                        <w:rPr>
                          <w:sz w:val="22"/>
                          <w:szCs w:val="22"/>
                        </w:rPr>
                        <w:t>CONFIDENTIAL</w:t>
                      </w:r>
                    </w:p>
                  </w:txbxContent>
                </v:textbox>
                <w10:wrap anchorx="margin"/>
              </v:shape>
            </w:pict>
          </mc:Fallback>
        </mc:AlternateContent>
      </w:r>
      <w:r w:rsidDel="00A03685">
        <w:fldChar w:fldCharType="begin"/>
      </w:r>
      <w:r w:rsidDel="00A03685">
        <w:delInstrText xml:space="preserve"> </w:delInstrText>
      </w:r>
      <w:r w:rsidRPr="006F17BD" w:rsidDel="00A03685">
        <w:delInstrText>TITLE</w:delInstrText>
      </w:r>
      <w:r w:rsidDel="00A03685">
        <w:delInstrText xml:space="preserve">  \* MERGEFORMAT </w:delInstrText>
      </w:r>
      <w:r w:rsidDel="00A03685">
        <w:fldChar w:fldCharType="separate"/>
      </w:r>
      <w:r w:rsidDel="00A03685">
        <w:delText>R-Car Series, 3rd Generation</w:delText>
      </w:r>
      <w:r w:rsidDel="00A03685">
        <w:fldChar w:fldCharType="end"/>
      </w:r>
      <w:r w:rsidDel="00A03685">
        <w:rPr>
          <w:rFonts w:hint="eastAsia"/>
        </w:rPr>
        <w:tab/>
      </w:r>
      <w:r w:rsidRPr="00483528" w:rsidDel="00A03685">
        <w:fldChar w:fldCharType="begin"/>
      </w:r>
      <w:r w:rsidRPr="00483528" w:rsidDel="00A03685">
        <w:delInstrText xml:space="preserve"> </w:delInstrText>
      </w:r>
      <w:r w:rsidRPr="006F17BD" w:rsidDel="00A03685">
        <w:delInstrText>DOCPROPERTY  Keywords</w:delInstrText>
      </w:r>
      <w:r w:rsidRPr="00483528" w:rsidDel="00A03685">
        <w:rPr>
          <w:rFonts w:hint="eastAsia"/>
        </w:rPr>
        <w:delInstrText xml:space="preserve"> \* MERGEFORMAT</w:delInstrText>
      </w:r>
      <w:r w:rsidRPr="00483528" w:rsidDel="00A03685">
        <w:delInstrText xml:space="preserve"> </w:delInstrText>
      </w:r>
      <w:r w:rsidRPr="00483528" w:rsidDel="00A03685">
        <w:fldChar w:fldCharType="separate"/>
      </w:r>
      <w:r w:rsidRPr="00635E9F" w:rsidDel="00A03685">
        <w:rPr>
          <w:bCs/>
        </w:rPr>
        <w:delText>Power</w:delText>
      </w:r>
      <w:r w:rsidDel="00A03685">
        <w:delText xml:space="preserve"> Management</w:delText>
      </w:r>
      <w:r w:rsidRPr="00483528" w:rsidDel="00A03685">
        <w:fldChar w:fldCharType="end"/>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0C7CC"/>
    <w:lvl w:ilvl="0">
      <w:start w:val="1"/>
      <w:numFmt w:val="decimal"/>
      <w:pStyle w:val="5"/>
      <w:lvlText w:val="%1."/>
      <w:lvlJc w:val="left"/>
      <w:pPr>
        <w:tabs>
          <w:tab w:val="num" w:pos="2061"/>
        </w:tabs>
        <w:ind w:left="2061" w:hanging="360"/>
      </w:pPr>
    </w:lvl>
  </w:abstractNum>
  <w:abstractNum w:abstractNumId="1" w15:restartNumberingAfterBreak="0">
    <w:nsid w:val="FFFFFF7D"/>
    <w:multiLevelType w:val="singleLevel"/>
    <w:tmpl w:val="11EE43F8"/>
    <w:lvl w:ilvl="0">
      <w:start w:val="1"/>
      <w:numFmt w:val="decimal"/>
      <w:pStyle w:val="4"/>
      <w:lvlText w:val="%1."/>
      <w:lvlJc w:val="left"/>
      <w:pPr>
        <w:tabs>
          <w:tab w:val="num" w:pos="1636"/>
        </w:tabs>
        <w:ind w:left="1636" w:hanging="360"/>
      </w:pPr>
    </w:lvl>
  </w:abstractNum>
  <w:abstractNum w:abstractNumId="2" w15:restartNumberingAfterBreak="0">
    <w:nsid w:val="FFFFFF7E"/>
    <w:multiLevelType w:val="singleLevel"/>
    <w:tmpl w:val="D1C40CB4"/>
    <w:lvl w:ilvl="0">
      <w:start w:val="1"/>
      <w:numFmt w:val="decimal"/>
      <w:pStyle w:val="3"/>
      <w:lvlText w:val="%1."/>
      <w:lvlJc w:val="left"/>
      <w:pPr>
        <w:tabs>
          <w:tab w:val="num" w:pos="1211"/>
        </w:tabs>
        <w:ind w:left="1211" w:hanging="360"/>
      </w:pPr>
    </w:lvl>
  </w:abstractNum>
  <w:abstractNum w:abstractNumId="3" w15:restartNumberingAfterBreak="0">
    <w:nsid w:val="FFFFFF7F"/>
    <w:multiLevelType w:val="singleLevel"/>
    <w:tmpl w:val="D2CEAD68"/>
    <w:lvl w:ilvl="0">
      <w:start w:val="1"/>
      <w:numFmt w:val="decimal"/>
      <w:pStyle w:val="2"/>
      <w:lvlText w:val="%1."/>
      <w:lvlJc w:val="left"/>
      <w:pPr>
        <w:tabs>
          <w:tab w:val="num" w:pos="785"/>
        </w:tabs>
        <w:ind w:left="785" w:hanging="360"/>
      </w:pPr>
    </w:lvl>
  </w:abstractNum>
  <w:abstractNum w:abstractNumId="4" w15:restartNumberingAfterBreak="0">
    <w:nsid w:val="FFFFFF80"/>
    <w:multiLevelType w:val="singleLevel"/>
    <w:tmpl w:val="7950685C"/>
    <w:lvl w:ilvl="0">
      <w:start w:val="1"/>
      <w:numFmt w:val="bullet"/>
      <w:pStyle w:val="50"/>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03F08F60"/>
    <w:lvl w:ilvl="0">
      <w:start w:val="1"/>
      <w:numFmt w:val="bullet"/>
      <w:pStyle w:val="40"/>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BEA2CC9A"/>
    <w:lvl w:ilvl="0">
      <w:start w:val="1"/>
      <w:numFmt w:val="bullet"/>
      <w:pStyle w:val="30"/>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B2CD7C8"/>
    <w:lvl w:ilvl="0">
      <w:start w:val="1"/>
      <w:numFmt w:val="bullet"/>
      <w:pStyle w:val="20"/>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FDC283D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5C6BD44"/>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56F2356"/>
    <w:multiLevelType w:val="multilevel"/>
    <w:tmpl w:val="6A768E88"/>
    <w:numStyleLink w:val="1"/>
  </w:abstractNum>
  <w:abstractNum w:abstractNumId="11" w15:restartNumberingAfterBreak="0">
    <w:nsid w:val="070B57C7"/>
    <w:multiLevelType w:val="hybridMultilevel"/>
    <w:tmpl w:val="8932A43E"/>
    <w:lvl w:ilvl="0" w:tplc="6BE6AFC4">
      <w:start w:val="2"/>
      <w:numFmt w:val="bullet"/>
      <w:lvlText w:val="-"/>
      <w:lvlJc w:val="left"/>
      <w:pPr>
        <w:ind w:left="460" w:hanging="360"/>
      </w:pPr>
      <w:rPr>
        <w:rFonts w:ascii="メイリオ" w:eastAsia="メイリオ" w:hAnsi="メイリオ" w:cs="メイリオ" w:hint="eastAsia"/>
        <w:color w:val="000000" w:themeColor="text1"/>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2" w15:restartNumberingAfterBreak="0">
    <w:nsid w:val="09913ECF"/>
    <w:multiLevelType w:val="hybridMultilevel"/>
    <w:tmpl w:val="C4D6D5AA"/>
    <w:lvl w:ilvl="0" w:tplc="2E8048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0A396EAC"/>
    <w:multiLevelType w:val="hybridMultilevel"/>
    <w:tmpl w:val="281C1886"/>
    <w:lvl w:ilvl="0" w:tplc="282EEB32">
      <w:start w:val="1"/>
      <w:numFmt w:val="bullet"/>
      <w:lvlText w:val="-"/>
      <w:lvlJc w:val="left"/>
      <w:pPr>
        <w:tabs>
          <w:tab w:val="num" w:pos="720"/>
        </w:tabs>
        <w:ind w:left="720" w:hanging="360"/>
      </w:pPr>
      <w:rPr>
        <w:rFonts w:ascii="ＭＳ Ｐゴシック" w:hAnsi="ＭＳ Ｐゴシック" w:hint="default"/>
      </w:rPr>
    </w:lvl>
    <w:lvl w:ilvl="1" w:tplc="9B0A74E2">
      <w:start w:val="1"/>
      <w:numFmt w:val="bullet"/>
      <w:lvlText w:val="-"/>
      <w:lvlJc w:val="left"/>
      <w:pPr>
        <w:tabs>
          <w:tab w:val="num" w:pos="1440"/>
        </w:tabs>
        <w:ind w:left="1440" w:hanging="360"/>
      </w:pPr>
      <w:rPr>
        <w:rFonts w:ascii="ＭＳ Ｐゴシック" w:hAnsi="ＭＳ Ｐゴシック" w:hint="default"/>
      </w:rPr>
    </w:lvl>
    <w:lvl w:ilvl="2" w:tplc="7CA8DB4E" w:tentative="1">
      <w:start w:val="1"/>
      <w:numFmt w:val="bullet"/>
      <w:lvlText w:val="-"/>
      <w:lvlJc w:val="left"/>
      <w:pPr>
        <w:tabs>
          <w:tab w:val="num" w:pos="2160"/>
        </w:tabs>
        <w:ind w:left="2160" w:hanging="360"/>
      </w:pPr>
      <w:rPr>
        <w:rFonts w:ascii="ＭＳ Ｐゴシック" w:hAnsi="ＭＳ Ｐゴシック" w:hint="default"/>
      </w:rPr>
    </w:lvl>
    <w:lvl w:ilvl="3" w:tplc="F2BE0584" w:tentative="1">
      <w:start w:val="1"/>
      <w:numFmt w:val="bullet"/>
      <w:lvlText w:val="-"/>
      <w:lvlJc w:val="left"/>
      <w:pPr>
        <w:tabs>
          <w:tab w:val="num" w:pos="2880"/>
        </w:tabs>
        <w:ind w:left="2880" w:hanging="360"/>
      </w:pPr>
      <w:rPr>
        <w:rFonts w:ascii="ＭＳ Ｐゴシック" w:hAnsi="ＭＳ Ｐゴシック" w:hint="default"/>
      </w:rPr>
    </w:lvl>
    <w:lvl w:ilvl="4" w:tplc="E6E2F7F8" w:tentative="1">
      <w:start w:val="1"/>
      <w:numFmt w:val="bullet"/>
      <w:lvlText w:val="-"/>
      <w:lvlJc w:val="left"/>
      <w:pPr>
        <w:tabs>
          <w:tab w:val="num" w:pos="3600"/>
        </w:tabs>
        <w:ind w:left="3600" w:hanging="360"/>
      </w:pPr>
      <w:rPr>
        <w:rFonts w:ascii="ＭＳ Ｐゴシック" w:hAnsi="ＭＳ Ｐゴシック" w:hint="default"/>
      </w:rPr>
    </w:lvl>
    <w:lvl w:ilvl="5" w:tplc="866C5B64" w:tentative="1">
      <w:start w:val="1"/>
      <w:numFmt w:val="bullet"/>
      <w:lvlText w:val="-"/>
      <w:lvlJc w:val="left"/>
      <w:pPr>
        <w:tabs>
          <w:tab w:val="num" w:pos="4320"/>
        </w:tabs>
        <w:ind w:left="4320" w:hanging="360"/>
      </w:pPr>
      <w:rPr>
        <w:rFonts w:ascii="ＭＳ Ｐゴシック" w:hAnsi="ＭＳ Ｐゴシック" w:hint="default"/>
      </w:rPr>
    </w:lvl>
    <w:lvl w:ilvl="6" w:tplc="8ACE78B6" w:tentative="1">
      <w:start w:val="1"/>
      <w:numFmt w:val="bullet"/>
      <w:lvlText w:val="-"/>
      <w:lvlJc w:val="left"/>
      <w:pPr>
        <w:tabs>
          <w:tab w:val="num" w:pos="5040"/>
        </w:tabs>
        <w:ind w:left="5040" w:hanging="360"/>
      </w:pPr>
      <w:rPr>
        <w:rFonts w:ascii="ＭＳ Ｐゴシック" w:hAnsi="ＭＳ Ｐゴシック" w:hint="default"/>
      </w:rPr>
    </w:lvl>
    <w:lvl w:ilvl="7" w:tplc="5DE0F44C" w:tentative="1">
      <w:start w:val="1"/>
      <w:numFmt w:val="bullet"/>
      <w:lvlText w:val="-"/>
      <w:lvlJc w:val="left"/>
      <w:pPr>
        <w:tabs>
          <w:tab w:val="num" w:pos="5760"/>
        </w:tabs>
        <w:ind w:left="5760" w:hanging="360"/>
      </w:pPr>
      <w:rPr>
        <w:rFonts w:ascii="ＭＳ Ｐゴシック" w:hAnsi="ＭＳ Ｐゴシック" w:hint="default"/>
      </w:rPr>
    </w:lvl>
    <w:lvl w:ilvl="8" w:tplc="C8702932"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4" w15:restartNumberingAfterBreak="0">
    <w:nsid w:val="0A6B513E"/>
    <w:multiLevelType w:val="hybridMultilevel"/>
    <w:tmpl w:val="E30CEF48"/>
    <w:lvl w:ilvl="0" w:tplc="5B8A3188">
      <w:start w:val="1"/>
      <w:numFmt w:val="bullet"/>
      <w:pStyle w:val="Level3unordered"/>
      <w:lvlText w:val=""/>
      <w:lvlJc w:val="left"/>
      <w:pPr>
        <w:tabs>
          <w:tab w:val="num" w:pos="660"/>
        </w:tabs>
        <w:ind w:left="660" w:hanging="420"/>
      </w:pPr>
      <w:rPr>
        <w:rFonts w:ascii="Symbol" w:hAnsi="Symbol" w:hint="default"/>
        <w:sz w:val="20"/>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15" w15:restartNumberingAfterBreak="0">
    <w:nsid w:val="0C26349A"/>
    <w:multiLevelType w:val="hybridMultilevel"/>
    <w:tmpl w:val="ADD06F86"/>
    <w:lvl w:ilvl="0" w:tplc="291EE924">
      <w:start w:val="2"/>
      <w:numFmt w:val="bullet"/>
      <w:lvlText w:val="-"/>
      <w:lvlJc w:val="left"/>
      <w:pPr>
        <w:ind w:left="460" w:hanging="360"/>
      </w:pPr>
      <w:rPr>
        <w:rFonts w:ascii="メイリオ" w:eastAsia="メイリオ" w:hAnsi="メイリオ" w:cs="メイリオ" w:hint="eastAsia"/>
        <w:color w:val="000000" w:themeColor="text1"/>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6" w15:restartNumberingAfterBreak="0">
    <w:nsid w:val="0CBF3B21"/>
    <w:multiLevelType w:val="hybridMultilevel"/>
    <w:tmpl w:val="DBA86BB2"/>
    <w:lvl w:ilvl="0" w:tplc="126C00C4">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0D965519"/>
    <w:multiLevelType w:val="hybridMultilevel"/>
    <w:tmpl w:val="40521A48"/>
    <w:lvl w:ilvl="0" w:tplc="B52C088C">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23D4F39"/>
    <w:multiLevelType w:val="multilevel"/>
    <w:tmpl w:val="6A768E88"/>
    <w:numStyleLink w:val="1"/>
  </w:abstractNum>
  <w:abstractNum w:abstractNumId="19" w15:restartNumberingAfterBreak="0">
    <w:nsid w:val="145C4FB4"/>
    <w:multiLevelType w:val="hybridMultilevel"/>
    <w:tmpl w:val="B2AE3FA0"/>
    <w:lvl w:ilvl="0" w:tplc="C25CEE4E">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154D53E9"/>
    <w:multiLevelType w:val="hybridMultilevel"/>
    <w:tmpl w:val="8E9C8D88"/>
    <w:lvl w:ilvl="0" w:tplc="80048804">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166D7EA5"/>
    <w:multiLevelType w:val="hybridMultilevel"/>
    <w:tmpl w:val="849A9F5A"/>
    <w:lvl w:ilvl="0" w:tplc="D4682CEE">
      <w:start w:val="1"/>
      <w:numFmt w:val="bullet"/>
      <w:lvlText w:val="-"/>
      <w:lvlJc w:val="left"/>
      <w:pPr>
        <w:tabs>
          <w:tab w:val="num" w:pos="720"/>
        </w:tabs>
        <w:ind w:left="720" w:hanging="360"/>
      </w:pPr>
      <w:rPr>
        <w:rFonts w:ascii="ＭＳ Ｐゴシック" w:hAnsi="ＭＳ Ｐゴシック" w:hint="default"/>
      </w:rPr>
    </w:lvl>
    <w:lvl w:ilvl="1" w:tplc="F6C0B390">
      <w:start w:val="1"/>
      <w:numFmt w:val="bullet"/>
      <w:lvlText w:val="-"/>
      <w:lvlJc w:val="left"/>
      <w:pPr>
        <w:tabs>
          <w:tab w:val="num" w:pos="1440"/>
        </w:tabs>
        <w:ind w:left="1440" w:hanging="360"/>
      </w:pPr>
      <w:rPr>
        <w:rFonts w:ascii="ＭＳ Ｐゴシック" w:hAnsi="ＭＳ Ｐゴシック" w:hint="default"/>
      </w:rPr>
    </w:lvl>
    <w:lvl w:ilvl="2" w:tplc="3F60CB64" w:tentative="1">
      <w:start w:val="1"/>
      <w:numFmt w:val="bullet"/>
      <w:lvlText w:val="-"/>
      <w:lvlJc w:val="left"/>
      <w:pPr>
        <w:tabs>
          <w:tab w:val="num" w:pos="2160"/>
        </w:tabs>
        <w:ind w:left="2160" w:hanging="360"/>
      </w:pPr>
      <w:rPr>
        <w:rFonts w:ascii="ＭＳ Ｐゴシック" w:hAnsi="ＭＳ Ｐゴシック" w:hint="default"/>
      </w:rPr>
    </w:lvl>
    <w:lvl w:ilvl="3" w:tplc="601215DA" w:tentative="1">
      <w:start w:val="1"/>
      <w:numFmt w:val="bullet"/>
      <w:lvlText w:val="-"/>
      <w:lvlJc w:val="left"/>
      <w:pPr>
        <w:tabs>
          <w:tab w:val="num" w:pos="2880"/>
        </w:tabs>
        <w:ind w:left="2880" w:hanging="360"/>
      </w:pPr>
      <w:rPr>
        <w:rFonts w:ascii="ＭＳ Ｐゴシック" w:hAnsi="ＭＳ Ｐゴシック" w:hint="default"/>
      </w:rPr>
    </w:lvl>
    <w:lvl w:ilvl="4" w:tplc="D52A37AA" w:tentative="1">
      <w:start w:val="1"/>
      <w:numFmt w:val="bullet"/>
      <w:lvlText w:val="-"/>
      <w:lvlJc w:val="left"/>
      <w:pPr>
        <w:tabs>
          <w:tab w:val="num" w:pos="3600"/>
        </w:tabs>
        <w:ind w:left="3600" w:hanging="360"/>
      </w:pPr>
      <w:rPr>
        <w:rFonts w:ascii="ＭＳ Ｐゴシック" w:hAnsi="ＭＳ Ｐゴシック" w:hint="default"/>
      </w:rPr>
    </w:lvl>
    <w:lvl w:ilvl="5" w:tplc="D5EEBE4C" w:tentative="1">
      <w:start w:val="1"/>
      <w:numFmt w:val="bullet"/>
      <w:lvlText w:val="-"/>
      <w:lvlJc w:val="left"/>
      <w:pPr>
        <w:tabs>
          <w:tab w:val="num" w:pos="4320"/>
        </w:tabs>
        <w:ind w:left="4320" w:hanging="360"/>
      </w:pPr>
      <w:rPr>
        <w:rFonts w:ascii="ＭＳ Ｐゴシック" w:hAnsi="ＭＳ Ｐゴシック" w:hint="default"/>
      </w:rPr>
    </w:lvl>
    <w:lvl w:ilvl="6" w:tplc="1DE2BC86" w:tentative="1">
      <w:start w:val="1"/>
      <w:numFmt w:val="bullet"/>
      <w:lvlText w:val="-"/>
      <w:lvlJc w:val="left"/>
      <w:pPr>
        <w:tabs>
          <w:tab w:val="num" w:pos="5040"/>
        </w:tabs>
        <w:ind w:left="5040" w:hanging="360"/>
      </w:pPr>
      <w:rPr>
        <w:rFonts w:ascii="ＭＳ Ｐゴシック" w:hAnsi="ＭＳ Ｐゴシック" w:hint="default"/>
      </w:rPr>
    </w:lvl>
    <w:lvl w:ilvl="7" w:tplc="E9ECC6EE" w:tentative="1">
      <w:start w:val="1"/>
      <w:numFmt w:val="bullet"/>
      <w:lvlText w:val="-"/>
      <w:lvlJc w:val="left"/>
      <w:pPr>
        <w:tabs>
          <w:tab w:val="num" w:pos="5760"/>
        </w:tabs>
        <w:ind w:left="5760" w:hanging="360"/>
      </w:pPr>
      <w:rPr>
        <w:rFonts w:ascii="ＭＳ Ｐゴシック" w:hAnsi="ＭＳ Ｐゴシック" w:hint="default"/>
      </w:rPr>
    </w:lvl>
    <w:lvl w:ilvl="8" w:tplc="24CE5A6A"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2" w15:restartNumberingAfterBreak="0">
    <w:nsid w:val="1B153ADD"/>
    <w:multiLevelType w:val="hybridMultilevel"/>
    <w:tmpl w:val="499C57DC"/>
    <w:lvl w:ilvl="0" w:tplc="DC0EB8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1B455AF3"/>
    <w:multiLevelType w:val="hybridMultilevel"/>
    <w:tmpl w:val="70747090"/>
    <w:lvl w:ilvl="0" w:tplc="AFF4BA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1EE73092"/>
    <w:multiLevelType w:val="hybridMultilevel"/>
    <w:tmpl w:val="BD888B66"/>
    <w:lvl w:ilvl="0" w:tplc="85C65C70">
      <w:start w:val="2"/>
      <w:numFmt w:val="bullet"/>
      <w:lvlText w:val="-"/>
      <w:lvlJc w:val="left"/>
      <w:pPr>
        <w:ind w:left="460" w:hanging="360"/>
      </w:pPr>
      <w:rPr>
        <w:rFonts w:ascii="メイリオ" w:eastAsia="メイリオ" w:hAnsi="メイリオ" w:cs="メイリオ" w:hint="eastAsia"/>
        <w:color w:val="000000" w:themeColor="text1"/>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5" w15:restartNumberingAfterBreak="0">
    <w:nsid w:val="29974F21"/>
    <w:multiLevelType w:val="hybridMultilevel"/>
    <w:tmpl w:val="1D964FA2"/>
    <w:lvl w:ilvl="0" w:tplc="831C3DFA">
      <w:start w:val="2"/>
      <w:numFmt w:val="bullet"/>
      <w:lvlText w:val="-"/>
      <w:lvlJc w:val="left"/>
      <w:pPr>
        <w:ind w:left="460" w:hanging="360"/>
      </w:pPr>
      <w:rPr>
        <w:rFonts w:ascii="メイリオ" w:eastAsia="メイリオ" w:hAnsi="メイリオ" w:cs="メイリオ" w:hint="eastAsia"/>
        <w:color w:val="000000" w:themeColor="text1"/>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6" w15:restartNumberingAfterBreak="0">
    <w:nsid w:val="29986D14"/>
    <w:multiLevelType w:val="hybridMultilevel"/>
    <w:tmpl w:val="10562BFE"/>
    <w:lvl w:ilvl="0" w:tplc="7D64D3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2BC30249"/>
    <w:multiLevelType w:val="hybridMultilevel"/>
    <w:tmpl w:val="D6726172"/>
    <w:lvl w:ilvl="0" w:tplc="E9A04D60">
      <w:start w:val="1"/>
      <w:numFmt w:val="bullet"/>
      <w:lvlText w:val="-"/>
      <w:lvlJc w:val="left"/>
      <w:pPr>
        <w:tabs>
          <w:tab w:val="num" w:pos="720"/>
        </w:tabs>
        <w:ind w:left="720" w:hanging="360"/>
      </w:pPr>
      <w:rPr>
        <w:rFonts w:ascii="ＭＳ Ｐゴシック" w:hAnsi="ＭＳ Ｐゴシック" w:hint="default"/>
      </w:rPr>
    </w:lvl>
    <w:lvl w:ilvl="1" w:tplc="BB44A0C0">
      <w:start w:val="1"/>
      <w:numFmt w:val="bullet"/>
      <w:lvlText w:val="-"/>
      <w:lvlJc w:val="left"/>
      <w:pPr>
        <w:tabs>
          <w:tab w:val="num" w:pos="1440"/>
        </w:tabs>
        <w:ind w:left="1440" w:hanging="360"/>
      </w:pPr>
      <w:rPr>
        <w:rFonts w:ascii="ＭＳ Ｐゴシック" w:hAnsi="ＭＳ Ｐゴシック" w:hint="default"/>
      </w:rPr>
    </w:lvl>
    <w:lvl w:ilvl="2" w:tplc="921EED5A" w:tentative="1">
      <w:start w:val="1"/>
      <w:numFmt w:val="bullet"/>
      <w:lvlText w:val="-"/>
      <w:lvlJc w:val="left"/>
      <w:pPr>
        <w:tabs>
          <w:tab w:val="num" w:pos="2160"/>
        </w:tabs>
        <w:ind w:left="2160" w:hanging="360"/>
      </w:pPr>
      <w:rPr>
        <w:rFonts w:ascii="ＭＳ Ｐゴシック" w:hAnsi="ＭＳ Ｐゴシック" w:hint="default"/>
      </w:rPr>
    </w:lvl>
    <w:lvl w:ilvl="3" w:tplc="4E70B248" w:tentative="1">
      <w:start w:val="1"/>
      <w:numFmt w:val="bullet"/>
      <w:lvlText w:val="-"/>
      <w:lvlJc w:val="left"/>
      <w:pPr>
        <w:tabs>
          <w:tab w:val="num" w:pos="2880"/>
        </w:tabs>
        <w:ind w:left="2880" w:hanging="360"/>
      </w:pPr>
      <w:rPr>
        <w:rFonts w:ascii="ＭＳ Ｐゴシック" w:hAnsi="ＭＳ Ｐゴシック" w:hint="default"/>
      </w:rPr>
    </w:lvl>
    <w:lvl w:ilvl="4" w:tplc="16E82CC2" w:tentative="1">
      <w:start w:val="1"/>
      <w:numFmt w:val="bullet"/>
      <w:lvlText w:val="-"/>
      <w:lvlJc w:val="left"/>
      <w:pPr>
        <w:tabs>
          <w:tab w:val="num" w:pos="3600"/>
        </w:tabs>
        <w:ind w:left="3600" w:hanging="360"/>
      </w:pPr>
      <w:rPr>
        <w:rFonts w:ascii="ＭＳ Ｐゴシック" w:hAnsi="ＭＳ Ｐゴシック" w:hint="default"/>
      </w:rPr>
    </w:lvl>
    <w:lvl w:ilvl="5" w:tplc="9C3E6B64" w:tentative="1">
      <w:start w:val="1"/>
      <w:numFmt w:val="bullet"/>
      <w:lvlText w:val="-"/>
      <w:lvlJc w:val="left"/>
      <w:pPr>
        <w:tabs>
          <w:tab w:val="num" w:pos="4320"/>
        </w:tabs>
        <w:ind w:left="4320" w:hanging="360"/>
      </w:pPr>
      <w:rPr>
        <w:rFonts w:ascii="ＭＳ Ｐゴシック" w:hAnsi="ＭＳ Ｐゴシック" w:hint="default"/>
      </w:rPr>
    </w:lvl>
    <w:lvl w:ilvl="6" w:tplc="45C87C44" w:tentative="1">
      <w:start w:val="1"/>
      <w:numFmt w:val="bullet"/>
      <w:lvlText w:val="-"/>
      <w:lvlJc w:val="left"/>
      <w:pPr>
        <w:tabs>
          <w:tab w:val="num" w:pos="5040"/>
        </w:tabs>
        <w:ind w:left="5040" w:hanging="360"/>
      </w:pPr>
      <w:rPr>
        <w:rFonts w:ascii="ＭＳ Ｐゴシック" w:hAnsi="ＭＳ Ｐゴシック" w:hint="default"/>
      </w:rPr>
    </w:lvl>
    <w:lvl w:ilvl="7" w:tplc="BE24E12E" w:tentative="1">
      <w:start w:val="1"/>
      <w:numFmt w:val="bullet"/>
      <w:lvlText w:val="-"/>
      <w:lvlJc w:val="left"/>
      <w:pPr>
        <w:tabs>
          <w:tab w:val="num" w:pos="5760"/>
        </w:tabs>
        <w:ind w:left="5760" w:hanging="360"/>
      </w:pPr>
      <w:rPr>
        <w:rFonts w:ascii="ＭＳ Ｐゴシック" w:hAnsi="ＭＳ Ｐゴシック" w:hint="default"/>
      </w:rPr>
    </w:lvl>
    <w:lvl w:ilvl="8" w:tplc="60004B76"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8" w15:restartNumberingAfterBreak="0">
    <w:nsid w:val="32AD5048"/>
    <w:multiLevelType w:val="hybridMultilevel"/>
    <w:tmpl w:val="1D6AC222"/>
    <w:lvl w:ilvl="0" w:tplc="1202178C">
      <w:start w:val="1"/>
      <w:numFmt w:val="bullet"/>
      <w:lvlText w:val="-"/>
      <w:lvlJc w:val="left"/>
      <w:pPr>
        <w:tabs>
          <w:tab w:val="num" w:pos="720"/>
        </w:tabs>
        <w:ind w:left="720" w:hanging="360"/>
      </w:pPr>
      <w:rPr>
        <w:rFonts w:ascii="ＭＳ Ｐゴシック" w:hAnsi="ＭＳ Ｐゴシック" w:hint="default"/>
      </w:rPr>
    </w:lvl>
    <w:lvl w:ilvl="1" w:tplc="9F32DFF0">
      <w:start w:val="1"/>
      <w:numFmt w:val="bullet"/>
      <w:lvlText w:val="-"/>
      <w:lvlJc w:val="left"/>
      <w:pPr>
        <w:tabs>
          <w:tab w:val="num" w:pos="1440"/>
        </w:tabs>
        <w:ind w:left="1440" w:hanging="360"/>
      </w:pPr>
      <w:rPr>
        <w:rFonts w:ascii="ＭＳ Ｐゴシック" w:hAnsi="ＭＳ Ｐゴシック" w:hint="default"/>
      </w:rPr>
    </w:lvl>
    <w:lvl w:ilvl="2" w:tplc="B536474A" w:tentative="1">
      <w:start w:val="1"/>
      <w:numFmt w:val="bullet"/>
      <w:lvlText w:val="-"/>
      <w:lvlJc w:val="left"/>
      <w:pPr>
        <w:tabs>
          <w:tab w:val="num" w:pos="2160"/>
        </w:tabs>
        <w:ind w:left="2160" w:hanging="360"/>
      </w:pPr>
      <w:rPr>
        <w:rFonts w:ascii="ＭＳ Ｐゴシック" w:hAnsi="ＭＳ Ｐゴシック" w:hint="default"/>
      </w:rPr>
    </w:lvl>
    <w:lvl w:ilvl="3" w:tplc="5B9CD85C" w:tentative="1">
      <w:start w:val="1"/>
      <w:numFmt w:val="bullet"/>
      <w:lvlText w:val="-"/>
      <w:lvlJc w:val="left"/>
      <w:pPr>
        <w:tabs>
          <w:tab w:val="num" w:pos="2880"/>
        </w:tabs>
        <w:ind w:left="2880" w:hanging="360"/>
      </w:pPr>
      <w:rPr>
        <w:rFonts w:ascii="ＭＳ Ｐゴシック" w:hAnsi="ＭＳ Ｐゴシック" w:hint="default"/>
      </w:rPr>
    </w:lvl>
    <w:lvl w:ilvl="4" w:tplc="E1B804DA" w:tentative="1">
      <w:start w:val="1"/>
      <w:numFmt w:val="bullet"/>
      <w:lvlText w:val="-"/>
      <w:lvlJc w:val="left"/>
      <w:pPr>
        <w:tabs>
          <w:tab w:val="num" w:pos="3600"/>
        </w:tabs>
        <w:ind w:left="3600" w:hanging="360"/>
      </w:pPr>
      <w:rPr>
        <w:rFonts w:ascii="ＭＳ Ｐゴシック" w:hAnsi="ＭＳ Ｐゴシック" w:hint="default"/>
      </w:rPr>
    </w:lvl>
    <w:lvl w:ilvl="5" w:tplc="63008BFE" w:tentative="1">
      <w:start w:val="1"/>
      <w:numFmt w:val="bullet"/>
      <w:lvlText w:val="-"/>
      <w:lvlJc w:val="left"/>
      <w:pPr>
        <w:tabs>
          <w:tab w:val="num" w:pos="4320"/>
        </w:tabs>
        <w:ind w:left="4320" w:hanging="360"/>
      </w:pPr>
      <w:rPr>
        <w:rFonts w:ascii="ＭＳ Ｐゴシック" w:hAnsi="ＭＳ Ｐゴシック" w:hint="default"/>
      </w:rPr>
    </w:lvl>
    <w:lvl w:ilvl="6" w:tplc="F20C7CF6" w:tentative="1">
      <w:start w:val="1"/>
      <w:numFmt w:val="bullet"/>
      <w:lvlText w:val="-"/>
      <w:lvlJc w:val="left"/>
      <w:pPr>
        <w:tabs>
          <w:tab w:val="num" w:pos="5040"/>
        </w:tabs>
        <w:ind w:left="5040" w:hanging="360"/>
      </w:pPr>
      <w:rPr>
        <w:rFonts w:ascii="ＭＳ Ｐゴシック" w:hAnsi="ＭＳ Ｐゴシック" w:hint="default"/>
      </w:rPr>
    </w:lvl>
    <w:lvl w:ilvl="7" w:tplc="6BE0EA5C" w:tentative="1">
      <w:start w:val="1"/>
      <w:numFmt w:val="bullet"/>
      <w:lvlText w:val="-"/>
      <w:lvlJc w:val="left"/>
      <w:pPr>
        <w:tabs>
          <w:tab w:val="num" w:pos="5760"/>
        </w:tabs>
        <w:ind w:left="5760" w:hanging="360"/>
      </w:pPr>
      <w:rPr>
        <w:rFonts w:ascii="ＭＳ Ｐゴシック" w:hAnsi="ＭＳ Ｐゴシック" w:hint="default"/>
      </w:rPr>
    </w:lvl>
    <w:lvl w:ilvl="8" w:tplc="6934848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9" w15:restartNumberingAfterBreak="0">
    <w:nsid w:val="36DC4EF8"/>
    <w:multiLevelType w:val="hybridMultilevel"/>
    <w:tmpl w:val="99DC20B0"/>
    <w:lvl w:ilvl="0" w:tplc="C61EF0EE">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A5100A6"/>
    <w:multiLevelType w:val="hybridMultilevel"/>
    <w:tmpl w:val="9AC636CC"/>
    <w:lvl w:ilvl="0" w:tplc="EBD298A0">
      <w:start w:val="2"/>
      <w:numFmt w:val="bullet"/>
      <w:lvlText w:val="-"/>
      <w:lvlJc w:val="left"/>
      <w:pPr>
        <w:ind w:left="460" w:hanging="360"/>
      </w:pPr>
      <w:rPr>
        <w:rFonts w:ascii="メイリオ" w:eastAsia="メイリオ" w:hAnsi="メイリオ" w:cs="メイリオ" w:hint="eastAsia"/>
        <w:color w:val="000000" w:themeColor="text1"/>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31" w15:restartNumberingAfterBreak="0">
    <w:nsid w:val="3D1E7A7C"/>
    <w:multiLevelType w:val="hybridMultilevel"/>
    <w:tmpl w:val="7AF2092E"/>
    <w:lvl w:ilvl="0" w:tplc="8A042CC2">
      <w:start w:val="2"/>
      <w:numFmt w:val="bullet"/>
      <w:lvlText w:val="-"/>
      <w:lvlJc w:val="left"/>
      <w:pPr>
        <w:ind w:left="360" w:hanging="360"/>
      </w:pPr>
      <w:rPr>
        <w:rFonts w:ascii="メイリオ" w:eastAsia="メイリオ" w:hAnsi="メイリオ" w:cs="メイリオ" w:hint="eastAsia"/>
        <w:color w:val="000000" w:themeColor="text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3E80705B"/>
    <w:multiLevelType w:val="hybridMultilevel"/>
    <w:tmpl w:val="32AEA252"/>
    <w:lvl w:ilvl="0" w:tplc="0ED46228">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3F6E0E20"/>
    <w:multiLevelType w:val="hybridMultilevel"/>
    <w:tmpl w:val="2280DE3A"/>
    <w:lvl w:ilvl="0" w:tplc="E054A29C">
      <w:start w:val="1"/>
      <w:numFmt w:val="bullet"/>
      <w:lvlText w:val="-"/>
      <w:lvlJc w:val="left"/>
      <w:pPr>
        <w:tabs>
          <w:tab w:val="num" w:pos="720"/>
        </w:tabs>
        <w:ind w:left="720" w:hanging="360"/>
      </w:pPr>
      <w:rPr>
        <w:rFonts w:ascii="ＭＳ Ｐゴシック" w:hAnsi="ＭＳ Ｐゴシック" w:hint="default"/>
      </w:rPr>
    </w:lvl>
    <w:lvl w:ilvl="1" w:tplc="CDF4910A">
      <w:start w:val="1"/>
      <w:numFmt w:val="bullet"/>
      <w:lvlText w:val="-"/>
      <w:lvlJc w:val="left"/>
      <w:pPr>
        <w:tabs>
          <w:tab w:val="num" w:pos="1440"/>
        </w:tabs>
        <w:ind w:left="1440" w:hanging="360"/>
      </w:pPr>
      <w:rPr>
        <w:rFonts w:ascii="ＭＳ Ｐゴシック" w:hAnsi="ＭＳ Ｐゴシック" w:hint="default"/>
      </w:rPr>
    </w:lvl>
    <w:lvl w:ilvl="2" w:tplc="8FD44F40" w:tentative="1">
      <w:start w:val="1"/>
      <w:numFmt w:val="bullet"/>
      <w:lvlText w:val="-"/>
      <w:lvlJc w:val="left"/>
      <w:pPr>
        <w:tabs>
          <w:tab w:val="num" w:pos="2160"/>
        </w:tabs>
        <w:ind w:left="2160" w:hanging="360"/>
      </w:pPr>
      <w:rPr>
        <w:rFonts w:ascii="ＭＳ Ｐゴシック" w:hAnsi="ＭＳ Ｐゴシック" w:hint="default"/>
      </w:rPr>
    </w:lvl>
    <w:lvl w:ilvl="3" w:tplc="A56251D4" w:tentative="1">
      <w:start w:val="1"/>
      <w:numFmt w:val="bullet"/>
      <w:lvlText w:val="-"/>
      <w:lvlJc w:val="left"/>
      <w:pPr>
        <w:tabs>
          <w:tab w:val="num" w:pos="2880"/>
        </w:tabs>
        <w:ind w:left="2880" w:hanging="360"/>
      </w:pPr>
      <w:rPr>
        <w:rFonts w:ascii="ＭＳ Ｐゴシック" w:hAnsi="ＭＳ Ｐゴシック" w:hint="default"/>
      </w:rPr>
    </w:lvl>
    <w:lvl w:ilvl="4" w:tplc="AB429C22" w:tentative="1">
      <w:start w:val="1"/>
      <w:numFmt w:val="bullet"/>
      <w:lvlText w:val="-"/>
      <w:lvlJc w:val="left"/>
      <w:pPr>
        <w:tabs>
          <w:tab w:val="num" w:pos="3600"/>
        </w:tabs>
        <w:ind w:left="3600" w:hanging="360"/>
      </w:pPr>
      <w:rPr>
        <w:rFonts w:ascii="ＭＳ Ｐゴシック" w:hAnsi="ＭＳ Ｐゴシック" w:hint="default"/>
      </w:rPr>
    </w:lvl>
    <w:lvl w:ilvl="5" w:tplc="5508AE2A" w:tentative="1">
      <w:start w:val="1"/>
      <w:numFmt w:val="bullet"/>
      <w:lvlText w:val="-"/>
      <w:lvlJc w:val="left"/>
      <w:pPr>
        <w:tabs>
          <w:tab w:val="num" w:pos="4320"/>
        </w:tabs>
        <w:ind w:left="4320" w:hanging="360"/>
      </w:pPr>
      <w:rPr>
        <w:rFonts w:ascii="ＭＳ Ｐゴシック" w:hAnsi="ＭＳ Ｐゴシック" w:hint="default"/>
      </w:rPr>
    </w:lvl>
    <w:lvl w:ilvl="6" w:tplc="FDF06DC2" w:tentative="1">
      <w:start w:val="1"/>
      <w:numFmt w:val="bullet"/>
      <w:lvlText w:val="-"/>
      <w:lvlJc w:val="left"/>
      <w:pPr>
        <w:tabs>
          <w:tab w:val="num" w:pos="5040"/>
        </w:tabs>
        <w:ind w:left="5040" w:hanging="360"/>
      </w:pPr>
      <w:rPr>
        <w:rFonts w:ascii="ＭＳ Ｐゴシック" w:hAnsi="ＭＳ Ｐゴシック" w:hint="default"/>
      </w:rPr>
    </w:lvl>
    <w:lvl w:ilvl="7" w:tplc="08341904" w:tentative="1">
      <w:start w:val="1"/>
      <w:numFmt w:val="bullet"/>
      <w:lvlText w:val="-"/>
      <w:lvlJc w:val="left"/>
      <w:pPr>
        <w:tabs>
          <w:tab w:val="num" w:pos="5760"/>
        </w:tabs>
        <w:ind w:left="5760" w:hanging="360"/>
      </w:pPr>
      <w:rPr>
        <w:rFonts w:ascii="ＭＳ Ｐゴシック" w:hAnsi="ＭＳ Ｐゴシック" w:hint="default"/>
      </w:rPr>
    </w:lvl>
    <w:lvl w:ilvl="8" w:tplc="F4CA79F6"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4" w15:restartNumberingAfterBreak="0">
    <w:nsid w:val="3FA14ECA"/>
    <w:multiLevelType w:val="hybridMultilevel"/>
    <w:tmpl w:val="AD16D1EC"/>
    <w:lvl w:ilvl="0" w:tplc="A71EAC68">
      <w:start w:val="1"/>
      <w:numFmt w:val="bullet"/>
      <w:pStyle w:val="Level2unordered"/>
      <w:lvlText w:val=""/>
      <w:lvlJc w:val="left"/>
      <w:pPr>
        <w:ind w:left="578" w:hanging="420"/>
      </w:pPr>
      <w:rPr>
        <w:rFonts w:ascii="Symbol" w:hAnsi="Symbol" w:hint="default"/>
        <w:b/>
        <w:i w:val="0"/>
        <w:sz w:val="20"/>
      </w:rPr>
    </w:lvl>
    <w:lvl w:ilvl="1" w:tplc="0409000B" w:tentative="1">
      <w:start w:val="1"/>
      <w:numFmt w:val="bullet"/>
      <w:lvlText w:val=""/>
      <w:lvlJc w:val="left"/>
      <w:pPr>
        <w:ind w:left="998" w:hanging="420"/>
      </w:pPr>
      <w:rPr>
        <w:rFonts w:ascii="Wingdings" w:hAnsi="Wingdings" w:hint="default"/>
      </w:rPr>
    </w:lvl>
    <w:lvl w:ilvl="2" w:tplc="0409000D" w:tentative="1">
      <w:start w:val="1"/>
      <w:numFmt w:val="bullet"/>
      <w:lvlText w:val=""/>
      <w:lvlJc w:val="left"/>
      <w:pPr>
        <w:ind w:left="1418" w:hanging="420"/>
      </w:pPr>
      <w:rPr>
        <w:rFonts w:ascii="Wingdings" w:hAnsi="Wingdings" w:hint="default"/>
      </w:rPr>
    </w:lvl>
    <w:lvl w:ilvl="3" w:tplc="04090001" w:tentative="1">
      <w:start w:val="1"/>
      <w:numFmt w:val="bullet"/>
      <w:lvlText w:val=""/>
      <w:lvlJc w:val="left"/>
      <w:pPr>
        <w:ind w:left="1838" w:hanging="420"/>
      </w:pPr>
      <w:rPr>
        <w:rFonts w:ascii="Wingdings" w:hAnsi="Wingdings" w:hint="default"/>
      </w:rPr>
    </w:lvl>
    <w:lvl w:ilvl="4" w:tplc="0409000B" w:tentative="1">
      <w:start w:val="1"/>
      <w:numFmt w:val="bullet"/>
      <w:lvlText w:val=""/>
      <w:lvlJc w:val="left"/>
      <w:pPr>
        <w:ind w:left="2258" w:hanging="420"/>
      </w:pPr>
      <w:rPr>
        <w:rFonts w:ascii="Wingdings" w:hAnsi="Wingdings" w:hint="default"/>
      </w:rPr>
    </w:lvl>
    <w:lvl w:ilvl="5" w:tplc="0409000D" w:tentative="1">
      <w:start w:val="1"/>
      <w:numFmt w:val="bullet"/>
      <w:lvlText w:val=""/>
      <w:lvlJc w:val="left"/>
      <w:pPr>
        <w:ind w:left="2678" w:hanging="420"/>
      </w:pPr>
      <w:rPr>
        <w:rFonts w:ascii="Wingdings" w:hAnsi="Wingdings" w:hint="default"/>
      </w:rPr>
    </w:lvl>
    <w:lvl w:ilvl="6" w:tplc="04090001" w:tentative="1">
      <w:start w:val="1"/>
      <w:numFmt w:val="bullet"/>
      <w:lvlText w:val=""/>
      <w:lvlJc w:val="left"/>
      <w:pPr>
        <w:ind w:left="3098" w:hanging="420"/>
      </w:pPr>
      <w:rPr>
        <w:rFonts w:ascii="Wingdings" w:hAnsi="Wingdings" w:hint="default"/>
      </w:rPr>
    </w:lvl>
    <w:lvl w:ilvl="7" w:tplc="0409000B" w:tentative="1">
      <w:start w:val="1"/>
      <w:numFmt w:val="bullet"/>
      <w:lvlText w:val=""/>
      <w:lvlJc w:val="left"/>
      <w:pPr>
        <w:ind w:left="3518" w:hanging="420"/>
      </w:pPr>
      <w:rPr>
        <w:rFonts w:ascii="Wingdings" w:hAnsi="Wingdings" w:hint="default"/>
      </w:rPr>
    </w:lvl>
    <w:lvl w:ilvl="8" w:tplc="0409000D" w:tentative="1">
      <w:start w:val="1"/>
      <w:numFmt w:val="bullet"/>
      <w:lvlText w:val=""/>
      <w:lvlJc w:val="left"/>
      <w:pPr>
        <w:ind w:left="3938" w:hanging="420"/>
      </w:pPr>
      <w:rPr>
        <w:rFonts w:ascii="Wingdings" w:hAnsi="Wingdings" w:hint="default"/>
      </w:rPr>
    </w:lvl>
  </w:abstractNum>
  <w:abstractNum w:abstractNumId="35" w15:restartNumberingAfterBreak="0">
    <w:nsid w:val="3FD74F33"/>
    <w:multiLevelType w:val="hybridMultilevel"/>
    <w:tmpl w:val="15A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D15E13"/>
    <w:multiLevelType w:val="multilevel"/>
    <w:tmpl w:val="6A768E88"/>
    <w:numStyleLink w:val="1"/>
  </w:abstractNum>
  <w:abstractNum w:abstractNumId="37" w15:restartNumberingAfterBreak="0">
    <w:nsid w:val="41D5456C"/>
    <w:multiLevelType w:val="hybridMultilevel"/>
    <w:tmpl w:val="0132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7765E6"/>
    <w:multiLevelType w:val="hybridMultilevel"/>
    <w:tmpl w:val="076AE6EC"/>
    <w:lvl w:ilvl="0" w:tplc="9FAE4E00">
      <w:start w:val="1"/>
      <w:numFmt w:val="bullet"/>
      <w:lvlText w:val="-"/>
      <w:lvlJc w:val="left"/>
      <w:pPr>
        <w:tabs>
          <w:tab w:val="num" w:pos="720"/>
        </w:tabs>
        <w:ind w:left="720" w:hanging="360"/>
      </w:pPr>
      <w:rPr>
        <w:rFonts w:ascii="ＭＳ Ｐゴシック" w:hAnsi="ＭＳ Ｐゴシック" w:hint="default"/>
      </w:rPr>
    </w:lvl>
    <w:lvl w:ilvl="1" w:tplc="C014572C">
      <w:start w:val="1"/>
      <w:numFmt w:val="bullet"/>
      <w:lvlText w:val="-"/>
      <w:lvlJc w:val="left"/>
      <w:pPr>
        <w:tabs>
          <w:tab w:val="num" w:pos="1440"/>
        </w:tabs>
        <w:ind w:left="1440" w:hanging="360"/>
      </w:pPr>
      <w:rPr>
        <w:rFonts w:ascii="ＭＳ Ｐゴシック" w:hAnsi="ＭＳ Ｐゴシック" w:hint="default"/>
      </w:rPr>
    </w:lvl>
    <w:lvl w:ilvl="2" w:tplc="B518D636" w:tentative="1">
      <w:start w:val="1"/>
      <w:numFmt w:val="bullet"/>
      <w:lvlText w:val="-"/>
      <w:lvlJc w:val="left"/>
      <w:pPr>
        <w:tabs>
          <w:tab w:val="num" w:pos="2160"/>
        </w:tabs>
        <w:ind w:left="2160" w:hanging="360"/>
      </w:pPr>
      <w:rPr>
        <w:rFonts w:ascii="ＭＳ Ｐゴシック" w:hAnsi="ＭＳ Ｐゴシック" w:hint="default"/>
      </w:rPr>
    </w:lvl>
    <w:lvl w:ilvl="3" w:tplc="67768FBC" w:tentative="1">
      <w:start w:val="1"/>
      <w:numFmt w:val="bullet"/>
      <w:lvlText w:val="-"/>
      <w:lvlJc w:val="left"/>
      <w:pPr>
        <w:tabs>
          <w:tab w:val="num" w:pos="2880"/>
        </w:tabs>
        <w:ind w:left="2880" w:hanging="360"/>
      </w:pPr>
      <w:rPr>
        <w:rFonts w:ascii="ＭＳ Ｐゴシック" w:hAnsi="ＭＳ Ｐゴシック" w:hint="default"/>
      </w:rPr>
    </w:lvl>
    <w:lvl w:ilvl="4" w:tplc="9D94D970" w:tentative="1">
      <w:start w:val="1"/>
      <w:numFmt w:val="bullet"/>
      <w:lvlText w:val="-"/>
      <w:lvlJc w:val="left"/>
      <w:pPr>
        <w:tabs>
          <w:tab w:val="num" w:pos="3600"/>
        </w:tabs>
        <w:ind w:left="3600" w:hanging="360"/>
      </w:pPr>
      <w:rPr>
        <w:rFonts w:ascii="ＭＳ Ｐゴシック" w:hAnsi="ＭＳ Ｐゴシック" w:hint="default"/>
      </w:rPr>
    </w:lvl>
    <w:lvl w:ilvl="5" w:tplc="396A142C" w:tentative="1">
      <w:start w:val="1"/>
      <w:numFmt w:val="bullet"/>
      <w:lvlText w:val="-"/>
      <w:lvlJc w:val="left"/>
      <w:pPr>
        <w:tabs>
          <w:tab w:val="num" w:pos="4320"/>
        </w:tabs>
        <w:ind w:left="4320" w:hanging="360"/>
      </w:pPr>
      <w:rPr>
        <w:rFonts w:ascii="ＭＳ Ｐゴシック" w:hAnsi="ＭＳ Ｐゴシック" w:hint="default"/>
      </w:rPr>
    </w:lvl>
    <w:lvl w:ilvl="6" w:tplc="44363EC0" w:tentative="1">
      <w:start w:val="1"/>
      <w:numFmt w:val="bullet"/>
      <w:lvlText w:val="-"/>
      <w:lvlJc w:val="left"/>
      <w:pPr>
        <w:tabs>
          <w:tab w:val="num" w:pos="5040"/>
        </w:tabs>
        <w:ind w:left="5040" w:hanging="360"/>
      </w:pPr>
      <w:rPr>
        <w:rFonts w:ascii="ＭＳ Ｐゴシック" w:hAnsi="ＭＳ Ｐゴシック" w:hint="default"/>
      </w:rPr>
    </w:lvl>
    <w:lvl w:ilvl="7" w:tplc="9EEC321A" w:tentative="1">
      <w:start w:val="1"/>
      <w:numFmt w:val="bullet"/>
      <w:lvlText w:val="-"/>
      <w:lvlJc w:val="left"/>
      <w:pPr>
        <w:tabs>
          <w:tab w:val="num" w:pos="5760"/>
        </w:tabs>
        <w:ind w:left="5760" w:hanging="360"/>
      </w:pPr>
      <w:rPr>
        <w:rFonts w:ascii="ＭＳ Ｐゴシック" w:hAnsi="ＭＳ Ｐゴシック" w:hint="default"/>
      </w:rPr>
    </w:lvl>
    <w:lvl w:ilvl="8" w:tplc="826CCF4A"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9" w15:restartNumberingAfterBreak="0">
    <w:nsid w:val="459F31D1"/>
    <w:multiLevelType w:val="hybridMultilevel"/>
    <w:tmpl w:val="C4C8BA90"/>
    <w:lvl w:ilvl="0" w:tplc="1802618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0" w15:restartNumberingAfterBreak="0">
    <w:nsid w:val="47EB5097"/>
    <w:multiLevelType w:val="multilevel"/>
    <w:tmpl w:val="6A768E88"/>
    <w:numStyleLink w:val="1"/>
  </w:abstractNum>
  <w:abstractNum w:abstractNumId="41" w15:restartNumberingAfterBreak="0">
    <w:nsid w:val="4B8C774F"/>
    <w:multiLevelType w:val="hybridMultilevel"/>
    <w:tmpl w:val="CD9EAA0C"/>
    <w:lvl w:ilvl="0" w:tplc="0409000F">
      <w:start w:val="1"/>
      <w:numFmt w:val="decimal"/>
      <w:lvlText w:val="%1."/>
      <w:lvlJc w:val="left"/>
      <w:pPr>
        <w:ind w:left="998" w:hanging="420"/>
      </w:pPr>
    </w:lvl>
    <w:lvl w:ilvl="1" w:tplc="04090017" w:tentative="1">
      <w:start w:val="1"/>
      <w:numFmt w:val="aiueoFullWidth"/>
      <w:lvlText w:val="(%2)"/>
      <w:lvlJc w:val="left"/>
      <w:pPr>
        <w:ind w:left="1418" w:hanging="420"/>
      </w:pPr>
    </w:lvl>
    <w:lvl w:ilvl="2" w:tplc="04090011" w:tentative="1">
      <w:start w:val="1"/>
      <w:numFmt w:val="decimalEnclosedCircle"/>
      <w:lvlText w:val="%3"/>
      <w:lvlJc w:val="left"/>
      <w:pPr>
        <w:ind w:left="1838" w:hanging="420"/>
      </w:pPr>
    </w:lvl>
    <w:lvl w:ilvl="3" w:tplc="0409000F" w:tentative="1">
      <w:start w:val="1"/>
      <w:numFmt w:val="decimal"/>
      <w:lvlText w:val="%4."/>
      <w:lvlJc w:val="left"/>
      <w:pPr>
        <w:ind w:left="2258" w:hanging="420"/>
      </w:pPr>
    </w:lvl>
    <w:lvl w:ilvl="4" w:tplc="04090017" w:tentative="1">
      <w:start w:val="1"/>
      <w:numFmt w:val="aiueoFullWidth"/>
      <w:lvlText w:val="(%5)"/>
      <w:lvlJc w:val="left"/>
      <w:pPr>
        <w:ind w:left="2678" w:hanging="420"/>
      </w:pPr>
    </w:lvl>
    <w:lvl w:ilvl="5" w:tplc="04090011" w:tentative="1">
      <w:start w:val="1"/>
      <w:numFmt w:val="decimalEnclosedCircle"/>
      <w:lvlText w:val="%6"/>
      <w:lvlJc w:val="left"/>
      <w:pPr>
        <w:ind w:left="3098" w:hanging="420"/>
      </w:pPr>
    </w:lvl>
    <w:lvl w:ilvl="6" w:tplc="0409000F" w:tentative="1">
      <w:start w:val="1"/>
      <w:numFmt w:val="decimal"/>
      <w:lvlText w:val="%7."/>
      <w:lvlJc w:val="left"/>
      <w:pPr>
        <w:ind w:left="3518" w:hanging="420"/>
      </w:pPr>
    </w:lvl>
    <w:lvl w:ilvl="7" w:tplc="04090017" w:tentative="1">
      <w:start w:val="1"/>
      <w:numFmt w:val="aiueoFullWidth"/>
      <w:lvlText w:val="(%8)"/>
      <w:lvlJc w:val="left"/>
      <w:pPr>
        <w:ind w:left="3938" w:hanging="420"/>
      </w:pPr>
    </w:lvl>
    <w:lvl w:ilvl="8" w:tplc="04090011" w:tentative="1">
      <w:start w:val="1"/>
      <w:numFmt w:val="decimalEnclosedCircle"/>
      <w:lvlText w:val="%9"/>
      <w:lvlJc w:val="left"/>
      <w:pPr>
        <w:ind w:left="4358" w:hanging="420"/>
      </w:pPr>
    </w:lvl>
  </w:abstractNum>
  <w:abstractNum w:abstractNumId="42" w15:restartNumberingAfterBreak="0">
    <w:nsid w:val="4D0B5906"/>
    <w:multiLevelType w:val="hybridMultilevel"/>
    <w:tmpl w:val="EDB0058C"/>
    <w:lvl w:ilvl="0" w:tplc="2E9A2948">
      <w:start w:val="1"/>
      <w:numFmt w:val="bullet"/>
      <w:lvlText w:val="-"/>
      <w:lvlJc w:val="left"/>
      <w:pPr>
        <w:tabs>
          <w:tab w:val="num" w:pos="720"/>
        </w:tabs>
        <w:ind w:left="720" w:hanging="360"/>
      </w:pPr>
      <w:rPr>
        <w:rFonts w:ascii="ＭＳ Ｐゴシック" w:hAnsi="ＭＳ Ｐゴシック" w:hint="default"/>
      </w:rPr>
    </w:lvl>
    <w:lvl w:ilvl="1" w:tplc="FFF2B09C">
      <w:start w:val="1"/>
      <w:numFmt w:val="bullet"/>
      <w:lvlText w:val="-"/>
      <w:lvlJc w:val="left"/>
      <w:pPr>
        <w:tabs>
          <w:tab w:val="num" w:pos="1440"/>
        </w:tabs>
        <w:ind w:left="1440" w:hanging="360"/>
      </w:pPr>
      <w:rPr>
        <w:rFonts w:ascii="ＭＳ Ｐゴシック" w:hAnsi="ＭＳ Ｐゴシック" w:hint="default"/>
      </w:rPr>
    </w:lvl>
    <w:lvl w:ilvl="2" w:tplc="06B495A0" w:tentative="1">
      <w:start w:val="1"/>
      <w:numFmt w:val="bullet"/>
      <w:lvlText w:val="-"/>
      <w:lvlJc w:val="left"/>
      <w:pPr>
        <w:tabs>
          <w:tab w:val="num" w:pos="2160"/>
        </w:tabs>
        <w:ind w:left="2160" w:hanging="360"/>
      </w:pPr>
      <w:rPr>
        <w:rFonts w:ascii="ＭＳ Ｐゴシック" w:hAnsi="ＭＳ Ｐゴシック" w:hint="default"/>
      </w:rPr>
    </w:lvl>
    <w:lvl w:ilvl="3" w:tplc="AB80CB00" w:tentative="1">
      <w:start w:val="1"/>
      <w:numFmt w:val="bullet"/>
      <w:lvlText w:val="-"/>
      <w:lvlJc w:val="left"/>
      <w:pPr>
        <w:tabs>
          <w:tab w:val="num" w:pos="2880"/>
        </w:tabs>
        <w:ind w:left="2880" w:hanging="360"/>
      </w:pPr>
      <w:rPr>
        <w:rFonts w:ascii="ＭＳ Ｐゴシック" w:hAnsi="ＭＳ Ｐゴシック" w:hint="default"/>
      </w:rPr>
    </w:lvl>
    <w:lvl w:ilvl="4" w:tplc="38AC825A" w:tentative="1">
      <w:start w:val="1"/>
      <w:numFmt w:val="bullet"/>
      <w:lvlText w:val="-"/>
      <w:lvlJc w:val="left"/>
      <w:pPr>
        <w:tabs>
          <w:tab w:val="num" w:pos="3600"/>
        </w:tabs>
        <w:ind w:left="3600" w:hanging="360"/>
      </w:pPr>
      <w:rPr>
        <w:rFonts w:ascii="ＭＳ Ｐゴシック" w:hAnsi="ＭＳ Ｐゴシック" w:hint="default"/>
      </w:rPr>
    </w:lvl>
    <w:lvl w:ilvl="5" w:tplc="35AA0198" w:tentative="1">
      <w:start w:val="1"/>
      <w:numFmt w:val="bullet"/>
      <w:lvlText w:val="-"/>
      <w:lvlJc w:val="left"/>
      <w:pPr>
        <w:tabs>
          <w:tab w:val="num" w:pos="4320"/>
        </w:tabs>
        <w:ind w:left="4320" w:hanging="360"/>
      </w:pPr>
      <w:rPr>
        <w:rFonts w:ascii="ＭＳ Ｐゴシック" w:hAnsi="ＭＳ Ｐゴシック" w:hint="default"/>
      </w:rPr>
    </w:lvl>
    <w:lvl w:ilvl="6" w:tplc="64244A14" w:tentative="1">
      <w:start w:val="1"/>
      <w:numFmt w:val="bullet"/>
      <w:lvlText w:val="-"/>
      <w:lvlJc w:val="left"/>
      <w:pPr>
        <w:tabs>
          <w:tab w:val="num" w:pos="5040"/>
        </w:tabs>
        <w:ind w:left="5040" w:hanging="360"/>
      </w:pPr>
      <w:rPr>
        <w:rFonts w:ascii="ＭＳ Ｐゴシック" w:hAnsi="ＭＳ Ｐゴシック" w:hint="default"/>
      </w:rPr>
    </w:lvl>
    <w:lvl w:ilvl="7" w:tplc="63760B30" w:tentative="1">
      <w:start w:val="1"/>
      <w:numFmt w:val="bullet"/>
      <w:lvlText w:val="-"/>
      <w:lvlJc w:val="left"/>
      <w:pPr>
        <w:tabs>
          <w:tab w:val="num" w:pos="5760"/>
        </w:tabs>
        <w:ind w:left="5760" w:hanging="360"/>
      </w:pPr>
      <w:rPr>
        <w:rFonts w:ascii="ＭＳ Ｐゴシック" w:hAnsi="ＭＳ Ｐゴシック" w:hint="default"/>
      </w:rPr>
    </w:lvl>
    <w:lvl w:ilvl="8" w:tplc="86A87D76"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43" w15:restartNumberingAfterBreak="0">
    <w:nsid w:val="50D25ADE"/>
    <w:multiLevelType w:val="hybridMultilevel"/>
    <w:tmpl w:val="397A80A2"/>
    <w:lvl w:ilvl="0" w:tplc="620E4562">
      <w:numFmt w:val="bullet"/>
      <w:lvlText w:val=""/>
      <w:lvlJc w:val="left"/>
      <w:pPr>
        <w:tabs>
          <w:tab w:val="num" w:pos="600"/>
        </w:tabs>
        <w:ind w:left="600" w:hanging="360"/>
      </w:pPr>
      <w:rPr>
        <w:rFonts w:ascii="Symbol" w:hAnsi="Symbol" w:hint="default"/>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44" w15:restartNumberingAfterBreak="0">
    <w:nsid w:val="53EC3B63"/>
    <w:multiLevelType w:val="multilevel"/>
    <w:tmpl w:val="6A768E88"/>
    <w:numStyleLink w:val="1"/>
  </w:abstractNum>
  <w:abstractNum w:abstractNumId="45" w15:restartNumberingAfterBreak="0">
    <w:nsid w:val="65D44E3F"/>
    <w:multiLevelType w:val="hybridMultilevel"/>
    <w:tmpl w:val="0910FF0A"/>
    <w:lvl w:ilvl="0" w:tplc="CD62B8E6">
      <w:start w:val="1"/>
      <w:numFmt w:val="bullet"/>
      <w:lvlText w:val="-"/>
      <w:lvlJc w:val="left"/>
      <w:pPr>
        <w:tabs>
          <w:tab w:val="num" w:pos="720"/>
        </w:tabs>
        <w:ind w:left="720" w:hanging="360"/>
      </w:pPr>
      <w:rPr>
        <w:rFonts w:ascii="ＭＳ Ｐゴシック" w:hAnsi="ＭＳ Ｐゴシック" w:hint="default"/>
      </w:rPr>
    </w:lvl>
    <w:lvl w:ilvl="1" w:tplc="F892AEA0">
      <w:start w:val="1"/>
      <w:numFmt w:val="bullet"/>
      <w:lvlText w:val="-"/>
      <w:lvlJc w:val="left"/>
      <w:pPr>
        <w:tabs>
          <w:tab w:val="num" w:pos="1440"/>
        </w:tabs>
        <w:ind w:left="1440" w:hanging="360"/>
      </w:pPr>
      <w:rPr>
        <w:rFonts w:ascii="ＭＳ Ｐゴシック" w:hAnsi="ＭＳ Ｐゴシック" w:hint="default"/>
      </w:rPr>
    </w:lvl>
    <w:lvl w:ilvl="2" w:tplc="AF7A6B76" w:tentative="1">
      <w:start w:val="1"/>
      <w:numFmt w:val="bullet"/>
      <w:lvlText w:val="-"/>
      <w:lvlJc w:val="left"/>
      <w:pPr>
        <w:tabs>
          <w:tab w:val="num" w:pos="2160"/>
        </w:tabs>
        <w:ind w:left="2160" w:hanging="360"/>
      </w:pPr>
      <w:rPr>
        <w:rFonts w:ascii="ＭＳ Ｐゴシック" w:hAnsi="ＭＳ Ｐゴシック" w:hint="default"/>
      </w:rPr>
    </w:lvl>
    <w:lvl w:ilvl="3" w:tplc="1C985B0A" w:tentative="1">
      <w:start w:val="1"/>
      <w:numFmt w:val="bullet"/>
      <w:lvlText w:val="-"/>
      <w:lvlJc w:val="left"/>
      <w:pPr>
        <w:tabs>
          <w:tab w:val="num" w:pos="2880"/>
        </w:tabs>
        <w:ind w:left="2880" w:hanging="360"/>
      </w:pPr>
      <w:rPr>
        <w:rFonts w:ascii="ＭＳ Ｐゴシック" w:hAnsi="ＭＳ Ｐゴシック" w:hint="default"/>
      </w:rPr>
    </w:lvl>
    <w:lvl w:ilvl="4" w:tplc="158E401A" w:tentative="1">
      <w:start w:val="1"/>
      <w:numFmt w:val="bullet"/>
      <w:lvlText w:val="-"/>
      <w:lvlJc w:val="left"/>
      <w:pPr>
        <w:tabs>
          <w:tab w:val="num" w:pos="3600"/>
        </w:tabs>
        <w:ind w:left="3600" w:hanging="360"/>
      </w:pPr>
      <w:rPr>
        <w:rFonts w:ascii="ＭＳ Ｐゴシック" w:hAnsi="ＭＳ Ｐゴシック" w:hint="default"/>
      </w:rPr>
    </w:lvl>
    <w:lvl w:ilvl="5" w:tplc="7D443B00" w:tentative="1">
      <w:start w:val="1"/>
      <w:numFmt w:val="bullet"/>
      <w:lvlText w:val="-"/>
      <w:lvlJc w:val="left"/>
      <w:pPr>
        <w:tabs>
          <w:tab w:val="num" w:pos="4320"/>
        </w:tabs>
        <w:ind w:left="4320" w:hanging="360"/>
      </w:pPr>
      <w:rPr>
        <w:rFonts w:ascii="ＭＳ Ｐゴシック" w:hAnsi="ＭＳ Ｐゴシック" w:hint="default"/>
      </w:rPr>
    </w:lvl>
    <w:lvl w:ilvl="6" w:tplc="CFB87A52" w:tentative="1">
      <w:start w:val="1"/>
      <w:numFmt w:val="bullet"/>
      <w:lvlText w:val="-"/>
      <w:lvlJc w:val="left"/>
      <w:pPr>
        <w:tabs>
          <w:tab w:val="num" w:pos="5040"/>
        </w:tabs>
        <w:ind w:left="5040" w:hanging="360"/>
      </w:pPr>
      <w:rPr>
        <w:rFonts w:ascii="ＭＳ Ｐゴシック" w:hAnsi="ＭＳ Ｐゴシック" w:hint="default"/>
      </w:rPr>
    </w:lvl>
    <w:lvl w:ilvl="7" w:tplc="1BF6FEF4" w:tentative="1">
      <w:start w:val="1"/>
      <w:numFmt w:val="bullet"/>
      <w:lvlText w:val="-"/>
      <w:lvlJc w:val="left"/>
      <w:pPr>
        <w:tabs>
          <w:tab w:val="num" w:pos="5760"/>
        </w:tabs>
        <w:ind w:left="5760" w:hanging="360"/>
      </w:pPr>
      <w:rPr>
        <w:rFonts w:ascii="ＭＳ Ｐゴシック" w:hAnsi="ＭＳ Ｐゴシック" w:hint="default"/>
      </w:rPr>
    </w:lvl>
    <w:lvl w:ilvl="8" w:tplc="5E1828E6"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46" w15:restartNumberingAfterBreak="0">
    <w:nsid w:val="676F49F0"/>
    <w:multiLevelType w:val="multilevel"/>
    <w:tmpl w:val="24FC37B8"/>
    <w:lvl w:ilvl="0">
      <w:start w:val="1"/>
      <w:numFmt w:val="decimal"/>
      <w:pStyle w:val="10"/>
      <w:isLgl/>
      <w:lvlText w:val="%1."/>
      <w:lvlJc w:val="left"/>
      <w:pPr>
        <w:tabs>
          <w:tab w:val="num" w:pos="454"/>
        </w:tabs>
        <w:ind w:left="454" w:hanging="454"/>
      </w:pPr>
      <w:rPr>
        <w:rFonts w:ascii="Arial" w:eastAsia="ＭＳ ゴシック" w:hAnsi="Arial" w:hint="default"/>
        <w:b w:val="0"/>
        <w:i w:val="0"/>
        <w:color w:val="auto"/>
        <w:sz w:val="24"/>
        <w:u w:val="none"/>
      </w:rPr>
    </w:lvl>
    <w:lvl w:ilvl="1">
      <w:start w:val="1"/>
      <w:numFmt w:val="decimal"/>
      <w:pStyle w:val="21"/>
      <w:lvlText w:val="%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pStyle w:val="31"/>
      <w:lvlText w:val="%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pStyle w:val="41"/>
      <w:lvlText w:val="(%4)"/>
      <w:lvlJc w:val="left"/>
      <w:pPr>
        <w:tabs>
          <w:tab w:val="num" w:pos="454"/>
        </w:tabs>
        <w:ind w:left="454" w:hanging="454"/>
      </w:pPr>
      <w:rPr>
        <w:rFonts w:ascii="Times New Roman" w:hAnsi="Times New Roman" w:hint="default"/>
        <w:b w:val="0"/>
        <w:i w:val="0"/>
        <w:sz w:val="18"/>
      </w:rPr>
    </w:lvl>
    <w:lvl w:ilvl="4">
      <w:start w:val="1"/>
      <w:numFmt w:val="lowerLetter"/>
      <w:pStyle w:val="51"/>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7" w15:restartNumberingAfterBreak="0">
    <w:nsid w:val="677C53C4"/>
    <w:multiLevelType w:val="hybridMultilevel"/>
    <w:tmpl w:val="85743D14"/>
    <w:lvl w:ilvl="0" w:tplc="753AC3AC">
      <w:start w:val="1"/>
      <w:numFmt w:val="bullet"/>
      <w:lvlText w:val="-"/>
      <w:lvlJc w:val="left"/>
      <w:pPr>
        <w:tabs>
          <w:tab w:val="num" w:pos="720"/>
        </w:tabs>
        <w:ind w:left="720" w:hanging="360"/>
      </w:pPr>
      <w:rPr>
        <w:rFonts w:ascii="ＭＳ Ｐゴシック" w:hAnsi="ＭＳ Ｐゴシック" w:hint="default"/>
      </w:rPr>
    </w:lvl>
    <w:lvl w:ilvl="1" w:tplc="537C0F30">
      <w:start w:val="1"/>
      <w:numFmt w:val="bullet"/>
      <w:lvlText w:val="-"/>
      <w:lvlJc w:val="left"/>
      <w:pPr>
        <w:tabs>
          <w:tab w:val="num" w:pos="1440"/>
        </w:tabs>
        <w:ind w:left="1440" w:hanging="360"/>
      </w:pPr>
      <w:rPr>
        <w:rFonts w:ascii="ＭＳ Ｐゴシック" w:hAnsi="ＭＳ Ｐゴシック" w:hint="default"/>
      </w:rPr>
    </w:lvl>
    <w:lvl w:ilvl="2" w:tplc="191491D0" w:tentative="1">
      <w:start w:val="1"/>
      <w:numFmt w:val="bullet"/>
      <w:lvlText w:val="-"/>
      <w:lvlJc w:val="left"/>
      <w:pPr>
        <w:tabs>
          <w:tab w:val="num" w:pos="2160"/>
        </w:tabs>
        <w:ind w:left="2160" w:hanging="360"/>
      </w:pPr>
      <w:rPr>
        <w:rFonts w:ascii="ＭＳ Ｐゴシック" w:hAnsi="ＭＳ Ｐゴシック" w:hint="default"/>
      </w:rPr>
    </w:lvl>
    <w:lvl w:ilvl="3" w:tplc="717AE49E" w:tentative="1">
      <w:start w:val="1"/>
      <w:numFmt w:val="bullet"/>
      <w:lvlText w:val="-"/>
      <w:lvlJc w:val="left"/>
      <w:pPr>
        <w:tabs>
          <w:tab w:val="num" w:pos="2880"/>
        </w:tabs>
        <w:ind w:left="2880" w:hanging="360"/>
      </w:pPr>
      <w:rPr>
        <w:rFonts w:ascii="ＭＳ Ｐゴシック" w:hAnsi="ＭＳ Ｐゴシック" w:hint="default"/>
      </w:rPr>
    </w:lvl>
    <w:lvl w:ilvl="4" w:tplc="44DABB3A" w:tentative="1">
      <w:start w:val="1"/>
      <w:numFmt w:val="bullet"/>
      <w:lvlText w:val="-"/>
      <w:lvlJc w:val="left"/>
      <w:pPr>
        <w:tabs>
          <w:tab w:val="num" w:pos="3600"/>
        </w:tabs>
        <w:ind w:left="3600" w:hanging="360"/>
      </w:pPr>
      <w:rPr>
        <w:rFonts w:ascii="ＭＳ Ｐゴシック" w:hAnsi="ＭＳ Ｐゴシック" w:hint="default"/>
      </w:rPr>
    </w:lvl>
    <w:lvl w:ilvl="5" w:tplc="58B0B20E" w:tentative="1">
      <w:start w:val="1"/>
      <w:numFmt w:val="bullet"/>
      <w:lvlText w:val="-"/>
      <w:lvlJc w:val="left"/>
      <w:pPr>
        <w:tabs>
          <w:tab w:val="num" w:pos="4320"/>
        </w:tabs>
        <w:ind w:left="4320" w:hanging="360"/>
      </w:pPr>
      <w:rPr>
        <w:rFonts w:ascii="ＭＳ Ｐゴシック" w:hAnsi="ＭＳ Ｐゴシック" w:hint="default"/>
      </w:rPr>
    </w:lvl>
    <w:lvl w:ilvl="6" w:tplc="686A08AE" w:tentative="1">
      <w:start w:val="1"/>
      <w:numFmt w:val="bullet"/>
      <w:lvlText w:val="-"/>
      <w:lvlJc w:val="left"/>
      <w:pPr>
        <w:tabs>
          <w:tab w:val="num" w:pos="5040"/>
        </w:tabs>
        <w:ind w:left="5040" w:hanging="360"/>
      </w:pPr>
      <w:rPr>
        <w:rFonts w:ascii="ＭＳ Ｐゴシック" w:hAnsi="ＭＳ Ｐゴシック" w:hint="default"/>
      </w:rPr>
    </w:lvl>
    <w:lvl w:ilvl="7" w:tplc="5EA8D2FE" w:tentative="1">
      <w:start w:val="1"/>
      <w:numFmt w:val="bullet"/>
      <w:lvlText w:val="-"/>
      <w:lvlJc w:val="left"/>
      <w:pPr>
        <w:tabs>
          <w:tab w:val="num" w:pos="5760"/>
        </w:tabs>
        <w:ind w:left="5760" w:hanging="360"/>
      </w:pPr>
      <w:rPr>
        <w:rFonts w:ascii="ＭＳ Ｐゴシック" w:hAnsi="ＭＳ Ｐゴシック" w:hint="default"/>
      </w:rPr>
    </w:lvl>
    <w:lvl w:ilvl="8" w:tplc="D56059F0"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48" w15:restartNumberingAfterBreak="0">
    <w:nsid w:val="67FB4DBA"/>
    <w:multiLevelType w:val="hybridMultilevel"/>
    <w:tmpl w:val="46E2B89C"/>
    <w:lvl w:ilvl="0" w:tplc="E22A1316">
      <w:start w:val="1"/>
      <w:numFmt w:val="bullet"/>
      <w:lvlText w:val="-"/>
      <w:lvlJc w:val="left"/>
      <w:pPr>
        <w:tabs>
          <w:tab w:val="num" w:pos="720"/>
        </w:tabs>
        <w:ind w:left="720" w:hanging="360"/>
      </w:pPr>
      <w:rPr>
        <w:rFonts w:ascii="ＭＳ Ｐゴシック" w:hAnsi="ＭＳ Ｐゴシック" w:hint="default"/>
      </w:rPr>
    </w:lvl>
    <w:lvl w:ilvl="1" w:tplc="8D0C8C1E">
      <w:start w:val="1"/>
      <w:numFmt w:val="bullet"/>
      <w:lvlText w:val="-"/>
      <w:lvlJc w:val="left"/>
      <w:pPr>
        <w:tabs>
          <w:tab w:val="num" w:pos="1440"/>
        </w:tabs>
        <w:ind w:left="1440" w:hanging="360"/>
      </w:pPr>
      <w:rPr>
        <w:rFonts w:ascii="ＭＳ Ｐゴシック" w:hAnsi="ＭＳ Ｐゴシック" w:hint="default"/>
      </w:rPr>
    </w:lvl>
    <w:lvl w:ilvl="2" w:tplc="CBE83EA4" w:tentative="1">
      <w:start w:val="1"/>
      <w:numFmt w:val="bullet"/>
      <w:lvlText w:val="-"/>
      <w:lvlJc w:val="left"/>
      <w:pPr>
        <w:tabs>
          <w:tab w:val="num" w:pos="2160"/>
        </w:tabs>
        <w:ind w:left="2160" w:hanging="360"/>
      </w:pPr>
      <w:rPr>
        <w:rFonts w:ascii="ＭＳ Ｐゴシック" w:hAnsi="ＭＳ Ｐゴシック" w:hint="default"/>
      </w:rPr>
    </w:lvl>
    <w:lvl w:ilvl="3" w:tplc="6B54FD36" w:tentative="1">
      <w:start w:val="1"/>
      <w:numFmt w:val="bullet"/>
      <w:lvlText w:val="-"/>
      <w:lvlJc w:val="left"/>
      <w:pPr>
        <w:tabs>
          <w:tab w:val="num" w:pos="2880"/>
        </w:tabs>
        <w:ind w:left="2880" w:hanging="360"/>
      </w:pPr>
      <w:rPr>
        <w:rFonts w:ascii="ＭＳ Ｐゴシック" w:hAnsi="ＭＳ Ｐゴシック" w:hint="default"/>
      </w:rPr>
    </w:lvl>
    <w:lvl w:ilvl="4" w:tplc="CE9A6EC2" w:tentative="1">
      <w:start w:val="1"/>
      <w:numFmt w:val="bullet"/>
      <w:lvlText w:val="-"/>
      <w:lvlJc w:val="left"/>
      <w:pPr>
        <w:tabs>
          <w:tab w:val="num" w:pos="3600"/>
        </w:tabs>
        <w:ind w:left="3600" w:hanging="360"/>
      </w:pPr>
      <w:rPr>
        <w:rFonts w:ascii="ＭＳ Ｐゴシック" w:hAnsi="ＭＳ Ｐゴシック" w:hint="default"/>
      </w:rPr>
    </w:lvl>
    <w:lvl w:ilvl="5" w:tplc="8CA2B552" w:tentative="1">
      <w:start w:val="1"/>
      <w:numFmt w:val="bullet"/>
      <w:lvlText w:val="-"/>
      <w:lvlJc w:val="left"/>
      <w:pPr>
        <w:tabs>
          <w:tab w:val="num" w:pos="4320"/>
        </w:tabs>
        <w:ind w:left="4320" w:hanging="360"/>
      </w:pPr>
      <w:rPr>
        <w:rFonts w:ascii="ＭＳ Ｐゴシック" w:hAnsi="ＭＳ Ｐゴシック" w:hint="default"/>
      </w:rPr>
    </w:lvl>
    <w:lvl w:ilvl="6" w:tplc="B340288E" w:tentative="1">
      <w:start w:val="1"/>
      <w:numFmt w:val="bullet"/>
      <w:lvlText w:val="-"/>
      <w:lvlJc w:val="left"/>
      <w:pPr>
        <w:tabs>
          <w:tab w:val="num" w:pos="5040"/>
        </w:tabs>
        <w:ind w:left="5040" w:hanging="360"/>
      </w:pPr>
      <w:rPr>
        <w:rFonts w:ascii="ＭＳ Ｐゴシック" w:hAnsi="ＭＳ Ｐゴシック" w:hint="default"/>
      </w:rPr>
    </w:lvl>
    <w:lvl w:ilvl="7" w:tplc="3D3EE9B8" w:tentative="1">
      <w:start w:val="1"/>
      <w:numFmt w:val="bullet"/>
      <w:lvlText w:val="-"/>
      <w:lvlJc w:val="left"/>
      <w:pPr>
        <w:tabs>
          <w:tab w:val="num" w:pos="5760"/>
        </w:tabs>
        <w:ind w:left="5760" w:hanging="360"/>
      </w:pPr>
      <w:rPr>
        <w:rFonts w:ascii="ＭＳ Ｐゴシック" w:hAnsi="ＭＳ Ｐゴシック" w:hint="default"/>
      </w:rPr>
    </w:lvl>
    <w:lvl w:ilvl="8" w:tplc="E0800F0A"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49" w15:restartNumberingAfterBreak="0">
    <w:nsid w:val="71E53274"/>
    <w:multiLevelType w:val="hybridMultilevel"/>
    <w:tmpl w:val="6742B506"/>
    <w:lvl w:ilvl="0" w:tplc="7AE8957E">
      <w:start w:val="2"/>
      <w:numFmt w:val="bullet"/>
      <w:lvlText w:val="-"/>
      <w:lvlJc w:val="left"/>
      <w:pPr>
        <w:ind w:left="360" w:hanging="360"/>
      </w:pPr>
      <w:rPr>
        <w:rFonts w:ascii="メイリオ" w:eastAsia="メイリオ" w:hAnsi="メイリオ" w:cs="メイリオ" w:hint="eastAsia"/>
        <w:color w:val="000000" w:themeColor="text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15:restartNumberingAfterBreak="0">
    <w:nsid w:val="725734D0"/>
    <w:multiLevelType w:val="hybridMultilevel"/>
    <w:tmpl w:val="3F980320"/>
    <w:lvl w:ilvl="0" w:tplc="B456D3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7914506E"/>
    <w:multiLevelType w:val="hybridMultilevel"/>
    <w:tmpl w:val="BF581B68"/>
    <w:lvl w:ilvl="0" w:tplc="D07822F2">
      <w:start w:val="1"/>
      <w:numFmt w:val="bullet"/>
      <w:lvlText w:val="-"/>
      <w:lvlJc w:val="left"/>
      <w:pPr>
        <w:tabs>
          <w:tab w:val="num" w:pos="720"/>
        </w:tabs>
        <w:ind w:left="720" w:hanging="360"/>
      </w:pPr>
      <w:rPr>
        <w:rFonts w:ascii="ＭＳ Ｐゴシック" w:hAnsi="ＭＳ Ｐゴシック" w:hint="default"/>
      </w:rPr>
    </w:lvl>
    <w:lvl w:ilvl="1" w:tplc="265AA300">
      <w:start w:val="1"/>
      <w:numFmt w:val="bullet"/>
      <w:lvlText w:val="-"/>
      <w:lvlJc w:val="left"/>
      <w:pPr>
        <w:tabs>
          <w:tab w:val="num" w:pos="1440"/>
        </w:tabs>
        <w:ind w:left="1440" w:hanging="360"/>
      </w:pPr>
      <w:rPr>
        <w:rFonts w:ascii="ＭＳ Ｐゴシック" w:hAnsi="ＭＳ Ｐゴシック" w:hint="default"/>
      </w:rPr>
    </w:lvl>
    <w:lvl w:ilvl="2" w:tplc="E636308E" w:tentative="1">
      <w:start w:val="1"/>
      <w:numFmt w:val="bullet"/>
      <w:lvlText w:val="-"/>
      <w:lvlJc w:val="left"/>
      <w:pPr>
        <w:tabs>
          <w:tab w:val="num" w:pos="2160"/>
        </w:tabs>
        <w:ind w:left="2160" w:hanging="360"/>
      </w:pPr>
      <w:rPr>
        <w:rFonts w:ascii="ＭＳ Ｐゴシック" w:hAnsi="ＭＳ Ｐゴシック" w:hint="default"/>
      </w:rPr>
    </w:lvl>
    <w:lvl w:ilvl="3" w:tplc="40289EC8" w:tentative="1">
      <w:start w:val="1"/>
      <w:numFmt w:val="bullet"/>
      <w:lvlText w:val="-"/>
      <w:lvlJc w:val="left"/>
      <w:pPr>
        <w:tabs>
          <w:tab w:val="num" w:pos="2880"/>
        </w:tabs>
        <w:ind w:left="2880" w:hanging="360"/>
      </w:pPr>
      <w:rPr>
        <w:rFonts w:ascii="ＭＳ Ｐゴシック" w:hAnsi="ＭＳ Ｐゴシック" w:hint="default"/>
      </w:rPr>
    </w:lvl>
    <w:lvl w:ilvl="4" w:tplc="0C4AC050" w:tentative="1">
      <w:start w:val="1"/>
      <w:numFmt w:val="bullet"/>
      <w:lvlText w:val="-"/>
      <w:lvlJc w:val="left"/>
      <w:pPr>
        <w:tabs>
          <w:tab w:val="num" w:pos="3600"/>
        </w:tabs>
        <w:ind w:left="3600" w:hanging="360"/>
      </w:pPr>
      <w:rPr>
        <w:rFonts w:ascii="ＭＳ Ｐゴシック" w:hAnsi="ＭＳ Ｐゴシック" w:hint="default"/>
      </w:rPr>
    </w:lvl>
    <w:lvl w:ilvl="5" w:tplc="6EA65086" w:tentative="1">
      <w:start w:val="1"/>
      <w:numFmt w:val="bullet"/>
      <w:lvlText w:val="-"/>
      <w:lvlJc w:val="left"/>
      <w:pPr>
        <w:tabs>
          <w:tab w:val="num" w:pos="4320"/>
        </w:tabs>
        <w:ind w:left="4320" w:hanging="360"/>
      </w:pPr>
      <w:rPr>
        <w:rFonts w:ascii="ＭＳ Ｐゴシック" w:hAnsi="ＭＳ Ｐゴシック" w:hint="default"/>
      </w:rPr>
    </w:lvl>
    <w:lvl w:ilvl="6" w:tplc="A760BBC6" w:tentative="1">
      <w:start w:val="1"/>
      <w:numFmt w:val="bullet"/>
      <w:lvlText w:val="-"/>
      <w:lvlJc w:val="left"/>
      <w:pPr>
        <w:tabs>
          <w:tab w:val="num" w:pos="5040"/>
        </w:tabs>
        <w:ind w:left="5040" w:hanging="360"/>
      </w:pPr>
      <w:rPr>
        <w:rFonts w:ascii="ＭＳ Ｐゴシック" w:hAnsi="ＭＳ Ｐゴシック" w:hint="default"/>
      </w:rPr>
    </w:lvl>
    <w:lvl w:ilvl="7" w:tplc="1E808A80" w:tentative="1">
      <w:start w:val="1"/>
      <w:numFmt w:val="bullet"/>
      <w:lvlText w:val="-"/>
      <w:lvlJc w:val="left"/>
      <w:pPr>
        <w:tabs>
          <w:tab w:val="num" w:pos="5760"/>
        </w:tabs>
        <w:ind w:left="5760" w:hanging="360"/>
      </w:pPr>
      <w:rPr>
        <w:rFonts w:ascii="ＭＳ Ｐゴシック" w:hAnsi="ＭＳ Ｐゴシック" w:hint="default"/>
      </w:rPr>
    </w:lvl>
    <w:lvl w:ilvl="8" w:tplc="BCBE7630"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52" w15:restartNumberingAfterBreak="0">
    <w:nsid w:val="7AF5582A"/>
    <w:multiLevelType w:val="multilevel"/>
    <w:tmpl w:val="6A768E88"/>
    <w:styleLink w:val="1"/>
    <w:lvl w:ilvl="0">
      <w:start w:val="1"/>
      <w:numFmt w:val="decimal"/>
      <w:isLgl/>
      <w:lvlText w:val="A%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A%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53" w15:restartNumberingAfterBreak="0">
    <w:nsid w:val="7BC32BC9"/>
    <w:multiLevelType w:val="hybridMultilevel"/>
    <w:tmpl w:val="17F46FEC"/>
    <w:lvl w:ilvl="0" w:tplc="0888A29C">
      <w:start w:val="1"/>
      <w:numFmt w:val="bullet"/>
      <w:pStyle w:val="Level1unordered"/>
      <w:lvlText w:val=""/>
      <w:lvlJc w:val="left"/>
      <w:pPr>
        <w:tabs>
          <w:tab w:val="num" w:pos="420"/>
        </w:tabs>
        <w:ind w:left="420" w:hanging="420"/>
      </w:pPr>
      <w:rPr>
        <w:rFonts w:ascii="Symbol" w:hAnsi="Symbol" w:hint="default"/>
        <w:b/>
        <w:i w:val="0"/>
        <w:sz w:val="2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4" w15:restartNumberingAfterBreak="0">
    <w:nsid w:val="7F1F1A85"/>
    <w:multiLevelType w:val="hybridMultilevel"/>
    <w:tmpl w:val="3550C7A6"/>
    <w:lvl w:ilvl="0" w:tplc="0409000F">
      <w:start w:val="1"/>
      <w:numFmt w:val="decimal"/>
      <w:lvlText w:val="%1."/>
      <w:lvlJc w:val="left"/>
      <w:pPr>
        <w:ind w:left="998" w:hanging="420"/>
      </w:pPr>
    </w:lvl>
    <w:lvl w:ilvl="1" w:tplc="04090017" w:tentative="1">
      <w:start w:val="1"/>
      <w:numFmt w:val="aiueoFullWidth"/>
      <w:lvlText w:val="(%2)"/>
      <w:lvlJc w:val="left"/>
      <w:pPr>
        <w:ind w:left="1418" w:hanging="420"/>
      </w:pPr>
    </w:lvl>
    <w:lvl w:ilvl="2" w:tplc="04090011" w:tentative="1">
      <w:start w:val="1"/>
      <w:numFmt w:val="decimalEnclosedCircle"/>
      <w:lvlText w:val="%3"/>
      <w:lvlJc w:val="left"/>
      <w:pPr>
        <w:ind w:left="1838" w:hanging="420"/>
      </w:pPr>
    </w:lvl>
    <w:lvl w:ilvl="3" w:tplc="0409000F" w:tentative="1">
      <w:start w:val="1"/>
      <w:numFmt w:val="decimal"/>
      <w:lvlText w:val="%4."/>
      <w:lvlJc w:val="left"/>
      <w:pPr>
        <w:ind w:left="2258" w:hanging="420"/>
      </w:pPr>
    </w:lvl>
    <w:lvl w:ilvl="4" w:tplc="04090017" w:tentative="1">
      <w:start w:val="1"/>
      <w:numFmt w:val="aiueoFullWidth"/>
      <w:lvlText w:val="(%5)"/>
      <w:lvlJc w:val="left"/>
      <w:pPr>
        <w:ind w:left="2678" w:hanging="420"/>
      </w:pPr>
    </w:lvl>
    <w:lvl w:ilvl="5" w:tplc="04090011" w:tentative="1">
      <w:start w:val="1"/>
      <w:numFmt w:val="decimalEnclosedCircle"/>
      <w:lvlText w:val="%6"/>
      <w:lvlJc w:val="left"/>
      <w:pPr>
        <w:ind w:left="3098" w:hanging="420"/>
      </w:pPr>
    </w:lvl>
    <w:lvl w:ilvl="6" w:tplc="0409000F" w:tentative="1">
      <w:start w:val="1"/>
      <w:numFmt w:val="decimal"/>
      <w:lvlText w:val="%7."/>
      <w:lvlJc w:val="left"/>
      <w:pPr>
        <w:ind w:left="3518" w:hanging="420"/>
      </w:pPr>
    </w:lvl>
    <w:lvl w:ilvl="7" w:tplc="04090017" w:tentative="1">
      <w:start w:val="1"/>
      <w:numFmt w:val="aiueoFullWidth"/>
      <w:lvlText w:val="(%8)"/>
      <w:lvlJc w:val="left"/>
      <w:pPr>
        <w:ind w:left="3938" w:hanging="420"/>
      </w:pPr>
    </w:lvl>
    <w:lvl w:ilvl="8" w:tplc="04090011" w:tentative="1">
      <w:start w:val="1"/>
      <w:numFmt w:val="decimalEnclosedCircle"/>
      <w:lvlText w:val="%9"/>
      <w:lvlJc w:val="left"/>
      <w:pPr>
        <w:ind w:left="4358" w:hanging="420"/>
      </w:pPr>
    </w:lvl>
  </w:abstractNum>
  <w:abstractNum w:abstractNumId="55" w15:restartNumberingAfterBreak="0">
    <w:nsid w:val="7FBF0AC6"/>
    <w:multiLevelType w:val="hybridMultilevel"/>
    <w:tmpl w:val="1A28D3B0"/>
    <w:lvl w:ilvl="0" w:tplc="BDA634C2">
      <w:start w:val="1"/>
      <w:numFmt w:val="bullet"/>
      <w:lvlText w:val="-"/>
      <w:lvlJc w:val="left"/>
      <w:pPr>
        <w:tabs>
          <w:tab w:val="num" w:pos="720"/>
        </w:tabs>
        <w:ind w:left="720" w:hanging="360"/>
      </w:pPr>
      <w:rPr>
        <w:rFonts w:ascii="ＭＳ Ｐゴシック" w:hAnsi="ＭＳ Ｐゴシック" w:hint="default"/>
      </w:rPr>
    </w:lvl>
    <w:lvl w:ilvl="1" w:tplc="4A589FB8">
      <w:start w:val="1"/>
      <w:numFmt w:val="bullet"/>
      <w:lvlText w:val="-"/>
      <w:lvlJc w:val="left"/>
      <w:pPr>
        <w:tabs>
          <w:tab w:val="num" w:pos="1440"/>
        </w:tabs>
        <w:ind w:left="1440" w:hanging="360"/>
      </w:pPr>
      <w:rPr>
        <w:rFonts w:ascii="ＭＳ Ｐゴシック" w:hAnsi="ＭＳ Ｐゴシック" w:hint="default"/>
      </w:rPr>
    </w:lvl>
    <w:lvl w:ilvl="2" w:tplc="E0407262" w:tentative="1">
      <w:start w:val="1"/>
      <w:numFmt w:val="bullet"/>
      <w:lvlText w:val="-"/>
      <w:lvlJc w:val="left"/>
      <w:pPr>
        <w:tabs>
          <w:tab w:val="num" w:pos="2160"/>
        </w:tabs>
        <w:ind w:left="2160" w:hanging="360"/>
      </w:pPr>
      <w:rPr>
        <w:rFonts w:ascii="ＭＳ Ｐゴシック" w:hAnsi="ＭＳ Ｐゴシック" w:hint="default"/>
      </w:rPr>
    </w:lvl>
    <w:lvl w:ilvl="3" w:tplc="A3AA1CE8" w:tentative="1">
      <w:start w:val="1"/>
      <w:numFmt w:val="bullet"/>
      <w:lvlText w:val="-"/>
      <w:lvlJc w:val="left"/>
      <w:pPr>
        <w:tabs>
          <w:tab w:val="num" w:pos="2880"/>
        </w:tabs>
        <w:ind w:left="2880" w:hanging="360"/>
      </w:pPr>
      <w:rPr>
        <w:rFonts w:ascii="ＭＳ Ｐゴシック" w:hAnsi="ＭＳ Ｐゴシック" w:hint="default"/>
      </w:rPr>
    </w:lvl>
    <w:lvl w:ilvl="4" w:tplc="3000D30A" w:tentative="1">
      <w:start w:val="1"/>
      <w:numFmt w:val="bullet"/>
      <w:lvlText w:val="-"/>
      <w:lvlJc w:val="left"/>
      <w:pPr>
        <w:tabs>
          <w:tab w:val="num" w:pos="3600"/>
        </w:tabs>
        <w:ind w:left="3600" w:hanging="360"/>
      </w:pPr>
      <w:rPr>
        <w:rFonts w:ascii="ＭＳ Ｐゴシック" w:hAnsi="ＭＳ Ｐゴシック" w:hint="default"/>
      </w:rPr>
    </w:lvl>
    <w:lvl w:ilvl="5" w:tplc="DB70EACC" w:tentative="1">
      <w:start w:val="1"/>
      <w:numFmt w:val="bullet"/>
      <w:lvlText w:val="-"/>
      <w:lvlJc w:val="left"/>
      <w:pPr>
        <w:tabs>
          <w:tab w:val="num" w:pos="4320"/>
        </w:tabs>
        <w:ind w:left="4320" w:hanging="360"/>
      </w:pPr>
      <w:rPr>
        <w:rFonts w:ascii="ＭＳ Ｐゴシック" w:hAnsi="ＭＳ Ｐゴシック" w:hint="default"/>
      </w:rPr>
    </w:lvl>
    <w:lvl w:ilvl="6" w:tplc="567C37D8" w:tentative="1">
      <w:start w:val="1"/>
      <w:numFmt w:val="bullet"/>
      <w:lvlText w:val="-"/>
      <w:lvlJc w:val="left"/>
      <w:pPr>
        <w:tabs>
          <w:tab w:val="num" w:pos="5040"/>
        </w:tabs>
        <w:ind w:left="5040" w:hanging="360"/>
      </w:pPr>
      <w:rPr>
        <w:rFonts w:ascii="ＭＳ Ｐゴシック" w:hAnsi="ＭＳ Ｐゴシック" w:hint="default"/>
      </w:rPr>
    </w:lvl>
    <w:lvl w:ilvl="7" w:tplc="A7DE88E2" w:tentative="1">
      <w:start w:val="1"/>
      <w:numFmt w:val="bullet"/>
      <w:lvlText w:val="-"/>
      <w:lvlJc w:val="left"/>
      <w:pPr>
        <w:tabs>
          <w:tab w:val="num" w:pos="5760"/>
        </w:tabs>
        <w:ind w:left="5760" w:hanging="360"/>
      </w:pPr>
      <w:rPr>
        <w:rFonts w:ascii="ＭＳ Ｐゴシック" w:hAnsi="ＭＳ Ｐゴシック" w:hint="default"/>
      </w:rPr>
    </w:lvl>
    <w:lvl w:ilvl="8" w:tplc="AF028DEA"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53"/>
  </w:num>
  <w:num w:numId="2">
    <w:abstractNumId w:val="43"/>
  </w:num>
  <w:num w:numId="3">
    <w:abstractNumId w:val="14"/>
  </w:num>
  <w:num w:numId="4">
    <w:abstractNumId w:val="46"/>
  </w:num>
  <w:num w:numId="5">
    <w:abstractNumId w:val="53"/>
  </w:num>
  <w:num w:numId="6">
    <w:abstractNumId w:val="3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num>
  <w:num w:numId="20">
    <w:abstractNumId w:val="55"/>
  </w:num>
  <w:num w:numId="21">
    <w:abstractNumId w:val="33"/>
  </w:num>
  <w:num w:numId="22">
    <w:abstractNumId w:val="51"/>
  </w:num>
  <w:num w:numId="23">
    <w:abstractNumId w:val="48"/>
  </w:num>
  <w:num w:numId="24">
    <w:abstractNumId w:val="13"/>
  </w:num>
  <w:num w:numId="25">
    <w:abstractNumId w:val="54"/>
  </w:num>
  <w:num w:numId="26">
    <w:abstractNumId w:val="41"/>
  </w:num>
  <w:num w:numId="27">
    <w:abstractNumId w:val="28"/>
  </w:num>
  <w:num w:numId="28">
    <w:abstractNumId w:val="42"/>
  </w:num>
  <w:num w:numId="29">
    <w:abstractNumId w:val="21"/>
  </w:num>
  <w:num w:numId="30">
    <w:abstractNumId w:val="47"/>
  </w:num>
  <w:num w:numId="31">
    <w:abstractNumId w:val="27"/>
  </w:num>
  <w:num w:numId="32">
    <w:abstractNumId w:val="38"/>
  </w:num>
  <w:num w:numId="33">
    <w:abstractNumId w:val="24"/>
  </w:num>
  <w:num w:numId="34">
    <w:abstractNumId w:val="31"/>
  </w:num>
  <w:num w:numId="35">
    <w:abstractNumId w:val="15"/>
  </w:num>
  <w:num w:numId="36">
    <w:abstractNumId w:val="30"/>
  </w:num>
  <w:num w:numId="37">
    <w:abstractNumId w:val="11"/>
  </w:num>
  <w:num w:numId="38">
    <w:abstractNumId w:val="49"/>
  </w:num>
  <w:num w:numId="39">
    <w:abstractNumId w:val="25"/>
  </w:num>
  <w:num w:numId="40">
    <w:abstractNumId w:val="52"/>
  </w:num>
  <w:num w:numId="41">
    <w:abstractNumId w:val="36"/>
  </w:num>
  <w:num w:numId="42">
    <w:abstractNumId w:val="44"/>
  </w:num>
  <w:num w:numId="43">
    <w:abstractNumId w:val="10"/>
  </w:num>
  <w:num w:numId="44">
    <w:abstractNumId w:val="40"/>
  </w:num>
  <w:num w:numId="45">
    <w:abstractNumId w:val="18"/>
  </w:num>
  <w:num w:numId="46">
    <w:abstractNumId w:val="50"/>
  </w:num>
  <w:num w:numId="47">
    <w:abstractNumId w:val="26"/>
  </w:num>
  <w:num w:numId="48">
    <w:abstractNumId w:val="22"/>
  </w:num>
  <w:num w:numId="49">
    <w:abstractNumId w:val="12"/>
  </w:num>
  <w:num w:numId="50">
    <w:abstractNumId w:val="29"/>
  </w:num>
  <w:num w:numId="51">
    <w:abstractNumId w:val="23"/>
  </w:num>
  <w:num w:numId="52">
    <w:abstractNumId w:val="20"/>
  </w:num>
  <w:num w:numId="53">
    <w:abstractNumId w:val="16"/>
  </w:num>
  <w:num w:numId="54">
    <w:abstractNumId w:val="17"/>
  </w:num>
  <w:num w:numId="55">
    <w:abstractNumId w:val="32"/>
  </w:num>
  <w:num w:numId="56">
    <w:abstractNumId w:val="19"/>
  </w:num>
  <w:num w:numId="57">
    <w:abstractNumId w:val="37"/>
  </w:num>
  <w:num w:numId="58">
    <w:abstractNumId w:val="35"/>
  </w:num>
  <w:num w:numId="59">
    <w:abstractNumId w:val="3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DEKI HAMADA">
    <w15:presenceInfo w15:providerId="AD" w15:userId="S::hideki.hamada.yw@renesas.com::5abeee69-3c16-4e81-8100-e88ecaa7ea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bordersDoNotSurroundHeader/>
  <w:bordersDoNotSurroundFooter/>
  <w:activeWritingStyle w:appName="MSWord" w:lang="en-US" w:vendorID="64" w:dllVersion="0" w:nlCheck="1" w:checkStyle="0"/>
  <w:activeWritingStyle w:appName="MSWord" w:lang="ja-JP"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ShadeFormData/>
  <w:characterSpacingControl w:val="compressPunctuation"/>
  <w:strictFirstAndLastChars/>
  <w:hdrShapeDefaults>
    <o:shapedefaults v:ext="edit" spidmax="2049" style="v-text-anchor:middle" fill="f" fillcolor="white">
      <v:fill color="white" on="f"/>
      <v:stroke weight="2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87C"/>
    <w:rsid w:val="00001908"/>
    <w:rsid w:val="0000478D"/>
    <w:rsid w:val="00004A5E"/>
    <w:rsid w:val="0000650A"/>
    <w:rsid w:val="00013C90"/>
    <w:rsid w:val="000142F4"/>
    <w:rsid w:val="00014EA4"/>
    <w:rsid w:val="000204C0"/>
    <w:rsid w:val="00030267"/>
    <w:rsid w:val="00030EC5"/>
    <w:rsid w:val="00033513"/>
    <w:rsid w:val="00034E45"/>
    <w:rsid w:val="0003675E"/>
    <w:rsid w:val="00037984"/>
    <w:rsid w:val="00037BE8"/>
    <w:rsid w:val="00037D05"/>
    <w:rsid w:val="00040D9F"/>
    <w:rsid w:val="000419D7"/>
    <w:rsid w:val="00044B31"/>
    <w:rsid w:val="000500E1"/>
    <w:rsid w:val="0005307F"/>
    <w:rsid w:val="0005417E"/>
    <w:rsid w:val="00054E63"/>
    <w:rsid w:val="00055588"/>
    <w:rsid w:val="000568B0"/>
    <w:rsid w:val="000600DA"/>
    <w:rsid w:val="000604AB"/>
    <w:rsid w:val="0006163B"/>
    <w:rsid w:val="00064757"/>
    <w:rsid w:val="0006648B"/>
    <w:rsid w:val="000675C3"/>
    <w:rsid w:val="000753A8"/>
    <w:rsid w:val="000802B5"/>
    <w:rsid w:val="00082FF4"/>
    <w:rsid w:val="000845B9"/>
    <w:rsid w:val="00085923"/>
    <w:rsid w:val="00090B70"/>
    <w:rsid w:val="0009322B"/>
    <w:rsid w:val="0009598A"/>
    <w:rsid w:val="000A0CDC"/>
    <w:rsid w:val="000A1004"/>
    <w:rsid w:val="000A3FFA"/>
    <w:rsid w:val="000A6A20"/>
    <w:rsid w:val="000B34C7"/>
    <w:rsid w:val="000B483E"/>
    <w:rsid w:val="000B4A88"/>
    <w:rsid w:val="000B523A"/>
    <w:rsid w:val="000B5D2A"/>
    <w:rsid w:val="000B5F6C"/>
    <w:rsid w:val="000C2CEC"/>
    <w:rsid w:val="000C2E33"/>
    <w:rsid w:val="000C5912"/>
    <w:rsid w:val="000D40A2"/>
    <w:rsid w:val="000D54F0"/>
    <w:rsid w:val="000D6C61"/>
    <w:rsid w:val="000E064F"/>
    <w:rsid w:val="000E0B84"/>
    <w:rsid w:val="000E60A1"/>
    <w:rsid w:val="000F1A24"/>
    <w:rsid w:val="000F1D31"/>
    <w:rsid w:val="000F5D4A"/>
    <w:rsid w:val="00101FEA"/>
    <w:rsid w:val="0010753C"/>
    <w:rsid w:val="001148CF"/>
    <w:rsid w:val="001177A8"/>
    <w:rsid w:val="00122128"/>
    <w:rsid w:val="00122F79"/>
    <w:rsid w:val="001255E7"/>
    <w:rsid w:val="00131948"/>
    <w:rsid w:val="001352F7"/>
    <w:rsid w:val="00135E47"/>
    <w:rsid w:val="00147CE2"/>
    <w:rsid w:val="00151441"/>
    <w:rsid w:val="00153DC0"/>
    <w:rsid w:val="001547D5"/>
    <w:rsid w:val="001565B4"/>
    <w:rsid w:val="001629E6"/>
    <w:rsid w:val="00165156"/>
    <w:rsid w:val="0016547B"/>
    <w:rsid w:val="0016702D"/>
    <w:rsid w:val="00172C75"/>
    <w:rsid w:val="00174D12"/>
    <w:rsid w:val="00175158"/>
    <w:rsid w:val="00175C8E"/>
    <w:rsid w:val="00175E15"/>
    <w:rsid w:val="00176AD3"/>
    <w:rsid w:val="00177622"/>
    <w:rsid w:val="001808C9"/>
    <w:rsid w:val="00181DFD"/>
    <w:rsid w:val="00184D3F"/>
    <w:rsid w:val="00187CCD"/>
    <w:rsid w:val="0019014C"/>
    <w:rsid w:val="001931DE"/>
    <w:rsid w:val="0019573F"/>
    <w:rsid w:val="0019663B"/>
    <w:rsid w:val="00197839"/>
    <w:rsid w:val="00197ECE"/>
    <w:rsid w:val="001A1EC3"/>
    <w:rsid w:val="001A5CAB"/>
    <w:rsid w:val="001A5E5A"/>
    <w:rsid w:val="001B3743"/>
    <w:rsid w:val="001B4A02"/>
    <w:rsid w:val="001B58BC"/>
    <w:rsid w:val="001B70AD"/>
    <w:rsid w:val="001C0CEB"/>
    <w:rsid w:val="001C2361"/>
    <w:rsid w:val="001C56B1"/>
    <w:rsid w:val="001D056F"/>
    <w:rsid w:val="001E1D6D"/>
    <w:rsid w:val="001E2490"/>
    <w:rsid w:val="001E3524"/>
    <w:rsid w:val="001E37AE"/>
    <w:rsid w:val="001E4073"/>
    <w:rsid w:val="001E70E6"/>
    <w:rsid w:val="001F29F8"/>
    <w:rsid w:val="001F29FB"/>
    <w:rsid w:val="001F2E2C"/>
    <w:rsid w:val="001F311A"/>
    <w:rsid w:val="001F367E"/>
    <w:rsid w:val="001F7AC4"/>
    <w:rsid w:val="002001B2"/>
    <w:rsid w:val="00203D5A"/>
    <w:rsid w:val="00204F42"/>
    <w:rsid w:val="002054A2"/>
    <w:rsid w:val="002059CA"/>
    <w:rsid w:val="00206CAB"/>
    <w:rsid w:val="00220AB7"/>
    <w:rsid w:val="002227D4"/>
    <w:rsid w:val="0022501E"/>
    <w:rsid w:val="00231717"/>
    <w:rsid w:val="0023184D"/>
    <w:rsid w:val="002319E2"/>
    <w:rsid w:val="00231C6A"/>
    <w:rsid w:val="0023501E"/>
    <w:rsid w:val="00235E37"/>
    <w:rsid w:val="002363F2"/>
    <w:rsid w:val="002433C4"/>
    <w:rsid w:val="0024498E"/>
    <w:rsid w:val="00245E87"/>
    <w:rsid w:val="00247081"/>
    <w:rsid w:val="00254987"/>
    <w:rsid w:val="0025691D"/>
    <w:rsid w:val="0026237F"/>
    <w:rsid w:val="0026274A"/>
    <w:rsid w:val="00262819"/>
    <w:rsid w:val="002645F1"/>
    <w:rsid w:val="0027055D"/>
    <w:rsid w:val="00271C92"/>
    <w:rsid w:val="00274E7A"/>
    <w:rsid w:val="0027501C"/>
    <w:rsid w:val="00277014"/>
    <w:rsid w:val="0028161F"/>
    <w:rsid w:val="00287C32"/>
    <w:rsid w:val="00287E52"/>
    <w:rsid w:val="00296BB9"/>
    <w:rsid w:val="002977BA"/>
    <w:rsid w:val="002A24F7"/>
    <w:rsid w:val="002A2850"/>
    <w:rsid w:val="002A5049"/>
    <w:rsid w:val="002A7365"/>
    <w:rsid w:val="002B032B"/>
    <w:rsid w:val="002B2299"/>
    <w:rsid w:val="002B23BC"/>
    <w:rsid w:val="002B2E12"/>
    <w:rsid w:val="002B67BA"/>
    <w:rsid w:val="002C0F97"/>
    <w:rsid w:val="002C3766"/>
    <w:rsid w:val="002C4D3B"/>
    <w:rsid w:val="002C5EA5"/>
    <w:rsid w:val="002D0661"/>
    <w:rsid w:val="002D2441"/>
    <w:rsid w:val="002D2779"/>
    <w:rsid w:val="002E1623"/>
    <w:rsid w:val="002E1E53"/>
    <w:rsid w:val="002E7F4E"/>
    <w:rsid w:val="002F4B56"/>
    <w:rsid w:val="002F4F70"/>
    <w:rsid w:val="002F588D"/>
    <w:rsid w:val="002F609C"/>
    <w:rsid w:val="00302356"/>
    <w:rsid w:val="00303643"/>
    <w:rsid w:val="00312163"/>
    <w:rsid w:val="00312BC0"/>
    <w:rsid w:val="00323DDF"/>
    <w:rsid w:val="00325DF5"/>
    <w:rsid w:val="00326DF4"/>
    <w:rsid w:val="00330968"/>
    <w:rsid w:val="00332D76"/>
    <w:rsid w:val="00341DFD"/>
    <w:rsid w:val="00342C01"/>
    <w:rsid w:val="00353906"/>
    <w:rsid w:val="003632BF"/>
    <w:rsid w:val="00363595"/>
    <w:rsid w:val="00365043"/>
    <w:rsid w:val="00366EF5"/>
    <w:rsid w:val="0036713F"/>
    <w:rsid w:val="003709DC"/>
    <w:rsid w:val="00370A77"/>
    <w:rsid w:val="003719EC"/>
    <w:rsid w:val="00372C63"/>
    <w:rsid w:val="003760A6"/>
    <w:rsid w:val="0037658A"/>
    <w:rsid w:val="00381B37"/>
    <w:rsid w:val="00390FEF"/>
    <w:rsid w:val="00391289"/>
    <w:rsid w:val="00393EBD"/>
    <w:rsid w:val="0039462F"/>
    <w:rsid w:val="00394DA6"/>
    <w:rsid w:val="003967F9"/>
    <w:rsid w:val="003A498A"/>
    <w:rsid w:val="003A616A"/>
    <w:rsid w:val="003B09A4"/>
    <w:rsid w:val="003B21AC"/>
    <w:rsid w:val="003B72FF"/>
    <w:rsid w:val="003C23B7"/>
    <w:rsid w:val="003C3050"/>
    <w:rsid w:val="003C5578"/>
    <w:rsid w:val="003C5BCA"/>
    <w:rsid w:val="003C762F"/>
    <w:rsid w:val="003D000C"/>
    <w:rsid w:val="003D25B6"/>
    <w:rsid w:val="003D7352"/>
    <w:rsid w:val="003E06FC"/>
    <w:rsid w:val="003E0D47"/>
    <w:rsid w:val="003F14C7"/>
    <w:rsid w:val="003F2A65"/>
    <w:rsid w:val="003F3068"/>
    <w:rsid w:val="003F3DB1"/>
    <w:rsid w:val="003F7380"/>
    <w:rsid w:val="00400E23"/>
    <w:rsid w:val="00401384"/>
    <w:rsid w:val="0040196C"/>
    <w:rsid w:val="004036CB"/>
    <w:rsid w:val="00405B0E"/>
    <w:rsid w:val="00413CAA"/>
    <w:rsid w:val="00414A3A"/>
    <w:rsid w:val="004160F7"/>
    <w:rsid w:val="00417012"/>
    <w:rsid w:val="004174FD"/>
    <w:rsid w:val="00420949"/>
    <w:rsid w:val="00424427"/>
    <w:rsid w:val="00425198"/>
    <w:rsid w:val="00427110"/>
    <w:rsid w:val="00427CCF"/>
    <w:rsid w:val="00431AE0"/>
    <w:rsid w:val="004325BA"/>
    <w:rsid w:val="00434D24"/>
    <w:rsid w:val="00441717"/>
    <w:rsid w:val="00441E37"/>
    <w:rsid w:val="00444BCF"/>
    <w:rsid w:val="00446256"/>
    <w:rsid w:val="00454EA8"/>
    <w:rsid w:val="004567D6"/>
    <w:rsid w:val="00457814"/>
    <w:rsid w:val="0046025E"/>
    <w:rsid w:val="00460B86"/>
    <w:rsid w:val="00464BA7"/>
    <w:rsid w:val="00467E6C"/>
    <w:rsid w:val="00471E92"/>
    <w:rsid w:val="00473A3F"/>
    <w:rsid w:val="00474A3C"/>
    <w:rsid w:val="00476030"/>
    <w:rsid w:val="00483528"/>
    <w:rsid w:val="00483C0D"/>
    <w:rsid w:val="00494C5D"/>
    <w:rsid w:val="004A1934"/>
    <w:rsid w:val="004A67E7"/>
    <w:rsid w:val="004A7056"/>
    <w:rsid w:val="004B0287"/>
    <w:rsid w:val="004B10EE"/>
    <w:rsid w:val="004B18D3"/>
    <w:rsid w:val="004B3A0D"/>
    <w:rsid w:val="004B72A8"/>
    <w:rsid w:val="004C733E"/>
    <w:rsid w:val="004C7384"/>
    <w:rsid w:val="004C73EB"/>
    <w:rsid w:val="004D0827"/>
    <w:rsid w:val="004D5512"/>
    <w:rsid w:val="004D664E"/>
    <w:rsid w:val="004D768B"/>
    <w:rsid w:val="004E05C3"/>
    <w:rsid w:val="004E12E6"/>
    <w:rsid w:val="004E5B3E"/>
    <w:rsid w:val="004E6C3E"/>
    <w:rsid w:val="004F1C20"/>
    <w:rsid w:val="004F53F8"/>
    <w:rsid w:val="004F75CD"/>
    <w:rsid w:val="005017A1"/>
    <w:rsid w:val="0050287C"/>
    <w:rsid w:val="00505C11"/>
    <w:rsid w:val="00506C75"/>
    <w:rsid w:val="00507A46"/>
    <w:rsid w:val="005101FD"/>
    <w:rsid w:val="00511889"/>
    <w:rsid w:val="005135C1"/>
    <w:rsid w:val="00515B25"/>
    <w:rsid w:val="005249CE"/>
    <w:rsid w:val="0053147E"/>
    <w:rsid w:val="00531D03"/>
    <w:rsid w:val="005330F2"/>
    <w:rsid w:val="0054247C"/>
    <w:rsid w:val="0054259B"/>
    <w:rsid w:val="005431BD"/>
    <w:rsid w:val="00547CCE"/>
    <w:rsid w:val="005501C1"/>
    <w:rsid w:val="00554D5B"/>
    <w:rsid w:val="00555269"/>
    <w:rsid w:val="0056001E"/>
    <w:rsid w:val="00562E26"/>
    <w:rsid w:val="00576FDF"/>
    <w:rsid w:val="00580F52"/>
    <w:rsid w:val="0058417A"/>
    <w:rsid w:val="00584426"/>
    <w:rsid w:val="0058669B"/>
    <w:rsid w:val="00594643"/>
    <w:rsid w:val="005A05FE"/>
    <w:rsid w:val="005A21F0"/>
    <w:rsid w:val="005A2A53"/>
    <w:rsid w:val="005A39A3"/>
    <w:rsid w:val="005A5C3B"/>
    <w:rsid w:val="005A747F"/>
    <w:rsid w:val="005B309E"/>
    <w:rsid w:val="005B4868"/>
    <w:rsid w:val="005B6EA9"/>
    <w:rsid w:val="005B7DC8"/>
    <w:rsid w:val="005B7EE9"/>
    <w:rsid w:val="005C23B9"/>
    <w:rsid w:val="005C5E24"/>
    <w:rsid w:val="005C7959"/>
    <w:rsid w:val="005D08F8"/>
    <w:rsid w:val="005D2C73"/>
    <w:rsid w:val="005D4C35"/>
    <w:rsid w:val="005E4601"/>
    <w:rsid w:val="005F01B9"/>
    <w:rsid w:val="005F1738"/>
    <w:rsid w:val="005F484A"/>
    <w:rsid w:val="005F7EB0"/>
    <w:rsid w:val="0060536F"/>
    <w:rsid w:val="00606F06"/>
    <w:rsid w:val="00607584"/>
    <w:rsid w:val="0061070F"/>
    <w:rsid w:val="00610B94"/>
    <w:rsid w:val="006112CC"/>
    <w:rsid w:val="006140AF"/>
    <w:rsid w:val="006144B7"/>
    <w:rsid w:val="00614C68"/>
    <w:rsid w:val="00615D90"/>
    <w:rsid w:val="00622AFD"/>
    <w:rsid w:val="00622B4A"/>
    <w:rsid w:val="00624FF1"/>
    <w:rsid w:val="006276F4"/>
    <w:rsid w:val="00631131"/>
    <w:rsid w:val="006340DC"/>
    <w:rsid w:val="00634161"/>
    <w:rsid w:val="006357CD"/>
    <w:rsid w:val="00635E9F"/>
    <w:rsid w:val="0064273F"/>
    <w:rsid w:val="006427E9"/>
    <w:rsid w:val="00643DE9"/>
    <w:rsid w:val="0065023C"/>
    <w:rsid w:val="006534A1"/>
    <w:rsid w:val="00660707"/>
    <w:rsid w:val="00662173"/>
    <w:rsid w:val="0067499A"/>
    <w:rsid w:val="00674D7B"/>
    <w:rsid w:val="0068164F"/>
    <w:rsid w:val="006848CA"/>
    <w:rsid w:val="0068681E"/>
    <w:rsid w:val="006908C8"/>
    <w:rsid w:val="00692560"/>
    <w:rsid w:val="006926E8"/>
    <w:rsid w:val="0069613C"/>
    <w:rsid w:val="00696A8F"/>
    <w:rsid w:val="00697E7B"/>
    <w:rsid w:val="006A397B"/>
    <w:rsid w:val="006A5B4C"/>
    <w:rsid w:val="006A602D"/>
    <w:rsid w:val="006A6B2D"/>
    <w:rsid w:val="006B0727"/>
    <w:rsid w:val="006B2379"/>
    <w:rsid w:val="006B5CDF"/>
    <w:rsid w:val="006B660A"/>
    <w:rsid w:val="006B6C5C"/>
    <w:rsid w:val="006B702B"/>
    <w:rsid w:val="006C1486"/>
    <w:rsid w:val="006C58DE"/>
    <w:rsid w:val="006D3871"/>
    <w:rsid w:val="006D3FBB"/>
    <w:rsid w:val="006D4213"/>
    <w:rsid w:val="006D49D6"/>
    <w:rsid w:val="006D5F1C"/>
    <w:rsid w:val="006D74D2"/>
    <w:rsid w:val="006E2619"/>
    <w:rsid w:val="006F17BD"/>
    <w:rsid w:val="006F4F5C"/>
    <w:rsid w:val="007048A5"/>
    <w:rsid w:val="007057B1"/>
    <w:rsid w:val="00706013"/>
    <w:rsid w:val="007068AD"/>
    <w:rsid w:val="00712EA9"/>
    <w:rsid w:val="0071617D"/>
    <w:rsid w:val="00716478"/>
    <w:rsid w:val="007164F4"/>
    <w:rsid w:val="00716909"/>
    <w:rsid w:val="00716B8A"/>
    <w:rsid w:val="00720085"/>
    <w:rsid w:val="007325DC"/>
    <w:rsid w:val="00732982"/>
    <w:rsid w:val="00732DAF"/>
    <w:rsid w:val="00733D08"/>
    <w:rsid w:val="00733DAE"/>
    <w:rsid w:val="00735558"/>
    <w:rsid w:val="00736BC6"/>
    <w:rsid w:val="00742CF2"/>
    <w:rsid w:val="00742E63"/>
    <w:rsid w:val="00750CFB"/>
    <w:rsid w:val="0075134E"/>
    <w:rsid w:val="007558C1"/>
    <w:rsid w:val="007616A8"/>
    <w:rsid w:val="007704D1"/>
    <w:rsid w:val="00770C9D"/>
    <w:rsid w:val="0077323B"/>
    <w:rsid w:val="0077354B"/>
    <w:rsid w:val="00777F28"/>
    <w:rsid w:val="00781CD6"/>
    <w:rsid w:val="00782A0E"/>
    <w:rsid w:val="00783F58"/>
    <w:rsid w:val="00785EB2"/>
    <w:rsid w:val="00787099"/>
    <w:rsid w:val="00787256"/>
    <w:rsid w:val="007911F5"/>
    <w:rsid w:val="007A0C13"/>
    <w:rsid w:val="007A26AE"/>
    <w:rsid w:val="007A278D"/>
    <w:rsid w:val="007A3F5C"/>
    <w:rsid w:val="007A5F55"/>
    <w:rsid w:val="007B07B2"/>
    <w:rsid w:val="007B1525"/>
    <w:rsid w:val="007B1E83"/>
    <w:rsid w:val="007C1A17"/>
    <w:rsid w:val="007C23CD"/>
    <w:rsid w:val="007C3D2D"/>
    <w:rsid w:val="007D3EEB"/>
    <w:rsid w:val="007D4475"/>
    <w:rsid w:val="007D71B2"/>
    <w:rsid w:val="007D7428"/>
    <w:rsid w:val="007E15CA"/>
    <w:rsid w:val="007E2E57"/>
    <w:rsid w:val="007E546B"/>
    <w:rsid w:val="007F083D"/>
    <w:rsid w:val="007F241E"/>
    <w:rsid w:val="007F2F29"/>
    <w:rsid w:val="008021B2"/>
    <w:rsid w:val="00806F22"/>
    <w:rsid w:val="008073EF"/>
    <w:rsid w:val="00807D96"/>
    <w:rsid w:val="008107A5"/>
    <w:rsid w:val="0081195E"/>
    <w:rsid w:val="00811BC6"/>
    <w:rsid w:val="00816525"/>
    <w:rsid w:val="00816AF4"/>
    <w:rsid w:val="008256C4"/>
    <w:rsid w:val="00827C3D"/>
    <w:rsid w:val="00831484"/>
    <w:rsid w:val="00831645"/>
    <w:rsid w:val="0083204E"/>
    <w:rsid w:val="0083739E"/>
    <w:rsid w:val="008375F4"/>
    <w:rsid w:val="00840015"/>
    <w:rsid w:val="00840EA1"/>
    <w:rsid w:val="0085197B"/>
    <w:rsid w:val="008621E4"/>
    <w:rsid w:val="00862760"/>
    <w:rsid w:val="00865BF7"/>
    <w:rsid w:val="00866DB1"/>
    <w:rsid w:val="0087496F"/>
    <w:rsid w:val="00874E4B"/>
    <w:rsid w:val="00876E9A"/>
    <w:rsid w:val="00890DD4"/>
    <w:rsid w:val="0089181A"/>
    <w:rsid w:val="0089463B"/>
    <w:rsid w:val="008A1064"/>
    <w:rsid w:val="008A4C14"/>
    <w:rsid w:val="008A5521"/>
    <w:rsid w:val="008A6CA2"/>
    <w:rsid w:val="008B1220"/>
    <w:rsid w:val="008B1875"/>
    <w:rsid w:val="008B4E86"/>
    <w:rsid w:val="008C2A89"/>
    <w:rsid w:val="008C3117"/>
    <w:rsid w:val="008C3D3C"/>
    <w:rsid w:val="008C7397"/>
    <w:rsid w:val="008D6F53"/>
    <w:rsid w:val="008E43BA"/>
    <w:rsid w:val="008E6E0A"/>
    <w:rsid w:val="008F0DEC"/>
    <w:rsid w:val="008F129E"/>
    <w:rsid w:val="008F198F"/>
    <w:rsid w:val="008F4273"/>
    <w:rsid w:val="009019E9"/>
    <w:rsid w:val="00903A6D"/>
    <w:rsid w:val="00913AF9"/>
    <w:rsid w:val="009176BE"/>
    <w:rsid w:val="0092473F"/>
    <w:rsid w:val="0092652D"/>
    <w:rsid w:val="00926632"/>
    <w:rsid w:val="00933EE8"/>
    <w:rsid w:val="00936206"/>
    <w:rsid w:val="00942352"/>
    <w:rsid w:val="009428F3"/>
    <w:rsid w:val="009446EE"/>
    <w:rsid w:val="0094594A"/>
    <w:rsid w:val="00947F11"/>
    <w:rsid w:val="00950585"/>
    <w:rsid w:val="00951053"/>
    <w:rsid w:val="0095480D"/>
    <w:rsid w:val="009551D9"/>
    <w:rsid w:val="00956C34"/>
    <w:rsid w:val="00960439"/>
    <w:rsid w:val="0096321B"/>
    <w:rsid w:val="00967972"/>
    <w:rsid w:val="00971382"/>
    <w:rsid w:val="00973C24"/>
    <w:rsid w:val="00983209"/>
    <w:rsid w:val="0099606C"/>
    <w:rsid w:val="0099625E"/>
    <w:rsid w:val="00996521"/>
    <w:rsid w:val="00996709"/>
    <w:rsid w:val="009A205C"/>
    <w:rsid w:val="009A2F7F"/>
    <w:rsid w:val="009A7E0B"/>
    <w:rsid w:val="009B6C67"/>
    <w:rsid w:val="009C1BFB"/>
    <w:rsid w:val="009C6A63"/>
    <w:rsid w:val="009C6E55"/>
    <w:rsid w:val="009D5C68"/>
    <w:rsid w:val="009D5D57"/>
    <w:rsid w:val="009D5E56"/>
    <w:rsid w:val="009D6E34"/>
    <w:rsid w:val="009E023C"/>
    <w:rsid w:val="009E116D"/>
    <w:rsid w:val="009F229D"/>
    <w:rsid w:val="009F7167"/>
    <w:rsid w:val="00A00C82"/>
    <w:rsid w:val="00A0280E"/>
    <w:rsid w:val="00A028B3"/>
    <w:rsid w:val="00A03063"/>
    <w:rsid w:val="00A03685"/>
    <w:rsid w:val="00A06C03"/>
    <w:rsid w:val="00A07478"/>
    <w:rsid w:val="00A13D69"/>
    <w:rsid w:val="00A17B18"/>
    <w:rsid w:val="00A21D01"/>
    <w:rsid w:val="00A223DD"/>
    <w:rsid w:val="00A259D1"/>
    <w:rsid w:val="00A26BCE"/>
    <w:rsid w:val="00A2744E"/>
    <w:rsid w:val="00A30ABF"/>
    <w:rsid w:val="00A30CF7"/>
    <w:rsid w:val="00A35F8F"/>
    <w:rsid w:val="00A40686"/>
    <w:rsid w:val="00A438F1"/>
    <w:rsid w:val="00A4559F"/>
    <w:rsid w:val="00A4609D"/>
    <w:rsid w:val="00A5027B"/>
    <w:rsid w:val="00A50565"/>
    <w:rsid w:val="00A51123"/>
    <w:rsid w:val="00A527B9"/>
    <w:rsid w:val="00A55B42"/>
    <w:rsid w:val="00A57561"/>
    <w:rsid w:val="00A70349"/>
    <w:rsid w:val="00A7079C"/>
    <w:rsid w:val="00A71F58"/>
    <w:rsid w:val="00A76B4D"/>
    <w:rsid w:val="00A8038F"/>
    <w:rsid w:val="00A82741"/>
    <w:rsid w:val="00A8371F"/>
    <w:rsid w:val="00A84E0E"/>
    <w:rsid w:val="00A9631B"/>
    <w:rsid w:val="00A965C6"/>
    <w:rsid w:val="00AA1293"/>
    <w:rsid w:val="00AA38DA"/>
    <w:rsid w:val="00AA3ED8"/>
    <w:rsid w:val="00AB0B91"/>
    <w:rsid w:val="00AB32B7"/>
    <w:rsid w:val="00AB4081"/>
    <w:rsid w:val="00AB6351"/>
    <w:rsid w:val="00AC046D"/>
    <w:rsid w:val="00AC34FA"/>
    <w:rsid w:val="00AC7813"/>
    <w:rsid w:val="00AD1358"/>
    <w:rsid w:val="00AD52F6"/>
    <w:rsid w:val="00AD54EA"/>
    <w:rsid w:val="00AD5C8A"/>
    <w:rsid w:val="00AE0650"/>
    <w:rsid w:val="00AE0FC8"/>
    <w:rsid w:val="00AE2D9A"/>
    <w:rsid w:val="00AE50C6"/>
    <w:rsid w:val="00AF3615"/>
    <w:rsid w:val="00AF5D8D"/>
    <w:rsid w:val="00AF638E"/>
    <w:rsid w:val="00AF6B82"/>
    <w:rsid w:val="00B03D59"/>
    <w:rsid w:val="00B04A27"/>
    <w:rsid w:val="00B116B8"/>
    <w:rsid w:val="00B1409B"/>
    <w:rsid w:val="00B14AA8"/>
    <w:rsid w:val="00B1521E"/>
    <w:rsid w:val="00B15942"/>
    <w:rsid w:val="00B15DEC"/>
    <w:rsid w:val="00B2196D"/>
    <w:rsid w:val="00B2348C"/>
    <w:rsid w:val="00B2433E"/>
    <w:rsid w:val="00B3003C"/>
    <w:rsid w:val="00B3460C"/>
    <w:rsid w:val="00B37F5E"/>
    <w:rsid w:val="00B4104F"/>
    <w:rsid w:val="00B41E68"/>
    <w:rsid w:val="00B47F8C"/>
    <w:rsid w:val="00B50A6F"/>
    <w:rsid w:val="00B60171"/>
    <w:rsid w:val="00B62C53"/>
    <w:rsid w:val="00B63AAC"/>
    <w:rsid w:val="00B65188"/>
    <w:rsid w:val="00B654DB"/>
    <w:rsid w:val="00B70236"/>
    <w:rsid w:val="00B715CA"/>
    <w:rsid w:val="00B71F55"/>
    <w:rsid w:val="00B801F2"/>
    <w:rsid w:val="00B80524"/>
    <w:rsid w:val="00B8296A"/>
    <w:rsid w:val="00B82F5A"/>
    <w:rsid w:val="00B87CD7"/>
    <w:rsid w:val="00B92EE8"/>
    <w:rsid w:val="00B93EB5"/>
    <w:rsid w:val="00B974D5"/>
    <w:rsid w:val="00BA133C"/>
    <w:rsid w:val="00BA5FC4"/>
    <w:rsid w:val="00BB3834"/>
    <w:rsid w:val="00BB47A2"/>
    <w:rsid w:val="00BB53BE"/>
    <w:rsid w:val="00BB5DEF"/>
    <w:rsid w:val="00BB5E28"/>
    <w:rsid w:val="00BC2E69"/>
    <w:rsid w:val="00BC3B75"/>
    <w:rsid w:val="00BC4645"/>
    <w:rsid w:val="00BC58FC"/>
    <w:rsid w:val="00BC5E1D"/>
    <w:rsid w:val="00BD3199"/>
    <w:rsid w:val="00BD7B13"/>
    <w:rsid w:val="00BE2200"/>
    <w:rsid w:val="00BE2350"/>
    <w:rsid w:val="00BE2F38"/>
    <w:rsid w:val="00BE3566"/>
    <w:rsid w:val="00BE735A"/>
    <w:rsid w:val="00BF16AF"/>
    <w:rsid w:val="00BF334B"/>
    <w:rsid w:val="00BF5EA0"/>
    <w:rsid w:val="00BF77D2"/>
    <w:rsid w:val="00C043CA"/>
    <w:rsid w:val="00C047F5"/>
    <w:rsid w:val="00C0492A"/>
    <w:rsid w:val="00C106D6"/>
    <w:rsid w:val="00C11D97"/>
    <w:rsid w:val="00C123F2"/>
    <w:rsid w:val="00C173D1"/>
    <w:rsid w:val="00C22B60"/>
    <w:rsid w:val="00C340CB"/>
    <w:rsid w:val="00C3464B"/>
    <w:rsid w:val="00C4770C"/>
    <w:rsid w:val="00C52C31"/>
    <w:rsid w:val="00C563F6"/>
    <w:rsid w:val="00C5756E"/>
    <w:rsid w:val="00C61AE3"/>
    <w:rsid w:val="00C67E9C"/>
    <w:rsid w:val="00C72B4C"/>
    <w:rsid w:val="00C77F9F"/>
    <w:rsid w:val="00C820AE"/>
    <w:rsid w:val="00C83EF9"/>
    <w:rsid w:val="00C853EB"/>
    <w:rsid w:val="00C904FD"/>
    <w:rsid w:val="00C90A6A"/>
    <w:rsid w:val="00C91FD8"/>
    <w:rsid w:val="00CA0C06"/>
    <w:rsid w:val="00CA1F87"/>
    <w:rsid w:val="00CA2BF4"/>
    <w:rsid w:val="00CA3646"/>
    <w:rsid w:val="00CB5DF0"/>
    <w:rsid w:val="00CC2646"/>
    <w:rsid w:val="00CC4118"/>
    <w:rsid w:val="00CC4978"/>
    <w:rsid w:val="00CC5BDC"/>
    <w:rsid w:val="00CC6087"/>
    <w:rsid w:val="00CC6D72"/>
    <w:rsid w:val="00CC7406"/>
    <w:rsid w:val="00CD0874"/>
    <w:rsid w:val="00CE080F"/>
    <w:rsid w:val="00CE1152"/>
    <w:rsid w:val="00CE287C"/>
    <w:rsid w:val="00CE79F5"/>
    <w:rsid w:val="00CF386D"/>
    <w:rsid w:val="00CF5705"/>
    <w:rsid w:val="00D00535"/>
    <w:rsid w:val="00D008BB"/>
    <w:rsid w:val="00D02C39"/>
    <w:rsid w:val="00D2211D"/>
    <w:rsid w:val="00D22A8A"/>
    <w:rsid w:val="00D233AC"/>
    <w:rsid w:val="00D23994"/>
    <w:rsid w:val="00D23E33"/>
    <w:rsid w:val="00D27A48"/>
    <w:rsid w:val="00D30394"/>
    <w:rsid w:val="00D32C72"/>
    <w:rsid w:val="00D32D22"/>
    <w:rsid w:val="00D41FC3"/>
    <w:rsid w:val="00D42484"/>
    <w:rsid w:val="00D43CFB"/>
    <w:rsid w:val="00D46440"/>
    <w:rsid w:val="00D51E38"/>
    <w:rsid w:val="00D62A45"/>
    <w:rsid w:val="00D63301"/>
    <w:rsid w:val="00D66664"/>
    <w:rsid w:val="00D667F9"/>
    <w:rsid w:val="00D71BF8"/>
    <w:rsid w:val="00D729AB"/>
    <w:rsid w:val="00D75563"/>
    <w:rsid w:val="00D768F0"/>
    <w:rsid w:val="00D80A32"/>
    <w:rsid w:val="00D84BDE"/>
    <w:rsid w:val="00D908A2"/>
    <w:rsid w:val="00D915F4"/>
    <w:rsid w:val="00D91D2A"/>
    <w:rsid w:val="00D95B30"/>
    <w:rsid w:val="00DA08A9"/>
    <w:rsid w:val="00DA4966"/>
    <w:rsid w:val="00DA6DBE"/>
    <w:rsid w:val="00DA747E"/>
    <w:rsid w:val="00DB011E"/>
    <w:rsid w:val="00DB5B45"/>
    <w:rsid w:val="00DB7FD6"/>
    <w:rsid w:val="00DC0606"/>
    <w:rsid w:val="00DD26F5"/>
    <w:rsid w:val="00DD6C61"/>
    <w:rsid w:val="00DE0384"/>
    <w:rsid w:val="00DE5113"/>
    <w:rsid w:val="00DF1C49"/>
    <w:rsid w:val="00DF1E0C"/>
    <w:rsid w:val="00DF622E"/>
    <w:rsid w:val="00DF7AC5"/>
    <w:rsid w:val="00E05A70"/>
    <w:rsid w:val="00E07F06"/>
    <w:rsid w:val="00E10E36"/>
    <w:rsid w:val="00E12003"/>
    <w:rsid w:val="00E15643"/>
    <w:rsid w:val="00E17446"/>
    <w:rsid w:val="00E31583"/>
    <w:rsid w:val="00E32BAD"/>
    <w:rsid w:val="00E3421C"/>
    <w:rsid w:val="00E3606C"/>
    <w:rsid w:val="00E369DB"/>
    <w:rsid w:val="00E40B9E"/>
    <w:rsid w:val="00E41199"/>
    <w:rsid w:val="00E455D7"/>
    <w:rsid w:val="00E469CC"/>
    <w:rsid w:val="00E50820"/>
    <w:rsid w:val="00E56E72"/>
    <w:rsid w:val="00E634F8"/>
    <w:rsid w:val="00E662FA"/>
    <w:rsid w:val="00E70A7A"/>
    <w:rsid w:val="00E7255B"/>
    <w:rsid w:val="00E72B66"/>
    <w:rsid w:val="00E73F1F"/>
    <w:rsid w:val="00E74CCB"/>
    <w:rsid w:val="00E81721"/>
    <w:rsid w:val="00E81FBD"/>
    <w:rsid w:val="00E86B67"/>
    <w:rsid w:val="00E92B33"/>
    <w:rsid w:val="00E968A0"/>
    <w:rsid w:val="00EA13FA"/>
    <w:rsid w:val="00EB016F"/>
    <w:rsid w:val="00EB25A9"/>
    <w:rsid w:val="00EB7B50"/>
    <w:rsid w:val="00EC1005"/>
    <w:rsid w:val="00EC2D7C"/>
    <w:rsid w:val="00EC4B5A"/>
    <w:rsid w:val="00EC6BA6"/>
    <w:rsid w:val="00ED02AC"/>
    <w:rsid w:val="00ED0ECA"/>
    <w:rsid w:val="00ED44D4"/>
    <w:rsid w:val="00ED5D9C"/>
    <w:rsid w:val="00EE117F"/>
    <w:rsid w:val="00EE18D7"/>
    <w:rsid w:val="00EE1DAF"/>
    <w:rsid w:val="00EF0AB7"/>
    <w:rsid w:val="00EF0EFF"/>
    <w:rsid w:val="00F0051F"/>
    <w:rsid w:val="00F01D51"/>
    <w:rsid w:val="00F0203D"/>
    <w:rsid w:val="00F0570E"/>
    <w:rsid w:val="00F10479"/>
    <w:rsid w:val="00F12B19"/>
    <w:rsid w:val="00F1702E"/>
    <w:rsid w:val="00F17162"/>
    <w:rsid w:val="00F21303"/>
    <w:rsid w:val="00F246E5"/>
    <w:rsid w:val="00F26797"/>
    <w:rsid w:val="00F26BDE"/>
    <w:rsid w:val="00F26E97"/>
    <w:rsid w:val="00F27222"/>
    <w:rsid w:val="00F32DB0"/>
    <w:rsid w:val="00F33A18"/>
    <w:rsid w:val="00F40DB2"/>
    <w:rsid w:val="00F43A00"/>
    <w:rsid w:val="00F4536C"/>
    <w:rsid w:val="00F458CD"/>
    <w:rsid w:val="00F45F96"/>
    <w:rsid w:val="00F46796"/>
    <w:rsid w:val="00F51C10"/>
    <w:rsid w:val="00F56110"/>
    <w:rsid w:val="00F56DB8"/>
    <w:rsid w:val="00F6326E"/>
    <w:rsid w:val="00F64CB0"/>
    <w:rsid w:val="00F65252"/>
    <w:rsid w:val="00F661DA"/>
    <w:rsid w:val="00F70E92"/>
    <w:rsid w:val="00F711FB"/>
    <w:rsid w:val="00F72823"/>
    <w:rsid w:val="00F7524C"/>
    <w:rsid w:val="00F77217"/>
    <w:rsid w:val="00F81EA1"/>
    <w:rsid w:val="00F820F5"/>
    <w:rsid w:val="00F831FA"/>
    <w:rsid w:val="00F90759"/>
    <w:rsid w:val="00F92FF6"/>
    <w:rsid w:val="00FA0005"/>
    <w:rsid w:val="00FA1C37"/>
    <w:rsid w:val="00FA298C"/>
    <w:rsid w:val="00FA729C"/>
    <w:rsid w:val="00FB6DC4"/>
    <w:rsid w:val="00FC3B10"/>
    <w:rsid w:val="00FC5961"/>
    <w:rsid w:val="00FC67BF"/>
    <w:rsid w:val="00FC7294"/>
    <w:rsid w:val="00FD0112"/>
    <w:rsid w:val="00FD07D4"/>
    <w:rsid w:val="00FD1890"/>
    <w:rsid w:val="00FD6F37"/>
    <w:rsid w:val="00FD7503"/>
    <w:rsid w:val="00FD7641"/>
    <w:rsid w:val="00FE4898"/>
    <w:rsid w:val="00FE4A62"/>
    <w:rsid w:val="00FF6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f" fillcolor="white">
      <v:fill color="white" on="f"/>
      <v:stroke weight="2pt"/>
      <v:textbox inset="5.85pt,.7pt,5.85pt,.7pt"/>
    </o:shapedefaults>
    <o:shapelayout v:ext="edit">
      <o:idmap v:ext="edit" data="1"/>
    </o:shapelayout>
  </w:shapeDefaults>
  <w:decimalSymbol w:val="."/>
  <w:listSeparator w:val=","/>
  <w14:docId w14:val="16B2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平成明朝"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aliases w:val="no"/>
    <w:qFormat/>
    <w:rsid w:val="00662173"/>
    <w:pPr>
      <w:topLinePunct/>
      <w:adjustRightInd w:val="0"/>
      <w:spacing w:after="120"/>
      <w:ind w:firstLine="181"/>
      <w:jc w:val="both"/>
      <w:textAlignment w:val="baseline"/>
    </w:pPr>
    <w:rPr>
      <w:rFonts w:ascii="Times New Roman" w:eastAsia="ＭＳ 明朝" w:hAnsi="Times New Roman"/>
    </w:rPr>
  </w:style>
  <w:style w:type="paragraph" w:styleId="10">
    <w:name w:val="heading 1"/>
    <w:aliases w:val="1"/>
    <w:next w:val="21"/>
    <w:qFormat/>
    <w:pPr>
      <w:keepNext/>
      <w:keepLines/>
      <w:numPr>
        <w:numId w:val="4"/>
      </w:numPr>
      <w:adjustRightInd w:val="0"/>
      <w:spacing w:before="120" w:after="120" w:line="240" w:lineRule="atLeast"/>
      <w:textAlignment w:val="baseline"/>
      <w:outlineLvl w:val="0"/>
    </w:pPr>
    <w:rPr>
      <w:rFonts w:ascii="Arial" w:eastAsia="ＭＳ ゴシック" w:hAnsi="Arial"/>
      <w:sz w:val="24"/>
    </w:rPr>
  </w:style>
  <w:style w:type="paragraph" w:styleId="21">
    <w:name w:val="heading 2"/>
    <w:aliases w:val="2"/>
    <w:next w:val="a1"/>
    <w:qFormat/>
    <w:pPr>
      <w:keepNext/>
      <w:keepLines/>
      <w:numPr>
        <w:ilvl w:val="1"/>
        <w:numId w:val="4"/>
      </w:numPr>
      <w:spacing w:before="80" w:after="80" w:line="240" w:lineRule="atLeast"/>
      <w:jc w:val="both"/>
      <w:outlineLvl w:val="1"/>
    </w:pPr>
    <w:rPr>
      <w:rFonts w:ascii="Arial" w:eastAsia="ＭＳ ゴシック" w:hAnsi="Arial"/>
      <w:sz w:val="24"/>
    </w:rPr>
  </w:style>
  <w:style w:type="paragraph" w:styleId="31">
    <w:name w:val="heading 3"/>
    <w:aliases w:val="3"/>
    <w:next w:val="a1"/>
    <w:qFormat/>
    <w:pPr>
      <w:numPr>
        <w:ilvl w:val="2"/>
        <w:numId w:val="4"/>
      </w:numPr>
      <w:spacing w:before="40" w:after="40" w:line="240" w:lineRule="atLeast"/>
      <w:jc w:val="both"/>
      <w:outlineLvl w:val="2"/>
    </w:pPr>
    <w:rPr>
      <w:rFonts w:ascii="Arial" w:eastAsia="ＭＳ ゴシック" w:hAnsi="Arial"/>
      <w:sz w:val="22"/>
    </w:rPr>
  </w:style>
  <w:style w:type="paragraph" w:styleId="41">
    <w:name w:val="heading 4"/>
    <w:aliases w:val="4"/>
    <w:next w:val="a1"/>
    <w:qFormat/>
    <w:pPr>
      <w:keepLines/>
      <w:numPr>
        <w:ilvl w:val="3"/>
        <w:numId w:val="4"/>
      </w:numPr>
      <w:adjustRightInd w:val="0"/>
      <w:spacing w:after="240" w:line="240" w:lineRule="exact"/>
      <w:jc w:val="center"/>
      <w:textAlignment w:val="baseline"/>
      <w:outlineLvl w:val="3"/>
    </w:pPr>
    <w:rPr>
      <w:rFonts w:ascii="Arial" w:eastAsia="ＭＳ ゴシック" w:hAnsi="Arial"/>
    </w:rPr>
  </w:style>
  <w:style w:type="paragraph" w:styleId="51">
    <w:name w:val="heading 5"/>
    <w:aliases w:val="5"/>
    <w:next w:val="a1"/>
    <w:qFormat/>
    <w:pPr>
      <w:keepNext/>
      <w:keepLines/>
      <w:numPr>
        <w:ilvl w:val="4"/>
        <w:numId w:val="4"/>
      </w:numPr>
      <w:adjustRightInd w:val="0"/>
      <w:spacing w:after="160" w:line="240" w:lineRule="exact"/>
      <w:textAlignment w:val="baseline"/>
      <w:outlineLvl w:val="4"/>
    </w:pPr>
    <w:rPr>
      <w:rFonts w:ascii="Arial" w:eastAsia="ＭＳ ゴシック" w:hAnsi="Arial"/>
    </w:rPr>
  </w:style>
  <w:style w:type="paragraph" w:styleId="6">
    <w:name w:val="heading 6"/>
    <w:basedOn w:val="a1"/>
    <w:next w:val="a1"/>
    <w:qFormat/>
    <w:pPr>
      <w:keepNext/>
      <w:ind w:firstLine="0"/>
      <w:outlineLvl w:val="5"/>
    </w:pPr>
    <w:rPr>
      <w:b/>
      <w:bCs/>
    </w:rPr>
  </w:style>
  <w:style w:type="paragraph" w:styleId="7">
    <w:name w:val="heading 7"/>
    <w:basedOn w:val="a1"/>
    <w:next w:val="a1"/>
    <w:qFormat/>
    <w:pPr>
      <w:keepNext/>
      <w:ind w:firstLine="0"/>
      <w:outlineLvl w:val="6"/>
    </w:pPr>
  </w:style>
  <w:style w:type="paragraph" w:styleId="8">
    <w:name w:val="heading 8"/>
    <w:basedOn w:val="a1"/>
    <w:next w:val="a1"/>
    <w:qFormat/>
    <w:pPr>
      <w:keepNext/>
      <w:ind w:firstLine="0"/>
      <w:outlineLvl w:val="7"/>
    </w:pPr>
  </w:style>
  <w:style w:type="paragraph" w:styleId="9">
    <w:name w:val="heading 9"/>
    <w:basedOn w:val="a1"/>
    <w:next w:val="a1"/>
    <w:qFormat/>
    <w:pPr>
      <w:keepNext/>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ablehead">
    <w:name w:val="table head"/>
    <w:aliases w:val="th"/>
    <w:basedOn w:val="tablebody"/>
    <w:next w:val="tablebody"/>
    <w:pPr>
      <w:jc w:val="center"/>
    </w:pPr>
  </w:style>
  <w:style w:type="paragraph" w:customStyle="1" w:styleId="tablebody">
    <w:name w:val="table body"/>
    <w:aliases w:val="tb"/>
    <w:link w:val="tablebody0"/>
    <w:pPr>
      <w:spacing w:after="20" w:line="240" w:lineRule="atLeast"/>
    </w:pPr>
    <w:rPr>
      <w:rFonts w:ascii="Arial" w:eastAsia="ＭＳ ゴシック" w:hAnsi="Arial"/>
    </w:rPr>
  </w:style>
  <w:style w:type="paragraph" w:styleId="52">
    <w:name w:val="toc 5"/>
    <w:aliases w:val="t5"/>
    <w:basedOn w:val="42"/>
    <w:semiHidden/>
  </w:style>
  <w:style w:type="paragraph" w:styleId="42">
    <w:name w:val="toc 4"/>
    <w:aliases w:val="t4"/>
    <w:basedOn w:val="11"/>
    <w:semiHidden/>
    <w:pPr>
      <w:tabs>
        <w:tab w:val="left" w:pos="1080"/>
      </w:tabs>
      <w:spacing w:before="0" w:line="240" w:lineRule="exact"/>
    </w:pPr>
  </w:style>
  <w:style w:type="paragraph" w:styleId="11">
    <w:name w:val="toc 1"/>
    <w:aliases w:val="t1"/>
    <w:next w:val="22"/>
    <w:uiPriority w:val="39"/>
    <w:rsid w:val="00781CD6"/>
    <w:pPr>
      <w:widowControl w:val="0"/>
      <w:tabs>
        <w:tab w:val="left" w:pos="907"/>
        <w:tab w:val="right" w:leader="dot" w:pos="9611"/>
      </w:tabs>
      <w:adjustRightInd w:val="0"/>
      <w:spacing w:before="240" w:after="60" w:line="280" w:lineRule="exact"/>
      <w:ind w:left="908" w:hanging="454"/>
      <w:textAlignment w:val="baseline"/>
    </w:pPr>
    <w:rPr>
      <w:rFonts w:ascii="Arial" w:eastAsia="ＭＳ ゴシック" w:hAnsi="Arial"/>
      <w:sz w:val="22"/>
    </w:rPr>
  </w:style>
  <w:style w:type="paragraph" w:styleId="22">
    <w:name w:val="toc 2"/>
    <w:aliases w:val="t2"/>
    <w:basedOn w:val="11"/>
    <w:next w:val="32"/>
    <w:uiPriority w:val="39"/>
    <w:rsid w:val="00781CD6"/>
    <w:pPr>
      <w:tabs>
        <w:tab w:val="clear" w:pos="907"/>
        <w:tab w:val="left" w:pos="1134"/>
      </w:tabs>
      <w:spacing w:before="0" w:line="240" w:lineRule="exact"/>
      <w:ind w:left="1134" w:hanging="510"/>
    </w:pPr>
    <w:rPr>
      <w:sz w:val="20"/>
    </w:rPr>
  </w:style>
  <w:style w:type="paragraph" w:styleId="32">
    <w:name w:val="toc 3"/>
    <w:aliases w:val="t3"/>
    <w:basedOn w:val="11"/>
    <w:uiPriority w:val="39"/>
    <w:rsid w:val="00781CD6"/>
    <w:pPr>
      <w:tabs>
        <w:tab w:val="clear" w:pos="907"/>
        <w:tab w:val="left" w:pos="1474"/>
      </w:tabs>
      <w:spacing w:before="0" w:line="240" w:lineRule="exact"/>
      <w:ind w:left="1474" w:hanging="680"/>
    </w:pPr>
    <w:rPr>
      <w:sz w:val="20"/>
    </w:rPr>
  </w:style>
  <w:style w:type="paragraph" w:customStyle="1" w:styleId="box">
    <w:name w:val="box"/>
    <w:aliases w:val="b"/>
    <w:next w:val="figuretitle"/>
    <w:pPr>
      <w:pBdr>
        <w:top w:val="single" w:sz="4" w:space="5" w:color="auto"/>
        <w:left w:val="single" w:sz="4" w:space="5" w:color="auto"/>
        <w:bottom w:val="single" w:sz="4" w:space="5" w:color="auto"/>
        <w:right w:val="single" w:sz="4" w:space="5" w:color="auto"/>
      </w:pBdr>
      <w:spacing w:before="60" w:after="60" w:line="259" w:lineRule="auto"/>
      <w:jc w:val="center"/>
    </w:pPr>
    <w:rPr>
      <w:rFonts w:ascii="Arial" w:eastAsia="ＭＳ ゴシック" w:hAnsi="Arial"/>
    </w:rPr>
  </w:style>
  <w:style w:type="paragraph" w:customStyle="1" w:styleId="figuretitle">
    <w:name w:val="figure title"/>
    <w:aliases w:val="ft"/>
    <w:next w:val="a1"/>
    <w:pPr>
      <w:spacing w:after="120" w:line="240" w:lineRule="atLeast"/>
      <w:jc w:val="center"/>
    </w:pPr>
    <w:rPr>
      <w:rFonts w:ascii="Arial" w:eastAsia="ＭＳ ゴシック" w:hAnsi="Arial"/>
    </w:rPr>
  </w:style>
  <w:style w:type="paragraph" w:customStyle="1" w:styleId="equation">
    <w:name w:val="equation"/>
    <w:aliases w:val="e"/>
    <w:pPr>
      <w:keepLines/>
      <w:widowControl w:val="0"/>
      <w:adjustRightInd w:val="0"/>
      <w:spacing w:line="259" w:lineRule="auto"/>
      <w:ind w:left="720"/>
      <w:jc w:val="both"/>
      <w:textAlignment w:val="baseline"/>
    </w:pPr>
    <w:rPr>
      <w:rFonts w:ascii="Arial" w:eastAsia="ＭＳ ゴシック" w:hAnsi="Arial"/>
    </w:rPr>
  </w:style>
  <w:style w:type="paragraph" w:customStyle="1" w:styleId="figurenote">
    <w:name w:val="figure note"/>
    <w:aliases w:val="fn"/>
    <w:basedOn w:val="box"/>
    <w:pPr>
      <w:topLinePunct/>
      <w:spacing w:before="0" w:after="20" w:line="240" w:lineRule="atLeast"/>
      <w:ind w:left="624" w:hanging="624"/>
      <w:jc w:val="both"/>
    </w:pPr>
  </w:style>
  <w:style w:type="paragraph" w:customStyle="1" w:styleId="figurenumnote">
    <w:name w:val="figure num note"/>
    <w:aliases w:val="fnn"/>
    <w:basedOn w:val="figurenote"/>
    <w:pPr>
      <w:tabs>
        <w:tab w:val="left" w:pos="624"/>
      </w:tabs>
      <w:ind w:left="907" w:hanging="907"/>
    </w:pPr>
  </w:style>
  <w:style w:type="paragraph" w:customStyle="1" w:styleId="notenumber">
    <w:name w:val="note number"/>
    <w:aliases w:val="nn"/>
    <w:pPr>
      <w:tabs>
        <w:tab w:val="left" w:pos="624"/>
      </w:tabs>
      <w:topLinePunct/>
      <w:spacing w:after="20" w:line="240" w:lineRule="exact"/>
      <w:ind w:left="907" w:hanging="907"/>
    </w:pPr>
    <w:rPr>
      <w:rFonts w:ascii="Arial" w:eastAsia="ＭＳ ゴシック" w:hAnsi="Arial"/>
    </w:rPr>
  </w:style>
  <w:style w:type="paragraph" w:customStyle="1" w:styleId="note">
    <w:name w:val="note"/>
    <w:aliases w:val="nt"/>
    <w:pPr>
      <w:topLinePunct/>
      <w:spacing w:after="20" w:line="240" w:lineRule="exact"/>
      <w:ind w:left="624" w:hanging="624"/>
    </w:pPr>
    <w:rPr>
      <w:rFonts w:ascii="Arial" w:eastAsia="ＭＳ ゴシック" w:hAnsi="Arial"/>
      <w:lang w:eastAsia="zh-TW"/>
    </w:rPr>
  </w:style>
  <w:style w:type="paragraph" w:customStyle="1" w:styleId="renesaslogo">
    <w:name w:val="renesas logo"/>
    <w:aliases w:val="rl"/>
    <w:autoRedefine/>
    <w:rsid w:val="00037BE8"/>
    <w:pPr>
      <w:keepLines/>
      <w:pBdr>
        <w:bottom w:val="single" w:sz="18" w:space="1" w:color="1E1284"/>
      </w:pBdr>
      <w:tabs>
        <w:tab w:val="right" w:pos="9611"/>
      </w:tabs>
      <w:wordWrap w:val="0"/>
      <w:spacing w:before="280" w:after="120" w:line="280" w:lineRule="atLeast"/>
    </w:pPr>
    <w:rPr>
      <w:rFonts w:ascii="Arial" w:eastAsia="ＭＳ ゴシック" w:hAnsi="Arial"/>
      <w:sz w:val="28"/>
    </w:rPr>
  </w:style>
  <w:style w:type="paragraph" w:customStyle="1" w:styleId="tableend">
    <w:name w:val="table end"/>
    <w:aliases w:val="te"/>
    <w:next w:val="a1"/>
    <w:pPr>
      <w:keepLines/>
      <w:widowControl w:val="0"/>
      <w:spacing w:line="240" w:lineRule="atLeast"/>
    </w:pPr>
    <w:rPr>
      <w:rFonts w:ascii="Arial" w:eastAsia="ＭＳ ゴシック" w:hAnsi="Arial"/>
    </w:rPr>
  </w:style>
  <w:style w:type="paragraph" w:customStyle="1" w:styleId="tablenote">
    <w:name w:val="table note"/>
    <w:aliases w:val="tn"/>
    <w:basedOn w:val="tablebody"/>
    <w:next w:val="tableend"/>
    <w:pPr>
      <w:topLinePunct/>
      <w:ind w:left="601" w:hanging="601"/>
      <w:jc w:val="both"/>
    </w:pPr>
  </w:style>
  <w:style w:type="paragraph" w:customStyle="1" w:styleId="tablenumbernote">
    <w:name w:val="table number note"/>
    <w:aliases w:val="tnn"/>
    <w:basedOn w:val="tablenote"/>
    <w:pPr>
      <w:tabs>
        <w:tab w:val="left" w:pos="601"/>
      </w:tabs>
      <w:ind w:left="885" w:hanging="885"/>
    </w:pPr>
  </w:style>
  <w:style w:type="paragraph" w:customStyle="1" w:styleId="tablecontinued">
    <w:name w:val="table continued"/>
    <w:aliases w:val="tc"/>
    <w:basedOn w:val="51"/>
    <w:next w:val="tablehead"/>
    <w:pPr>
      <w:spacing w:line="240" w:lineRule="atLeast"/>
      <w:outlineLvl w:val="9"/>
    </w:pPr>
  </w:style>
  <w:style w:type="paragraph" w:customStyle="1" w:styleId="space">
    <w:name w:val="space"/>
    <w:aliases w:val="sp,Space"/>
    <w:basedOn w:val="tableend"/>
    <w:next w:val="a1"/>
    <w:uiPriority w:val="99"/>
    <w:pPr>
      <w:spacing w:after="60"/>
      <w:jc w:val="both"/>
    </w:pPr>
  </w:style>
  <w:style w:type="paragraph" w:customStyle="1" w:styleId="table1unordered">
    <w:name w:val="table 1 unordered"/>
    <w:aliases w:val="t1u"/>
    <w:basedOn w:val="Level1unordered"/>
    <w:rsid w:val="00CC2646"/>
    <w:pPr>
      <w:ind w:left="289" w:hanging="289"/>
    </w:pPr>
    <w:rPr>
      <w:rFonts w:ascii="Arial" w:eastAsia="ＭＳ ゴシック" w:hAnsi="Arial"/>
    </w:rPr>
  </w:style>
  <w:style w:type="paragraph" w:customStyle="1" w:styleId="Level1unordered">
    <w:name w:val="Level 1 unordered"/>
    <w:aliases w:val="1u"/>
    <w:basedOn w:val="Level1ordered"/>
    <w:rsid w:val="00122F79"/>
    <w:pPr>
      <w:keepLines w:val="0"/>
      <w:numPr>
        <w:numId w:val="5"/>
      </w:numPr>
      <w:tabs>
        <w:tab w:val="left" w:pos="289"/>
      </w:tabs>
    </w:pPr>
    <w:rPr>
      <w:lang w:eastAsia="zh-TW"/>
    </w:rPr>
  </w:style>
  <w:style w:type="paragraph" w:customStyle="1" w:styleId="Level1ordered">
    <w:name w:val="Level 1 ordered"/>
    <w:aliases w:val="1o,level 1 ordered"/>
    <w:pPr>
      <w:keepNext/>
      <w:keepLines/>
      <w:spacing w:after="20" w:line="240" w:lineRule="atLeast"/>
      <w:ind w:left="289" w:hanging="289"/>
    </w:pPr>
    <w:rPr>
      <w:rFonts w:ascii="Times New Roman" w:eastAsia="ＭＳ 明朝" w:hAnsi="Times New Roman"/>
    </w:rPr>
  </w:style>
  <w:style w:type="paragraph" w:customStyle="1" w:styleId="12">
    <w:name w:val="フッター1"/>
    <w:aliases w:val="f"/>
    <w:autoRedefine/>
    <w:rsid w:val="005F484A"/>
    <w:pPr>
      <w:pBdr>
        <w:top w:val="single" w:sz="18" w:space="4" w:color="1E1284"/>
      </w:pBdr>
      <w:tabs>
        <w:tab w:val="center" w:pos="4805"/>
        <w:tab w:val="right" w:pos="15706"/>
      </w:tabs>
      <w:spacing w:before="120" w:line="240" w:lineRule="atLeast"/>
    </w:pPr>
    <w:rPr>
      <w:rFonts w:ascii="Arial" w:eastAsia="ＭＳ ゴシック" w:hAnsi="Arial"/>
    </w:rPr>
  </w:style>
  <w:style w:type="paragraph" w:customStyle="1" w:styleId="productname">
    <w:name w:val="product name"/>
    <w:aliases w:val="pn"/>
    <w:pPr>
      <w:spacing w:before="80" w:after="120" w:line="400" w:lineRule="exact"/>
    </w:pPr>
    <w:rPr>
      <w:rFonts w:ascii="Arial" w:eastAsia="ＭＳ ゴシック" w:hAnsi="Arial"/>
      <w:sz w:val="36"/>
    </w:rPr>
  </w:style>
  <w:style w:type="paragraph" w:customStyle="1" w:styleId="litordernum">
    <w:name w:val="lit order num"/>
    <w:aliases w:val="lon"/>
    <w:next w:val="a1"/>
    <w:pPr>
      <w:wordWrap w:val="0"/>
      <w:spacing w:line="240" w:lineRule="exact"/>
      <w:jc w:val="right"/>
    </w:pPr>
    <w:rPr>
      <w:rFonts w:ascii="Arial" w:eastAsia="ＭＳ ゴシック" w:hAnsi="Arial"/>
    </w:r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eastAsia="ＭＳ 明朝" w:hAnsi="Courier New"/>
    </w:rPr>
  </w:style>
  <w:style w:type="paragraph" w:customStyle="1" w:styleId="table1ordered">
    <w:name w:val="table 1 ordered"/>
    <w:aliases w:val="t1o"/>
    <w:basedOn w:val="table1unordered"/>
    <w:rsid w:val="00BB47A2"/>
    <w:pPr>
      <w:numPr>
        <w:numId w:val="0"/>
      </w:numPr>
      <w:tabs>
        <w:tab w:val="left" w:pos="420"/>
      </w:tabs>
      <w:ind w:left="289" w:hanging="289"/>
    </w:pPr>
  </w:style>
  <w:style w:type="paragraph" w:customStyle="1" w:styleId="codeend">
    <w:name w:val="code end"/>
    <w:aliases w:val="ce"/>
    <w:basedOn w:val="code"/>
    <w:next w:val="a1"/>
  </w:style>
  <w:style w:type="paragraph" w:styleId="a5">
    <w:name w:val="header"/>
    <w:basedOn w:val="a1"/>
    <w:pPr>
      <w:tabs>
        <w:tab w:val="center" w:pos="4320"/>
        <w:tab w:val="right" w:pos="8640"/>
      </w:tabs>
      <w:spacing w:after="200"/>
    </w:pPr>
  </w:style>
  <w:style w:type="paragraph" w:styleId="a6">
    <w:name w:val="footer"/>
    <w:basedOn w:val="a1"/>
    <w:rsid w:val="00085923"/>
    <w:pPr>
      <w:tabs>
        <w:tab w:val="center" w:pos="4320"/>
        <w:tab w:val="right" w:pos="8640"/>
      </w:tabs>
      <w:spacing w:after="200"/>
    </w:pPr>
    <w:rPr>
      <w:rFonts w:ascii="Arial" w:eastAsia="ＭＳ ゴシック" w:hAnsi="Arial"/>
    </w:rPr>
  </w:style>
  <w:style w:type="paragraph" w:customStyle="1" w:styleId="13">
    <w:name w:val="ヘッダー1"/>
    <w:aliases w:val="h"/>
    <w:autoRedefine/>
    <w:rsid w:val="005F484A"/>
    <w:pPr>
      <w:pBdr>
        <w:bottom w:val="single" w:sz="18" w:space="1" w:color="2A289D"/>
      </w:pBdr>
      <w:tabs>
        <w:tab w:val="right" w:pos="15706"/>
      </w:tabs>
      <w:spacing w:after="120" w:line="240" w:lineRule="atLeast"/>
    </w:pPr>
    <w:rPr>
      <w:rFonts w:ascii="Arial" w:eastAsia="ＭＳ ゴシック" w:hAnsi="Arial"/>
      <w:sz w:val="24"/>
    </w:rPr>
  </w:style>
  <w:style w:type="paragraph" w:customStyle="1" w:styleId="table2unordered">
    <w:name w:val="table 2 unordered"/>
    <w:aliases w:val="t2u"/>
    <w:basedOn w:val="Level2unordered"/>
    <w:rPr>
      <w:rFonts w:ascii="Arial" w:eastAsia="ＭＳ ゴシック" w:hAnsi="Arial"/>
    </w:rPr>
  </w:style>
  <w:style w:type="paragraph" w:customStyle="1" w:styleId="Level2unordered">
    <w:name w:val="Level 2 unordered"/>
    <w:aliases w:val="2u"/>
    <w:basedOn w:val="Level1unordered"/>
    <w:rsid w:val="00FA729C"/>
    <w:pPr>
      <w:numPr>
        <w:numId w:val="6"/>
      </w:numPr>
      <w:tabs>
        <w:tab w:val="clear" w:pos="289"/>
        <w:tab w:val="left" w:pos="578"/>
      </w:tabs>
      <w:ind w:hanging="289"/>
    </w:pPr>
  </w:style>
  <w:style w:type="paragraph" w:customStyle="1" w:styleId="table2cont">
    <w:name w:val="table 2 cont"/>
    <w:aliases w:val="t2c"/>
    <w:basedOn w:val="tablebody"/>
    <w:rsid w:val="00363595"/>
    <w:pPr>
      <w:ind w:left="578"/>
    </w:pPr>
  </w:style>
  <w:style w:type="paragraph" w:customStyle="1" w:styleId="Level2cont">
    <w:name w:val="Level 2 cont"/>
    <w:aliases w:val="2c"/>
    <w:basedOn w:val="Level1cont"/>
    <w:pPr>
      <w:ind w:left="578"/>
    </w:pPr>
  </w:style>
  <w:style w:type="paragraph" w:customStyle="1" w:styleId="Level1cont">
    <w:name w:val="Level 1 cont"/>
    <w:aliases w:val="1c,level 1 cont"/>
    <w:pPr>
      <w:keepNext/>
      <w:keepLines/>
      <w:spacing w:after="20" w:line="240" w:lineRule="atLeast"/>
      <w:ind w:left="289"/>
    </w:pPr>
    <w:rPr>
      <w:rFonts w:ascii="Times New Roman" w:eastAsia="ＭＳ 明朝" w:hAnsi="Times New Roman"/>
    </w:rPr>
  </w:style>
  <w:style w:type="paragraph" w:customStyle="1" w:styleId="table2ordered">
    <w:name w:val="table 2 ordered"/>
    <w:aliases w:val="t2o"/>
    <w:basedOn w:val="Level2ordered"/>
    <w:rPr>
      <w:rFonts w:ascii="Arial" w:eastAsia="ＭＳ ゴシック" w:hAnsi="Arial"/>
    </w:rPr>
  </w:style>
  <w:style w:type="paragraph" w:customStyle="1" w:styleId="Level2ordered">
    <w:name w:val="Level 2 ordered"/>
    <w:aliases w:val="2o"/>
    <w:basedOn w:val="Level1ordered"/>
    <w:pPr>
      <w:keepLines w:val="0"/>
      <w:ind w:left="578"/>
    </w:pPr>
  </w:style>
  <w:style w:type="paragraph" w:customStyle="1" w:styleId="Level3cont">
    <w:name w:val="Level 3 cont"/>
    <w:aliases w:val="3c"/>
    <w:basedOn w:val="Level2cont"/>
    <w:pPr>
      <w:ind w:left="868"/>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tablenumbernotecont">
    <w:name w:val="table number note cont"/>
    <w:aliases w:val="tnnc"/>
    <w:basedOn w:val="tablenumbernote"/>
    <w:pPr>
      <w:tabs>
        <w:tab w:val="clear" w:pos="601"/>
      </w:tabs>
      <w:ind w:firstLine="0"/>
    </w:pPr>
  </w:style>
  <w:style w:type="paragraph" w:customStyle="1" w:styleId="condition">
    <w:name w:val="condition"/>
    <w:aliases w:val="con"/>
    <w:pPr>
      <w:keepNext/>
      <w:spacing w:after="40" w:line="240" w:lineRule="atLeast"/>
      <w:jc w:val="right"/>
    </w:pPr>
    <w:rPr>
      <w:rFonts w:ascii="Times New Roman" w:eastAsia="ＭＳ 明朝" w:hAnsi="Times New Roman"/>
    </w:rPr>
  </w:style>
  <w:style w:type="paragraph" w:customStyle="1" w:styleId="conditiontitle">
    <w:name w:val="condition title"/>
    <w:aliases w:val="cont"/>
    <w:pPr>
      <w:keepNext/>
      <w:spacing w:after="120" w:line="240" w:lineRule="atLeast"/>
    </w:pPr>
    <w:rPr>
      <w:rFonts w:ascii="Arial" w:eastAsia="ＭＳ ゴシック" w:hAnsi="Arial"/>
    </w:rPr>
  </w:style>
  <w:style w:type="paragraph" w:customStyle="1" w:styleId="lastpage">
    <w:name w:val="last page"/>
    <w:aliases w:val="lp"/>
    <w:basedOn w:val="space"/>
    <w:pPr>
      <w:widowControl/>
      <w:spacing w:after="0" w:line="240" w:lineRule="auto"/>
      <w:jc w:val="center"/>
    </w:pPr>
  </w:style>
  <w:style w:type="paragraph" w:customStyle="1" w:styleId="Level3ordered">
    <w:name w:val="Level 3 ordered"/>
    <w:aliases w:val="3o"/>
    <w:basedOn w:val="Level2ordered"/>
    <w:pPr>
      <w:ind w:left="867"/>
    </w:pPr>
  </w:style>
  <w:style w:type="paragraph" w:customStyle="1" w:styleId="Level3unordered">
    <w:name w:val="Level 3 unordered"/>
    <w:aliases w:val="3u"/>
    <w:basedOn w:val="Level2unordered"/>
    <w:pPr>
      <w:numPr>
        <w:numId w:val="3"/>
      </w:numPr>
      <w:tabs>
        <w:tab w:val="clear" w:pos="660"/>
        <w:tab w:val="left" w:pos="868"/>
      </w:tabs>
      <w:ind w:left="867" w:hanging="289"/>
    </w:pPr>
  </w:style>
  <w:style w:type="paragraph" w:customStyle="1" w:styleId="listend">
    <w:name w:val="list end"/>
    <w:aliases w:val="le"/>
    <w:next w:val="a1"/>
    <w:pPr>
      <w:spacing w:line="160" w:lineRule="exact"/>
      <w:jc w:val="both"/>
    </w:pPr>
    <w:rPr>
      <w:rFonts w:ascii="Times New Roman" w:eastAsia="ＭＳ 明朝" w:hAnsi="Times New Roman"/>
      <w:lang w:eastAsia="zh-TW"/>
    </w:rPr>
  </w:style>
  <w:style w:type="paragraph" w:customStyle="1" w:styleId="notecont">
    <w:name w:val="note cont"/>
    <w:aliases w:val="nc"/>
    <w:basedOn w:val="note"/>
    <w:pPr>
      <w:ind w:firstLine="0"/>
    </w:pPr>
  </w:style>
  <w:style w:type="paragraph" w:customStyle="1" w:styleId="table1cont">
    <w:name w:val="table 1 cont"/>
    <w:aliases w:val="t1c"/>
    <w:basedOn w:val="tablebody"/>
    <w:pPr>
      <w:spacing w:after="40" w:line="220" w:lineRule="atLeast"/>
      <w:ind w:left="289"/>
    </w:pPr>
  </w:style>
  <w:style w:type="paragraph" w:customStyle="1" w:styleId="figuretitleabove">
    <w:name w:val="figure title above"/>
    <w:aliases w:val="fta"/>
    <w:basedOn w:val="31"/>
    <w:next w:val="a1"/>
    <w:pPr>
      <w:adjustRightInd w:val="0"/>
      <w:spacing w:before="120" w:after="120" w:line="300" w:lineRule="exact"/>
      <w:textAlignment w:val="baseline"/>
    </w:pPr>
  </w:style>
  <w:style w:type="paragraph" w:customStyle="1" w:styleId="tablefigure">
    <w:name w:val="table figure"/>
    <w:aliases w:val="tf"/>
    <w:basedOn w:val="tablebody"/>
    <w:next w:val="tablebody"/>
  </w:style>
  <w:style w:type="paragraph" w:customStyle="1" w:styleId="tablenotecont">
    <w:name w:val="table note cont"/>
    <w:aliases w:val="tnc"/>
    <w:basedOn w:val="tableend"/>
    <w:pPr>
      <w:spacing w:after="20"/>
      <w:ind w:left="601"/>
    </w:pPr>
  </w:style>
  <w:style w:type="paragraph" w:customStyle="1" w:styleId="tabletitie">
    <w:name w:val="table titie"/>
    <w:aliases w:val="tt"/>
    <w:pPr>
      <w:spacing w:after="120" w:line="240" w:lineRule="atLeast"/>
      <w:jc w:val="center"/>
    </w:pPr>
    <w:rPr>
      <w:rFonts w:ascii="Arial" w:eastAsia="ＭＳ ゴシック" w:hAnsi="Arial"/>
    </w:rPr>
  </w:style>
  <w:style w:type="paragraph" w:customStyle="1" w:styleId="conditionitem">
    <w:name w:val="condition item"/>
    <w:aliases w:val="coni"/>
    <w:basedOn w:val="Level1unordered"/>
    <w:pPr>
      <w:tabs>
        <w:tab w:val="clear" w:pos="289"/>
        <w:tab w:val="num" w:pos="272"/>
      </w:tabs>
    </w:pPr>
  </w:style>
  <w:style w:type="paragraph" w:customStyle="1" w:styleId="indexlist">
    <w:name w:val="index list"/>
    <w:aliases w:val="il"/>
    <w:basedOn w:val="Level1unordered"/>
    <w:pPr>
      <w:tabs>
        <w:tab w:val="left" w:leader="dot" w:pos="8335"/>
        <w:tab w:val="right" w:pos="8675"/>
      </w:tabs>
    </w:pPr>
  </w:style>
  <w:style w:type="paragraph" w:customStyle="1" w:styleId="documentname">
    <w:name w:val="document name"/>
    <w:aliases w:val="dn"/>
    <w:autoRedefine/>
    <w:rsid w:val="00643DE9"/>
    <w:pPr>
      <w:pBdr>
        <w:bottom w:val="single" w:sz="18" w:space="1" w:color="2A289D"/>
      </w:pBdr>
      <w:spacing w:after="120" w:line="320" w:lineRule="exact"/>
      <w:jc w:val="both"/>
    </w:pPr>
    <w:rPr>
      <w:rFonts w:ascii="Arial" w:eastAsia="ＭＳ ゴシック" w:hAnsi="Arial"/>
      <w:sz w:val="28"/>
    </w:rPr>
  </w:style>
  <w:style w:type="paragraph" w:customStyle="1" w:styleId="33">
    <w:name w:val="番号なし見出し3"/>
    <w:basedOn w:val="31"/>
    <w:pPr>
      <w:numPr>
        <w:ilvl w:val="0"/>
        <w:numId w:val="0"/>
      </w:numPr>
    </w:pPr>
  </w:style>
  <w:style w:type="paragraph" w:customStyle="1" w:styleId="14">
    <w:name w:val="番号なし見出し1"/>
    <w:basedOn w:val="10"/>
    <w:pPr>
      <w:numPr>
        <w:numId w:val="0"/>
      </w:numPr>
    </w:pPr>
  </w:style>
  <w:style w:type="paragraph" w:styleId="a7">
    <w:name w:val="Document Map"/>
    <w:basedOn w:val="a1"/>
    <w:semiHidden/>
    <w:pPr>
      <w:shd w:val="clear" w:color="auto" w:fill="000080"/>
    </w:pPr>
    <w:rPr>
      <w:rFonts w:ascii="Arial" w:eastAsia="ＭＳ ゴシック" w:hAnsi="Arial"/>
    </w:rPr>
  </w:style>
  <w:style w:type="paragraph" w:customStyle="1" w:styleId="a8">
    <w:name w:val="図罫無"/>
    <w:basedOn w:val="box"/>
    <w:pPr>
      <w:pBdr>
        <w:top w:val="none" w:sz="0" w:space="0" w:color="auto"/>
        <w:left w:val="none" w:sz="0" w:space="0" w:color="auto"/>
        <w:bottom w:val="none" w:sz="0" w:space="0" w:color="auto"/>
        <w:right w:val="none" w:sz="0" w:space="0" w:color="auto"/>
      </w:pBdr>
    </w:pPr>
  </w:style>
  <w:style w:type="character" w:styleId="a9">
    <w:name w:val="Hyperlink"/>
    <w:uiPriority w:val="99"/>
    <w:rPr>
      <w:color w:val="0000FF"/>
      <w:u w:val="single"/>
    </w:rPr>
  </w:style>
  <w:style w:type="paragraph" w:customStyle="1" w:styleId="introductionheader">
    <w:name w:val="introduction header"/>
    <w:aliases w:val="ih"/>
    <w:pPr>
      <w:spacing w:before="120" w:after="120" w:line="240" w:lineRule="atLeast"/>
    </w:pPr>
    <w:rPr>
      <w:rFonts w:ascii="Arial" w:eastAsia="ＭＳ ゴシック" w:hAnsi="Arial"/>
      <w:sz w:val="24"/>
    </w:rPr>
  </w:style>
  <w:style w:type="paragraph" w:customStyle="1" w:styleId="targetdevice">
    <w:name w:val="target device"/>
    <w:aliases w:val="td"/>
    <w:pPr>
      <w:spacing w:before="120" w:after="120" w:line="240" w:lineRule="atLeast"/>
    </w:pPr>
    <w:rPr>
      <w:rFonts w:ascii="Arial" w:eastAsia="ＭＳ ゴシック" w:hAnsi="Arial"/>
      <w:sz w:val="24"/>
    </w:rPr>
  </w:style>
  <w:style w:type="paragraph" w:customStyle="1" w:styleId="contentsheader">
    <w:name w:val="contents header"/>
    <w:pPr>
      <w:spacing w:before="120" w:after="120" w:line="240" w:lineRule="atLeast"/>
    </w:pPr>
    <w:rPr>
      <w:rFonts w:ascii="Arial" w:eastAsia="ＭＳ ゴシック" w:hAnsi="Arial"/>
      <w:sz w:val="24"/>
    </w:rPr>
  </w:style>
  <w:style w:type="paragraph" w:customStyle="1" w:styleId="revisionhistory">
    <w:name w:val="revision history"/>
    <w:aliases w:val="rh"/>
    <w:pPr>
      <w:spacing w:before="120" w:after="120" w:line="240" w:lineRule="atLeast"/>
    </w:pPr>
    <w:rPr>
      <w:rFonts w:ascii="Arial" w:eastAsia="ＭＳ ゴシック" w:hAnsi="Arial"/>
      <w:sz w:val="24"/>
    </w:rPr>
  </w:style>
  <w:style w:type="paragraph" w:customStyle="1" w:styleId="figurenotecont">
    <w:name w:val="figure note cont"/>
    <w:aliases w:val="fnc"/>
    <w:basedOn w:val="figurenote"/>
  </w:style>
  <w:style w:type="paragraph" w:customStyle="1" w:styleId="23">
    <w:name w:val="番号なし見出し2"/>
    <w:basedOn w:val="21"/>
    <w:pPr>
      <w:numPr>
        <w:ilvl w:val="0"/>
        <w:numId w:val="0"/>
      </w:numPr>
    </w:pPr>
  </w:style>
  <w:style w:type="paragraph" w:customStyle="1" w:styleId="websiteandsupport">
    <w:name w:val="website and support"/>
    <w:aliases w:val="ws"/>
    <w:basedOn w:val="revisionhistory"/>
    <w:next w:val="a1"/>
  </w:style>
  <w:style w:type="character" w:styleId="aa">
    <w:name w:val="FollowedHyperlink"/>
    <w:rPr>
      <w:color w:val="800080"/>
      <w:u w:val="single"/>
    </w:rPr>
  </w:style>
  <w:style w:type="paragraph" w:styleId="ab">
    <w:name w:val="Body Text"/>
    <w:basedOn w:val="a1"/>
    <w:link w:val="ac"/>
    <w:pPr>
      <w:widowControl w:val="0"/>
      <w:topLinePunct w:val="0"/>
      <w:spacing w:after="0" w:line="340" w:lineRule="exact"/>
      <w:ind w:firstLine="200"/>
    </w:pPr>
  </w:style>
  <w:style w:type="paragraph" w:customStyle="1" w:styleId="lonrnrd">
    <w:name w:val="lon_rn_rd"/>
    <w:pPr>
      <w:spacing w:line="240" w:lineRule="atLeast"/>
      <w:jc w:val="right"/>
    </w:pPr>
    <w:rPr>
      <w:rFonts w:ascii="Arial" w:eastAsia="ＭＳ ゴシック" w:hAnsi="Arial"/>
    </w:rPr>
  </w:style>
  <w:style w:type="paragraph" w:styleId="ad">
    <w:name w:val="List Continue"/>
    <w:basedOn w:val="a1"/>
    <w:next w:val="a1"/>
    <w:pPr>
      <w:widowControl w:val="0"/>
      <w:overflowPunct w:val="0"/>
      <w:topLinePunct w:val="0"/>
      <w:autoSpaceDE w:val="0"/>
      <w:autoSpaceDN w:val="0"/>
      <w:spacing w:after="20" w:line="340" w:lineRule="exact"/>
      <w:ind w:left="403" w:firstLine="0"/>
    </w:pPr>
  </w:style>
  <w:style w:type="character" w:styleId="ae">
    <w:name w:val="Subtle Reference"/>
    <w:qFormat/>
    <w:rPr>
      <w:rFonts w:ascii="Arial" w:eastAsia="ＭＳ ゴシック" w:hAnsi="Arial"/>
      <w:color w:val="000000"/>
      <w:spacing w:val="0"/>
      <w:sz w:val="20"/>
      <w:u w:val="none"/>
    </w:rPr>
  </w:style>
  <w:style w:type="paragraph" w:customStyle="1" w:styleId="af">
    <w:name w:val="番号無見出し"/>
    <w:basedOn w:val="31"/>
    <w:next w:val="ab"/>
    <w:pPr>
      <w:keepNext/>
      <w:numPr>
        <w:ilvl w:val="0"/>
        <w:numId w:val="0"/>
      </w:numPr>
      <w:spacing w:before="120" w:after="60" w:line="300" w:lineRule="exact"/>
      <w:jc w:val="left"/>
      <w:outlineLvl w:val="9"/>
    </w:pPr>
    <w:rPr>
      <w:sz w:val="24"/>
    </w:rPr>
  </w:style>
  <w:style w:type="character" w:styleId="af0">
    <w:name w:val="page number"/>
    <w:basedOn w:val="a2"/>
    <w:rsid w:val="004D768B"/>
  </w:style>
  <w:style w:type="paragraph" w:styleId="af1">
    <w:name w:val="Balloon Text"/>
    <w:basedOn w:val="a1"/>
    <w:link w:val="af2"/>
    <w:rsid w:val="00926632"/>
    <w:pPr>
      <w:spacing w:after="0"/>
    </w:pPr>
    <w:rPr>
      <w:rFonts w:ascii="Arial" w:eastAsia="ＭＳ ゴシック" w:hAnsi="Arial"/>
      <w:sz w:val="18"/>
      <w:szCs w:val="18"/>
    </w:rPr>
  </w:style>
  <w:style w:type="character" w:customStyle="1" w:styleId="af2">
    <w:name w:val="吹き出し (文字)"/>
    <w:link w:val="af1"/>
    <w:rsid w:val="00926632"/>
    <w:rPr>
      <w:rFonts w:ascii="Arial" w:eastAsia="ＭＳ ゴシック" w:hAnsi="Arial" w:cs="Times New Roman"/>
      <w:sz w:val="18"/>
      <w:szCs w:val="18"/>
    </w:rPr>
  </w:style>
  <w:style w:type="paragraph" w:customStyle="1" w:styleId="af3">
    <w:name w:val="本文インデントなし"/>
    <w:basedOn w:val="ab"/>
    <w:rsid w:val="000B483E"/>
    <w:pPr>
      <w:spacing w:line="300" w:lineRule="exact"/>
      <w:ind w:firstLine="199"/>
    </w:pPr>
  </w:style>
  <w:style w:type="paragraph" w:styleId="HTML">
    <w:name w:val="HTML Address"/>
    <w:basedOn w:val="a1"/>
    <w:link w:val="HTML0"/>
    <w:semiHidden/>
    <w:unhideWhenUsed/>
    <w:rsid w:val="00996709"/>
    <w:rPr>
      <w:i/>
      <w:iCs/>
    </w:rPr>
  </w:style>
  <w:style w:type="character" w:customStyle="1" w:styleId="HTML0">
    <w:name w:val="HTML アドレス (文字)"/>
    <w:link w:val="HTML"/>
    <w:semiHidden/>
    <w:rsid w:val="00996709"/>
    <w:rPr>
      <w:rFonts w:ascii="Times New Roman" w:eastAsia="ＭＳ 明朝" w:hAnsi="Times New Roman"/>
      <w:i/>
      <w:iCs/>
    </w:rPr>
  </w:style>
  <w:style w:type="paragraph" w:styleId="HTML1">
    <w:name w:val="HTML Preformatted"/>
    <w:basedOn w:val="a1"/>
    <w:link w:val="HTML2"/>
    <w:semiHidden/>
    <w:unhideWhenUsed/>
    <w:rsid w:val="00996709"/>
    <w:rPr>
      <w:rFonts w:ascii="Courier New" w:hAnsi="Courier New" w:cs="Courier New"/>
    </w:rPr>
  </w:style>
  <w:style w:type="character" w:customStyle="1" w:styleId="HTML2">
    <w:name w:val="HTML 書式付き (文字)"/>
    <w:link w:val="HTML1"/>
    <w:semiHidden/>
    <w:rsid w:val="00996709"/>
    <w:rPr>
      <w:rFonts w:ascii="Courier New" w:eastAsia="ＭＳ 明朝" w:hAnsi="Courier New" w:cs="Courier New"/>
    </w:rPr>
  </w:style>
  <w:style w:type="paragraph" w:styleId="af4">
    <w:name w:val="annotation text"/>
    <w:basedOn w:val="a1"/>
    <w:link w:val="af5"/>
    <w:semiHidden/>
    <w:unhideWhenUsed/>
    <w:rsid w:val="00996709"/>
  </w:style>
  <w:style w:type="character" w:customStyle="1" w:styleId="af5">
    <w:name w:val="コメント文字列 (文字)"/>
    <w:link w:val="af4"/>
    <w:semiHidden/>
    <w:rsid w:val="00996709"/>
    <w:rPr>
      <w:rFonts w:ascii="Times New Roman" w:eastAsia="ＭＳ 明朝" w:hAnsi="Times New Roman"/>
    </w:rPr>
  </w:style>
  <w:style w:type="paragraph" w:styleId="af6">
    <w:name w:val="annotation subject"/>
    <w:basedOn w:val="af4"/>
    <w:next w:val="af4"/>
    <w:link w:val="af7"/>
    <w:semiHidden/>
    <w:unhideWhenUsed/>
    <w:rsid w:val="00996709"/>
    <w:rPr>
      <w:b/>
      <w:bCs/>
    </w:rPr>
  </w:style>
  <w:style w:type="character" w:customStyle="1" w:styleId="af7">
    <w:name w:val="コメント内容 (文字)"/>
    <w:link w:val="af6"/>
    <w:semiHidden/>
    <w:rsid w:val="00996709"/>
    <w:rPr>
      <w:rFonts w:ascii="Times New Roman" w:eastAsia="ＭＳ 明朝" w:hAnsi="Times New Roman"/>
      <w:b/>
      <w:bCs/>
    </w:rPr>
  </w:style>
  <w:style w:type="paragraph" w:styleId="af8">
    <w:name w:val="Block Text"/>
    <w:basedOn w:val="a1"/>
    <w:semiHidden/>
    <w:unhideWhenUsed/>
    <w:rsid w:val="00996709"/>
    <w:pPr>
      <w:ind w:left="1440" w:right="1440"/>
    </w:pPr>
  </w:style>
  <w:style w:type="paragraph" w:styleId="af9">
    <w:name w:val="macro"/>
    <w:link w:val="afa"/>
    <w:semiHidden/>
    <w:unhideWhenUsed/>
    <w:rsid w:val="00996709"/>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spacing w:after="120"/>
      <w:ind w:firstLine="181"/>
      <w:textAlignment w:val="baseline"/>
    </w:pPr>
    <w:rPr>
      <w:rFonts w:ascii="Courier New" w:eastAsia="ＭＳ 明朝" w:hAnsi="Courier New" w:cs="Courier New"/>
      <w:sz w:val="18"/>
      <w:szCs w:val="18"/>
    </w:rPr>
  </w:style>
  <w:style w:type="character" w:customStyle="1" w:styleId="afa">
    <w:name w:val="マクロ文字列 (文字)"/>
    <w:link w:val="af9"/>
    <w:semiHidden/>
    <w:rsid w:val="00996709"/>
    <w:rPr>
      <w:rFonts w:ascii="Courier New" w:eastAsia="ＭＳ 明朝" w:hAnsi="Courier New" w:cs="Courier New"/>
      <w:sz w:val="18"/>
      <w:szCs w:val="18"/>
    </w:rPr>
  </w:style>
  <w:style w:type="paragraph" w:styleId="afb">
    <w:name w:val="Message Header"/>
    <w:basedOn w:val="a1"/>
    <w:link w:val="afc"/>
    <w:semiHidden/>
    <w:unhideWhenUsed/>
    <w:rsid w:val="00996709"/>
    <w:pPr>
      <w:pBdr>
        <w:top w:val="single" w:sz="6" w:space="1" w:color="auto"/>
        <w:left w:val="single" w:sz="6" w:space="1" w:color="auto"/>
        <w:bottom w:val="single" w:sz="6" w:space="1" w:color="auto"/>
        <w:right w:val="single" w:sz="6" w:space="1" w:color="auto"/>
      </w:pBdr>
      <w:shd w:val="pct20" w:color="auto" w:fill="auto"/>
      <w:ind w:left="851" w:hanging="851"/>
    </w:pPr>
    <w:rPr>
      <w:rFonts w:ascii="Arial" w:eastAsia="ＭＳ ゴシック" w:hAnsi="Arial"/>
      <w:sz w:val="24"/>
      <w:szCs w:val="24"/>
    </w:rPr>
  </w:style>
  <w:style w:type="character" w:customStyle="1" w:styleId="afc">
    <w:name w:val="メッセージ見出し (文字)"/>
    <w:link w:val="afb"/>
    <w:semiHidden/>
    <w:rsid w:val="00996709"/>
    <w:rPr>
      <w:rFonts w:ascii="Arial" w:eastAsia="ＭＳ ゴシック" w:hAnsi="Arial" w:cs="Times New Roman"/>
      <w:sz w:val="24"/>
      <w:szCs w:val="24"/>
      <w:shd w:val="pct20" w:color="auto" w:fill="auto"/>
    </w:rPr>
  </w:style>
  <w:style w:type="paragraph" w:styleId="afd">
    <w:name w:val="List Paragraph"/>
    <w:basedOn w:val="a1"/>
    <w:uiPriority w:val="34"/>
    <w:qFormat/>
    <w:rsid w:val="00996709"/>
    <w:pPr>
      <w:ind w:left="840"/>
    </w:pPr>
  </w:style>
  <w:style w:type="paragraph" w:styleId="afe">
    <w:name w:val="Salutation"/>
    <w:basedOn w:val="a1"/>
    <w:next w:val="a1"/>
    <w:link w:val="aff"/>
    <w:rsid w:val="00996709"/>
  </w:style>
  <w:style w:type="character" w:customStyle="1" w:styleId="aff">
    <w:name w:val="挨拶文 (文字)"/>
    <w:link w:val="afe"/>
    <w:rsid w:val="00996709"/>
    <w:rPr>
      <w:rFonts w:ascii="Times New Roman" w:eastAsia="ＭＳ 明朝" w:hAnsi="Times New Roman"/>
    </w:rPr>
  </w:style>
  <w:style w:type="paragraph" w:styleId="aff0">
    <w:name w:val="envelope address"/>
    <w:basedOn w:val="a1"/>
    <w:semiHidden/>
    <w:unhideWhenUsed/>
    <w:rsid w:val="00996709"/>
    <w:pPr>
      <w:framePr w:w="6804" w:h="2268" w:hRule="exact" w:hSpace="142" w:wrap="auto" w:hAnchor="page" w:xAlign="center" w:yAlign="bottom"/>
      <w:snapToGrid w:val="0"/>
      <w:ind w:left="2835"/>
    </w:pPr>
    <w:rPr>
      <w:rFonts w:ascii="Arial" w:eastAsia="ＭＳ ゴシック" w:hAnsi="Arial"/>
      <w:sz w:val="24"/>
      <w:szCs w:val="24"/>
    </w:rPr>
  </w:style>
  <w:style w:type="paragraph" w:styleId="aff1">
    <w:name w:val="List"/>
    <w:basedOn w:val="a1"/>
    <w:semiHidden/>
    <w:unhideWhenUsed/>
    <w:rsid w:val="00996709"/>
    <w:pPr>
      <w:ind w:left="425" w:hanging="425"/>
      <w:contextualSpacing/>
    </w:pPr>
  </w:style>
  <w:style w:type="paragraph" w:styleId="24">
    <w:name w:val="List 2"/>
    <w:basedOn w:val="a1"/>
    <w:semiHidden/>
    <w:unhideWhenUsed/>
    <w:rsid w:val="00996709"/>
    <w:pPr>
      <w:ind w:left="851" w:hanging="425"/>
      <w:contextualSpacing/>
    </w:pPr>
  </w:style>
  <w:style w:type="paragraph" w:styleId="34">
    <w:name w:val="List 3"/>
    <w:basedOn w:val="a1"/>
    <w:semiHidden/>
    <w:unhideWhenUsed/>
    <w:rsid w:val="00996709"/>
    <w:pPr>
      <w:ind w:left="1276" w:hanging="425"/>
      <w:contextualSpacing/>
    </w:pPr>
  </w:style>
  <w:style w:type="paragraph" w:styleId="43">
    <w:name w:val="List 4"/>
    <w:basedOn w:val="a1"/>
    <w:rsid w:val="00996709"/>
    <w:pPr>
      <w:ind w:left="1701" w:hanging="425"/>
      <w:contextualSpacing/>
    </w:pPr>
  </w:style>
  <w:style w:type="paragraph" w:styleId="53">
    <w:name w:val="List 5"/>
    <w:basedOn w:val="a1"/>
    <w:rsid w:val="00996709"/>
    <w:pPr>
      <w:ind w:left="2126" w:hanging="425"/>
      <w:contextualSpacing/>
    </w:pPr>
  </w:style>
  <w:style w:type="paragraph" w:styleId="aff2">
    <w:name w:val="Quote"/>
    <w:basedOn w:val="a1"/>
    <w:next w:val="a1"/>
    <w:link w:val="aff3"/>
    <w:uiPriority w:val="29"/>
    <w:qFormat/>
    <w:rsid w:val="00996709"/>
    <w:pPr>
      <w:spacing w:before="200" w:after="160"/>
      <w:ind w:left="864" w:right="864"/>
      <w:jc w:val="center"/>
    </w:pPr>
    <w:rPr>
      <w:i/>
      <w:iCs/>
      <w:color w:val="404040"/>
    </w:rPr>
  </w:style>
  <w:style w:type="character" w:customStyle="1" w:styleId="aff3">
    <w:name w:val="引用文 (文字)"/>
    <w:link w:val="aff2"/>
    <w:uiPriority w:val="29"/>
    <w:rsid w:val="00996709"/>
    <w:rPr>
      <w:rFonts w:ascii="Times New Roman" w:eastAsia="ＭＳ 明朝" w:hAnsi="Times New Roman"/>
      <w:i/>
      <w:iCs/>
      <w:color w:val="404040"/>
    </w:rPr>
  </w:style>
  <w:style w:type="paragraph" w:styleId="25">
    <w:name w:val="Intense Quote"/>
    <w:basedOn w:val="a1"/>
    <w:next w:val="a1"/>
    <w:link w:val="26"/>
    <w:uiPriority w:val="30"/>
    <w:qFormat/>
    <w:rsid w:val="00996709"/>
    <w:pPr>
      <w:pBdr>
        <w:top w:val="single" w:sz="4" w:space="10" w:color="4F81BD"/>
        <w:bottom w:val="single" w:sz="4" w:space="10" w:color="4F81BD"/>
      </w:pBdr>
      <w:spacing w:before="360" w:after="360"/>
      <w:ind w:left="864" w:right="864"/>
      <w:jc w:val="center"/>
    </w:pPr>
    <w:rPr>
      <w:i/>
      <w:iCs/>
      <w:color w:val="4F81BD"/>
    </w:rPr>
  </w:style>
  <w:style w:type="character" w:customStyle="1" w:styleId="26">
    <w:name w:val="引用文 2 (文字)"/>
    <w:link w:val="25"/>
    <w:uiPriority w:val="30"/>
    <w:rsid w:val="00996709"/>
    <w:rPr>
      <w:rFonts w:ascii="Times New Roman" w:eastAsia="ＭＳ 明朝" w:hAnsi="Times New Roman"/>
      <w:i/>
      <w:iCs/>
      <w:color w:val="4F81BD"/>
    </w:rPr>
  </w:style>
  <w:style w:type="paragraph" w:styleId="aff4">
    <w:name w:val="table of authorities"/>
    <w:basedOn w:val="a1"/>
    <w:next w:val="a1"/>
    <w:semiHidden/>
    <w:unhideWhenUsed/>
    <w:rsid w:val="00996709"/>
    <w:pPr>
      <w:ind w:left="200" w:hanging="200"/>
    </w:pPr>
  </w:style>
  <w:style w:type="paragraph" w:styleId="aff5">
    <w:name w:val="toa heading"/>
    <w:basedOn w:val="a1"/>
    <w:next w:val="a1"/>
    <w:semiHidden/>
    <w:unhideWhenUsed/>
    <w:rsid w:val="00996709"/>
    <w:pPr>
      <w:spacing w:before="180"/>
    </w:pPr>
    <w:rPr>
      <w:rFonts w:ascii="Arial" w:eastAsia="ＭＳ ゴシック" w:hAnsi="Arial"/>
      <w:sz w:val="24"/>
      <w:szCs w:val="24"/>
    </w:rPr>
  </w:style>
  <w:style w:type="paragraph" w:styleId="a0">
    <w:name w:val="List Bullet"/>
    <w:basedOn w:val="a1"/>
    <w:semiHidden/>
    <w:unhideWhenUsed/>
    <w:rsid w:val="00996709"/>
    <w:pPr>
      <w:numPr>
        <w:numId w:val="7"/>
      </w:numPr>
      <w:contextualSpacing/>
    </w:pPr>
  </w:style>
  <w:style w:type="paragraph" w:styleId="20">
    <w:name w:val="List Bullet 2"/>
    <w:basedOn w:val="a1"/>
    <w:semiHidden/>
    <w:unhideWhenUsed/>
    <w:rsid w:val="00996709"/>
    <w:pPr>
      <w:numPr>
        <w:numId w:val="8"/>
      </w:numPr>
      <w:contextualSpacing/>
    </w:pPr>
  </w:style>
  <w:style w:type="paragraph" w:styleId="30">
    <w:name w:val="List Bullet 3"/>
    <w:basedOn w:val="a1"/>
    <w:semiHidden/>
    <w:unhideWhenUsed/>
    <w:rsid w:val="00996709"/>
    <w:pPr>
      <w:numPr>
        <w:numId w:val="9"/>
      </w:numPr>
      <w:contextualSpacing/>
    </w:pPr>
  </w:style>
  <w:style w:type="paragraph" w:styleId="40">
    <w:name w:val="List Bullet 4"/>
    <w:basedOn w:val="a1"/>
    <w:semiHidden/>
    <w:unhideWhenUsed/>
    <w:rsid w:val="00996709"/>
    <w:pPr>
      <w:numPr>
        <w:numId w:val="10"/>
      </w:numPr>
      <w:contextualSpacing/>
    </w:pPr>
  </w:style>
  <w:style w:type="paragraph" w:styleId="50">
    <w:name w:val="List Bullet 5"/>
    <w:basedOn w:val="a1"/>
    <w:semiHidden/>
    <w:unhideWhenUsed/>
    <w:rsid w:val="00996709"/>
    <w:pPr>
      <w:numPr>
        <w:numId w:val="11"/>
      </w:numPr>
      <w:contextualSpacing/>
    </w:pPr>
  </w:style>
  <w:style w:type="paragraph" w:styleId="27">
    <w:name w:val="List Continue 2"/>
    <w:basedOn w:val="a1"/>
    <w:semiHidden/>
    <w:unhideWhenUsed/>
    <w:rsid w:val="00996709"/>
    <w:pPr>
      <w:spacing w:after="180"/>
      <w:ind w:left="850"/>
      <w:contextualSpacing/>
    </w:pPr>
  </w:style>
  <w:style w:type="paragraph" w:styleId="35">
    <w:name w:val="List Continue 3"/>
    <w:basedOn w:val="a1"/>
    <w:semiHidden/>
    <w:unhideWhenUsed/>
    <w:rsid w:val="00996709"/>
    <w:pPr>
      <w:spacing w:after="180"/>
      <w:ind w:left="1275"/>
      <w:contextualSpacing/>
    </w:pPr>
  </w:style>
  <w:style w:type="paragraph" w:styleId="44">
    <w:name w:val="List Continue 4"/>
    <w:basedOn w:val="a1"/>
    <w:semiHidden/>
    <w:unhideWhenUsed/>
    <w:rsid w:val="00996709"/>
    <w:pPr>
      <w:spacing w:after="180"/>
      <w:ind w:left="1700"/>
      <w:contextualSpacing/>
    </w:pPr>
  </w:style>
  <w:style w:type="paragraph" w:styleId="54">
    <w:name w:val="List Continue 5"/>
    <w:basedOn w:val="a1"/>
    <w:semiHidden/>
    <w:unhideWhenUsed/>
    <w:rsid w:val="00996709"/>
    <w:pPr>
      <w:spacing w:after="180"/>
      <w:ind w:left="2125"/>
      <w:contextualSpacing/>
    </w:pPr>
  </w:style>
  <w:style w:type="paragraph" w:styleId="aff6">
    <w:name w:val="Note Heading"/>
    <w:basedOn w:val="a1"/>
    <w:next w:val="a1"/>
    <w:link w:val="aff7"/>
    <w:semiHidden/>
    <w:unhideWhenUsed/>
    <w:rsid w:val="00996709"/>
    <w:pPr>
      <w:jc w:val="center"/>
    </w:pPr>
  </w:style>
  <w:style w:type="character" w:customStyle="1" w:styleId="aff7">
    <w:name w:val="記 (文字)"/>
    <w:link w:val="aff6"/>
    <w:semiHidden/>
    <w:rsid w:val="00996709"/>
    <w:rPr>
      <w:rFonts w:ascii="Times New Roman" w:eastAsia="ＭＳ 明朝" w:hAnsi="Times New Roman"/>
    </w:rPr>
  </w:style>
  <w:style w:type="paragraph" w:styleId="aff8">
    <w:name w:val="footnote text"/>
    <w:basedOn w:val="a1"/>
    <w:link w:val="aff9"/>
    <w:semiHidden/>
    <w:unhideWhenUsed/>
    <w:rsid w:val="00996709"/>
    <w:pPr>
      <w:snapToGrid w:val="0"/>
    </w:pPr>
  </w:style>
  <w:style w:type="character" w:customStyle="1" w:styleId="aff9">
    <w:name w:val="脚注文字列 (文字)"/>
    <w:link w:val="aff8"/>
    <w:semiHidden/>
    <w:rsid w:val="00996709"/>
    <w:rPr>
      <w:rFonts w:ascii="Times New Roman" w:eastAsia="ＭＳ 明朝" w:hAnsi="Times New Roman"/>
    </w:rPr>
  </w:style>
  <w:style w:type="paragraph" w:styleId="affa">
    <w:name w:val="Closing"/>
    <w:basedOn w:val="a1"/>
    <w:link w:val="affb"/>
    <w:semiHidden/>
    <w:unhideWhenUsed/>
    <w:rsid w:val="00996709"/>
    <w:pPr>
      <w:jc w:val="right"/>
    </w:pPr>
  </w:style>
  <w:style w:type="character" w:customStyle="1" w:styleId="affb">
    <w:name w:val="結語 (文字)"/>
    <w:link w:val="affa"/>
    <w:semiHidden/>
    <w:rsid w:val="00996709"/>
    <w:rPr>
      <w:rFonts w:ascii="Times New Roman" w:eastAsia="ＭＳ 明朝" w:hAnsi="Times New Roman"/>
    </w:rPr>
  </w:style>
  <w:style w:type="paragraph" w:styleId="affc">
    <w:name w:val="No Spacing"/>
    <w:uiPriority w:val="1"/>
    <w:qFormat/>
    <w:rsid w:val="00996709"/>
    <w:pPr>
      <w:topLinePunct/>
      <w:adjustRightInd w:val="0"/>
      <w:ind w:firstLine="181"/>
      <w:textAlignment w:val="baseline"/>
    </w:pPr>
    <w:rPr>
      <w:rFonts w:ascii="Times New Roman" w:eastAsia="ＭＳ 明朝" w:hAnsi="Times New Roman"/>
    </w:rPr>
  </w:style>
  <w:style w:type="paragraph" w:styleId="affd">
    <w:name w:val="envelope return"/>
    <w:basedOn w:val="a1"/>
    <w:semiHidden/>
    <w:unhideWhenUsed/>
    <w:rsid w:val="00996709"/>
    <w:pPr>
      <w:snapToGrid w:val="0"/>
    </w:pPr>
    <w:rPr>
      <w:rFonts w:ascii="Arial" w:eastAsia="ＭＳ ゴシック" w:hAnsi="Arial"/>
    </w:rPr>
  </w:style>
  <w:style w:type="paragraph" w:styleId="15">
    <w:name w:val="index 1"/>
    <w:basedOn w:val="a1"/>
    <w:next w:val="a1"/>
    <w:autoRedefine/>
    <w:semiHidden/>
    <w:unhideWhenUsed/>
    <w:rsid w:val="00996709"/>
    <w:pPr>
      <w:ind w:left="200" w:hanging="200"/>
    </w:pPr>
  </w:style>
  <w:style w:type="paragraph" w:styleId="28">
    <w:name w:val="index 2"/>
    <w:basedOn w:val="a1"/>
    <w:next w:val="a1"/>
    <w:autoRedefine/>
    <w:semiHidden/>
    <w:unhideWhenUsed/>
    <w:rsid w:val="00996709"/>
    <w:pPr>
      <w:ind w:left="400" w:hanging="200"/>
    </w:pPr>
  </w:style>
  <w:style w:type="paragraph" w:styleId="36">
    <w:name w:val="index 3"/>
    <w:basedOn w:val="a1"/>
    <w:next w:val="a1"/>
    <w:autoRedefine/>
    <w:semiHidden/>
    <w:unhideWhenUsed/>
    <w:rsid w:val="00996709"/>
    <w:pPr>
      <w:ind w:left="600" w:hanging="200"/>
    </w:pPr>
  </w:style>
  <w:style w:type="paragraph" w:styleId="45">
    <w:name w:val="index 4"/>
    <w:basedOn w:val="a1"/>
    <w:next w:val="a1"/>
    <w:autoRedefine/>
    <w:semiHidden/>
    <w:unhideWhenUsed/>
    <w:rsid w:val="00996709"/>
    <w:pPr>
      <w:ind w:left="800" w:hanging="200"/>
    </w:pPr>
  </w:style>
  <w:style w:type="paragraph" w:styleId="55">
    <w:name w:val="index 5"/>
    <w:basedOn w:val="a1"/>
    <w:next w:val="a1"/>
    <w:autoRedefine/>
    <w:semiHidden/>
    <w:unhideWhenUsed/>
    <w:rsid w:val="00996709"/>
    <w:pPr>
      <w:ind w:left="1000" w:hanging="200"/>
    </w:pPr>
  </w:style>
  <w:style w:type="paragraph" w:styleId="60">
    <w:name w:val="index 6"/>
    <w:basedOn w:val="a1"/>
    <w:next w:val="a1"/>
    <w:autoRedefine/>
    <w:semiHidden/>
    <w:unhideWhenUsed/>
    <w:rsid w:val="00996709"/>
    <w:pPr>
      <w:ind w:left="1200" w:hanging="200"/>
    </w:pPr>
  </w:style>
  <w:style w:type="paragraph" w:styleId="70">
    <w:name w:val="index 7"/>
    <w:basedOn w:val="a1"/>
    <w:next w:val="a1"/>
    <w:autoRedefine/>
    <w:semiHidden/>
    <w:unhideWhenUsed/>
    <w:rsid w:val="00996709"/>
    <w:pPr>
      <w:ind w:left="1400" w:hanging="200"/>
    </w:pPr>
  </w:style>
  <w:style w:type="paragraph" w:styleId="80">
    <w:name w:val="index 8"/>
    <w:basedOn w:val="a1"/>
    <w:next w:val="a1"/>
    <w:autoRedefine/>
    <w:semiHidden/>
    <w:unhideWhenUsed/>
    <w:rsid w:val="00996709"/>
    <w:pPr>
      <w:ind w:left="1600" w:hanging="200"/>
    </w:pPr>
  </w:style>
  <w:style w:type="paragraph" w:styleId="90">
    <w:name w:val="index 9"/>
    <w:basedOn w:val="a1"/>
    <w:next w:val="a1"/>
    <w:autoRedefine/>
    <w:semiHidden/>
    <w:unhideWhenUsed/>
    <w:rsid w:val="00996709"/>
    <w:pPr>
      <w:ind w:left="1800" w:hanging="200"/>
    </w:pPr>
  </w:style>
  <w:style w:type="paragraph" w:styleId="affe">
    <w:name w:val="index heading"/>
    <w:basedOn w:val="a1"/>
    <w:next w:val="15"/>
    <w:semiHidden/>
    <w:unhideWhenUsed/>
    <w:rsid w:val="00996709"/>
    <w:rPr>
      <w:rFonts w:ascii="Arial" w:eastAsia="ＭＳ ゴシック" w:hAnsi="Arial"/>
      <w:b/>
      <w:bCs/>
    </w:rPr>
  </w:style>
  <w:style w:type="paragraph" w:styleId="afff">
    <w:name w:val="Signature"/>
    <w:basedOn w:val="a1"/>
    <w:link w:val="afff0"/>
    <w:semiHidden/>
    <w:unhideWhenUsed/>
    <w:rsid w:val="00996709"/>
    <w:pPr>
      <w:jc w:val="right"/>
    </w:pPr>
  </w:style>
  <w:style w:type="character" w:customStyle="1" w:styleId="afff0">
    <w:name w:val="署名 (文字)"/>
    <w:link w:val="afff"/>
    <w:semiHidden/>
    <w:rsid w:val="00996709"/>
    <w:rPr>
      <w:rFonts w:ascii="Times New Roman" w:eastAsia="ＭＳ 明朝" w:hAnsi="Times New Roman"/>
    </w:rPr>
  </w:style>
  <w:style w:type="paragraph" w:styleId="afff1">
    <w:name w:val="Plain Text"/>
    <w:basedOn w:val="a1"/>
    <w:link w:val="afff2"/>
    <w:uiPriority w:val="99"/>
    <w:unhideWhenUsed/>
    <w:rsid w:val="00996709"/>
    <w:rPr>
      <w:rFonts w:ascii="ＭＳ 明朝" w:hAnsi="Courier New" w:cs="Courier New"/>
      <w:sz w:val="21"/>
      <w:szCs w:val="21"/>
    </w:rPr>
  </w:style>
  <w:style w:type="character" w:customStyle="1" w:styleId="afff2">
    <w:name w:val="書式なし (文字)"/>
    <w:link w:val="afff1"/>
    <w:uiPriority w:val="99"/>
    <w:rsid w:val="00996709"/>
    <w:rPr>
      <w:rFonts w:ascii="ＭＳ 明朝" w:eastAsia="ＭＳ 明朝" w:hAnsi="Courier New" w:cs="Courier New"/>
      <w:sz w:val="21"/>
      <w:szCs w:val="21"/>
    </w:rPr>
  </w:style>
  <w:style w:type="paragraph" w:styleId="afff3">
    <w:name w:val="caption"/>
    <w:basedOn w:val="a1"/>
    <w:next w:val="a1"/>
    <w:unhideWhenUsed/>
    <w:qFormat/>
    <w:rsid w:val="00996709"/>
    <w:rPr>
      <w:b/>
      <w:bCs/>
      <w:sz w:val="21"/>
      <w:szCs w:val="21"/>
    </w:rPr>
  </w:style>
  <w:style w:type="paragraph" w:styleId="afff4">
    <w:name w:val="table of figures"/>
    <w:basedOn w:val="a1"/>
    <w:next w:val="a1"/>
    <w:semiHidden/>
    <w:unhideWhenUsed/>
    <w:rsid w:val="00996709"/>
  </w:style>
  <w:style w:type="paragraph" w:styleId="a">
    <w:name w:val="List Number"/>
    <w:basedOn w:val="a1"/>
    <w:rsid w:val="00996709"/>
    <w:pPr>
      <w:numPr>
        <w:numId w:val="12"/>
      </w:numPr>
      <w:contextualSpacing/>
    </w:pPr>
  </w:style>
  <w:style w:type="paragraph" w:styleId="2">
    <w:name w:val="List Number 2"/>
    <w:basedOn w:val="a1"/>
    <w:semiHidden/>
    <w:unhideWhenUsed/>
    <w:rsid w:val="00996709"/>
    <w:pPr>
      <w:numPr>
        <w:numId w:val="13"/>
      </w:numPr>
      <w:contextualSpacing/>
    </w:pPr>
  </w:style>
  <w:style w:type="paragraph" w:styleId="3">
    <w:name w:val="List Number 3"/>
    <w:basedOn w:val="a1"/>
    <w:semiHidden/>
    <w:unhideWhenUsed/>
    <w:rsid w:val="00996709"/>
    <w:pPr>
      <w:numPr>
        <w:numId w:val="14"/>
      </w:numPr>
      <w:contextualSpacing/>
    </w:pPr>
  </w:style>
  <w:style w:type="paragraph" w:styleId="4">
    <w:name w:val="List Number 4"/>
    <w:basedOn w:val="a1"/>
    <w:semiHidden/>
    <w:unhideWhenUsed/>
    <w:rsid w:val="00996709"/>
    <w:pPr>
      <w:numPr>
        <w:numId w:val="15"/>
      </w:numPr>
      <w:contextualSpacing/>
    </w:pPr>
  </w:style>
  <w:style w:type="paragraph" w:styleId="5">
    <w:name w:val="List Number 5"/>
    <w:basedOn w:val="a1"/>
    <w:semiHidden/>
    <w:unhideWhenUsed/>
    <w:rsid w:val="00996709"/>
    <w:pPr>
      <w:numPr>
        <w:numId w:val="16"/>
      </w:numPr>
      <w:contextualSpacing/>
    </w:pPr>
  </w:style>
  <w:style w:type="paragraph" w:styleId="afff5">
    <w:name w:val="E-mail Signature"/>
    <w:basedOn w:val="a1"/>
    <w:link w:val="afff6"/>
    <w:semiHidden/>
    <w:unhideWhenUsed/>
    <w:rsid w:val="00996709"/>
  </w:style>
  <w:style w:type="character" w:customStyle="1" w:styleId="afff6">
    <w:name w:val="電子メール署名 (文字)"/>
    <w:link w:val="afff5"/>
    <w:semiHidden/>
    <w:rsid w:val="00996709"/>
    <w:rPr>
      <w:rFonts w:ascii="Times New Roman" w:eastAsia="ＭＳ 明朝" w:hAnsi="Times New Roman"/>
    </w:rPr>
  </w:style>
  <w:style w:type="paragraph" w:styleId="afff7">
    <w:name w:val="Date"/>
    <w:basedOn w:val="a1"/>
    <w:next w:val="a1"/>
    <w:link w:val="afff8"/>
    <w:rsid w:val="00996709"/>
  </w:style>
  <w:style w:type="character" w:customStyle="1" w:styleId="afff8">
    <w:name w:val="日付 (文字)"/>
    <w:link w:val="afff7"/>
    <w:rsid w:val="00996709"/>
    <w:rPr>
      <w:rFonts w:ascii="Times New Roman" w:eastAsia="ＭＳ 明朝" w:hAnsi="Times New Roman"/>
    </w:rPr>
  </w:style>
  <w:style w:type="paragraph" w:styleId="Web">
    <w:name w:val="Normal (Web)"/>
    <w:basedOn w:val="a1"/>
    <w:uiPriority w:val="99"/>
    <w:unhideWhenUsed/>
    <w:rsid w:val="00996709"/>
    <w:rPr>
      <w:sz w:val="24"/>
      <w:szCs w:val="24"/>
    </w:rPr>
  </w:style>
  <w:style w:type="paragraph" w:styleId="afff9">
    <w:name w:val="Normal Indent"/>
    <w:basedOn w:val="a1"/>
    <w:semiHidden/>
    <w:unhideWhenUsed/>
    <w:rsid w:val="00996709"/>
    <w:pPr>
      <w:ind w:left="840"/>
    </w:pPr>
  </w:style>
  <w:style w:type="paragraph" w:styleId="afffa">
    <w:name w:val="Title"/>
    <w:basedOn w:val="a1"/>
    <w:next w:val="a1"/>
    <w:link w:val="afffb"/>
    <w:qFormat/>
    <w:rsid w:val="00996709"/>
    <w:pPr>
      <w:spacing w:before="240"/>
      <w:jc w:val="center"/>
      <w:outlineLvl w:val="0"/>
    </w:pPr>
    <w:rPr>
      <w:rFonts w:ascii="Arial" w:eastAsia="ＭＳ ゴシック" w:hAnsi="Arial"/>
      <w:sz w:val="32"/>
      <w:szCs w:val="32"/>
    </w:rPr>
  </w:style>
  <w:style w:type="character" w:customStyle="1" w:styleId="afffb">
    <w:name w:val="表題 (文字)"/>
    <w:link w:val="afffa"/>
    <w:rsid w:val="00996709"/>
    <w:rPr>
      <w:rFonts w:ascii="Arial" w:eastAsia="ＭＳ ゴシック" w:hAnsi="Arial" w:cs="Times New Roman"/>
      <w:sz w:val="32"/>
      <w:szCs w:val="32"/>
    </w:rPr>
  </w:style>
  <w:style w:type="paragraph" w:styleId="afffc">
    <w:name w:val="Subtitle"/>
    <w:basedOn w:val="a1"/>
    <w:next w:val="a1"/>
    <w:link w:val="afffd"/>
    <w:qFormat/>
    <w:rsid w:val="00996709"/>
    <w:pPr>
      <w:jc w:val="center"/>
      <w:outlineLvl w:val="1"/>
    </w:pPr>
    <w:rPr>
      <w:rFonts w:ascii="Arial" w:eastAsia="ＭＳ ゴシック" w:hAnsi="Arial"/>
      <w:sz w:val="24"/>
      <w:szCs w:val="24"/>
    </w:rPr>
  </w:style>
  <w:style w:type="character" w:customStyle="1" w:styleId="afffd">
    <w:name w:val="副題 (文字)"/>
    <w:link w:val="afffc"/>
    <w:rsid w:val="00996709"/>
    <w:rPr>
      <w:rFonts w:ascii="Arial" w:eastAsia="ＭＳ ゴシック" w:hAnsi="Arial" w:cs="Times New Roman"/>
      <w:sz w:val="24"/>
      <w:szCs w:val="24"/>
    </w:rPr>
  </w:style>
  <w:style w:type="paragraph" w:styleId="afffe">
    <w:name w:val="Bibliography"/>
    <w:basedOn w:val="a1"/>
    <w:next w:val="a1"/>
    <w:uiPriority w:val="37"/>
    <w:semiHidden/>
    <w:unhideWhenUsed/>
    <w:rsid w:val="00996709"/>
  </w:style>
  <w:style w:type="paragraph" w:styleId="affff">
    <w:name w:val="endnote text"/>
    <w:basedOn w:val="a1"/>
    <w:link w:val="affff0"/>
    <w:semiHidden/>
    <w:unhideWhenUsed/>
    <w:rsid w:val="00996709"/>
    <w:pPr>
      <w:snapToGrid w:val="0"/>
    </w:pPr>
  </w:style>
  <w:style w:type="character" w:customStyle="1" w:styleId="affff0">
    <w:name w:val="文末脚注文字列 (文字)"/>
    <w:link w:val="affff"/>
    <w:semiHidden/>
    <w:rsid w:val="00996709"/>
    <w:rPr>
      <w:rFonts w:ascii="Times New Roman" w:eastAsia="ＭＳ 明朝" w:hAnsi="Times New Roman"/>
    </w:rPr>
  </w:style>
  <w:style w:type="paragraph" w:styleId="29">
    <w:name w:val="Body Text 2"/>
    <w:basedOn w:val="a1"/>
    <w:link w:val="2a"/>
    <w:semiHidden/>
    <w:unhideWhenUsed/>
    <w:rsid w:val="00996709"/>
    <w:pPr>
      <w:spacing w:line="480" w:lineRule="auto"/>
    </w:pPr>
  </w:style>
  <w:style w:type="character" w:customStyle="1" w:styleId="2a">
    <w:name w:val="本文 2 (文字)"/>
    <w:link w:val="29"/>
    <w:semiHidden/>
    <w:rsid w:val="00996709"/>
    <w:rPr>
      <w:rFonts w:ascii="Times New Roman" w:eastAsia="ＭＳ 明朝" w:hAnsi="Times New Roman"/>
    </w:rPr>
  </w:style>
  <w:style w:type="paragraph" w:styleId="37">
    <w:name w:val="Body Text 3"/>
    <w:basedOn w:val="a1"/>
    <w:link w:val="38"/>
    <w:semiHidden/>
    <w:unhideWhenUsed/>
    <w:rsid w:val="00996709"/>
    <w:rPr>
      <w:sz w:val="16"/>
      <w:szCs w:val="16"/>
    </w:rPr>
  </w:style>
  <w:style w:type="character" w:customStyle="1" w:styleId="38">
    <w:name w:val="本文 3 (文字)"/>
    <w:link w:val="37"/>
    <w:semiHidden/>
    <w:rsid w:val="00996709"/>
    <w:rPr>
      <w:rFonts w:ascii="Times New Roman" w:eastAsia="ＭＳ 明朝" w:hAnsi="Times New Roman"/>
      <w:sz w:val="16"/>
      <w:szCs w:val="16"/>
    </w:rPr>
  </w:style>
  <w:style w:type="paragraph" w:styleId="affff1">
    <w:name w:val="Body Text Indent"/>
    <w:basedOn w:val="a1"/>
    <w:link w:val="affff2"/>
    <w:semiHidden/>
    <w:unhideWhenUsed/>
    <w:rsid w:val="00996709"/>
    <w:pPr>
      <w:ind w:left="851"/>
    </w:pPr>
  </w:style>
  <w:style w:type="character" w:customStyle="1" w:styleId="affff2">
    <w:name w:val="本文インデント (文字)"/>
    <w:link w:val="affff1"/>
    <w:semiHidden/>
    <w:rsid w:val="00996709"/>
    <w:rPr>
      <w:rFonts w:ascii="Times New Roman" w:eastAsia="ＭＳ 明朝" w:hAnsi="Times New Roman"/>
    </w:rPr>
  </w:style>
  <w:style w:type="paragraph" w:styleId="2b">
    <w:name w:val="Body Text Indent 2"/>
    <w:basedOn w:val="a1"/>
    <w:link w:val="2c"/>
    <w:semiHidden/>
    <w:unhideWhenUsed/>
    <w:rsid w:val="00996709"/>
    <w:pPr>
      <w:spacing w:line="480" w:lineRule="auto"/>
      <w:ind w:left="851"/>
    </w:pPr>
  </w:style>
  <w:style w:type="character" w:customStyle="1" w:styleId="2c">
    <w:name w:val="本文インデント 2 (文字)"/>
    <w:link w:val="2b"/>
    <w:semiHidden/>
    <w:rsid w:val="00996709"/>
    <w:rPr>
      <w:rFonts w:ascii="Times New Roman" w:eastAsia="ＭＳ 明朝" w:hAnsi="Times New Roman"/>
    </w:rPr>
  </w:style>
  <w:style w:type="paragraph" w:styleId="39">
    <w:name w:val="Body Text Indent 3"/>
    <w:basedOn w:val="a1"/>
    <w:link w:val="3a"/>
    <w:semiHidden/>
    <w:unhideWhenUsed/>
    <w:rsid w:val="00996709"/>
    <w:pPr>
      <w:ind w:left="851"/>
    </w:pPr>
    <w:rPr>
      <w:sz w:val="16"/>
      <w:szCs w:val="16"/>
    </w:rPr>
  </w:style>
  <w:style w:type="character" w:customStyle="1" w:styleId="3a">
    <w:name w:val="本文インデント 3 (文字)"/>
    <w:link w:val="39"/>
    <w:semiHidden/>
    <w:rsid w:val="00996709"/>
    <w:rPr>
      <w:rFonts w:ascii="Times New Roman" w:eastAsia="ＭＳ 明朝" w:hAnsi="Times New Roman"/>
      <w:sz w:val="16"/>
      <w:szCs w:val="16"/>
    </w:rPr>
  </w:style>
  <w:style w:type="paragraph" w:styleId="affff3">
    <w:name w:val="Body Text First Indent"/>
    <w:basedOn w:val="ab"/>
    <w:link w:val="affff4"/>
    <w:rsid w:val="00996709"/>
    <w:pPr>
      <w:widowControl/>
      <w:topLinePunct/>
      <w:spacing w:after="120" w:line="240" w:lineRule="auto"/>
      <w:ind w:firstLine="210"/>
    </w:pPr>
  </w:style>
  <w:style w:type="character" w:customStyle="1" w:styleId="ac">
    <w:name w:val="本文 (文字)"/>
    <w:link w:val="ab"/>
    <w:rsid w:val="00996709"/>
    <w:rPr>
      <w:rFonts w:ascii="Times New Roman" w:eastAsia="ＭＳ 明朝" w:hAnsi="Times New Roman"/>
    </w:rPr>
  </w:style>
  <w:style w:type="character" w:customStyle="1" w:styleId="affff4">
    <w:name w:val="本文字下げ (文字)"/>
    <w:link w:val="affff3"/>
    <w:rsid w:val="00996709"/>
    <w:rPr>
      <w:rFonts w:ascii="Times New Roman" w:eastAsia="ＭＳ 明朝" w:hAnsi="Times New Roman"/>
    </w:rPr>
  </w:style>
  <w:style w:type="paragraph" w:styleId="2d">
    <w:name w:val="Body Text First Indent 2"/>
    <w:basedOn w:val="affff1"/>
    <w:link w:val="2e"/>
    <w:semiHidden/>
    <w:unhideWhenUsed/>
    <w:rsid w:val="00996709"/>
    <w:pPr>
      <w:ind w:firstLine="210"/>
    </w:pPr>
  </w:style>
  <w:style w:type="character" w:customStyle="1" w:styleId="2e">
    <w:name w:val="本文字下げ 2 (文字)"/>
    <w:link w:val="2d"/>
    <w:semiHidden/>
    <w:rsid w:val="00996709"/>
    <w:rPr>
      <w:rFonts w:ascii="Times New Roman" w:eastAsia="ＭＳ 明朝" w:hAnsi="Times New Roman"/>
    </w:rPr>
  </w:style>
  <w:style w:type="paragraph" w:styleId="61">
    <w:name w:val="toc 6"/>
    <w:basedOn w:val="a1"/>
    <w:next w:val="a1"/>
    <w:autoRedefine/>
    <w:semiHidden/>
    <w:unhideWhenUsed/>
    <w:rsid w:val="00996709"/>
    <w:pPr>
      <w:ind w:left="1000"/>
    </w:pPr>
  </w:style>
  <w:style w:type="paragraph" w:styleId="71">
    <w:name w:val="toc 7"/>
    <w:basedOn w:val="a1"/>
    <w:next w:val="a1"/>
    <w:autoRedefine/>
    <w:semiHidden/>
    <w:unhideWhenUsed/>
    <w:rsid w:val="00996709"/>
    <w:pPr>
      <w:ind w:left="1200"/>
    </w:pPr>
  </w:style>
  <w:style w:type="paragraph" w:styleId="81">
    <w:name w:val="toc 8"/>
    <w:basedOn w:val="a1"/>
    <w:next w:val="a1"/>
    <w:autoRedefine/>
    <w:semiHidden/>
    <w:unhideWhenUsed/>
    <w:rsid w:val="00996709"/>
    <w:pPr>
      <w:ind w:left="1400"/>
    </w:pPr>
  </w:style>
  <w:style w:type="paragraph" w:styleId="91">
    <w:name w:val="toc 9"/>
    <w:basedOn w:val="a1"/>
    <w:next w:val="a1"/>
    <w:autoRedefine/>
    <w:semiHidden/>
    <w:unhideWhenUsed/>
    <w:rsid w:val="00996709"/>
    <w:pPr>
      <w:ind w:left="1600"/>
    </w:pPr>
  </w:style>
  <w:style w:type="paragraph" w:styleId="affff5">
    <w:name w:val="TOC Heading"/>
    <w:basedOn w:val="10"/>
    <w:next w:val="a1"/>
    <w:uiPriority w:val="39"/>
    <w:semiHidden/>
    <w:unhideWhenUsed/>
    <w:qFormat/>
    <w:rsid w:val="00996709"/>
    <w:pPr>
      <w:keepLines w:val="0"/>
      <w:numPr>
        <w:numId w:val="0"/>
      </w:numPr>
      <w:topLinePunct/>
      <w:spacing w:before="0" w:line="240" w:lineRule="auto"/>
      <w:ind w:firstLine="181"/>
      <w:outlineLvl w:val="9"/>
    </w:pPr>
    <w:rPr>
      <w:szCs w:val="24"/>
    </w:rPr>
  </w:style>
  <w:style w:type="table" w:styleId="affff6">
    <w:name w:val="Table Grid"/>
    <w:basedOn w:val="a3"/>
    <w:rsid w:val="00122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BB5E28"/>
    <w:pPr>
      <w:numPr>
        <w:numId w:val="40"/>
      </w:numPr>
    </w:pPr>
  </w:style>
  <w:style w:type="paragraph" w:styleId="affff7">
    <w:name w:val="Revision"/>
    <w:hidden/>
    <w:uiPriority w:val="99"/>
    <w:semiHidden/>
    <w:rsid w:val="00A76B4D"/>
    <w:rPr>
      <w:rFonts w:ascii="Times New Roman" w:eastAsia="ＭＳ 明朝" w:hAnsi="Times New Roman"/>
    </w:rPr>
  </w:style>
  <w:style w:type="character" w:customStyle="1" w:styleId="tablebody0">
    <w:name w:val="table body (文字)"/>
    <w:aliases w:val="tb (文字)"/>
    <w:link w:val="tablebody"/>
    <w:rsid w:val="006A5B4C"/>
    <w:rPr>
      <w:rFonts w:ascii="Arial" w:eastAsia="ＭＳ ゴシック" w:hAnsi="Arial"/>
    </w:rPr>
  </w:style>
  <w:style w:type="character" w:styleId="affff8">
    <w:name w:val="Unresolved Mention"/>
    <w:basedOn w:val="a2"/>
    <w:uiPriority w:val="99"/>
    <w:semiHidden/>
    <w:unhideWhenUsed/>
    <w:rsid w:val="0065023C"/>
    <w:rPr>
      <w:color w:val="605E5C"/>
      <w:shd w:val="clear" w:color="auto" w:fill="E1DFDD"/>
    </w:rPr>
  </w:style>
  <w:style w:type="paragraph" w:customStyle="1" w:styleId="Nonumberheading1">
    <w:name w:val="No number heading 1"/>
    <w:aliases w:val="nnh1"/>
    <w:basedOn w:val="10"/>
    <w:rsid w:val="00BF16AF"/>
    <w:pPr>
      <w:numPr>
        <w:numId w:val="0"/>
      </w:numPr>
      <w:adjustRightInd/>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018">
      <w:bodyDiv w:val="1"/>
      <w:marLeft w:val="0"/>
      <w:marRight w:val="0"/>
      <w:marTop w:val="0"/>
      <w:marBottom w:val="0"/>
      <w:divBdr>
        <w:top w:val="none" w:sz="0" w:space="0" w:color="auto"/>
        <w:left w:val="none" w:sz="0" w:space="0" w:color="auto"/>
        <w:bottom w:val="none" w:sz="0" w:space="0" w:color="auto"/>
        <w:right w:val="none" w:sz="0" w:space="0" w:color="auto"/>
      </w:divBdr>
    </w:div>
    <w:div w:id="72628303">
      <w:bodyDiv w:val="1"/>
      <w:marLeft w:val="0"/>
      <w:marRight w:val="0"/>
      <w:marTop w:val="0"/>
      <w:marBottom w:val="0"/>
      <w:divBdr>
        <w:top w:val="none" w:sz="0" w:space="0" w:color="auto"/>
        <w:left w:val="none" w:sz="0" w:space="0" w:color="auto"/>
        <w:bottom w:val="none" w:sz="0" w:space="0" w:color="auto"/>
        <w:right w:val="none" w:sz="0" w:space="0" w:color="auto"/>
      </w:divBdr>
    </w:div>
    <w:div w:id="111443653">
      <w:bodyDiv w:val="1"/>
      <w:marLeft w:val="0"/>
      <w:marRight w:val="0"/>
      <w:marTop w:val="0"/>
      <w:marBottom w:val="0"/>
      <w:divBdr>
        <w:top w:val="none" w:sz="0" w:space="0" w:color="auto"/>
        <w:left w:val="none" w:sz="0" w:space="0" w:color="auto"/>
        <w:bottom w:val="none" w:sz="0" w:space="0" w:color="auto"/>
        <w:right w:val="none" w:sz="0" w:space="0" w:color="auto"/>
      </w:divBdr>
    </w:div>
    <w:div w:id="135803447">
      <w:bodyDiv w:val="1"/>
      <w:marLeft w:val="0"/>
      <w:marRight w:val="0"/>
      <w:marTop w:val="0"/>
      <w:marBottom w:val="0"/>
      <w:divBdr>
        <w:top w:val="none" w:sz="0" w:space="0" w:color="auto"/>
        <w:left w:val="none" w:sz="0" w:space="0" w:color="auto"/>
        <w:bottom w:val="none" w:sz="0" w:space="0" w:color="auto"/>
        <w:right w:val="none" w:sz="0" w:space="0" w:color="auto"/>
      </w:divBdr>
    </w:div>
    <w:div w:id="196045791">
      <w:bodyDiv w:val="1"/>
      <w:marLeft w:val="0"/>
      <w:marRight w:val="0"/>
      <w:marTop w:val="0"/>
      <w:marBottom w:val="0"/>
      <w:divBdr>
        <w:top w:val="none" w:sz="0" w:space="0" w:color="auto"/>
        <w:left w:val="none" w:sz="0" w:space="0" w:color="auto"/>
        <w:bottom w:val="none" w:sz="0" w:space="0" w:color="auto"/>
        <w:right w:val="none" w:sz="0" w:space="0" w:color="auto"/>
      </w:divBdr>
    </w:div>
    <w:div w:id="296766144">
      <w:bodyDiv w:val="1"/>
      <w:marLeft w:val="0"/>
      <w:marRight w:val="0"/>
      <w:marTop w:val="0"/>
      <w:marBottom w:val="0"/>
      <w:divBdr>
        <w:top w:val="none" w:sz="0" w:space="0" w:color="auto"/>
        <w:left w:val="none" w:sz="0" w:space="0" w:color="auto"/>
        <w:bottom w:val="none" w:sz="0" w:space="0" w:color="auto"/>
        <w:right w:val="none" w:sz="0" w:space="0" w:color="auto"/>
      </w:divBdr>
    </w:div>
    <w:div w:id="405030079">
      <w:bodyDiv w:val="1"/>
      <w:marLeft w:val="0"/>
      <w:marRight w:val="0"/>
      <w:marTop w:val="0"/>
      <w:marBottom w:val="0"/>
      <w:divBdr>
        <w:top w:val="none" w:sz="0" w:space="0" w:color="auto"/>
        <w:left w:val="none" w:sz="0" w:space="0" w:color="auto"/>
        <w:bottom w:val="none" w:sz="0" w:space="0" w:color="auto"/>
        <w:right w:val="none" w:sz="0" w:space="0" w:color="auto"/>
      </w:divBdr>
    </w:div>
    <w:div w:id="478110166">
      <w:bodyDiv w:val="1"/>
      <w:marLeft w:val="0"/>
      <w:marRight w:val="0"/>
      <w:marTop w:val="0"/>
      <w:marBottom w:val="0"/>
      <w:divBdr>
        <w:top w:val="none" w:sz="0" w:space="0" w:color="auto"/>
        <w:left w:val="none" w:sz="0" w:space="0" w:color="auto"/>
        <w:bottom w:val="none" w:sz="0" w:space="0" w:color="auto"/>
        <w:right w:val="none" w:sz="0" w:space="0" w:color="auto"/>
      </w:divBdr>
    </w:div>
    <w:div w:id="522674812">
      <w:bodyDiv w:val="1"/>
      <w:marLeft w:val="0"/>
      <w:marRight w:val="0"/>
      <w:marTop w:val="0"/>
      <w:marBottom w:val="0"/>
      <w:divBdr>
        <w:top w:val="none" w:sz="0" w:space="0" w:color="auto"/>
        <w:left w:val="none" w:sz="0" w:space="0" w:color="auto"/>
        <w:bottom w:val="none" w:sz="0" w:space="0" w:color="auto"/>
        <w:right w:val="none" w:sz="0" w:space="0" w:color="auto"/>
      </w:divBdr>
    </w:div>
    <w:div w:id="551616768">
      <w:bodyDiv w:val="1"/>
      <w:marLeft w:val="0"/>
      <w:marRight w:val="0"/>
      <w:marTop w:val="0"/>
      <w:marBottom w:val="0"/>
      <w:divBdr>
        <w:top w:val="none" w:sz="0" w:space="0" w:color="auto"/>
        <w:left w:val="none" w:sz="0" w:space="0" w:color="auto"/>
        <w:bottom w:val="none" w:sz="0" w:space="0" w:color="auto"/>
        <w:right w:val="none" w:sz="0" w:space="0" w:color="auto"/>
      </w:divBdr>
    </w:div>
    <w:div w:id="566231620">
      <w:bodyDiv w:val="1"/>
      <w:marLeft w:val="0"/>
      <w:marRight w:val="0"/>
      <w:marTop w:val="0"/>
      <w:marBottom w:val="0"/>
      <w:divBdr>
        <w:top w:val="none" w:sz="0" w:space="0" w:color="auto"/>
        <w:left w:val="none" w:sz="0" w:space="0" w:color="auto"/>
        <w:bottom w:val="none" w:sz="0" w:space="0" w:color="auto"/>
        <w:right w:val="none" w:sz="0" w:space="0" w:color="auto"/>
      </w:divBdr>
    </w:div>
    <w:div w:id="622539131">
      <w:bodyDiv w:val="1"/>
      <w:marLeft w:val="0"/>
      <w:marRight w:val="0"/>
      <w:marTop w:val="0"/>
      <w:marBottom w:val="0"/>
      <w:divBdr>
        <w:top w:val="none" w:sz="0" w:space="0" w:color="auto"/>
        <w:left w:val="none" w:sz="0" w:space="0" w:color="auto"/>
        <w:bottom w:val="none" w:sz="0" w:space="0" w:color="auto"/>
        <w:right w:val="none" w:sz="0" w:space="0" w:color="auto"/>
      </w:divBdr>
    </w:div>
    <w:div w:id="628820905">
      <w:bodyDiv w:val="1"/>
      <w:marLeft w:val="0"/>
      <w:marRight w:val="0"/>
      <w:marTop w:val="0"/>
      <w:marBottom w:val="0"/>
      <w:divBdr>
        <w:top w:val="none" w:sz="0" w:space="0" w:color="auto"/>
        <w:left w:val="none" w:sz="0" w:space="0" w:color="auto"/>
        <w:bottom w:val="none" w:sz="0" w:space="0" w:color="auto"/>
        <w:right w:val="none" w:sz="0" w:space="0" w:color="auto"/>
      </w:divBdr>
    </w:div>
    <w:div w:id="713652986">
      <w:bodyDiv w:val="1"/>
      <w:marLeft w:val="0"/>
      <w:marRight w:val="0"/>
      <w:marTop w:val="0"/>
      <w:marBottom w:val="0"/>
      <w:divBdr>
        <w:top w:val="none" w:sz="0" w:space="0" w:color="auto"/>
        <w:left w:val="none" w:sz="0" w:space="0" w:color="auto"/>
        <w:bottom w:val="none" w:sz="0" w:space="0" w:color="auto"/>
        <w:right w:val="none" w:sz="0" w:space="0" w:color="auto"/>
      </w:divBdr>
    </w:div>
    <w:div w:id="727656442">
      <w:bodyDiv w:val="1"/>
      <w:marLeft w:val="0"/>
      <w:marRight w:val="0"/>
      <w:marTop w:val="0"/>
      <w:marBottom w:val="0"/>
      <w:divBdr>
        <w:top w:val="none" w:sz="0" w:space="0" w:color="auto"/>
        <w:left w:val="none" w:sz="0" w:space="0" w:color="auto"/>
        <w:bottom w:val="none" w:sz="0" w:space="0" w:color="auto"/>
        <w:right w:val="none" w:sz="0" w:space="0" w:color="auto"/>
      </w:divBdr>
    </w:div>
    <w:div w:id="763065766">
      <w:bodyDiv w:val="1"/>
      <w:marLeft w:val="0"/>
      <w:marRight w:val="0"/>
      <w:marTop w:val="0"/>
      <w:marBottom w:val="0"/>
      <w:divBdr>
        <w:top w:val="none" w:sz="0" w:space="0" w:color="auto"/>
        <w:left w:val="none" w:sz="0" w:space="0" w:color="auto"/>
        <w:bottom w:val="none" w:sz="0" w:space="0" w:color="auto"/>
        <w:right w:val="none" w:sz="0" w:space="0" w:color="auto"/>
      </w:divBdr>
    </w:div>
    <w:div w:id="883518787">
      <w:bodyDiv w:val="1"/>
      <w:marLeft w:val="0"/>
      <w:marRight w:val="0"/>
      <w:marTop w:val="0"/>
      <w:marBottom w:val="0"/>
      <w:divBdr>
        <w:top w:val="none" w:sz="0" w:space="0" w:color="auto"/>
        <w:left w:val="none" w:sz="0" w:space="0" w:color="auto"/>
        <w:bottom w:val="none" w:sz="0" w:space="0" w:color="auto"/>
        <w:right w:val="none" w:sz="0" w:space="0" w:color="auto"/>
      </w:divBdr>
    </w:div>
    <w:div w:id="915868851">
      <w:bodyDiv w:val="1"/>
      <w:marLeft w:val="0"/>
      <w:marRight w:val="0"/>
      <w:marTop w:val="0"/>
      <w:marBottom w:val="0"/>
      <w:divBdr>
        <w:top w:val="none" w:sz="0" w:space="0" w:color="auto"/>
        <w:left w:val="none" w:sz="0" w:space="0" w:color="auto"/>
        <w:bottom w:val="none" w:sz="0" w:space="0" w:color="auto"/>
        <w:right w:val="none" w:sz="0" w:space="0" w:color="auto"/>
      </w:divBdr>
    </w:div>
    <w:div w:id="930969882">
      <w:bodyDiv w:val="1"/>
      <w:marLeft w:val="0"/>
      <w:marRight w:val="0"/>
      <w:marTop w:val="0"/>
      <w:marBottom w:val="0"/>
      <w:divBdr>
        <w:top w:val="none" w:sz="0" w:space="0" w:color="auto"/>
        <w:left w:val="none" w:sz="0" w:space="0" w:color="auto"/>
        <w:bottom w:val="none" w:sz="0" w:space="0" w:color="auto"/>
        <w:right w:val="none" w:sz="0" w:space="0" w:color="auto"/>
      </w:divBdr>
    </w:div>
    <w:div w:id="989866967">
      <w:bodyDiv w:val="1"/>
      <w:marLeft w:val="0"/>
      <w:marRight w:val="0"/>
      <w:marTop w:val="0"/>
      <w:marBottom w:val="0"/>
      <w:divBdr>
        <w:top w:val="none" w:sz="0" w:space="0" w:color="auto"/>
        <w:left w:val="none" w:sz="0" w:space="0" w:color="auto"/>
        <w:bottom w:val="none" w:sz="0" w:space="0" w:color="auto"/>
        <w:right w:val="none" w:sz="0" w:space="0" w:color="auto"/>
      </w:divBdr>
    </w:div>
    <w:div w:id="990451301">
      <w:bodyDiv w:val="1"/>
      <w:marLeft w:val="0"/>
      <w:marRight w:val="0"/>
      <w:marTop w:val="0"/>
      <w:marBottom w:val="0"/>
      <w:divBdr>
        <w:top w:val="none" w:sz="0" w:space="0" w:color="auto"/>
        <w:left w:val="none" w:sz="0" w:space="0" w:color="auto"/>
        <w:bottom w:val="none" w:sz="0" w:space="0" w:color="auto"/>
        <w:right w:val="none" w:sz="0" w:space="0" w:color="auto"/>
      </w:divBdr>
    </w:div>
    <w:div w:id="1121459265">
      <w:bodyDiv w:val="1"/>
      <w:marLeft w:val="0"/>
      <w:marRight w:val="0"/>
      <w:marTop w:val="0"/>
      <w:marBottom w:val="0"/>
      <w:divBdr>
        <w:top w:val="none" w:sz="0" w:space="0" w:color="auto"/>
        <w:left w:val="none" w:sz="0" w:space="0" w:color="auto"/>
        <w:bottom w:val="none" w:sz="0" w:space="0" w:color="auto"/>
        <w:right w:val="none" w:sz="0" w:space="0" w:color="auto"/>
      </w:divBdr>
    </w:div>
    <w:div w:id="1216503974">
      <w:bodyDiv w:val="1"/>
      <w:marLeft w:val="0"/>
      <w:marRight w:val="0"/>
      <w:marTop w:val="0"/>
      <w:marBottom w:val="0"/>
      <w:divBdr>
        <w:top w:val="none" w:sz="0" w:space="0" w:color="auto"/>
        <w:left w:val="none" w:sz="0" w:space="0" w:color="auto"/>
        <w:bottom w:val="none" w:sz="0" w:space="0" w:color="auto"/>
        <w:right w:val="none" w:sz="0" w:space="0" w:color="auto"/>
      </w:divBdr>
    </w:div>
    <w:div w:id="1268583640">
      <w:bodyDiv w:val="1"/>
      <w:marLeft w:val="0"/>
      <w:marRight w:val="0"/>
      <w:marTop w:val="0"/>
      <w:marBottom w:val="0"/>
      <w:divBdr>
        <w:top w:val="none" w:sz="0" w:space="0" w:color="auto"/>
        <w:left w:val="none" w:sz="0" w:space="0" w:color="auto"/>
        <w:bottom w:val="none" w:sz="0" w:space="0" w:color="auto"/>
        <w:right w:val="none" w:sz="0" w:space="0" w:color="auto"/>
      </w:divBdr>
    </w:div>
    <w:div w:id="1272124315">
      <w:bodyDiv w:val="1"/>
      <w:marLeft w:val="0"/>
      <w:marRight w:val="0"/>
      <w:marTop w:val="0"/>
      <w:marBottom w:val="0"/>
      <w:divBdr>
        <w:top w:val="none" w:sz="0" w:space="0" w:color="auto"/>
        <w:left w:val="none" w:sz="0" w:space="0" w:color="auto"/>
        <w:bottom w:val="none" w:sz="0" w:space="0" w:color="auto"/>
        <w:right w:val="none" w:sz="0" w:space="0" w:color="auto"/>
      </w:divBdr>
    </w:div>
    <w:div w:id="1475100811">
      <w:bodyDiv w:val="1"/>
      <w:marLeft w:val="0"/>
      <w:marRight w:val="0"/>
      <w:marTop w:val="0"/>
      <w:marBottom w:val="0"/>
      <w:divBdr>
        <w:top w:val="none" w:sz="0" w:space="0" w:color="auto"/>
        <w:left w:val="none" w:sz="0" w:space="0" w:color="auto"/>
        <w:bottom w:val="none" w:sz="0" w:space="0" w:color="auto"/>
        <w:right w:val="none" w:sz="0" w:space="0" w:color="auto"/>
      </w:divBdr>
    </w:div>
    <w:div w:id="1605726111">
      <w:bodyDiv w:val="1"/>
      <w:marLeft w:val="0"/>
      <w:marRight w:val="0"/>
      <w:marTop w:val="0"/>
      <w:marBottom w:val="0"/>
      <w:divBdr>
        <w:top w:val="none" w:sz="0" w:space="0" w:color="auto"/>
        <w:left w:val="none" w:sz="0" w:space="0" w:color="auto"/>
        <w:bottom w:val="none" w:sz="0" w:space="0" w:color="auto"/>
        <w:right w:val="none" w:sz="0" w:space="0" w:color="auto"/>
      </w:divBdr>
    </w:div>
    <w:div w:id="1615945312">
      <w:bodyDiv w:val="1"/>
      <w:marLeft w:val="0"/>
      <w:marRight w:val="0"/>
      <w:marTop w:val="0"/>
      <w:marBottom w:val="0"/>
      <w:divBdr>
        <w:top w:val="none" w:sz="0" w:space="0" w:color="auto"/>
        <w:left w:val="none" w:sz="0" w:space="0" w:color="auto"/>
        <w:bottom w:val="none" w:sz="0" w:space="0" w:color="auto"/>
        <w:right w:val="none" w:sz="0" w:space="0" w:color="auto"/>
      </w:divBdr>
    </w:div>
    <w:div w:id="1693264767">
      <w:bodyDiv w:val="1"/>
      <w:marLeft w:val="0"/>
      <w:marRight w:val="0"/>
      <w:marTop w:val="0"/>
      <w:marBottom w:val="0"/>
      <w:divBdr>
        <w:top w:val="none" w:sz="0" w:space="0" w:color="auto"/>
        <w:left w:val="none" w:sz="0" w:space="0" w:color="auto"/>
        <w:bottom w:val="none" w:sz="0" w:space="0" w:color="auto"/>
        <w:right w:val="none" w:sz="0" w:space="0" w:color="auto"/>
      </w:divBdr>
    </w:div>
    <w:div w:id="1806847206">
      <w:bodyDiv w:val="1"/>
      <w:marLeft w:val="0"/>
      <w:marRight w:val="0"/>
      <w:marTop w:val="0"/>
      <w:marBottom w:val="0"/>
      <w:divBdr>
        <w:top w:val="none" w:sz="0" w:space="0" w:color="auto"/>
        <w:left w:val="none" w:sz="0" w:space="0" w:color="auto"/>
        <w:bottom w:val="none" w:sz="0" w:space="0" w:color="auto"/>
        <w:right w:val="none" w:sz="0" w:space="0" w:color="auto"/>
      </w:divBdr>
    </w:div>
    <w:div w:id="1807427336">
      <w:bodyDiv w:val="1"/>
      <w:marLeft w:val="0"/>
      <w:marRight w:val="0"/>
      <w:marTop w:val="0"/>
      <w:marBottom w:val="0"/>
      <w:divBdr>
        <w:top w:val="none" w:sz="0" w:space="0" w:color="auto"/>
        <w:left w:val="none" w:sz="0" w:space="0" w:color="auto"/>
        <w:bottom w:val="none" w:sz="0" w:space="0" w:color="auto"/>
        <w:right w:val="none" w:sz="0" w:space="0" w:color="auto"/>
      </w:divBdr>
    </w:div>
    <w:div w:id="1896505743">
      <w:bodyDiv w:val="1"/>
      <w:marLeft w:val="0"/>
      <w:marRight w:val="0"/>
      <w:marTop w:val="0"/>
      <w:marBottom w:val="0"/>
      <w:divBdr>
        <w:top w:val="none" w:sz="0" w:space="0" w:color="auto"/>
        <w:left w:val="none" w:sz="0" w:space="0" w:color="auto"/>
        <w:bottom w:val="none" w:sz="0" w:space="0" w:color="auto"/>
        <w:right w:val="none" w:sz="0" w:space="0" w:color="auto"/>
      </w:divBdr>
    </w:div>
    <w:div w:id="1914242512">
      <w:bodyDiv w:val="1"/>
      <w:marLeft w:val="0"/>
      <w:marRight w:val="0"/>
      <w:marTop w:val="0"/>
      <w:marBottom w:val="0"/>
      <w:divBdr>
        <w:top w:val="none" w:sz="0" w:space="0" w:color="auto"/>
        <w:left w:val="none" w:sz="0" w:space="0" w:color="auto"/>
        <w:bottom w:val="none" w:sz="0" w:space="0" w:color="auto"/>
        <w:right w:val="none" w:sz="0" w:space="0" w:color="auto"/>
      </w:divBdr>
    </w:div>
    <w:div w:id="1951936622">
      <w:bodyDiv w:val="1"/>
      <w:marLeft w:val="0"/>
      <w:marRight w:val="0"/>
      <w:marTop w:val="0"/>
      <w:marBottom w:val="0"/>
      <w:divBdr>
        <w:top w:val="none" w:sz="0" w:space="0" w:color="auto"/>
        <w:left w:val="none" w:sz="0" w:space="0" w:color="auto"/>
        <w:bottom w:val="none" w:sz="0" w:space="0" w:color="auto"/>
        <w:right w:val="none" w:sz="0" w:space="0" w:color="auto"/>
      </w:divBdr>
      <w:divsChild>
        <w:div w:id="11406164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gif"/><Relationship Id="rId39" Type="http://schemas.openxmlformats.org/officeDocument/2006/relationships/header" Target="header12.xml"/><Relationship Id="rId21" Type="http://schemas.openxmlformats.org/officeDocument/2006/relationships/footer" Target="footer5.xml"/><Relationship Id="rId34" Type="http://schemas.openxmlformats.org/officeDocument/2006/relationships/footer" Target="footer7.xml"/><Relationship Id="rId42" Type="http://schemas.openxmlformats.org/officeDocument/2006/relationships/fontTable" Target="fontTable.xml"/><Relationship Id="rId47"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gi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gif"/><Relationship Id="rId32" Type="http://schemas.openxmlformats.org/officeDocument/2006/relationships/footer" Target="footer6.xml"/><Relationship Id="rId37" Type="http://schemas.openxmlformats.org/officeDocument/2006/relationships/header" Target="header11.xml"/><Relationship Id="rId40" Type="http://schemas.openxmlformats.org/officeDocument/2006/relationships/footer" Target="footer10.xml"/><Relationship Id="rId45"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0.gif"/><Relationship Id="rId23" Type="http://schemas.openxmlformats.org/officeDocument/2006/relationships/image" Target="media/image6.gif"/><Relationship Id="rId28" Type="http://schemas.openxmlformats.org/officeDocument/2006/relationships/image" Target="media/image11.jpe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gif"/><Relationship Id="rId22" Type="http://schemas.openxmlformats.org/officeDocument/2006/relationships/image" Target="media/image4.gif"/><Relationship Id="rId27" Type="http://schemas.openxmlformats.org/officeDocument/2006/relationships/image" Target="media/image10.jpeg"/><Relationship Id="rId30" Type="http://schemas.openxmlformats.org/officeDocument/2006/relationships/header" Target="header7.xml"/><Relationship Id="rId35" Type="http://schemas.openxmlformats.org/officeDocument/2006/relationships/header" Target="header10.xml"/><Relationship Id="rId43"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image" Target="media/image8.gif"/><Relationship Id="rId33" Type="http://schemas.openxmlformats.org/officeDocument/2006/relationships/header" Target="header9.xml"/><Relationship Id="rId38" Type="http://schemas.openxmlformats.org/officeDocument/2006/relationships/footer" Target="footer9.xml"/><Relationship Id="rId46" Type="http://schemas.openxmlformats.org/officeDocument/2006/relationships/customXml" Target="../customXml/item3.xml"/><Relationship Id="rId20" Type="http://schemas.openxmlformats.org/officeDocument/2006/relationships/header" Target="header6.xml"/><Relationship Id="rId41" Type="http://schemas.openxmlformats.org/officeDocument/2006/relationships/image" Target="media/image14.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_rels/footer4.xml.rels><?xml version="1.0" encoding="UTF-8" standalone="yes"?>
<Relationships xmlns="http://schemas.openxmlformats.org/package/2006/relationships"><Relationship Id="rId1" Type="http://schemas.openxmlformats.org/officeDocument/2006/relationships/image" Target="media/image1.emf"/></Relationships>
</file>

<file path=word/_rels/footer5.xml.rels><?xml version="1.0" encoding="UTF-8" standalone="yes"?>
<Relationships xmlns="http://schemas.openxmlformats.org/package/2006/relationships"><Relationship Id="rId1" Type="http://schemas.openxmlformats.org/officeDocument/2006/relationships/image" Target="media/image1.emf"/></Relationships>
</file>

<file path=word/_rels/footer6.xml.rels><?xml version="1.0" encoding="UTF-8" standalone="yes"?>
<Relationships xmlns="http://schemas.openxmlformats.org/package/2006/relationships"><Relationship Id="rId1" Type="http://schemas.openxmlformats.org/officeDocument/2006/relationships/image" Target="media/image13.wmf"/></Relationships>
</file>

<file path=word/_rels/footer7.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pattFill prst="pct5">
          <a:fgClr>
            <a:schemeClr val="tx1"/>
          </a:fgClr>
          <a:bgClr>
            <a:schemeClr val="bg1"/>
          </a:bgClr>
        </a:pattFill>
        <a:ln w="9525" cap="flat" cmpd="sng" algn="ctr">
          <a:solidFill>
            <a:schemeClr val="tx1"/>
          </a:solidFill>
          <a:prstDash val="solid"/>
        </a:ln>
        <a:effectLst>
          <a:outerShdw blurRad="40000" dist="23000" dir="5400000" rotWithShape="0">
            <a:srgbClr val="000000">
              <a:alpha val="35000"/>
            </a:srgbClr>
          </a:outerShdw>
        </a:effectLst>
      </a:spPr>
      <a:bodyPr lIns="0" tIns="0" rIns="0" bIns="0" anchor="ct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0B8077-23A3-439A-B309-20C948575959}">
  <ds:schemaRefs>
    <ds:schemaRef ds:uri="http://schemas.openxmlformats.org/officeDocument/2006/bibliography"/>
  </ds:schemaRefs>
</ds:datastoreItem>
</file>

<file path=customXml/itemProps2.xml><?xml version="1.0" encoding="utf-8"?>
<ds:datastoreItem xmlns:ds="http://schemas.openxmlformats.org/officeDocument/2006/customXml" ds:itemID="{2059819E-E4EE-4346-A5F3-FA5A2F605096}"/>
</file>

<file path=customXml/itemProps3.xml><?xml version="1.0" encoding="utf-8"?>
<ds:datastoreItem xmlns:ds="http://schemas.openxmlformats.org/officeDocument/2006/customXml" ds:itemID="{6E5B4BE4-CD3F-450E-90E9-D154BB07329F}"/>
</file>

<file path=customXml/itemProps4.xml><?xml version="1.0" encoding="utf-8"?>
<ds:datastoreItem xmlns:ds="http://schemas.openxmlformats.org/officeDocument/2006/customXml" ds:itemID="{6C98486C-A3FA-4CC1-A567-44040CB02EAE}"/>
</file>

<file path=docProps/app.xml><?xml version="1.0" encoding="utf-8"?>
<Properties xmlns="http://schemas.openxmlformats.org/officeDocument/2006/extended-properties" xmlns:vt="http://schemas.openxmlformats.org/officeDocument/2006/docPropsVTypes">
  <Template>Normal.dotm</Template>
  <TotalTime>0</TotalTime>
  <Pages>30</Pages>
  <Words>3632</Words>
  <Characters>20709</Characters>
  <Application>Microsoft Office Word</Application>
  <DocSecurity>0</DocSecurity>
  <Lines>172</Lines>
  <Paragraphs>48</Paragraphs>
  <ScaleCrop>false</ScaleCrop>
  <HeadingPairs>
    <vt:vector size="2" baseType="variant">
      <vt:variant>
        <vt:lpstr>タイトル</vt:lpstr>
      </vt:variant>
      <vt:variant>
        <vt:i4>1</vt:i4>
      </vt:variant>
    </vt:vector>
  </HeadingPairs>
  <TitlesOfParts>
    <vt:vector size="1" baseType="lpstr">
      <vt:lpstr>R-Car Series, 3rd Generation</vt:lpstr>
    </vt:vector>
  </TitlesOfParts>
  <Company/>
  <LinksUpToDate>false</LinksUpToDate>
  <CharactersWithSpaces>24293</CharactersWithSpaces>
  <SharedDoc>false</SharedDoc>
  <HLinks>
    <vt:vector size="60" baseType="variant">
      <vt:variant>
        <vt:i4>5570640</vt:i4>
      </vt:variant>
      <vt:variant>
        <vt:i4>42</vt:i4>
      </vt:variant>
      <vt:variant>
        <vt:i4>0</vt:i4>
      </vt:variant>
      <vt:variant>
        <vt:i4>5</vt:i4>
      </vt:variant>
      <vt:variant>
        <vt:lpwstr>http://japan.renesas.com/contact/</vt:lpwstr>
      </vt:variant>
      <vt:variant>
        <vt:lpwstr/>
      </vt:variant>
      <vt:variant>
        <vt:i4>5046279</vt:i4>
      </vt:variant>
      <vt:variant>
        <vt:i4>39</vt:i4>
      </vt:variant>
      <vt:variant>
        <vt:i4>0</vt:i4>
      </vt:variant>
      <vt:variant>
        <vt:i4>5</vt:i4>
      </vt:variant>
      <vt:variant>
        <vt:lpwstr>http://japan.renesas.com/</vt:lpwstr>
      </vt:variant>
      <vt:variant>
        <vt:lpwstr/>
      </vt:variant>
      <vt:variant>
        <vt:i4>1900603</vt:i4>
      </vt:variant>
      <vt:variant>
        <vt:i4>32</vt:i4>
      </vt:variant>
      <vt:variant>
        <vt:i4>0</vt:i4>
      </vt:variant>
      <vt:variant>
        <vt:i4>5</vt:i4>
      </vt:variant>
      <vt:variant>
        <vt:lpwstr/>
      </vt:variant>
      <vt:variant>
        <vt:lpwstr>_Toc43196989</vt:lpwstr>
      </vt:variant>
      <vt:variant>
        <vt:i4>1835067</vt:i4>
      </vt:variant>
      <vt:variant>
        <vt:i4>26</vt:i4>
      </vt:variant>
      <vt:variant>
        <vt:i4>0</vt:i4>
      </vt:variant>
      <vt:variant>
        <vt:i4>5</vt:i4>
      </vt:variant>
      <vt:variant>
        <vt:lpwstr/>
      </vt:variant>
      <vt:variant>
        <vt:lpwstr>_Toc43196988</vt:lpwstr>
      </vt:variant>
      <vt:variant>
        <vt:i4>1245243</vt:i4>
      </vt:variant>
      <vt:variant>
        <vt:i4>20</vt:i4>
      </vt:variant>
      <vt:variant>
        <vt:i4>0</vt:i4>
      </vt:variant>
      <vt:variant>
        <vt:i4>5</vt:i4>
      </vt:variant>
      <vt:variant>
        <vt:lpwstr/>
      </vt:variant>
      <vt:variant>
        <vt:lpwstr>_Toc43196987</vt:lpwstr>
      </vt:variant>
      <vt:variant>
        <vt:i4>1179707</vt:i4>
      </vt:variant>
      <vt:variant>
        <vt:i4>14</vt:i4>
      </vt:variant>
      <vt:variant>
        <vt:i4>0</vt:i4>
      </vt:variant>
      <vt:variant>
        <vt:i4>5</vt:i4>
      </vt:variant>
      <vt:variant>
        <vt:lpwstr/>
      </vt:variant>
      <vt:variant>
        <vt:lpwstr>_Toc43196986</vt:lpwstr>
      </vt:variant>
      <vt:variant>
        <vt:i4>1114171</vt:i4>
      </vt:variant>
      <vt:variant>
        <vt:i4>8</vt:i4>
      </vt:variant>
      <vt:variant>
        <vt:i4>0</vt:i4>
      </vt:variant>
      <vt:variant>
        <vt:i4>5</vt:i4>
      </vt:variant>
      <vt:variant>
        <vt:lpwstr/>
      </vt:variant>
      <vt:variant>
        <vt:lpwstr>_Toc43196985</vt:lpwstr>
      </vt:variant>
      <vt:variant>
        <vt:i4>5177368</vt:i4>
      </vt:variant>
      <vt:variant>
        <vt:i4>18204</vt:i4>
      </vt:variant>
      <vt:variant>
        <vt:i4>1026</vt:i4>
      </vt:variant>
      <vt:variant>
        <vt:i4>1</vt:i4>
      </vt:variant>
      <vt:variant>
        <vt:lpwstr>C:\Users\b1900215\Desktop\AN_e0800\renesas_f_blue.emf</vt:lpwstr>
      </vt:variant>
      <vt:variant>
        <vt:lpwstr/>
      </vt:variant>
      <vt:variant>
        <vt:i4>5177368</vt:i4>
      </vt:variant>
      <vt:variant>
        <vt:i4>18844</vt:i4>
      </vt:variant>
      <vt:variant>
        <vt:i4>1025</vt:i4>
      </vt:variant>
      <vt:variant>
        <vt:i4>1</vt:i4>
      </vt:variant>
      <vt:variant>
        <vt:lpwstr>C:\Users\b1900215\Desktop\AN_e0800\renesas_f_blue.emf</vt:lpwstr>
      </vt:variant>
      <vt:variant>
        <vt:lpwstr/>
      </vt:variant>
      <vt:variant>
        <vt:i4>814887149</vt:i4>
      </vt:variant>
      <vt:variant>
        <vt:i4>-1</vt:i4>
      </vt:variant>
      <vt:variant>
        <vt:i4>2057</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Series, 3rd Generation</dc:title>
  <dc:subject>R01AN3723JJ0104</dc:subject>
  <dc:creator/>
  <cp:keywords>Power Management</cp:keywords>
  <dc:description>2019.02</dc:description>
  <cp:lastModifiedBy/>
  <cp:revision>1</cp:revision>
  <dcterms:created xsi:type="dcterms:W3CDTF">2018-05-09T02:41:00Z</dcterms:created>
  <dcterms:modified xsi:type="dcterms:W3CDTF">2019-02-06T06:04:00Z</dcterms:modified>
  <cp:category>Rev.1.04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