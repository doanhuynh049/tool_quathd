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2.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B8" w:rsidRDefault="00BD03F3">
      <w:pPr>
        <w:pStyle w:val="productname"/>
      </w:pPr>
      <w:del w:id="0" w:author="Author">
        <w:r w:rsidDel="00C968A0">
          <w:rPr>
            <w:noProof/>
          </w:rPr>
          <mc:AlternateContent>
            <mc:Choice Requires="wps">
              <w:drawing>
                <wp:anchor distT="0" distB="0" distL="114300" distR="114300" simplePos="0" relativeHeight="251543040" behindDoc="0" locked="0" layoutInCell="1" allowOverlap="1">
                  <wp:simplePos x="0" y="0"/>
                  <wp:positionH relativeFrom="page">
                    <wp:posOffset>5476876</wp:posOffset>
                  </wp:positionH>
                  <wp:positionV relativeFrom="paragraph">
                    <wp:posOffset>105410</wp:posOffset>
                  </wp:positionV>
                  <wp:extent cx="1352550" cy="47625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47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413" w:rsidRDefault="000F2413">
                              <w:pPr>
                                <w:pStyle w:val="lonrnrd"/>
                              </w:pPr>
                              <w:r>
                                <w:fldChar w:fldCharType="begin"/>
                              </w:r>
                              <w:r>
                                <w:instrText xml:space="preserve"> </w:instrText>
                              </w:r>
                              <w:r w:rsidRPr="00F01D51">
                                <w:instrText>DOCPROPERTY  Subject</w:instrText>
                              </w:r>
                              <w:r>
                                <w:instrText xml:space="preserve">  \* MERGEFORMAT </w:instrText>
                              </w:r>
                              <w:r>
                                <w:fldChar w:fldCharType="separate"/>
                              </w:r>
                              <w:r>
                                <w:t>R01AN3725JJ0101</w:t>
                              </w:r>
                              <w:r>
                                <w:fldChar w:fldCharType="end"/>
                              </w:r>
                            </w:p>
                            <w:p w:rsidR="000F2413" w:rsidRDefault="000F2413">
                              <w:pPr>
                                <w:pStyle w:val="lonrnrd"/>
                              </w:pPr>
                              <w:r>
                                <w:fldChar w:fldCharType="begin"/>
                              </w:r>
                              <w:r>
                                <w:instrText xml:space="preserve"> </w:instrText>
                              </w:r>
                              <w:r w:rsidRPr="00F01D51">
                                <w:instrText>DOCPROPERTY  Category</w:instrText>
                              </w:r>
                              <w:r>
                                <w:instrText xml:space="preserve">  \* MERGEFORMAT </w:instrText>
                              </w:r>
                              <w:r>
                                <w:fldChar w:fldCharType="separate"/>
                              </w:r>
                              <w:r>
                                <w:t>Rev.1.0</w:t>
                              </w:r>
                              <w:del w:id="1" w:author="Author">
                                <w:r w:rsidDel="003C72CB">
                                  <w:delText>1</w:delText>
                                </w:r>
                              </w:del>
                              <w:r>
                                <w:fldChar w:fldCharType="end"/>
                              </w:r>
                              <w:ins w:id="2" w:author="Author">
                                <w:r>
                                  <w:t>2</w:t>
                                </w:r>
                              </w:ins>
                            </w:p>
                            <w:p w:rsidR="000F2413" w:rsidRDefault="000F2413">
                              <w:pPr>
                                <w:pStyle w:val="lonrnrd"/>
                              </w:pPr>
                              <w:r>
                                <w:fldChar w:fldCharType="begin"/>
                              </w:r>
                              <w:r>
                                <w:instrText xml:space="preserve"> </w:instrText>
                              </w:r>
                              <w:r w:rsidRPr="00F01D51">
                                <w:instrText>DOCPROPERTY  Comments</w:instrText>
                              </w:r>
                              <w:r>
                                <w:instrText xml:space="preserve">  \* MERGEFORMAT </w:instrText>
                              </w:r>
                              <w:r>
                                <w:fldChar w:fldCharType="separate"/>
                              </w:r>
                              <w:r>
                                <w:t>201</w:t>
                              </w:r>
                              <w:ins w:id="3" w:author="Author">
                                <w:r>
                                  <w:t>9</w:t>
                                </w:r>
                              </w:ins>
                              <w:del w:id="4" w:author="Author">
                                <w:r w:rsidDel="003C72CB">
                                  <w:delText>7</w:delText>
                                </w:r>
                              </w:del>
                              <w:r>
                                <w:t>.0</w:t>
                              </w:r>
                              <w:del w:id="5" w:author="Author">
                                <w:r w:rsidDel="003C72CB">
                                  <w:delText>7</w:delText>
                                </w:r>
                              </w:del>
                              <w:r>
                                <w:fldChar w:fldCharType="end"/>
                              </w:r>
                              <w:ins w:id="6" w:author="Author">
                                <w:r>
                                  <w:t>2</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1.25pt;margin-top:8.3pt;width:106.5pt;height:37.5pt;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8JrqgIAAKk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" filled="f" stroked="f">
                  <v:textbox inset="0,0,0,0">
                    <w:txbxContent>
                      <w:p w:rsidR="000F2413" w:rsidRDefault="000F2413">
                        <w:pPr>
                          <w:pStyle w:val="lonrnrd"/>
                        </w:pPr>
                        <w:r>
                          <w:fldChar w:fldCharType="begin"/>
                        </w:r>
                        <w:r>
                          <w:instrText xml:space="preserve"> </w:instrText>
                        </w:r>
                        <w:r w:rsidRPr="00F01D51">
                          <w:instrText>DOCPROPERTY  Subject</w:instrText>
                        </w:r>
                        <w:r>
                          <w:instrText xml:space="preserve">  \* MERGEFORMAT </w:instrText>
                        </w:r>
                        <w:r>
                          <w:fldChar w:fldCharType="separate"/>
                        </w:r>
                        <w:r>
                          <w:t>R01AN3725JJ0101</w:t>
                        </w:r>
                        <w:r>
                          <w:fldChar w:fldCharType="end"/>
                        </w:r>
                      </w:p>
                      <w:p w:rsidR="000F2413" w:rsidRDefault="000F2413">
                        <w:pPr>
                          <w:pStyle w:val="lonrnrd"/>
                        </w:pPr>
                        <w:r>
                          <w:fldChar w:fldCharType="begin"/>
                        </w:r>
                        <w:r>
                          <w:instrText xml:space="preserve"> </w:instrText>
                        </w:r>
                        <w:r w:rsidRPr="00F01D51">
                          <w:instrText>DOCPROPERTY  Category</w:instrText>
                        </w:r>
                        <w:r>
                          <w:instrText xml:space="preserve">  \* MERGEFORMAT </w:instrText>
                        </w:r>
                        <w:r>
                          <w:fldChar w:fldCharType="separate"/>
                        </w:r>
                        <w:r>
                          <w:t>Rev.1.0</w:t>
                        </w:r>
                        <w:del w:id="7" w:author="Author">
                          <w:r w:rsidDel="003C72CB">
                            <w:delText>1</w:delText>
                          </w:r>
                        </w:del>
                        <w:r>
                          <w:fldChar w:fldCharType="end"/>
                        </w:r>
                        <w:ins w:id="8" w:author="Author">
                          <w:r>
                            <w:t>2</w:t>
                          </w:r>
                        </w:ins>
                      </w:p>
                      <w:p w:rsidR="000F2413" w:rsidRDefault="000F2413">
                        <w:pPr>
                          <w:pStyle w:val="lonrnrd"/>
                        </w:pPr>
                        <w:r>
                          <w:fldChar w:fldCharType="begin"/>
                        </w:r>
                        <w:r>
                          <w:instrText xml:space="preserve"> </w:instrText>
                        </w:r>
                        <w:r w:rsidRPr="00F01D51">
                          <w:instrText>DOCPROPERTY  Comments</w:instrText>
                        </w:r>
                        <w:r>
                          <w:instrText xml:space="preserve">  \* MERGEFORMAT </w:instrText>
                        </w:r>
                        <w:r>
                          <w:fldChar w:fldCharType="separate"/>
                        </w:r>
                        <w:r>
                          <w:t>201</w:t>
                        </w:r>
                        <w:ins w:id="9" w:author="Author">
                          <w:r>
                            <w:t>9</w:t>
                          </w:r>
                        </w:ins>
                        <w:del w:id="10" w:author="Author">
                          <w:r w:rsidDel="003C72CB">
                            <w:delText>7</w:delText>
                          </w:r>
                        </w:del>
                        <w:r>
                          <w:t>.0</w:t>
                        </w:r>
                        <w:del w:id="11" w:author="Author">
                          <w:r w:rsidDel="003C72CB">
                            <w:delText>7</w:delText>
                          </w:r>
                        </w:del>
                        <w:r>
                          <w:fldChar w:fldCharType="end"/>
                        </w:r>
                        <w:ins w:id="12" w:author="Author">
                          <w:r>
                            <w:t>2</w:t>
                          </w:r>
                        </w:ins>
                      </w:p>
                    </w:txbxContent>
                  </v:textbox>
                  <w10:wrap anchorx="page"/>
                </v:shape>
              </w:pict>
            </mc:Fallback>
          </mc:AlternateContent>
        </w:r>
      </w:del>
      <w:r w:rsidR="00CE080F">
        <w:fldChar w:fldCharType="begin"/>
      </w:r>
      <w:r w:rsidR="00CE080F">
        <w:instrText xml:space="preserve"> </w:instrText>
      </w:r>
      <w:r w:rsidR="00F01D51" w:rsidRPr="00F01D51">
        <w:instrText>TITLE</w:instrText>
      </w:r>
      <w:r w:rsidR="00CE080F">
        <w:rPr>
          <w:rFonts w:hint="eastAsia"/>
        </w:rPr>
        <w:instrText xml:space="preserve">   \* MERGEFORMAT</w:instrText>
      </w:r>
      <w:r w:rsidR="00CE080F">
        <w:instrText xml:space="preserve"> </w:instrText>
      </w:r>
      <w:r w:rsidR="00CE080F">
        <w:fldChar w:fldCharType="separate"/>
      </w:r>
      <w:r w:rsidR="00440B0A">
        <w:t>R-Car Series, 3rd Generation</w:t>
      </w:r>
      <w:r w:rsidR="00CE080F">
        <w:fldChar w:fldCharType="end"/>
      </w:r>
    </w:p>
    <w:p w:rsidR="00F56DB8" w:rsidRDefault="008C2A89" w:rsidP="002C3766">
      <w:pPr>
        <w:pStyle w:val="documentname"/>
        <w:pBdr>
          <w:bottom w:val="single" w:sz="18" w:space="1" w:color="2A289D"/>
        </w:pBdr>
      </w:pPr>
      <w:r w:rsidRPr="00483528">
        <w:fldChar w:fldCharType="begin"/>
      </w:r>
      <w:r w:rsidRPr="00483528">
        <w:instrText xml:space="preserve"> </w:instrText>
      </w:r>
      <w:r w:rsidR="00F01D51" w:rsidRPr="00F01D51">
        <w:instrText>DOCPROPERTY  Keywords</w:instrText>
      </w:r>
      <w:r w:rsidRPr="00483528">
        <w:rPr>
          <w:rFonts w:hint="eastAsia"/>
        </w:rPr>
        <w:instrText xml:space="preserve">  \* MERGEFORMAT</w:instrText>
      </w:r>
      <w:r w:rsidRPr="00483528">
        <w:instrText xml:space="preserve"> </w:instrText>
      </w:r>
      <w:r w:rsidRPr="00483528">
        <w:fldChar w:fldCharType="separate"/>
      </w:r>
      <w:r w:rsidR="00A03B91" w:rsidRPr="00A03B91">
        <w:rPr>
          <w:bCs/>
        </w:rPr>
        <w:t>Energy</w:t>
      </w:r>
      <w:r w:rsidR="00A03B91">
        <w:t xml:space="preserve"> Aware Scheduling</w:t>
      </w:r>
      <w:r w:rsidRPr="00483528">
        <w:fldChar w:fldCharType="end"/>
      </w:r>
    </w:p>
    <w:p w:rsidR="00192308" w:rsidRDefault="0033788A" w:rsidP="00192308">
      <w:pPr>
        <w:pStyle w:val="introductionheader"/>
      </w:pPr>
      <w:r>
        <w:rPr>
          <w:rFonts w:hint="eastAsia"/>
        </w:rPr>
        <w:t>要旨</w:t>
      </w:r>
    </w:p>
    <w:p w:rsidR="00192308" w:rsidRPr="003C5BBE" w:rsidRDefault="00192308" w:rsidP="00192308">
      <w:r w:rsidRPr="003C5BBE">
        <w:rPr>
          <w:rFonts w:hint="eastAsia"/>
        </w:rPr>
        <w:t>[Background]</w:t>
      </w:r>
    </w:p>
    <w:p w:rsidR="00192308" w:rsidRPr="003C5BBE" w:rsidRDefault="00192308" w:rsidP="00192308">
      <w:r w:rsidRPr="003C5BBE">
        <w:rPr>
          <w:rFonts w:hint="eastAsia"/>
        </w:rPr>
        <w:t>R-Car H3/M3</w:t>
      </w:r>
      <w:r w:rsidR="00574D28" w:rsidRPr="00574D28">
        <w:t>-W</w:t>
      </w:r>
      <w:ins w:id="13" w:author="Author">
        <w:r w:rsidR="009A4FB8">
          <w:t>/M3-W+</w:t>
        </w:r>
      </w:ins>
      <w:r w:rsidRPr="003C5BBE">
        <w:t>は</w:t>
      </w:r>
      <w:r w:rsidRPr="003C5BBE">
        <w:rPr>
          <w:rFonts w:hint="eastAsia"/>
        </w:rPr>
        <w:t>Cortex-A57</w:t>
      </w:r>
      <w:r w:rsidRPr="003C5BBE">
        <w:t>と</w:t>
      </w:r>
      <w:r w:rsidRPr="003C5BBE">
        <w:rPr>
          <w:rFonts w:hint="eastAsia"/>
        </w:rPr>
        <w:t>Cortex-A53</w:t>
      </w:r>
      <w:r w:rsidRPr="003C5BBE">
        <w:t>の</w:t>
      </w:r>
      <w:r w:rsidRPr="003C5BBE">
        <w:rPr>
          <w:rFonts w:hint="eastAsia"/>
        </w:rPr>
        <w:t>2</w:t>
      </w:r>
      <w:r w:rsidRPr="003C5BBE">
        <w:t>種類で計</w:t>
      </w:r>
      <w:r w:rsidRPr="003C5BBE">
        <w:rPr>
          <w:rFonts w:hint="eastAsia"/>
        </w:rPr>
        <w:t>8</w:t>
      </w:r>
      <w:r w:rsidRPr="003C5BBE">
        <w:t>個</w:t>
      </w:r>
      <w:r w:rsidRPr="003C5BBE">
        <w:rPr>
          <w:rFonts w:hint="eastAsia"/>
        </w:rPr>
        <w:t>(H3)/6</w:t>
      </w:r>
      <w:r w:rsidRPr="003C5BBE">
        <w:t>個</w:t>
      </w:r>
      <w:r w:rsidRPr="003C5BBE">
        <w:rPr>
          <w:rFonts w:hint="eastAsia"/>
        </w:rPr>
        <w:t>(M3</w:t>
      </w:r>
      <w:r w:rsidR="00A24D3D" w:rsidRPr="00574D28">
        <w:t>-W</w:t>
      </w:r>
      <w:ins w:id="14" w:author="Author">
        <w:r w:rsidR="00382083">
          <w:t>/M3-W+</w:t>
        </w:r>
      </w:ins>
      <w:r w:rsidRPr="003C5BBE">
        <w:rPr>
          <w:rFonts w:hint="eastAsia"/>
        </w:rPr>
        <w:t>)</w:t>
      </w:r>
      <w:r w:rsidRPr="003C5BBE">
        <w:t>の</w:t>
      </w:r>
      <w:r w:rsidRPr="003C5BBE">
        <w:rPr>
          <w:rFonts w:hint="eastAsia"/>
        </w:rPr>
        <w:t>CPU</w:t>
      </w:r>
      <w:r w:rsidRPr="003C5BBE">
        <w:t>を搭載しております。車載情報システムのような、ナビゲーション、音楽再生、動画再生、メーター表示等、複数のアプリケーションを同時に動作させる場合には、</w:t>
      </w:r>
      <w:r w:rsidRPr="003C5BBE">
        <w:rPr>
          <w:rFonts w:hint="eastAsia"/>
        </w:rPr>
        <w:t>CPU</w:t>
      </w:r>
      <w:r w:rsidRPr="003C5BBE">
        <w:t>の個数が多いマルチコアプロセッシングの環境の方が快適に動作することが一般的であり、本利用シーンでは</w:t>
      </w:r>
      <w:r w:rsidRPr="003C5BBE">
        <w:rPr>
          <w:rFonts w:hint="eastAsia"/>
        </w:rPr>
        <w:t>R-Car H3/M3</w:t>
      </w:r>
      <w:r w:rsidR="00574D28" w:rsidRPr="00574D28">
        <w:t>-W</w:t>
      </w:r>
      <w:ins w:id="15" w:author="Author">
        <w:r w:rsidR="009A4FB8">
          <w:t>/M3-W+</w:t>
        </w:r>
      </w:ins>
      <w:r w:rsidRPr="003C5BBE">
        <w:t>の活用が適しています。</w:t>
      </w:r>
    </w:p>
    <w:p w:rsidR="00192308" w:rsidRPr="003C5BBE" w:rsidRDefault="00192308" w:rsidP="00192308">
      <w:r w:rsidRPr="003C5BBE">
        <w:t>一方で、処理性能が異なる</w:t>
      </w:r>
      <w:r w:rsidRPr="003C5BBE">
        <w:rPr>
          <w:rFonts w:hint="eastAsia"/>
        </w:rPr>
        <w:t>Cortex-A57</w:t>
      </w:r>
      <w:r w:rsidRPr="003C5BBE">
        <w:t>と</w:t>
      </w:r>
      <w:r w:rsidRPr="003C5BBE">
        <w:rPr>
          <w:rFonts w:hint="eastAsia"/>
        </w:rPr>
        <w:t>Cortex-A53</w:t>
      </w:r>
      <w:r w:rsidRPr="003C5BBE">
        <w:t>を同時起動する場合は考慮すべき弊害が生じます。</w:t>
      </w:r>
      <w:r w:rsidRPr="003C5BBE">
        <w:rPr>
          <w:rFonts w:hint="eastAsia"/>
        </w:rPr>
        <w:t>Linux OS</w:t>
      </w:r>
      <w:r w:rsidRPr="003C5BBE">
        <w:t>のスケジューラは各</w:t>
      </w:r>
      <w:r w:rsidRPr="003C5BBE">
        <w:rPr>
          <w:rFonts w:hint="eastAsia"/>
        </w:rPr>
        <w:t>CPU</w:t>
      </w:r>
      <w:r w:rsidRPr="003C5BBE">
        <w:t>に対して処理負荷が均等になるようにタスクを割り付けるため、本環境下で動作するタスクは</w:t>
      </w:r>
      <w:r w:rsidRPr="003C5BBE">
        <w:rPr>
          <w:rFonts w:hint="eastAsia"/>
        </w:rPr>
        <w:t>Cortex-A57</w:t>
      </w:r>
      <w:r w:rsidRPr="003C5BBE">
        <w:t>と</w:t>
      </w:r>
      <w:r w:rsidRPr="003C5BBE">
        <w:rPr>
          <w:rFonts w:hint="eastAsia"/>
        </w:rPr>
        <w:t>Cortex-A53</w:t>
      </w:r>
      <w:r w:rsidRPr="003C5BBE">
        <w:t>の間を切り替わりながら動作する場合があります。ユーザ視点では、アプリケーションの挙動が急に早くなったり遅くなったり不安定になるため、動画再生でカクツキが発生したり、音楽再生で音飛びが発生する可能性があります。</w:t>
      </w:r>
    </w:p>
    <w:p w:rsidR="00192308" w:rsidRPr="003C5BBE" w:rsidRDefault="00192308" w:rsidP="00192308">
      <w:r w:rsidRPr="003C5BBE">
        <w:t>本問題に対するソリューションは２つあります。１つ目は</w:t>
      </w:r>
      <w:r w:rsidRPr="003C5BBE">
        <w:rPr>
          <w:rFonts w:hint="eastAsia"/>
        </w:rPr>
        <w:t>Processor Affinity(*)</w:t>
      </w:r>
      <w:r w:rsidRPr="003C5BBE">
        <w:t>を用いたタスクの静的割り付けです。これはタスクを指定した</w:t>
      </w:r>
      <w:r w:rsidRPr="003C5BBE">
        <w:rPr>
          <w:rFonts w:hint="eastAsia"/>
        </w:rPr>
        <w:t>CPU</w:t>
      </w:r>
      <w:r w:rsidRPr="003C5BBE">
        <w:t>に固定的に割り付けるため、意図しない</w:t>
      </w:r>
      <w:r w:rsidRPr="003C5BBE">
        <w:rPr>
          <w:rFonts w:hint="eastAsia"/>
        </w:rPr>
        <w:t>CPU</w:t>
      </w:r>
      <w:r w:rsidRPr="003C5BBE">
        <w:t>への切り替えが発生しなくなります。２つ目は</w:t>
      </w:r>
      <w:r w:rsidRPr="003C5BBE">
        <w:rPr>
          <w:rFonts w:hint="eastAsia"/>
        </w:rPr>
        <w:t>Energy Aware Scheduling(EAS)</w:t>
      </w:r>
      <w:r w:rsidRPr="003C5BBE">
        <w:t>によるタスクの動的割り付けです。これは</w:t>
      </w:r>
      <w:r w:rsidRPr="003C5BBE">
        <w:rPr>
          <w:rFonts w:hint="eastAsia"/>
        </w:rPr>
        <w:t>Linux OS</w:t>
      </w:r>
      <w:r w:rsidRPr="003C5BBE">
        <w:t>の標準スケジューラを拡張する対応で、スケジューラがタスクの処理量</w:t>
      </w:r>
      <w:r w:rsidRPr="003C5BBE">
        <w:rPr>
          <w:rFonts w:hint="eastAsia"/>
        </w:rPr>
        <w:t>(</w:t>
      </w:r>
      <w:r w:rsidRPr="003C5BBE">
        <w:t>アプリケーション側の挙動に依存</w:t>
      </w:r>
      <w:r w:rsidRPr="003C5BBE">
        <w:rPr>
          <w:rFonts w:hint="eastAsia"/>
        </w:rPr>
        <w:t>)</w:t>
      </w:r>
      <w:r w:rsidRPr="003C5BBE">
        <w:t>を自動で判別して適切な</w:t>
      </w:r>
      <w:r w:rsidRPr="003C5BBE">
        <w:rPr>
          <w:rFonts w:hint="eastAsia"/>
        </w:rPr>
        <w:t>CPU</w:t>
      </w:r>
      <w:r w:rsidRPr="003C5BBE">
        <w:t>へ割り付けるため、アプリケーションの挙動が不安定になることはありません。本ドキュメントでは、２つ目のソリューションである</w:t>
      </w:r>
      <w:r w:rsidRPr="003C5BBE">
        <w:rPr>
          <w:rFonts w:hint="eastAsia"/>
        </w:rPr>
        <w:t>EAS</w:t>
      </w:r>
      <w:r w:rsidRPr="003C5BBE">
        <w:t>について説明します。</w:t>
      </w:r>
    </w:p>
    <w:p w:rsidR="00192308" w:rsidRDefault="00192308" w:rsidP="00192308">
      <w:r w:rsidRPr="003C5BBE">
        <w:rPr>
          <w:rFonts w:hint="eastAsia"/>
        </w:rPr>
        <w:t>(*) Processor Affinity</w:t>
      </w:r>
      <w:r w:rsidRPr="003C5BBE">
        <w:t>については「</w:t>
      </w:r>
      <w:r w:rsidRPr="003C5BBE">
        <w:rPr>
          <w:rFonts w:hint="eastAsia"/>
        </w:rPr>
        <w:t>R-Car</w:t>
      </w:r>
      <w:r w:rsidR="00440B0A">
        <w:t xml:space="preserve"> Series</w:t>
      </w:r>
      <w:r w:rsidR="00440B0A">
        <w:rPr>
          <w:rFonts w:hint="eastAsia"/>
        </w:rPr>
        <w:t xml:space="preserve">, 3rd </w:t>
      </w:r>
      <w:r w:rsidRPr="003C5BBE">
        <w:rPr>
          <w:rFonts w:hint="eastAsia"/>
        </w:rPr>
        <w:t>Gen</w:t>
      </w:r>
      <w:r w:rsidR="00440B0A">
        <w:t xml:space="preserve">eration </w:t>
      </w:r>
      <w:r w:rsidRPr="003C5BBE">
        <w:rPr>
          <w:rFonts w:hint="eastAsia"/>
        </w:rPr>
        <w:t>ApplicationNote_Processor</w:t>
      </w:r>
      <w:r w:rsidR="00440B0A">
        <w:t xml:space="preserve"> A</w:t>
      </w:r>
      <w:r w:rsidRPr="003C5BBE">
        <w:rPr>
          <w:rFonts w:hint="eastAsia"/>
        </w:rPr>
        <w:t>ffinity</w:t>
      </w:r>
      <w:r w:rsidRPr="003C5BBE">
        <w:t>」をご参照ください。</w:t>
      </w:r>
    </w:p>
    <w:p w:rsidR="00192308" w:rsidRPr="003C5BBE" w:rsidRDefault="00192308" w:rsidP="00192308"/>
    <w:p w:rsidR="00192308" w:rsidRDefault="00192308" w:rsidP="00192308">
      <w:r>
        <w:t>[Purpose]</w:t>
      </w:r>
    </w:p>
    <w:p w:rsidR="00192308" w:rsidRDefault="00192308" w:rsidP="00192308">
      <w:r>
        <w:rPr>
          <w:rFonts w:hint="eastAsia"/>
        </w:rPr>
        <w:t>現在</w:t>
      </w:r>
      <w:r>
        <w:rPr>
          <w:rFonts w:hint="eastAsia"/>
        </w:rPr>
        <w:t>(2016/10)</w:t>
      </w:r>
      <w:r>
        <w:rPr>
          <w:rFonts w:hint="eastAsia"/>
        </w:rPr>
        <w:t>、</w:t>
      </w:r>
      <w:r>
        <w:rPr>
          <w:rFonts w:hint="eastAsia"/>
        </w:rPr>
        <w:t>EAS</w:t>
      </w:r>
      <w:r>
        <w:rPr>
          <w:rFonts w:hint="eastAsia"/>
        </w:rPr>
        <w:t>は</w:t>
      </w:r>
      <w:r>
        <w:rPr>
          <w:rFonts w:hint="eastAsia"/>
        </w:rPr>
        <w:t>Linux Community</w:t>
      </w:r>
      <w:r>
        <w:rPr>
          <w:rFonts w:hint="eastAsia"/>
        </w:rPr>
        <w:t>で開発途中のプロトタイプ版であり、弊社では</w:t>
      </w:r>
      <w:r>
        <w:rPr>
          <w:rFonts w:hint="eastAsia"/>
        </w:rPr>
        <w:t>Upstream</w:t>
      </w:r>
      <w:r>
        <w:rPr>
          <w:rFonts w:hint="eastAsia"/>
        </w:rPr>
        <w:t>に取り込まれるまでは正式サポートしない方針です。そのため、お客様から</w:t>
      </w:r>
      <w:r>
        <w:rPr>
          <w:rFonts w:hint="eastAsia"/>
        </w:rPr>
        <w:t>EAS</w:t>
      </w:r>
      <w:r>
        <w:rPr>
          <w:rFonts w:hint="eastAsia"/>
        </w:rPr>
        <w:t>を先行検証するため評価環境の提供をご要求頂く場合を想定して、</w:t>
      </w:r>
      <w:r>
        <w:rPr>
          <w:rFonts w:hint="eastAsia"/>
        </w:rPr>
        <w:t>EAS</w:t>
      </w:r>
      <w:r>
        <w:rPr>
          <w:rFonts w:hint="eastAsia"/>
        </w:rPr>
        <w:t>の先行検証を目的としたガイドとして本ドキュメントを作成しました。従って、本ドキュメントの記載範囲は</w:t>
      </w:r>
      <w:r>
        <w:rPr>
          <w:rFonts w:hint="eastAsia"/>
        </w:rPr>
        <w:t>EAS</w:t>
      </w:r>
      <w:r>
        <w:rPr>
          <w:rFonts w:hint="eastAsia"/>
        </w:rPr>
        <w:t>の動作概要、パッチの適用方法、</w:t>
      </w:r>
      <w:r>
        <w:rPr>
          <w:rFonts w:hint="eastAsia"/>
        </w:rPr>
        <w:t>EAS</w:t>
      </w:r>
      <w:r>
        <w:rPr>
          <w:rFonts w:hint="eastAsia"/>
        </w:rPr>
        <w:t>の適用事例のみとなります。</w:t>
      </w:r>
    </w:p>
    <w:p w:rsidR="00192308" w:rsidRDefault="00192308" w:rsidP="00192308"/>
    <w:p w:rsidR="00192308" w:rsidRDefault="00192308" w:rsidP="00192308">
      <w:r>
        <w:t>[Readers]</w:t>
      </w:r>
    </w:p>
    <w:p w:rsidR="00192308" w:rsidRDefault="00192308" w:rsidP="00192308">
      <w:r>
        <w:rPr>
          <w:rFonts w:hint="eastAsia"/>
        </w:rPr>
        <w:t>本ドキュメント読者は、下記の一般的な知識を持っていることを想定しています。</w:t>
      </w:r>
    </w:p>
    <w:p w:rsidR="00192308" w:rsidRDefault="00192308" w:rsidP="00192308">
      <w:pPr>
        <w:pStyle w:val="Level1unordered"/>
        <w:numPr>
          <w:ilvl w:val="0"/>
          <w:numId w:val="1"/>
        </w:numPr>
      </w:pPr>
      <w:r>
        <w:t xml:space="preserve">Engineering, logic circuits, microcontrollers, and Linux. </w:t>
      </w:r>
    </w:p>
    <w:p w:rsidR="001C3899" w:rsidRDefault="001C3899" w:rsidP="001C3899">
      <w:pPr>
        <w:pStyle w:val="Level1unordered"/>
      </w:pPr>
      <w:r>
        <w:t>The functionality of the multiple processor cores of R-Car H3</w:t>
      </w:r>
      <w:ins w:id="16" w:author="Author">
        <w:r w:rsidR="009A4FB8">
          <w:t>, R-Car M3-W</w:t>
        </w:r>
      </w:ins>
      <w:r>
        <w:t xml:space="preserve"> and R-Car M3-W</w:t>
      </w:r>
      <w:ins w:id="17" w:author="Author">
        <w:r w:rsidR="009A4FB8">
          <w:t>+</w:t>
        </w:r>
      </w:ins>
      <w:r>
        <w:t xml:space="preserve"> products.</w:t>
      </w:r>
    </w:p>
    <w:p w:rsidR="001C3899" w:rsidRDefault="001C3899" w:rsidP="001C3899">
      <w:pPr>
        <w:pStyle w:val="Level1unordered"/>
      </w:pPr>
      <w:r>
        <w:t>The electrical specifications of the multiple processor cores of R-Car H3</w:t>
      </w:r>
      <w:ins w:id="18" w:author="Author">
        <w:r w:rsidR="009A4FB8">
          <w:t>, R-Car M3-W</w:t>
        </w:r>
      </w:ins>
      <w:r>
        <w:t xml:space="preserve"> and R-Car M3-W</w:t>
      </w:r>
      <w:ins w:id="19" w:author="Author">
        <w:r w:rsidR="009A4FB8">
          <w:t>+</w:t>
        </w:r>
      </w:ins>
      <w:r>
        <w:t xml:space="preserve"> products.</w:t>
      </w:r>
    </w:p>
    <w:p w:rsidR="001C3899" w:rsidRDefault="001C3899" w:rsidP="001C3899">
      <w:pPr>
        <w:pStyle w:val="Level1unordered"/>
      </w:pPr>
      <w:r>
        <w:t>The functions of the BSP drivers for R-Car H3</w:t>
      </w:r>
      <w:ins w:id="20" w:author="Author">
        <w:r w:rsidR="009A4FB8">
          <w:t>, R-Car M3-W</w:t>
        </w:r>
      </w:ins>
      <w:r>
        <w:t xml:space="preserve"> and R-Car M3-W</w:t>
      </w:r>
      <w:ins w:id="21" w:author="Author">
        <w:r w:rsidR="009A4FB8">
          <w:t>+</w:t>
        </w:r>
      </w:ins>
      <w:r>
        <w:t xml:space="preserve"> products.</w:t>
      </w:r>
    </w:p>
    <w:p w:rsidR="00192308" w:rsidRPr="005A6976" w:rsidRDefault="00192308" w:rsidP="005A6976">
      <w:pPr>
        <w:pStyle w:val="listend"/>
      </w:pPr>
    </w:p>
    <w:p w:rsidR="00CE7AD0" w:rsidRDefault="00CE7AD0" w:rsidP="005A6976">
      <w:pPr>
        <w:rPr>
          <w:rFonts w:eastAsia="PMingLiU"/>
          <w:lang w:eastAsia="zh-TW"/>
        </w:rPr>
      </w:pPr>
    </w:p>
    <w:p w:rsidR="001C3899" w:rsidRDefault="001C3899" w:rsidP="005A6976">
      <w:pPr>
        <w:rPr>
          <w:rFonts w:eastAsia="PMingLiU"/>
          <w:lang w:eastAsia="zh-TW"/>
        </w:rPr>
      </w:pPr>
    </w:p>
    <w:p w:rsidR="001C3899" w:rsidRDefault="001C3899" w:rsidP="005A6976">
      <w:pPr>
        <w:rPr>
          <w:rFonts w:eastAsia="PMingLiU"/>
          <w:lang w:eastAsia="zh-TW"/>
        </w:rPr>
      </w:pPr>
    </w:p>
    <w:p w:rsidR="001C3899" w:rsidRDefault="001C3899" w:rsidP="005A6976">
      <w:pPr>
        <w:rPr>
          <w:rFonts w:eastAsia="PMingLiU"/>
          <w:lang w:eastAsia="zh-TW"/>
        </w:rPr>
      </w:pPr>
    </w:p>
    <w:p w:rsidR="001C3899" w:rsidRDefault="001C3899" w:rsidP="005A6976">
      <w:pPr>
        <w:rPr>
          <w:rFonts w:eastAsia="PMingLiU"/>
          <w:lang w:eastAsia="zh-TW"/>
        </w:rPr>
      </w:pPr>
    </w:p>
    <w:p w:rsidR="001C3899" w:rsidRDefault="001C3899" w:rsidP="005A6976">
      <w:pPr>
        <w:rPr>
          <w:rFonts w:eastAsia="PMingLiU"/>
          <w:lang w:eastAsia="zh-TW"/>
        </w:rPr>
      </w:pPr>
    </w:p>
    <w:p w:rsidR="001C3899" w:rsidRDefault="001C3899" w:rsidP="005A6976">
      <w:pPr>
        <w:rPr>
          <w:rFonts w:eastAsia="PMingLiU"/>
          <w:lang w:eastAsia="zh-TW"/>
        </w:rPr>
      </w:pPr>
    </w:p>
    <w:p w:rsidR="001C3899" w:rsidRPr="00597E5F" w:rsidRDefault="001C3899" w:rsidP="005A6976">
      <w:pPr>
        <w:rPr>
          <w:rFonts w:eastAsia="PMingLiU"/>
          <w:lang w:eastAsia="zh-TW"/>
        </w:rPr>
      </w:pPr>
    </w:p>
    <w:p w:rsidR="00192308" w:rsidRDefault="00192308" w:rsidP="00192308">
      <w:r>
        <w:lastRenderedPageBreak/>
        <w:t>[Note]</w:t>
      </w:r>
    </w:p>
    <w:p w:rsidR="00192308" w:rsidRDefault="00CF15EE" w:rsidP="00574D28">
      <w:pPr>
        <w:pStyle w:val="Level1unordered"/>
      </w:pPr>
      <w:r>
        <w:rPr>
          <w:lang w:eastAsia="ja-JP"/>
        </w:rPr>
        <w:t xml:space="preserve"> </w:t>
      </w:r>
      <w:r w:rsidR="00192308">
        <w:rPr>
          <w:rFonts w:hint="eastAsia"/>
        </w:rPr>
        <w:t>本ドキュメントは弊社が提供する</w:t>
      </w:r>
      <w:r w:rsidR="00192308">
        <w:rPr>
          <w:rFonts w:hint="eastAsia"/>
        </w:rPr>
        <w:t>Yocto v2.12.0(R-Car H3/M3</w:t>
      </w:r>
      <w:r w:rsidR="00574D28" w:rsidRPr="00574D28">
        <w:t>-W</w:t>
      </w:r>
      <w:ins w:id="22" w:author="Author">
        <w:r w:rsidR="001B4E53" w:rsidDel="001B4E53">
          <w:t xml:space="preserve"> </w:t>
        </w:r>
        <w:del w:id="23" w:author="Author">
          <w:r w:rsidR="009A4FB8" w:rsidDel="001B4E53">
            <w:delText>/M3-W+</w:delText>
          </w:r>
        </w:del>
      </w:ins>
      <w:r w:rsidR="00192308">
        <w:rPr>
          <w:rFonts w:hint="eastAsia"/>
        </w:rPr>
        <w:t>)</w:t>
      </w:r>
      <w:r w:rsidR="00192308">
        <w:rPr>
          <w:rFonts w:hint="eastAsia"/>
        </w:rPr>
        <w:t>を対象にしているため、他の</w:t>
      </w:r>
      <w:r w:rsidR="00192308">
        <w:rPr>
          <w:rFonts w:hint="eastAsia"/>
        </w:rPr>
        <w:t>Yocto</w:t>
      </w:r>
      <w:r w:rsidR="00192308">
        <w:rPr>
          <w:rFonts w:hint="eastAsia"/>
        </w:rPr>
        <w:t>バージョンには適用できません。</w:t>
      </w:r>
    </w:p>
    <w:p w:rsidR="00192308" w:rsidRDefault="00CF15EE" w:rsidP="00192308">
      <w:pPr>
        <w:pStyle w:val="Level1unordered"/>
        <w:numPr>
          <w:ilvl w:val="0"/>
          <w:numId w:val="1"/>
        </w:numPr>
      </w:pPr>
      <w:r>
        <w:rPr>
          <w:rFonts w:hint="eastAsia"/>
          <w:lang w:eastAsia="ja-JP"/>
        </w:rPr>
        <w:t xml:space="preserve"> </w:t>
      </w:r>
      <w:r w:rsidR="00192308">
        <w:rPr>
          <w:rFonts w:hint="eastAsia"/>
        </w:rPr>
        <w:t>現在</w:t>
      </w:r>
      <w:r w:rsidR="00192308">
        <w:rPr>
          <w:rFonts w:hint="eastAsia"/>
        </w:rPr>
        <w:t>(2016/10)</w:t>
      </w:r>
      <w:r w:rsidR="00192308">
        <w:rPr>
          <w:rFonts w:hint="eastAsia"/>
        </w:rPr>
        <w:t>、</w:t>
      </w:r>
      <w:r w:rsidR="00192308">
        <w:rPr>
          <w:rFonts w:hint="eastAsia"/>
        </w:rPr>
        <w:t>EAS</w:t>
      </w:r>
      <w:r w:rsidR="00192308">
        <w:rPr>
          <w:rFonts w:hint="eastAsia"/>
        </w:rPr>
        <w:t>は</w:t>
      </w:r>
      <w:r w:rsidR="00192308">
        <w:rPr>
          <w:rFonts w:hint="eastAsia"/>
        </w:rPr>
        <w:t>Linux Community</w:t>
      </w:r>
      <w:r w:rsidR="00192308">
        <w:rPr>
          <w:rFonts w:hint="eastAsia"/>
        </w:rPr>
        <w:t>で開発中のプロトタイプ版であるため潜在問題が含まれております。また、</w:t>
      </w:r>
      <w:r w:rsidR="00192308">
        <w:rPr>
          <w:rFonts w:hint="eastAsia"/>
        </w:rPr>
        <w:t>Linux Community</w:t>
      </w:r>
      <w:r w:rsidR="00192308">
        <w:rPr>
          <w:rFonts w:hint="eastAsia"/>
        </w:rPr>
        <w:t>の動向次第では今後変更が発生する場合があります。</w:t>
      </w:r>
    </w:p>
    <w:p w:rsidR="00192308" w:rsidRPr="00CE7AD0" w:rsidRDefault="00CF15EE" w:rsidP="00192308">
      <w:pPr>
        <w:pStyle w:val="Level1unordered"/>
        <w:numPr>
          <w:ilvl w:val="0"/>
          <w:numId w:val="1"/>
        </w:numPr>
      </w:pPr>
      <w:r>
        <w:rPr>
          <w:rFonts w:hint="eastAsia"/>
          <w:lang w:eastAsia="ja-JP"/>
        </w:rPr>
        <w:t xml:space="preserve"> </w:t>
      </w:r>
      <w:r w:rsidR="00192308">
        <w:rPr>
          <w:rFonts w:hint="eastAsia"/>
        </w:rPr>
        <w:t>本ドキュメントで説明する</w:t>
      </w:r>
      <w:r w:rsidR="00192308">
        <w:rPr>
          <w:rFonts w:hint="eastAsia"/>
        </w:rPr>
        <w:t>EAS</w:t>
      </w:r>
      <w:r w:rsidR="00192308">
        <w:rPr>
          <w:rFonts w:hint="eastAsia"/>
        </w:rPr>
        <w:t>環境は弊社が先行評価を目的に構築したものであり、品質はプロトタイプ相当となります。また、お客様の環境に</w:t>
      </w:r>
      <w:r w:rsidR="00192308">
        <w:rPr>
          <w:rFonts w:hint="eastAsia"/>
        </w:rPr>
        <w:t>EAS</w:t>
      </w:r>
      <w:r w:rsidR="00192308">
        <w:rPr>
          <w:rFonts w:hint="eastAsia"/>
        </w:rPr>
        <w:t>を適用する場合は、弊社のサポート範囲外となるため、お客様の責任にて適用をお願い致します。</w:t>
      </w:r>
    </w:p>
    <w:p w:rsidR="00CE7AD0" w:rsidRPr="00B67954" w:rsidRDefault="00CE7AD0" w:rsidP="00CE7AD0">
      <w:pPr>
        <w:pStyle w:val="listend"/>
      </w:pPr>
    </w:p>
    <w:p w:rsidR="00F56DB8" w:rsidRPr="007E48F8" w:rsidRDefault="00F56DB8" w:rsidP="00234205">
      <w:pPr>
        <w:pStyle w:val="space"/>
      </w:pPr>
    </w:p>
    <w:p w:rsidR="00F56DB8" w:rsidRDefault="00CF2281">
      <w:pPr>
        <w:pStyle w:val="targetdevice"/>
      </w:pPr>
      <w:r>
        <w:rPr>
          <w:rFonts w:hint="eastAsia"/>
        </w:rPr>
        <w:t>ターゲット</w:t>
      </w:r>
      <w:r w:rsidR="00F56DB8">
        <w:rPr>
          <w:rFonts w:hint="eastAsia"/>
        </w:rPr>
        <w:t>デバイス</w:t>
      </w:r>
    </w:p>
    <w:p w:rsidR="00F56DB8" w:rsidRDefault="00CF2281">
      <w:bookmarkStart w:id="24" w:name="_Hlk488945405"/>
      <w:r>
        <w:rPr>
          <w:rFonts w:hint="eastAsia"/>
        </w:rPr>
        <w:t>・</w:t>
      </w:r>
      <w:r>
        <w:rPr>
          <w:rFonts w:hint="eastAsia"/>
        </w:rPr>
        <w:t>R-Car</w:t>
      </w:r>
      <w:r>
        <w:t xml:space="preserve"> </w:t>
      </w:r>
      <w:r>
        <w:rPr>
          <w:rFonts w:hint="eastAsia"/>
        </w:rPr>
        <w:t>H3</w:t>
      </w:r>
    </w:p>
    <w:p w:rsidR="00CF2281" w:rsidRDefault="00CF2281" w:rsidP="00CF2281">
      <w:r>
        <w:rPr>
          <w:rFonts w:hint="eastAsia"/>
        </w:rPr>
        <w:t>・</w:t>
      </w:r>
      <w:r>
        <w:rPr>
          <w:rFonts w:hint="eastAsia"/>
        </w:rPr>
        <w:t>R-Car M3-W</w:t>
      </w:r>
      <w:ins w:id="25" w:author="Author">
        <w:r w:rsidR="009A4FB8">
          <w:t>/R-Car M3-W+</w:t>
        </w:r>
      </w:ins>
    </w:p>
    <w:bookmarkEnd w:id="24"/>
    <w:p w:rsidR="003C5BCA" w:rsidRDefault="00192308" w:rsidP="00192308">
      <w:pPr>
        <w:topLinePunct w:val="0"/>
        <w:adjustRightInd/>
        <w:spacing w:after="0"/>
        <w:ind w:firstLine="0"/>
        <w:textAlignment w:val="auto"/>
      </w:pPr>
      <w:r>
        <w:br w:type="page"/>
      </w:r>
    </w:p>
    <w:p w:rsidR="00F56DB8" w:rsidRDefault="0033788A">
      <w:pPr>
        <w:pStyle w:val="contentsheader"/>
      </w:pPr>
      <w:r>
        <w:rPr>
          <w:rFonts w:hint="eastAsia"/>
        </w:rPr>
        <w:lastRenderedPageBreak/>
        <w:t>目次</w:t>
      </w:r>
    </w:p>
    <w:p w:rsidR="006D6FEE" w:rsidRDefault="008A1064">
      <w:pPr>
        <w:pStyle w:val="TOC1"/>
        <w:rPr>
          <w:rFonts w:asciiTheme="minorHAnsi" w:eastAsiaTheme="minorEastAsia" w:hAnsiTheme="minorHAnsi" w:cstheme="minorBidi"/>
          <w:noProof/>
          <w:kern w:val="2"/>
          <w:sz w:val="21"/>
          <w:szCs w:val="22"/>
        </w:rPr>
      </w:pPr>
      <w:r>
        <w:fldChar w:fldCharType="begin"/>
      </w:r>
      <w:r>
        <w:instrText xml:space="preserve"> TOC \h \z \t "</w:instrText>
      </w:r>
      <w:r>
        <w:instrText>見出し</w:instrText>
      </w:r>
      <w:r>
        <w:instrText xml:space="preserve"> 1,1,</w:instrText>
      </w:r>
      <w:r>
        <w:instrText>見出し</w:instrText>
      </w:r>
      <w:r>
        <w:instrText xml:space="preserve"> 2,2,</w:instrText>
      </w:r>
      <w:r>
        <w:instrText>見出し</w:instrText>
      </w:r>
      <w:r>
        <w:instrText xml:space="preserve"> 3,3" </w:instrText>
      </w:r>
      <w:r>
        <w:fldChar w:fldCharType="separate"/>
      </w:r>
      <w:hyperlink w:anchor="_Toc488949404" w:history="1">
        <w:r w:rsidR="006D6FEE" w:rsidRPr="008C4AB0">
          <w:rPr>
            <w:rStyle w:val="Hyperlink"/>
            <w:noProof/>
          </w:rPr>
          <w:t>1.</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Pr>
            <w:noProof/>
            <w:webHidden/>
          </w:rPr>
          <w:tab/>
        </w:r>
        <w:r w:rsidR="006D6FEE">
          <w:rPr>
            <w:noProof/>
            <w:webHidden/>
          </w:rPr>
          <w:fldChar w:fldCharType="begin"/>
        </w:r>
        <w:r w:rsidR="006D6FEE">
          <w:rPr>
            <w:noProof/>
            <w:webHidden/>
          </w:rPr>
          <w:instrText xml:space="preserve"> PAGEREF _Toc488949404 \h </w:instrText>
        </w:r>
        <w:r w:rsidR="006D6FEE">
          <w:rPr>
            <w:noProof/>
            <w:webHidden/>
          </w:rPr>
        </w:r>
        <w:r w:rsidR="006D6FEE">
          <w:rPr>
            <w:noProof/>
            <w:webHidden/>
          </w:rPr>
          <w:fldChar w:fldCharType="separate"/>
        </w:r>
        <w:r w:rsidR="006D6FEE">
          <w:rPr>
            <w:noProof/>
            <w:webHidden/>
          </w:rPr>
          <w:t>4</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05" w:history="1">
        <w:r w:rsidR="006D6FEE" w:rsidRPr="008C4AB0">
          <w:rPr>
            <w:rStyle w:val="Hyperlink"/>
            <w:noProof/>
          </w:rPr>
          <w:t>1.1</w:t>
        </w:r>
        <w:r w:rsidR="006D6FEE">
          <w:rPr>
            <w:rFonts w:asciiTheme="minorHAnsi" w:eastAsiaTheme="minorEastAsia" w:hAnsiTheme="minorHAnsi" w:cstheme="minorBidi"/>
            <w:noProof/>
            <w:kern w:val="2"/>
            <w:sz w:val="21"/>
            <w:szCs w:val="22"/>
          </w:rPr>
          <w:tab/>
        </w:r>
        <w:r w:rsidR="006D6FEE" w:rsidRPr="008C4AB0">
          <w:rPr>
            <w:rStyle w:val="Hyperlink"/>
            <w:noProof/>
          </w:rPr>
          <w:t>概要</w:t>
        </w:r>
        <w:r w:rsidR="006D6FEE">
          <w:rPr>
            <w:noProof/>
            <w:webHidden/>
          </w:rPr>
          <w:tab/>
        </w:r>
        <w:r w:rsidR="006D6FEE">
          <w:rPr>
            <w:noProof/>
            <w:webHidden/>
          </w:rPr>
          <w:fldChar w:fldCharType="begin"/>
        </w:r>
        <w:r w:rsidR="006D6FEE">
          <w:rPr>
            <w:noProof/>
            <w:webHidden/>
          </w:rPr>
          <w:instrText xml:space="preserve"> PAGEREF _Toc488949405 \h </w:instrText>
        </w:r>
        <w:r w:rsidR="006D6FEE">
          <w:rPr>
            <w:noProof/>
            <w:webHidden/>
          </w:rPr>
        </w:r>
        <w:r w:rsidR="006D6FEE">
          <w:rPr>
            <w:noProof/>
            <w:webHidden/>
          </w:rPr>
          <w:fldChar w:fldCharType="separate"/>
        </w:r>
        <w:r w:rsidR="006D6FEE">
          <w:rPr>
            <w:noProof/>
            <w:webHidden/>
          </w:rPr>
          <w:t>4</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06" w:history="1">
        <w:r w:rsidR="006D6FEE" w:rsidRPr="008C4AB0">
          <w:rPr>
            <w:rStyle w:val="Hyperlink"/>
            <w:noProof/>
          </w:rPr>
          <w:t>1.1.1</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の概要</w:t>
        </w:r>
        <w:r w:rsidR="006D6FEE">
          <w:rPr>
            <w:noProof/>
            <w:webHidden/>
          </w:rPr>
          <w:tab/>
        </w:r>
        <w:r w:rsidR="006D6FEE">
          <w:rPr>
            <w:noProof/>
            <w:webHidden/>
          </w:rPr>
          <w:fldChar w:fldCharType="begin"/>
        </w:r>
        <w:r w:rsidR="006D6FEE">
          <w:rPr>
            <w:noProof/>
            <w:webHidden/>
          </w:rPr>
          <w:instrText xml:space="preserve"> PAGEREF _Toc488949406 \h </w:instrText>
        </w:r>
        <w:r w:rsidR="006D6FEE">
          <w:rPr>
            <w:noProof/>
            <w:webHidden/>
          </w:rPr>
        </w:r>
        <w:r w:rsidR="006D6FEE">
          <w:rPr>
            <w:noProof/>
            <w:webHidden/>
          </w:rPr>
          <w:fldChar w:fldCharType="separate"/>
        </w:r>
        <w:r w:rsidR="006D6FEE">
          <w:rPr>
            <w:noProof/>
            <w:webHidden/>
          </w:rPr>
          <w:t>4</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07" w:history="1">
        <w:r w:rsidR="006D6FEE" w:rsidRPr="008C4AB0">
          <w:rPr>
            <w:rStyle w:val="Hyperlink"/>
            <w:noProof/>
          </w:rPr>
          <w:t>1.1.2</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の開発状況</w:t>
        </w:r>
        <w:r w:rsidR="006D6FEE">
          <w:rPr>
            <w:noProof/>
            <w:webHidden/>
          </w:rPr>
          <w:tab/>
        </w:r>
        <w:r w:rsidR="006D6FEE">
          <w:rPr>
            <w:noProof/>
            <w:webHidden/>
          </w:rPr>
          <w:fldChar w:fldCharType="begin"/>
        </w:r>
        <w:r w:rsidR="006D6FEE">
          <w:rPr>
            <w:noProof/>
            <w:webHidden/>
          </w:rPr>
          <w:instrText xml:space="preserve"> PAGEREF _Toc488949407 \h </w:instrText>
        </w:r>
        <w:r w:rsidR="006D6FEE">
          <w:rPr>
            <w:noProof/>
            <w:webHidden/>
          </w:rPr>
        </w:r>
        <w:r w:rsidR="006D6FEE">
          <w:rPr>
            <w:noProof/>
            <w:webHidden/>
          </w:rPr>
          <w:fldChar w:fldCharType="separate"/>
        </w:r>
        <w:r w:rsidR="006D6FEE">
          <w:rPr>
            <w:noProof/>
            <w:webHidden/>
          </w:rPr>
          <w:t>5</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08" w:history="1">
        <w:r w:rsidR="006D6FEE" w:rsidRPr="008C4AB0">
          <w:rPr>
            <w:rStyle w:val="Hyperlink"/>
            <w:noProof/>
          </w:rPr>
          <w:t>1.1.3</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の潜在問題</w:t>
        </w:r>
        <w:r w:rsidR="006D6FEE">
          <w:rPr>
            <w:noProof/>
            <w:webHidden/>
          </w:rPr>
          <w:tab/>
        </w:r>
        <w:r w:rsidR="006D6FEE">
          <w:rPr>
            <w:noProof/>
            <w:webHidden/>
          </w:rPr>
          <w:fldChar w:fldCharType="begin"/>
        </w:r>
        <w:r w:rsidR="006D6FEE">
          <w:rPr>
            <w:noProof/>
            <w:webHidden/>
          </w:rPr>
          <w:instrText xml:space="preserve"> PAGEREF _Toc488949408 \h </w:instrText>
        </w:r>
        <w:r w:rsidR="006D6FEE">
          <w:rPr>
            <w:noProof/>
            <w:webHidden/>
          </w:rPr>
        </w:r>
        <w:r w:rsidR="006D6FEE">
          <w:rPr>
            <w:noProof/>
            <w:webHidden/>
          </w:rPr>
          <w:fldChar w:fldCharType="separate"/>
        </w:r>
        <w:r w:rsidR="006D6FEE">
          <w:rPr>
            <w:noProof/>
            <w:webHidden/>
          </w:rPr>
          <w:t>5</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09" w:history="1">
        <w:r w:rsidR="006D6FEE" w:rsidRPr="008C4AB0">
          <w:rPr>
            <w:rStyle w:val="Hyperlink"/>
            <w:noProof/>
          </w:rPr>
          <w:t>1.2</w:t>
        </w:r>
        <w:r w:rsidR="006D6FEE">
          <w:rPr>
            <w:rFonts w:asciiTheme="minorHAnsi" w:eastAsiaTheme="minorEastAsia" w:hAnsiTheme="minorHAnsi" w:cstheme="minorBidi"/>
            <w:noProof/>
            <w:kern w:val="2"/>
            <w:sz w:val="21"/>
            <w:szCs w:val="22"/>
          </w:rPr>
          <w:tab/>
        </w:r>
        <w:r w:rsidR="006D6FEE" w:rsidRPr="008C4AB0">
          <w:rPr>
            <w:rStyle w:val="Hyperlink"/>
            <w:noProof/>
          </w:rPr>
          <w:t>動作概要</w:t>
        </w:r>
        <w:r w:rsidR="006D6FEE">
          <w:rPr>
            <w:noProof/>
            <w:webHidden/>
          </w:rPr>
          <w:tab/>
        </w:r>
        <w:r w:rsidR="006D6FEE">
          <w:rPr>
            <w:noProof/>
            <w:webHidden/>
          </w:rPr>
          <w:fldChar w:fldCharType="begin"/>
        </w:r>
        <w:r w:rsidR="006D6FEE">
          <w:rPr>
            <w:noProof/>
            <w:webHidden/>
          </w:rPr>
          <w:instrText xml:space="preserve"> PAGEREF _Toc488949409 \h </w:instrText>
        </w:r>
        <w:r w:rsidR="006D6FEE">
          <w:rPr>
            <w:noProof/>
            <w:webHidden/>
          </w:rPr>
        </w:r>
        <w:r w:rsidR="006D6FEE">
          <w:rPr>
            <w:noProof/>
            <w:webHidden/>
          </w:rPr>
          <w:fldChar w:fldCharType="separate"/>
        </w:r>
        <w:r w:rsidR="006D6FEE">
          <w:rPr>
            <w:noProof/>
            <w:webHidden/>
          </w:rPr>
          <w:t>6</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10" w:history="1">
        <w:r w:rsidR="006D6FEE" w:rsidRPr="008C4AB0">
          <w:rPr>
            <w:rStyle w:val="Hyperlink"/>
            <w:noProof/>
          </w:rPr>
          <w:t>1.3</w:t>
        </w:r>
        <w:r w:rsidR="006D6FEE">
          <w:rPr>
            <w:rFonts w:asciiTheme="minorHAnsi" w:eastAsiaTheme="minorEastAsia" w:hAnsiTheme="minorHAnsi" w:cstheme="minorBidi"/>
            <w:noProof/>
            <w:kern w:val="2"/>
            <w:sz w:val="21"/>
            <w:szCs w:val="22"/>
          </w:rPr>
          <w:tab/>
        </w:r>
        <w:r w:rsidR="006D6FEE" w:rsidRPr="008C4AB0">
          <w:rPr>
            <w:rStyle w:val="Hyperlink"/>
            <w:noProof/>
          </w:rPr>
          <w:t>モジュール構成</w:t>
        </w:r>
        <w:r w:rsidR="006D6FEE">
          <w:rPr>
            <w:noProof/>
            <w:webHidden/>
          </w:rPr>
          <w:tab/>
        </w:r>
        <w:r w:rsidR="006D6FEE">
          <w:rPr>
            <w:noProof/>
            <w:webHidden/>
          </w:rPr>
          <w:fldChar w:fldCharType="begin"/>
        </w:r>
        <w:r w:rsidR="006D6FEE">
          <w:rPr>
            <w:noProof/>
            <w:webHidden/>
          </w:rPr>
          <w:instrText xml:space="preserve"> PAGEREF _Toc488949410 \h </w:instrText>
        </w:r>
        <w:r w:rsidR="006D6FEE">
          <w:rPr>
            <w:noProof/>
            <w:webHidden/>
          </w:rPr>
        </w:r>
        <w:r w:rsidR="006D6FEE">
          <w:rPr>
            <w:noProof/>
            <w:webHidden/>
          </w:rPr>
          <w:fldChar w:fldCharType="separate"/>
        </w:r>
        <w:r w:rsidR="006D6FEE">
          <w:rPr>
            <w:noProof/>
            <w:webHidden/>
          </w:rPr>
          <w:t>8</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11" w:history="1">
        <w:r w:rsidR="006D6FEE" w:rsidRPr="008C4AB0">
          <w:rPr>
            <w:rStyle w:val="Hyperlink"/>
            <w:noProof/>
          </w:rPr>
          <w:t>1.4</w:t>
        </w:r>
        <w:r w:rsidR="006D6FEE">
          <w:rPr>
            <w:rFonts w:asciiTheme="minorHAnsi" w:eastAsiaTheme="minorEastAsia" w:hAnsiTheme="minorHAnsi" w:cstheme="minorBidi"/>
            <w:noProof/>
            <w:kern w:val="2"/>
            <w:sz w:val="21"/>
            <w:szCs w:val="22"/>
          </w:rPr>
          <w:tab/>
        </w:r>
        <w:r w:rsidR="006D6FEE" w:rsidRPr="008C4AB0">
          <w:rPr>
            <w:rStyle w:val="Hyperlink"/>
            <w:noProof/>
          </w:rPr>
          <w:t>Energy Model</w:t>
        </w:r>
        <w:r w:rsidR="006D6FEE">
          <w:rPr>
            <w:noProof/>
            <w:webHidden/>
          </w:rPr>
          <w:tab/>
        </w:r>
        <w:r w:rsidR="006D6FEE">
          <w:rPr>
            <w:noProof/>
            <w:webHidden/>
          </w:rPr>
          <w:fldChar w:fldCharType="begin"/>
        </w:r>
        <w:r w:rsidR="006D6FEE">
          <w:rPr>
            <w:noProof/>
            <w:webHidden/>
          </w:rPr>
          <w:instrText xml:space="preserve"> PAGEREF _Toc488949411 \h </w:instrText>
        </w:r>
        <w:r w:rsidR="006D6FEE">
          <w:rPr>
            <w:noProof/>
            <w:webHidden/>
          </w:rPr>
        </w:r>
        <w:r w:rsidR="006D6FEE">
          <w:rPr>
            <w:noProof/>
            <w:webHidden/>
          </w:rPr>
          <w:fldChar w:fldCharType="separate"/>
        </w:r>
        <w:r w:rsidR="006D6FEE">
          <w:rPr>
            <w:noProof/>
            <w:webHidden/>
          </w:rPr>
          <w:t>9</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12" w:history="1">
        <w:r w:rsidR="006D6FEE" w:rsidRPr="008C4AB0">
          <w:rPr>
            <w:rStyle w:val="Hyperlink"/>
            <w:noProof/>
          </w:rPr>
          <w:t>1.4.1</w:t>
        </w:r>
        <w:r w:rsidR="006D6FEE">
          <w:rPr>
            <w:rFonts w:asciiTheme="minorHAnsi" w:eastAsiaTheme="minorEastAsia" w:hAnsiTheme="minorHAnsi" w:cstheme="minorBidi"/>
            <w:noProof/>
            <w:kern w:val="2"/>
            <w:sz w:val="21"/>
            <w:szCs w:val="22"/>
          </w:rPr>
          <w:tab/>
        </w:r>
        <w:r w:rsidR="006D6FEE" w:rsidRPr="008C4AB0">
          <w:rPr>
            <w:rStyle w:val="Hyperlink"/>
            <w:noProof/>
          </w:rPr>
          <w:t>算出方法</w:t>
        </w:r>
        <w:r w:rsidR="006D6FEE">
          <w:rPr>
            <w:noProof/>
            <w:webHidden/>
          </w:rPr>
          <w:tab/>
        </w:r>
        <w:r w:rsidR="006D6FEE">
          <w:rPr>
            <w:noProof/>
            <w:webHidden/>
          </w:rPr>
          <w:fldChar w:fldCharType="begin"/>
        </w:r>
        <w:r w:rsidR="006D6FEE">
          <w:rPr>
            <w:noProof/>
            <w:webHidden/>
          </w:rPr>
          <w:instrText xml:space="preserve"> PAGEREF _Toc488949412 \h </w:instrText>
        </w:r>
        <w:r w:rsidR="006D6FEE">
          <w:rPr>
            <w:noProof/>
            <w:webHidden/>
          </w:rPr>
        </w:r>
        <w:r w:rsidR="006D6FEE">
          <w:rPr>
            <w:noProof/>
            <w:webHidden/>
          </w:rPr>
          <w:fldChar w:fldCharType="separate"/>
        </w:r>
        <w:r w:rsidR="006D6FEE">
          <w:rPr>
            <w:noProof/>
            <w:webHidden/>
          </w:rPr>
          <w:t>10</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13" w:history="1">
        <w:r w:rsidR="006D6FEE" w:rsidRPr="008C4AB0">
          <w:rPr>
            <w:rStyle w:val="Hyperlink"/>
            <w:noProof/>
          </w:rPr>
          <w:t>1.5</w:t>
        </w:r>
        <w:r w:rsidR="006D6FEE">
          <w:rPr>
            <w:rFonts w:asciiTheme="minorHAnsi" w:eastAsiaTheme="minorEastAsia" w:hAnsiTheme="minorHAnsi" w:cstheme="minorBidi"/>
            <w:noProof/>
            <w:kern w:val="2"/>
            <w:sz w:val="21"/>
            <w:szCs w:val="22"/>
          </w:rPr>
          <w:tab/>
        </w:r>
        <w:r w:rsidR="006D6FEE" w:rsidRPr="008C4AB0">
          <w:rPr>
            <w:rStyle w:val="Hyperlink"/>
            <w:noProof/>
          </w:rPr>
          <w:t>検討課題</w:t>
        </w:r>
        <w:r w:rsidR="006D6FEE">
          <w:rPr>
            <w:noProof/>
            <w:webHidden/>
          </w:rPr>
          <w:tab/>
        </w:r>
        <w:r w:rsidR="006D6FEE">
          <w:rPr>
            <w:noProof/>
            <w:webHidden/>
          </w:rPr>
          <w:fldChar w:fldCharType="begin"/>
        </w:r>
        <w:r w:rsidR="006D6FEE">
          <w:rPr>
            <w:noProof/>
            <w:webHidden/>
          </w:rPr>
          <w:instrText xml:space="preserve"> PAGEREF _Toc488949413 \h </w:instrText>
        </w:r>
        <w:r w:rsidR="006D6FEE">
          <w:rPr>
            <w:noProof/>
            <w:webHidden/>
          </w:rPr>
        </w:r>
        <w:r w:rsidR="006D6FEE">
          <w:rPr>
            <w:noProof/>
            <w:webHidden/>
          </w:rPr>
          <w:fldChar w:fldCharType="separate"/>
        </w:r>
        <w:r w:rsidR="006D6FEE">
          <w:rPr>
            <w:noProof/>
            <w:webHidden/>
          </w:rPr>
          <w:t>11</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14" w:history="1">
        <w:r w:rsidR="006D6FEE" w:rsidRPr="008C4AB0">
          <w:rPr>
            <w:rStyle w:val="Hyperlink"/>
            <w:noProof/>
          </w:rPr>
          <w:t>1.5.1</w:t>
        </w:r>
        <w:r w:rsidR="006D6FEE">
          <w:rPr>
            <w:rFonts w:asciiTheme="minorHAnsi" w:eastAsiaTheme="minorEastAsia" w:hAnsiTheme="minorHAnsi" w:cstheme="minorBidi"/>
            <w:noProof/>
            <w:kern w:val="2"/>
            <w:sz w:val="21"/>
            <w:szCs w:val="22"/>
          </w:rPr>
          <w:tab/>
        </w:r>
        <w:r w:rsidR="006D6FEE" w:rsidRPr="008C4AB0">
          <w:rPr>
            <w:rStyle w:val="Hyperlink"/>
            <w:noProof/>
          </w:rPr>
          <w:t>任意のアプリケーションを優先して動作</w:t>
        </w:r>
        <w:r w:rsidR="006D6FEE">
          <w:rPr>
            <w:noProof/>
            <w:webHidden/>
          </w:rPr>
          <w:tab/>
        </w:r>
        <w:r w:rsidR="006D6FEE">
          <w:rPr>
            <w:noProof/>
            <w:webHidden/>
          </w:rPr>
          <w:fldChar w:fldCharType="begin"/>
        </w:r>
        <w:r w:rsidR="006D6FEE">
          <w:rPr>
            <w:noProof/>
            <w:webHidden/>
          </w:rPr>
          <w:instrText xml:space="preserve"> PAGEREF _Toc488949414 \h </w:instrText>
        </w:r>
        <w:r w:rsidR="006D6FEE">
          <w:rPr>
            <w:noProof/>
            <w:webHidden/>
          </w:rPr>
        </w:r>
        <w:r w:rsidR="006D6FEE">
          <w:rPr>
            <w:noProof/>
            <w:webHidden/>
          </w:rPr>
          <w:fldChar w:fldCharType="separate"/>
        </w:r>
        <w:r w:rsidR="006D6FEE">
          <w:rPr>
            <w:noProof/>
            <w:webHidden/>
          </w:rPr>
          <w:t>11</w:t>
        </w:r>
        <w:r w:rsidR="006D6FEE">
          <w:rPr>
            <w:noProof/>
            <w:webHidden/>
          </w:rPr>
          <w:fldChar w:fldCharType="end"/>
        </w:r>
      </w:hyperlink>
    </w:p>
    <w:p w:rsidR="006D6FEE" w:rsidRDefault="00B731A0">
      <w:pPr>
        <w:pStyle w:val="TOC1"/>
        <w:rPr>
          <w:rFonts w:asciiTheme="minorHAnsi" w:eastAsiaTheme="minorEastAsia" w:hAnsiTheme="minorHAnsi" w:cstheme="minorBidi"/>
          <w:noProof/>
          <w:kern w:val="2"/>
          <w:sz w:val="21"/>
          <w:szCs w:val="22"/>
        </w:rPr>
      </w:pPr>
      <w:hyperlink w:anchor="_Toc488949415" w:history="1">
        <w:r w:rsidR="006D6FEE" w:rsidRPr="008C4AB0">
          <w:rPr>
            <w:rStyle w:val="Hyperlink"/>
            <w:noProof/>
          </w:rPr>
          <w:t>2.</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の環境構築方法</w:t>
        </w:r>
        <w:r w:rsidR="006D6FEE">
          <w:rPr>
            <w:noProof/>
            <w:webHidden/>
          </w:rPr>
          <w:tab/>
        </w:r>
        <w:r w:rsidR="006D6FEE">
          <w:rPr>
            <w:noProof/>
            <w:webHidden/>
          </w:rPr>
          <w:fldChar w:fldCharType="begin"/>
        </w:r>
        <w:r w:rsidR="006D6FEE">
          <w:rPr>
            <w:noProof/>
            <w:webHidden/>
          </w:rPr>
          <w:instrText xml:space="preserve"> PAGEREF _Toc488949415 \h </w:instrText>
        </w:r>
        <w:r w:rsidR="006D6FEE">
          <w:rPr>
            <w:noProof/>
            <w:webHidden/>
          </w:rPr>
        </w:r>
        <w:r w:rsidR="006D6FEE">
          <w:rPr>
            <w:noProof/>
            <w:webHidden/>
          </w:rPr>
          <w:fldChar w:fldCharType="separate"/>
        </w:r>
        <w:r w:rsidR="006D6FEE">
          <w:rPr>
            <w:noProof/>
            <w:webHidden/>
          </w:rPr>
          <w:t>12</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16" w:history="1">
        <w:r w:rsidR="006D6FEE" w:rsidRPr="008C4AB0">
          <w:rPr>
            <w:rStyle w:val="Hyperlink"/>
            <w:noProof/>
          </w:rPr>
          <w:t>2.1</w:t>
        </w:r>
        <w:r w:rsidR="006D6FEE">
          <w:rPr>
            <w:rFonts w:asciiTheme="minorHAnsi" w:eastAsiaTheme="minorEastAsia" w:hAnsiTheme="minorHAnsi" w:cstheme="minorBidi"/>
            <w:noProof/>
            <w:kern w:val="2"/>
            <w:sz w:val="21"/>
            <w:szCs w:val="22"/>
          </w:rPr>
          <w:tab/>
        </w:r>
        <w:r w:rsidR="006D6FEE" w:rsidRPr="008C4AB0">
          <w:rPr>
            <w:rStyle w:val="Hyperlink"/>
            <w:noProof/>
          </w:rPr>
          <w:t>パッチセットの説明</w:t>
        </w:r>
        <w:r w:rsidR="006D6FEE">
          <w:rPr>
            <w:noProof/>
            <w:webHidden/>
          </w:rPr>
          <w:tab/>
        </w:r>
        <w:r w:rsidR="006D6FEE">
          <w:rPr>
            <w:noProof/>
            <w:webHidden/>
          </w:rPr>
          <w:fldChar w:fldCharType="begin"/>
        </w:r>
        <w:r w:rsidR="006D6FEE">
          <w:rPr>
            <w:noProof/>
            <w:webHidden/>
          </w:rPr>
          <w:instrText xml:space="preserve"> PAGEREF _Toc488949416 \h </w:instrText>
        </w:r>
        <w:r w:rsidR="006D6FEE">
          <w:rPr>
            <w:noProof/>
            <w:webHidden/>
          </w:rPr>
        </w:r>
        <w:r w:rsidR="006D6FEE">
          <w:rPr>
            <w:noProof/>
            <w:webHidden/>
          </w:rPr>
          <w:fldChar w:fldCharType="separate"/>
        </w:r>
        <w:r w:rsidR="006D6FEE">
          <w:rPr>
            <w:noProof/>
            <w:webHidden/>
          </w:rPr>
          <w:t>12</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17" w:history="1">
        <w:r w:rsidR="006D6FEE" w:rsidRPr="008C4AB0">
          <w:rPr>
            <w:rStyle w:val="Hyperlink"/>
            <w:noProof/>
          </w:rPr>
          <w:t>2.2</w:t>
        </w:r>
        <w:r w:rsidR="006D6FEE">
          <w:rPr>
            <w:rFonts w:asciiTheme="minorHAnsi" w:eastAsiaTheme="minorEastAsia" w:hAnsiTheme="minorHAnsi" w:cstheme="minorBidi"/>
            <w:noProof/>
            <w:kern w:val="2"/>
            <w:sz w:val="21"/>
            <w:szCs w:val="22"/>
          </w:rPr>
          <w:tab/>
        </w:r>
        <w:r w:rsidR="006D6FEE" w:rsidRPr="008C4AB0">
          <w:rPr>
            <w:rStyle w:val="Hyperlink"/>
            <w:noProof/>
          </w:rPr>
          <w:t>ビルド手順</w:t>
        </w:r>
        <w:r w:rsidR="006D6FEE">
          <w:rPr>
            <w:noProof/>
            <w:webHidden/>
          </w:rPr>
          <w:tab/>
        </w:r>
        <w:r w:rsidR="006D6FEE">
          <w:rPr>
            <w:noProof/>
            <w:webHidden/>
          </w:rPr>
          <w:fldChar w:fldCharType="begin"/>
        </w:r>
        <w:r w:rsidR="006D6FEE">
          <w:rPr>
            <w:noProof/>
            <w:webHidden/>
          </w:rPr>
          <w:instrText xml:space="preserve"> PAGEREF _Toc488949417 \h </w:instrText>
        </w:r>
        <w:r w:rsidR="006D6FEE">
          <w:rPr>
            <w:noProof/>
            <w:webHidden/>
          </w:rPr>
        </w:r>
        <w:r w:rsidR="006D6FEE">
          <w:rPr>
            <w:noProof/>
            <w:webHidden/>
          </w:rPr>
          <w:fldChar w:fldCharType="separate"/>
        </w:r>
        <w:r w:rsidR="006D6FEE">
          <w:rPr>
            <w:noProof/>
            <w:webHidden/>
          </w:rPr>
          <w:t>13</w:t>
        </w:r>
        <w:r w:rsidR="006D6FEE">
          <w:rPr>
            <w:noProof/>
            <w:webHidden/>
          </w:rPr>
          <w:fldChar w:fldCharType="end"/>
        </w:r>
      </w:hyperlink>
    </w:p>
    <w:p w:rsidR="006D6FEE" w:rsidRDefault="00B731A0">
      <w:pPr>
        <w:pStyle w:val="TOC1"/>
        <w:rPr>
          <w:rFonts w:asciiTheme="minorHAnsi" w:eastAsiaTheme="minorEastAsia" w:hAnsiTheme="minorHAnsi" w:cstheme="minorBidi"/>
          <w:noProof/>
          <w:kern w:val="2"/>
          <w:sz w:val="21"/>
          <w:szCs w:val="22"/>
        </w:rPr>
      </w:pPr>
      <w:hyperlink w:anchor="_Toc488949418" w:history="1">
        <w:r w:rsidR="006D6FEE" w:rsidRPr="008C4AB0">
          <w:rPr>
            <w:rStyle w:val="Hyperlink"/>
            <w:noProof/>
          </w:rPr>
          <w:t>Appendix</w:t>
        </w:r>
        <w:r w:rsidR="006D6FEE">
          <w:rPr>
            <w:noProof/>
            <w:webHidden/>
          </w:rPr>
          <w:tab/>
        </w:r>
        <w:r w:rsidR="006D6FEE">
          <w:rPr>
            <w:noProof/>
            <w:webHidden/>
          </w:rPr>
          <w:fldChar w:fldCharType="begin"/>
        </w:r>
        <w:r w:rsidR="006D6FEE">
          <w:rPr>
            <w:noProof/>
            <w:webHidden/>
          </w:rPr>
          <w:instrText xml:space="preserve"> PAGEREF _Toc488949418 \h </w:instrText>
        </w:r>
        <w:r w:rsidR="006D6FEE">
          <w:rPr>
            <w:noProof/>
            <w:webHidden/>
          </w:rPr>
        </w:r>
        <w:r w:rsidR="006D6FEE">
          <w:rPr>
            <w:noProof/>
            <w:webHidden/>
          </w:rPr>
          <w:fldChar w:fldCharType="separate"/>
        </w:r>
        <w:r w:rsidR="006D6FEE">
          <w:rPr>
            <w:noProof/>
            <w:webHidden/>
          </w:rPr>
          <w:t>14</w:t>
        </w:r>
        <w:r w:rsidR="006D6FEE">
          <w:rPr>
            <w:noProof/>
            <w:webHidden/>
          </w:rPr>
          <w:fldChar w:fldCharType="end"/>
        </w:r>
      </w:hyperlink>
    </w:p>
    <w:p w:rsidR="006D6FEE" w:rsidRDefault="00B731A0">
      <w:pPr>
        <w:pStyle w:val="TOC1"/>
        <w:rPr>
          <w:rFonts w:asciiTheme="minorHAnsi" w:eastAsiaTheme="minorEastAsia" w:hAnsiTheme="minorHAnsi" w:cstheme="minorBidi"/>
          <w:noProof/>
          <w:kern w:val="2"/>
          <w:sz w:val="21"/>
          <w:szCs w:val="22"/>
        </w:rPr>
      </w:pPr>
      <w:hyperlink w:anchor="_Toc488949419" w:history="1">
        <w:r w:rsidR="006D6FEE" w:rsidRPr="008C4AB0">
          <w:rPr>
            <w:rStyle w:val="Hyperlink"/>
            <w:noProof/>
          </w:rPr>
          <w:t>A1.</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の適用事例</w:t>
        </w:r>
        <w:r w:rsidR="006D6FEE">
          <w:rPr>
            <w:noProof/>
            <w:webHidden/>
          </w:rPr>
          <w:tab/>
        </w:r>
        <w:r w:rsidR="006D6FEE">
          <w:rPr>
            <w:noProof/>
            <w:webHidden/>
          </w:rPr>
          <w:fldChar w:fldCharType="begin"/>
        </w:r>
        <w:r w:rsidR="006D6FEE">
          <w:rPr>
            <w:noProof/>
            <w:webHidden/>
          </w:rPr>
          <w:instrText xml:space="preserve"> PAGEREF _Toc488949419 \h </w:instrText>
        </w:r>
        <w:r w:rsidR="006D6FEE">
          <w:rPr>
            <w:noProof/>
            <w:webHidden/>
          </w:rPr>
        </w:r>
        <w:r w:rsidR="006D6FEE">
          <w:rPr>
            <w:noProof/>
            <w:webHidden/>
          </w:rPr>
          <w:fldChar w:fldCharType="separate"/>
        </w:r>
        <w:r w:rsidR="006D6FEE">
          <w:rPr>
            <w:noProof/>
            <w:webHidden/>
          </w:rPr>
          <w:t>14</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0" w:history="1">
        <w:r w:rsidR="006D6FEE" w:rsidRPr="008C4AB0">
          <w:rPr>
            <w:rStyle w:val="Hyperlink"/>
            <w:noProof/>
          </w:rPr>
          <w:t>A1.1</w:t>
        </w:r>
        <w:r w:rsidR="006D6FEE">
          <w:rPr>
            <w:rFonts w:asciiTheme="minorHAnsi" w:eastAsiaTheme="minorEastAsia" w:hAnsiTheme="minorHAnsi" w:cstheme="minorBidi"/>
            <w:noProof/>
            <w:kern w:val="2"/>
            <w:sz w:val="21"/>
            <w:szCs w:val="22"/>
          </w:rPr>
          <w:tab/>
        </w:r>
        <w:r w:rsidR="006D6FEE" w:rsidRPr="008C4AB0">
          <w:rPr>
            <w:rStyle w:val="Hyperlink"/>
            <w:noProof/>
          </w:rPr>
          <w:t>概要</w:t>
        </w:r>
        <w:r w:rsidR="006D6FEE">
          <w:rPr>
            <w:noProof/>
            <w:webHidden/>
          </w:rPr>
          <w:tab/>
        </w:r>
        <w:r w:rsidR="006D6FEE">
          <w:rPr>
            <w:noProof/>
            <w:webHidden/>
          </w:rPr>
          <w:fldChar w:fldCharType="begin"/>
        </w:r>
        <w:r w:rsidR="006D6FEE">
          <w:rPr>
            <w:noProof/>
            <w:webHidden/>
          </w:rPr>
          <w:instrText xml:space="preserve"> PAGEREF _Toc488949420 \h </w:instrText>
        </w:r>
        <w:r w:rsidR="006D6FEE">
          <w:rPr>
            <w:noProof/>
            <w:webHidden/>
          </w:rPr>
        </w:r>
        <w:r w:rsidR="006D6FEE">
          <w:rPr>
            <w:noProof/>
            <w:webHidden/>
          </w:rPr>
          <w:fldChar w:fldCharType="separate"/>
        </w:r>
        <w:r w:rsidR="006D6FEE">
          <w:rPr>
            <w:noProof/>
            <w:webHidden/>
          </w:rPr>
          <w:t>14</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1" w:history="1">
        <w:r w:rsidR="006D6FEE" w:rsidRPr="008C4AB0">
          <w:rPr>
            <w:rStyle w:val="Hyperlink"/>
            <w:noProof/>
          </w:rPr>
          <w:t>A1.2</w:t>
        </w:r>
        <w:r w:rsidR="006D6FEE">
          <w:rPr>
            <w:rFonts w:asciiTheme="minorHAnsi" w:eastAsiaTheme="minorEastAsia" w:hAnsiTheme="minorHAnsi" w:cstheme="minorBidi"/>
            <w:noProof/>
            <w:kern w:val="2"/>
            <w:sz w:val="21"/>
            <w:szCs w:val="22"/>
          </w:rPr>
          <w:tab/>
        </w:r>
        <w:r w:rsidR="006D6FEE" w:rsidRPr="008C4AB0">
          <w:rPr>
            <w:rStyle w:val="Hyperlink"/>
            <w:noProof/>
          </w:rPr>
          <w:t>タスクの割り付けの変化</w:t>
        </w:r>
        <w:r w:rsidR="006D6FEE">
          <w:rPr>
            <w:noProof/>
            <w:webHidden/>
          </w:rPr>
          <w:tab/>
        </w:r>
        <w:r w:rsidR="006D6FEE">
          <w:rPr>
            <w:noProof/>
            <w:webHidden/>
          </w:rPr>
          <w:fldChar w:fldCharType="begin"/>
        </w:r>
        <w:r w:rsidR="006D6FEE">
          <w:rPr>
            <w:noProof/>
            <w:webHidden/>
          </w:rPr>
          <w:instrText xml:space="preserve"> PAGEREF _Toc488949421 \h </w:instrText>
        </w:r>
        <w:r w:rsidR="006D6FEE">
          <w:rPr>
            <w:noProof/>
            <w:webHidden/>
          </w:rPr>
        </w:r>
        <w:r w:rsidR="006D6FEE">
          <w:rPr>
            <w:noProof/>
            <w:webHidden/>
          </w:rPr>
          <w:fldChar w:fldCharType="separate"/>
        </w:r>
        <w:r w:rsidR="006D6FEE">
          <w:rPr>
            <w:noProof/>
            <w:webHidden/>
          </w:rPr>
          <w:t>15</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2" w:history="1">
        <w:r w:rsidR="006D6FEE" w:rsidRPr="008C4AB0">
          <w:rPr>
            <w:rStyle w:val="Hyperlink"/>
            <w:noProof/>
          </w:rPr>
          <w:t>A1.3</w:t>
        </w:r>
        <w:r w:rsidR="006D6FEE">
          <w:rPr>
            <w:rFonts w:asciiTheme="minorHAnsi" w:eastAsiaTheme="minorEastAsia" w:hAnsiTheme="minorHAnsi" w:cstheme="minorBidi"/>
            <w:noProof/>
            <w:kern w:val="2"/>
            <w:sz w:val="21"/>
            <w:szCs w:val="22"/>
          </w:rPr>
          <w:tab/>
        </w:r>
        <w:r w:rsidR="006D6FEE" w:rsidRPr="008C4AB0">
          <w:rPr>
            <w:rStyle w:val="Hyperlink"/>
            <w:noProof/>
          </w:rPr>
          <w:t>結果まとめ</w:t>
        </w:r>
        <w:r w:rsidR="006D6FEE">
          <w:rPr>
            <w:noProof/>
            <w:webHidden/>
          </w:rPr>
          <w:tab/>
        </w:r>
        <w:r w:rsidR="006D6FEE">
          <w:rPr>
            <w:noProof/>
            <w:webHidden/>
          </w:rPr>
          <w:fldChar w:fldCharType="begin"/>
        </w:r>
        <w:r w:rsidR="006D6FEE">
          <w:rPr>
            <w:noProof/>
            <w:webHidden/>
          </w:rPr>
          <w:instrText xml:space="preserve"> PAGEREF _Toc488949422 \h </w:instrText>
        </w:r>
        <w:r w:rsidR="006D6FEE">
          <w:rPr>
            <w:noProof/>
            <w:webHidden/>
          </w:rPr>
        </w:r>
        <w:r w:rsidR="006D6FEE">
          <w:rPr>
            <w:noProof/>
            <w:webHidden/>
          </w:rPr>
          <w:fldChar w:fldCharType="separate"/>
        </w:r>
        <w:r w:rsidR="006D6FEE">
          <w:rPr>
            <w:noProof/>
            <w:webHidden/>
          </w:rPr>
          <w:t>15</w:t>
        </w:r>
        <w:r w:rsidR="006D6FEE">
          <w:rPr>
            <w:noProof/>
            <w:webHidden/>
          </w:rPr>
          <w:fldChar w:fldCharType="end"/>
        </w:r>
      </w:hyperlink>
    </w:p>
    <w:p w:rsidR="006D6FEE" w:rsidRDefault="00B731A0">
      <w:pPr>
        <w:pStyle w:val="TOC1"/>
        <w:rPr>
          <w:rFonts w:asciiTheme="minorHAnsi" w:eastAsiaTheme="minorEastAsia" w:hAnsiTheme="minorHAnsi" w:cstheme="minorBidi"/>
          <w:noProof/>
          <w:kern w:val="2"/>
          <w:sz w:val="21"/>
          <w:szCs w:val="22"/>
        </w:rPr>
      </w:pPr>
      <w:hyperlink w:anchor="_Toc488949423" w:history="1">
        <w:r w:rsidR="006D6FEE" w:rsidRPr="008C4AB0">
          <w:rPr>
            <w:rStyle w:val="Hyperlink"/>
            <w:noProof/>
          </w:rPr>
          <w:t>A2.</w:t>
        </w:r>
        <w:r w:rsidR="006D6FEE">
          <w:rPr>
            <w:rFonts w:asciiTheme="minorHAnsi" w:eastAsiaTheme="minorEastAsia" w:hAnsiTheme="minorHAnsi" w:cstheme="minorBidi"/>
            <w:noProof/>
            <w:kern w:val="2"/>
            <w:sz w:val="21"/>
            <w:szCs w:val="22"/>
          </w:rPr>
          <w:tab/>
        </w:r>
        <w:r w:rsidR="006D6FEE" w:rsidRPr="008C4AB0">
          <w:rPr>
            <w:rStyle w:val="Hyperlink"/>
            <w:noProof/>
          </w:rPr>
          <w:t>Cortex-A57/A53</w:t>
        </w:r>
        <w:r w:rsidR="006D6FEE" w:rsidRPr="008C4AB0">
          <w:rPr>
            <w:rStyle w:val="Hyperlink"/>
            <w:noProof/>
          </w:rPr>
          <w:t>間のタスクスイッチの処理時間</w:t>
        </w:r>
        <w:r w:rsidR="006D6FEE">
          <w:rPr>
            <w:noProof/>
            <w:webHidden/>
          </w:rPr>
          <w:tab/>
        </w:r>
        <w:r w:rsidR="006D6FEE">
          <w:rPr>
            <w:noProof/>
            <w:webHidden/>
          </w:rPr>
          <w:fldChar w:fldCharType="begin"/>
        </w:r>
        <w:r w:rsidR="006D6FEE">
          <w:rPr>
            <w:noProof/>
            <w:webHidden/>
          </w:rPr>
          <w:instrText xml:space="preserve"> PAGEREF _Toc488949423 \h </w:instrText>
        </w:r>
        <w:r w:rsidR="006D6FEE">
          <w:rPr>
            <w:noProof/>
            <w:webHidden/>
          </w:rPr>
        </w:r>
        <w:r w:rsidR="006D6FEE">
          <w:rPr>
            <w:noProof/>
            <w:webHidden/>
          </w:rPr>
          <w:fldChar w:fldCharType="separate"/>
        </w:r>
        <w:r w:rsidR="006D6FEE">
          <w:rPr>
            <w:noProof/>
            <w:webHidden/>
          </w:rPr>
          <w:t>16</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4" w:history="1">
        <w:r w:rsidR="006D6FEE" w:rsidRPr="008C4AB0">
          <w:rPr>
            <w:rStyle w:val="Hyperlink"/>
            <w:noProof/>
          </w:rPr>
          <w:t>A2.1</w:t>
        </w:r>
        <w:r w:rsidR="006D6FEE">
          <w:rPr>
            <w:rFonts w:asciiTheme="minorHAnsi" w:eastAsiaTheme="minorEastAsia" w:hAnsiTheme="minorHAnsi" w:cstheme="minorBidi"/>
            <w:noProof/>
            <w:kern w:val="2"/>
            <w:sz w:val="21"/>
            <w:szCs w:val="22"/>
          </w:rPr>
          <w:tab/>
        </w:r>
        <w:r w:rsidR="006D6FEE" w:rsidRPr="008C4AB0">
          <w:rPr>
            <w:rStyle w:val="Hyperlink"/>
            <w:noProof/>
          </w:rPr>
          <w:t>Cortex-A57/A53</w:t>
        </w:r>
        <w:r w:rsidR="006D6FEE" w:rsidRPr="008C4AB0">
          <w:rPr>
            <w:rStyle w:val="Hyperlink"/>
            <w:noProof/>
          </w:rPr>
          <w:t>間のタスクスイッチの処理時間</w:t>
        </w:r>
        <w:r w:rsidR="006D6FEE">
          <w:rPr>
            <w:noProof/>
            <w:webHidden/>
          </w:rPr>
          <w:tab/>
        </w:r>
        <w:r w:rsidR="006D6FEE">
          <w:rPr>
            <w:noProof/>
            <w:webHidden/>
          </w:rPr>
          <w:fldChar w:fldCharType="begin"/>
        </w:r>
        <w:r w:rsidR="006D6FEE">
          <w:rPr>
            <w:noProof/>
            <w:webHidden/>
          </w:rPr>
          <w:instrText xml:space="preserve"> PAGEREF _Toc488949424 \h </w:instrText>
        </w:r>
        <w:r w:rsidR="006D6FEE">
          <w:rPr>
            <w:noProof/>
            <w:webHidden/>
          </w:rPr>
        </w:r>
        <w:r w:rsidR="006D6FEE">
          <w:rPr>
            <w:noProof/>
            <w:webHidden/>
          </w:rPr>
          <w:fldChar w:fldCharType="separate"/>
        </w:r>
        <w:r w:rsidR="006D6FEE">
          <w:rPr>
            <w:noProof/>
            <w:webHidden/>
          </w:rPr>
          <w:t>16</w:t>
        </w:r>
        <w:r w:rsidR="006D6FEE">
          <w:rPr>
            <w:noProof/>
            <w:webHidden/>
          </w:rPr>
          <w:fldChar w:fldCharType="end"/>
        </w:r>
      </w:hyperlink>
    </w:p>
    <w:p w:rsidR="006D6FEE" w:rsidRDefault="00B731A0">
      <w:pPr>
        <w:pStyle w:val="TOC1"/>
        <w:rPr>
          <w:rFonts w:asciiTheme="minorHAnsi" w:eastAsiaTheme="minorEastAsia" w:hAnsiTheme="minorHAnsi" w:cstheme="minorBidi"/>
          <w:noProof/>
          <w:kern w:val="2"/>
          <w:sz w:val="21"/>
          <w:szCs w:val="22"/>
        </w:rPr>
      </w:pPr>
      <w:hyperlink w:anchor="_Toc488949425" w:history="1">
        <w:r w:rsidR="006D6FEE" w:rsidRPr="008C4AB0">
          <w:rPr>
            <w:rStyle w:val="Hyperlink"/>
            <w:noProof/>
          </w:rPr>
          <w:t>A3.</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と電力制御関連機能の同時使用</w:t>
        </w:r>
        <w:r w:rsidR="006D6FEE">
          <w:rPr>
            <w:noProof/>
            <w:webHidden/>
          </w:rPr>
          <w:tab/>
        </w:r>
        <w:r w:rsidR="006D6FEE">
          <w:rPr>
            <w:noProof/>
            <w:webHidden/>
          </w:rPr>
          <w:fldChar w:fldCharType="begin"/>
        </w:r>
        <w:r w:rsidR="006D6FEE">
          <w:rPr>
            <w:noProof/>
            <w:webHidden/>
          </w:rPr>
          <w:instrText xml:space="preserve"> PAGEREF _Toc488949425 \h </w:instrText>
        </w:r>
        <w:r w:rsidR="006D6FEE">
          <w:rPr>
            <w:noProof/>
            <w:webHidden/>
          </w:rPr>
        </w:r>
        <w:r w:rsidR="006D6FEE">
          <w:rPr>
            <w:noProof/>
            <w:webHidden/>
          </w:rPr>
          <w:fldChar w:fldCharType="separate"/>
        </w:r>
        <w:r w:rsidR="006D6FEE">
          <w:rPr>
            <w:noProof/>
            <w:webHidden/>
          </w:rPr>
          <w:t>17</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6" w:history="1">
        <w:r w:rsidR="006D6FEE" w:rsidRPr="008C4AB0">
          <w:rPr>
            <w:rStyle w:val="Hyperlink"/>
            <w:noProof/>
          </w:rPr>
          <w:t>A3.1</w:t>
        </w:r>
        <w:r w:rsidR="006D6FEE">
          <w:rPr>
            <w:rFonts w:asciiTheme="minorHAnsi" w:eastAsiaTheme="minorEastAsia" w:hAnsiTheme="minorHAnsi" w:cstheme="minorBidi"/>
            <w:noProof/>
            <w:kern w:val="2"/>
            <w:sz w:val="21"/>
            <w:szCs w:val="22"/>
          </w:rPr>
          <w:tab/>
        </w:r>
        <w:r w:rsidR="006D6FEE" w:rsidRPr="008C4AB0">
          <w:rPr>
            <w:rStyle w:val="Hyperlink"/>
            <w:noProof/>
          </w:rPr>
          <w:t>概要</w:t>
        </w:r>
        <w:r w:rsidR="006D6FEE">
          <w:rPr>
            <w:noProof/>
            <w:webHidden/>
          </w:rPr>
          <w:tab/>
        </w:r>
        <w:r w:rsidR="006D6FEE">
          <w:rPr>
            <w:noProof/>
            <w:webHidden/>
          </w:rPr>
          <w:fldChar w:fldCharType="begin"/>
        </w:r>
        <w:r w:rsidR="006D6FEE">
          <w:rPr>
            <w:noProof/>
            <w:webHidden/>
          </w:rPr>
          <w:instrText xml:space="preserve"> PAGEREF _Toc488949426 \h </w:instrText>
        </w:r>
        <w:r w:rsidR="006D6FEE">
          <w:rPr>
            <w:noProof/>
            <w:webHidden/>
          </w:rPr>
        </w:r>
        <w:r w:rsidR="006D6FEE">
          <w:rPr>
            <w:noProof/>
            <w:webHidden/>
          </w:rPr>
          <w:fldChar w:fldCharType="separate"/>
        </w:r>
        <w:r w:rsidR="006D6FEE">
          <w:rPr>
            <w:noProof/>
            <w:webHidden/>
          </w:rPr>
          <w:t>17</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7" w:history="1">
        <w:r w:rsidR="006D6FEE" w:rsidRPr="008C4AB0">
          <w:rPr>
            <w:rStyle w:val="Hyperlink"/>
            <w:noProof/>
          </w:rPr>
          <w:t>A3.2</w:t>
        </w:r>
        <w:r w:rsidR="006D6FEE">
          <w:rPr>
            <w:rFonts w:asciiTheme="minorHAnsi" w:eastAsiaTheme="minorEastAsia" w:hAnsiTheme="minorHAnsi" w:cstheme="minorBidi"/>
            <w:noProof/>
            <w:kern w:val="2"/>
            <w:sz w:val="21"/>
            <w:szCs w:val="22"/>
          </w:rPr>
          <w:tab/>
        </w:r>
        <w:r w:rsidR="006D6FEE" w:rsidRPr="008C4AB0">
          <w:rPr>
            <w:rStyle w:val="Hyperlink"/>
            <w:noProof/>
          </w:rPr>
          <w:t>CPU Idle</w:t>
        </w:r>
        <w:r w:rsidR="006D6FEE" w:rsidRPr="008C4AB0">
          <w:rPr>
            <w:rStyle w:val="Hyperlink"/>
            <w:noProof/>
          </w:rPr>
          <w:t>の使用方法</w:t>
        </w:r>
        <w:r w:rsidR="006D6FEE" w:rsidRPr="008C4AB0">
          <w:rPr>
            <w:rStyle w:val="Hyperlink"/>
            <w:noProof/>
          </w:rPr>
          <w:t>&lt;T.B.D.&gt;</w:t>
        </w:r>
        <w:r w:rsidR="006D6FEE">
          <w:rPr>
            <w:noProof/>
            <w:webHidden/>
          </w:rPr>
          <w:tab/>
        </w:r>
        <w:r w:rsidR="006D6FEE">
          <w:rPr>
            <w:noProof/>
            <w:webHidden/>
          </w:rPr>
          <w:fldChar w:fldCharType="begin"/>
        </w:r>
        <w:r w:rsidR="006D6FEE">
          <w:rPr>
            <w:noProof/>
            <w:webHidden/>
          </w:rPr>
          <w:instrText xml:space="preserve"> PAGEREF _Toc488949427 \h </w:instrText>
        </w:r>
        <w:r w:rsidR="006D6FEE">
          <w:rPr>
            <w:noProof/>
            <w:webHidden/>
          </w:rPr>
        </w:r>
        <w:r w:rsidR="006D6FEE">
          <w:rPr>
            <w:noProof/>
            <w:webHidden/>
          </w:rPr>
          <w:fldChar w:fldCharType="separate"/>
        </w:r>
        <w:r w:rsidR="006D6FEE">
          <w:rPr>
            <w:noProof/>
            <w:webHidden/>
          </w:rPr>
          <w:t>18</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8" w:history="1">
        <w:r w:rsidR="006D6FEE" w:rsidRPr="008C4AB0">
          <w:rPr>
            <w:rStyle w:val="Hyperlink"/>
            <w:noProof/>
          </w:rPr>
          <w:t>A3.3</w:t>
        </w:r>
        <w:r w:rsidR="006D6FEE">
          <w:rPr>
            <w:rFonts w:asciiTheme="minorHAnsi" w:eastAsiaTheme="minorEastAsia" w:hAnsiTheme="minorHAnsi" w:cstheme="minorBidi"/>
            <w:noProof/>
            <w:kern w:val="2"/>
            <w:sz w:val="21"/>
            <w:szCs w:val="22"/>
          </w:rPr>
          <w:tab/>
        </w:r>
        <w:r w:rsidR="006D6FEE" w:rsidRPr="008C4AB0">
          <w:rPr>
            <w:rStyle w:val="Hyperlink"/>
            <w:noProof/>
          </w:rPr>
          <w:t>CPU Freq</w:t>
        </w:r>
        <w:r w:rsidR="006D6FEE" w:rsidRPr="008C4AB0">
          <w:rPr>
            <w:rStyle w:val="Hyperlink"/>
            <w:noProof/>
          </w:rPr>
          <w:t>の使用方法</w:t>
        </w:r>
        <w:r w:rsidR="006D6FEE" w:rsidRPr="008C4AB0">
          <w:rPr>
            <w:rStyle w:val="Hyperlink"/>
            <w:noProof/>
          </w:rPr>
          <w:t>&lt;T.B.D.&gt;</w:t>
        </w:r>
        <w:r w:rsidR="006D6FEE">
          <w:rPr>
            <w:noProof/>
            <w:webHidden/>
          </w:rPr>
          <w:tab/>
        </w:r>
        <w:r w:rsidR="006D6FEE">
          <w:rPr>
            <w:noProof/>
            <w:webHidden/>
          </w:rPr>
          <w:fldChar w:fldCharType="begin"/>
        </w:r>
        <w:r w:rsidR="006D6FEE">
          <w:rPr>
            <w:noProof/>
            <w:webHidden/>
          </w:rPr>
          <w:instrText xml:space="preserve"> PAGEREF _Toc488949428 \h </w:instrText>
        </w:r>
        <w:r w:rsidR="006D6FEE">
          <w:rPr>
            <w:noProof/>
            <w:webHidden/>
          </w:rPr>
        </w:r>
        <w:r w:rsidR="006D6FEE">
          <w:rPr>
            <w:noProof/>
            <w:webHidden/>
          </w:rPr>
          <w:fldChar w:fldCharType="separate"/>
        </w:r>
        <w:r w:rsidR="006D6FEE">
          <w:rPr>
            <w:noProof/>
            <w:webHidden/>
          </w:rPr>
          <w:t>19</w:t>
        </w:r>
        <w:r w:rsidR="006D6FEE">
          <w:rPr>
            <w:noProof/>
            <w:webHidden/>
          </w:rPr>
          <w:fldChar w:fldCharType="end"/>
        </w:r>
      </w:hyperlink>
    </w:p>
    <w:p w:rsidR="006D6FEE" w:rsidRDefault="00B731A0">
      <w:pPr>
        <w:pStyle w:val="TOC2"/>
        <w:rPr>
          <w:rFonts w:asciiTheme="minorHAnsi" w:eastAsiaTheme="minorEastAsia" w:hAnsiTheme="minorHAnsi" w:cstheme="minorBidi"/>
          <w:noProof/>
          <w:kern w:val="2"/>
          <w:sz w:val="21"/>
          <w:szCs w:val="22"/>
        </w:rPr>
      </w:pPr>
      <w:hyperlink w:anchor="_Toc488949429" w:history="1">
        <w:r w:rsidR="006D6FEE" w:rsidRPr="008C4AB0">
          <w:rPr>
            <w:rStyle w:val="Hyperlink"/>
            <w:noProof/>
          </w:rPr>
          <w:t>A3.4</w:t>
        </w:r>
        <w:r w:rsidR="006D6FEE">
          <w:rPr>
            <w:rFonts w:asciiTheme="minorHAnsi" w:eastAsiaTheme="minorEastAsia" w:hAnsiTheme="minorHAnsi" w:cstheme="minorBidi"/>
            <w:noProof/>
            <w:kern w:val="2"/>
            <w:sz w:val="21"/>
            <w:szCs w:val="22"/>
          </w:rPr>
          <w:tab/>
        </w:r>
        <w:r w:rsidR="006D6FEE" w:rsidRPr="008C4AB0">
          <w:rPr>
            <w:rStyle w:val="Hyperlink"/>
            <w:noProof/>
          </w:rPr>
          <w:t>IPA/EMS</w:t>
        </w:r>
        <w:r w:rsidR="006D6FEE" w:rsidRPr="008C4AB0">
          <w:rPr>
            <w:rStyle w:val="Hyperlink"/>
            <w:noProof/>
          </w:rPr>
          <w:t>の使用方法</w:t>
        </w:r>
        <w:r w:rsidR="006D6FEE">
          <w:rPr>
            <w:noProof/>
            <w:webHidden/>
          </w:rPr>
          <w:tab/>
        </w:r>
        <w:r w:rsidR="006D6FEE">
          <w:rPr>
            <w:noProof/>
            <w:webHidden/>
          </w:rPr>
          <w:fldChar w:fldCharType="begin"/>
        </w:r>
        <w:r w:rsidR="006D6FEE">
          <w:rPr>
            <w:noProof/>
            <w:webHidden/>
          </w:rPr>
          <w:instrText xml:space="preserve"> PAGEREF _Toc488949429 \h </w:instrText>
        </w:r>
        <w:r w:rsidR="006D6FEE">
          <w:rPr>
            <w:noProof/>
            <w:webHidden/>
          </w:rPr>
        </w:r>
        <w:r w:rsidR="006D6FEE">
          <w:rPr>
            <w:noProof/>
            <w:webHidden/>
          </w:rPr>
          <w:fldChar w:fldCharType="separate"/>
        </w:r>
        <w:r w:rsidR="006D6FEE">
          <w:rPr>
            <w:noProof/>
            <w:webHidden/>
          </w:rPr>
          <w:t>20</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30" w:history="1">
        <w:r w:rsidR="006D6FEE" w:rsidRPr="008C4AB0">
          <w:rPr>
            <w:rStyle w:val="Hyperlink"/>
            <w:noProof/>
          </w:rPr>
          <w:t>A3.4.1</w:t>
        </w:r>
        <w:r w:rsidR="006D6FEE">
          <w:rPr>
            <w:rFonts w:asciiTheme="minorHAnsi" w:eastAsiaTheme="minorEastAsia" w:hAnsiTheme="minorHAnsi" w:cstheme="minorBidi"/>
            <w:noProof/>
            <w:kern w:val="2"/>
            <w:sz w:val="21"/>
            <w:szCs w:val="22"/>
          </w:rPr>
          <w:tab/>
        </w:r>
        <w:r w:rsidR="006D6FEE" w:rsidRPr="008C4AB0">
          <w:rPr>
            <w:rStyle w:val="Hyperlink"/>
            <w:noProof/>
          </w:rPr>
          <w:t>EAS</w:t>
        </w:r>
        <w:r w:rsidR="006D6FEE" w:rsidRPr="008C4AB0">
          <w:rPr>
            <w:rStyle w:val="Hyperlink"/>
            <w:noProof/>
          </w:rPr>
          <w:t>における</w:t>
        </w:r>
        <w:r w:rsidR="006D6FEE" w:rsidRPr="008C4AB0">
          <w:rPr>
            <w:rStyle w:val="Hyperlink"/>
            <w:noProof/>
          </w:rPr>
          <w:t>IPA/EMS</w:t>
        </w:r>
        <w:r w:rsidR="006D6FEE" w:rsidRPr="008C4AB0">
          <w:rPr>
            <w:rStyle w:val="Hyperlink"/>
            <w:noProof/>
          </w:rPr>
          <w:t>の対応状況</w:t>
        </w:r>
        <w:r w:rsidR="006D6FEE">
          <w:rPr>
            <w:noProof/>
            <w:webHidden/>
          </w:rPr>
          <w:tab/>
        </w:r>
        <w:r w:rsidR="006D6FEE">
          <w:rPr>
            <w:noProof/>
            <w:webHidden/>
          </w:rPr>
          <w:fldChar w:fldCharType="begin"/>
        </w:r>
        <w:r w:rsidR="006D6FEE">
          <w:rPr>
            <w:noProof/>
            <w:webHidden/>
          </w:rPr>
          <w:instrText xml:space="preserve"> PAGEREF _Toc488949430 \h </w:instrText>
        </w:r>
        <w:r w:rsidR="006D6FEE">
          <w:rPr>
            <w:noProof/>
            <w:webHidden/>
          </w:rPr>
        </w:r>
        <w:r w:rsidR="006D6FEE">
          <w:rPr>
            <w:noProof/>
            <w:webHidden/>
          </w:rPr>
          <w:fldChar w:fldCharType="separate"/>
        </w:r>
        <w:r w:rsidR="006D6FEE">
          <w:rPr>
            <w:noProof/>
            <w:webHidden/>
          </w:rPr>
          <w:t>20</w:t>
        </w:r>
        <w:r w:rsidR="006D6FEE">
          <w:rPr>
            <w:noProof/>
            <w:webHidden/>
          </w:rPr>
          <w:fldChar w:fldCharType="end"/>
        </w:r>
      </w:hyperlink>
    </w:p>
    <w:p w:rsidR="006D6FEE" w:rsidRDefault="00B731A0">
      <w:pPr>
        <w:pStyle w:val="TOC3"/>
        <w:rPr>
          <w:rFonts w:asciiTheme="minorHAnsi" w:eastAsiaTheme="minorEastAsia" w:hAnsiTheme="minorHAnsi" w:cstheme="minorBidi"/>
          <w:noProof/>
          <w:kern w:val="2"/>
          <w:sz w:val="21"/>
          <w:szCs w:val="22"/>
        </w:rPr>
      </w:pPr>
      <w:hyperlink w:anchor="_Toc488949431" w:history="1">
        <w:r w:rsidR="006D6FEE" w:rsidRPr="008C4AB0">
          <w:rPr>
            <w:rStyle w:val="Hyperlink"/>
            <w:noProof/>
          </w:rPr>
          <w:t>A3.4.2</w:t>
        </w:r>
        <w:r w:rsidR="006D6FEE">
          <w:rPr>
            <w:rFonts w:asciiTheme="minorHAnsi" w:eastAsiaTheme="minorEastAsia" w:hAnsiTheme="minorHAnsi" w:cstheme="minorBidi"/>
            <w:noProof/>
            <w:kern w:val="2"/>
            <w:sz w:val="21"/>
            <w:szCs w:val="22"/>
          </w:rPr>
          <w:tab/>
        </w:r>
        <w:r w:rsidR="006D6FEE" w:rsidRPr="008C4AB0">
          <w:rPr>
            <w:rStyle w:val="Hyperlink"/>
            <w:noProof/>
          </w:rPr>
          <w:t>Cortex-A53</w:t>
        </w:r>
        <w:r w:rsidR="006D6FEE" w:rsidRPr="008C4AB0">
          <w:rPr>
            <w:rStyle w:val="Hyperlink"/>
            <w:noProof/>
          </w:rPr>
          <w:t>側の</w:t>
        </w:r>
        <w:r w:rsidR="006D6FEE" w:rsidRPr="008C4AB0">
          <w:rPr>
            <w:rStyle w:val="Hyperlink"/>
            <w:noProof/>
          </w:rPr>
          <w:t>EMS</w:t>
        </w:r>
        <w:r w:rsidR="006D6FEE" w:rsidRPr="008C4AB0">
          <w:rPr>
            <w:rStyle w:val="Hyperlink"/>
            <w:noProof/>
          </w:rPr>
          <w:t>の使用方法</w:t>
        </w:r>
        <w:r w:rsidR="006D6FEE">
          <w:rPr>
            <w:noProof/>
            <w:webHidden/>
          </w:rPr>
          <w:tab/>
        </w:r>
        <w:r w:rsidR="006D6FEE">
          <w:rPr>
            <w:noProof/>
            <w:webHidden/>
          </w:rPr>
          <w:fldChar w:fldCharType="begin"/>
        </w:r>
        <w:r w:rsidR="006D6FEE">
          <w:rPr>
            <w:noProof/>
            <w:webHidden/>
          </w:rPr>
          <w:instrText xml:space="preserve"> PAGEREF _Toc488949431 \h </w:instrText>
        </w:r>
        <w:r w:rsidR="006D6FEE">
          <w:rPr>
            <w:noProof/>
            <w:webHidden/>
          </w:rPr>
        </w:r>
        <w:r w:rsidR="006D6FEE">
          <w:rPr>
            <w:noProof/>
            <w:webHidden/>
          </w:rPr>
          <w:fldChar w:fldCharType="separate"/>
        </w:r>
        <w:r w:rsidR="006D6FEE">
          <w:rPr>
            <w:noProof/>
            <w:webHidden/>
          </w:rPr>
          <w:t>20</w:t>
        </w:r>
        <w:r w:rsidR="006D6FEE">
          <w:rPr>
            <w:noProof/>
            <w:webHidden/>
          </w:rPr>
          <w:fldChar w:fldCharType="end"/>
        </w:r>
      </w:hyperlink>
    </w:p>
    <w:p w:rsidR="00F56DB8" w:rsidRDefault="008A1064" w:rsidP="000D40A2">
      <w:pPr>
        <w:pStyle w:val="listend"/>
      </w:pPr>
      <w:r>
        <w:rPr>
          <w:rFonts w:ascii="Arial" w:eastAsia="ＭＳ ゴシック" w:hAnsi="Arial"/>
          <w:sz w:val="22"/>
          <w:lang w:eastAsia="ja-JP"/>
        </w:rPr>
        <w:fldChar w:fldCharType="end"/>
      </w:r>
    </w:p>
    <w:p w:rsidR="00F56DB8" w:rsidRDefault="00F56DB8" w:rsidP="007B0E23">
      <w:pPr>
        <w:pStyle w:val="Heading1"/>
      </w:pPr>
      <w:r>
        <w:br w:type="page"/>
      </w:r>
      <w:bookmarkStart w:id="26" w:name="_Toc488949404"/>
      <w:r w:rsidR="007B0E23" w:rsidRPr="007B0E23">
        <w:lastRenderedPageBreak/>
        <w:t>EAS</w:t>
      </w:r>
      <w:bookmarkEnd w:id="26"/>
    </w:p>
    <w:p w:rsidR="00BC2E69" w:rsidRDefault="007B0E23" w:rsidP="007B0E23">
      <w:pPr>
        <w:pStyle w:val="Heading2"/>
      </w:pPr>
      <w:bookmarkStart w:id="27" w:name="_Toc488949405"/>
      <w:r w:rsidRPr="007B0E23">
        <w:rPr>
          <w:rFonts w:hint="eastAsia"/>
        </w:rPr>
        <w:t>概要</w:t>
      </w:r>
      <w:bookmarkEnd w:id="27"/>
    </w:p>
    <w:p w:rsidR="007B0E23" w:rsidRDefault="007B0E23" w:rsidP="00A24D3D">
      <w:pPr>
        <w:pStyle w:val="Heading3"/>
      </w:pPr>
      <w:bookmarkStart w:id="28" w:name="_Toc488949406"/>
      <w:r w:rsidRPr="007B0E23">
        <w:rPr>
          <w:rFonts w:hint="eastAsia"/>
        </w:rPr>
        <w:t>EAS</w:t>
      </w:r>
      <w:r w:rsidRPr="007B0E23">
        <w:rPr>
          <w:rFonts w:hint="eastAsia"/>
        </w:rPr>
        <w:t>の概要</w:t>
      </w:r>
      <w:bookmarkEnd w:id="28"/>
    </w:p>
    <w:p w:rsidR="007B0E23" w:rsidRDefault="007B0E23" w:rsidP="00A24D3D">
      <w:r>
        <w:rPr>
          <w:rFonts w:hint="eastAsia"/>
        </w:rPr>
        <w:t>EAS</w:t>
      </w:r>
      <w:r>
        <w:rPr>
          <w:rFonts w:hint="eastAsia"/>
        </w:rPr>
        <w:t>は</w:t>
      </w:r>
      <w:r w:rsidR="006F5C9B">
        <w:rPr>
          <w:rFonts w:hint="eastAsia"/>
        </w:rPr>
        <w:t>CFS(*</w:t>
      </w:r>
      <w:r>
        <w:rPr>
          <w:rFonts w:hint="eastAsia"/>
        </w:rPr>
        <w:t>)</w:t>
      </w:r>
      <w:r>
        <w:rPr>
          <w:rFonts w:hint="eastAsia"/>
        </w:rPr>
        <w:t>を基に</w:t>
      </w:r>
      <w:r>
        <w:rPr>
          <w:rFonts w:hint="eastAsia"/>
        </w:rPr>
        <w:t>Cortex-A57</w:t>
      </w:r>
      <w:r>
        <w:rPr>
          <w:rFonts w:hint="eastAsia"/>
        </w:rPr>
        <w:t>と</w:t>
      </w:r>
      <w:r>
        <w:rPr>
          <w:rFonts w:hint="eastAsia"/>
        </w:rPr>
        <w:t>Cortex-A53</w:t>
      </w:r>
      <w:r>
        <w:rPr>
          <w:rFonts w:hint="eastAsia"/>
        </w:rPr>
        <w:t>の同時起動環境をサポートした低消費電力志向の拡張スケジューラです。</w:t>
      </w:r>
      <w:r>
        <w:rPr>
          <w:rFonts w:hint="eastAsia"/>
        </w:rPr>
        <w:t>CFS</w:t>
      </w:r>
      <w:r>
        <w:rPr>
          <w:rFonts w:hint="eastAsia"/>
        </w:rPr>
        <w:t>と</w:t>
      </w:r>
      <w:r>
        <w:rPr>
          <w:rFonts w:hint="eastAsia"/>
        </w:rPr>
        <w:t>EAS</w:t>
      </w:r>
      <w:r>
        <w:rPr>
          <w:rFonts w:hint="eastAsia"/>
        </w:rPr>
        <w:t>の大きな違いはスケジューリングの方法で、</w:t>
      </w:r>
      <w:r>
        <w:rPr>
          <w:rFonts w:hint="eastAsia"/>
        </w:rPr>
        <w:t>CFS</w:t>
      </w:r>
      <w:r>
        <w:rPr>
          <w:rFonts w:hint="eastAsia"/>
        </w:rPr>
        <w:t>は各</w:t>
      </w:r>
      <w:r>
        <w:rPr>
          <w:rFonts w:hint="eastAsia"/>
        </w:rPr>
        <w:t>CPU</w:t>
      </w:r>
      <w:r>
        <w:rPr>
          <w:rFonts w:hint="eastAsia"/>
        </w:rPr>
        <w:t>の負荷が均等になるようにタスクを割り付けるのに対し、</w:t>
      </w:r>
      <w:r>
        <w:rPr>
          <w:rFonts w:hint="eastAsia"/>
        </w:rPr>
        <w:t>EAS</w:t>
      </w:r>
      <w:r>
        <w:rPr>
          <w:rFonts w:hint="eastAsia"/>
        </w:rPr>
        <w:t>は負荷の高いタスクを</w:t>
      </w:r>
      <w:r>
        <w:rPr>
          <w:rFonts w:hint="eastAsia"/>
        </w:rPr>
        <w:t>Cortex-A57</w:t>
      </w:r>
      <w:r>
        <w:rPr>
          <w:rFonts w:hint="eastAsia"/>
        </w:rPr>
        <w:t>へ、負荷の小さいタスクを</w:t>
      </w:r>
      <w:r>
        <w:rPr>
          <w:rFonts w:hint="eastAsia"/>
        </w:rPr>
        <w:t>Cortex-A53</w:t>
      </w:r>
      <w:r>
        <w:rPr>
          <w:rFonts w:hint="eastAsia"/>
        </w:rPr>
        <w:t>へ割り付けます。つまり、負荷の高いタスクが動作していない場合、</w:t>
      </w:r>
      <w:r>
        <w:rPr>
          <w:rFonts w:hint="eastAsia"/>
        </w:rPr>
        <w:t xml:space="preserve"> Cortex-A53</w:t>
      </w:r>
      <w:r>
        <w:rPr>
          <w:rFonts w:hint="eastAsia"/>
        </w:rPr>
        <w:t>のみが動作して</w:t>
      </w:r>
      <w:r>
        <w:rPr>
          <w:rFonts w:hint="eastAsia"/>
        </w:rPr>
        <w:t>Cortex-A57</w:t>
      </w:r>
      <w:r>
        <w:rPr>
          <w:rFonts w:hint="eastAsia"/>
        </w:rPr>
        <w:t>は</w:t>
      </w:r>
      <w:r>
        <w:rPr>
          <w:rFonts w:hint="eastAsia"/>
        </w:rPr>
        <w:t>Idle</w:t>
      </w:r>
      <w:r>
        <w:rPr>
          <w:rFonts w:hint="eastAsia"/>
        </w:rPr>
        <w:t>状態にするため消費電力の削減が可能です。従って、</w:t>
      </w:r>
      <w:r>
        <w:rPr>
          <w:rFonts w:hint="eastAsia"/>
        </w:rPr>
        <w:t>EAS</w:t>
      </w:r>
      <w:r>
        <w:rPr>
          <w:rFonts w:hint="eastAsia"/>
        </w:rPr>
        <w:t>はマルチコアプロセッシングと低消費電力の２つを同時に実現しています。</w:t>
      </w:r>
    </w:p>
    <w:p w:rsidR="005D7047" w:rsidRDefault="007B0E23" w:rsidP="00A24D3D">
      <w:r>
        <w:rPr>
          <w:rFonts w:hint="eastAsia"/>
        </w:rPr>
        <w:t>Cortex-A57/Cortex-A53</w:t>
      </w:r>
      <w:r>
        <w:rPr>
          <w:rFonts w:hint="eastAsia"/>
        </w:rPr>
        <w:t>の同時起動環境下におけるスケジューリングの方法を比較した表を</w:t>
      </w:r>
      <w:r w:rsidR="008D48A5">
        <w:rPr>
          <w:rFonts w:hint="eastAsia"/>
        </w:rPr>
        <w:t>表</w:t>
      </w:r>
      <w:r w:rsidR="008D48A5">
        <w:rPr>
          <w:rFonts w:hint="eastAsia"/>
        </w:rPr>
        <w:t>1-1</w:t>
      </w:r>
      <w:r>
        <w:rPr>
          <w:rFonts w:hint="eastAsia"/>
        </w:rPr>
        <w:t>に示します。</w:t>
      </w:r>
    </w:p>
    <w:p w:rsidR="003F6764" w:rsidRPr="0024182E" w:rsidRDefault="003F6764" w:rsidP="003F6764">
      <w:pPr>
        <w:pStyle w:val="space"/>
      </w:pPr>
    </w:p>
    <w:p w:rsidR="003F6764" w:rsidRPr="007B0E23" w:rsidRDefault="003F6764" w:rsidP="003F6764">
      <w:pPr>
        <w:pStyle w:val="note"/>
      </w:pPr>
      <w:r w:rsidRPr="007B0E23">
        <w:rPr>
          <w:rFonts w:hint="eastAsia"/>
        </w:rPr>
        <w:t>(*) Completely Fair Scheduler</w:t>
      </w:r>
      <w:r w:rsidRPr="007B0E23">
        <w:rPr>
          <w:rFonts w:hint="eastAsia"/>
        </w:rPr>
        <w:t>の略で</w:t>
      </w:r>
      <w:r w:rsidRPr="007B0E23">
        <w:rPr>
          <w:rFonts w:hint="eastAsia"/>
        </w:rPr>
        <w:t>Linux OS</w:t>
      </w:r>
      <w:r w:rsidRPr="007B0E23">
        <w:rPr>
          <w:rFonts w:hint="eastAsia"/>
        </w:rPr>
        <w:t>の標準スケジューラの名称です。</w:t>
      </w:r>
    </w:p>
    <w:p w:rsidR="001840E8" w:rsidRPr="003F6764" w:rsidRDefault="001840E8" w:rsidP="003F6764">
      <w:pPr>
        <w:pStyle w:val="space"/>
        <w:rPr>
          <w:lang w:eastAsia="zh-TW"/>
        </w:rPr>
      </w:pPr>
    </w:p>
    <w:p w:rsidR="007B0E23" w:rsidRDefault="007B0E23" w:rsidP="007B0E23">
      <w:pPr>
        <w:pStyle w:val="tabletitie"/>
      </w:pPr>
      <w:r>
        <w:rPr>
          <w:rFonts w:hint="eastAsia"/>
        </w:rPr>
        <w:t>表</w:t>
      </w:r>
      <w:r>
        <w:rPr>
          <w:rFonts w:hint="eastAsia"/>
        </w:rPr>
        <w:t xml:space="preserve"> </w:t>
      </w:r>
      <w:r w:rsidR="0041758E">
        <w:fldChar w:fldCharType="begin"/>
      </w:r>
      <w:r w:rsidR="0041758E">
        <w:instrText xml:space="preserve"> </w:instrText>
      </w:r>
      <w:r w:rsidR="0041758E">
        <w:rPr>
          <w:rFonts w:hint="eastAsia"/>
        </w:rPr>
        <w:instrText>STYLEREF 1 \s</w:instrText>
      </w:r>
      <w:r w:rsidR="0041758E">
        <w:instrText xml:space="preserve"> </w:instrText>
      </w:r>
      <w:r w:rsidR="0041758E">
        <w:fldChar w:fldCharType="separate"/>
      </w:r>
      <w:r w:rsidR="00E9773A">
        <w:rPr>
          <w:noProof/>
        </w:rPr>
        <w:t>1</w:t>
      </w:r>
      <w:r w:rsidR="0041758E">
        <w:fldChar w:fldCharType="end"/>
      </w:r>
      <w:r w:rsidR="0041758E">
        <w:noBreakHyphen/>
      </w:r>
      <w:r w:rsidR="0041758E">
        <w:fldChar w:fldCharType="begin"/>
      </w:r>
      <w:r w:rsidR="0041758E">
        <w:instrText xml:space="preserve"> </w:instrText>
      </w:r>
      <w:r w:rsidR="0041758E">
        <w:rPr>
          <w:rFonts w:hint="eastAsia"/>
        </w:rPr>
        <w:instrText xml:space="preserve">SEQ </w:instrText>
      </w:r>
      <w:r w:rsidR="0041758E">
        <w:rPr>
          <w:rFonts w:hint="eastAsia"/>
        </w:rPr>
        <w:instrText>表</w:instrText>
      </w:r>
      <w:r w:rsidR="0041758E">
        <w:rPr>
          <w:rFonts w:hint="eastAsia"/>
        </w:rPr>
        <w:instrText xml:space="preserve"> \* ARABIC \s 1</w:instrText>
      </w:r>
      <w:r w:rsidR="0041758E">
        <w:instrText xml:space="preserve"> </w:instrText>
      </w:r>
      <w:r w:rsidR="0041758E">
        <w:fldChar w:fldCharType="separate"/>
      </w:r>
      <w:r w:rsidR="00E9773A">
        <w:rPr>
          <w:noProof/>
        </w:rPr>
        <w:t>1</w:t>
      </w:r>
      <w:r w:rsidR="0041758E">
        <w:fldChar w:fldCharType="end"/>
      </w:r>
      <w:r w:rsidR="007D102F">
        <w:rPr>
          <w:rFonts w:hint="eastAsia"/>
        </w:rPr>
        <w:t xml:space="preserve">　</w:t>
      </w:r>
      <w:r w:rsidR="00AE7877">
        <w:rPr>
          <w:rFonts w:hint="eastAsia"/>
        </w:rPr>
        <w:t>スケジューラの種類</w:t>
      </w:r>
    </w:p>
    <w:tbl>
      <w:tblPr>
        <w:tblStyle w:val="TableGrid"/>
        <w:tblW w:w="9809" w:type="dxa"/>
        <w:tblLook w:val="04A0" w:firstRow="1" w:lastRow="0" w:firstColumn="1" w:lastColumn="0" w:noHBand="0" w:noVBand="1"/>
      </w:tblPr>
      <w:tblGrid>
        <w:gridCol w:w="1294"/>
        <w:gridCol w:w="2022"/>
        <w:gridCol w:w="2164"/>
        <w:gridCol w:w="2164"/>
        <w:gridCol w:w="2165"/>
      </w:tblGrid>
      <w:tr w:rsidR="007B0E23" w:rsidRPr="0020795F" w:rsidTr="00012CAF">
        <w:trPr>
          <w:trHeight w:val="275"/>
        </w:trPr>
        <w:tc>
          <w:tcPr>
            <w:tcW w:w="3256" w:type="dxa"/>
            <w:gridSpan w:val="2"/>
          </w:tcPr>
          <w:p w:rsidR="007B0E23" w:rsidRPr="0020795F" w:rsidRDefault="007B0E23" w:rsidP="0060223A">
            <w:pPr>
              <w:pStyle w:val="tablehead"/>
            </w:pPr>
            <w:r w:rsidRPr="007B0E23">
              <w:rPr>
                <w:rFonts w:hint="eastAsia"/>
              </w:rPr>
              <w:t>スケジューリングの方法</w:t>
            </w:r>
          </w:p>
        </w:tc>
        <w:tc>
          <w:tcPr>
            <w:tcW w:w="2124" w:type="dxa"/>
          </w:tcPr>
          <w:p w:rsidR="007B0E23" w:rsidRPr="0020795F" w:rsidRDefault="007B0E23" w:rsidP="0060223A">
            <w:pPr>
              <w:pStyle w:val="tablehead"/>
            </w:pPr>
            <w:r w:rsidRPr="007B0E23">
              <w:rPr>
                <w:rFonts w:hint="eastAsia"/>
              </w:rPr>
              <w:t>メリット</w:t>
            </w:r>
          </w:p>
        </w:tc>
        <w:tc>
          <w:tcPr>
            <w:tcW w:w="2124" w:type="dxa"/>
          </w:tcPr>
          <w:p w:rsidR="007B0E23" w:rsidRPr="0020795F" w:rsidRDefault="007B0E23" w:rsidP="0060223A">
            <w:pPr>
              <w:pStyle w:val="tablehead"/>
            </w:pPr>
            <w:r w:rsidRPr="007B0E23">
              <w:rPr>
                <w:rFonts w:hint="eastAsia"/>
              </w:rPr>
              <w:t>デメリット</w:t>
            </w:r>
          </w:p>
        </w:tc>
        <w:tc>
          <w:tcPr>
            <w:tcW w:w="2125" w:type="dxa"/>
          </w:tcPr>
          <w:p w:rsidR="007B0E23" w:rsidRPr="0020795F" w:rsidRDefault="007B0E23" w:rsidP="0060223A">
            <w:pPr>
              <w:pStyle w:val="tablehead"/>
            </w:pPr>
            <w:r w:rsidRPr="007B0E23">
              <w:rPr>
                <w:rFonts w:hint="eastAsia"/>
              </w:rPr>
              <w:t>弊社の提案</w:t>
            </w:r>
          </w:p>
        </w:tc>
      </w:tr>
      <w:tr w:rsidR="007B0E23" w:rsidRPr="0020795F" w:rsidTr="00012CAF">
        <w:trPr>
          <w:trHeight w:val="275"/>
        </w:trPr>
        <w:tc>
          <w:tcPr>
            <w:tcW w:w="1271" w:type="dxa"/>
          </w:tcPr>
          <w:p w:rsidR="007B0E23" w:rsidRDefault="007B0E23" w:rsidP="00705EE3">
            <w:pPr>
              <w:pStyle w:val="tablebody"/>
              <w:jc w:val="both"/>
            </w:pPr>
            <w:r>
              <w:t>CFS</w:t>
            </w:r>
          </w:p>
          <w:p w:rsidR="007B0E23" w:rsidRPr="0020795F" w:rsidRDefault="007B0E23" w:rsidP="00705EE3">
            <w:pPr>
              <w:pStyle w:val="tablebody"/>
              <w:jc w:val="both"/>
            </w:pPr>
            <w:r>
              <w:rPr>
                <w:rFonts w:hint="eastAsia"/>
              </w:rPr>
              <w:t>(</w:t>
            </w:r>
            <w:r>
              <w:rPr>
                <w:rFonts w:hint="eastAsia"/>
              </w:rPr>
              <w:t>従来相当</w:t>
            </w:r>
            <w:r>
              <w:rPr>
                <w:rFonts w:hint="eastAsia"/>
              </w:rPr>
              <w:t>)</w:t>
            </w:r>
          </w:p>
        </w:tc>
        <w:tc>
          <w:tcPr>
            <w:tcW w:w="1985" w:type="dxa"/>
          </w:tcPr>
          <w:p w:rsidR="007B0E23" w:rsidRPr="0020795F" w:rsidRDefault="007B0E23" w:rsidP="00705EE3">
            <w:pPr>
              <w:pStyle w:val="tablebody"/>
              <w:jc w:val="both"/>
            </w:pPr>
            <w:r w:rsidRPr="007B0E23">
              <w:rPr>
                <w:rFonts w:hint="eastAsia"/>
              </w:rPr>
              <w:t>スケジューラが各</w:t>
            </w:r>
            <w:r w:rsidRPr="007B0E23">
              <w:rPr>
                <w:rFonts w:hint="eastAsia"/>
              </w:rPr>
              <w:t>CPU</w:t>
            </w:r>
            <w:r w:rsidRPr="007B0E23">
              <w:rPr>
                <w:rFonts w:hint="eastAsia"/>
              </w:rPr>
              <w:t>の負荷が均等になるようにタスクを割り付ける</w:t>
            </w:r>
          </w:p>
        </w:tc>
        <w:tc>
          <w:tcPr>
            <w:tcW w:w="2124" w:type="dxa"/>
          </w:tcPr>
          <w:p w:rsidR="007B0E23" w:rsidRPr="0020795F" w:rsidRDefault="007B0E23" w:rsidP="00705EE3">
            <w:pPr>
              <w:pStyle w:val="tablebody"/>
              <w:jc w:val="both"/>
            </w:pPr>
            <w:r w:rsidRPr="007B0E23">
              <w:rPr>
                <w:rFonts w:hint="eastAsia"/>
              </w:rPr>
              <w:t>弊社標準</w:t>
            </w:r>
            <w:r w:rsidRPr="007B0E23">
              <w:rPr>
                <w:rFonts w:hint="eastAsia"/>
              </w:rPr>
              <w:t>BSP</w:t>
            </w:r>
            <w:r w:rsidRPr="007B0E23">
              <w:rPr>
                <w:rFonts w:hint="eastAsia"/>
              </w:rPr>
              <w:t>上で利用可能</w:t>
            </w:r>
          </w:p>
        </w:tc>
        <w:tc>
          <w:tcPr>
            <w:tcW w:w="2124" w:type="dxa"/>
          </w:tcPr>
          <w:p w:rsidR="007B0E23" w:rsidRPr="0020795F" w:rsidRDefault="007B0E23" w:rsidP="00705EE3">
            <w:pPr>
              <w:pStyle w:val="tablebody"/>
              <w:jc w:val="both"/>
            </w:pPr>
            <w:r w:rsidRPr="007B0E23">
              <w:rPr>
                <w:rFonts w:hint="eastAsia"/>
              </w:rPr>
              <w:t>CFS</w:t>
            </w:r>
            <w:r w:rsidRPr="007B0E23">
              <w:rPr>
                <w:rFonts w:hint="eastAsia"/>
              </w:rPr>
              <w:t>は</w:t>
            </w:r>
            <w:r w:rsidRPr="007B0E23">
              <w:rPr>
                <w:rFonts w:hint="eastAsia"/>
              </w:rPr>
              <w:t>SMP</w:t>
            </w:r>
            <w:r w:rsidRPr="007B0E23">
              <w:rPr>
                <w:rFonts w:hint="eastAsia"/>
              </w:rPr>
              <w:t>構成を前提としたスケジューラのため</w:t>
            </w:r>
            <w:r w:rsidRPr="007B0E23">
              <w:rPr>
                <w:rFonts w:hint="eastAsia"/>
              </w:rPr>
              <w:t>Cortex-A57/A53</w:t>
            </w:r>
            <w:r w:rsidRPr="007B0E23">
              <w:rPr>
                <w:rFonts w:hint="eastAsia"/>
              </w:rPr>
              <w:t>同時動作環境での動作</w:t>
            </w:r>
            <w:r w:rsidR="00CC7857">
              <w:rPr>
                <w:rFonts w:hint="eastAsia"/>
              </w:rPr>
              <w:t>は適していません</w:t>
            </w:r>
          </w:p>
        </w:tc>
        <w:tc>
          <w:tcPr>
            <w:tcW w:w="2125" w:type="dxa"/>
          </w:tcPr>
          <w:p w:rsidR="007B0E23" w:rsidRPr="0020795F" w:rsidRDefault="007B0E23" w:rsidP="00705EE3">
            <w:pPr>
              <w:pStyle w:val="tablebody"/>
              <w:jc w:val="both"/>
            </w:pPr>
            <w:r w:rsidRPr="007B0E23">
              <w:rPr>
                <w:rFonts w:hint="eastAsia"/>
              </w:rPr>
              <w:t>Cortex-A57/A53</w:t>
            </w:r>
            <w:r w:rsidRPr="007B0E23">
              <w:rPr>
                <w:rFonts w:hint="eastAsia"/>
              </w:rPr>
              <w:t>同時動作環境での利用は推奨しません</w:t>
            </w:r>
          </w:p>
        </w:tc>
      </w:tr>
      <w:tr w:rsidR="007B0E23" w:rsidRPr="0020795F" w:rsidTr="00012CAF">
        <w:trPr>
          <w:trHeight w:val="275"/>
        </w:trPr>
        <w:tc>
          <w:tcPr>
            <w:tcW w:w="1271" w:type="dxa"/>
          </w:tcPr>
          <w:p w:rsidR="007B0E23" w:rsidRPr="0020795F" w:rsidRDefault="007B0E23" w:rsidP="00705EE3">
            <w:pPr>
              <w:pStyle w:val="tablebody"/>
              <w:jc w:val="both"/>
            </w:pPr>
            <w:r w:rsidRPr="007B0E23">
              <w:t>Process</w:t>
            </w:r>
            <w:r w:rsidR="0027029D">
              <w:rPr>
                <w:rFonts w:hint="eastAsia"/>
              </w:rPr>
              <w:t>o</w:t>
            </w:r>
            <w:r w:rsidRPr="007B0E23">
              <w:t>r Affinity</w:t>
            </w:r>
          </w:p>
        </w:tc>
        <w:tc>
          <w:tcPr>
            <w:tcW w:w="1985" w:type="dxa"/>
          </w:tcPr>
          <w:p w:rsidR="007B0E23" w:rsidRPr="0020795F" w:rsidRDefault="007B0E23" w:rsidP="00705EE3">
            <w:pPr>
              <w:pStyle w:val="tablebody"/>
              <w:jc w:val="both"/>
            </w:pPr>
            <w:r w:rsidRPr="007B0E23">
              <w:rPr>
                <w:rFonts w:hint="eastAsia"/>
              </w:rPr>
              <w:t>Processor Affinity</w:t>
            </w:r>
            <w:r w:rsidRPr="007B0E23">
              <w:rPr>
                <w:rFonts w:hint="eastAsia"/>
              </w:rPr>
              <w:t>によってタスクを固定的に</w:t>
            </w:r>
            <w:r w:rsidRPr="007B0E23">
              <w:rPr>
                <w:rFonts w:hint="eastAsia"/>
              </w:rPr>
              <w:t>CPU</w:t>
            </w:r>
            <w:r w:rsidRPr="007B0E23">
              <w:rPr>
                <w:rFonts w:hint="eastAsia"/>
              </w:rPr>
              <w:t>へ割り付ける</w:t>
            </w:r>
          </w:p>
        </w:tc>
        <w:tc>
          <w:tcPr>
            <w:tcW w:w="2124" w:type="dxa"/>
          </w:tcPr>
          <w:p w:rsidR="007B0E23" w:rsidRPr="0020795F" w:rsidRDefault="007B0E23" w:rsidP="00705EE3">
            <w:pPr>
              <w:pStyle w:val="tablebody"/>
              <w:jc w:val="both"/>
            </w:pPr>
            <w:r w:rsidRPr="007B0E23">
              <w:rPr>
                <w:rFonts w:hint="eastAsia"/>
              </w:rPr>
              <w:t>弊社標準</w:t>
            </w:r>
            <w:r w:rsidRPr="007B0E23">
              <w:rPr>
                <w:rFonts w:hint="eastAsia"/>
              </w:rPr>
              <w:t>BSP</w:t>
            </w:r>
            <w:r w:rsidRPr="007B0E23">
              <w:rPr>
                <w:rFonts w:hint="eastAsia"/>
              </w:rPr>
              <w:t>上で利用可能</w:t>
            </w:r>
          </w:p>
        </w:tc>
        <w:tc>
          <w:tcPr>
            <w:tcW w:w="2124" w:type="dxa"/>
          </w:tcPr>
          <w:p w:rsidR="007B0E23" w:rsidRPr="0020795F" w:rsidRDefault="007B0E23" w:rsidP="00705EE3">
            <w:pPr>
              <w:pStyle w:val="tablebody"/>
              <w:jc w:val="both"/>
            </w:pPr>
            <w:r w:rsidRPr="007B0E23">
              <w:rPr>
                <w:rFonts w:hint="eastAsia"/>
              </w:rPr>
              <w:t>システム全体の観点からタスク割り付けの検討・設計が必要</w:t>
            </w:r>
          </w:p>
        </w:tc>
        <w:tc>
          <w:tcPr>
            <w:tcW w:w="2125" w:type="dxa"/>
          </w:tcPr>
          <w:p w:rsidR="007B0E23" w:rsidRPr="0020795F" w:rsidRDefault="007B0E23" w:rsidP="00705EE3">
            <w:pPr>
              <w:pStyle w:val="tablebody"/>
              <w:jc w:val="both"/>
            </w:pPr>
            <w:r w:rsidRPr="007B0E23">
              <w:rPr>
                <w:rFonts w:hint="eastAsia"/>
              </w:rPr>
              <w:t>お客様がシステム全体の観点からタスク割り付けの設計・管理が可能な場合、本ソリューションを推奨します</w:t>
            </w:r>
          </w:p>
        </w:tc>
      </w:tr>
      <w:tr w:rsidR="007B0E23" w:rsidRPr="0020795F" w:rsidTr="00012CAF">
        <w:trPr>
          <w:trHeight w:val="275"/>
        </w:trPr>
        <w:tc>
          <w:tcPr>
            <w:tcW w:w="1271" w:type="dxa"/>
          </w:tcPr>
          <w:p w:rsidR="007B0E23" w:rsidRPr="0020795F" w:rsidRDefault="007B0E23" w:rsidP="00705EE3">
            <w:pPr>
              <w:pStyle w:val="tablebody"/>
              <w:jc w:val="both"/>
            </w:pPr>
            <w:r w:rsidRPr="007B0E23">
              <w:t>EAS</w:t>
            </w:r>
          </w:p>
        </w:tc>
        <w:tc>
          <w:tcPr>
            <w:tcW w:w="1985" w:type="dxa"/>
          </w:tcPr>
          <w:p w:rsidR="007B0E23" w:rsidRPr="0020795F" w:rsidRDefault="007B0E23" w:rsidP="00705EE3">
            <w:pPr>
              <w:pStyle w:val="tablebody"/>
              <w:jc w:val="both"/>
            </w:pPr>
            <w:r w:rsidRPr="007B0E23">
              <w:rPr>
                <w:rFonts w:hint="eastAsia"/>
              </w:rPr>
              <w:t>タスクの負荷を基にスケジューラがタスクを自動で</w:t>
            </w:r>
            <w:r w:rsidRPr="007B0E23">
              <w:rPr>
                <w:rFonts w:hint="eastAsia"/>
              </w:rPr>
              <w:t>CPU</w:t>
            </w:r>
            <w:r w:rsidRPr="007B0E23">
              <w:rPr>
                <w:rFonts w:hint="eastAsia"/>
              </w:rPr>
              <w:t>へ割り付ける</w:t>
            </w:r>
          </w:p>
        </w:tc>
        <w:tc>
          <w:tcPr>
            <w:tcW w:w="2124" w:type="dxa"/>
          </w:tcPr>
          <w:p w:rsidR="007B0E23" w:rsidRPr="0020795F" w:rsidRDefault="007B0E23" w:rsidP="00705EE3">
            <w:pPr>
              <w:pStyle w:val="tablebody"/>
              <w:jc w:val="both"/>
            </w:pPr>
            <w:r w:rsidRPr="007B0E23">
              <w:rPr>
                <w:rFonts w:hint="eastAsia"/>
              </w:rPr>
              <w:t>Cortex-A57</w:t>
            </w:r>
            <w:r w:rsidRPr="007B0E23">
              <w:rPr>
                <w:rFonts w:hint="eastAsia"/>
              </w:rPr>
              <w:t>と</w:t>
            </w:r>
            <w:r w:rsidRPr="007B0E23">
              <w:rPr>
                <w:rFonts w:hint="eastAsia"/>
              </w:rPr>
              <w:t>Cortex-A53</w:t>
            </w:r>
            <w:r w:rsidRPr="007B0E23">
              <w:rPr>
                <w:rFonts w:hint="eastAsia"/>
              </w:rPr>
              <w:t>の同時起動環境でタスクの動的割り付けが可能</w:t>
            </w:r>
          </w:p>
        </w:tc>
        <w:tc>
          <w:tcPr>
            <w:tcW w:w="2124" w:type="dxa"/>
          </w:tcPr>
          <w:p w:rsidR="007B0E23" w:rsidRPr="0020795F" w:rsidRDefault="007B0E23" w:rsidP="00705EE3">
            <w:pPr>
              <w:pStyle w:val="tablebody"/>
              <w:jc w:val="both"/>
            </w:pPr>
            <w:r w:rsidRPr="007B0E23">
              <w:rPr>
                <w:rFonts w:hint="eastAsia"/>
              </w:rPr>
              <w:t>商用利用可能な品質とするためには、最新開発コードの継続的な取得などの継続メンテナンスが必要</w:t>
            </w:r>
          </w:p>
        </w:tc>
        <w:tc>
          <w:tcPr>
            <w:tcW w:w="2125" w:type="dxa"/>
          </w:tcPr>
          <w:p w:rsidR="007B0E23" w:rsidRPr="0020795F" w:rsidRDefault="007B0E23" w:rsidP="00705EE3">
            <w:pPr>
              <w:pStyle w:val="tablebody"/>
              <w:jc w:val="both"/>
            </w:pPr>
            <w:r w:rsidRPr="007B0E23">
              <w:rPr>
                <w:rFonts w:hint="eastAsia"/>
              </w:rPr>
              <w:t>お客様が</w:t>
            </w:r>
            <w:r w:rsidRPr="007B0E23">
              <w:rPr>
                <w:rFonts w:hint="eastAsia"/>
              </w:rPr>
              <w:t>EAS</w:t>
            </w:r>
            <w:r w:rsidRPr="007B0E23">
              <w:rPr>
                <w:rFonts w:hint="eastAsia"/>
              </w:rPr>
              <w:t>を独自にサポート・メンテナンスが可能な場合、本ソリューションの利用が可能です</w:t>
            </w:r>
          </w:p>
        </w:tc>
      </w:tr>
    </w:tbl>
    <w:p w:rsidR="00F7221F" w:rsidRDefault="00F7221F" w:rsidP="00F7221F">
      <w:pPr>
        <w:pStyle w:val="tableend"/>
      </w:pPr>
    </w:p>
    <w:p w:rsidR="007B0E23" w:rsidRDefault="007B0E23" w:rsidP="007B0E23">
      <w:pPr>
        <w:pStyle w:val="space"/>
      </w:pPr>
    </w:p>
    <w:p w:rsidR="00A24D3D" w:rsidRDefault="00A24D3D">
      <w:pPr>
        <w:topLinePunct w:val="0"/>
        <w:adjustRightInd/>
        <w:spacing w:after="0"/>
        <w:ind w:firstLine="0"/>
        <w:textAlignment w:val="auto"/>
      </w:pPr>
      <w:r>
        <w:br w:type="page"/>
      </w:r>
    </w:p>
    <w:p w:rsidR="007B0E23" w:rsidRDefault="007B0E23" w:rsidP="00A24D3D">
      <w:pPr>
        <w:pStyle w:val="Heading3"/>
      </w:pPr>
      <w:bookmarkStart w:id="29" w:name="_Toc488949407"/>
      <w:r w:rsidRPr="007B0E23">
        <w:rPr>
          <w:rFonts w:hint="eastAsia"/>
        </w:rPr>
        <w:lastRenderedPageBreak/>
        <w:t>EAS</w:t>
      </w:r>
      <w:r w:rsidRPr="007B0E23">
        <w:rPr>
          <w:rFonts w:hint="eastAsia"/>
        </w:rPr>
        <w:t>の開発状況</w:t>
      </w:r>
      <w:bookmarkEnd w:id="29"/>
    </w:p>
    <w:p w:rsidR="00422282" w:rsidRPr="0024182E" w:rsidRDefault="007B0E23" w:rsidP="00A24D3D">
      <w:r w:rsidRPr="007B0E23">
        <w:rPr>
          <w:rFonts w:hint="eastAsia"/>
        </w:rPr>
        <w:t>EAS</w:t>
      </w:r>
      <w:r w:rsidRPr="007B0E23">
        <w:rPr>
          <w:rFonts w:hint="eastAsia"/>
        </w:rPr>
        <w:t>は</w:t>
      </w:r>
      <w:r w:rsidRPr="007B0E23">
        <w:rPr>
          <w:rFonts w:hint="eastAsia"/>
        </w:rPr>
        <w:t>Linux Community</w:t>
      </w:r>
      <w:r w:rsidRPr="007B0E23">
        <w:rPr>
          <w:rFonts w:hint="eastAsia"/>
        </w:rPr>
        <w:t>で検討・開発されている機能であり、最新</w:t>
      </w:r>
      <w:r w:rsidRPr="007B0E23">
        <w:rPr>
          <w:rFonts w:hint="eastAsia"/>
        </w:rPr>
        <w:t>(2016/10</w:t>
      </w:r>
      <w:r w:rsidRPr="007B0E23">
        <w:rPr>
          <w:rFonts w:hint="eastAsia"/>
        </w:rPr>
        <w:t>時点</w:t>
      </w:r>
      <w:r w:rsidRPr="007B0E23">
        <w:rPr>
          <w:rFonts w:hint="eastAsia"/>
        </w:rPr>
        <w:t>)</w:t>
      </w:r>
      <w:r w:rsidRPr="007B0E23">
        <w:rPr>
          <w:rFonts w:hint="eastAsia"/>
        </w:rPr>
        <w:t>のパッチセットは</w:t>
      </w:r>
      <w:r w:rsidRPr="007B0E23">
        <w:rPr>
          <w:rFonts w:hint="eastAsia"/>
        </w:rPr>
        <w:t>EAS v5.2</w:t>
      </w:r>
      <w:r w:rsidRPr="007B0E23">
        <w:rPr>
          <w:rFonts w:hint="eastAsia"/>
        </w:rPr>
        <w:t>になります。今後のバージョンアップデートは</w:t>
      </w:r>
      <w:r w:rsidRPr="007B0E23">
        <w:rPr>
          <w:rFonts w:hint="eastAsia"/>
        </w:rPr>
        <w:t>Linux Community</w:t>
      </w:r>
      <w:r w:rsidRPr="007B0E23">
        <w:rPr>
          <w:rFonts w:hint="eastAsia"/>
        </w:rPr>
        <w:t>の動向次第となります。なお、弊社は開発中の</w:t>
      </w:r>
      <w:r w:rsidRPr="007B0E23">
        <w:rPr>
          <w:rFonts w:hint="eastAsia"/>
        </w:rPr>
        <w:t>EAS</w:t>
      </w:r>
      <w:r w:rsidRPr="007B0E23">
        <w:rPr>
          <w:rFonts w:hint="eastAsia"/>
        </w:rPr>
        <w:t>の正式サポートはせず、</w:t>
      </w:r>
      <w:r w:rsidRPr="007B0E23">
        <w:rPr>
          <w:rFonts w:hint="eastAsia"/>
        </w:rPr>
        <w:t>Upstream</w:t>
      </w:r>
      <w:r w:rsidRPr="007B0E23">
        <w:rPr>
          <w:rFonts w:hint="eastAsia"/>
        </w:rPr>
        <w:t>に取り込まれた後の</w:t>
      </w:r>
      <w:r w:rsidRPr="007B0E23">
        <w:rPr>
          <w:rFonts w:hint="eastAsia"/>
        </w:rPr>
        <w:t>EAS</w:t>
      </w:r>
      <w:r w:rsidRPr="007B0E23">
        <w:rPr>
          <w:rFonts w:hint="eastAsia"/>
        </w:rPr>
        <w:t>を正式にサポートする方針です。</w:t>
      </w:r>
    </w:p>
    <w:p w:rsidR="001840E8" w:rsidRPr="001840E8" w:rsidRDefault="001840E8" w:rsidP="001840E8">
      <w:pPr>
        <w:pStyle w:val="space"/>
        <w:rPr>
          <w:lang w:eastAsia="zh-TW"/>
        </w:rPr>
      </w:pPr>
    </w:p>
    <w:p w:rsidR="007B0E23" w:rsidRDefault="005D7047" w:rsidP="007B0E23">
      <w:pPr>
        <w:pStyle w:val="box"/>
        <w:keepNext/>
      </w:pPr>
      <w:r>
        <w:rPr>
          <w:noProof/>
        </w:rPr>
        <mc:AlternateContent>
          <mc:Choice Requires="wpg">
            <w:drawing>
              <wp:anchor distT="0" distB="0" distL="114300" distR="114300" simplePos="0" relativeHeight="251557376" behindDoc="0" locked="0" layoutInCell="1" allowOverlap="1" wp14:anchorId="1AA0B03D" wp14:editId="2195CC5C">
                <wp:simplePos x="0" y="0"/>
                <wp:positionH relativeFrom="column">
                  <wp:posOffset>280035</wp:posOffset>
                </wp:positionH>
                <wp:positionV relativeFrom="paragraph">
                  <wp:posOffset>293370</wp:posOffset>
                </wp:positionV>
                <wp:extent cx="5631004" cy="715775"/>
                <wp:effectExtent l="19050" t="0" r="27305" b="27305"/>
                <wp:wrapNone/>
                <wp:docPr id="4" name="グループ化 4"/>
                <wp:cNvGraphicFramePr/>
                <a:graphic xmlns:a="http://schemas.openxmlformats.org/drawingml/2006/main">
                  <a:graphicData uri="http://schemas.microsoft.com/office/word/2010/wordprocessingGroup">
                    <wpg:wgp>
                      <wpg:cNvGrpSpPr/>
                      <wpg:grpSpPr>
                        <a:xfrm>
                          <a:off x="0" y="0"/>
                          <a:ext cx="5631004" cy="715775"/>
                          <a:chOff x="0" y="0"/>
                          <a:chExt cx="5631004" cy="715775"/>
                        </a:xfrm>
                      </wpg:grpSpPr>
                      <wps:wsp>
                        <wps:cNvPr id="6" name="山形 6"/>
                        <wps:cNvSpPr/>
                        <wps:spPr>
                          <a:xfrm>
                            <a:off x="0" y="19050"/>
                            <a:ext cx="5542192" cy="233479"/>
                          </a:xfrm>
                          <a:prstGeom prst="chevron">
                            <a:avLst/>
                          </a:prstGeom>
                          <a:gradFill flip="none" rotWithShape="1">
                            <a:gsLst>
                              <a:gs pos="0">
                                <a:srgbClr val="9D9D9D">
                                  <a:lumMod val="67000"/>
                                </a:srgbClr>
                              </a:gs>
                              <a:gs pos="48000">
                                <a:srgbClr val="9D9D9D">
                                  <a:lumMod val="97000"/>
                                  <a:lumOff val="3000"/>
                                </a:srgbClr>
                              </a:gs>
                              <a:gs pos="100000">
                                <a:srgbClr val="9D9D9D">
                                  <a:lumMod val="60000"/>
                                  <a:lumOff val="40000"/>
                                </a:srgbClr>
                              </a:gs>
                            </a:gsLst>
                            <a:lin ang="10800000" scaled="1"/>
                            <a:tileRect/>
                          </a:gradFill>
                          <a:ln w="25400" cap="flat" cmpd="sng" algn="ctr">
                            <a:solidFill>
                              <a:srgbClr val="3C3C3B"/>
                            </a:solidFill>
                            <a:prstDash val="solid"/>
                          </a:ln>
                          <a:effectLst/>
                        </wps:spPr>
                        <wps:bodyPr rtlCol="0" anchor="ctr"/>
                      </wps:wsp>
                      <wps:wsp>
                        <wps:cNvPr id="7" name="正方形/長方形 7"/>
                        <wps:cNvSpPr/>
                        <wps:spPr>
                          <a:xfrm>
                            <a:off x="57150" y="0"/>
                            <a:ext cx="648063" cy="259093"/>
                          </a:xfrm>
                          <a:prstGeom prst="rect">
                            <a:avLst/>
                          </a:prstGeom>
                          <a:noFill/>
                          <a:ln w="25400" cap="flat" cmpd="sng" algn="ctr">
                            <a:noFill/>
                            <a:prstDash val="solid"/>
                          </a:ln>
                          <a:effectLst/>
                        </wps:spPr>
                        <wps:txbx>
                          <w:txbxContent>
                            <w:p w:rsidR="000F2413" w:rsidRPr="00A24D3D" w:rsidRDefault="000F2413" w:rsidP="00A24D3D">
                              <w:pPr>
                                <w:pStyle w:val="Norm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2014</w:t>
                              </w:r>
                            </w:p>
                          </w:txbxContent>
                        </wps:txbx>
                        <wps:bodyPr rtlCol="0" anchor="ctr"/>
                      </wps:wsp>
                      <wps:wsp>
                        <wps:cNvPr id="8" name="正方形/長方形 8"/>
                        <wps:cNvSpPr/>
                        <wps:spPr>
                          <a:xfrm>
                            <a:off x="1524000" y="0"/>
                            <a:ext cx="648063" cy="259093"/>
                          </a:xfrm>
                          <a:prstGeom prst="rect">
                            <a:avLst/>
                          </a:prstGeom>
                          <a:noFill/>
                          <a:ln w="25400" cap="flat" cmpd="sng" algn="ctr">
                            <a:noFill/>
                            <a:prstDash val="solid"/>
                          </a:ln>
                          <a:effectLst/>
                        </wps:spPr>
                        <wps:txbx>
                          <w:txbxContent>
                            <w:p w:rsidR="000F2413" w:rsidRPr="00A24D3D" w:rsidRDefault="000F2413" w:rsidP="00A24D3D">
                              <w:pPr>
                                <w:pStyle w:val="Norm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2015</w:t>
                              </w:r>
                            </w:p>
                          </w:txbxContent>
                        </wps:txbx>
                        <wps:bodyPr rtlCol="0" anchor="ctr"/>
                      </wps:wsp>
                      <wps:wsp>
                        <wps:cNvPr id="10" name="正方形/長方形 10"/>
                        <wps:cNvSpPr/>
                        <wps:spPr>
                          <a:xfrm>
                            <a:off x="3248025" y="0"/>
                            <a:ext cx="648063" cy="259093"/>
                          </a:xfrm>
                          <a:prstGeom prst="rect">
                            <a:avLst/>
                          </a:prstGeom>
                          <a:noFill/>
                          <a:ln w="25400" cap="flat" cmpd="sng" algn="ctr">
                            <a:noFill/>
                            <a:prstDash val="solid"/>
                          </a:ln>
                          <a:effectLst/>
                        </wps:spPr>
                        <wps:txbx>
                          <w:txbxContent>
                            <w:p w:rsidR="000F2413" w:rsidRPr="00A24D3D" w:rsidRDefault="000F2413" w:rsidP="00A24D3D">
                              <w:pPr>
                                <w:pStyle w:val="Norm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2016</w:t>
                              </w:r>
                            </w:p>
                          </w:txbxContent>
                        </wps:txbx>
                        <wps:bodyPr rtlCol="0" anchor="ctr"/>
                      </wps:wsp>
                      <wps:wsp>
                        <wps:cNvPr id="11" name="正方形/長方形 11"/>
                        <wps:cNvSpPr/>
                        <wps:spPr>
                          <a:xfrm>
                            <a:off x="4895850" y="0"/>
                            <a:ext cx="648063" cy="259093"/>
                          </a:xfrm>
                          <a:prstGeom prst="rect">
                            <a:avLst/>
                          </a:prstGeom>
                          <a:noFill/>
                          <a:ln w="25400" cap="flat" cmpd="sng" algn="ctr">
                            <a:noFill/>
                            <a:prstDash val="solid"/>
                          </a:ln>
                          <a:effectLst/>
                        </wps:spPr>
                        <wps:txbx>
                          <w:txbxContent>
                            <w:p w:rsidR="000F2413" w:rsidRPr="00A24D3D" w:rsidRDefault="000F2413" w:rsidP="00A24D3D">
                              <w:pPr>
                                <w:pStyle w:val="Norm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2017</w:t>
                              </w:r>
                            </w:p>
                          </w:txbxContent>
                        </wps:txbx>
                        <wps:bodyPr rtlCol="0" anchor="ctr"/>
                      </wps:wsp>
                      <wps:wsp>
                        <wps:cNvPr id="12" name="線吹き出し 1 (枠付き) 12"/>
                        <wps:cNvSpPr/>
                        <wps:spPr>
                          <a:xfrm>
                            <a:off x="1171575" y="400050"/>
                            <a:ext cx="777675" cy="315725"/>
                          </a:xfrm>
                          <a:prstGeom prst="borderCallout1">
                            <a:avLst>
                              <a:gd name="adj1" fmla="val 3134"/>
                              <a:gd name="adj2" fmla="val 12419"/>
                              <a:gd name="adj3" fmla="val -76904"/>
                              <a:gd name="adj4" fmla="val -6027"/>
                            </a:avLst>
                          </a:prstGeom>
                          <a:noFill/>
                          <a:ln w="25400" cap="flat" cmpd="sng" algn="ctr">
                            <a:solidFill>
                              <a:srgbClr val="3C3C3B"/>
                            </a:solidFill>
                            <a:prstDash val="solid"/>
                          </a:ln>
                          <a:effectLst/>
                        </wps:spPr>
                        <wps:txbx>
                          <w:txbxContent>
                            <w:p w:rsidR="000F2413" w:rsidRPr="00A24D3D" w:rsidRDefault="000F2413" w:rsidP="00A24D3D">
                              <w:pPr>
                                <w:pStyle w:val="Norm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v2.0</w:t>
                              </w:r>
                            </w:p>
                            <w:p w:rsidR="000F2413" w:rsidRPr="00A24D3D" w:rsidRDefault="000F2413" w:rsidP="00A24D3D">
                              <w:pPr>
                                <w:pStyle w:val="Norm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July</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2014</w:t>
                              </w:r>
                            </w:p>
                          </w:txbxContent>
                        </wps:txbx>
                        <wps:bodyPr lIns="36000" tIns="18000" rIns="36000" bIns="18000" rtlCol="0" anchor="ctr"/>
                      </wps:wsp>
                      <wps:wsp>
                        <wps:cNvPr id="15" name="線吹き出し 1 (枠付き) 15"/>
                        <wps:cNvSpPr/>
                        <wps:spPr>
                          <a:xfrm>
                            <a:off x="247650" y="390525"/>
                            <a:ext cx="777675" cy="315725"/>
                          </a:xfrm>
                          <a:prstGeom prst="borderCallout1">
                            <a:avLst>
                              <a:gd name="adj1" fmla="val -4500"/>
                              <a:gd name="adj2" fmla="val 60485"/>
                              <a:gd name="adj3" fmla="val -73087"/>
                              <a:gd name="adj4" fmla="val 90103"/>
                            </a:avLst>
                          </a:prstGeom>
                          <a:noFill/>
                          <a:ln w="25400" cap="flat" cmpd="sng" algn="ctr">
                            <a:solidFill>
                              <a:srgbClr val="3C3C3B"/>
                            </a:solidFill>
                            <a:prstDash val="solid"/>
                          </a:ln>
                          <a:effectLst/>
                        </wps:spPr>
                        <wps:txbx>
                          <w:txbxContent>
                            <w:p w:rsidR="000F2413" w:rsidRPr="00A24D3D" w:rsidRDefault="000F2413" w:rsidP="00A24D3D">
                              <w:pPr>
                                <w:pStyle w:val="Norm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v1.0</w:t>
                              </w:r>
                            </w:p>
                            <w:p w:rsidR="000F2413" w:rsidRPr="00A24D3D" w:rsidRDefault="000F2413" w:rsidP="00A24D3D">
                              <w:pPr>
                                <w:pStyle w:val="Norm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May</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2014</w:t>
                              </w:r>
                            </w:p>
                          </w:txbxContent>
                        </wps:txbx>
                        <wps:bodyPr lIns="36000" tIns="18000" rIns="36000" bIns="18000" rtlCol="0" anchor="ctr"/>
                      </wps:wsp>
                      <wps:wsp>
                        <wps:cNvPr id="16" name="線吹き出し 1 (枠付き) 16"/>
                        <wps:cNvSpPr/>
                        <wps:spPr>
                          <a:xfrm>
                            <a:off x="3895725" y="390525"/>
                            <a:ext cx="777675" cy="315725"/>
                          </a:xfrm>
                          <a:prstGeom prst="borderCallout1">
                            <a:avLst>
                              <a:gd name="adj1" fmla="val -683"/>
                              <a:gd name="adj2" fmla="val 6217"/>
                              <a:gd name="adj3" fmla="val -76904"/>
                              <a:gd name="adj4" fmla="val -140145"/>
                            </a:avLst>
                          </a:prstGeom>
                          <a:noFill/>
                          <a:ln w="25400" cap="flat" cmpd="sng" algn="ctr">
                            <a:solidFill>
                              <a:srgbClr val="3C3C3B"/>
                            </a:solidFill>
                            <a:prstDash val="solid"/>
                          </a:ln>
                          <a:effectLst/>
                        </wps:spPr>
                        <wps:txbx>
                          <w:txbxContent>
                            <w:p w:rsidR="000F2413" w:rsidRPr="00A24D3D" w:rsidRDefault="000F2413" w:rsidP="00A24D3D">
                              <w:pPr>
                                <w:pStyle w:val="Norm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v5.0</w:t>
                              </w:r>
                            </w:p>
                            <w:p w:rsidR="000F2413" w:rsidRPr="00A24D3D" w:rsidRDefault="000F2413" w:rsidP="00A24D3D">
                              <w:pPr>
                                <w:pStyle w:val="Norm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Jul</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2015</w:t>
                              </w:r>
                            </w:p>
                          </w:txbxContent>
                        </wps:txbx>
                        <wps:bodyPr lIns="36000" tIns="18000" rIns="36000" bIns="18000" rtlCol="0" anchor="ctr"/>
                      </wps:wsp>
                      <wps:wsp>
                        <wps:cNvPr id="17" name="線吹き出し 1 (枠付き) 17"/>
                        <wps:cNvSpPr/>
                        <wps:spPr>
                          <a:xfrm>
                            <a:off x="2990850" y="390525"/>
                            <a:ext cx="777675" cy="315725"/>
                          </a:xfrm>
                          <a:prstGeom prst="borderCallout1">
                            <a:avLst>
                              <a:gd name="adj1" fmla="val -2592"/>
                              <a:gd name="adj2" fmla="val 9318"/>
                              <a:gd name="adj3" fmla="val -78812"/>
                              <a:gd name="adj4" fmla="val -45565"/>
                            </a:avLst>
                          </a:prstGeom>
                          <a:noFill/>
                          <a:ln w="25400" cap="flat" cmpd="sng" algn="ctr">
                            <a:solidFill>
                              <a:srgbClr val="3C3C3B"/>
                            </a:solidFill>
                            <a:prstDash val="solid"/>
                          </a:ln>
                          <a:effectLst/>
                        </wps:spPr>
                        <wps:txbx>
                          <w:txbxContent>
                            <w:p w:rsidR="000F2413" w:rsidRPr="00A24D3D" w:rsidRDefault="000F2413" w:rsidP="00A24D3D">
                              <w:pPr>
                                <w:pStyle w:val="Norm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v4.0</w:t>
                              </w:r>
                            </w:p>
                            <w:p w:rsidR="000F2413" w:rsidRPr="00A24D3D" w:rsidRDefault="000F2413" w:rsidP="00A24D3D">
                              <w:pPr>
                                <w:pStyle w:val="Norm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May</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2015</w:t>
                              </w:r>
                            </w:p>
                          </w:txbxContent>
                        </wps:txbx>
                        <wps:bodyPr lIns="36000" tIns="18000" rIns="36000" bIns="18000" rtlCol="0" anchor="ctr"/>
                      </wps:wsp>
                      <wps:wsp>
                        <wps:cNvPr id="18" name="線吹き出し 1 (枠付き) 18"/>
                        <wps:cNvSpPr/>
                        <wps:spPr>
                          <a:xfrm>
                            <a:off x="2085975" y="400050"/>
                            <a:ext cx="777675" cy="315725"/>
                          </a:xfrm>
                          <a:prstGeom prst="borderCallout1">
                            <a:avLst>
                              <a:gd name="adj1" fmla="val -683"/>
                              <a:gd name="adj2" fmla="val 31025"/>
                              <a:gd name="adj3" fmla="val -76904"/>
                              <a:gd name="adj4" fmla="val 10253"/>
                            </a:avLst>
                          </a:prstGeom>
                          <a:noFill/>
                          <a:ln w="25400" cap="flat" cmpd="sng" algn="ctr">
                            <a:solidFill>
                              <a:srgbClr val="3C3C3B"/>
                            </a:solidFill>
                            <a:prstDash val="solid"/>
                          </a:ln>
                          <a:effectLst/>
                        </wps:spPr>
                        <wps:txbx>
                          <w:txbxContent>
                            <w:p w:rsidR="000F2413" w:rsidRPr="00A24D3D" w:rsidRDefault="000F2413" w:rsidP="00A24D3D">
                              <w:pPr>
                                <w:pStyle w:val="Norm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v3.0</w:t>
                              </w:r>
                            </w:p>
                            <w:p w:rsidR="000F2413" w:rsidRPr="00A24D3D" w:rsidRDefault="000F2413" w:rsidP="00A24D3D">
                              <w:pPr>
                                <w:pStyle w:val="Norm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Feb</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2015</w:t>
                              </w:r>
                            </w:p>
                          </w:txbxContent>
                        </wps:txbx>
                        <wps:bodyPr lIns="36000" tIns="18000" rIns="36000" bIns="18000" rtlCol="0" anchor="ctr"/>
                      </wps:wsp>
                      <wps:wsp>
                        <wps:cNvPr id="19" name="線吹き出し 1 (枠付き) 19"/>
                        <wps:cNvSpPr/>
                        <wps:spPr>
                          <a:xfrm>
                            <a:off x="4810125" y="390525"/>
                            <a:ext cx="820879" cy="315725"/>
                          </a:xfrm>
                          <a:prstGeom prst="borderCallout1">
                            <a:avLst>
                              <a:gd name="adj1" fmla="val -683"/>
                              <a:gd name="adj2" fmla="val 6217"/>
                              <a:gd name="adj3" fmla="val -74995"/>
                              <a:gd name="adj4" fmla="val -188986"/>
                            </a:avLst>
                          </a:prstGeom>
                          <a:noFill/>
                          <a:ln w="25400" cap="flat" cmpd="sng" algn="ctr">
                            <a:solidFill>
                              <a:srgbClr val="3C3C3B"/>
                            </a:solidFill>
                            <a:prstDash val="solid"/>
                          </a:ln>
                          <a:effectLst/>
                        </wps:spPr>
                        <wps:txbx>
                          <w:txbxContent>
                            <w:p w:rsidR="000F2413" w:rsidRPr="00A24D3D" w:rsidRDefault="000F2413" w:rsidP="00A24D3D">
                              <w:pPr>
                                <w:pStyle w:val="Norm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b/>
                                  <w:bCs/>
                                  <w:color w:val="000000" w:themeColor="text1"/>
                                  <w:kern w:val="24"/>
                                  <w:sz w:val="16"/>
                                  <w:szCs w:val="16"/>
                                </w:rPr>
                                <w:t>EAS RFC v5.2</w:t>
                              </w:r>
                            </w:p>
                            <w:p w:rsidR="000F2413" w:rsidRPr="00A24D3D" w:rsidRDefault="000F2413" w:rsidP="00A24D3D">
                              <w:pPr>
                                <w:pStyle w:val="Norm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b/>
                                  <w:bCs/>
                                  <w:color w:val="000000" w:themeColor="text1"/>
                                  <w:kern w:val="24"/>
                                  <w:sz w:val="16"/>
                                  <w:szCs w:val="16"/>
                                </w:rPr>
                                <w:t>Dec</w:t>
                              </w:r>
                              <w:r>
                                <w:rPr>
                                  <w:rFonts w:ascii="メイリオ" w:eastAsia="メイリオ" w:hAnsi="メイリオ" w:cs="メイリオ"/>
                                  <w:b/>
                                  <w:bCs/>
                                  <w:color w:val="000000" w:themeColor="text1"/>
                                  <w:kern w:val="24"/>
                                  <w:sz w:val="16"/>
                                  <w:szCs w:val="16"/>
                                </w:rPr>
                                <w:t xml:space="preserve"> </w:t>
                              </w:r>
                              <w:r w:rsidRPr="00A24D3D">
                                <w:rPr>
                                  <w:rFonts w:ascii="メイリオ" w:eastAsia="メイリオ" w:hAnsi="メイリオ" w:cs="メイリオ"/>
                                  <w:b/>
                                  <w:bCs/>
                                  <w:color w:val="000000" w:themeColor="text1"/>
                                  <w:kern w:val="24"/>
                                  <w:sz w:val="16"/>
                                  <w:szCs w:val="16"/>
                                </w:rPr>
                                <w:t>2015</w:t>
                              </w:r>
                            </w:p>
                          </w:txbxContent>
                        </wps:txbx>
                        <wps:bodyPr lIns="36000" tIns="18000" rIns="36000" bIns="18000" rtlCol="0" anchor="ct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AA0B03D" id="グループ化 4" o:spid="_x0000_s1027" style="position:absolute;left:0;text-align:left;margin-left:22.05pt;margin-top:23.1pt;width:443.4pt;height:56.35pt;z-index:251557376" coordsize="56310,7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山形 6" o:spid="_x0000_s1028" type="#_x0000_t55" style="position:absolute;top:190;width:55421;height:2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" adj="21145" fillcolor="#696969" strokecolor="#3c3c3b" strokeweight="2pt">
                  <v:fill color2="#c4c4c4" rotate="t" angle="270" colors="0 #696969;31457f #a0a0a0;1 #c4c4c4" focus="100%" type="gradient"/>
                </v:shape>
                <v:rect id="正方形/長方形 7" o:spid="_x0000_s1029" style="position:absolute;left:571;width:648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" filled="f" stroked="f" strokeweight="2pt">
                  <v:textbox>
                    <w:txbxContent>
                      <w:p w:rsidR="000F2413" w:rsidRPr="00A24D3D" w:rsidRDefault="000F2413" w:rsidP="00A24D3D">
                        <w:pPr>
                          <w:pStyle w:v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2014</w:t>
                        </w:r>
                      </w:p>
                    </w:txbxContent>
                  </v:textbox>
                </v:rect>
                <v:rect id="正方形/長方形 8" o:spid="_x0000_s1030" style="position:absolute;left:15240;width:648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" filled="f" stroked="f" strokeweight="2pt">
                  <v:textbox>
                    <w:txbxContent>
                      <w:p w:rsidR="000F2413" w:rsidRPr="00A24D3D" w:rsidRDefault="000F2413" w:rsidP="00A24D3D">
                        <w:pPr>
                          <w:pStyle w:v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2015</w:t>
                        </w:r>
                      </w:p>
                    </w:txbxContent>
                  </v:textbox>
                </v:rect>
                <v:rect id="正方形/長方形 10" o:spid="_x0000_s1031" style="position:absolute;left:32480;width:6480;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" filled="f" stroked="f" strokeweight="2pt">
                  <v:textbox>
                    <w:txbxContent>
                      <w:p w:rsidR="000F2413" w:rsidRPr="00A24D3D" w:rsidRDefault="000F2413" w:rsidP="00A24D3D">
                        <w:pPr>
                          <w:pStyle w:v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2016</w:t>
                        </w:r>
                      </w:p>
                    </w:txbxContent>
                  </v:textbox>
                </v:rect>
                <v:rect id="正方形/長方形 11" o:spid="_x0000_s1032" style="position:absolute;left:48958;width:6481;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" filled="f" stroked="f" strokeweight="2pt">
                  <v:textbox>
                    <w:txbxContent>
                      <w:p w:rsidR="000F2413" w:rsidRPr="00A24D3D" w:rsidRDefault="000F2413" w:rsidP="00A24D3D">
                        <w:pPr>
                          <w:pStyle w:val="Web"/>
                          <w:spacing w:after="0" w:line="240" w:lineRule="exact"/>
                          <w:ind w:firstLine="0"/>
                          <w:rPr>
                            <w:rFonts w:ascii="メイリオ" w:eastAsia="メイリオ" w:hAnsi="メイリオ" w:cs="メイリオ"/>
                            <w:sz w:val="20"/>
                            <w:szCs w:val="20"/>
                          </w:rPr>
                        </w:pPr>
                        <w:r w:rsidRPr="00A24D3D">
                          <w:rPr>
                            <w:rFonts w:ascii="メイリオ" w:eastAsia="メイリオ" w:hAnsi="メイリオ" w:cs="メイリオ"/>
                            <w:b/>
                            <w:bCs/>
                            <w:color w:val="FFFFFF" w:themeColor="light1"/>
                            <w:kern w:val="24"/>
                            <w:sz w:val="20"/>
                            <w:szCs w:val="20"/>
                          </w:rPr>
                          <w:t>2017</w:t>
                        </w:r>
                      </w:p>
                    </w:txbxContent>
                  </v:textbox>
                </v:re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12" o:spid="_x0000_s1033" type="#_x0000_t47" style="position:absolute;left:11715;top:4000;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" adj="-1302,-16611,2683,677" filled="f" strokecolor="#3c3c3b" strokeweight="2pt">
                  <v:textbox inset="1mm,.5mm,1mm,.5mm">
                    <w:txbxContent>
                      <w:p w:rsidR="000F2413" w:rsidRPr="00A24D3D" w:rsidRDefault="000F2413" w:rsidP="00A24D3D">
                        <w:pPr>
                          <w:pStyle w:v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v2.0</w:t>
                        </w:r>
                      </w:p>
                      <w:p w:rsidR="000F2413" w:rsidRPr="00A24D3D" w:rsidRDefault="000F2413" w:rsidP="00A24D3D">
                        <w:pPr>
                          <w:pStyle w:v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July</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2014</w:t>
                        </w:r>
                      </w:p>
                    </w:txbxContent>
                  </v:textbox>
                </v:shape>
                <v:shape id="線吹き出し 1 (枠付き) 15" o:spid="_x0000_s1034" type="#_x0000_t47" style="position:absolute;left:2476;top:3905;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" adj="19462,-15787,13065,-972" filled="f" strokecolor="#3c3c3b" strokeweight="2pt">
                  <v:textbox inset="1mm,.5mm,1mm,.5mm">
                    <w:txbxContent>
                      <w:p w:rsidR="000F2413" w:rsidRPr="00A24D3D" w:rsidRDefault="000F2413" w:rsidP="00A24D3D">
                        <w:pPr>
                          <w:pStyle w:v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v1.0</w:t>
                        </w:r>
                      </w:p>
                      <w:p w:rsidR="000F2413" w:rsidRPr="00A24D3D" w:rsidRDefault="000F2413" w:rsidP="00A24D3D">
                        <w:pPr>
                          <w:pStyle w:v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May</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2014</w:t>
                        </w:r>
                      </w:p>
                    </w:txbxContent>
                  </v:textbox>
                  <o:callout v:ext="edit" minusx="t"/>
                </v:shape>
                <v:shape id="線吹き出し 1 (枠付き) 16" o:spid="_x0000_s1035" type="#_x0000_t47" style="position:absolute;left:38957;top:3905;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" adj="-30271,-16611,1343,-148" filled="f" strokecolor="#3c3c3b" strokeweight="2pt">
                  <v:textbox inset="1mm,.5mm,1mm,.5mm">
                    <w:txbxContent>
                      <w:p w:rsidR="000F2413" w:rsidRPr="00A24D3D" w:rsidRDefault="000F2413" w:rsidP="00A24D3D">
                        <w:pPr>
                          <w:pStyle w:v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v5.0</w:t>
                        </w:r>
                      </w:p>
                      <w:p w:rsidR="000F2413" w:rsidRPr="00A24D3D" w:rsidRDefault="000F2413" w:rsidP="00A24D3D">
                        <w:pPr>
                          <w:pStyle w:v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Jul</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2015</w:t>
                        </w:r>
                      </w:p>
                    </w:txbxContent>
                  </v:textbox>
                </v:shape>
                <v:shape id="線吹き出し 1 (枠付き) 17" o:spid="_x0000_s1036" type="#_x0000_t47" style="position:absolute;left:29908;top:3905;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" adj="-9842,-17023,2013,-560" filled="f" strokecolor="#3c3c3b" strokeweight="2pt">
                  <v:textbox inset="1mm,.5mm,1mm,.5mm">
                    <w:txbxContent>
                      <w:p w:rsidR="000F2413" w:rsidRPr="00A24D3D" w:rsidRDefault="000F2413" w:rsidP="00A24D3D">
                        <w:pPr>
                          <w:pStyle w:v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v4.0</w:t>
                        </w:r>
                      </w:p>
                      <w:p w:rsidR="000F2413" w:rsidRPr="00A24D3D" w:rsidRDefault="000F2413" w:rsidP="00A24D3D">
                        <w:pPr>
                          <w:pStyle w:v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May</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2015</w:t>
                        </w:r>
                      </w:p>
                    </w:txbxContent>
                  </v:textbox>
                </v:shape>
                <v:shape id="線吹き出し 1 (枠付き) 18" o:spid="_x0000_s1037" type="#_x0000_t47" style="position:absolute;left:20859;top:4000;width:7777;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" adj="2215,-16611,6701,-148" filled="f" strokecolor="#3c3c3b" strokeweight="2pt">
                  <v:textbox inset="1mm,.5mm,1mm,.5mm">
                    <w:txbxContent>
                      <w:p w:rsidR="000F2413" w:rsidRPr="00A24D3D" w:rsidRDefault="000F2413" w:rsidP="00A24D3D">
                        <w:pPr>
                          <w:pStyle w:v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EAS RFC v3.0</w:t>
                        </w:r>
                      </w:p>
                      <w:p w:rsidR="000F2413" w:rsidRPr="00A24D3D" w:rsidRDefault="000F2413" w:rsidP="00A24D3D">
                        <w:pPr>
                          <w:pStyle w:v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color w:val="000000" w:themeColor="text1"/>
                            <w:kern w:val="24"/>
                            <w:sz w:val="16"/>
                            <w:szCs w:val="16"/>
                          </w:rPr>
                          <w:t>Feb</w:t>
                        </w:r>
                        <w:r>
                          <w:rPr>
                            <w:rFonts w:ascii="メイリオ" w:eastAsia="メイリオ" w:hAnsi="メイリオ" w:cs="メイリオ"/>
                            <w:color w:val="000000" w:themeColor="text1"/>
                            <w:kern w:val="24"/>
                            <w:sz w:val="16"/>
                            <w:szCs w:val="16"/>
                          </w:rPr>
                          <w:t xml:space="preserve"> </w:t>
                        </w:r>
                        <w:r w:rsidRPr="00A24D3D">
                          <w:rPr>
                            <w:rFonts w:ascii="メイリオ" w:eastAsia="メイリオ" w:hAnsi="メイリオ" w:cs="メイリオ"/>
                            <w:color w:val="000000" w:themeColor="text1"/>
                            <w:kern w:val="24"/>
                            <w:sz w:val="16"/>
                            <w:szCs w:val="16"/>
                          </w:rPr>
                          <w:t>2015</w:t>
                        </w:r>
                      </w:p>
                    </w:txbxContent>
                  </v:textbox>
                </v:shape>
                <v:shape id="線吹き出し 1 (枠付き) 19" o:spid="_x0000_s1038" type="#_x0000_t47" style="position:absolute;left:48101;top:3905;width:8209;height:3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" adj="-40821,-16199,1343,-148" filled="f" strokecolor="#3c3c3b" strokeweight="2pt">
                  <v:textbox inset="1mm,.5mm,1mm,.5mm">
                    <w:txbxContent>
                      <w:p w:rsidR="000F2413" w:rsidRPr="00A24D3D" w:rsidRDefault="000F2413" w:rsidP="00A24D3D">
                        <w:pPr>
                          <w:pStyle w:val="Web"/>
                          <w:spacing w:after="0" w:line="200" w:lineRule="exact"/>
                          <w:ind w:firstLine="0"/>
                          <w:rPr>
                            <w:rFonts w:ascii="メイリオ" w:eastAsia="メイリオ" w:hAnsi="メイリオ" w:cs="メイリオ"/>
                            <w:sz w:val="16"/>
                            <w:szCs w:val="16"/>
                          </w:rPr>
                        </w:pPr>
                        <w:r w:rsidRPr="00A24D3D">
                          <w:rPr>
                            <w:rFonts w:ascii="メイリオ" w:eastAsia="メイリオ" w:hAnsi="メイリオ" w:cs="メイリオ"/>
                            <w:b/>
                            <w:bCs/>
                            <w:color w:val="000000" w:themeColor="text1"/>
                            <w:kern w:val="24"/>
                            <w:sz w:val="16"/>
                            <w:szCs w:val="16"/>
                          </w:rPr>
                          <w:t>EAS RFC v5.2</w:t>
                        </w:r>
                      </w:p>
                      <w:p w:rsidR="000F2413" w:rsidRPr="00A24D3D" w:rsidRDefault="000F2413" w:rsidP="00A24D3D">
                        <w:pPr>
                          <w:pStyle w:val="Web"/>
                          <w:spacing w:after="0" w:line="200" w:lineRule="exact"/>
                          <w:ind w:firstLine="0"/>
                          <w:jc w:val="right"/>
                          <w:rPr>
                            <w:rFonts w:ascii="メイリオ" w:eastAsia="メイリオ" w:hAnsi="メイリオ" w:cs="メイリオ"/>
                            <w:sz w:val="16"/>
                            <w:szCs w:val="16"/>
                          </w:rPr>
                        </w:pPr>
                        <w:r w:rsidRPr="00A24D3D">
                          <w:rPr>
                            <w:rFonts w:ascii="メイリオ" w:eastAsia="メイリオ" w:hAnsi="メイリオ" w:cs="メイリオ"/>
                            <w:b/>
                            <w:bCs/>
                            <w:color w:val="000000" w:themeColor="text1"/>
                            <w:kern w:val="24"/>
                            <w:sz w:val="16"/>
                            <w:szCs w:val="16"/>
                          </w:rPr>
                          <w:t>Dec</w:t>
                        </w:r>
                        <w:r>
                          <w:rPr>
                            <w:rFonts w:ascii="メイリオ" w:eastAsia="メイリオ" w:hAnsi="メイリオ" w:cs="メイリオ"/>
                            <w:b/>
                            <w:bCs/>
                            <w:color w:val="000000" w:themeColor="text1"/>
                            <w:kern w:val="24"/>
                            <w:sz w:val="16"/>
                            <w:szCs w:val="16"/>
                          </w:rPr>
                          <w:t xml:space="preserve"> </w:t>
                        </w:r>
                        <w:r w:rsidRPr="00A24D3D">
                          <w:rPr>
                            <w:rFonts w:ascii="メイリオ" w:eastAsia="メイリオ" w:hAnsi="メイリオ" w:cs="メイリオ"/>
                            <w:b/>
                            <w:bCs/>
                            <w:color w:val="000000" w:themeColor="text1"/>
                            <w:kern w:val="24"/>
                            <w:sz w:val="16"/>
                            <w:szCs w:val="16"/>
                          </w:rPr>
                          <w:t>2015</w:t>
                        </w:r>
                      </w:p>
                    </w:txbxContent>
                  </v:textbox>
                </v:shape>
              </v:group>
            </w:pict>
          </mc:Fallback>
        </mc:AlternateContent>
      </w:r>
      <w:r w:rsidR="00321E3A">
        <w:br/>
      </w:r>
      <w:r w:rsidR="00321E3A">
        <w:br/>
      </w:r>
      <w:r w:rsidR="00321E3A">
        <w:br/>
      </w:r>
      <w:r w:rsidR="00321E3A">
        <w:br/>
      </w:r>
      <w:r w:rsidR="00321E3A">
        <w:br/>
      </w:r>
      <w:r w:rsidR="00321E3A">
        <w:br/>
      </w:r>
    </w:p>
    <w:p w:rsidR="007B0E23" w:rsidRDefault="00844E35" w:rsidP="00064491">
      <w:pPr>
        <w:pStyle w:val="figuretitle"/>
      </w:pPr>
      <w:r>
        <w:rPr>
          <w:rFonts w:hint="eastAsia"/>
        </w:rPr>
        <w:t>図</w:t>
      </w:r>
      <w:r>
        <w:rPr>
          <w:rFonts w:hint="eastAsia"/>
        </w:rPr>
        <w:t xml:space="preserve"> </w:t>
      </w:r>
      <w:r w:rsidR="0041758E">
        <w:fldChar w:fldCharType="begin"/>
      </w:r>
      <w:r w:rsidR="0041758E">
        <w:instrText xml:space="preserve"> </w:instrText>
      </w:r>
      <w:r w:rsidR="0041758E">
        <w:rPr>
          <w:rFonts w:hint="eastAsia"/>
        </w:rPr>
        <w:instrText>STYLEREF 1 \s</w:instrText>
      </w:r>
      <w:r w:rsidR="0041758E">
        <w:instrText xml:space="preserve"> </w:instrText>
      </w:r>
      <w:r w:rsidR="0041758E">
        <w:fldChar w:fldCharType="separate"/>
      </w:r>
      <w:r w:rsidR="00E9773A">
        <w:rPr>
          <w:noProof/>
        </w:rPr>
        <w:t>1</w:t>
      </w:r>
      <w:r w:rsidR="0041758E">
        <w:fldChar w:fldCharType="end"/>
      </w:r>
      <w:r w:rsidR="0041758E">
        <w:noBreakHyphen/>
      </w:r>
      <w:r w:rsidR="0041758E">
        <w:fldChar w:fldCharType="begin"/>
      </w:r>
      <w:r w:rsidR="0041758E">
        <w:instrText xml:space="preserve"> </w:instrText>
      </w:r>
      <w:r w:rsidR="0041758E">
        <w:rPr>
          <w:rFonts w:hint="eastAsia"/>
        </w:rPr>
        <w:instrText xml:space="preserve">SEQ </w:instrText>
      </w:r>
      <w:r w:rsidR="0041758E">
        <w:rPr>
          <w:rFonts w:hint="eastAsia"/>
        </w:rPr>
        <w:instrText>図</w:instrText>
      </w:r>
      <w:r w:rsidR="0041758E">
        <w:rPr>
          <w:rFonts w:hint="eastAsia"/>
        </w:rPr>
        <w:instrText xml:space="preserve"> \* ARABIC \s 1</w:instrText>
      </w:r>
      <w:r w:rsidR="0041758E">
        <w:instrText xml:space="preserve"> </w:instrText>
      </w:r>
      <w:r w:rsidR="0041758E">
        <w:fldChar w:fldCharType="separate"/>
      </w:r>
      <w:r w:rsidR="00E9773A">
        <w:rPr>
          <w:noProof/>
        </w:rPr>
        <w:t>1</w:t>
      </w:r>
      <w:r w:rsidR="0041758E">
        <w:fldChar w:fldCharType="end"/>
      </w:r>
      <w:r w:rsidR="00064491">
        <w:rPr>
          <w:rFonts w:hint="eastAsia"/>
        </w:rPr>
        <w:t xml:space="preserve">　</w:t>
      </w:r>
      <w:r w:rsidR="00AE7877">
        <w:rPr>
          <w:rFonts w:hint="eastAsia"/>
        </w:rPr>
        <w:t>EAS</w:t>
      </w:r>
      <w:r w:rsidR="00AE7877">
        <w:rPr>
          <w:rFonts w:hint="eastAsia"/>
        </w:rPr>
        <w:t>開発の経過</w:t>
      </w:r>
    </w:p>
    <w:p w:rsidR="00A24D3D" w:rsidRDefault="00A24D3D">
      <w:pPr>
        <w:topLinePunct w:val="0"/>
        <w:adjustRightInd/>
        <w:spacing w:after="0"/>
        <w:ind w:firstLine="0"/>
        <w:textAlignment w:val="auto"/>
      </w:pPr>
    </w:p>
    <w:p w:rsidR="001C3899" w:rsidRDefault="001C3899">
      <w:pPr>
        <w:topLinePunct w:val="0"/>
        <w:adjustRightInd/>
        <w:spacing w:after="0"/>
        <w:ind w:firstLine="0"/>
        <w:textAlignment w:val="auto"/>
      </w:pPr>
    </w:p>
    <w:p w:rsidR="00321E3A" w:rsidRPr="00321E3A" w:rsidRDefault="00F60499" w:rsidP="00A24D3D">
      <w:pPr>
        <w:pStyle w:val="Heading3"/>
      </w:pPr>
      <w:bookmarkStart w:id="30" w:name="_Toc488949408"/>
      <w:r w:rsidRPr="00F60499">
        <w:rPr>
          <w:rFonts w:hint="eastAsia"/>
        </w:rPr>
        <w:t>EAS</w:t>
      </w:r>
      <w:r w:rsidRPr="00F60499">
        <w:rPr>
          <w:rFonts w:hint="eastAsia"/>
        </w:rPr>
        <w:t>の潜在問題</w:t>
      </w:r>
      <w:bookmarkEnd w:id="30"/>
    </w:p>
    <w:p w:rsidR="007B0E23" w:rsidRDefault="00CF15EE" w:rsidP="00197774">
      <w:pPr>
        <w:pStyle w:val="Level1unordered"/>
      </w:pPr>
      <w:r>
        <w:rPr>
          <w:rFonts w:hint="eastAsia"/>
          <w:lang w:eastAsia="ja-JP"/>
        </w:rPr>
        <w:t xml:space="preserve"> </w:t>
      </w:r>
      <w:r w:rsidR="00F60499" w:rsidRPr="00F60499">
        <w:rPr>
          <w:rFonts w:hint="eastAsia"/>
        </w:rPr>
        <w:t>システム全体が高負荷であっても、一部の</w:t>
      </w:r>
      <w:r w:rsidR="00F60499" w:rsidRPr="00F60499">
        <w:rPr>
          <w:rFonts w:hint="eastAsia"/>
        </w:rPr>
        <w:t>CPU</w:t>
      </w:r>
      <w:r w:rsidR="00F60499" w:rsidRPr="00F60499">
        <w:rPr>
          <w:rFonts w:hint="eastAsia"/>
        </w:rPr>
        <w:t>にタスクが割り付けられない場合があります。</w:t>
      </w:r>
      <w:r w:rsidR="007E2715">
        <w:rPr>
          <w:rFonts w:hint="eastAsia"/>
        </w:rPr>
        <w:t>(*</w:t>
      </w:r>
      <w:r w:rsidR="00F60499" w:rsidRPr="00F60499">
        <w:rPr>
          <w:rFonts w:hint="eastAsia"/>
        </w:rPr>
        <w:t>)</w:t>
      </w:r>
    </w:p>
    <w:p w:rsidR="007B0E23" w:rsidRPr="0024182E" w:rsidRDefault="00CF15EE" w:rsidP="0024182E">
      <w:pPr>
        <w:pStyle w:val="Level1unordered"/>
      </w:pPr>
      <w:r>
        <w:rPr>
          <w:rFonts w:hint="eastAsia"/>
          <w:lang w:eastAsia="ja-JP"/>
        </w:rPr>
        <w:t xml:space="preserve"> </w:t>
      </w:r>
      <w:r w:rsidR="00F60499" w:rsidRPr="00F60499">
        <w:rPr>
          <w:rFonts w:hint="eastAsia"/>
        </w:rPr>
        <w:t>高負荷のタスクが起床する際に一時的に</w:t>
      </w:r>
      <w:r w:rsidR="00F60499" w:rsidRPr="00F60499">
        <w:rPr>
          <w:rFonts w:hint="eastAsia"/>
        </w:rPr>
        <w:t>Cortex-A53</w:t>
      </w:r>
      <w:r w:rsidR="00F60499" w:rsidRPr="00F60499">
        <w:rPr>
          <w:rFonts w:hint="eastAsia"/>
        </w:rPr>
        <w:t>に割り付けられる場合があり、当該タスクの処理時間が伸びることがあります。</w:t>
      </w:r>
      <w:r w:rsidR="00F60499" w:rsidRPr="00F60499">
        <w:rPr>
          <w:rFonts w:hint="eastAsia"/>
        </w:rPr>
        <w:t>(*)</w:t>
      </w:r>
    </w:p>
    <w:p w:rsidR="00B15907" w:rsidRPr="00B15907" w:rsidRDefault="00B15907" w:rsidP="00B15907">
      <w:pPr>
        <w:pStyle w:val="space"/>
        <w:rPr>
          <w:lang w:eastAsia="zh-TW"/>
        </w:rPr>
      </w:pPr>
    </w:p>
    <w:p w:rsidR="00F60499" w:rsidRDefault="00F60499" w:rsidP="00B15907">
      <w:pPr>
        <w:pStyle w:val="note"/>
        <w:rPr>
          <w:rFonts w:eastAsia="PMingLiU"/>
        </w:rPr>
      </w:pPr>
      <w:r w:rsidRPr="00F60499">
        <w:rPr>
          <w:rFonts w:hint="eastAsia"/>
        </w:rPr>
        <w:t xml:space="preserve">(*) </w:t>
      </w:r>
      <w:r w:rsidRPr="00F60499">
        <w:rPr>
          <w:rFonts w:hint="eastAsia"/>
        </w:rPr>
        <w:t>本制限は</w:t>
      </w:r>
      <w:r w:rsidRPr="00F60499">
        <w:rPr>
          <w:rFonts w:hint="eastAsia"/>
        </w:rPr>
        <w:t>EAS v5.2</w:t>
      </w:r>
      <w:r w:rsidRPr="00F60499">
        <w:rPr>
          <w:rFonts w:hint="eastAsia"/>
        </w:rPr>
        <w:t>の機能制限であり、対策次期は</w:t>
      </w:r>
      <w:r w:rsidRPr="00F60499">
        <w:rPr>
          <w:rFonts w:hint="eastAsia"/>
        </w:rPr>
        <w:t>Linux Community</w:t>
      </w:r>
      <w:r w:rsidRPr="00F60499">
        <w:rPr>
          <w:rFonts w:hint="eastAsia"/>
        </w:rPr>
        <w:t>の動向に依存します</w:t>
      </w:r>
    </w:p>
    <w:p w:rsidR="0024182E" w:rsidRPr="0024182E" w:rsidRDefault="0024182E" w:rsidP="0024182E">
      <w:pPr>
        <w:pStyle w:val="listend"/>
      </w:pPr>
    </w:p>
    <w:p w:rsidR="00F60499" w:rsidRDefault="00F60499" w:rsidP="00F60499">
      <w:pPr>
        <w:pStyle w:val="space"/>
      </w:pPr>
    </w:p>
    <w:p w:rsidR="00723AED" w:rsidRDefault="00723AED" w:rsidP="00C96A86">
      <w:pPr>
        <w:ind w:firstLine="0"/>
      </w:pPr>
      <w:r>
        <w:br w:type="page"/>
      </w:r>
    </w:p>
    <w:p w:rsidR="007B0E23" w:rsidRDefault="007B0E23" w:rsidP="007B0E23">
      <w:pPr>
        <w:pStyle w:val="Heading2"/>
      </w:pPr>
      <w:bookmarkStart w:id="31" w:name="_Toc488949409"/>
      <w:r w:rsidRPr="007B0E23">
        <w:rPr>
          <w:rFonts w:hint="eastAsia"/>
        </w:rPr>
        <w:lastRenderedPageBreak/>
        <w:t>動作概要</w:t>
      </w:r>
      <w:bookmarkEnd w:id="31"/>
    </w:p>
    <w:p w:rsidR="00E36DE5" w:rsidRDefault="00E36DE5" w:rsidP="00E36DE5">
      <w:r w:rsidRPr="00E36DE5">
        <w:rPr>
          <w:rFonts w:hint="eastAsia"/>
        </w:rPr>
        <w:t>EAS</w:t>
      </w:r>
      <w:r w:rsidRPr="00E36DE5">
        <w:rPr>
          <w:rFonts w:hint="eastAsia"/>
        </w:rPr>
        <w:t>によるタスクの割り付けは、</w:t>
      </w:r>
      <w:r w:rsidRPr="00E36DE5">
        <w:rPr>
          <w:rFonts w:hint="eastAsia"/>
        </w:rPr>
        <w:t>EAS</w:t>
      </w:r>
      <w:r w:rsidRPr="00E36DE5">
        <w:rPr>
          <w:rFonts w:hint="eastAsia"/>
        </w:rPr>
        <w:t>に付随する機能も併せ、以下の特徴を有します</w:t>
      </w:r>
    </w:p>
    <w:p w:rsidR="00E36DE5" w:rsidRDefault="00CF15EE" w:rsidP="00E36DE5">
      <w:pPr>
        <w:pStyle w:val="Level1unordered"/>
      </w:pPr>
      <w:r>
        <w:t xml:space="preserve"> </w:t>
      </w:r>
      <w:r w:rsidR="00E36DE5">
        <w:rPr>
          <w:rFonts w:hint="eastAsia"/>
        </w:rPr>
        <w:t>CPU</w:t>
      </w:r>
      <w:r w:rsidR="00E36DE5">
        <w:rPr>
          <w:rFonts w:hint="eastAsia"/>
        </w:rPr>
        <w:t>の負荷状況を、</w:t>
      </w:r>
      <w:r w:rsidR="00E36DE5">
        <w:rPr>
          <w:rFonts w:hint="eastAsia"/>
        </w:rPr>
        <w:t>CPU</w:t>
      </w:r>
      <w:r w:rsidR="00E36DE5">
        <w:rPr>
          <w:rFonts w:hint="eastAsia"/>
        </w:rPr>
        <w:t>コア毎にモニタします</w:t>
      </w:r>
    </w:p>
    <w:p w:rsidR="00E36DE5" w:rsidRDefault="00CF15EE" w:rsidP="00E36DE5">
      <w:pPr>
        <w:pStyle w:val="Level1unordered"/>
      </w:pPr>
      <w:r>
        <w:rPr>
          <w:rFonts w:hint="eastAsia"/>
          <w:lang w:eastAsia="ja-JP"/>
        </w:rPr>
        <w:t xml:space="preserve"> </w:t>
      </w:r>
      <w:r w:rsidR="00E36DE5">
        <w:rPr>
          <w:rFonts w:hint="eastAsia"/>
        </w:rPr>
        <w:t>起床・実行可能となったタスクを、適切な</w:t>
      </w:r>
      <w:r w:rsidR="00E36DE5">
        <w:rPr>
          <w:rFonts w:hint="eastAsia"/>
        </w:rPr>
        <w:t>CPU</w:t>
      </w:r>
      <w:r w:rsidR="00E36DE5">
        <w:rPr>
          <w:rFonts w:hint="eastAsia"/>
        </w:rPr>
        <w:t>コアに動的に配置します</w:t>
      </w:r>
    </w:p>
    <w:p w:rsidR="00E36DE5" w:rsidRDefault="00CF15EE" w:rsidP="00E36DE5">
      <w:pPr>
        <w:pStyle w:val="Level1unordered"/>
      </w:pPr>
      <w:r>
        <w:rPr>
          <w:rFonts w:hint="eastAsia"/>
          <w:lang w:eastAsia="ja-JP"/>
        </w:rPr>
        <w:t xml:space="preserve"> </w:t>
      </w:r>
      <w:r w:rsidR="00E36DE5">
        <w:rPr>
          <w:rFonts w:hint="eastAsia"/>
        </w:rPr>
        <w:t>負荷の軽いことが判明しているタスクは、極力低電力の</w:t>
      </w:r>
      <w:r w:rsidR="00E36DE5">
        <w:rPr>
          <w:rFonts w:hint="eastAsia"/>
        </w:rPr>
        <w:t>CPU</w:t>
      </w:r>
      <w:r w:rsidR="00E36DE5">
        <w:rPr>
          <w:rFonts w:hint="eastAsia"/>
        </w:rPr>
        <w:t>コアに割り付け、高性能・大消費電力型の</w:t>
      </w:r>
      <w:r w:rsidR="00E36DE5">
        <w:rPr>
          <w:rFonts w:hint="eastAsia"/>
        </w:rPr>
        <w:t>CPU</w:t>
      </w:r>
      <w:r w:rsidR="00E36DE5">
        <w:rPr>
          <w:rFonts w:hint="eastAsia"/>
        </w:rPr>
        <w:t>コアを</w:t>
      </w:r>
      <w:r w:rsidR="00E36DE5">
        <w:rPr>
          <w:rFonts w:hint="eastAsia"/>
        </w:rPr>
        <w:t>idle</w:t>
      </w:r>
      <w:r w:rsidR="00E36DE5">
        <w:rPr>
          <w:rFonts w:hint="eastAsia"/>
        </w:rPr>
        <w:t>状態化することで、システム全体の消費電力削減を行います</w:t>
      </w:r>
    </w:p>
    <w:p w:rsidR="00E36DE5" w:rsidRDefault="00E36DE5" w:rsidP="00E36DE5">
      <w:pPr>
        <w:pStyle w:val="listend"/>
      </w:pPr>
    </w:p>
    <w:p w:rsidR="00E36DE5" w:rsidRDefault="00E36DE5" w:rsidP="00E36DE5">
      <w:r w:rsidRPr="00E36DE5">
        <w:rPr>
          <w:rFonts w:hint="eastAsia"/>
        </w:rPr>
        <w:t>動作原理の概要を示します</w:t>
      </w:r>
    </w:p>
    <w:p w:rsidR="00693736" w:rsidRDefault="00693736" w:rsidP="00B15907">
      <w:pPr>
        <w:pStyle w:val="space"/>
      </w:pPr>
    </w:p>
    <w:p w:rsidR="00E36DE5" w:rsidRDefault="00693736" w:rsidP="00E36DE5">
      <w:r w:rsidRPr="00693736">
        <w:rPr>
          <w:rFonts w:hint="eastAsia"/>
        </w:rPr>
        <w:t>EAS</w:t>
      </w:r>
      <w:r w:rsidRPr="00693736">
        <w:rPr>
          <w:rFonts w:hint="eastAsia"/>
        </w:rPr>
        <w:t>によるタスクの割り付けについて説明します。</w:t>
      </w:r>
      <w:r w:rsidRPr="00693736">
        <w:rPr>
          <w:rFonts w:hint="eastAsia"/>
        </w:rPr>
        <w:t>EAS</w:t>
      </w:r>
      <w:r w:rsidRPr="00693736">
        <w:rPr>
          <w:rFonts w:hint="eastAsia"/>
        </w:rPr>
        <w:t>は処理性能を維持しながら、消費電力が最少となるスケジューリングをコンセプトに設計されており、従来からの変化点として、</w:t>
      </w:r>
      <w:r w:rsidRPr="00693736">
        <w:rPr>
          <w:rFonts w:hint="eastAsia"/>
        </w:rPr>
        <w:t>CPU</w:t>
      </w:r>
      <w:r w:rsidRPr="00693736">
        <w:rPr>
          <w:rFonts w:hint="eastAsia"/>
        </w:rPr>
        <w:t>の処理速度と消費電力を考慮したタスクの割り付けを行います。これにより、</w:t>
      </w:r>
      <w:r w:rsidRPr="00693736">
        <w:rPr>
          <w:rFonts w:hint="eastAsia"/>
        </w:rPr>
        <w:t>CPU</w:t>
      </w:r>
      <w:r w:rsidRPr="00693736">
        <w:rPr>
          <w:rFonts w:hint="eastAsia"/>
        </w:rPr>
        <w:t>の処理速度と消費電力が非対称となる</w:t>
      </w:r>
      <w:r w:rsidRPr="00693736">
        <w:rPr>
          <w:rFonts w:hint="eastAsia"/>
        </w:rPr>
        <w:t>CPU</w:t>
      </w:r>
      <w:r w:rsidRPr="00693736">
        <w:rPr>
          <w:rFonts w:hint="eastAsia"/>
        </w:rPr>
        <w:t>の組み合わせ</w:t>
      </w:r>
      <w:r w:rsidRPr="00693736">
        <w:rPr>
          <w:rFonts w:hint="eastAsia"/>
        </w:rPr>
        <w:t>(Cortex-A57/A53)</w:t>
      </w:r>
      <w:r w:rsidRPr="00693736">
        <w:rPr>
          <w:rFonts w:hint="eastAsia"/>
        </w:rPr>
        <w:t>においても、適切にスケジューリングすることが可能となります。</w:t>
      </w:r>
    </w:p>
    <w:p w:rsidR="00E36DE5" w:rsidRDefault="00693736" w:rsidP="00840316">
      <w:pPr>
        <w:pStyle w:val="Level1unordered"/>
      </w:pPr>
      <w:r w:rsidRPr="00693736">
        <w:rPr>
          <w:rFonts w:hint="eastAsia"/>
        </w:rPr>
        <w:t>タスク割り付けの基本アルゴリズム</w:t>
      </w:r>
    </w:p>
    <w:p w:rsidR="00693736" w:rsidRDefault="00693736" w:rsidP="00693736">
      <w:pPr>
        <w:pStyle w:val="Level2ordered"/>
      </w:pPr>
      <w:r>
        <w:rPr>
          <w:rFonts w:hint="eastAsia"/>
        </w:rPr>
        <w:t xml:space="preserve">STEP1 : </w:t>
      </w:r>
      <w:r>
        <w:rPr>
          <w:rFonts w:hint="eastAsia"/>
        </w:rPr>
        <w:t>タスクの負荷を基に</w:t>
      </w:r>
      <w:r>
        <w:rPr>
          <w:rFonts w:hint="eastAsia"/>
        </w:rPr>
        <w:t>CPU</w:t>
      </w:r>
      <w:r>
        <w:rPr>
          <w:rFonts w:hint="eastAsia"/>
        </w:rPr>
        <w:t>の処理速度内に収まる空き</w:t>
      </w:r>
      <w:r>
        <w:rPr>
          <w:rFonts w:hint="eastAsia"/>
        </w:rPr>
        <w:t>CPU</w:t>
      </w:r>
      <w:r>
        <w:rPr>
          <w:rFonts w:hint="eastAsia"/>
        </w:rPr>
        <w:t>を選定します</w:t>
      </w:r>
    </w:p>
    <w:p w:rsidR="00E36DE5" w:rsidRDefault="00693736" w:rsidP="00693736">
      <w:pPr>
        <w:pStyle w:val="Level2ordered"/>
      </w:pPr>
      <w:r>
        <w:rPr>
          <w:rFonts w:hint="eastAsia"/>
        </w:rPr>
        <w:t xml:space="preserve">STEP2 : </w:t>
      </w:r>
      <w:r>
        <w:rPr>
          <w:rFonts w:hint="eastAsia"/>
        </w:rPr>
        <w:t>選定された</w:t>
      </w:r>
      <w:r>
        <w:rPr>
          <w:rFonts w:hint="eastAsia"/>
        </w:rPr>
        <w:t>CPU(</w:t>
      </w:r>
      <w:r>
        <w:rPr>
          <w:rFonts w:hint="eastAsia"/>
        </w:rPr>
        <w:t>複数</w:t>
      </w:r>
      <w:r>
        <w:rPr>
          <w:rFonts w:hint="eastAsia"/>
        </w:rPr>
        <w:t>)</w:t>
      </w:r>
      <w:r>
        <w:rPr>
          <w:rFonts w:hint="eastAsia"/>
        </w:rPr>
        <w:t>から、最も消費電力の低い</w:t>
      </w:r>
      <w:r>
        <w:rPr>
          <w:rFonts w:hint="eastAsia"/>
        </w:rPr>
        <w:t>CPU</w:t>
      </w:r>
      <w:r>
        <w:rPr>
          <w:rFonts w:hint="eastAsia"/>
        </w:rPr>
        <w:t>にタスクを割り付けます</w:t>
      </w:r>
    </w:p>
    <w:p w:rsidR="00E36DE5" w:rsidRDefault="00E36DE5" w:rsidP="00693736">
      <w:pPr>
        <w:pStyle w:val="listend"/>
      </w:pPr>
    </w:p>
    <w:p w:rsidR="00E36DE5" w:rsidRDefault="00693736" w:rsidP="00840316">
      <w:pPr>
        <w:pStyle w:val="Level1unordered"/>
      </w:pPr>
      <w:r w:rsidRPr="00693736">
        <w:rPr>
          <w:rFonts w:hint="eastAsia"/>
        </w:rPr>
        <w:t>CPU</w:t>
      </w:r>
      <w:r w:rsidRPr="00693736">
        <w:rPr>
          <w:rFonts w:hint="eastAsia"/>
        </w:rPr>
        <w:t>の処理速度と消費電力</w:t>
      </w:r>
    </w:p>
    <w:p w:rsidR="00693736" w:rsidRDefault="00693736" w:rsidP="00840316">
      <w:pPr>
        <w:pStyle w:val="Level1cont"/>
      </w:pPr>
      <w:r>
        <w:rPr>
          <w:rFonts w:hint="eastAsia"/>
        </w:rPr>
        <w:t>EAS</w:t>
      </w:r>
      <w:r>
        <w:rPr>
          <w:rFonts w:hint="eastAsia"/>
        </w:rPr>
        <w:t>では</w:t>
      </w:r>
      <w:r>
        <w:rPr>
          <w:rFonts w:hint="eastAsia"/>
        </w:rPr>
        <w:t>CPU</w:t>
      </w:r>
      <w:r>
        <w:rPr>
          <w:rFonts w:hint="eastAsia"/>
        </w:rPr>
        <w:t>の処理速度と消費電力を</w:t>
      </w:r>
      <w:r>
        <w:rPr>
          <w:rFonts w:hint="eastAsia"/>
        </w:rPr>
        <w:t>Energy model</w:t>
      </w:r>
      <w:r>
        <w:rPr>
          <w:rFonts w:hint="eastAsia"/>
        </w:rPr>
        <w:t>と呼びます。</w:t>
      </w:r>
      <w:r>
        <w:rPr>
          <w:rFonts w:hint="eastAsia"/>
        </w:rPr>
        <w:t>Energy model</w:t>
      </w:r>
      <w:r>
        <w:rPr>
          <w:rFonts w:hint="eastAsia"/>
        </w:rPr>
        <w:t>は</w:t>
      </w:r>
      <w:r>
        <w:rPr>
          <w:rFonts w:hint="eastAsia"/>
        </w:rPr>
        <w:t>EAS</w:t>
      </w:r>
      <w:r>
        <w:rPr>
          <w:rFonts w:hint="eastAsia"/>
        </w:rPr>
        <w:t>のスケジューリングに必要なパラメータで、</w:t>
      </w:r>
      <w:r>
        <w:rPr>
          <w:rFonts w:hint="eastAsia"/>
        </w:rPr>
        <w:t>CPU</w:t>
      </w:r>
      <w:r>
        <w:rPr>
          <w:rFonts w:hint="eastAsia"/>
        </w:rPr>
        <w:t>の構成毎に定義する必要があります。詳細は</w:t>
      </w:r>
      <w:r>
        <w:rPr>
          <w:rFonts w:hint="eastAsia"/>
        </w:rPr>
        <w:t>1</w:t>
      </w:r>
      <w:r w:rsidR="00705EE3">
        <w:t>.</w:t>
      </w:r>
      <w:r>
        <w:rPr>
          <w:rFonts w:hint="eastAsia"/>
        </w:rPr>
        <w:t>4</w:t>
      </w:r>
      <w:r>
        <w:rPr>
          <w:rFonts w:hint="eastAsia"/>
        </w:rPr>
        <w:t>章を参照ください。</w:t>
      </w:r>
    </w:p>
    <w:p w:rsidR="00693736" w:rsidRDefault="00693736" w:rsidP="00693736">
      <w:pPr>
        <w:pStyle w:val="listend"/>
      </w:pPr>
    </w:p>
    <w:p w:rsidR="00693736" w:rsidRDefault="00693736" w:rsidP="00693736">
      <w:r w:rsidRPr="00B15907">
        <w:rPr>
          <w:rFonts w:hint="eastAsia"/>
        </w:rPr>
        <w:t>図</w:t>
      </w:r>
      <w:r w:rsidR="00070EE7">
        <w:rPr>
          <w:rFonts w:hint="eastAsia"/>
        </w:rPr>
        <w:t>1-2</w:t>
      </w:r>
      <w:r>
        <w:rPr>
          <w:rFonts w:hint="eastAsia"/>
        </w:rPr>
        <w:t>は、</w:t>
      </w:r>
      <w:r>
        <w:rPr>
          <w:rFonts w:hint="eastAsia"/>
        </w:rPr>
        <w:t>EAS</w:t>
      </w:r>
      <w:r>
        <w:rPr>
          <w:rFonts w:hint="eastAsia"/>
        </w:rPr>
        <w:t>によるタスクの動的割り付けイメージです。</w:t>
      </w:r>
    </w:p>
    <w:p w:rsidR="00E13B25" w:rsidRDefault="00E13B25" w:rsidP="00E13B25">
      <w:pPr>
        <w:pStyle w:val="space"/>
      </w:pPr>
    </w:p>
    <w:p w:rsidR="00693736" w:rsidRDefault="00705EE3" w:rsidP="00E13B25">
      <w:pPr>
        <w:pStyle w:val="note"/>
        <w:rPr>
          <w:rFonts w:eastAsia="PMingLiU"/>
        </w:rPr>
      </w:pPr>
      <w:r>
        <w:rPr>
          <w:rFonts w:hint="eastAsia"/>
          <w:lang w:eastAsia="ja-JP"/>
        </w:rPr>
        <w:t>(</w:t>
      </w:r>
      <w:r>
        <w:rPr>
          <w:lang w:eastAsia="ja-JP"/>
        </w:rPr>
        <w:t xml:space="preserve">*) </w:t>
      </w:r>
      <w:r w:rsidR="00693736">
        <w:rPr>
          <w:rFonts w:hint="eastAsia"/>
        </w:rPr>
        <w:t>数値は説明する上で用いた値であり特別な意味は持ちません。</w:t>
      </w:r>
    </w:p>
    <w:p w:rsidR="00C96A86" w:rsidRPr="00705EE3" w:rsidRDefault="00C96A86" w:rsidP="00C96A86">
      <w:pPr>
        <w:pStyle w:val="space"/>
      </w:pPr>
    </w:p>
    <w:p w:rsidR="00E13B25" w:rsidRDefault="00E13B25">
      <w:pPr>
        <w:topLinePunct w:val="0"/>
        <w:adjustRightInd/>
        <w:spacing w:after="0"/>
        <w:ind w:firstLine="0"/>
        <w:textAlignment w:val="auto"/>
        <w:rPr>
          <w:rFonts w:ascii="Arial" w:eastAsia="PMingLiU" w:hAnsi="Arial"/>
          <w:lang w:eastAsia="zh-TW"/>
        </w:rPr>
      </w:pPr>
      <w:r>
        <w:rPr>
          <w:rFonts w:eastAsia="PMingLiU"/>
        </w:rPr>
        <w:br w:type="page"/>
      </w:r>
    </w:p>
    <w:p w:rsidR="00693736" w:rsidRDefault="00693736" w:rsidP="00693736">
      <w:pPr>
        <w:pStyle w:val="box"/>
        <w:keepNext/>
      </w:pPr>
      <w:r w:rsidRPr="007A75CC">
        <w:rPr>
          <w:rFonts w:ascii="Times New Roman" w:eastAsia="ＭＳ 明朝" w:hAnsi="Times New Roman"/>
          <w:noProof/>
        </w:rPr>
        <w:lastRenderedPageBreak/>
        <mc:AlternateContent>
          <mc:Choice Requires="wpg">
            <w:drawing>
              <wp:anchor distT="0" distB="0" distL="114300" distR="114300" simplePos="0" relativeHeight="251559424" behindDoc="0" locked="0" layoutInCell="1" allowOverlap="1" wp14:anchorId="7DE1BFED" wp14:editId="588CE3ED">
                <wp:simplePos x="0" y="0"/>
                <wp:positionH relativeFrom="margin">
                  <wp:posOffset>884974</wp:posOffset>
                </wp:positionH>
                <wp:positionV relativeFrom="paragraph">
                  <wp:posOffset>110463</wp:posOffset>
                </wp:positionV>
                <wp:extent cx="4572000" cy="5380992"/>
                <wp:effectExtent l="0" t="0" r="0" b="0"/>
                <wp:wrapNone/>
                <wp:docPr id="21" name="グループ化 1"/>
                <wp:cNvGraphicFramePr/>
                <a:graphic xmlns:a="http://schemas.openxmlformats.org/drawingml/2006/main">
                  <a:graphicData uri="http://schemas.microsoft.com/office/word/2010/wordprocessingGroup">
                    <wpg:wgp>
                      <wpg:cNvGrpSpPr/>
                      <wpg:grpSpPr>
                        <a:xfrm>
                          <a:off x="0" y="0"/>
                          <a:ext cx="4572000" cy="5380992"/>
                          <a:chOff x="-9525" y="0"/>
                          <a:chExt cx="4572000" cy="5380992"/>
                        </a:xfrm>
                      </wpg:grpSpPr>
                      <wps:wsp>
                        <wps:cNvPr id="22" name="正方形/長方形 22"/>
                        <wps:cNvSpPr/>
                        <wps:spPr bwMode="auto">
                          <a:xfrm>
                            <a:off x="3193068" y="543578"/>
                            <a:ext cx="536448" cy="810768"/>
                          </a:xfrm>
                          <a:prstGeom prst="rect">
                            <a:avLst/>
                          </a:prstGeom>
                          <a:pattFill prst="pct25">
                            <a:fgClr>
                              <a:srgbClr val="3C3C3B"/>
                            </a:fgClr>
                            <a:bgClr>
                              <a:sysClr val="window" lastClr="FFFFFF"/>
                            </a:bgClr>
                          </a:pattFill>
                          <a:ln w="25400" cmpd="sng">
                            <a:solidFill>
                              <a:srgbClr val="3C3C3B"/>
                            </a:solidFill>
                          </a:ln>
                          <a:effectLst/>
                          <a:extLst/>
                        </wps:spPr>
                        <wps:bodyPr anchor="ctr"/>
                      </wps:wsp>
                      <wps:wsp>
                        <wps:cNvPr id="23" name="テキスト ボックス 18"/>
                        <wps:cNvSpPr txBox="1"/>
                        <wps:spPr>
                          <a:xfrm>
                            <a:off x="1968419" y="571885"/>
                            <a:ext cx="803910" cy="2692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8"/>
                                  <w:szCs w:val="28"/>
                                </w:rPr>
                                <w:t>T</w:t>
                              </w:r>
                              <w:r w:rsidRPr="00C96A86">
                                <w:rPr>
                                  <w:rFonts w:ascii="メイリオ" w:eastAsia="メイリオ" w:hAnsi="メイリオ" w:cs="メイリオ"/>
                                  <w:color w:val="000000" w:themeColor="text1"/>
                                  <w:kern w:val="24"/>
                                  <w:sz w:val="28"/>
                                  <w:szCs w:val="28"/>
                                </w:rPr>
                                <w:t>ask B</w:t>
                              </w:r>
                            </w:p>
                          </w:txbxContent>
                        </wps:txbx>
                        <wps:bodyPr wrap="square" rtlCol="0">
                          <a:spAutoFit/>
                        </wps:bodyPr>
                      </wps:wsp>
                      <wps:wsp>
                        <wps:cNvPr id="24" name="テキスト ボックス 31"/>
                        <wps:cNvSpPr txBox="1"/>
                        <wps:spPr>
                          <a:xfrm>
                            <a:off x="672610" y="849625"/>
                            <a:ext cx="805815" cy="2692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8"/>
                                  <w:szCs w:val="28"/>
                                </w:rPr>
                                <w:t>T</w:t>
                              </w:r>
                              <w:r w:rsidRPr="00C96A86">
                                <w:rPr>
                                  <w:rFonts w:ascii="メイリオ" w:eastAsia="メイリオ" w:hAnsi="メイリオ" w:cs="メイリオ"/>
                                  <w:color w:val="000000" w:themeColor="text1"/>
                                  <w:kern w:val="24"/>
                                  <w:sz w:val="28"/>
                                  <w:szCs w:val="28"/>
                                </w:rPr>
                                <w:t>ask A</w:t>
                              </w:r>
                            </w:p>
                          </w:txbxContent>
                        </wps:txbx>
                        <wps:bodyPr wrap="square" rtlCol="0">
                          <a:spAutoFit/>
                        </wps:bodyPr>
                      </wps:wsp>
                      <wps:wsp>
                        <wps:cNvPr id="25" name="正方形/長方形 25"/>
                        <wps:cNvSpPr/>
                        <wps:spPr bwMode="auto">
                          <a:xfrm>
                            <a:off x="742077" y="1107635"/>
                            <a:ext cx="536448" cy="244365"/>
                          </a:xfrm>
                          <a:prstGeom prst="rect">
                            <a:avLst/>
                          </a:prstGeom>
                          <a:pattFill prst="pct5">
                            <a:fgClr>
                              <a:srgbClr val="3C3C3B"/>
                            </a:fgClr>
                            <a:bgClr>
                              <a:sysClr val="window" lastClr="FFFFFF"/>
                            </a:bgClr>
                          </a:pattFill>
                          <a:ln w="25400" cmpd="sng">
                            <a:solidFill>
                              <a:srgbClr val="3C3C3B"/>
                            </a:solidFill>
                          </a:ln>
                          <a:effectLst/>
                          <a:extLst/>
                        </wps:spPr>
                        <wps:bodyPr anchor="ctr"/>
                      </wps:wsp>
                      <wps:wsp>
                        <wps:cNvPr id="26" name="テキスト ボックス 33"/>
                        <wps:cNvSpPr txBox="1"/>
                        <wps:spPr>
                          <a:xfrm>
                            <a:off x="3120378" y="279885"/>
                            <a:ext cx="791845" cy="2692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8"/>
                                  <w:szCs w:val="28"/>
                                </w:rPr>
                                <w:t>T</w:t>
                              </w:r>
                              <w:r w:rsidRPr="00C96A86">
                                <w:rPr>
                                  <w:rFonts w:ascii="メイリオ" w:eastAsia="メイリオ" w:hAnsi="メイリオ" w:cs="メイリオ"/>
                                  <w:color w:val="000000" w:themeColor="text1"/>
                                  <w:kern w:val="24"/>
                                  <w:sz w:val="28"/>
                                  <w:szCs w:val="28"/>
                                </w:rPr>
                                <w:t>ask C</w:t>
                              </w:r>
                            </w:p>
                          </w:txbxContent>
                        </wps:txbx>
                        <wps:bodyPr wrap="square" rtlCol="0">
                          <a:spAutoFit/>
                        </wps:bodyPr>
                      </wps:wsp>
                      <wps:wsp>
                        <wps:cNvPr id="27" name="正方形/長方形 27"/>
                        <wps:cNvSpPr/>
                        <wps:spPr bwMode="auto">
                          <a:xfrm>
                            <a:off x="548759" y="3667431"/>
                            <a:ext cx="536448" cy="1213104"/>
                          </a:xfrm>
                          <a:prstGeom prst="rect">
                            <a:avLst/>
                          </a:prstGeom>
                          <a:noFill/>
                          <a:ln w="25400" cmpd="sng">
                            <a:solidFill>
                              <a:srgbClr val="3C3C3B"/>
                            </a:solidFill>
                          </a:ln>
                          <a:effectLst/>
                          <a:extLst/>
                        </wps:spPr>
                        <wps:bodyPr anchor="ctr"/>
                      </wps:wsp>
                      <wps:wsp>
                        <wps:cNvPr id="28" name="正方形/長方形 28"/>
                        <wps:cNvSpPr/>
                        <wps:spPr bwMode="auto">
                          <a:xfrm>
                            <a:off x="1444871" y="3667431"/>
                            <a:ext cx="536448" cy="1213104"/>
                          </a:xfrm>
                          <a:prstGeom prst="rect">
                            <a:avLst/>
                          </a:prstGeom>
                          <a:noFill/>
                          <a:ln w="25400" cmpd="sng">
                            <a:solidFill>
                              <a:srgbClr val="3C3C3B"/>
                            </a:solidFill>
                          </a:ln>
                          <a:effectLst/>
                          <a:extLst/>
                        </wps:spPr>
                        <wps:bodyPr anchor="ctr"/>
                      </wps:wsp>
                      <wps:wsp>
                        <wps:cNvPr id="29" name="正方形/長方形 29"/>
                        <wps:cNvSpPr/>
                        <wps:spPr bwMode="auto">
                          <a:xfrm>
                            <a:off x="2292215" y="4273983"/>
                            <a:ext cx="536448" cy="606552"/>
                          </a:xfrm>
                          <a:prstGeom prst="rect">
                            <a:avLst/>
                          </a:prstGeom>
                          <a:noFill/>
                          <a:ln w="25400" cmpd="sng">
                            <a:solidFill>
                              <a:srgbClr val="3C3C3B"/>
                            </a:solidFill>
                          </a:ln>
                          <a:effectLst/>
                          <a:extLst/>
                        </wps:spPr>
                        <wps:bodyPr anchor="ctr"/>
                      </wps:wsp>
                      <wps:wsp>
                        <wps:cNvPr id="30" name="正方形/長方形 30"/>
                        <wps:cNvSpPr/>
                        <wps:spPr bwMode="auto">
                          <a:xfrm>
                            <a:off x="3115175" y="4273983"/>
                            <a:ext cx="536448" cy="606552"/>
                          </a:xfrm>
                          <a:prstGeom prst="rect">
                            <a:avLst/>
                          </a:prstGeom>
                          <a:noFill/>
                          <a:ln w="25400" cmpd="sng">
                            <a:solidFill>
                              <a:srgbClr val="3C3C3B"/>
                            </a:solidFill>
                          </a:ln>
                          <a:effectLst/>
                          <a:extLst/>
                        </wps:spPr>
                        <wps:bodyPr anchor="ctr"/>
                      </wps:wsp>
                      <wps:wsp>
                        <wps:cNvPr id="31" name="直線矢印コネクタ 31"/>
                        <wps:cNvCnPr/>
                        <wps:spPr>
                          <a:xfrm>
                            <a:off x="320540" y="4886631"/>
                            <a:ext cx="3621405" cy="7584"/>
                          </a:xfrm>
                          <a:prstGeom prst="straightConnector1">
                            <a:avLst/>
                          </a:prstGeom>
                          <a:noFill/>
                          <a:ln w="25400" cap="flat" cmpd="sng" algn="ctr">
                            <a:solidFill>
                              <a:schemeClr val="tx1"/>
                            </a:solidFill>
                            <a:prstDash val="solid"/>
                            <a:tailEnd type="none"/>
                          </a:ln>
                          <a:effectLst/>
                        </wps:spPr>
                        <wps:bodyPr/>
                      </wps:wsp>
                      <wps:wsp>
                        <wps:cNvPr id="32" name="テキスト ボックス 39"/>
                        <wps:cNvSpPr txBox="1"/>
                        <wps:spPr>
                          <a:xfrm>
                            <a:off x="384756" y="5111752"/>
                            <a:ext cx="1819910" cy="2692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8"/>
                                  <w:szCs w:val="28"/>
                                </w:rPr>
                                <w:t>Cortex-A57(</w:t>
                              </w:r>
                              <w:r w:rsidRPr="00C96A86">
                                <w:rPr>
                                  <w:rFonts w:ascii="メイリオ" w:eastAsia="メイリオ" w:hAnsi="メイリオ" w:cs="メイリオ"/>
                                  <w:b/>
                                  <w:bCs/>
                                  <w:color w:val="000000" w:themeColor="text1"/>
                                  <w:kern w:val="24"/>
                                  <w:sz w:val="28"/>
                                  <w:szCs w:val="28"/>
                                </w:rPr>
                                <w:t>1400</w:t>
                              </w:r>
                              <w:r w:rsidRPr="00C96A86">
                                <w:rPr>
                                  <w:rFonts w:ascii="メイリオ" w:eastAsia="メイリオ" w:hAnsi="メイリオ" w:cs="メイリオ"/>
                                  <w:color w:val="000000" w:themeColor="text1"/>
                                  <w:kern w:val="24"/>
                                  <w:sz w:val="28"/>
                                  <w:szCs w:val="28"/>
                                </w:rPr>
                                <w:t>)</w:t>
                              </w:r>
                            </w:p>
                          </w:txbxContent>
                        </wps:txbx>
                        <wps:bodyPr wrap="square" rtlCol="0">
                          <a:spAutoFit/>
                        </wps:bodyPr>
                      </wps:wsp>
                      <wps:wsp>
                        <wps:cNvPr id="33" name="テキスト ボックス 40"/>
                        <wps:cNvSpPr txBox="1"/>
                        <wps:spPr>
                          <a:xfrm>
                            <a:off x="2232902" y="5111752"/>
                            <a:ext cx="1752600" cy="2692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8"/>
                                  <w:szCs w:val="28"/>
                                </w:rPr>
                                <w:t>Cortex-A53(</w:t>
                              </w:r>
                              <w:r w:rsidRPr="00C96A86">
                                <w:rPr>
                                  <w:rFonts w:ascii="メイリオ" w:eastAsia="メイリオ" w:hAnsi="メイリオ" w:cs="メイリオ"/>
                                  <w:b/>
                                  <w:bCs/>
                                  <w:color w:val="000000" w:themeColor="text1"/>
                                  <w:kern w:val="24"/>
                                  <w:sz w:val="28"/>
                                  <w:szCs w:val="28"/>
                                </w:rPr>
                                <w:t>400</w:t>
                              </w:r>
                              <w:r w:rsidRPr="00C96A86">
                                <w:rPr>
                                  <w:rFonts w:ascii="メイリオ" w:eastAsia="メイリオ" w:hAnsi="メイリオ" w:cs="メイリオ"/>
                                  <w:color w:val="000000" w:themeColor="text1"/>
                                  <w:kern w:val="24"/>
                                  <w:sz w:val="28"/>
                                  <w:szCs w:val="28"/>
                                </w:rPr>
                                <w:t>)</w:t>
                              </w:r>
                            </w:p>
                          </w:txbxContent>
                        </wps:txbx>
                        <wps:bodyPr wrap="square" rtlCol="0">
                          <a:spAutoFit/>
                        </wps:bodyPr>
                      </wps:wsp>
                      <wps:wsp>
                        <wps:cNvPr id="34" name="正方形/長方形 34"/>
                        <wps:cNvSpPr/>
                        <wps:spPr>
                          <a:xfrm>
                            <a:off x="74973" y="1690959"/>
                            <a:ext cx="3857448" cy="1387456"/>
                          </a:xfrm>
                          <a:prstGeom prst="rect">
                            <a:avLst/>
                          </a:prstGeom>
                          <a:solidFill>
                            <a:sysClr val="window" lastClr="FFFFFF"/>
                          </a:solidFill>
                          <a:ln w="25400" cap="flat" cmpd="sng" algn="ctr">
                            <a:solidFill>
                              <a:srgbClr val="3C3C3B"/>
                            </a:solidFill>
                            <a:prstDash val="solid"/>
                          </a:ln>
                          <a:effectLst/>
                        </wps:spPr>
                        <wps:bodyPr rtlCol="0" anchor="ctr"/>
                      </wps:wsp>
                      <wps:wsp>
                        <wps:cNvPr id="35" name="正方形/長方形 35"/>
                        <wps:cNvSpPr/>
                        <wps:spPr>
                          <a:xfrm>
                            <a:off x="148953" y="2036386"/>
                            <a:ext cx="3698122" cy="961041"/>
                          </a:xfrm>
                          <a:prstGeom prst="rect">
                            <a:avLst/>
                          </a:prstGeom>
                          <a:solidFill>
                            <a:sysClr val="window" lastClr="FFFFFF"/>
                          </a:solidFill>
                          <a:ln w="25400" cap="flat" cmpd="sng" algn="ctr">
                            <a:solidFill>
                              <a:srgbClr val="3C3C3B"/>
                            </a:solidFill>
                            <a:prstDash val="solid"/>
                          </a:ln>
                          <a:effectLst/>
                        </wps:spPr>
                        <wps:bodyPr rtlCol="0" anchor="ctr"/>
                      </wps:wsp>
                      <wps:wsp>
                        <wps:cNvPr id="36" name="テキスト ボックス 43"/>
                        <wps:cNvSpPr txBox="1"/>
                        <wps:spPr>
                          <a:xfrm>
                            <a:off x="97547" y="1727796"/>
                            <a:ext cx="1779270" cy="294640"/>
                          </a:xfrm>
                          <a:prstGeom prst="rect">
                            <a:avLst/>
                          </a:prstGeom>
                          <a:noFill/>
                        </wps:spPr>
                        <wps:txbx>
                          <w:txbxContent>
                            <w:p w:rsidR="000F2413" w:rsidRPr="00C96A86" w:rsidRDefault="000F2413" w:rsidP="00C96A86">
                              <w:pPr>
                                <w:pStyle w:val="NormalWeb"/>
                                <w:spacing w:after="0" w:line="32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32"/>
                                  <w:szCs w:val="32"/>
                                </w:rPr>
                                <w:t>Linux Kernel</w:t>
                              </w:r>
                            </w:p>
                          </w:txbxContent>
                        </wps:txbx>
                        <wps:bodyPr wrap="square" rtlCol="0">
                          <a:spAutoFit/>
                        </wps:bodyPr>
                      </wps:wsp>
                      <wps:wsp>
                        <wps:cNvPr id="37" name="直線矢印コネクタ 37"/>
                        <wps:cNvCnPr/>
                        <wps:spPr>
                          <a:xfrm flipH="1">
                            <a:off x="2016422" y="1354346"/>
                            <a:ext cx="1444870" cy="958190"/>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38" name="直線矢印コネクタ 38"/>
                        <wps:cNvCnPr/>
                        <wps:spPr>
                          <a:xfrm>
                            <a:off x="1010301" y="1352000"/>
                            <a:ext cx="1006121" cy="960536"/>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39" name="直線矢印コネクタ 39"/>
                        <wps:cNvCnPr/>
                        <wps:spPr>
                          <a:xfrm flipH="1">
                            <a:off x="2016422" y="1356844"/>
                            <a:ext cx="260350" cy="955692"/>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40" name="直線矢印コネクタ 40"/>
                        <wps:cNvCnPr/>
                        <wps:spPr>
                          <a:xfrm flipH="1" flipV="1">
                            <a:off x="3117050" y="508508"/>
                            <a:ext cx="11812" cy="810768"/>
                          </a:xfrm>
                          <a:prstGeom prst="straightConnector1">
                            <a:avLst/>
                          </a:prstGeom>
                          <a:noFill/>
                          <a:ln w="9525" cap="flat" cmpd="sng" algn="ctr">
                            <a:solidFill>
                              <a:srgbClr val="3C3C3B"/>
                            </a:solidFill>
                            <a:prstDash val="solid"/>
                            <a:tailEnd type="triangle"/>
                          </a:ln>
                          <a:effectLst/>
                        </wps:spPr>
                        <wps:bodyPr/>
                      </wps:wsp>
                      <wps:wsp>
                        <wps:cNvPr id="41" name="テキスト ボックス 48"/>
                        <wps:cNvSpPr txBox="1"/>
                        <wps:spPr>
                          <a:xfrm>
                            <a:off x="2560747" y="1106034"/>
                            <a:ext cx="602615"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sz w:val="22"/>
                                  <w:szCs w:val="22"/>
                                </w:rPr>
                                <w:t>高負荷</w:t>
                              </w:r>
                            </w:p>
                          </w:txbxContent>
                        </wps:txbx>
                        <wps:bodyPr wrap="none" rtlCol="0">
                          <a:spAutoFit/>
                        </wps:bodyPr>
                      </wps:wsp>
                      <wps:wsp>
                        <wps:cNvPr id="42" name="テキスト ボックス 49"/>
                        <wps:cNvSpPr txBox="1"/>
                        <wps:spPr>
                          <a:xfrm>
                            <a:off x="96699" y="1111460"/>
                            <a:ext cx="602615"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sz w:val="22"/>
                                  <w:szCs w:val="22"/>
                                </w:rPr>
                                <w:t>低負荷</w:t>
                              </w:r>
                            </w:p>
                          </w:txbxContent>
                        </wps:txbx>
                        <wps:bodyPr wrap="none" rtlCol="0">
                          <a:spAutoFit/>
                        </wps:bodyPr>
                      </wps:wsp>
                      <wps:wsp>
                        <wps:cNvPr id="43" name="直線矢印コネクタ 43"/>
                        <wps:cNvCnPr/>
                        <wps:spPr>
                          <a:xfrm flipH="1" flipV="1">
                            <a:off x="646170" y="1072564"/>
                            <a:ext cx="5906" cy="286325"/>
                          </a:xfrm>
                          <a:prstGeom prst="straightConnector1">
                            <a:avLst/>
                          </a:prstGeom>
                          <a:noFill/>
                          <a:ln w="9525" cap="flat" cmpd="sng" algn="ctr">
                            <a:solidFill>
                              <a:srgbClr val="3C3C3B"/>
                            </a:solidFill>
                            <a:prstDash val="solid"/>
                            <a:tailEnd type="triangle"/>
                          </a:ln>
                          <a:effectLst/>
                        </wps:spPr>
                        <wps:bodyPr/>
                      </wps:wsp>
                      <wps:wsp>
                        <wps:cNvPr id="44" name="テキスト ボックス 51"/>
                        <wps:cNvSpPr txBox="1"/>
                        <wps:spPr>
                          <a:xfrm>
                            <a:off x="1360734" y="1106034"/>
                            <a:ext cx="602615"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sz w:val="22"/>
                                  <w:szCs w:val="22"/>
                                </w:rPr>
                                <w:t>中負荷</w:t>
                              </w:r>
                            </w:p>
                          </w:txbxContent>
                        </wps:txbx>
                        <wps:bodyPr wrap="none" rtlCol="0">
                          <a:spAutoFit/>
                        </wps:bodyPr>
                      </wps:wsp>
                      <wps:wsp>
                        <wps:cNvPr id="45" name="直線矢印コネクタ 45"/>
                        <wps:cNvCnPr/>
                        <wps:spPr>
                          <a:xfrm flipV="1">
                            <a:off x="1916425" y="840146"/>
                            <a:ext cx="0" cy="514411"/>
                          </a:xfrm>
                          <a:prstGeom prst="straightConnector1">
                            <a:avLst/>
                          </a:prstGeom>
                          <a:noFill/>
                          <a:ln w="9525" cap="flat" cmpd="sng" algn="ctr">
                            <a:solidFill>
                              <a:srgbClr val="3C3C3B"/>
                            </a:solidFill>
                            <a:prstDash val="solid"/>
                            <a:tailEnd type="triangle"/>
                          </a:ln>
                          <a:effectLst/>
                        </wps:spPr>
                        <wps:bodyPr/>
                      </wps:wsp>
                      <wps:wsp>
                        <wps:cNvPr id="46" name="正方形/長方形 46"/>
                        <wps:cNvSpPr/>
                        <wps:spPr>
                          <a:xfrm>
                            <a:off x="74972" y="234040"/>
                            <a:ext cx="3857448" cy="1206696"/>
                          </a:xfrm>
                          <a:prstGeom prst="rect">
                            <a:avLst/>
                          </a:prstGeom>
                          <a:noFill/>
                          <a:ln w="25400" cap="flat" cmpd="sng" algn="ctr">
                            <a:solidFill>
                              <a:srgbClr val="3C3C3B"/>
                            </a:solidFill>
                            <a:prstDash val="sysDash"/>
                          </a:ln>
                          <a:effectLst/>
                        </wps:spPr>
                        <wps:bodyPr rtlCol="0" anchor="ctr"/>
                      </wps:wsp>
                      <wps:wsp>
                        <wps:cNvPr id="47" name="テキスト ボックス 54"/>
                        <wps:cNvSpPr txBox="1"/>
                        <wps:spPr>
                          <a:xfrm>
                            <a:off x="86961" y="265737"/>
                            <a:ext cx="1017905" cy="537210"/>
                          </a:xfrm>
                          <a:prstGeom prst="rect">
                            <a:avLst/>
                          </a:prstGeom>
                          <a:noFill/>
                        </wps:spPr>
                        <wps:txbx>
                          <w:txbxContent>
                            <w:p w:rsidR="000F2413" w:rsidRPr="00C96A86" w:rsidRDefault="000F2413" w:rsidP="00C96A86">
                              <w:pPr>
                                <w:pStyle w:val="NormalWeb"/>
                                <w:spacing w:after="0"/>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36"/>
                                  <w:szCs w:val="36"/>
                                </w:rPr>
                                <w:t>User</w:t>
                              </w:r>
                            </w:p>
                          </w:txbxContent>
                        </wps:txbx>
                        <wps:bodyPr wrap="square" rtlCol="0">
                          <a:spAutoFit/>
                        </wps:bodyPr>
                      </wps:wsp>
                      <wps:wsp>
                        <wps:cNvPr id="48" name="正方形/長方形 48"/>
                        <wps:cNvSpPr/>
                        <wps:spPr bwMode="auto">
                          <a:xfrm>
                            <a:off x="551525" y="4066679"/>
                            <a:ext cx="532246" cy="810768"/>
                          </a:xfrm>
                          <a:prstGeom prst="rect">
                            <a:avLst/>
                          </a:prstGeom>
                          <a:pattFill prst="pct25">
                            <a:fgClr>
                              <a:srgbClr val="3C3C3B"/>
                            </a:fgClr>
                            <a:bgClr>
                              <a:sysClr val="window" lastClr="FFFFFF"/>
                            </a:bgClr>
                          </a:pattFill>
                          <a:ln w="25400" cmpd="sng">
                            <a:solidFill>
                              <a:srgbClr val="3C3C3B"/>
                            </a:solidFill>
                          </a:ln>
                          <a:effectLst/>
                          <a:extLst/>
                        </wps:spPr>
                        <wps:bodyPr anchor="ctr"/>
                      </wps:wsp>
                      <wps:wsp>
                        <wps:cNvPr id="49" name="正方形/長方形 49"/>
                        <wps:cNvSpPr/>
                        <wps:spPr bwMode="auto">
                          <a:xfrm>
                            <a:off x="2294106" y="4643441"/>
                            <a:ext cx="534557" cy="244365"/>
                          </a:xfrm>
                          <a:prstGeom prst="rect">
                            <a:avLst/>
                          </a:prstGeom>
                          <a:pattFill prst="pct5">
                            <a:fgClr>
                              <a:srgbClr val="3C3C3B"/>
                            </a:fgClr>
                            <a:bgClr>
                              <a:sysClr val="window" lastClr="FFFFFF"/>
                            </a:bgClr>
                          </a:pattFill>
                          <a:ln w="25400" cmpd="sng">
                            <a:solidFill>
                              <a:srgbClr val="3C3C3B"/>
                            </a:solidFill>
                          </a:ln>
                          <a:effectLst/>
                          <a:extLst/>
                        </wps:spPr>
                        <wps:bodyPr anchor="ctr"/>
                      </wps:wsp>
                      <wps:wsp>
                        <wps:cNvPr id="50" name="テキスト ボックス 57"/>
                        <wps:cNvSpPr txBox="1"/>
                        <wps:spPr>
                          <a:xfrm>
                            <a:off x="448797" y="4875125"/>
                            <a:ext cx="743585" cy="306610"/>
                          </a:xfrm>
                          <a:prstGeom prst="rect">
                            <a:avLst/>
                          </a:prstGeom>
                          <a:noFill/>
                        </wps:spPr>
                        <wps:txbx>
                          <w:txbxContent>
                            <w:p w:rsidR="000F2413" w:rsidRPr="00C96A86" w:rsidRDefault="000F2413" w:rsidP="00C96A86">
                              <w:pPr>
                                <w:pStyle w:val="Norm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0</w:t>
                              </w:r>
                            </w:p>
                          </w:txbxContent>
                        </wps:txbx>
                        <wps:bodyPr wrap="square" rtlCol="0">
                          <a:noAutofit/>
                        </wps:bodyPr>
                      </wps:wsp>
                      <wps:wsp>
                        <wps:cNvPr id="51" name="テキスト ボックス 58"/>
                        <wps:cNvSpPr txBox="1"/>
                        <wps:spPr>
                          <a:xfrm>
                            <a:off x="1351068" y="4872878"/>
                            <a:ext cx="743585" cy="289672"/>
                          </a:xfrm>
                          <a:prstGeom prst="rect">
                            <a:avLst/>
                          </a:prstGeom>
                          <a:noFill/>
                        </wps:spPr>
                        <wps:txbx>
                          <w:txbxContent>
                            <w:p w:rsidR="000F2413" w:rsidRPr="00C96A86" w:rsidRDefault="000F2413" w:rsidP="00C96A86">
                              <w:pPr>
                                <w:pStyle w:val="Norm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1</w:t>
                              </w:r>
                            </w:p>
                          </w:txbxContent>
                        </wps:txbx>
                        <wps:bodyPr wrap="square" rtlCol="0">
                          <a:noAutofit/>
                        </wps:bodyPr>
                      </wps:wsp>
                      <wps:wsp>
                        <wps:cNvPr id="52" name="テキスト ボックス 59"/>
                        <wps:cNvSpPr txBox="1"/>
                        <wps:spPr>
                          <a:xfrm>
                            <a:off x="2174361" y="4889666"/>
                            <a:ext cx="743585" cy="320915"/>
                          </a:xfrm>
                          <a:prstGeom prst="rect">
                            <a:avLst/>
                          </a:prstGeom>
                          <a:noFill/>
                        </wps:spPr>
                        <wps:txbx>
                          <w:txbxContent>
                            <w:p w:rsidR="000F2413" w:rsidRPr="00C96A86" w:rsidRDefault="000F2413" w:rsidP="00C96A86">
                              <w:pPr>
                                <w:pStyle w:val="Norm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2</w:t>
                              </w:r>
                            </w:p>
                          </w:txbxContent>
                        </wps:txbx>
                        <wps:bodyPr wrap="square" rtlCol="0">
                          <a:noAutofit/>
                        </wps:bodyPr>
                      </wps:wsp>
                      <wps:wsp>
                        <wps:cNvPr id="53" name="テキスト ボックス 60"/>
                        <wps:cNvSpPr txBox="1"/>
                        <wps:spPr>
                          <a:xfrm>
                            <a:off x="3076632" y="4887418"/>
                            <a:ext cx="743585" cy="322569"/>
                          </a:xfrm>
                          <a:prstGeom prst="rect">
                            <a:avLst/>
                          </a:prstGeom>
                          <a:noFill/>
                        </wps:spPr>
                        <wps:txbx>
                          <w:txbxContent>
                            <w:p w:rsidR="000F2413" w:rsidRPr="00C96A86" w:rsidRDefault="000F2413" w:rsidP="00C96A86">
                              <w:pPr>
                                <w:pStyle w:val="Norm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3</w:t>
                              </w:r>
                            </w:p>
                          </w:txbxContent>
                        </wps:txbx>
                        <wps:bodyPr wrap="square" rtlCol="0">
                          <a:noAutofit/>
                        </wps:bodyPr>
                      </wps:wsp>
                      <wps:wsp>
                        <wps:cNvPr id="54" name="テキスト ボックス 61"/>
                        <wps:cNvSpPr txBox="1"/>
                        <wps:spPr>
                          <a:xfrm>
                            <a:off x="162612" y="2037244"/>
                            <a:ext cx="1779905" cy="294640"/>
                          </a:xfrm>
                          <a:prstGeom prst="rect">
                            <a:avLst/>
                          </a:prstGeom>
                          <a:noFill/>
                        </wps:spPr>
                        <wps:txbx>
                          <w:txbxContent>
                            <w:p w:rsidR="000F2413" w:rsidRPr="00C96A86" w:rsidRDefault="000F2413" w:rsidP="00C96A86">
                              <w:pPr>
                                <w:pStyle w:val="NormalWeb"/>
                                <w:spacing w:after="0" w:line="320" w:lineRule="exact"/>
                                <w:rPr>
                                  <w:rFonts w:ascii="メイリオ" w:eastAsia="メイリオ" w:hAnsi="メイリオ" w:cs="メイリオ"/>
                                </w:rPr>
                              </w:pPr>
                              <w:r w:rsidRPr="00C96A86">
                                <w:rPr>
                                  <w:rFonts w:ascii="メイリオ" w:eastAsia="メイリオ" w:hAnsi="メイリオ" w:cs="メイリオ"/>
                                  <w:color w:val="000000" w:themeColor="text1"/>
                                  <w:kern w:val="24"/>
                                  <w:sz w:val="32"/>
                                  <w:szCs w:val="32"/>
                                </w:rPr>
                                <w:t>Scheduler</w:t>
                              </w:r>
                            </w:p>
                          </w:txbxContent>
                        </wps:txbx>
                        <wps:bodyPr wrap="square" rtlCol="0">
                          <a:spAutoFit/>
                        </wps:bodyPr>
                      </wps:wsp>
                      <wps:wsp>
                        <wps:cNvPr id="55" name="正方形/長方形 55"/>
                        <wps:cNvSpPr/>
                        <wps:spPr>
                          <a:xfrm>
                            <a:off x="268859" y="2312536"/>
                            <a:ext cx="3495126" cy="565300"/>
                          </a:xfrm>
                          <a:prstGeom prst="rect">
                            <a:avLst/>
                          </a:prstGeom>
                          <a:solidFill>
                            <a:sysClr val="window" lastClr="FFFFFF"/>
                          </a:solidFill>
                          <a:ln w="25400" cap="flat" cmpd="sng" algn="ctr">
                            <a:solidFill>
                              <a:srgbClr val="3C3C3B"/>
                            </a:solidFill>
                            <a:prstDash val="solid"/>
                          </a:ln>
                          <a:effectLst/>
                        </wps:spPr>
                        <wps:txbx>
                          <w:txbxContent>
                            <w:p w:rsidR="000F2413" w:rsidRPr="00C96A86" w:rsidRDefault="000F2413" w:rsidP="00693736">
                              <w:pPr>
                                <w:pStyle w:val="NormalWeb"/>
                                <w:spacing w:after="0"/>
                                <w:jc w:val="center"/>
                                <w:rPr>
                                  <w:rFonts w:ascii="メイリオ" w:eastAsia="メイリオ" w:hAnsi="メイリオ" w:cs="メイリオ"/>
                                </w:rPr>
                              </w:pPr>
                              <w:r w:rsidRPr="00C96A86">
                                <w:rPr>
                                  <w:rFonts w:ascii="メイリオ" w:eastAsia="メイリオ" w:hAnsi="メイリオ" w:cs="メイリオ"/>
                                  <w:b/>
                                  <w:bCs/>
                                  <w:color w:val="000000" w:themeColor="text1"/>
                                  <w:kern w:val="24"/>
                                  <w:sz w:val="32"/>
                                  <w:szCs w:val="32"/>
                                </w:rPr>
                                <w:t>EAS</w:t>
                              </w:r>
                            </w:p>
                          </w:txbxContent>
                        </wps:txbx>
                        <wps:bodyPr rtlCol="0" anchor="ctr"/>
                      </wps:wsp>
                      <wps:wsp>
                        <wps:cNvPr id="56" name="直線矢印コネクタ 56"/>
                        <wps:cNvCnPr/>
                        <wps:spPr>
                          <a:xfrm flipH="1">
                            <a:off x="817648" y="2877836"/>
                            <a:ext cx="1198774" cy="1188843"/>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57" name="直線矢印コネクタ 57"/>
                        <wps:cNvCnPr/>
                        <wps:spPr>
                          <a:xfrm>
                            <a:off x="2016422" y="2877836"/>
                            <a:ext cx="377672" cy="1734843"/>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58" name="直線矢印コネクタ 58"/>
                        <wps:cNvCnPr/>
                        <wps:spPr>
                          <a:xfrm>
                            <a:off x="2016422" y="2877836"/>
                            <a:ext cx="1150428" cy="1475724"/>
                          </a:xfrm>
                          <a:prstGeom prst="straightConnector1">
                            <a:avLst/>
                          </a:prstGeom>
                          <a:noFill/>
                          <a:ln w="25400" cap="flat" cmpd="sng" algn="ctr">
                            <a:solidFill>
                              <a:srgbClr val="3C3C3B"/>
                            </a:solidFill>
                            <a:prstDash val="solid"/>
                            <a:tailEnd type="triangle"/>
                          </a:ln>
                          <a:effectLst>
                            <a:outerShdw blurRad="40000" dist="20000" dir="5400000" rotWithShape="0">
                              <a:srgbClr val="000000">
                                <a:alpha val="38000"/>
                              </a:srgbClr>
                            </a:outerShdw>
                          </a:effectLst>
                        </wps:spPr>
                        <wps:bodyPr/>
                      </wps:wsp>
                      <wps:wsp>
                        <wps:cNvPr id="59" name="直線矢印コネクタ 59"/>
                        <wps:cNvCnPr/>
                        <wps:spPr>
                          <a:xfrm flipH="1" flipV="1">
                            <a:off x="346397" y="3520800"/>
                            <a:ext cx="1575" cy="1358359"/>
                          </a:xfrm>
                          <a:prstGeom prst="straightConnector1">
                            <a:avLst/>
                          </a:prstGeom>
                          <a:noFill/>
                          <a:ln w="38100" cap="flat" cmpd="sng" algn="ctr">
                            <a:solidFill>
                              <a:srgbClr val="3C3C3B"/>
                            </a:solidFill>
                            <a:prstDash val="solid"/>
                            <a:tailEnd type="triangle"/>
                          </a:ln>
                          <a:effectLst>
                            <a:outerShdw blurRad="40000" dist="23000" dir="5400000" rotWithShape="0">
                              <a:srgbClr val="000000">
                                <a:alpha val="35000"/>
                              </a:srgbClr>
                            </a:outerShdw>
                          </a:effectLst>
                        </wps:spPr>
                        <wps:bodyPr/>
                      </wps:wsp>
                      <wps:wsp>
                        <wps:cNvPr id="60" name="テキスト ボックス 67"/>
                        <wps:cNvSpPr txBox="1"/>
                        <wps:spPr>
                          <a:xfrm>
                            <a:off x="-9525" y="3218775"/>
                            <a:ext cx="1543050" cy="2692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hint="eastAsia"/>
                                  <w:color w:val="000000" w:themeColor="text1"/>
                                  <w:kern w:val="24"/>
                                  <w:sz w:val="28"/>
                                  <w:szCs w:val="28"/>
                                </w:rPr>
                                <w:t>の処理速度</w:t>
                              </w:r>
                            </w:p>
                          </w:txbxContent>
                        </wps:txbx>
                        <wps:bodyPr wrap="square" rtlCol="0">
                          <a:spAutoFit/>
                        </wps:bodyPr>
                      </wps:wsp>
                      <wps:wsp>
                        <wps:cNvPr id="61" name="正方形/長方形 61"/>
                        <wps:cNvSpPr/>
                        <wps:spPr bwMode="auto">
                          <a:xfrm>
                            <a:off x="3114412" y="4379150"/>
                            <a:ext cx="536448" cy="516698"/>
                          </a:xfrm>
                          <a:prstGeom prst="rect">
                            <a:avLst/>
                          </a:prstGeom>
                          <a:pattFill prst="pct20">
                            <a:fgClr>
                              <a:schemeClr val="tx1"/>
                            </a:fgClr>
                            <a:bgClr>
                              <a:sysClr val="window" lastClr="FFFFFF"/>
                            </a:bgClr>
                          </a:pattFill>
                          <a:ln w="25400" cmpd="sng">
                            <a:solidFill>
                              <a:srgbClr val="3C3C3B"/>
                            </a:solidFill>
                          </a:ln>
                          <a:effectLst/>
                          <a:extLst/>
                        </wps:spPr>
                        <wps:bodyPr anchor="ctr"/>
                      </wps:wsp>
                      <wps:wsp>
                        <wps:cNvPr id="62" name="正方形/長方形 62"/>
                        <wps:cNvSpPr/>
                        <wps:spPr bwMode="auto">
                          <a:xfrm>
                            <a:off x="2008548" y="840146"/>
                            <a:ext cx="536448" cy="516698"/>
                          </a:xfrm>
                          <a:prstGeom prst="rect">
                            <a:avLst/>
                          </a:prstGeom>
                          <a:pattFill prst="pct20">
                            <a:fgClr>
                              <a:schemeClr val="tx1"/>
                            </a:fgClr>
                            <a:bgClr>
                              <a:sysClr val="window" lastClr="FFFFFF"/>
                            </a:bgClr>
                          </a:pattFill>
                          <a:ln w="25400" cmpd="sng">
                            <a:solidFill>
                              <a:srgbClr val="3C3C3B"/>
                            </a:solidFill>
                          </a:ln>
                          <a:effectLst/>
                          <a:extLst/>
                        </wps:spPr>
                        <wps:bodyPr anchor="ctr"/>
                      </wps:wsp>
                      <wps:wsp>
                        <wps:cNvPr id="63" name="テキスト ボックス 71"/>
                        <wps:cNvSpPr txBox="1"/>
                        <wps:spPr>
                          <a:xfrm>
                            <a:off x="534989" y="3438737"/>
                            <a:ext cx="530225"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1024</w:t>
                              </w:r>
                            </w:p>
                          </w:txbxContent>
                        </wps:txbx>
                        <wps:bodyPr wrap="none" rtlCol="0">
                          <a:spAutoFit/>
                        </wps:bodyPr>
                      </wps:wsp>
                      <wps:wsp>
                        <wps:cNvPr id="64" name="テキスト ボックス 72"/>
                        <wps:cNvSpPr txBox="1"/>
                        <wps:spPr>
                          <a:xfrm>
                            <a:off x="3247154" y="571950"/>
                            <a:ext cx="443230"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800</w:t>
                              </w:r>
                            </w:p>
                          </w:txbxContent>
                        </wps:txbx>
                        <wps:bodyPr wrap="none" rtlCol="0">
                          <a:spAutoFit/>
                        </wps:bodyPr>
                      </wps:wsp>
                      <wps:wsp>
                        <wps:cNvPr id="65" name="テキスト ボックス 73"/>
                        <wps:cNvSpPr txBox="1"/>
                        <wps:spPr>
                          <a:xfrm>
                            <a:off x="785206" y="1109044"/>
                            <a:ext cx="443230"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200</w:t>
                              </w:r>
                            </w:p>
                          </w:txbxContent>
                        </wps:txbx>
                        <wps:bodyPr wrap="none" rtlCol="0">
                          <a:spAutoFit/>
                        </wps:bodyPr>
                      </wps:wsp>
                      <wps:wsp>
                        <wps:cNvPr id="66" name="テキスト ボックス 74"/>
                        <wps:cNvSpPr txBox="1"/>
                        <wps:spPr>
                          <a:xfrm>
                            <a:off x="2066744" y="859850"/>
                            <a:ext cx="443230"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400</w:t>
                              </w:r>
                            </w:p>
                          </w:txbxContent>
                        </wps:txbx>
                        <wps:bodyPr wrap="none" rtlCol="0">
                          <a:spAutoFit/>
                        </wps:bodyPr>
                      </wps:wsp>
                      <wps:wsp>
                        <wps:cNvPr id="67" name="テキスト ボックス 75"/>
                        <wps:cNvSpPr txBox="1"/>
                        <wps:spPr>
                          <a:xfrm>
                            <a:off x="1431649" y="3434276"/>
                            <a:ext cx="530225"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1024</w:t>
                              </w:r>
                            </w:p>
                          </w:txbxContent>
                        </wps:txbx>
                        <wps:bodyPr wrap="none" rtlCol="0">
                          <a:spAutoFit/>
                        </wps:bodyPr>
                      </wps:wsp>
                      <wps:wsp>
                        <wps:cNvPr id="68" name="テキスト ボックス 76"/>
                        <wps:cNvSpPr txBox="1"/>
                        <wps:spPr>
                          <a:xfrm>
                            <a:off x="2304515" y="4041144"/>
                            <a:ext cx="443230"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512</w:t>
                              </w:r>
                            </w:p>
                          </w:txbxContent>
                        </wps:txbx>
                        <wps:bodyPr wrap="none" rtlCol="0">
                          <a:spAutoFit/>
                        </wps:bodyPr>
                      </wps:wsp>
                      <wps:wsp>
                        <wps:cNvPr id="69" name="テキスト ボックス 77"/>
                        <wps:cNvSpPr txBox="1"/>
                        <wps:spPr>
                          <a:xfrm>
                            <a:off x="3168001" y="4021646"/>
                            <a:ext cx="443230"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512</w:t>
                              </w:r>
                            </w:p>
                          </w:txbxContent>
                        </wps:txbx>
                        <wps:bodyPr wrap="none" rtlCol="0">
                          <a:spAutoFit/>
                        </wps:bodyPr>
                      </wps:wsp>
                      <wps:wsp>
                        <wps:cNvPr id="70" name="テキスト ボックス 78"/>
                        <wps:cNvSpPr txBox="1"/>
                        <wps:spPr>
                          <a:xfrm>
                            <a:off x="2560748" y="0"/>
                            <a:ext cx="1567815" cy="243840"/>
                          </a:xfrm>
                          <a:prstGeom prst="rect">
                            <a:avLst/>
                          </a:prstGeom>
                          <a:noFill/>
                        </wps:spPr>
                        <wps:txbx>
                          <w:txbxContent>
                            <w:p w:rsidR="000F2413" w:rsidRPr="00C96A86" w:rsidRDefault="000F2413" w:rsidP="00C96A86">
                              <w:pPr>
                                <w:pStyle w:val="Norm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rPr>
                                <w:t>数値</w:t>
                              </w:r>
                              <w:r w:rsidRPr="00C96A86">
                                <w:rPr>
                                  <w:rFonts w:ascii="メイリオ" w:eastAsia="メイリオ" w:hAnsi="メイリオ" w:cs="メイリオ"/>
                                  <w:color w:val="000000" w:themeColor="text1"/>
                                  <w:kern w:val="24"/>
                                </w:rPr>
                                <w:t xml:space="preserve"> : Task</w:t>
                              </w:r>
                              <w:r w:rsidRPr="00C96A86">
                                <w:rPr>
                                  <w:rFonts w:ascii="メイリオ" w:eastAsia="メイリオ" w:hAnsi="メイリオ" w:cs="メイリオ" w:hint="eastAsia"/>
                                  <w:color w:val="000000" w:themeColor="text1"/>
                                  <w:kern w:val="24"/>
                                </w:rPr>
                                <w:t>の負荷</w:t>
                              </w:r>
                            </w:p>
                          </w:txbxContent>
                        </wps:txbx>
                        <wps:bodyPr wrap="square" rtlCol="0">
                          <a:spAutoFit/>
                        </wps:bodyPr>
                      </wps:wsp>
                      <wps:wsp>
                        <wps:cNvPr id="71" name="テキスト ボックス 79"/>
                        <wps:cNvSpPr txBox="1"/>
                        <wps:spPr>
                          <a:xfrm>
                            <a:off x="2466975" y="3093510"/>
                            <a:ext cx="2095500" cy="447040"/>
                          </a:xfrm>
                          <a:prstGeom prst="rect">
                            <a:avLst/>
                          </a:prstGeom>
                          <a:noFill/>
                        </wps:spPr>
                        <wps:txbx>
                          <w:txbxContent>
                            <w:p w:rsidR="000F2413" w:rsidRPr="00C96A86" w:rsidRDefault="000F2413" w:rsidP="00C96A86">
                              <w:pPr>
                                <w:pStyle w:val="NormalWeb"/>
                                <w:spacing w:after="0" w:line="28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rPr>
                                <w:t>数値</w:t>
                              </w:r>
                              <w:r w:rsidRPr="00C96A86">
                                <w:rPr>
                                  <w:rFonts w:ascii="メイリオ" w:eastAsia="メイリオ" w:hAnsi="メイリオ" w:cs="メイリオ"/>
                                  <w:color w:val="000000" w:themeColor="text1"/>
                                  <w:kern w:val="24"/>
                                </w:rPr>
                                <w:t>(</w:t>
                              </w:r>
                              <w:r w:rsidRPr="00C96A86">
                                <w:rPr>
                                  <w:rFonts w:ascii="メイリオ" w:eastAsia="メイリオ" w:hAnsi="メイリオ" w:cs="メイリオ" w:hint="eastAsia"/>
                                  <w:color w:val="000000" w:themeColor="text1"/>
                                  <w:kern w:val="24"/>
                                </w:rPr>
                                <w:t>細</w:t>
                              </w:r>
                              <w:r w:rsidRPr="00C96A86">
                                <w:rPr>
                                  <w:rFonts w:ascii="メイリオ" w:eastAsia="メイリオ" w:hAnsi="メイリオ" w:cs="メイリオ"/>
                                  <w:color w:val="000000" w:themeColor="text1"/>
                                  <w:kern w:val="24"/>
                                </w:rPr>
                                <w:t>)</w:t>
                              </w:r>
                              <w:r>
                                <w:rPr>
                                  <w:rFonts w:ascii="メイリオ" w:eastAsia="メイリオ" w:hAnsi="メイリオ" w:cs="メイリオ" w:hint="eastAsia"/>
                                  <w:color w:val="000000" w:themeColor="text1"/>
                                  <w:kern w:val="24"/>
                                </w:rPr>
                                <w:t>：</w:t>
                              </w:r>
                              <w:r w:rsidRPr="00C96A86">
                                <w:rPr>
                                  <w:rFonts w:ascii="メイリオ" w:eastAsia="メイリオ" w:hAnsi="メイリオ" w:cs="メイリオ"/>
                                  <w:color w:val="000000" w:themeColor="text1"/>
                                  <w:kern w:val="24"/>
                                </w:rPr>
                                <w:t>CPU</w:t>
                              </w:r>
                              <w:r w:rsidRPr="00C96A86">
                                <w:rPr>
                                  <w:rFonts w:ascii="メイリオ" w:eastAsia="メイリオ" w:hAnsi="メイリオ" w:cs="メイリオ" w:hint="eastAsia"/>
                                  <w:color w:val="000000" w:themeColor="text1"/>
                                  <w:kern w:val="24"/>
                                </w:rPr>
                                <w:t>の処理速度</w:t>
                              </w:r>
                            </w:p>
                            <w:p w:rsidR="000F2413" w:rsidRPr="00C96A86" w:rsidRDefault="000F2413" w:rsidP="00C96A86">
                              <w:pPr>
                                <w:pStyle w:val="NormalWeb"/>
                                <w:spacing w:after="0" w:line="28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rPr>
                                <w:t>数値</w:t>
                              </w:r>
                              <w:r w:rsidRPr="00C96A86">
                                <w:rPr>
                                  <w:rFonts w:ascii="メイリオ" w:eastAsia="メイリオ" w:hAnsi="メイリオ" w:cs="メイリオ"/>
                                  <w:color w:val="000000" w:themeColor="text1"/>
                                  <w:kern w:val="24"/>
                                </w:rPr>
                                <w:t>(</w:t>
                              </w:r>
                              <w:r w:rsidRPr="00C96A86">
                                <w:rPr>
                                  <w:rFonts w:ascii="メイリオ" w:eastAsia="メイリオ" w:hAnsi="メイリオ" w:cs="メイリオ" w:hint="eastAsia"/>
                                  <w:color w:val="000000" w:themeColor="text1"/>
                                  <w:kern w:val="24"/>
                                </w:rPr>
                                <w:t>太</w:t>
                              </w:r>
                              <w:r w:rsidRPr="00C96A86">
                                <w:rPr>
                                  <w:rFonts w:ascii="メイリオ" w:eastAsia="メイリオ" w:hAnsi="メイリオ" w:cs="メイリオ"/>
                                  <w:color w:val="000000" w:themeColor="text1"/>
                                  <w:kern w:val="24"/>
                                </w:rPr>
                                <w:t>)</w:t>
                              </w:r>
                              <w:r w:rsidRPr="00C96A86">
                                <w:rPr>
                                  <w:rFonts w:ascii="メイリオ" w:eastAsia="メイリオ" w:hAnsi="メイリオ" w:cs="メイリオ" w:hint="eastAsia"/>
                                  <w:color w:val="000000" w:themeColor="text1"/>
                                  <w:kern w:val="24"/>
                                </w:rPr>
                                <w:t>：</w:t>
                              </w:r>
                              <w:r w:rsidRPr="00C96A86">
                                <w:rPr>
                                  <w:rFonts w:ascii="メイリオ" w:eastAsia="メイリオ" w:hAnsi="メイリオ" w:cs="メイリオ"/>
                                  <w:color w:val="000000" w:themeColor="text1"/>
                                  <w:kern w:val="24"/>
                                </w:rPr>
                                <w:t>CPU</w:t>
                              </w:r>
                              <w:r w:rsidRPr="00C96A86">
                                <w:rPr>
                                  <w:rFonts w:ascii="メイリオ" w:eastAsia="メイリオ" w:hAnsi="メイリオ" w:cs="メイリオ" w:hint="eastAsia"/>
                                  <w:color w:val="000000" w:themeColor="text1"/>
                                  <w:kern w:val="24"/>
                                </w:rPr>
                                <w:t>の消費電力</w:t>
                              </w:r>
                            </w:p>
                          </w:txbxContent>
                        </wps:txbx>
                        <wps:bodyPr wrap="square" rtlCol="0">
                          <a:spAutoFit/>
                        </wps:bodyPr>
                      </wps:wsp>
                      <wps:wsp>
                        <wps:cNvPr id="72" name="正方形/長方形 72"/>
                        <wps:cNvSpPr/>
                        <wps:spPr>
                          <a:xfrm>
                            <a:off x="2565660" y="2376264"/>
                            <a:ext cx="895632" cy="425386"/>
                          </a:xfrm>
                          <a:prstGeom prst="rect">
                            <a:avLst/>
                          </a:prstGeom>
                          <a:noFill/>
                          <a:ln w="25400" cap="flat" cmpd="sng" algn="ctr">
                            <a:solidFill>
                              <a:srgbClr val="3C3C3B"/>
                            </a:solidFill>
                            <a:prstDash val="solid"/>
                          </a:ln>
                          <a:effectLst/>
                        </wps:spPr>
                        <wps:txbx>
                          <w:txbxContent>
                            <w:p w:rsidR="000F2413" w:rsidRPr="00C96A86" w:rsidRDefault="000F2413" w:rsidP="00C96A86">
                              <w:pPr>
                                <w:pStyle w:val="NormalWeb"/>
                                <w:spacing w:after="0" w:line="280" w:lineRule="exact"/>
                                <w:ind w:firstLine="0"/>
                                <w:jc w:val="center"/>
                                <w:rPr>
                                  <w:rFonts w:ascii="メイリオ" w:eastAsia="メイリオ" w:hAnsi="メイリオ" w:cs="メイリオ"/>
                                </w:rPr>
                              </w:pPr>
                              <w:r w:rsidRPr="00C96A86">
                                <w:rPr>
                                  <w:rFonts w:ascii="メイリオ" w:eastAsia="メイリオ" w:hAnsi="メイリオ" w:cs="メイリオ"/>
                                  <w:color w:val="000000" w:themeColor="text1"/>
                                  <w:kern w:val="24"/>
                                </w:rPr>
                                <w:t>Energy model</w:t>
                              </w:r>
                              <w:r>
                                <w:rPr>
                                  <w:rFonts w:ascii="メイリオ" w:eastAsia="メイリオ" w:hAnsi="メイリオ" w:cs="メイリオ"/>
                                  <w:color w:val="000000" w:themeColor="text1"/>
                                  <w:kern w:val="24"/>
                                </w:rPr>
                                <w:t>s</w:t>
                              </w:r>
                            </w:p>
                          </w:txbxContent>
                        </wps:txbx>
                        <wps:bodyPr lIns="36000" tIns="0" rIns="36000" bIns="0" rtlCol="0" anchor="ctr"/>
                      </wps:wsp>
                    </wpg:wg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DE1BFED" id="グループ化 1" o:spid="_x0000_s1039" style="position:absolute;left:0;text-align:left;margin-left:69.7pt;margin-top:8.7pt;width:5in;height:423.7pt;z-index:251559424;mso-position-horizontal-relative:margin;mso-width-relative:margin" coordorigin="-95" coordsize="45720,5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">
                <v:rect id="正方形/長方形 22" o:spid="_x0000_s1040" style="position:absolute;left:31930;top:5435;width:5365;height:8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" fillcolor="#3c3c3b" strokecolor="#3c3c3b" strokeweight="2pt">
                  <v:fill r:id="rId8" o:title="" color2="window" type="pattern"/>
                </v:rect>
                <v:shape id="テキスト ボックス 18" o:spid="_x0000_s1041" type="#_x0000_t202" style="position:absolute;left:19684;top:5718;width:803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8"/>
                            <w:szCs w:val="28"/>
                          </w:rPr>
                          <w:t>T</w:t>
                        </w:r>
                        <w:r w:rsidRPr="00C96A86">
                          <w:rPr>
                            <w:rFonts w:ascii="メイリオ" w:eastAsia="メイリオ" w:hAnsi="メイリオ" w:cs="メイリオ"/>
                            <w:color w:val="000000" w:themeColor="text1"/>
                            <w:kern w:val="24"/>
                            <w:sz w:val="28"/>
                            <w:szCs w:val="28"/>
                          </w:rPr>
                          <w:t>ask B</w:t>
                        </w:r>
                      </w:p>
                    </w:txbxContent>
                  </v:textbox>
                </v:shape>
                <v:shape id="テキスト ボックス 31" o:spid="_x0000_s1042" type="#_x0000_t202" style="position:absolute;left:6726;top:8496;width:8058;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KuGwgAAANsAAAAPAAAAZHJzL2Rvd25yZXYueG1sRI9Pa8JA&#10;FMTvBb/D8gq91Y3S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B71KuGwgAAANsAAAAPAAAA&#10;AAAAAAAAAAAAAAcCAABkcnMvZG93bnJldi54bWxQSwUGAAAAAAMAAwC3AAAA9gI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8"/>
                            <w:szCs w:val="28"/>
                          </w:rPr>
                          <w:t>T</w:t>
                        </w:r>
                        <w:r w:rsidRPr="00C96A86">
                          <w:rPr>
                            <w:rFonts w:ascii="メイリオ" w:eastAsia="メイリオ" w:hAnsi="メイリオ" w:cs="メイリオ"/>
                            <w:color w:val="000000" w:themeColor="text1"/>
                            <w:kern w:val="24"/>
                            <w:sz w:val="28"/>
                            <w:szCs w:val="28"/>
                          </w:rPr>
                          <w:t>ask A</w:t>
                        </w:r>
                      </w:p>
                    </w:txbxContent>
                  </v:textbox>
                </v:shape>
                <v:rect id="正方形/長方形 25" o:spid="_x0000_s1043" style="position:absolute;left:7420;top:11076;width:536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" fillcolor="#3c3c3b" strokecolor="#3c3c3b" strokeweight="2pt">
                  <v:fill r:id="rId9" o:title="" color2="window" type="pattern"/>
                </v:rect>
                <v:shape id="テキスト ボックス 33" o:spid="_x0000_s1044" type="#_x0000_t202" style="position:absolute;left:31203;top:2798;width:7919;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8"/>
                            <w:szCs w:val="28"/>
                          </w:rPr>
                          <w:t>T</w:t>
                        </w:r>
                        <w:r w:rsidRPr="00C96A86">
                          <w:rPr>
                            <w:rFonts w:ascii="メイリオ" w:eastAsia="メイリオ" w:hAnsi="メイリオ" w:cs="メイリオ"/>
                            <w:color w:val="000000" w:themeColor="text1"/>
                            <w:kern w:val="24"/>
                            <w:sz w:val="28"/>
                            <w:szCs w:val="28"/>
                          </w:rPr>
                          <w:t>ask C</w:t>
                        </w:r>
                      </w:p>
                    </w:txbxContent>
                  </v:textbox>
                </v:shape>
                <v:rect id="正方形/長方形 27" o:spid="_x0000_s1045" style="position:absolute;left:5487;top:36674;width:5365;height:1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" filled="f" strokecolor="#3c3c3b" strokeweight="2pt"/>
                <v:rect id="正方形/長方形 28" o:spid="_x0000_s1046" style="position:absolute;left:14448;top:36674;width:5365;height:12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" filled="f" strokecolor="#3c3c3b" strokeweight="2pt"/>
                <v:rect id="正方形/長方形 29" o:spid="_x0000_s1047" style="position:absolute;left:22922;top:42739;width:5364;height:6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" filled="f" strokecolor="#3c3c3b" strokeweight="2pt"/>
                <v:rect id="正方形/長方形 30" o:spid="_x0000_s1048" style="position:absolute;left:31151;top:42739;width:5365;height:60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" filled="f" strokecolor="#3c3c3b" strokeweight="2pt"/>
                <v:shapetype id="_x0000_t32" coordsize="21600,21600" o:spt="32" o:oned="t" path="m,l21600,21600e" filled="f">
                  <v:path arrowok="t" fillok="f" o:connecttype="none"/>
                  <o:lock v:ext="edit" shapetype="t"/>
                </v:shapetype>
                <v:shape id="直線矢印コネクタ 31" o:spid="_x0000_s1049" type="#_x0000_t32" style="position:absolute;left:3205;top:48866;width:3621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" strokecolor="black [3213]" strokeweight="2pt"/>
                <v:shape id="テキスト ボックス 39" o:spid="_x0000_s1050" type="#_x0000_t202" style="position:absolute;left:3847;top:51117;width:18199;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C0wgAAANsAAAAPAAAAZHJzL2Rvd25yZXYueG1sRI9Pa8JA&#10;FMTvBb/D8gq91Y2W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AeqAC0wgAAANsAAAAPAAAA&#10;AAAAAAAAAAAAAAcCAABkcnMvZG93bnJldi54bWxQSwUGAAAAAAMAAwC3AAAA9gI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8"/>
                            <w:szCs w:val="28"/>
                          </w:rPr>
                          <w:t>Cortex-A57(</w:t>
                        </w:r>
                        <w:r w:rsidRPr="00C96A86">
                          <w:rPr>
                            <w:rFonts w:ascii="メイリオ" w:eastAsia="メイリオ" w:hAnsi="メイリオ" w:cs="メイリオ"/>
                            <w:b/>
                            <w:bCs/>
                            <w:color w:val="000000" w:themeColor="text1"/>
                            <w:kern w:val="24"/>
                            <w:sz w:val="28"/>
                            <w:szCs w:val="28"/>
                          </w:rPr>
                          <w:t>1400</w:t>
                        </w:r>
                        <w:r w:rsidRPr="00C96A86">
                          <w:rPr>
                            <w:rFonts w:ascii="メイリオ" w:eastAsia="メイリオ" w:hAnsi="メイリオ" w:cs="メイリオ"/>
                            <w:color w:val="000000" w:themeColor="text1"/>
                            <w:kern w:val="24"/>
                            <w:sz w:val="28"/>
                            <w:szCs w:val="28"/>
                          </w:rPr>
                          <w:t>)</w:t>
                        </w:r>
                      </w:p>
                    </w:txbxContent>
                  </v:textbox>
                </v:shape>
                <v:shape id="テキスト ボックス 40" o:spid="_x0000_s1051" type="#_x0000_t202" style="position:absolute;left:22329;top:51117;width:1752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8"/>
                            <w:szCs w:val="28"/>
                          </w:rPr>
                          <w:t>Cortex-A53(</w:t>
                        </w:r>
                        <w:r w:rsidRPr="00C96A86">
                          <w:rPr>
                            <w:rFonts w:ascii="メイリオ" w:eastAsia="メイリオ" w:hAnsi="メイリオ" w:cs="メイリオ"/>
                            <w:b/>
                            <w:bCs/>
                            <w:color w:val="000000" w:themeColor="text1"/>
                            <w:kern w:val="24"/>
                            <w:sz w:val="28"/>
                            <w:szCs w:val="28"/>
                          </w:rPr>
                          <w:t>400</w:t>
                        </w:r>
                        <w:r w:rsidRPr="00C96A86">
                          <w:rPr>
                            <w:rFonts w:ascii="メイリオ" w:eastAsia="メイリオ" w:hAnsi="メイリオ" w:cs="メイリオ"/>
                            <w:color w:val="000000" w:themeColor="text1"/>
                            <w:kern w:val="24"/>
                            <w:sz w:val="28"/>
                            <w:szCs w:val="28"/>
                          </w:rPr>
                          <w:t>)</w:t>
                        </w:r>
                      </w:p>
                    </w:txbxContent>
                  </v:textbox>
                </v:shape>
                <v:rect id="正方形/長方形 34" o:spid="_x0000_s1052" style="position:absolute;left:749;top:16909;width:38575;height:13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" fillcolor="window" strokecolor="#3c3c3b" strokeweight="2pt"/>
                <v:rect id="正方形/長方形 35" o:spid="_x0000_s1053" style="position:absolute;left:1489;top:20363;width:36981;height:9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" fillcolor="window" strokecolor="#3c3c3b" strokeweight="2pt"/>
                <v:shape id="テキスト ボックス 43" o:spid="_x0000_s1054" type="#_x0000_t202" style="position:absolute;left:975;top:17277;width:17793;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wa3wgAAANsAAAAPAAAAZHJzL2Rvd25yZXYueG1sRI/NasMw&#10;EITvhb6D2EBujZyW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Bhkwa3wgAAANsAAAAPAAAA&#10;AAAAAAAAAAAAAAcCAABkcnMvZG93bnJldi54bWxQSwUGAAAAAAMAAwC3AAAA9gIAAAAA&#10;" filled="f" stroked="f">
                  <v:textbox style="mso-fit-shape-to-text:t">
                    <w:txbxContent>
                      <w:p w:rsidR="000F2413" w:rsidRPr="00C96A86" w:rsidRDefault="000F2413" w:rsidP="00C96A86">
                        <w:pPr>
                          <w:pStyle w:val="Web"/>
                          <w:spacing w:after="0" w:line="32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32"/>
                            <w:szCs w:val="32"/>
                          </w:rPr>
                          <w:t>Linux Kernel</w:t>
                        </w:r>
                      </w:p>
                    </w:txbxContent>
                  </v:textbox>
                </v:shape>
                <v:shape id="直線矢印コネクタ 37" o:spid="_x0000_s1055" type="#_x0000_t32" style="position:absolute;left:20164;top:13543;width:14448;height:9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" strokecolor="#3c3c3b" strokeweight="2pt">
                  <v:stroke endarrow="block"/>
                  <v:shadow on="t" color="black" opacity="24903f" origin=",.5" offset="0,.55556mm"/>
                </v:shape>
                <v:shape id="直線矢印コネクタ 38" o:spid="_x0000_s1056" type="#_x0000_t32" style="position:absolute;left:10103;top:13520;width:10061;height:96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" strokecolor="#3c3c3b" strokeweight="2pt">
                  <v:stroke endarrow="block"/>
                  <v:shadow on="t" color="black" opacity="24903f" origin=",.5" offset="0,.55556mm"/>
                </v:shape>
                <v:shape id="直線矢印コネクタ 39" o:spid="_x0000_s1057" type="#_x0000_t32" style="position:absolute;left:20164;top:13568;width:2603;height:95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" strokecolor="#3c3c3b" strokeweight="2pt">
                  <v:stroke endarrow="block"/>
                  <v:shadow on="t" color="black" opacity="24903f" origin=",.5" offset="0,.55556mm"/>
                </v:shape>
                <v:shape id="直線矢印コネクタ 40" o:spid="_x0000_s1058" type="#_x0000_t32" style="position:absolute;left:31170;top:5085;width:118;height:81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" strokecolor="#3c3c3b">
                  <v:stroke endarrow="block"/>
                </v:shape>
                <v:shape id="テキスト ボックス 48" o:spid="_x0000_s1059" type="#_x0000_t202" style="position:absolute;left:25607;top:11060;width:602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sz w:val="22"/>
                            <w:szCs w:val="22"/>
                          </w:rPr>
                          <w:t>高負荷</w:t>
                        </w:r>
                      </w:p>
                    </w:txbxContent>
                  </v:textbox>
                </v:shape>
                <v:shape id="テキスト ボックス 49" o:spid="_x0000_s1060" type="#_x0000_t202" style="position:absolute;left:966;top:11114;width:6027;height:2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sz w:val="22"/>
                            <w:szCs w:val="22"/>
                          </w:rPr>
                          <w:t>低負荷</w:t>
                        </w:r>
                      </w:p>
                    </w:txbxContent>
                  </v:textbox>
                </v:shape>
                <v:shape id="直線矢印コネクタ 43" o:spid="_x0000_s1061" type="#_x0000_t32" style="position:absolute;left:6461;top:10725;width:59;height:28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" strokecolor="#3c3c3b">
                  <v:stroke endarrow="block"/>
                </v:shape>
                <v:shape id="テキスト ボックス 51" o:spid="_x0000_s1062" type="#_x0000_t202" style="position:absolute;left:13607;top:11060;width:6026;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sz w:val="22"/>
                            <w:szCs w:val="22"/>
                          </w:rPr>
                          <w:t>中負荷</w:t>
                        </w:r>
                      </w:p>
                    </w:txbxContent>
                  </v:textbox>
                </v:shape>
                <v:shape id="直線矢印コネクタ 45" o:spid="_x0000_s1063" type="#_x0000_t32" style="position:absolute;left:19164;top:8401;width:0;height:5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" strokecolor="#3c3c3b">
                  <v:stroke endarrow="block"/>
                </v:shape>
                <v:rect id="正方形/長方形 46" o:spid="_x0000_s1064" style="position:absolute;left:749;top:2340;width:38575;height:1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" filled="f" strokecolor="#3c3c3b" strokeweight="2pt">
                  <v:stroke dashstyle="3 1"/>
                </v:rect>
                <v:shape id="テキスト ボックス 54" o:spid="_x0000_s1065" type="#_x0000_t202" style="position:absolute;left:869;top:2657;width:10179;height:5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" filled="f" stroked="f">
                  <v:textbox style="mso-fit-shape-to-text:t">
                    <w:txbxContent>
                      <w:p w:rsidR="000F2413" w:rsidRPr="00C96A86" w:rsidRDefault="000F2413" w:rsidP="00C96A86">
                        <w:pPr>
                          <w:pStyle w:val="Web"/>
                          <w:spacing w:after="0"/>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36"/>
                            <w:szCs w:val="36"/>
                          </w:rPr>
                          <w:t>User</w:t>
                        </w:r>
                      </w:p>
                    </w:txbxContent>
                  </v:textbox>
                </v:shape>
                <v:rect id="正方形/長方形 48" o:spid="_x0000_s1066" style="position:absolute;left:5515;top:40666;width:5322;height:8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" fillcolor="#3c3c3b" strokecolor="#3c3c3b" strokeweight="2pt">
                  <v:fill r:id="rId8" o:title="" color2="window" type="pattern"/>
                </v:rect>
                <v:rect id="正方形/長方形 49" o:spid="_x0000_s1067" style="position:absolute;left:22941;top:46434;width:5345;height:2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" fillcolor="#3c3c3b" strokecolor="#3c3c3b" strokeweight="2pt">
                  <v:fill r:id="rId9" o:title="" color2="window" type="pattern"/>
                </v:rect>
                <v:shape id="テキスト ボックス 57" o:spid="_x0000_s1068" type="#_x0000_t202" style="position:absolute;left:4487;top:48751;width:7436;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rsidR="000F2413" w:rsidRPr="00C96A86" w:rsidRDefault="000F2413" w:rsidP="00C96A86">
                        <w:pPr>
                          <w:pStyle w:v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0</w:t>
                        </w:r>
                      </w:p>
                    </w:txbxContent>
                  </v:textbox>
                </v:shape>
                <v:shape id="テキスト ボックス 58" o:spid="_x0000_s1069" type="#_x0000_t202" style="position:absolute;left:13510;top:48728;width:7436;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rsidR="000F2413" w:rsidRPr="00C96A86" w:rsidRDefault="000F2413" w:rsidP="00C96A86">
                        <w:pPr>
                          <w:pStyle w:v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1</w:t>
                        </w:r>
                      </w:p>
                    </w:txbxContent>
                  </v:textbox>
                </v:shape>
                <v:shape id="テキスト ボックス 59" o:spid="_x0000_s1070" type="#_x0000_t202" style="position:absolute;left:21743;top:48896;width:7436;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rsidR="000F2413" w:rsidRPr="00C96A86" w:rsidRDefault="000F2413" w:rsidP="00C96A86">
                        <w:pPr>
                          <w:pStyle w:v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2</w:t>
                        </w:r>
                      </w:p>
                    </w:txbxContent>
                  </v:textbox>
                </v:shape>
                <v:shape id="テキスト ボックス 60" o:spid="_x0000_s1071" type="#_x0000_t202" style="position:absolute;left:30766;top:48874;width:7436;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rsidR="000F2413" w:rsidRPr="00C96A86" w:rsidRDefault="000F2413" w:rsidP="00C96A86">
                        <w:pPr>
                          <w:pStyle w:v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color w:val="000000" w:themeColor="text1"/>
                            <w:kern w:val="24"/>
                            <w:sz w:val="28"/>
                            <w:szCs w:val="28"/>
                          </w:rPr>
                          <w:t>3</w:t>
                        </w:r>
                      </w:p>
                    </w:txbxContent>
                  </v:textbox>
                </v:shape>
                <v:shape id="テキスト ボックス 61" o:spid="_x0000_s1072" type="#_x0000_t202" style="position:absolute;left:1626;top:20372;width:17799;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tj7wQAAANsAAAAPAAAAZHJzL2Rvd25yZXYueG1sRI9Ba8JA&#10;FITvBf/D8gq91Y2i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CPS2PvBAAAA2wAAAA8AAAAA&#10;AAAAAAAAAAAABwIAAGRycy9kb3ducmV2LnhtbFBLBQYAAAAAAwADALcAAAD1AgAAAAA=&#10;" filled="f" stroked="f">
                  <v:textbox style="mso-fit-shape-to-text:t">
                    <w:txbxContent>
                      <w:p w:rsidR="000F2413" w:rsidRPr="00C96A86" w:rsidRDefault="000F2413" w:rsidP="00C96A86">
                        <w:pPr>
                          <w:pStyle w:val="Web"/>
                          <w:spacing w:after="0" w:line="320" w:lineRule="exact"/>
                          <w:rPr>
                            <w:rFonts w:ascii="メイリオ" w:eastAsia="メイリオ" w:hAnsi="メイリオ" w:cs="メイリオ"/>
                          </w:rPr>
                        </w:pPr>
                        <w:r w:rsidRPr="00C96A86">
                          <w:rPr>
                            <w:rFonts w:ascii="メイリオ" w:eastAsia="メイリオ" w:hAnsi="メイリオ" w:cs="メイリオ"/>
                            <w:color w:val="000000" w:themeColor="text1"/>
                            <w:kern w:val="24"/>
                            <w:sz w:val="32"/>
                            <w:szCs w:val="32"/>
                          </w:rPr>
                          <w:t>Scheduler</w:t>
                        </w:r>
                      </w:p>
                    </w:txbxContent>
                  </v:textbox>
                </v:shape>
                <v:rect id="正方形/長方形 55" o:spid="_x0000_s1073" style="position:absolute;left:2688;top:23125;width:34951;height:5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" fillcolor="window" strokecolor="#3c3c3b" strokeweight="2pt">
                  <v:textbox>
                    <w:txbxContent>
                      <w:p w:rsidR="000F2413" w:rsidRPr="00C96A86" w:rsidRDefault="000F2413" w:rsidP="00693736">
                        <w:pPr>
                          <w:pStyle w:val="Web"/>
                          <w:spacing w:after="0"/>
                          <w:jc w:val="center"/>
                          <w:rPr>
                            <w:rFonts w:ascii="メイリオ" w:eastAsia="メイリオ" w:hAnsi="メイリオ" w:cs="メイリオ"/>
                          </w:rPr>
                        </w:pPr>
                        <w:r w:rsidRPr="00C96A86">
                          <w:rPr>
                            <w:rFonts w:ascii="メイリオ" w:eastAsia="メイリオ" w:hAnsi="メイリオ" w:cs="メイリオ"/>
                            <w:b/>
                            <w:bCs/>
                            <w:color w:val="000000" w:themeColor="text1"/>
                            <w:kern w:val="24"/>
                            <w:sz w:val="32"/>
                            <w:szCs w:val="32"/>
                          </w:rPr>
                          <w:t>EAS</w:t>
                        </w:r>
                      </w:p>
                    </w:txbxContent>
                  </v:textbox>
                </v:rect>
                <v:shape id="直線矢印コネクタ 56" o:spid="_x0000_s1074" type="#_x0000_t32" style="position:absolute;left:8176;top:28778;width:11988;height:11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" strokecolor="#3c3c3b" strokeweight="2pt">
                  <v:stroke endarrow="block"/>
                  <v:shadow on="t" color="black" opacity="24903f" origin=",.5" offset="0,.55556mm"/>
                </v:shape>
                <v:shape id="直線矢印コネクタ 57" o:spid="_x0000_s1075" type="#_x0000_t32" style="position:absolute;left:20164;top:28778;width:3776;height:17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" strokecolor="#3c3c3b" strokeweight="2pt">
                  <v:stroke endarrow="block"/>
                  <v:shadow on="t" color="black" opacity="24903f" origin=",.5" offset="0,.55556mm"/>
                </v:shape>
                <v:shape id="直線矢印コネクタ 58" o:spid="_x0000_s1076" type="#_x0000_t32" style="position:absolute;left:20164;top:28778;width:11504;height:147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" strokecolor="#3c3c3b" strokeweight="2pt">
                  <v:stroke endarrow="block"/>
                  <v:shadow on="t" color="black" opacity="24903f" origin=",.5" offset="0,.55556mm"/>
                </v:shape>
                <v:shape id="直線矢印コネクタ 59" o:spid="_x0000_s1077" type="#_x0000_t32" style="position:absolute;left:3463;top:35208;width:16;height:135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" strokecolor="#3c3c3b" strokeweight="3pt">
                  <v:stroke endarrow="block"/>
                  <v:shadow on="t" color="black" opacity="22937f" origin=",.5" offset="0,.63889mm"/>
                </v:shape>
                <v:shape id="テキスト ボックス 67" o:spid="_x0000_s1078" type="#_x0000_t202" style="position:absolute;left:-95;top:32187;width:15430;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8"/>
                            <w:szCs w:val="28"/>
                          </w:rPr>
                          <w:t>CPU</w:t>
                        </w:r>
                        <w:r w:rsidRPr="00C96A86">
                          <w:rPr>
                            <w:rFonts w:ascii="メイリオ" w:eastAsia="メイリオ" w:hAnsi="メイリオ" w:cs="メイリオ" w:hint="eastAsia"/>
                            <w:color w:val="000000" w:themeColor="text1"/>
                            <w:kern w:val="24"/>
                            <w:sz w:val="28"/>
                            <w:szCs w:val="28"/>
                          </w:rPr>
                          <w:t>の処理速度</w:t>
                        </w:r>
                      </w:p>
                    </w:txbxContent>
                  </v:textbox>
                </v:shape>
                <v:rect id="正方形/長方形 61" o:spid="_x0000_s1079" style="position:absolute;left:31144;top:43791;width:5364;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" fillcolor="black [3213]" strokecolor="#3c3c3b" strokeweight="2pt">
                  <v:fill r:id="rId10" o:title="" color2="window" type="pattern"/>
                </v:rect>
                <v:rect id="正方形/長方形 62" o:spid="_x0000_s1080" style="position:absolute;left:20085;top:8401;width:5364;height:5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" fillcolor="black [3213]" strokecolor="#3c3c3b" strokeweight="2pt">
                  <v:fill r:id="rId10" o:title="" color2="window" type="pattern"/>
                </v:rect>
                <v:shape id="テキスト ボックス 71" o:spid="_x0000_s1081" type="#_x0000_t202" style="position:absolute;left:5349;top:34387;width:5303;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1024</w:t>
                        </w:r>
                      </w:p>
                    </w:txbxContent>
                  </v:textbox>
                </v:shape>
                <v:shape id="テキスト ボックス 72" o:spid="_x0000_s1082" type="#_x0000_t202" style="position:absolute;left:32471;top:5719;width:4432;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800</w:t>
                        </w:r>
                      </w:p>
                    </w:txbxContent>
                  </v:textbox>
                </v:shape>
                <v:shape id="テキスト ボックス 73" o:spid="_x0000_s1083" type="#_x0000_t202" style="position:absolute;left:7852;top:11090;width:4432;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200</w:t>
                        </w:r>
                      </w:p>
                    </w:txbxContent>
                  </v:textbox>
                </v:shape>
                <v:shape id="テキスト ボックス 74" o:spid="_x0000_s1084" type="#_x0000_t202" style="position:absolute;left:20667;top:8598;width:4432;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400</w:t>
                        </w:r>
                      </w:p>
                    </w:txbxContent>
                  </v:textbox>
                </v:shape>
                <v:shape id="テキスト ボックス 75" o:spid="_x0000_s1085" type="#_x0000_t202" style="position:absolute;left:14316;top:34342;width:5302;height:24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1024</w:t>
                        </w:r>
                      </w:p>
                    </w:txbxContent>
                  </v:textbox>
                </v:shape>
                <v:shape id="テキスト ボックス 76" o:spid="_x0000_s1086" type="#_x0000_t202" style="position:absolute;left:23045;top:40411;width:4432;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512</w:t>
                        </w:r>
                      </w:p>
                    </w:txbxContent>
                  </v:textbox>
                </v:shape>
                <v:shape id="テキスト ボックス 77" o:spid="_x0000_s1087" type="#_x0000_t202" style="position:absolute;left:31680;top:40216;width:4432;height:2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color w:val="000000" w:themeColor="text1"/>
                            <w:kern w:val="24"/>
                            <w:sz w:val="22"/>
                            <w:szCs w:val="22"/>
                          </w:rPr>
                          <w:t>512</w:t>
                        </w:r>
                      </w:p>
                    </w:txbxContent>
                  </v:textbox>
                </v:shape>
                <v:shape id="テキスト ボックス 78" o:spid="_x0000_s1088" type="#_x0000_t202" style="position:absolute;left:25607;width:15678;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rsidR="000F2413" w:rsidRPr="00C96A86" w:rsidRDefault="000F2413" w:rsidP="00C96A86">
                        <w:pPr>
                          <w:pStyle w:val="Web"/>
                          <w:spacing w:after="0" w:line="24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rPr>
                          <w:t>数値</w:t>
                        </w:r>
                        <w:r w:rsidRPr="00C96A86">
                          <w:rPr>
                            <w:rFonts w:ascii="メイリオ" w:eastAsia="メイリオ" w:hAnsi="メイリオ" w:cs="メイリオ"/>
                            <w:color w:val="000000" w:themeColor="text1"/>
                            <w:kern w:val="24"/>
                          </w:rPr>
                          <w:t xml:space="preserve"> : Task</w:t>
                        </w:r>
                        <w:r w:rsidRPr="00C96A86">
                          <w:rPr>
                            <w:rFonts w:ascii="メイリオ" w:eastAsia="メイリオ" w:hAnsi="メイリオ" w:cs="メイリオ" w:hint="eastAsia"/>
                            <w:color w:val="000000" w:themeColor="text1"/>
                            <w:kern w:val="24"/>
                          </w:rPr>
                          <w:t>の負荷</w:t>
                        </w:r>
                      </w:p>
                    </w:txbxContent>
                  </v:textbox>
                </v:shape>
                <v:shape id="テキスト ボックス 79" o:spid="_x0000_s1089" type="#_x0000_t202" style="position:absolute;left:24669;top:30935;width:20955;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rsidR="000F2413" w:rsidRPr="00C96A86" w:rsidRDefault="000F2413" w:rsidP="00C96A86">
                        <w:pPr>
                          <w:pStyle w:val="Web"/>
                          <w:spacing w:after="0" w:line="28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rPr>
                          <w:t>数値</w:t>
                        </w:r>
                        <w:r w:rsidRPr="00C96A86">
                          <w:rPr>
                            <w:rFonts w:ascii="メイリオ" w:eastAsia="メイリオ" w:hAnsi="メイリオ" w:cs="メイリオ"/>
                            <w:color w:val="000000" w:themeColor="text1"/>
                            <w:kern w:val="24"/>
                          </w:rPr>
                          <w:t>(</w:t>
                        </w:r>
                        <w:r w:rsidRPr="00C96A86">
                          <w:rPr>
                            <w:rFonts w:ascii="メイリオ" w:eastAsia="メイリオ" w:hAnsi="メイリオ" w:cs="メイリオ" w:hint="eastAsia"/>
                            <w:color w:val="000000" w:themeColor="text1"/>
                            <w:kern w:val="24"/>
                          </w:rPr>
                          <w:t>細</w:t>
                        </w:r>
                        <w:r w:rsidRPr="00C96A86">
                          <w:rPr>
                            <w:rFonts w:ascii="メイリオ" w:eastAsia="メイリオ" w:hAnsi="メイリオ" w:cs="メイリオ"/>
                            <w:color w:val="000000" w:themeColor="text1"/>
                            <w:kern w:val="24"/>
                          </w:rPr>
                          <w:t>)</w:t>
                        </w:r>
                        <w:r>
                          <w:rPr>
                            <w:rFonts w:ascii="メイリオ" w:eastAsia="メイリオ" w:hAnsi="メイリオ" w:cs="メイリオ" w:hint="eastAsia"/>
                            <w:color w:val="000000" w:themeColor="text1"/>
                            <w:kern w:val="24"/>
                          </w:rPr>
                          <w:t>：</w:t>
                        </w:r>
                        <w:r w:rsidRPr="00C96A86">
                          <w:rPr>
                            <w:rFonts w:ascii="メイリオ" w:eastAsia="メイリオ" w:hAnsi="メイリオ" w:cs="メイリオ"/>
                            <w:color w:val="000000" w:themeColor="text1"/>
                            <w:kern w:val="24"/>
                          </w:rPr>
                          <w:t>CPU</w:t>
                        </w:r>
                        <w:r w:rsidRPr="00C96A86">
                          <w:rPr>
                            <w:rFonts w:ascii="メイリオ" w:eastAsia="メイリオ" w:hAnsi="メイリオ" w:cs="メイリオ" w:hint="eastAsia"/>
                            <w:color w:val="000000" w:themeColor="text1"/>
                            <w:kern w:val="24"/>
                          </w:rPr>
                          <w:t>の処理速度</w:t>
                        </w:r>
                      </w:p>
                      <w:p w:rsidR="000F2413" w:rsidRPr="00C96A86" w:rsidRDefault="000F2413" w:rsidP="00C96A86">
                        <w:pPr>
                          <w:pStyle w:val="Web"/>
                          <w:spacing w:after="0" w:line="280" w:lineRule="exact"/>
                          <w:ind w:firstLine="0"/>
                          <w:rPr>
                            <w:rFonts w:ascii="メイリオ" w:eastAsia="メイリオ" w:hAnsi="メイリオ" w:cs="メイリオ"/>
                          </w:rPr>
                        </w:pPr>
                        <w:r w:rsidRPr="00C96A86">
                          <w:rPr>
                            <w:rFonts w:ascii="メイリオ" w:eastAsia="メイリオ" w:hAnsi="メイリオ" w:cs="メイリオ" w:hint="eastAsia"/>
                            <w:color w:val="000000" w:themeColor="text1"/>
                            <w:kern w:val="24"/>
                          </w:rPr>
                          <w:t>数値</w:t>
                        </w:r>
                        <w:r w:rsidRPr="00C96A86">
                          <w:rPr>
                            <w:rFonts w:ascii="メイリオ" w:eastAsia="メイリオ" w:hAnsi="メイリオ" w:cs="メイリオ"/>
                            <w:color w:val="000000" w:themeColor="text1"/>
                            <w:kern w:val="24"/>
                          </w:rPr>
                          <w:t>(</w:t>
                        </w:r>
                        <w:r w:rsidRPr="00C96A86">
                          <w:rPr>
                            <w:rFonts w:ascii="メイリオ" w:eastAsia="メイリオ" w:hAnsi="メイリオ" w:cs="メイリオ" w:hint="eastAsia"/>
                            <w:color w:val="000000" w:themeColor="text1"/>
                            <w:kern w:val="24"/>
                          </w:rPr>
                          <w:t>太</w:t>
                        </w:r>
                        <w:r w:rsidRPr="00C96A86">
                          <w:rPr>
                            <w:rFonts w:ascii="メイリオ" w:eastAsia="メイリオ" w:hAnsi="メイリオ" w:cs="メイリオ"/>
                            <w:color w:val="000000" w:themeColor="text1"/>
                            <w:kern w:val="24"/>
                          </w:rPr>
                          <w:t>)</w:t>
                        </w:r>
                        <w:r w:rsidRPr="00C96A86">
                          <w:rPr>
                            <w:rFonts w:ascii="メイリオ" w:eastAsia="メイリオ" w:hAnsi="メイリオ" w:cs="メイリオ" w:hint="eastAsia"/>
                            <w:color w:val="000000" w:themeColor="text1"/>
                            <w:kern w:val="24"/>
                          </w:rPr>
                          <w:t>：</w:t>
                        </w:r>
                        <w:r w:rsidRPr="00C96A86">
                          <w:rPr>
                            <w:rFonts w:ascii="メイリオ" w:eastAsia="メイリオ" w:hAnsi="メイリオ" w:cs="メイリオ"/>
                            <w:color w:val="000000" w:themeColor="text1"/>
                            <w:kern w:val="24"/>
                          </w:rPr>
                          <w:t>CPU</w:t>
                        </w:r>
                        <w:r w:rsidRPr="00C96A86">
                          <w:rPr>
                            <w:rFonts w:ascii="メイリオ" w:eastAsia="メイリオ" w:hAnsi="メイリオ" w:cs="メイリオ" w:hint="eastAsia"/>
                            <w:color w:val="000000" w:themeColor="text1"/>
                            <w:kern w:val="24"/>
                          </w:rPr>
                          <w:t>の消費電力</w:t>
                        </w:r>
                      </w:p>
                    </w:txbxContent>
                  </v:textbox>
                </v:shape>
                <v:rect id="正方形/長方形 72" o:spid="_x0000_s1090" style="position:absolute;left:25656;top:23762;width:8956;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" filled="f" strokecolor="#3c3c3b" strokeweight="2pt">
                  <v:textbox inset="1mm,0,1mm,0">
                    <w:txbxContent>
                      <w:p w:rsidR="000F2413" w:rsidRPr="00C96A86" w:rsidRDefault="000F2413" w:rsidP="00C96A86">
                        <w:pPr>
                          <w:pStyle w:val="Web"/>
                          <w:spacing w:after="0" w:line="280" w:lineRule="exact"/>
                          <w:ind w:firstLine="0"/>
                          <w:jc w:val="center"/>
                          <w:rPr>
                            <w:rFonts w:ascii="メイリオ" w:eastAsia="メイリオ" w:hAnsi="メイリオ" w:cs="メイリオ"/>
                          </w:rPr>
                        </w:pPr>
                        <w:r w:rsidRPr="00C96A86">
                          <w:rPr>
                            <w:rFonts w:ascii="メイリオ" w:eastAsia="メイリオ" w:hAnsi="メイリオ" w:cs="メイリオ"/>
                            <w:color w:val="000000" w:themeColor="text1"/>
                            <w:kern w:val="24"/>
                          </w:rPr>
                          <w:t>Energy model</w:t>
                        </w:r>
                        <w:r>
                          <w:rPr>
                            <w:rFonts w:ascii="メイリオ" w:eastAsia="メイリオ" w:hAnsi="メイリオ" w:cs="メイリオ"/>
                            <w:color w:val="000000" w:themeColor="text1"/>
                            <w:kern w:val="24"/>
                          </w:rPr>
                          <w:t>s</w:t>
                        </w:r>
                      </w:p>
                    </w:txbxContent>
                  </v:textbox>
                </v:rect>
                <w10:wrap anchorx="margin"/>
              </v:group>
            </w:pict>
          </mc:Fallback>
        </mc:AlternateContent>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r>
        <w:rPr>
          <w:noProof/>
        </w:rPr>
        <w:br/>
      </w:r>
    </w:p>
    <w:p w:rsidR="00693736" w:rsidRDefault="00693736" w:rsidP="00064491">
      <w:pPr>
        <w:pStyle w:val="figuretitle"/>
      </w:pPr>
      <w:r w:rsidRPr="00064491">
        <w:rPr>
          <w:rFonts w:hint="eastAsia"/>
        </w:rPr>
        <w:t>図</w:t>
      </w:r>
      <w:r w:rsidRPr="00064491">
        <w:rPr>
          <w:rFonts w:hint="eastAsia"/>
        </w:rPr>
        <w:t xml:space="preserve"> </w:t>
      </w:r>
      <w:r w:rsidR="0041758E" w:rsidRPr="00064491">
        <w:fldChar w:fldCharType="begin"/>
      </w:r>
      <w:r w:rsidR="0041758E" w:rsidRPr="00064491">
        <w:instrText xml:space="preserve"> </w:instrText>
      </w:r>
      <w:r w:rsidR="0041758E" w:rsidRPr="00064491">
        <w:rPr>
          <w:rFonts w:hint="eastAsia"/>
        </w:rPr>
        <w:instrText>STYLEREF 1 \s</w:instrText>
      </w:r>
      <w:r w:rsidR="0041758E" w:rsidRPr="00064491">
        <w:instrText xml:space="preserve"> </w:instrText>
      </w:r>
      <w:r w:rsidR="0041758E" w:rsidRPr="00064491">
        <w:fldChar w:fldCharType="separate"/>
      </w:r>
      <w:r w:rsidR="00E9773A">
        <w:rPr>
          <w:noProof/>
        </w:rPr>
        <w:t>1</w:t>
      </w:r>
      <w:r w:rsidR="0041758E" w:rsidRPr="00064491">
        <w:fldChar w:fldCharType="end"/>
      </w:r>
      <w:r w:rsidR="0041758E" w:rsidRPr="00064491">
        <w:noBreakHyphen/>
      </w:r>
      <w:r w:rsidR="0041758E" w:rsidRPr="00064491">
        <w:fldChar w:fldCharType="begin"/>
      </w:r>
      <w:r w:rsidR="0041758E" w:rsidRPr="00064491">
        <w:instrText xml:space="preserve"> </w:instrText>
      </w:r>
      <w:r w:rsidR="0041758E" w:rsidRPr="00064491">
        <w:rPr>
          <w:rFonts w:hint="eastAsia"/>
        </w:rPr>
        <w:instrText xml:space="preserve">SEQ </w:instrText>
      </w:r>
      <w:r w:rsidR="0041758E" w:rsidRPr="00064491">
        <w:rPr>
          <w:rFonts w:hint="eastAsia"/>
        </w:rPr>
        <w:instrText>図</w:instrText>
      </w:r>
      <w:r w:rsidR="0041758E" w:rsidRPr="00064491">
        <w:rPr>
          <w:rFonts w:hint="eastAsia"/>
        </w:rPr>
        <w:instrText xml:space="preserve"> \* ARABIC \s 1</w:instrText>
      </w:r>
      <w:r w:rsidR="0041758E" w:rsidRPr="00064491">
        <w:instrText xml:space="preserve"> </w:instrText>
      </w:r>
      <w:r w:rsidR="0041758E" w:rsidRPr="00064491">
        <w:fldChar w:fldCharType="separate"/>
      </w:r>
      <w:r w:rsidR="00E9773A">
        <w:rPr>
          <w:noProof/>
        </w:rPr>
        <w:t>2</w:t>
      </w:r>
      <w:r w:rsidR="0041758E" w:rsidRPr="00064491">
        <w:fldChar w:fldCharType="end"/>
      </w:r>
      <w:r w:rsidR="00064491" w:rsidRPr="00064491">
        <w:t xml:space="preserve">　</w:t>
      </w:r>
      <w:r w:rsidR="00AE7877">
        <w:rPr>
          <w:rFonts w:hint="eastAsia"/>
        </w:rPr>
        <w:t>EAS</w:t>
      </w:r>
      <w:r w:rsidR="00AE7877">
        <w:rPr>
          <w:rFonts w:hint="eastAsia"/>
        </w:rPr>
        <w:t>のタスクの割り付けイメージ</w:t>
      </w:r>
    </w:p>
    <w:p w:rsidR="00764B92" w:rsidRPr="00764B92" w:rsidRDefault="00764B92" w:rsidP="00764B92">
      <w:pPr>
        <w:pStyle w:val="space"/>
      </w:pPr>
    </w:p>
    <w:p w:rsidR="002A29B3" w:rsidRDefault="002A29B3" w:rsidP="002A29B3">
      <w:r>
        <w:br w:type="page"/>
      </w:r>
    </w:p>
    <w:p w:rsidR="007B0E23" w:rsidRDefault="007B0E23" w:rsidP="007B0E23">
      <w:pPr>
        <w:pStyle w:val="Heading2"/>
      </w:pPr>
      <w:bookmarkStart w:id="32" w:name="_Toc488949410"/>
      <w:r w:rsidRPr="007B0E23">
        <w:rPr>
          <w:rFonts w:hint="eastAsia"/>
        </w:rPr>
        <w:lastRenderedPageBreak/>
        <w:t>モジュール構成</w:t>
      </w:r>
      <w:bookmarkEnd w:id="32"/>
    </w:p>
    <w:p w:rsidR="00693736" w:rsidRDefault="00F36E10" w:rsidP="001840E8">
      <w:pPr>
        <w:pStyle w:val="Level1ordered"/>
        <w:numPr>
          <w:ilvl w:val="0"/>
          <w:numId w:val="21"/>
        </w:numPr>
      </w:pPr>
      <w:r w:rsidRPr="00F36E10">
        <w:rPr>
          <w:rFonts w:hint="eastAsia"/>
        </w:rPr>
        <w:t>SW</w:t>
      </w:r>
      <w:r w:rsidRPr="00F36E10">
        <w:rPr>
          <w:rFonts w:hint="eastAsia"/>
        </w:rPr>
        <w:t>モジュール構成図</w:t>
      </w:r>
    </w:p>
    <w:p w:rsidR="001840E8" w:rsidRDefault="001840E8" w:rsidP="001840E8">
      <w:pPr>
        <w:pStyle w:val="space"/>
      </w:pPr>
    </w:p>
    <w:p w:rsidR="00F36E10" w:rsidRDefault="00EC0458" w:rsidP="00F36E10">
      <w:pPr>
        <w:pStyle w:val="box"/>
        <w:keepNext/>
      </w:pPr>
      <w:r w:rsidRPr="00EC0458">
        <w:rPr>
          <w:rFonts w:ascii="Times New Roman" w:eastAsia="ＭＳ 明朝" w:hAnsi="Times New Roman"/>
          <w:noProof/>
        </w:rPr>
        <mc:AlternateContent>
          <mc:Choice Requires="wps">
            <w:drawing>
              <wp:anchor distT="0" distB="0" distL="114300" distR="114300" simplePos="0" relativeHeight="251698688" behindDoc="0" locked="0" layoutInCell="1" allowOverlap="1" wp14:anchorId="78C8B989" wp14:editId="4782BBB3">
                <wp:simplePos x="0" y="0"/>
                <wp:positionH relativeFrom="column">
                  <wp:posOffset>4231532</wp:posOffset>
                </wp:positionH>
                <wp:positionV relativeFrom="paragraph">
                  <wp:posOffset>2704978</wp:posOffset>
                </wp:positionV>
                <wp:extent cx="1830192" cy="541099"/>
                <wp:effectExtent l="0" t="0" r="0" b="0"/>
                <wp:wrapNone/>
                <wp:docPr id="344" name="正方形/長方形 344"/>
                <wp:cNvGraphicFramePr/>
                <a:graphic xmlns:a="http://schemas.openxmlformats.org/drawingml/2006/main">
                  <a:graphicData uri="http://schemas.microsoft.com/office/word/2010/wordprocessingShape">
                    <wps:wsp>
                      <wps:cNvSpPr/>
                      <wps:spPr>
                        <a:xfrm>
                          <a:off x="0" y="0"/>
                          <a:ext cx="1830192" cy="541099"/>
                        </a:xfrm>
                        <a:prstGeom prst="rect">
                          <a:avLst/>
                        </a:prstGeom>
                        <a:noFill/>
                        <a:ln w="25400" cap="flat" cmpd="sng" algn="ctr">
                          <a:noFill/>
                          <a:prstDash val="solid"/>
                        </a:ln>
                        <a:effectLst/>
                      </wps:spPr>
                      <wps:txbx>
                        <w:txbxContent>
                          <w:p w:rsidR="000F2413" w:rsidRPr="002230E4" w:rsidRDefault="000F2413" w:rsidP="00597E5F">
                            <w:pPr>
                              <w:pStyle w:val="NormalWeb"/>
                              <w:spacing w:after="0" w:line="280" w:lineRule="exact"/>
                              <w:ind w:firstLine="0"/>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w:t>
                            </w:r>
                            <w:r w:rsidRPr="002230E4">
                              <w:rPr>
                                <w:rFonts w:ascii="Arial" w:eastAsia="メイリオ" w:hAnsi="Arial" w:cs="Arial"/>
                                <w:color w:val="000000" w:themeColor="text1"/>
                                <w:kern w:val="24"/>
                                <w:sz w:val="18"/>
                                <w:szCs w:val="18"/>
                                <w:lang w:val="ja-JP"/>
                              </w:rPr>
                              <w:t xml:space="preserve">tting </w:t>
                            </w:r>
                            <w:r>
                              <w:rPr>
                                <w:rFonts w:ascii="Arial" w:eastAsia="メイリオ" w:hAnsi="Arial" w:cs="Arial"/>
                                <w:color w:val="000000" w:themeColor="text1"/>
                                <w:kern w:val="24"/>
                                <w:sz w:val="18"/>
                                <w:szCs w:val="18"/>
                                <w:lang w:val="ja-JP"/>
                              </w:rPr>
                              <w:br/>
                            </w:r>
                            <w:r w:rsidRPr="002230E4">
                              <w:rPr>
                                <w:rFonts w:ascii="Arial" w:eastAsia="メイリオ" w:hAnsi="Arial" w:cs="Arial"/>
                                <w:color w:val="000000" w:themeColor="text1"/>
                                <w:kern w:val="24"/>
                                <w:sz w:val="18"/>
                                <w:szCs w:val="18"/>
                                <w:lang w:val="ja-JP"/>
                              </w:rPr>
                              <w:t>operating frequencies</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C8B989" id="正方形/長方形 344" o:spid="_x0000_s1091" style="position:absolute;left:0;text-align:left;margin-left:333.2pt;margin-top:213pt;width:144.1pt;height:42.6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" filled="f" stroked="f" strokeweight="2pt">
                <v:textbox>
                  <w:txbxContent>
                    <w:p w:rsidR="000F2413" w:rsidRPr="002230E4" w:rsidRDefault="000F2413" w:rsidP="00597E5F">
                      <w:pPr>
                        <w:pStyle w:val="Web"/>
                        <w:spacing w:after="0" w:line="280" w:lineRule="exact"/>
                        <w:ind w:firstLine="0"/>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w:t>
                      </w:r>
                      <w:r w:rsidRPr="002230E4">
                        <w:rPr>
                          <w:rFonts w:ascii="Arial" w:eastAsia="メイリオ" w:hAnsi="Arial" w:cs="Arial"/>
                          <w:color w:val="000000" w:themeColor="text1"/>
                          <w:kern w:val="24"/>
                          <w:sz w:val="18"/>
                          <w:szCs w:val="18"/>
                          <w:lang w:val="ja-JP"/>
                        </w:rPr>
                        <w:t xml:space="preserve">tting </w:t>
                      </w:r>
                      <w:r>
                        <w:rPr>
                          <w:rFonts w:ascii="Arial" w:eastAsia="メイリオ" w:hAnsi="Arial" w:cs="Arial"/>
                          <w:color w:val="000000" w:themeColor="text1"/>
                          <w:kern w:val="24"/>
                          <w:sz w:val="18"/>
                          <w:szCs w:val="18"/>
                          <w:lang w:val="ja-JP"/>
                        </w:rPr>
                        <w:br/>
                      </w:r>
                      <w:r w:rsidRPr="002230E4">
                        <w:rPr>
                          <w:rFonts w:ascii="Arial" w:eastAsia="メイリオ" w:hAnsi="Arial" w:cs="Arial"/>
                          <w:color w:val="000000" w:themeColor="text1"/>
                          <w:kern w:val="24"/>
                          <w:sz w:val="18"/>
                          <w:szCs w:val="18"/>
                          <w:lang w:val="ja-JP"/>
                        </w:rPr>
                        <w:t>operating frequencies</w:t>
                      </w:r>
                    </w:p>
                  </w:txbxContent>
                </v:textbox>
              </v:rect>
            </w:pict>
          </mc:Fallback>
        </mc:AlternateContent>
      </w:r>
      <w:r w:rsidRPr="005B2A6F">
        <w:rPr>
          <w:rFonts w:ascii="Times New Roman" w:eastAsia="ＭＳ 明朝" w:hAnsi="Times New Roman"/>
          <w:noProof/>
        </w:rPr>
        <mc:AlternateContent>
          <mc:Choice Requires="wpg">
            <w:drawing>
              <wp:anchor distT="0" distB="0" distL="114300" distR="114300" simplePos="0" relativeHeight="251561472" behindDoc="0" locked="0" layoutInCell="1" allowOverlap="1" wp14:anchorId="7C54A544" wp14:editId="56551265">
                <wp:simplePos x="0" y="0"/>
                <wp:positionH relativeFrom="column">
                  <wp:posOffset>816610</wp:posOffset>
                </wp:positionH>
                <wp:positionV relativeFrom="paragraph">
                  <wp:posOffset>164465</wp:posOffset>
                </wp:positionV>
                <wp:extent cx="4542155" cy="4119245"/>
                <wp:effectExtent l="0" t="0" r="0" b="14605"/>
                <wp:wrapNone/>
                <wp:docPr id="74" name="グループ化 1"/>
                <wp:cNvGraphicFramePr/>
                <a:graphic xmlns:a="http://schemas.openxmlformats.org/drawingml/2006/main">
                  <a:graphicData uri="http://schemas.microsoft.com/office/word/2010/wordprocessingGroup">
                    <wpg:wgp>
                      <wpg:cNvGrpSpPr/>
                      <wpg:grpSpPr>
                        <a:xfrm>
                          <a:off x="0" y="0"/>
                          <a:ext cx="4542155" cy="4119245"/>
                          <a:chOff x="0" y="0"/>
                          <a:chExt cx="4542526" cy="4119592"/>
                        </a:xfrm>
                      </wpg:grpSpPr>
                      <wps:wsp>
                        <wps:cNvPr id="75" name="正方形/長方形 75"/>
                        <wps:cNvSpPr/>
                        <wps:spPr>
                          <a:xfrm>
                            <a:off x="0" y="320659"/>
                            <a:ext cx="4320480" cy="2690390"/>
                          </a:xfrm>
                          <a:prstGeom prst="rect">
                            <a:avLst/>
                          </a:prstGeom>
                          <a:noFill/>
                          <a:ln w="25400" cap="flat" cmpd="sng" algn="ctr">
                            <a:solidFill>
                              <a:schemeClr val="tx1"/>
                            </a:solidFill>
                            <a:prstDash val="solid"/>
                          </a:ln>
                          <a:effectLst/>
                        </wps:spPr>
                        <wps:bodyPr rtlCol="0" anchor="ctr"/>
                      </wps:wsp>
                      <wps:wsp>
                        <wps:cNvPr id="76" name="正方形/長方形 76"/>
                        <wps:cNvSpPr/>
                        <wps:spPr>
                          <a:xfrm>
                            <a:off x="0" y="3145820"/>
                            <a:ext cx="4320480" cy="973772"/>
                          </a:xfrm>
                          <a:prstGeom prst="rect">
                            <a:avLst/>
                          </a:prstGeom>
                          <a:noFill/>
                          <a:ln w="25400" cap="flat" cmpd="sng" algn="ctr">
                            <a:solidFill>
                              <a:schemeClr val="tx1"/>
                            </a:solidFill>
                            <a:prstDash val="solid"/>
                          </a:ln>
                          <a:effectLst/>
                        </wps:spPr>
                        <wps:bodyPr rtlCol="0" anchor="ctr"/>
                      </wps:wsp>
                      <wps:wsp>
                        <wps:cNvPr id="77" name="正方形/長方形 77"/>
                        <wps:cNvSpPr/>
                        <wps:spPr>
                          <a:xfrm>
                            <a:off x="596" y="323606"/>
                            <a:ext cx="2014633" cy="339575"/>
                          </a:xfrm>
                          <a:prstGeom prst="rect">
                            <a:avLst/>
                          </a:prstGeom>
                          <a:noFill/>
                          <a:ln w="25400" cap="flat" cmpd="sng" algn="ctr">
                            <a:noFill/>
                            <a:prstDash val="solid"/>
                          </a:ln>
                          <a:effectLst/>
                        </wps:spPr>
                        <wps:txbx>
                          <w:txbxContent>
                            <w:p w:rsidR="000F2413" w:rsidRPr="00764B92" w:rsidRDefault="000F2413" w:rsidP="00DA613F">
                              <w:pPr>
                                <w:pStyle w:val="NormalWeb"/>
                                <w:spacing w:after="0" w:line="28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Linux Kernel (4.6)</w:t>
                              </w:r>
                            </w:p>
                          </w:txbxContent>
                        </wps:txbx>
                        <wps:bodyPr tIns="0" bIns="0" rtlCol="0" anchor="ctr"/>
                      </wps:wsp>
                      <wps:wsp>
                        <wps:cNvPr id="78" name="正方形/長方形 78"/>
                        <wps:cNvSpPr/>
                        <wps:spPr>
                          <a:xfrm>
                            <a:off x="2308" y="3131945"/>
                            <a:ext cx="1540408" cy="339575"/>
                          </a:xfrm>
                          <a:prstGeom prst="rect">
                            <a:avLst/>
                          </a:prstGeom>
                          <a:noFill/>
                          <a:ln w="25400" cap="flat" cmpd="sng" algn="ctr">
                            <a:noFill/>
                            <a:prstDash val="solid"/>
                          </a:ln>
                          <a:effectLst/>
                        </wps:spPr>
                        <wps:txbx>
                          <w:txbxContent>
                            <w:p w:rsidR="000F2413" w:rsidRPr="00764B92" w:rsidRDefault="000F2413" w:rsidP="00DA613F">
                              <w:pPr>
                                <w:pStyle w:val="NormalWeb"/>
                                <w:spacing w:after="0"/>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HW</w:t>
                              </w:r>
                            </w:p>
                          </w:txbxContent>
                        </wps:txbx>
                        <wps:bodyPr tIns="0" bIns="0" rtlCol="0" anchor="ctr"/>
                      </wps:wsp>
                      <wps:wsp>
                        <wps:cNvPr id="79" name="正方形/長方形 79"/>
                        <wps:cNvSpPr/>
                        <wps:spPr>
                          <a:xfrm>
                            <a:off x="114490" y="3467237"/>
                            <a:ext cx="890096" cy="580347"/>
                          </a:xfrm>
                          <a:prstGeom prst="rect">
                            <a:avLst/>
                          </a:prstGeom>
                          <a:noFill/>
                          <a:ln w="25400" cap="flat" cmpd="sng" algn="ctr">
                            <a:solidFill>
                              <a:schemeClr val="tx1"/>
                            </a:solidFill>
                            <a:prstDash val="solid"/>
                          </a:ln>
                          <a:effectLst/>
                        </wps:spPr>
                        <wps:txbx>
                          <w:txbxContent>
                            <w:p w:rsidR="000F2413" w:rsidRPr="00597E5F" w:rsidRDefault="000F2413" w:rsidP="00764B92">
                              <w:pPr>
                                <w:pStyle w:val="Norm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Cortex-A57s</w:t>
                              </w:r>
                            </w:p>
                            <w:p w:rsidR="000F2413" w:rsidRPr="00597E5F" w:rsidRDefault="000F2413" w:rsidP="00764B92">
                              <w:pPr>
                                <w:pStyle w:val="Norm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(big CPU)</w:t>
                              </w:r>
                            </w:p>
                          </w:txbxContent>
                        </wps:txbx>
                        <wps:bodyPr lIns="36000" rIns="36000" rtlCol="0" anchor="ctr"/>
                      </wps:wsp>
                      <wps:wsp>
                        <wps:cNvPr id="80" name="正方形/長方形 80"/>
                        <wps:cNvSpPr/>
                        <wps:spPr>
                          <a:xfrm>
                            <a:off x="288032" y="669013"/>
                            <a:ext cx="1557345" cy="850626"/>
                          </a:xfrm>
                          <a:prstGeom prst="rect">
                            <a:avLst/>
                          </a:prstGeom>
                          <a:noFill/>
                          <a:ln w="25400" cap="flat" cmpd="sng" algn="ctr">
                            <a:solidFill>
                              <a:schemeClr val="tx1"/>
                            </a:solidFill>
                            <a:prstDash val="solid"/>
                          </a:ln>
                          <a:effectLst/>
                        </wps:spPr>
                        <wps:bodyPr rtlCol="0" anchor="ctr"/>
                      </wps:wsp>
                      <wps:wsp>
                        <wps:cNvPr id="81" name="正方形/長方形 81"/>
                        <wps:cNvSpPr/>
                        <wps:spPr>
                          <a:xfrm>
                            <a:off x="545516" y="663208"/>
                            <a:ext cx="1254684" cy="339575"/>
                          </a:xfrm>
                          <a:prstGeom prst="rect">
                            <a:avLst/>
                          </a:prstGeom>
                          <a:noFill/>
                          <a:ln w="25400" cap="flat" cmpd="sng" algn="ctr">
                            <a:noFill/>
                            <a:prstDash val="solid"/>
                          </a:ln>
                          <a:effectLst/>
                        </wps:spPr>
                        <wps:txbx>
                          <w:txbxContent>
                            <w:p w:rsidR="000F2413" w:rsidRPr="00764B92" w:rsidRDefault="000F2413" w:rsidP="00764B92">
                              <w:pPr>
                                <w:pStyle w:val="NormalWeb"/>
                                <w:spacing w:after="0" w:line="28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Scheduler</w:t>
                              </w:r>
                            </w:p>
                          </w:txbxContent>
                        </wps:txbx>
                        <wps:bodyPr rtlCol="0" anchor="ctr"/>
                      </wps:wsp>
                      <wps:wsp>
                        <wps:cNvPr id="82" name="正方形/長方形 82"/>
                        <wps:cNvSpPr/>
                        <wps:spPr>
                          <a:xfrm>
                            <a:off x="1399835" y="74710"/>
                            <a:ext cx="288032" cy="135331"/>
                          </a:xfrm>
                          <a:prstGeom prst="rect">
                            <a:avLst/>
                          </a:prstGeom>
                          <a:pattFill prst="pct20">
                            <a:fgClr>
                              <a:srgbClr val="3C3C3B"/>
                            </a:fgClr>
                            <a:bgClr>
                              <a:sysClr val="window" lastClr="FFFFFF"/>
                            </a:bgClr>
                          </a:pattFill>
                          <a:ln w="25400" cap="flat" cmpd="sng" algn="ctr">
                            <a:solidFill>
                              <a:schemeClr val="tx1"/>
                            </a:solidFill>
                            <a:prstDash val="solid"/>
                          </a:ln>
                          <a:effectLst/>
                        </wps:spPr>
                        <wps:bodyPr rtlCol="0" anchor="ctr"/>
                      </wps:wsp>
                      <wps:wsp>
                        <wps:cNvPr id="83" name="正方形/長方形 83"/>
                        <wps:cNvSpPr/>
                        <wps:spPr>
                          <a:xfrm>
                            <a:off x="1651384" y="0"/>
                            <a:ext cx="2736304" cy="339575"/>
                          </a:xfrm>
                          <a:prstGeom prst="rect">
                            <a:avLst/>
                          </a:prstGeom>
                          <a:noFill/>
                          <a:ln w="25400" cap="flat" cmpd="sng" algn="ctr">
                            <a:noFill/>
                            <a:prstDash val="solid"/>
                          </a:ln>
                          <a:effectLst/>
                        </wps:spPr>
                        <wps:txbx>
                          <w:txbxContent>
                            <w:p w:rsidR="000F2413" w:rsidRPr="00764B92" w:rsidRDefault="000F2413" w:rsidP="00764B92">
                              <w:pPr>
                                <w:pStyle w:val="NormalWeb"/>
                                <w:spacing w:afterLines="20" w:after="48" w:line="24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1"/>
                                  <w:szCs w:val="21"/>
                                </w:rPr>
                                <w:t>: Modified module and process for EAS</w:t>
                              </w:r>
                            </w:p>
                          </w:txbxContent>
                        </wps:txbx>
                        <wps:bodyPr rtlCol="0" anchor="ctr"/>
                      </wps:wsp>
                      <wps:wsp>
                        <wps:cNvPr id="84" name="正方形/長方形 84"/>
                        <wps:cNvSpPr/>
                        <wps:spPr>
                          <a:xfrm>
                            <a:off x="2741919" y="950840"/>
                            <a:ext cx="1059815" cy="399000"/>
                          </a:xfrm>
                          <a:prstGeom prst="rect">
                            <a:avLst/>
                          </a:prstGeom>
                          <a:pattFill prst="pct20">
                            <a:fgClr>
                              <a:schemeClr val="tx1"/>
                            </a:fgClr>
                            <a:bgClr>
                              <a:sysClr val="window" lastClr="FFFFFF"/>
                            </a:bgClr>
                          </a:pattFill>
                          <a:ln w="25400" cap="flat" cmpd="sng" algn="ctr">
                            <a:solidFill>
                              <a:schemeClr val="tx1"/>
                            </a:solidFill>
                            <a:prstDash val="solid"/>
                          </a:ln>
                          <a:effectLst/>
                        </wps:spPr>
                        <wps:txbx>
                          <w:txbxContent>
                            <w:p w:rsidR="000F2413" w:rsidRPr="00764B92" w:rsidRDefault="000F2413" w:rsidP="00764B92">
                              <w:pPr>
                                <w:pStyle w:val="Norm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764B92">
                                <w:rPr>
                                  <w:rFonts w:ascii="メイリオ" w:eastAsia="メイリオ" w:hAnsi="メイリオ" w:cs="メイリオ"/>
                                  <w:color w:val="000000" w:themeColor="text1"/>
                                  <w:kern w:val="24"/>
                                  <w:sz w:val="28"/>
                                  <w:szCs w:val="28"/>
                                </w:rPr>
                                <w:t xml:space="preserve"> topology</w:t>
                              </w:r>
                            </w:p>
                          </w:txbxContent>
                        </wps:txbx>
                        <wps:bodyPr lIns="0" tIns="0" rIns="0" bIns="18000" rtlCol="0" anchor="ctr" anchorCtr="0">
                          <a:spAutoFit/>
                        </wps:bodyPr>
                      </wps:wsp>
                      <wps:wsp>
                        <wps:cNvPr id="86" name="正方形/長方形 86"/>
                        <wps:cNvSpPr/>
                        <wps:spPr>
                          <a:xfrm>
                            <a:off x="690484" y="2319389"/>
                            <a:ext cx="1032933" cy="492626"/>
                          </a:xfrm>
                          <a:prstGeom prst="rect">
                            <a:avLst/>
                          </a:prstGeom>
                          <a:noFill/>
                          <a:ln w="25400" cap="flat" cmpd="sng" algn="ctr">
                            <a:noFill/>
                            <a:prstDash val="solid"/>
                          </a:ln>
                          <a:effectLst/>
                        </wps:spPr>
                        <wps:txbx>
                          <w:txbxContent>
                            <w:p w:rsidR="000F2413" w:rsidRPr="00764B92" w:rsidRDefault="000F2413" w:rsidP="00764B92">
                              <w:pPr>
                                <w:pStyle w:val="NormalWeb"/>
                                <w:spacing w:after="0" w:line="240" w:lineRule="exact"/>
                                <w:ind w:firstLine="0"/>
                                <w:rPr>
                                  <w:rFonts w:ascii="メイリオ" w:eastAsia="メイリオ" w:hAnsi="メイリオ" w:cs="メイリオ"/>
                                </w:rPr>
                              </w:pPr>
                              <w:r w:rsidRPr="00597E5F">
                                <w:rPr>
                                  <w:rFonts w:ascii="メイリオ" w:eastAsia="メイリオ" w:hAnsi="メイリオ" w:cs="メイリオ"/>
                                  <w:color w:val="000000" w:themeColor="text1"/>
                                  <w:kern w:val="24"/>
                                  <w:sz w:val="18"/>
                                </w:rPr>
                                <w:t>(2)Assignment of tasks</w:t>
                              </w:r>
                            </w:p>
                          </w:txbxContent>
                        </wps:txbx>
                        <wps:bodyPr rtlCol="0" anchor="ctr"/>
                      </wps:wsp>
                      <wps:wsp>
                        <wps:cNvPr id="87" name="正方形/長方形 87"/>
                        <wps:cNvSpPr/>
                        <wps:spPr>
                          <a:xfrm>
                            <a:off x="1399721" y="1887185"/>
                            <a:ext cx="1217020" cy="339575"/>
                          </a:xfrm>
                          <a:prstGeom prst="rect">
                            <a:avLst/>
                          </a:prstGeom>
                          <a:noFill/>
                          <a:ln w="25400" cap="flat" cmpd="sng" algn="ctr">
                            <a:noFill/>
                            <a:prstDash val="solid"/>
                          </a:ln>
                          <a:effectLst/>
                        </wps:spPr>
                        <wps:txbx>
                          <w:txbxContent>
                            <w:p w:rsidR="000F2413" w:rsidRPr="00764B92" w:rsidRDefault="000F2413" w:rsidP="00666FCB">
                              <w:pPr>
                                <w:pStyle w:val="NormalWeb"/>
                                <w:spacing w:after="0"/>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0"/>
                                  <w:szCs w:val="20"/>
                                </w:rPr>
                                <w:t>(3)</w:t>
                              </w:r>
                              <w:r>
                                <w:rPr>
                                  <w:rFonts w:ascii="メイリオ" w:eastAsia="メイリオ" w:hAnsi="メイリオ" w:cs="メイリオ"/>
                                  <w:color w:val="000000" w:themeColor="text1"/>
                                  <w:kern w:val="24"/>
                                  <w:sz w:val="20"/>
                                  <w:szCs w:val="20"/>
                                </w:rPr>
                                <w:t>N</w:t>
                              </w:r>
                              <w:r w:rsidRPr="00764B92">
                                <w:rPr>
                                  <w:rFonts w:ascii="メイリオ" w:eastAsia="メイリオ" w:hAnsi="メイリオ" w:cs="メイリオ"/>
                                  <w:color w:val="000000" w:themeColor="text1"/>
                                  <w:kern w:val="24"/>
                                  <w:sz w:val="20"/>
                                  <w:szCs w:val="20"/>
                                </w:rPr>
                                <w:t>otification</w:t>
                              </w:r>
                            </w:p>
                          </w:txbxContent>
                        </wps:txbx>
                        <wps:bodyPr rtlCol="0" anchor="ctr"/>
                      </wps:wsp>
                      <wps:wsp>
                        <wps:cNvPr id="88" name="正方形/長方形 88"/>
                        <wps:cNvSpPr/>
                        <wps:spPr>
                          <a:xfrm>
                            <a:off x="1786207" y="752475"/>
                            <a:ext cx="868417" cy="432180"/>
                          </a:xfrm>
                          <a:prstGeom prst="rect">
                            <a:avLst/>
                          </a:prstGeom>
                          <a:noFill/>
                          <a:ln w="25400" cap="flat" cmpd="sng" algn="ctr">
                            <a:noFill/>
                            <a:prstDash val="solid"/>
                          </a:ln>
                          <a:effectLst/>
                        </wps:spPr>
                        <wps:txbx>
                          <w:txbxContent>
                            <w:p w:rsidR="000F2413" w:rsidRPr="00764B92" w:rsidRDefault="000F2413" w:rsidP="00764B92">
                              <w:pPr>
                                <w:pStyle w:val="NormalWeb"/>
                                <w:spacing w:after="0" w:line="240" w:lineRule="exact"/>
                                <w:ind w:firstLine="0"/>
                                <w:rPr>
                                  <w:rFonts w:ascii="メイリオ" w:eastAsia="メイリオ" w:hAnsi="メイリオ" w:cs="メイリオ"/>
                                  <w:sz w:val="18"/>
                                  <w:szCs w:val="18"/>
                                </w:rPr>
                              </w:pPr>
                              <w:r w:rsidRPr="00764B92">
                                <w:rPr>
                                  <w:rFonts w:ascii="メイリオ" w:eastAsia="メイリオ" w:hAnsi="メイリオ" w:cs="メイリオ"/>
                                  <w:color w:val="000000" w:themeColor="text1"/>
                                  <w:kern w:val="24"/>
                                  <w:sz w:val="18"/>
                                  <w:szCs w:val="18"/>
                                </w:rPr>
                                <w:t>(1)</w:t>
                              </w:r>
                              <w:r>
                                <w:rPr>
                                  <w:rFonts w:ascii="メイリオ" w:eastAsia="メイリオ" w:hAnsi="メイリオ" w:cs="メイリオ"/>
                                  <w:color w:val="000000" w:themeColor="text1"/>
                                  <w:kern w:val="24"/>
                                  <w:sz w:val="18"/>
                                  <w:szCs w:val="18"/>
                                </w:rPr>
                                <w:t>E</w:t>
                              </w:r>
                              <w:r w:rsidRPr="00764B92">
                                <w:rPr>
                                  <w:rFonts w:ascii="メイリオ" w:eastAsia="メイリオ" w:hAnsi="メイリオ" w:cs="メイリオ"/>
                                  <w:color w:val="000000" w:themeColor="text1"/>
                                  <w:kern w:val="24"/>
                                  <w:sz w:val="18"/>
                                  <w:szCs w:val="18"/>
                                </w:rPr>
                                <w:t>nergy</w:t>
                              </w:r>
                            </w:p>
                            <w:p w:rsidR="000F2413" w:rsidRPr="00764B92" w:rsidRDefault="000F2413" w:rsidP="00764B92">
                              <w:pPr>
                                <w:pStyle w:val="NormalWeb"/>
                                <w:spacing w:after="0" w:line="240" w:lineRule="exact"/>
                                <w:ind w:firstLine="0"/>
                                <w:rPr>
                                  <w:rFonts w:ascii="メイリオ" w:eastAsia="メイリオ" w:hAnsi="メイリオ" w:cs="メイリオ"/>
                                  <w:sz w:val="18"/>
                                  <w:szCs w:val="18"/>
                                </w:rPr>
                              </w:pPr>
                              <w:r w:rsidRPr="00764B92">
                                <w:rPr>
                                  <w:rFonts w:ascii="メイリオ" w:eastAsia="メイリオ" w:hAnsi="メイリオ" w:cs="メイリオ"/>
                                  <w:color w:val="000000" w:themeColor="text1"/>
                                  <w:kern w:val="24"/>
                                  <w:sz w:val="18"/>
                                  <w:szCs w:val="18"/>
                                </w:rPr>
                                <w:t>model</w:t>
                              </w:r>
                              <w:r>
                                <w:rPr>
                                  <w:rFonts w:ascii="メイリオ" w:eastAsia="メイリオ" w:hAnsi="メイリオ" w:cs="メイリオ"/>
                                  <w:color w:val="000000" w:themeColor="text1"/>
                                  <w:kern w:val="24"/>
                                  <w:sz w:val="18"/>
                                  <w:szCs w:val="18"/>
                                </w:rPr>
                                <w:t>s</w:t>
                              </w:r>
                            </w:p>
                          </w:txbxContent>
                        </wps:txbx>
                        <wps:bodyPr rtlCol="0" anchor="ctr"/>
                      </wps:wsp>
                      <wps:wsp>
                        <wps:cNvPr id="89" name="正方形/長方形 89"/>
                        <wps:cNvSpPr/>
                        <wps:spPr>
                          <a:xfrm>
                            <a:off x="2747917" y="2031360"/>
                            <a:ext cx="1074633" cy="425386"/>
                          </a:xfrm>
                          <a:prstGeom prst="rect">
                            <a:avLst/>
                          </a:prstGeom>
                          <a:solidFill>
                            <a:sysClr val="window" lastClr="FFFFFF"/>
                          </a:solidFill>
                          <a:ln w="25400" cap="flat" cmpd="sng" algn="ctr">
                            <a:solidFill>
                              <a:schemeClr val="tx1"/>
                            </a:solidFill>
                            <a:prstDash val="solid"/>
                          </a:ln>
                          <a:effectLst/>
                        </wps:spPr>
                        <wps:txbx>
                          <w:txbxContent>
                            <w:p w:rsidR="000F2413" w:rsidRPr="00764B92" w:rsidRDefault="000F2413" w:rsidP="00764B92">
                              <w:pPr>
                                <w:pStyle w:val="NormalWeb"/>
                                <w:spacing w:after="0"/>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764B92">
                                <w:rPr>
                                  <w:rFonts w:ascii="メイリオ" w:eastAsia="メイリオ" w:hAnsi="メイリオ" w:cs="メイリオ"/>
                                  <w:color w:val="000000" w:themeColor="text1"/>
                                  <w:kern w:val="24"/>
                                  <w:sz w:val="28"/>
                                  <w:szCs w:val="28"/>
                                </w:rPr>
                                <w:t xml:space="preserve"> freq</w:t>
                              </w:r>
                            </w:p>
                          </w:txbxContent>
                        </wps:txbx>
                        <wps:bodyPr rtlCol="0" anchor="ctr"/>
                      </wps:wsp>
                      <wps:wsp>
                        <wps:cNvPr id="90" name="正方形/長方形 90"/>
                        <wps:cNvSpPr/>
                        <wps:spPr>
                          <a:xfrm>
                            <a:off x="524720" y="961288"/>
                            <a:ext cx="1059456" cy="425386"/>
                          </a:xfrm>
                          <a:prstGeom prst="rect">
                            <a:avLst/>
                          </a:prstGeom>
                          <a:pattFill prst="pct20">
                            <a:fgClr>
                              <a:schemeClr val="tx1"/>
                            </a:fgClr>
                            <a:bgClr>
                              <a:sysClr val="window" lastClr="FFFFFF"/>
                            </a:bgClr>
                          </a:pattFill>
                          <a:ln w="25400" cap="flat" cmpd="sng" algn="ctr">
                            <a:solidFill>
                              <a:schemeClr val="tx1"/>
                            </a:solidFill>
                            <a:prstDash val="solid"/>
                          </a:ln>
                          <a:effectLst/>
                        </wps:spPr>
                        <wps:txbx>
                          <w:txbxContent>
                            <w:p w:rsidR="000F2413" w:rsidRPr="00764B92" w:rsidRDefault="000F2413" w:rsidP="00764B92">
                              <w:pPr>
                                <w:pStyle w:val="NormalWeb"/>
                                <w:spacing w:after="0" w:line="280" w:lineRule="exact"/>
                                <w:ind w:firstLine="0"/>
                                <w:jc w:val="center"/>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EAS</w:t>
                              </w:r>
                            </w:p>
                          </w:txbxContent>
                        </wps:txbx>
                        <wps:bodyPr rtlCol="0" anchor="ctr"/>
                      </wps:wsp>
                      <wps:wsp>
                        <wps:cNvPr id="91" name="下矢印 91"/>
                        <wps:cNvSpPr/>
                        <wps:spPr>
                          <a:xfrm>
                            <a:off x="630546" y="1392811"/>
                            <a:ext cx="151765" cy="2074425"/>
                          </a:xfrm>
                          <a:prstGeom prst="downArrow">
                            <a:avLst/>
                          </a:prstGeom>
                          <a:pattFill prst="pct20">
                            <a:fgClr>
                              <a:schemeClr val="tx1"/>
                            </a:fgClr>
                            <a:bgClr>
                              <a:sysClr val="window" lastClr="FFFFFF"/>
                            </a:bgClr>
                          </a:pattFill>
                          <a:ln w="25400" cap="flat" cmpd="sng" algn="ctr">
                            <a:solidFill>
                              <a:schemeClr val="tx1"/>
                            </a:solidFill>
                            <a:prstDash val="solid"/>
                          </a:ln>
                          <a:effectLst/>
                        </wps:spPr>
                        <wps:bodyPr rtlCol="0" anchor="ctr"/>
                      </wps:wsp>
                      <wps:wsp>
                        <wps:cNvPr id="92" name="正方形/長方形 92"/>
                        <wps:cNvSpPr/>
                        <wps:spPr>
                          <a:xfrm>
                            <a:off x="2481838" y="660699"/>
                            <a:ext cx="1557345" cy="850626"/>
                          </a:xfrm>
                          <a:prstGeom prst="rect">
                            <a:avLst/>
                          </a:prstGeom>
                          <a:noFill/>
                          <a:ln w="25400" cap="flat" cmpd="sng" algn="ctr">
                            <a:solidFill>
                              <a:schemeClr val="tx1"/>
                            </a:solidFill>
                            <a:prstDash val="solid"/>
                          </a:ln>
                          <a:effectLst/>
                        </wps:spPr>
                        <wps:bodyPr rtlCol="0" anchor="ctr"/>
                      </wps:wsp>
                      <wps:wsp>
                        <wps:cNvPr id="93" name="正方形/長方形 93"/>
                        <wps:cNvSpPr/>
                        <wps:spPr>
                          <a:xfrm>
                            <a:off x="2431246" y="388671"/>
                            <a:ext cx="1874054" cy="339575"/>
                          </a:xfrm>
                          <a:prstGeom prst="rect">
                            <a:avLst/>
                          </a:prstGeom>
                          <a:noFill/>
                          <a:ln w="25400" cap="flat" cmpd="sng" algn="ctr">
                            <a:noFill/>
                            <a:prstDash val="solid"/>
                          </a:ln>
                          <a:effectLst/>
                        </wps:spPr>
                        <wps:txbx>
                          <w:txbxContent>
                            <w:p w:rsidR="000F2413" w:rsidRPr="00764B92" w:rsidRDefault="000F2413" w:rsidP="00764B92">
                              <w:pPr>
                                <w:pStyle w:val="NormalWeb"/>
                                <w:spacing w:after="0" w:line="24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0"/>
                                  <w:szCs w:val="20"/>
                                </w:rPr>
                                <w:t>ARM</w:t>
                              </w:r>
                              <w:r>
                                <w:rPr>
                                  <w:rFonts w:ascii="メイリオ" w:eastAsia="メイリオ" w:hAnsi="メイリオ" w:cs="メイリオ"/>
                                  <w:color w:val="000000" w:themeColor="text1"/>
                                  <w:kern w:val="24"/>
                                  <w:sz w:val="20"/>
                                  <w:szCs w:val="20"/>
                                </w:rPr>
                                <w:t>-</w:t>
                              </w:r>
                              <w:r w:rsidRPr="00764B92">
                                <w:rPr>
                                  <w:rFonts w:ascii="メイリオ" w:eastAsia="メイリオ" w:hAnsi="メイリオ" w:cs="メイリオ"/>
                                  <w:color w:val="000000" w:themeColor="text1"/>
                                  <w:kern w:val="24"/>
                                  <w:sz w:val="20"/>
                                  <w:szCs w:val="20"/>
                                </w:rPr>
                                <w:t>Specific framework</w:t>
                              </w:r>
                            </w:p>
                          </w:txbxContent>
                        </wps:txbx>
                        <wps:bodyPr rtlCol="0" anchor="ctr"/>
                      </wps:wsp>
                      <wps:wsp>
                        <wps:cNvPr id="94" name="正方形/長方形 94"/>
                        <wps:cNvSpPr/>
                        <wps:spPr>
                          <a:xfrm>
                            <a:off x="2461687" y="1767829"/>
                            <a:ext cx="1557345" cy="850626"/>
                          </a:xfrm>
                          <a:prstGeom prst="rect">
                            <a:avLst/>
                          </a:prstGeom>
                          <a:noFill/>
                          <a:ln w="25400" cap="flat" cmpd="sng" algn="ctr">
                            <a:solidFill>
                              <a:schemeClr val="tx1"/>
                            </a:solidFill>
                            <a:prstDash val="solid"/>
                          </a:ln>
                          <a:effectLst/>
                        </wps:spPr>
                        <wps:bodyPr rtlCol="0" anchor="ctr"/>
                      </wps:wsp>
                      <wps:wsp>
                        <wps:cNvPr id="95" name="正方形/長方形 95"/>
                        <wps:cNvSpPr/>
                        <wps:spPr>
                          <a:xfrm>
                            <a:off x="2188815" y="1512168"/>
                            <a:ext cx="2353711" cy="339575"/>
                          </a:xfrm>
                          <a:prstGeom prst="rect">
                            <a:avLst/>
                          </a:prstGeom>
                          <a:noFill/>
                          <a:ln w="25400" cap="flat" cmpd="sng" algn="ctr">
                            <a:noFill/>
                            <a:prstDash val="solid"/>
                          </a:ln>
                          <a:effectLst/>
                        </wps:spPr>
                        <wps:txbx>
                          <w:txbxContent>
                            <w:p w:rsidR="000F2413" w:rsidRPr="00764B92" w:rsidRDefault="000F2413" w:rsidP="00764B92">
                              <w:pPr>
                                <w:pStyle w:val="NormalWeb"/>
                                <w:spacing w:afterLines="20" w:after="48" w:line="24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0"/>
                                  <w:szCs w:val="20"/>
                                </w:rPr>
                                <w:t>Power</w:t>
                              </w:r>
                              <w:r>
                                <w:rPr>
                                  <w:rFonts w:ascii="メイリオ" w:eastAsia="メイリオ" w:hAnsi="メイリオ" w:cs="メイリオ" w:hint="eastAsia"/>
                                  <w:color w:val="000000" w:themeColor="text1"/>
                                  <w:kern w:val="24"/>
                                  <w:sz w:val="20"/>
                                  <w:szCs w:val="20"/>
                                </w:rPr>
                                <w:t>-</w:t>
                              </w:r>
                              <w:r>
                                <w:rPr>
                                  <w:rFonts w:ascii="メイリオ" w:eastAsia="メイリオ" w:hAnsi="メイリオ" w:cs="メイリオ"/>
                                  <w:color w:val="000000" w:themeColor="text1"/>
                                  <w:kern w:val="24"/>
                                  <w:sz w:val="20"/>
                                  <w:szCs w:val="20"/>
                                </w:rPr>
                                <w:t>m</w:t>
                              </w:r>
                              <w:r w:rsidRPr="00764B92">
                                <w:rPr>
                                  <w:rFonts w:ascii="メイリオ" w:eastAsia="メイリオ" w:hAnsi="メイリオ" w:cs="メイリオ"/>
                                  <w:color w:val="000000" w:themeColor="text1"/>
                                  <w:kern w:val="24"/>
                                  <w:sz w:val="20"/>
                                  <w:szCs w:val="20"/>
                                </w:rPr>
                                <w:t xml:space="preserve">anagement </w:t>
                              </w:r>
                              <w:r>
                                <w:rPr>
                                  <w:rFonts w:ascii="メイリオ" w:eastAsia="メイリオ" w:hAnsi="メイリオ" w:cs="メイリオ"/>
                                  <w:color w:val="000000" w:themeColor="text1"/>
                                  <w:kern w:val="24"/>
                                  <w:sz w:val="20"/>
                                  <w:szCs w:val="20"/>
                                </w:rPr>
                                <w:t>f</w:t>
                              </w:r>
                              <w:r w:rsidRPr="00764B92">
                                <w:rPr>
                                  <w:rFonts w:ascii="メイリオ" w:eastAsia="メイリオ" w:hAnsi="メイリオ" w:cs="メイリオ"/>
                                  <w:color w:val="000000" w:themeColor="text1"/>
                                  <w:kern w:val="24"/>
                                  <w:sz w:val="20"/>
                                  <w:szCs w:val="20"/>
                                </w:rPr>
                                <w:t>ramework</w:t>
                              </w:r>
                            </w:p>
                          </w:txbxContent>
                        </wps:txbx>
                        <wps:bodyPr rtlCol="0" anchor="ctr"/>
                      </wps:wsp>
                      <wps:wsp>
                        <wps:cNvPr id="96" name="下矢印 96"/>
                        <wps:cNvSpPr/>
                        <wps:spPr>
                          <a:xfrm rot="5400000">
                            <a:off x="2106253" y="678561"/>
                            <a:ext cx="131163" cy="1142407"/>
                          </a:xfrm>
                          <a:prstGeom prst="downArrow">
                            <a:avLst/>
                          </a:prstGeom>
                          <a:pattFill prst="pct20">
                            <a:fgClr>
                              <a:schemeClr val="tx1"/>
                            </a:fgClr>
                            <a:bgClr>
                              <a:sysClr val="window" lastClr="FFFFFF"/>
                            </a:bgClr>
                          </a:pattFill>
                          <a:ln w="25400" cap="flat" cmpd="sng" algn="ctr">
                            <a:solidFill>
                              <a:schemeClr val="tx1"/>
                            </a:solidFill>
                            <a:prstDash val="solid"/>
                          </a:ln>
                          <a:effectLst/>
                        </wps:spPr>
                        <wps:bodyPr rtlCol="0" anchor="ctr"/>
                      </wps:wsp>
                      <wps:wsp>
                        <wps:cNvPr id="97" name="正方形/長方形 97"/>
                        <wps:cNvSpPr/>
                        <wps:spPr>
                          <a:xfrm>
                            <a:off x="1152128" y="3467237"/>
                            <a:ext cx="890096" cy="580347"/>
                          </a:xfrm>
                          <a:prstGeom prst="rect">
                            <a:avLst/>
                          </a:prstGeom>
                          <a:noFill/>
                          <a:ln w="25400" cap="flat" cmpd="sng" algn="ctr">
                            <a:solidFill>
                              <a:schemeClr val="tx1"/>
                            </a:solidFill>
                            <a:prstDash val="solid"/>
                          </a:ln>
                          <a:effectLst/>
                        </wps:spPr>
                        <wps:txbx>
                          <w:txbxContent>
                            <w:p w:rsidR="000F2413" w:rsidRPr="00597E5F" w:rsidRDefault="000F2413" w:rsidP="00764B92">
                              <w:pPr>
                                <w:pStyle w:val="Norm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Cortex-A53s</w:t>
                              </w:r>
                            </w:p>
                            <w:p w:rsidR="000F2413" w:rsidRPr="00597E5F" w:rsidRDefault="000F2413" w:rsidP="00764B92">
                              <w:pPr>
                                <w:pStyle w:val="Norm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(little CPU)</w:t>
                              </w:r>
                            </w:p>
                          </w:txbxContent>
                        </wps:txbx>
                        <wps:bodyPr lIns="72000" rIns="72000" rtlCol="0" anchor="ctr"/>
                      </wps:wsp>
                      <wps:wsp>
                        <wps:cNvPr id="98" name="正方形/長方形 98"/>
                        <wps:cNvSpPr/>
                        <wps:spPr>
                          <a:xfrm>
                            <a:off x="2160240" y="3467237"/>
                            <a:ext cx="890096" cy="580347"/>
                          </a:xfrm>
                          <a:prstGeom prst="rect">
                            <a:avLst/>
                          </a:prstGeom>
                          <a:noFill/>
                          <a:ln w="25400" cap="flat" cmpd="sng" algn="ctr">
                            <a:solidFill>
                              <a:schemeClr val="tx1"/>
                            </a:solidFill>
                            <a:prstDash val="solid"/>
                          </a:ln>
                          <a:effectLst/>
                        </wps:spPr>
                        <wps:txbx>
                          <w:txbxContent>
                            <w:p w:rsidR="000F2413" w:rsidRPr="00764B92" w:rsidRDefault="000F2413" w:rsidP="00764B92">
                              <w:pPr>
                                <w:pStyle w:val="NormalWeb"/>
                                <w:spacing w:after="0"/>
                                <w:ind w:firstLine="0"/>
                                <w:jc w:val="center"/>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PMIC</w:t>
                              </w:r>
                            </w:p>
                          </w:txbxContent>
                        </wps:txbx>
                        <wps:bodyPr rtlCol="0" anchor="ctr"/>
                      </wps:wsp>
                      <wps:wsp>
                        <wps:cNvPr id="99" name="正方形/長方形 99"/>
                        <wps:cNvSpPr/>
                        <wps:spPr>
                          <a:xfrm>
                            <a:off x="3178400" y="3467237"/>
                            <a:ext cx="890096" cy="580347"/>
                          </a:xfrm>
                          <a:prstGeom prst="rect">
                            <a:avLst/>
                          </a:prstGeom>
                          <a:noFill/>
                          <a:ln w="25400" cap="flat" cmpd="sng" algn="ctr">
                            <a:solidFill>
                              <a:schemeClr val="tx1"/>
                            </a:solidFill>
                            <a:prstDash val="solid"/>
                          </a:ln>
                          <a:effectLst/>
                        </wps:spPr>
                        <wps:txbx>
                          <w:txbxContent>
                            <w:p w:rsidR="000F2413" w:rsidRPr="00764B92" w:rsidRDefault="000F2413" w:rsidP="00764B92">
                              <w:pPr>
                                <w:pStyle w:val="NormalWeb"/>
                                <w:spacing w:after="0"/>
                                <w:ind w:firstLine="0"/>
                                <w:jc w:val="center"/>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Clock</w:t>
                              </w:r>
                            </w:p>
                          </w:txbxContent>
                        </wps:txbx>
                        <wps:bodyPr rtlCol="0" anchor="ctr"/>
                      </wps:wsp>
                      <wps:wsp>
                        <wps:cNvPr id="100" name="下矢印 100"/>
                        <wps:cNvSpPr/>
                        <wps:spPr>
                          <a:xfrm>
                            <a:off x="2808312" y="2458149"/>
                            <a:ext cx="130599" cy="1009087"/>
                          </a:xfrm>
                          <a:prstGeom prst="downArrow">
                            <a:avLst/>
                          </a:prstGeom>
                          <a:solidFill>
                            <a:sysClr val="window" lastClr="FFFFFF"/>
                          </a:solidFill>
                          <a:ln w="25400" cap="flat" cmpd="sng" algn="ctr">
                            <a:solidFill>
                              <a:schemeClr val="tx1"/>
                            </a:solidFill>
                            <a:prstDash val="solid"/>
                          </a:ln>
                          <a:effectLst/>
                        </wps:spPr>
                        <wps:bodyPr rtlCol="0" anchor="ctr"/>
                      </wps:wsp>
                      <wps:wsp>
                        <wps:cNvPr id="101" name="屈折矢印 101"/>
                        <wps:cNvSpPr/>
                        <wps:spPr>
                          <a:xfrm flipV="1">
                            <a:off x="749134" y="2809680"/>
                            <a:ext cx="874165" cy="657556"/>
                          </a:xfrm>
                          <a:prstGeom prst="bentUpArrow">
                            <a:avLst>
                              <a:gd name="adj1" fmla="val 11515"/>
                              <a:gd name="adj2" fmla="val 8262"/>
                              <a:gd name="adj3" fmla="val 10166"/>
                            </a:avLst>
                          </a:prstGeom>
                          <a:pattFill prst="pct20">
                            <a:fgClr>
                              <a:schemeClr val="tx1"/>
                            </a:fgClr>
                            <a:bgClr>
                              <a:sysClr val="window" lastClr="FFFFFF"/>
                            </a:bgClr>
                          </a:pattFill>
                          <a:ln w="25400" cap="flat" cmpd="sng" algn="ctr">
                            <a:solidFill>
                              <a:schemeClr val="tx1"/>
                            </a:solidFill>
                            <a:prstDash val="solid"/>
                          </a:ln>
                          <a:effectLst/>
                        </wps:spPr>
                        <wps:bodyPr rtlCol="0" anchor="ctr"/>
                      </wps:wsp>
                      <wps:wsp>
                        <wps:cNvPr id="102" name="下矢印 102"/>
                        <wps:cNvSpPr/>
                        <wps:spPr>
                          <a:xfrm>
                            <a:off x="3348372" y="2458149"/>
                            <a:ext cx="130599" cy="1009087"/>
                          </a:xfrm>
                          <a:prstGeom prst="downArrow">
                            <a:avLst/>
                          </a:prstGeom>
                          <a:solidFill>
                            <a:sysClr val="window" lastClr="FFFFFF"/>
                          </a:solidFill>
                          <a:ln w="25400" cap="flat" cmpd="sng" algn="ctr">
                            <a:solidFill>
                              <a:schemeClr val="tx1"/>
                            </a:solidFill>
                            <a:prstDash val="solid"/>
                          </a:ln>
                          <a:effectLst/>
                        </wps:spPr>
                        <wps:bodyPr rtlCol="0" anchor="ctr"/>
                      </wps:wsp>
                      <wps:wsp>
                        <wps:cNvPr id="104" name="屈折矢印 104"/>
                        <wps:cNvSpPr/>
                        <wps:spPr>
                          <a:xfrm rot="5400000">
                            <a:off x="1584688" y="1161043"/>
                            <a:ext cx="799754" cy="1516946"/>
                          </a:xfrm>
                          <a:prstGeom prst="bentUpArrow">
                            <a:avLst>
                              <a:gd name="adj1" fmla="val 6573"/>
                              <a:gd name="adj2" fmla="val 8262"/>
                              <a:gd name="adj3" fmla="val 10166"/>
                            </a:avLst>
                          </a:prstGeom>
                          <a:solidFill>
                            <a:sysClr val="window" lastClr="FFFFFF"/>
                          </a:solidFill>
                          <a:ln w="25400" cap="flat" cmpd="sng" algn="ctr">
                            <a:solidFill>
                              <a:schemeClr val="tx1"/>
                            </a:solidFill>
                            <a:prstDash val="solid"/>
                          </a:ln>
                          <a:effectLst/>
                        </wps:spPr>
                        <wps:bodyPr rtlCol="0" anchor="ct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54A544" id="_x0000_s1092" style="position:absolute;left:0;text-align:left;margin-left:64.3pt;margin-top:12.95pt;width:357.65pt;height:324.35pt;z-index:251561472" coordsize="45425,41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">
                <v:rect id="正方形/長方形 75" o:spid="_x0000_s1093" style="position:absolute;top:3206;width:43204;height:26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V5xQAAANsAAAAPAAAAZHJzL2Rvd25yZXYueG1sRI9PawIx&#10;FMTvgt8hvEIvotkKr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AassV5xQAAANsAAAAP&#10;AAAAAAAAAAAAAAAAAAcCAABkcnMvZG93bnJldi54bWxQSwUGAAAAAAMAAwC3AAAA+QIAAAAA&#10;" filled="f" strokecolor="black [3213]" strokeweight="2pt"/>
                <v:rect id="正方形/長方形 76" o:spid="_x0000_s1094" style="position:absolute;top:31458;width:43204;height:9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" filled="f" strokecolor="black [3213]" strokeweight="2pt"/>
                <v:rect id="正方形/長方形 77" o:spid="_x0000_s1095" style="position:absolute;left:5;top:3236;width:2014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" filled="f" stroked="f" strokeweight="2pt">
                  <v:textbox inset=",0,,0">
                    <w:txbxContent>
                      <w:p w:rsidR="000F2413" w:rsidRPr="00764B92" w:rsidRDefault="000F2413" w:rsidP="00DA613F">
                        <w:pPr>
                          <w:pStyle w:val="Web"/>
                          <w:spacing w:after="0" w:line="28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Linux Kernel (4.6)</w:t>
                        </w:r>
                      </w:p>
                    </w:txbxContent>
                  </v:textbox>
                </v:rect>
                <v:rect id="正方形/長方形 78" o:spid="_x0000_s1096" style="position:absolute;left:23;top:31319;width:15404;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" filled="f" stroked="f" strokeweight="2pt">
                  <v:textbox inset=",0,,0">
                    <w:txbxContent>
                      <w:p w:rsidR="000F2413" w:rsidRPr="00764B92" w:rsidRDefault="000F2413" w:rsidP="00DA613F">
                        <w:pPr>
                          <w:pStyle w:val="Web"/>
                          <w:spacing w:after="0"/>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HW</w:t>
                        </w:r>
                      </w:p>
                    </w:txbxContent>
                  </v:textbox>
                </v:rect>
                <v:rect id="正方形/長方形 79" o:spid="_x0000_s1097" style="position:absolute;left:1144;top:34672;width:890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" filled="f" strokecolor="black [3213]" strokeweight="2pt">
                  <v:textbox inset="1mm,,1mm">
                    <w:txbxContent>
                      <w:p w:rsidR="000F2413" w:rsidRPr="00597E5F" w:rsidRDefault="000F2413" w:rsidP="00764B92">
                        <w:pPr>
                          <w:pStyle w:v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Cortex-A57s</w:t>
                        </w:r>
                      </w:p>
                      <w:p w:rsidR="000F2413" w:rsidRPr="00597E5F" w:rsidRDefault="000F2413" w:rsidP="00764B92">
                        <w:pPr>
                          <w:pStyle w:v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(big CPU)</w:t>
                        </w:r>
                      </w:p>
                    </w:txbxContent>
                  </v:textbox>
                </v:rect>
                <v:rect id="正方形/長方形 80" o:spid="_x0000_s1098" style="position:absolute;left:2880;top:6690;width:15573;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" filled="f" strokecolor="black [3213]" strokeweight="2pt"/>
                <v:rect id="正方形/長方形 81" o:spid="_x0000_s1099" style="position:absolute;left:5455;top:6632;width:12547;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" filled="f" stroked="f" strokeweight="2pt">
                  <v:textbox>
                    <w:txbxContent>
                      <w:p w:rsidR="000F2413" w:rsidRPr="00764B92" w:rsidRDefault="000F2413" w:rsidP="00764B92">
                        <w:pPr>
                          <w:pStyle w:val="Web"/>
                          <w:spacing w:after="0" w:line="28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Scheduler</w:t>
                        </w:r>
                      </w:p>
                    </w:txbxContent>
                  </v:textbox>
                </v:rect>
                <v:rect id="正方形/長方形 82" o:spid="_x0000_s1100" style="position:absolute;left:13998;top:747;width:2880;height:1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" fillcolor="#3c3c3b" strokecolor="black [3213]" strokeweight="2pt">
                  <v:fill r:id="rId10" o:title="" color2="window" type="pattern"/>
                </v:rect>
                <v:rect id="正方形/長方形 83" o:spid="_x0000_s1101" style="position:absolute;left:16513;width:27363;height:3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" filled="f" stroked="f" strokeweight="2pt">
                  <v:textbox>
                    <w:txbxContent>
                      <w:p w:rsidR="000F2413" w:rsidRPr="00764B92" w:rsidRDefault="000F2413" w:rsidP="00764B92">
                        <w:pPr>
                          <w:pStyle w:val="Web"/>
                          <w:spacing w:afterLines="20" w:after="48" w:line="24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1"/>
                            <w:szCs w:val="21"/>
                          </w:rPr>
                          <w:t>: Modified module and process for EAS</w:t>
                        </w:r>
                      </w:p>
                    </w:txbxContent>
                  </v:textbox>
                </v:rect>
                <v:rect id="正方形/長方形 84" o:spid="_x0000_s1102" style="position:absolute;left:27419;top:9508;width:10598;height:39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" fillcolor="black [3213]" strokecolor="black [3213]" strokeweight="2pt">
                  <v:fill r:id="rId10" o:title="" color2="window" type="pattern"/>
                  <v:textbox style="mso-fit-shape-to-text:t" inset="0,0,0,.5mm">
                    <w:txbxContent>
                      <w:p w:rsidR="000F2413" w:rsidRPr="00764B92" w:rsidRDefault="000F2413" w:rsidP="00764B92">
                        <w:pPr>
                          <w:pStyle w:val="Web"/>
                          <w:spacing w:after="0" w:line="280" w:lineRule="exact"/>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764B92">
                          <w:rPr>
                            <w:rFonts w:ascii="メイリオ" w:eastAsia="メイリオ" w:hAnsi="メイリオ" w:cs="メイリオ"/>
                            <w:color w:val="000000" w:themeColor="text1"/>
                            <w:kern w:val="24"/>
                            <w:sz w:val="28"/>
                            <w:szCs w:val="28"/>
                          </w:rPr>
                          <w:t xml:space="preserve"> topology</w:t>
                        </w:r>
                      </w:p>
                    </w:txbxContent>
                  </v:textbox>
                </v:rect>
                <v:rect id="正方形/長方形 86" o:spid="_x0000_s1103" style="position:absolute;left:6904;top:23193;width:10330;height:4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" filled="f" stroked="f" strokeweight="2pt">
                  <v:textbox>
                    <w:txbxContent>
                      <w:p w:rsidR="000F2413" w:rsidRPr="00764B92" w:rsidRDefault="000F2413" w:rsidP="00764B92">
                        <w:pPr>
                          <w:pStyle w:val="Web"/>
                          <w:spacing w:after="0" w:line="240" w:lineRule="exact"/>
                          <w:ind w:firstLine="0"/>
                          <w:rPr>
                            <w:rFonts w:ascii="メイリオ" w:eastAsia="メイリオ" w:hAnsi="メイリオ" w:cs="メイリオ"/>
                          </w:rPr>
                        </w:pPr>
                        <w:r w:rsidRPr="00597E5F">
                          <w:rPr>
                            <w:rFonts w:ascii="メイリオ" w:eastAsia="メイリオ" w:hAnsi="メイリオ" w:cs="メイリオ"/>
                            <w:color w:val="000000" w:themeColor="text1"/>
                            <w:kern w:val="24"/>
                            <w:sz w:val="18"/>
                          </w:rPr>
                          <w:t>(2)Assignment of tasks</w:t>
                        </w:r>
                      </w:p>
                    </w:txbxContent>
                  </v:textbox>
                </v:rect>
                <v:rect id="正方形/長方形 87" o:spid="_x0000_s1104" style="position:absolute;left:13997;top:18871;width:12170;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" filled="f" stroked="f" strokeweight="2pt">
                  <v:textbox>
                    <w:txbxContent>
                      <w:p w:rsidR="000F2413" w:rsidRPr="00764B92" w:rsidRDefault="000F2413" w:rsidP="00666FCB">
                        <w:pPr>
                          <w:pStyle w:val="Web"/>
                          <w:spacing w:after="0"/>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0"/>
                            <w:szCs w:val="20"/>
                          </w:rPr>
                          <w:t>(3)</w:t>
                        </w:r>
                        <w:r>
                          <w:rPr>
                            <w:rFonts w:ascii="メイリオ" w:eastAsia="メイリオ" w:hAnsi="メイリオ" w:cs="メイリオ"/>
                            <w:color w:val="000000" w:themeColor="text1"/>
                            <w:kern w:val="24"/>
                            <w:sz w:val="20"/>
                            <w:szCs w:val="20"/>
                          </w:rPr>
                          <w:t>N</w:t>
                        </w:r>
                        <w:r w:rsidRPr="00764B92">
                          <w:rPr>
                            <w:rFonts w:ascii="メイリオ" w:eastAsia="メイリオ" w:hAnsi="メイリオ" w:cs="メイリオ"/>
                            <w:color w:val="000000" w:themeColor="text1"/>
                            <w:kern w:val="24"/>
                            <w:sz w:val="20"/>
                            <w:szCs w:val="20"/>
                          </w:rPr>
                          <w:t>otification</w:t>
                        </w:r>
                      </w:p>
                    </w:txbxContent>
                  </v:textbox>
                </v:rect>
                <v:rect id="正方形/長方形 88" o:spid="_x0000_s1105" style="position:absolute;left:17862;top:7524;width:8684;height:43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" filled="f" stroked="f" strokeweight="2pt">
                  <v:textbox>
                    <w:txbxContent>
                      <w:p w:rsidR="000F2413" w:rsidRPr="00764B92" w:rsidRDefault="000F2413" w:rsidP="00764B92">
                        <w:pPr>
                          <w:pStyle w:val="Web"/>
                          <w:spacing w:after="0" w:line="240" w:lineRule="exact"/>
                          <w:ind w:firstLine="0"/>
                          <w:rPr>
                            <w:rFonts w:ascii="メイリオ" w:eastAsia="メイリオ" w:hAnsi="メイリオ" w:cs="メイリオ"/>
                            <w:sz w:val="18"/>
                            <w:szCs w:val="18"/>
                          </w:rPr>
                        </w:pPr>
                        <w:r w:rsidRPr="00764B92">
                          <w:rPr>
                            <w:rFonts w:ascii="メイリオ" w:eastAsia="メイリオ" w:hAnsi="メイリオ" w:cs="メイリオ"/>
                            <w:color w:val="000000" w:themeColor="text1"/>
                            <w:kern w:val="24"/>
                            <w:sz w:val="18"/>
                            <w:szCs w:val="18"/>
                          </w:rPr>
                          <w:t>(1)</w:t>
                        </w:r>
                        <w:r>
                          <w:rPr>
                            <w:rFonts w:ascii="メイリオ" w:eastAsia="メイリオ" w:hAnsi="メイリオ" w:cs="メイリオ"/>
                            <w:color w:val="000000" w:themeColor="text1"/>
                            <w:kern w:val="24"/>
                            <w:sz w:val="18"/>
                            <w:szCs w:val="18"/>
                          </w:rPr>
                          <w:t>E</w:t>
                        </w:r>
                        <w:r w:rsidRPr="00764B92">
                          <w:rPr>
                            <w:rFonts w:ascii="メイリオ" w:eastAsia="メイリオ" w:hAnsi="メイリオ" w:cs="メイリオ"/>
                            <w:color w:val="000000" w:themeColor="text1"/>
                            <w:kern w:val="24"/>
                            <w:sz w:val="18"/>
                            <w:szCs w:val="18"/>
                          </w:rPr>
                          <w:t>nergy</w:t>
                        </w:r>
                      </w:p>
                      <w:p w:rsidR="000F2413" w:rsidRPr="00764B92" w:rsidRDefault="000F2413" w:rsidP="00764B92">
                        <w:pPr>
                          <w:pStyle w:val="Web"/>
                          <w:spacing w:after="0" w:line="240" w:lineRule="exact"/>
                          <w:ind w:firstLine="0"/>
                          <w:rPr>
                            <w:rFonts w:ascii="メイリオ" w:eastAsia="メイリオ" w:hAnsi="メイリオ" w:cs="メイリオ"/>
                            <w:sz w:val="18"/>
                            <w:szCs w:val="18"/>
                          </w:rPr>
                        </w:pPr>
                        <w:r w:rsidRPr="00764B92">
                          <w:rPr>
                            <w:rFonts w:ascii="メイリオ" w:eastAsia="メイリオ" w:hAnsi="メイリオ" w:cs="メイリオ"/>
                            <w:color w:val="000000" w:themeColor="text1"/>
                            <w:kern w:val="24"/>
                            <w:sz w:val="18"/>
                            <w:szCs w:val="18"/>
                          </w:rPr>
                          <w:t>model</w:t>
                        </w:r>
                        <w:r>
                          <w:rPr>
                            <w:rFonts w:ascii="メイリオ" w:eastAsia="メイリオ" w:hAnsi="メイリオ" w:cs="メイリオ"/>
                            <w:color w:val="000000" w:themeColor="text1"/>
                            <w:kern w:val="24"/>
                            <w:sz w:val="18"/>
                            <w:szCs w:val="18"/>
                          </w:rPr>
                          <w:t>s</w:t>
                        </w:r>
                      </w:p>
                    </w:txbxContent>
                  </v:textbox>
                </v:rect>
                <v:rect id="正方形/長方形 89" o:spid="_x0000_s1106" style="position:absolute;left:27479;top:20313;width:10746;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" fillcolor="window" strokecolor="black [3213]" strokeweight="2pt">
                  <v:textbox>
                    <w:txbxContent>
                      <w:p w:rsidR="000F2413" w:rsidRPr="00764B92" w:rsidRDefault="000F2413" w:rsidP="00764B92">
                        <w:pPr>
                          <w:pStyle w:val="Web"/>
                          <w:spacing w:after="0"/>
                          <w:ind w:firstLine="0"/>
                          <w:jc w:val="center"/>
                          <w:rPr>
                            <w:rFonts w:ascii="メイリオ" w:eastAsia="メイリオ" w:hAnsi="メイリオ" w:cs="メイリオ"/>
                          </w:rPr>
                        </w:pPr>
                        <w:r>
                          <w:rPr>
                            <w:rFonts w:ascii="メイリオ" w:eastAsia="メイリオ" w:hAnsi="メイリオ" w:cs="メイリオ"/>
                            <w:color w:val="000000" w:themeColor="text1"/>
                            <w:kern w:val="24"/>
                            <w:sz w:val="28"/>
                            <w:szCs w:val="28"/>
                          </w:rPr>
                          <w:t>CPU</w:t>
                        </w:r>
                        <w:r w:rsidRPr="00764B92">
                          <w:rPr>
                            <w:rFonts w:ascii="メイリオ" w:eastAsia="メイリオ" w:hAnsi="メイリオ" w:cs="メイリオ"/>
                            <w:color w:val="000000" w:themeColor="text1"/>
                            <w:kern w:val="24"/>
                            <w:sz w:val="28"/>
                            <w:szCs w:val="28"/>
                          </w:rPr>
                          <w:t xml:space="preserve"> </w:t>
                        </w:r>
                        <w:proofErr w:type="spellStart"/>
                        <w:r w:rsidRPr="00764B92">
                          <w:rPr>
                            <w:rFonts w:ascii="メイリオ" w:eastAsia="メイリオ" w:hAnsi="メイリオ" w:cs="メイリオ"/>
                            <w:color w:val="000000" w:themeColor="text1"/>
                            <w:kern w:val="24"/>
                            <w:sz w:val="28"/>
                            <w:szCs w:val="28"/>
                          </w:rPr>
                          <w:t>freq</w:t>
                        </w:r>
                        <w:proofErr w:type="spellEnd"/>
                      </w:p>
                    </w:txbxContent>
                  </v:textbox>
                </v:rect>
                <v:rect id="正方形/長方形 90" o:spid="_x0000_s1107" style="position:absolute;left:5247;top:9612;width:10594;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" fillcolor="black [3213]" strokecolor="black [3213]" strokeweight="2pt">
                  <v:fill r:id="rId10" o:title="" color2="window" type="pattern"/>
                  <v:textbox>
                    <w:txbxContent>
                      <w:p w:rsidR="000F2413" w:rsidRPr="00764B92" w:rsidRDefault="000F2413" w:rsidP="00764B92">
                        <w:pPr>
                          <w:pStyle w:val="Web"/>
                          <w:spacing w:after="0" w:line="280" w:lineRule="exact"/>
                          <w:ind w:firstLine="0"/>
                          <w:jc w:val="center"/>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EAS</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91" o:spid="_x0000_s1108" type="#_x0000_t67" style="position:absolute;left:6305;top:13928;width:1518;height:2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" adj="20810" fillcolor="black [3213]" strokecolor="black [3213]" strokeweight="2pt">
                  <v:fill r:id="rId10" o:title="" color2="window" type="pattern"/>
                </v:shape>
                <v:rect id="正方形/長方形 92" o:spid="_x0000_s1109" style="position:absolute;left:24818;top:6606;width:15573;height:8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" filled="f" strokecolor="black [3213]" strokeweight="2pt"/>
                <v:rect id="正方形/長方形 93" o:spid="_x0000_s1110" style="position:absolute;left:24312;top:3886;width:18741;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" filled="f" stroked="f" strokeweight="2pt">
                  <v:textbox>
                    <w:txbxContent>
                      <w:p w:rsidR="000F2413" w:rsidRPr="00764B92" w:rsidRDefault="000F2413" w:rsidP="00764B92">
                        <w:pPr>
                          <w:pStyle w:val="Web"/>
                          <w:spacing w:after="0" w:line="24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0"/>
                            <w:szCs w:val="20"/>
                          </w:rPr>
                          <w:t>ARM</w:t>
                        </w:r>
                        <w:r>
                          <w:rPr>
                            <w:rFonts w:ascii="メイリオ" w:eastAsia="メイリオ" w:hAnsi="メイリオ" w:cs="メイリオ"/>
                            <w:color w:val="000000" w:themeColor="text1"/>
                            <w:kern w:val="24"/>
                            <w:sz w:val="20"/>
                            <w:szCs w:val="20"/>
                          </w:rPr>
                          <w:t>-</w:t>
                        </w:r>
                        <w:r w:rsidRPr="00764B92">
                          <w:rPr>
                            <w:rFonts w:ascii="メイリオ" w:eastAsia="メイリオ" w:hAnsi="メイリオ" w:cs="メイリオ"/>
                            <w:color w:val="000000" w:themeColor="text1"/>
                            <w:kern w:val="24"/>
                            <w:sz w:val="20"/>
                            <w:szCs w:val="20"/>
                          </w:rPr>
                          <w:t>Specific framework</w:t>
                        </w:r>
                      </w:p>
                    </w:txbxContent>
                  </v:textbox>
                </v:rect>
                <v:rect id="正方形/長方形 94" o:spid="_x0000_s1111" style="position:absolute;left:24616;top:17678;width:15574;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oYY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" filled="f" strokecolor="black [3213]" strokeweight="2pt"/>
                <v:rect id="正方形/長方形 95" o:spid="_x0000_s1112" style="position:absolute;left:21888;top:15121;width:23537;height:33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" filled="f" stroked="f" strokeweight="2pt">
                  <v:textbox>
                    <w:txbxContent>
                      <w:p w:rsidR="000F2413" w:rsidRPr="00764B92" w:rsidRDefault="000F2413" w:rsidP="00764B92">
                        <w:pPr>
                          <w:pStyle w:val="Web"/>
                          <w:spacing w:afterLines="20" w:after="48" w:line="240" w:lineRule="exact"/>
                          <w:ind w:firstLine="0"/>
                          <w:rPr>
                            <w:rFonts w:ascii="メイリオ" w:eastAsia="メイリオ" w:hAnsi="メイリオ" w:cs="メイリオ"/>
                          </w:rPr>
                        </w:pPr>
                        <w:r w:rsidRPr="00764B92">
                          <w:rPr>
                            <w:rFonts w:ascii="メイリオ" w:eastAsia="メイリオ" w:hAnsi="メイリオ" w:cs="メイリオ"/>
                            <w:color w:val="000000" w:themeColor="text1"/>
                            <w:kern w:val="24"/>
                            <w:sz w:val="20"/>
                            <w:szCs w:val="20"/>
                          </w:rPr>
                          <w:t>Power</w:t>
                        </w:r>
                        <w:r>
                          <w:rPr>
                            <w:rFonts w:ascii="メイリオ" w:eastAsia="メイリオ" w:hAnsi="メイリオ" w:cs="メイリオ" w:hint="eastAsia"/>
                            <w:color w:val="000000" w:themeColor="text1"/>
                            <w:kern w:val="24"/>
                            <w:sz w:val="20"/>
                            <w:szCs w:val="20"/>
                          </w:rPr>
                          <w:t>-</w:t>
                        </w:r>
                        <w:r>
                          <w:rPr>
                            <w:rFonts w:ascii="メイリオ" w:eastAsia="メイリオ" w:hAnsi="メイリオ" w:cs="メイリオ"/>
                            <w:color w:val="000000" w:themeColor="text1"/>
                            <w:kern w:val="24"/>
                            <w:sz w:val="20"/>
                            <w:szCs w:val="20"/>
                          </w:rPr>
                          <w:t>m</w:t>
                        </w:r>
                        <w:r w:rsidRPr="00764B92">
                          <w:rPr>
                            <w:rFonts w:ascii="メイリオ" w:eastAsia="メイリオ" w:hAnsi="メイリオ" w:cs="メイリオ"/>
                            <w:color w:val="000000" w:themeColor="text1"/>
                            <w:kern w:val="24"/>
                            <w:sz w:val="20"/>
                            <w:szCs w:val="20"/>
                          </w:rPr>
                          <w:t xml:space="preserve">anagement </w:t>
                        </w:r>
                        <w:r>
                          <w:rPr>
                            <w:rFonts w:ascii="メイリオ" w:eastAsia="メイリオ" w:hAnsi="メイリオ" w:cs="メイリオ"/>
                            <w:color w:val="000000" w:themeColor="text1"/>
                            <w:kern w:val="24"/>
                            <w:sz w:val="20"/>
                            <w:szCs w:val="20"/>
                          </w:rPr>
                          <w:t>f</w:t>
                        </w:r>
                        <w:r w:rsidRPr="00764B92">
                          <w:rPr>
                            <w:rFonts w:ascii="メイリオ" w:eastAsia="メイリオ" w:hAnsi="メイリオ" w:cs="メイリオ"/>
                            <w:color w:val="000000" w:themeColor="text1"/>
                            <w:kern w:val="24"/>
                            <w:sz w:val="20"/>
                            <w:szCs w:val="20"/>
                          </w:rPr>
                          <w:t>ramework</w:t>
                        </w:r>
                      </w:p>
                    </w:txbxContent>
                  </v:textbox>
                </v:rect>
                <v:shape id="下矢印 96" o:spid="_x0000_s1113" type="#_x0000_t67" style="position:absolute;left:21062;top:6785;width:1312;height:114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" adj="20360" fillcolor="black [3213]" strokecolor="black [3213]" strokeweight="2pt">
                  <v:fill r:id="rId10" o:title="" color2="window" type="pattern"/>
                </v:shape>
                <v:rect id="正方形/長方形 97" o:spid="_x0000_s1114" style="position:absolute;left:11521;top:34672;width:890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" filled="f" strokecolor="black [3213]" strokeweight="2pt">
                  <v:textbox inset="2mm,,2mm">
                    <w:txbxContent>
                      <w:p w:rsidR="000F2413" w:rsidRPr="00597E5F" w:rsidRDefault="000F2413" w:rsidP="00764B92">
                        <w:pPr>
                          <w:pStyle w:v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Cortex-A53s</w:t>
                        </w:r>
                      </w:p>
                      <w:p w:rsidR="000F2413" w:rsidRPr="00597E5F" w:rsidRDefault="000F2413" w:rsidP="00764B92">
                        <w:pPr>
                          <w:pStyle w:val="Web"/>
                          <w:spacing w:after="0" w:line="240" w:lineRule="exact"/>
                          <w:ind w:firstLine="0"/>
                          <w:rPr>
                            <w:rFonts w:ascii="メイリオ" w:eastAsia="メイリオ" w:hAnsi="メイリオ" w:cs="メイリオ"/>
                            <w:sz w:val="22"/>
                          </w:rPr>
                        </w:pPr>
                        <w:r w:rsidRPr="00597E5F">
                          <w:rPr>
                            <w:rFonts w:ascii="メイリオ" w:eastAsia="メイリオ" w:hAnsi="メイリオ" w:cs="メイリオ"/>
                            <w:color w:val="000000" w:themeColor="text1"/>
                            <w:kern w:val="24"/>
                            <w:sz w:val="18"/>
                            <w:szCs w:val="20"/>
                          </w:rPr>
                          <w:t>(little CPU)</w:t>
                        </w:r>
                      </w:p>
                    </w:txbxContent>
                  </v:textbox>
                </v:rect>
                <v:rect id="正方形/長方形 98" o:spid="_x0000_s1115" style="position:absolute;left:21602;top:34672;width:8901;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" filled="f" strokecolor="black [3213]" strokeweight="2pt">
                  <v:textbox>
                    <w:txbxContent>
                      <w:p w:rsidR="000F2413" w:rsidRPr="00764B92" w:rsidRDefault="000F2413" w:rsidP="00764B92">
                        <w:pPr>
                          <w:pStyle w:val="Web"/>
                          <w:spacing w:after="0"/>
                          <w:ind w:firstLine="0"/>
                          <w:jc w:val="center"/>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PMIC</w:t>
                        </w:r>
                      </w:p>
                    </w:txbxContent>
                  </v:textbox>
                </v:rect>
                <v:rect id="正方形/長方形 99" o:spid="_x0000_s1116" style="position:absolute;left:31784;top:34672;width:8900;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" filled="f" strokecolor="black [3213]" strokeweight="2pt">
                  <v:textbox>
                    <w:txbxContent>
                      <w:p w:rsidR="000F2413" w:rsidRPr="00764B92" w:rsidRDefault="000F2413" w:rsidP="00764B92">
                        <w:pPr>
                          <w:pStyle w:val="Web"/>
                          <w:spacing w:after="0"/>
                          <w:ind w:firstLine="0"/>
                          <w:jc w:val="center"/>
                          <w:rPr>
                            <w:rFonts w:ascii="メイリオ" w:eastAsia="メイリオ" w:hAnsi="メイリオ" w:cs="メイリオ"/>
                          </w:rPr>
                        </w:pPr>
                        <w:r w:rsidRPr="00764B92">
                          <w:rPr>
                            <w:rFonts w:ascii="メイリオ" w:eastAsia="メイリオ" w:hAnsi="メイリオ" w:cs="メイリオ"/>
                            <w:color w:val="000000" w:themeColor="text1"/>
                            <w:kern w:val="24"/>
                            <w:sz w:val="28"/>
                            <w:szCs w:val="28"/>
                          </w:rPr>
                          <w:t>Clock</w:t>
                        </w:r>
                      </w:p>
                    </w:txbxContent>
                  </v:textbox>
                </v:rect>
                <v:shape id="下矢印 100" o:spid="_x0000_s1117" type="#_x0000_t67" style="position:absolute;left:28083;top:24581;width:1306;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" adj="20202" fillcolor="window" strokecolor="black [3213]" strokeweight="2pt"/>
                <v:shape id="屈折矢印 101" o:spid="_x0000_s1118" style="position:absolute;left:7491;top:28096;width:8741;height:6576;flip:y;visibility:visible;mso-wrap-style:square;v-text-anchor:middle" coordsize="874165,6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" path="m,581838r781979,l781979,66847r-16469,l819838,r54327,66847l857697,66847r,590709l,657556,,581838xe" fillcolor="black [3213]" strokecolor="black [3213]" strokeweight="2pt">
                  <v:fill r:id="rId10" o:title="" color2="window" type="pattern"/>
                  <v:path arrowok="t" o:connecttype="custom" o:connectlocs="0,581838;781979,581838;781979,66847;765510,66847;819838,0;874165,66847;857697,66847;857697,657556;0,657556;0,581838" o:connectangles="0,0,0,0,0,0,0,0,0,0"/>
                </v:shape>
                <v:shape id="下矢印 102" o:spid="_x0000_s1119" type="#_x0000_t67" style="position:absolute;left:33483;top:24581;width:1306;height:10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" adj="20202" fillcolor="window" strokecolor="black [3213]" strokeweight="2pt"/>
                <v:shape id="屈折矢印 104" o:spid="_x0000_s1120" style="position:absolute;left:15846;top:11610;width:7997;height:15170;rotation:90;visibility:visible;mso-wrap-style:square;v-text-anchor:middle" coordsize="799754,1516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" path="m,1464378r707394,l707394,81303r-39791,l733678,r66076,81303l759962,81303r,1435643l,1516946r,-52568xe" fillcolor="window" strokecolor="black [3213]" strokeweight="2pt">
                  <v:path arrowok="t" o:connecttype="custom" o:connectlocs="0,1464378;707394,1464378;707394,81303;667603,81303;733678,0;799754,81303;759962,81303;759962,1516946;0,1516946;0,1464378" o:connectangles="0,0,0,0,0,0,0,0,0,0"/>
                </v:shape>
              </v:group>
            </w:pict>
          </mc:Fallback>
        </mc:AlternateContent>
      </w:r>
      <w:r w:rsidRPr="00EC0458">
        <w:rPr>
          <w:rFonts w:ascii="Times New Roman" w:eastAsia="ＭＳ 明朝" w:hAnsi="Times New Roman"/>
          <w:noProof/>
        </w:rPr>
        <mc:AlternateContent>
          <mc:Choice Requires="wps">
            <w:drawing>
              <wp:anchor distT="0" distB="0" distL="114300" distR="114300" simplePos="0" relativeHeight="251696640" behindDoc="0" locked="0" layoutInCell="1" allowOverlap="1" wp14:anchorId="1DAB76E4" wp14:editId="55FCC4FF">
                <wp:simplePos x="0" y="0"/>
                <wp:positionH relativeFrom="column">
                  <wp:posOffset>2772383</wp:posOffset>
                </wp:positionH>
                <wp:positionV relativeFrom="paragraph">
                  <wp:posOffset>2685523</wp:posOffset>
                </wp:positionV>
                <wp:extent cx="913958" cy="595930"/>
                <wp:effectExtent l="0" t="0" r="0" b="0"/>
                <wp:wrapNone/>
                <wp:docPr id="326" name="正方形/長方形 326"/>
                <wp:cNvGraphicFramePr/>
                <a:graphic xmlns:a="http://schemas.openxmlformats.org/drawingml/2006/main">
                  <a:graphicData uri="http://schemas.microsoft.com/office/word/2010/wordprocessingShape">
                    <wps:wsp>
                      <wps:cNvSpPr/>
                      <wps:spPr>
                        <a:xfrm>
                          <a:off x="0" y="0"/>
                          <a:ext cx="913958" cy="595930"/>
                        </a:xfrm>
                        <a:prstGeom prst="rect">
                          <a:avLst/>
                        </a:prstGeom>
                        <a:noFill/>
                        <a:ln w="25400" cap="flat" cmpd="sng" algn="ctr">
                          <a:noFill/>
                          <a:prstDash val="solid"/>
                        </a:ln>
                        <a:effectLst/>
                      </wps:spPr>
                      <wps:txbx>
                        <w:txbxContent>
                          <w:p w:rsidR="000F2413" w:rsidRPr="002230E4" w:rsidRDefault="000F2413" w:rsidP="00597E5F">
                            <w:pPr>
                              <w:pStyle w:val="NormalWeb"/>
                              <w:spacing w:after="0" w:line="280" w:lineRule="exact"/>
                              <w:ind w:firstLine="0"/>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Setting voltages</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AB76E4" id="正方形/長方形 326" o:spid="_x0000_s1121" style="position:absolute;left:0;text-align:left;margin-left:218.3pt;margin-top:211.45pt;width:71.95pt;height:46.9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" filled="f" stroked="f" strokeweight="2pt">
                <v:textbox>
                  <w:txbxContent>
                    <w:p w:rsidR="000F2413" w:rsidRPr="002230E4" w:rsidRDefault="000F2413" w:rsidP="00597E5F">
                      <w:pPr>
                        <w:pStyle w:val="Web"/>
                        <w:spacing w:after="0" w:line="280" w:lineRule="exact"/>
                        <w:ind w:firstLine="0"/>
                        <w:rPr>
                          <w:rFonts w:ascii="Arial" w:eastAsia="メイリオ" w:hAnsi="Arial" w:cs="Arial"/>
                          <w:color w:val="000000" w:themeColor="text1"/>
                          <w:kern w:val="24"/>
                          <w:sz w:val="18"/>
                          <w:szCs w:val="18"/>
                        </w:rPr>
                      </w:pPr>
                      <w:r w:rsidRPr="002230E4">
                        <w:rPr>
                          <w:rFonts w:ascii="Arial" w:eastAsia="メイリオ" w:hAnsi="Arial" w:cs="Arial"/>
                          <w:color w:val="000000" w:themeColor="text1"/>
                          <w:kern w:val="24"/>
                          <w:sz w:val="18"/>
                          <w:szCs w:val="18"/>
                        </w:rPr>
                        <w:t>Setting voltages</w:t>
                      </w:r>
                    </w:p>
                  </w:txbxContent>
                </v:textbox>
              </v:rect>
            </w:pict>
          </mc:Fallback>
        </mc:AlternateContent>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r w:rsidR="00F36E10">
        <w:br/>
      </w:r>
    </w:p>
    <w:p w:rsidR="00693736" w:rsidRDefault="00F36E10" w:rsidP="00F36E10">
      <w:pPr>
        <w:pStyle w:val="figuretitle"/>
      </w:pPr>
      <w:r>
        <w:rPr>
          <w:rFonts w:hint="eastAsia"/>
        </w:rPr>
        <w:t>図</w:t>
      </w:r>
      <w:r>
        <w:rPr>
          <w:rFonts w:hint="eastAsia"/>
        </w:rPr>
        <w:t xml:space="preserve"> </w:t>
      </w:r>
      <w:r w:rsidR="0041758E">
        <w:fldChar w:fldCharType="begin"/>
      </w:r>
      <w:r w:rsidR="0041758E">
        <w:instrText xml:space="preserve"> </w:instrText>
      </w:r>
      <w:r w:rsidR="0041758E">
        <w:rPr>
          <w:rFonts w:hint="eastAsia"/>
        </w:rPr>
        <w:instrText>STYLEREF 1 \s</w:instrText>
      </w:r>
      <w:r w:rsidR="0041758E">
        <w:instrText xml:space="preserve"> </w:instrText>
      </w:r>
      <w:r w:rsidR="0041758E">
        <w:fldChar w:fldCharType="separate"/>
      </w:r>
      <w:r w:rsidR="00E9773A">
        <w:rPr>
          <w:noProof/>
        </w:rPr>
        <w:t>1</w:t>
      </w:r>
      <w:r w:rsidR="0041758E">
        <w:fldChar w:fldCharType="end"/>
      </w:r>
      <w:r w:rsidR="0041758E">
        <w:noBreakHyphen/>
      </w:r>
      <w:r w:rsidR="0041758E">
        <w:fldChar w:fldCharType="begin"/>
      </w:r>
      <w:r w:rsidR="0041758E">
        <w:instrText xml:space="preserve"> </w:instrText>
      </w:r>
      <w:r w:rsidR="0041758E">
        <w:rPr>
          <w:rFonts w:hint="eastAsia"/>
        </w:rPr>
        <w:instrText xml:space="preserve">SEQ </w:instrText>
      </w:r>
      <w:r w:rsidR="0041758E">
        <w:rPr>
          <w:rFonts w:hint="eastAsia"/>
        </w:rPr>
        <w:instrText>図</w:instrText>
      </w:r>
      <w:r w:rsidR="0041758E">
        <w:rPr>
          <w:rFonts w:hint="eastAsia"/>
        </w:rPr>
        <w:instrText xml:space="preserve"> \* ARABIC \s 1</w:instrText>
      </w:r>
      <w:r w:rsidR="0041758E">
        <w:instrText xml:space="preserve"> </w:instrText>
      </w:r>
      <w:r w:rsidR="0041758E">
        <w:fldChar w:fldCharType="separate"/>
      </w:r>
      <w:r w:rsidR="00E9773A">
        <w:rPr>
          <w:noProof/>
        </w:rPr>
        <w:t>3</w:t>
      </w:r>
      <w:r w:rsidR="0041758E">
        <w:fldChar w:fldCharType="end"/>
      </w:r>
      <w:r w:rsidR="00064491">
        <w:rPr>
          <w:rFonts w:hint="eastAsia"/>
        </w:rPr>
        <w:t xml:space="preserve">　</w:t>
      </w:r>
      <w:r w:rsidR="00AE7877">
        <w:rPr>
          <w:rFonts w:hint="eastAsia"/>
        </w:rPr>
        <w:t>EAS</w:t>
      </w:r>
      <w:r w:rsidR="00AE7877">
        <w:rPr>
          <w:rFonts w:hint="eastAsia"/>
        </w:rPr>
        <w:t>環境のモジュール構成</w:t>
      </w:r>
    </w:p>
    <w:p w:rsidR="00E225CC" w:rsidRPr="00E225CC" w:rsidRDefault="00E225CC" w:rsidP="00E225CC">
      <w:pPr>
        <w:pStyle w:val="listend"/>
      </w:pPr>
    </w:p>
    <w:p w:rsidR="00693736" w:rsidRPr="00F36E10" w:rsidRDefault="00F36E10" w:rsidP="00F36E10">
      <w:pPr>
        <w:pStyle w:val="Level1ordered"/>
      </w:pPr>
      <w:r>
        <w:rPr>
          <w:rFonts w:hint="eastAsia"/>
        </w:rPr>
        <w:t>2</w:t>
      </w:r>
      <w:r>
        <w:t xml:space="preserve">. </w:t>
      </w:r>
      <w:r w:rsidRPr="00F36E10">
        <w:rPr>
          <w:rFonts w:hint="eastAsia"/>
        </w:rPr>
        <w:t>モジュール概要</w:t>
      </w:r>
    </w:p>
    <w:p w:rsidR="00F36E10" w:rsidRDefault="00EC0458" w:rsidP="000B212F">
      <w:pPr>
        <w:pStyle w:val="Level3unordered"/>
      </w:pPr>
      <w:r>
        <w:t>CPU</w:t>
      </w:r>
      <w:r>
        <w:rPr>
          <w:rFonts w:hint="eastAsia"/>
        </w:rPr>
        <w:t xml:space="preserve"> </w:t>
      </w:r>
      <w:r w:rsidR="00F36E10">
        <w:rPr>
          <w:rFonts w:hint="eastAsia"/>
        </w:rPr>
        <w:t>topology</w:t>
      </w:r>
      <w:r w:rsidR="00F36E10">
        <w:rPr>
          <w:rFonts w:hint="eastAsia"/>
        </w:rPr>
        <w:tab/>
      </w:r>
      <w:r w:rsidR="00F36E10">
        <w:rPr>
          <w:rFonts w:hint="eastAsia"/>
        </w:rPr>
        <w:t>：</w:t>
      </w:r>
      <w:r w:rsidR="00F36E10">
        <w:rPr>
          <w:rFonts w:hint="eastAsia"/>
        </w:rPr>
        <w:t>CPU</w:t>
      </w:r>
      <w:r w:rsidR="00F36E10">
        <w:rPr>
          <w:rFonts w:hint="eastAsia"/>
        </w:rPr>
        <w:t>の構成情報を管理します</w:t>
      </w:r>
    </w:p>
    <w:p w:rsidR="00F36E10" w:rsidRDefault="00F36E10" w:rsidP="000B212F">
      <w:pPr>
        <w:pStyle w:val="Level3unordered"/>
      </w:pPr>
      <w:r>
        <w:rPr>
          <w:rFonts w:hint="eastAsia"/>
        </w:rPr>
        <w:t>EAS</w:t>
      </w:r>
      <w:r>
        <w:rPr>
          <w:rFonts w:hint="eastAsia"/>
        </w:rPr>
        <w:tab/>
      </w:r>
      <w:r>
        <w:rPr>
          <w:rFonts w:hint="eastAsia"/>
        </w:rPr>
        <w:tab/>
      </w:r>
      <w:r>
        <w:rPr>
          <w:rFonts w:hint="eastAsia"/>
        </w:rPr>
        <w:t>：</w:t>
      </w:r>
      <w:r>
        <w:rPr>
          <w:rFonts w:hint="eastAsia"/>
        </w:rPr>
        <w:t>Cortex-A57/A53</w:t>
      </w:r>
      <w:r>
        <w:rPr>
          <w:rFonts w:hint="eastAsia"/>
        </w:rPr>
        <w:t>構成向けの拡張スケジューラです</w:t>
      </w:r>
    </w:p>
    <w:p w:rsidR="00693736" w:rsidRDefault="00EC0458" w:rsidP="000B212F">
      <w:pPr>
        <w:pStyle w:val="Level3unordered"/>
      </w:pPr>
      <w:r>
        <w:t>CPU</w:t>
      </w:r>
      <w:r>
        <w:rPr>
          <w:rFonts w:hint="eastAsia"/>
        </w:rPr>
        <w:t xml:space="preserve"> </w:t>
      </w:r>
      <w:r w:rsidR="00F36E10">
        <w:rPr>
          <w:rFonts w:hint="eastAsia"/>
        </w:rPr>
        <w:t>freq</w:t>
      </w:r>
      <w:r w:rsidR="00F36E10">
        <w:rPr>
          <w:rFonts w:hint="eastAsia"/>
        </w:rPr>
        <w:tab/>
      </w:r>
      <w:r w:rsidR="00F36E10">
        <w:rPr>
          <w:rFonts w:hint="eastAsia"/>
        </w:rPr>
        <w:t>：</w:t>
      </w:r>
      <w:r w:rsidR="00F36E10">
        <w:rPr>
          <w:rFonts w:hint="eastAsia"/>
        </w:rPr>
        <w:t>CPU</w:t>
      </w:r>
      <w:r w:rsidR="00F36E10">
        <w:rPr>
          <w:rFonts w:hint="eastAsia"/>
        </w:rPr>
        <w:t>の動作周波数</w:t>
      </w:r>
      <w:r w:rsidR="00F36E10">
        <w:rPr>
          <w:rFonts w:hint="eastAsia"/>
        </w:rPr>
        <w:t>/</w:t>
      </w:r>
      <w:r w:rsidR="00F36E10">
        <w:rPr>
          <w:rFonts w:hint="eastAsia"/>
        </w:rPr>
        <w:t>電圧を変更します</w:t>
      </w:r>
      <w:r w:rsidR="00F36E10">
        <w:rPr>
          <w:rFonts w:hint="eastAsia"/>
        </w:rPr>
        <w:t>(schedutil gov</w:t>
      </w:r>
      <w:r w:rsidR="00F36E10">
        <w:rPr>
          <w:rFonts w:hint="eastAsia"/>
        </w:rPr>
        <w:t>を使用</w:t>
      </w:r>
      <w:r w:rsidR="00F36E10">
        <w:rPr>
          <w:rFonts w:hint="eastAsia"/>
        </w:rPr>
        <w:t>)</w:t>
      </w:r>
    </w:p>
    <w:p w:rsidR="00693736" w:rsidRDefault="00693736" w:rsidP="00F36E10">
      <w:pPr>
        <w:pStyle w:val="listend"/>
      </w:pPr>
    </w:p>
    <w:p w:rsidR="00693736" w:rsidRDefault="00F36E10" w:rsidP="00F36E10">
      <w:pPr>
        <w:pStyle w:val="Level1ordered"/>
      </w:pPr>
      <w:r>
        <w:rPr>
          <w:rFonts w:hint="eastAsia"/>
        </w:rPr>
        <w:t>3</w:t>
      </w:r>
      <w:r>
        <w:t xml:space="preserve">. </w:t>
      </w:r>
      <w:r w:rsidRPr="00F36E10">
        <w:rPr>
          <w:rFonts w:hint="eastAsia"/>
        </w:rPr>
        <w:t>処理概要</w:t>
      </w:r>
    </w:p>
    <w:p w:rsidR="00693736" w:rsidRDefault="00F36E10" w:rsidP="00F36E10">
      <w:pPr>
        <w:pStyle w:val="Level2ordered"/>
      </w:pPr>
      <w:r>
        <w:rPr>
          <w:rFonts w:hint="eastAsia"/>
        </w:rPr>
        <w:t>(1) Energy model</w:t>
      </w:r>
      <w:r>
        <w:rPr>
          <w:rFonts w:hint="eastAsia"/>
        </w:rPr>
        <w:t>とは</w:t>
      </w:r>
      <w:r>
        <w:rPr>
          <w:rFonts w:hint="eastAsia"/>
        </w:rPr>
        <w:t>CPU</w:t>
      </w:r>
      <w:r>
        <w:rPr>
          <w:rFonts w:hint="eastAsia"/>
        </w:rPr>
        <w:t>毎の処理速度</w:t>
      </w:r>
      <w:r>
        <w:rPr>
          <w:rFonts w:hint="eastAsia"/>
        </w:rPr>
        <w:t>(DMIPS)</w:t>
      </w:r>
      <w:r>
        <w:rPr>
          <w:rFonts w:hint="eastAsia"/>
        </w:rPr>
        <w:t>と消費電力</w:t>
      </w:r>
      <w:r>
        <w:rPr>
          <w:rFonts w:hint="eastAsia"/>
        </w:rPr>
        <w:t>(mW)</w:t>
      </w:r>
      <w:r>
        <w:rPr>
          <w:rFonts w:hint="eastAsia"/>
        </w:rPr>
        <w:t>のテーブル情報で、</w:t>
      </w:r>
      <w:r>
        <w:rPr>
          <w:rFonts w:hint="eastAsia"/>
        </w:rPr>
        <w:t>kernel</w:t>
      </w:r>
      <w:r>
        <w:rPr>
          <w:rFonts w:hint="eastAsia"/>
        </w:rPr>
        <w:t>初期化時に生成されスケジューリングの判定に使用します。</w:t>
      </w:r>
    </w:p>
    <w:p w:rsidR="00F36E10" w:rsidRDefault="00F36E10" w:rsidP="00F36E10">
      <w:pPr>
        <w:pStyle w:val="Level2ordered"/>
      </w:pPr>
      <w:r w:rsidRPr="00F36E10">
        <w:rPr>
          <w:rFonts w:hint="eastAsia"/>
        </w:rPr>
        <w:t>(2) EAS</w:t>
      </w:r>
      <w:r w:rsidRPr="00F36E10">
        <w:rPr>
          <w:rFonts w:hint="eastAsia"/>
        </w:rPr>
        <w:t>は</w:t>
      </w:r>
      <w:r w:rsidRPr="00F36E10">
        <w:rPr>
          <w:rFonts w:hint="eastAsia"/>
        </w:rPr>
        <w:t>Energy model</w:t>
      </w:r>
      <w:r w:rsidRPr="00F36E10">
        <w:rPr>
          <w:rFonts w:hint="eastAsia"/>
        </w:rPr>
        <w:t>の情報を基に処理性能を保ちながら消費電力が最も小さくなるようにタスクを</w:t>
      </w:r>
      <w:r w:rsidRPr="00F36E10">
        <w:rPr>
          <w:rFonts w:hint="eastAsia"/>
        </w:rPr>
        <w:t>CPU</w:t>
      </w:r>
      <w:r w:rsidRPr="00F36E10">
        <w:rPr>
          <w:rFonts w:hint="eastAsia"/>
        </w:rPr>
        <w:t>に割り付けます。</w:t>
      </w:r>
    </w:p>
    <w:p w:rsidR="00F36E10" w:rsidRDefault="00F36E10" w:rsidP="00F36E10">
      <w:pPr>
        <w:pStyle w:val="Level2ordered"/>
      </w:pPr>
      <w:r w:rsidRPr="00F36E10">
        <w:rPr>
          <w:rFonts w:hint="eastAsia"/>
        </w:rPr>
        <w:t xml:space="preserve">(3) </w:t>
      </w:r>
      <w:r w:rsidRPr="00F36E10">
        <w:rPr>
          <w:rFonts w:hint="eastAsia"/>
        </w:rPr>
        <w:t>スケジューリング毎に</w:t>
      </w:r>
      <w:r w:rsidR="00EC0458">
        <w:t>CPU</w:t>
      </w:r>
      <w:r w:rsidR="00EC0458" w:rsidRPr="00F36E10">
        <w:rPr>
          <w:rFonts w:hint="eastAsia"/>
        </w:rPr>
        <w:t xml:space="preserve"> </w:t>
      </w:r>
      <w:r w:rsidRPr="00F36E10">
        <w:rPr>
          <w:rFonts w:hint="eastAsia"/>
        </w:rPr>
        <w:t>freq</w:t>
      </w:r>
      <w:r w:rsidRPr="00F36E10">
        <w:rPr>
          <w:rFonts w:hint="eastAsia"/>
        </w:rPr>
        <w:t>にイベントを通知。</w:t>
      </w:r>
      <w:r w:rsidR="00EC0458">
        <w:t>CPU</w:t>
      </w:r>
      <w:r w:rsidR="00EC0458" w:rsidRPr="00F36E10">
        <w:rPr>
          <w:rFonts w:hint="eastAsia"/>
        </w:rPr>
        <w:t xml:space="preserve"> </w:t>
      </w:r>
      <w:r w:rsidRPr="00F36E10">
        <w:rPr>
          <w:rFonts w:hint="eastAsia"/>
        </w:rPr>
        <w:t>freq</w:t>
      </w:r>
      <w:r w:rsidRPr="00F36E10">
        <w:rPr>
          <w:rFonts w:hint="eastAsia"/>
        </w:rPr>
        <w:t>は</w:t>
      </w:r>
      <w:r w:rsidRPr="00F36E10">
        <w:rPr>
          <w:rFonts w:hint="eastAsia"/>
        </w:rPr>
        <w:t>CPU</w:t>
      </w:r>
      <w:r w:rsidRPr="00F36E10">
        <w:rPr>
          <w:rFonts w:hint="eastAsia"/>
        </w:rPr>
        <w:t>の負荷情報を基に</w:t>
      </w:r>
      <w:r w:rsidRPr="00F36E10">
        <w:rPr>
          <w:rFonts w:hint="eastAsia"/>
        </w:rPr>
        <w:t>CPU</w:t>
      </w:r>
      <w:r w:rsidRPr="00F36E10">
        <w:rPr>
          <w:rFonts w:hint="eastAsia"/>
        </w:rPr>
        <w:t>の動作周波数を動的に変更します。</w:t>
      </w:r>
      <w:r w:rsidRPr="00F36E10">
        <w:rPr>
          <w:rFonts w:hint="eastAsia"/>
        </w:rPr>
        <w:t>(</w:t>
      </w:r>
      <w:r w:rsidRPr="00F36E10">
        <w:rPr>
          <w:rFonts w:hint="eastAsia"/>
        </w:rPr>
        <w:t>本処理は</w:t>
      </w:r>
      <w:r w:rsidRPr="00F36E10">
        <w:rPr>
          <w:rFonts w:hint="eastAsia"/>
        </w:rPr>
        <w:t>Linux</w:t>
      </w:r>
      <w:r w:rsidRPr="00F36E10">
        <w:rPr>
          <w:rFonts w:hint="eastAsia"/>
        </w:rPr>
        <w:t>の標準動作</w:t>
      </w:r>
      <w:r w:rsidRPr="00F36E10">
        <w:rPr>
          <w:rFonts w:hint="eastAsia"/>
        </w:rPr>
        <w:t>)</w:t>
      </w:r>
    </w:p>
    <w:p w:rsidR="00F36E10" w:rsidRDefault="00F36E10" w:rsidP="00F36E10">
      <w:pPr>
        <w:pStyle w:val="listend"/>
      </w:pPr>
    </w:p>
    <w:p w:rsidR="00F36E10" w:rsidRDefault="00F36E10" w:rsidP="00F36E10">
      <w:pPr>
        <w:pStyle w:val="space"/>
      </w:pPr>
    </w:p>
    <w:p w:rsidR="002A29B3" w:rsidRDefault="002A29B3" w:rsidP="002A29B3">
      <w:r>
        <w:br w:type="page"/>
      </w:r>
    </w:p>
    <w:p w:rsidR="007B0E23" w:rsidRDefault="007B0E23" w:rsidP="007B0E23">
      <w:pPr>
        <w:pStyle w:val="Heading2"/>
      </w:pPr>
      <w:bookmarkStart w:id="33" w:name="_Toc488949411"/>
      <w:r w:rsidRPr="007B0E23">
        <w:lastRenderedPageBreak/>
        <w:t xml:space="preserve">Energy </w:t>
      </w:r>
      <w:r w:rsidR="001A661C">
        <w:t>M</w:t>
      </w:r>
      <w:r w:rsidRPr="007B0E23">
        <w:t>odel</w:t>
      </w:r>
      <w:bookmarkEnd w:id="33"/>
    </w:p>
    <w:p w:rsidR="003F73DC" w:rsidRDefault="003F73DC" w:rsidP="003F73DC">
      <w:r>
        <w:rPr>
          <w:rFonts w:hint="eastAsia"/>
        </w:rPr>
        <w:t>Energy model</w:t>
      </w:r>
      <w:r>
        <w:rPr>
          <w:rFonts w:hint="eastAsia"/>
        </w:rPr>
        <w:t>とは</w:t>
      </w:r>
      <w:r>
        <w:rPr>
          <w:rFonts w:hint="eastAsia"/>
        </w:rPr>
        <w:t>CPU</w:t>
      </w:r>
      <w:r>
        <w:rPr>
          <w:rFonts w:hint="eastAsia"/>
        </w:rPr>
        <w:t>毎の処理速度</w:t>
      </w:r>
      <w:r>
        <w:rPr>
          <w:rFonts w:hint="eastAsia"/>
        </w:rPr>
        <w:t>(DMIPS)</w:t>
      </w:r>
      <w:r>
        <w:rPr>
          <w:rFonts w:hint="eastAsia"/>
        </w:rPr>
        <w:t>と消費電力</w:t>
      </w:r>
      <w:r>
        <w:rPr>
          <w:rFonts w:hint="eastAsia"/>
        </w:rPr>
        <w:t>(mW)</w:t>
      </w:r>
      <w:r>
        <w:rPr>
          <w:rFonts w:hint="eastAsia"/>
        </w:rPr>
        <w:t>を定義したテーブル情報であり</w:t>
      </w:r>
      <w:r>
        <w:rPr>
          <w:rFonts w:hint="eastAsia"/>
        </w:rPr>
        <w:t>SoC</w:t>
      </w:r>
      <w:r>
        <w:rPr>
          <w:rFonts w:hint="eastAsia"/>
        </w:rPr>
        <w:t>の特性に依存します。本テーブル情報を基にタスクをスケジューリングするため適切な値を設定する必要があります。なお、</w:t>
      </w:r>
      <w:r>
        <w:rPr>
          <w:rFonts w:hint="eastAsia"/>
        </w:rPr>
        <w:t>2</w:t>
      </w:r>
      <w:r>
        <w:rPr>
          <w:rFonts w:hint="eastAsia"/>
        </w:rPr>
        <w:t>章で説明するパッチセットには</w:t>
      </w:r>
      <w:r>
        <w:rPr>
          <w:rFonts w:hint="eastAsia"/>
        </w:rPr>
        <w:t xml:space="preserve">R-Car H3 </w:t>
      </w:r>
      <w:del w:id="34" w:author="Author">
        <w:r w:rsidDel="00D803CC">
          <w:rPr>
            <w:rFonts w:hint="eastAsia"/>
          </w:rPr>
          <w:delText>WS</w:delText>
        </w:r>
      </w:del>
      <w:ins w:id="35" w:author="Author">
        <w:r w:rsidR="00D803CC">
          <w:rPr>
            <w:rFonts w:hint="eastAsia"/>
          </w:rPr>
          <w:t>Ver.</w:t>
        </w:r>
      </w:ins>
      <w:r>
        <w:rPr>
          <w:rFonts w:hint="eastAsia"/>
        </w:rPr>
        <w:t>1.1 / R-Car M3</w:t>
      </w:r>
      <w:r w:rsidR="00574D28">
        <w:t>-W</w:t>
      </w:r>
      <w:r>
        <w:rPr>
          <w:rFonts w:hint="eastAsia"/>
        </w:rPr>
        <w:t xml:space="preserve"> </w:t>
      </w:r>
      <w:del w:id="36" w:author="Author">
        <w:r w:rsidDel="00D803CC">
          <w:rPr>
            <w:rFonts w:hint="eastAsia"/>
          </w:rPr>
          <w:delText>WS</w:delText>
        </w:r>
      </w:del>
      <w:ins w:id="37" w:author="Author">
        <w:r w:rsidR="00D803CC">
          <w:rPr>
            <w:rFonts w:hint="eastAsia"/>
          </w:rPr>
          <w:t>Ver.</w:t>
        </w:r>
      </w:ins>
      <w:r>
        <w:rPr>
          <w:rFonts w:hint="eastAsia"/>
        </w:rPr>
        <w:t>1.0</w:t>
      </w:r>
      <w:r>
        <w:rPr>
          <w:rFonts w:hint="eastAsia"/>
        </w:rPr>
        <w:t>に対応した</w:t>
      </w:r>
      <w:r>
        <w:rPr>
          <w:rFonts w:hint="eastAsia"/>
        </w:rPr>
        <w:t>Energy model</w:t>
      </w:r>
      <w:r>
        <w:rPr>
          <w:rFonts w:hint="eastAsia"/>
        </w:rPr>
        <w:t>の修正パッチが含まれておりますので、お客様の環境でも本設定値をご使用ください。</w:t>
      </w:r>
    </w:p>
    <w:p w:rsidR="003F73DC" w:rsidRDefault="003F73DC" w:rsidP="003F73DC">
      <w:r>
        <w:rPr>
          <w:rFonts w:hint="eastAsia"/>
        </w:rPr>
        <w:t>参考として、設定値サンプル</w:t>
      </w:r>
      <w:r>
        <w:rPr>
          <w:rFonts w:hint="eastAsia"/>
        </w:rPr>
        <w:t xml:space="preserve">(R-Car H3 </w:t>
      </w:r>
      <w:del w:id="38" w:author="Author">
        <w:r w:rsidDel="00D803CC">
          <w:rPr>
            <w:rFonts w:hint="eastAsia"/>
          </w:rPr>
          <w:delText>WS</w:delText>
        </w:r>
      </w:del>
      <w:ins w:id="39" w:author="Author">
        <w:r w:rsidR="00D803CC">
          <w:rPr>
            <w:rFonts w:hint="eastAsia"/>
          </w:rPr>
          <w:t>Ver.</w:t>
        </w:r>
      </w:ins>
      <w:r>
        <w:rPr>
          <w:rFonts w:hint="eastAsia"/>
        </w:rPr>
        <w:t>1.1)</w:t>
      </w:r>
      <w:r>
        <w:rPr>
          <w:rFonts w:hint="eastAsia"/>
        </w:rPr>
        <w:t>を以下に示します。数値は相対値であり実測値ではありません。</w:t>
      </w:r>
    </w:p>
    <w:p w:rsidR="003F73DC" w:rsidRDefault="003F73DC" w:rsidP="003F73DC">
      <w:pPr>
        <w:pStyle w:val="Level1ordered"/>
        <w:numPr>
          <w:ilvl w:val="0"/>
          <w:numId w:val="20"/>
        </w:numPr>
      </w:pPr>
      <w:r>
        <w:rPr>
          <w:noProof/>
        </w:rPr>
        <mc:AlternateContent>
          <mc:Choice Requires="wps">
            <w:drawing>
              <wp:anchor distT="45720" distB="45720" distL="114300" distR="114300" simplePos="0" relativeHeight="251563520" behindDoc="0" locked="0" layoutInCell="1" allowOverlap="1" wp14:anchorId="2045FDB1" wp14:editId="382238BB">
                <wp:simplePos x="0" y="0"/>
                <wp:positionH relativeFrom="margin">
                  <wp:align>right</wp:align>
                </wp:positionH>
                <wp:positionV relativeFrom="paragraph">
                  <wp:posOffset>219075</wp:posOffset>
                </wp:positionV>
                <wp:extent cx="6096000" cy="140716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3F73DC">
                            <w:pPr>
                              <w:pStyle w:val="code"/>
                            </w:pPr>
                            <w:r w:rsidRPr="003F73DC">
                              <w:t>static struct idle_state idle_states_cluster_h3_a53[] = {</w:t>
                            </w:r>
                          </w:p>
                          <w:p w:rsidR="000F2413" w:rsidRPr="003F73DC" w:rsidRDefault="000F2413" w:rsidP="003F73DC">
                            <w:pPr>
                              <w:pStyle w:val="code"/>
                            </w:pPr>
                            <w:r w:rsidRPr="003F73DC">
                              <w:t xml:space="preserve">        { .power = 17 }, /* arch_cpu_idle() = WFI */</w:t>
                            </w:r>
                          </w:p>
                          <w:p w:rsidR="000F2413" w:rsidRDefault="000F2413" w:rsidP="003F73DC">
                            <w:pPr>
                              <w:pStyle w:val="code"/>
                            </w:pPr>
                            <w:r>
                              <w:t xml:space="preserve">        { .power = 17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Default="000F2413" w:rsidP="003F73DC">
                            <w:pPr>
                              <w:pStyle w:val="code"/>
                            </w:pPr>
                            <w:r>
                              <w:t>};</w:t>
                            </w:r>
                          </w:p>
                          <w:p w:rsidR="000F2413" w:rsidRDefault="000F2413" w:rsidP="003F73DC">
                            <w:pPr>
                              <w:pStyle w:val="code"/>
                            </w:pPr>
                          </w:p>
                          <w:p w:rsidR="000F2413" w:rsidRDefault="000F2413" w:rsidP="003F73DC">
                            <w:pPr>
                              <w:pStyle w:val="code"/>
                            </w:pPr>
                            <w:r>
                              <w:t>static struct idle_state idle_states_cluster_h3_a57[] = {</w:t>
                            </w:r>
                          </w:p>
                          <w:p w:rsidR="000F2413" w:rsidRDefault="000F2413" w:rsidP="003F73DC">
                            <w:pPr>
                              <w:pStyle w:val="code"/>
                            </w:pPr>
                            <w:r>
                              <w:t xml:space="preserve">        { .power = 98 }, /* arch_cpu_idle() = WFI */</w:t>
                            </w:r>
                          </w:p>
                          <w:p w:rsidR="000F2413" w:rsidRDefault="000F2413" w:rsidP="003F73DC">
                            <w:pPr>
                              <w:pStyle w:val="code"/>
                            </w:pPr>
                            <w:r>
                              <w:t xml:space="preserve">        { .power = 98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Default="000F2413" w:rsidP="003F73DC">
                            <w:pPr>
                              <w:pStyle w:val="code"/>
                            </w:pPr>
                            <w:r>
                              <w:t>};</w:t>
                            </w:r>
                          </w:p>
                          <w:p w:rsidR="000F2413" w:rsidRPr="003524ED" w:rsidRDefault="000F2413" w:rsidP="003F73DC">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5FDB1" id="テキスト ボックス 2" o:spid="_x0000_s1122" type="#_x0000_t202" style="position:absolute;left:0;text-align:left;margin-left:428.8pt;margin-top:17.25pt;width:480pt;height:110.8pt;z-index:2515635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" fillcolor="#d8d8d8 [2732]" stroked="f">
                <v:textbox style="mso-fit-shape-to-text:t">
                  <w:txbxContent>
                    <w:p w:rsidR="000F2413" w:rsidRDefault="000F2413" w:rsidP="003F73DC">
                      <w:pPr>
                        <w:pStyle w:val="code"/>
                      </w:pPr>
                      <w:r w:rsidRPr="003F73DC">
                        <w:t xml:space="preserve">static struct </w:t>
                      </w:r>
                      <w:proofErr w:type="spellStart"/>
                      <w:r w:rsidRPr="003F73DC">
                        <w:t>idle_state</w:t>
                      </w:r>
                      <w:proofErr w:type="spellEnd"/>
                      <w:r w:rsidRPr="003F73DC">
                        <w:t xml:space="preserve"> </w:t>
                      </w:r>
                      <w:proofErr w:type="spellStart"/>
                      <w:r w:rsidRPr="003F73DC">
                        <w:t>idle_states_cluster_h3_a53</w:t>
                      </w:r>
                      <w:proofErr w:type="spellEnd"/>
                      <w:r w:rsidRPr="003F73DC">
                        <w:t>[] = {</w:t>
                      </w:r>
                    </w:p>
                    <w:p w:rsidR="000F2413" w:rsidRPr="003F73DC" w:rsidRDefault="000F2413" w:rsidP="003F73DC">
                      <w:pPr>
                        <w:pStyle w:val="code"/>
                      </w:pPr>
                      <w:r w:rsidRPr="003F73DC">
                        <w:t xml:space="preserve">        { .power = 17 }, /* </w:t>
                      </w:r>
                      <w:proofErr w:type="spellStart"/>
                      <w:r w:rsidRPr="003F73DC">
                        <w:t>arch_cpu_idle</w:t>
                      </w:r>
                      <w:proofErr w:type="spellEnd"/>
                      <w:r w:rsidRPr="003F73DC">
                        <w:t xml:space="preserve">() = </w:t>
                      </w:r>
                      <w:proofErr w:type="spellStart"/>
                      <w:r w:rsidRPr="003F73DC">
                        <w:t>WFI</w:t>
                      </w:r>
                      <w:proofErr w:type="spellEnd"/>
                      <w:r w:rsidRPr="003F73DC">
                        <w:t xml:space="preserve"> */</w:t>
                      </w:r>
                    </w:p>
                    <w:p w:rsidR="000F2413" w:rsidRDefault="000F2413" w:rsidP="003F73DC">
                      <w:pPr>
                        <w:pStyle w:val="code"/>
                      </w:pPr>
                      <w:r>
                        <w:t xml:space="preserve">        { .power = 17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Default="000F2413" w:rsidP="003F73DC">
                      <w:pPr>
                        <w:pStyle w:val="code"/>
                      </w:pPr>
                      <w:r>
                        <w:t>};</w:t>
                      </w:r>
                    </w:p>
                    <w:p w:rsidR="000F2413" w:rsidRDefault="000F2413" w:rsidP="003F73DC">
                      <w:pPr>
                        <w:pStyle w:val="code"/>
                      </w:pPr>
                    </w:p>
                    <w:p w:rsidR="000F2413" w:rsidRDefault="000F2413" w:rsidP="003F73DC">
                      <w:pPr>
                        <w:pStyle w:val="code"/>
                      </w:pPr>
                      <w:r>
                        <w:t xml:space="preserve">static struct </w:t>
                      </w:r>
                      <w:proofErr w:type="spellStart"/>
                      <w:r>
                        <w:t>idle_state</w:t>
                      </w:r>
                      <w:proofErr w:type="spellEnd"/>
                      <w:r>
                        <w:t xml:space="preserve"> </w:t>
                      </w:r>
                      <w:proofErr w:type="spellStart"/>
                      <w:r>
                        <w:t>idle_states_cluster_h3_a57</w:t>
                      </w:r>
                      <w:proofErr w:type="spellEnd"/>
                      <w:r>
                        <w:t>[] = {</w:t>
                      </w:r>
                    </w:p>
                    <w:p w:rsidR="000F2413" w:rsidRDefault="000F2413" w:rsidP="003F73DC">
                      <w:pPr>
                        <w:pStyle w:val="code"/>
                      </w:pPr>
                      <w:r>
                        <w:t xml:space="preserve">        { .power = 98 }, /* </w:t>
                      </w:r>
                      <w:proofErr w:type="spellStart"/>
                      <w:r>
                        <w:t>arch_cpu_idle</w:t>
                      </w:r>
                      <w:proofErr w:type="spellEnd"/>
                      <w:r>
                        <w:t xml:space="preserve">() = </w:t>
                      </w:r>
                      <w:proofErr w:type="spellStart"/>
                      <w:r>
                        <w:t>WFI</w:t>
                      </w:r>
                      <w:proofErr w:type="spellEnd"/>
                      <w:r>
                        <w:t xml:space="preserve"> */</w:t>
                      </w:r>
                    </w:p>
                    <w:p w:rsidR="000F2413" w:rsidRDefault="000F2413" w:rsidP="003F73DC">
                      <w:pPr>
                        <w:pStyle w:val="code"/>
                      </w:pPr>
                      <w:r>
                        <w:t xml:space="preserve">        { .power = 98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Default="000F2413" w:rsidP="003F73DC">
                      <w:pPr>
                        <w:pStyle w:val="code"/>
                      </w:pPr>
                      <w:r>
                        <w:t>};</w:t>
                      </w:r>
                    </w:p>
                    <w:p w:rsidR="000F2413" w:rsidRPr="003524ED" w:rsidRDefault="000F2413" w:rsidP="003F73DC">
                      <w:pPr>
                        <w:pStyle w:val="codeend"/>
                      </w:pPr>
                    </w:p>
                  </w:txbxContent>
                </v:textbox>
                <w10:wrap type="square" anchorx="margin"/>
              </v:shape>
            </w:pict>
          </mc:Fallback>
        </mc:AlternateContent>
      </w:r>
      <w:r w:rsidRPr="003F73DC">
        <w:rPr>
          <w:rFonts w:hint="eastAsia"/>
        </w:rPr>
        <w:t>Cluster</w:t>
      </w:r>
      <w:r w:rsidRPr="003F73DC">
        <w:rPr>
          <w:rFonts w:hint="eastAsia"/>
        </w:rPr>
        <w:t>毎の</w:t>
      </w:r>
      <w:r w:rsidRPr="003F73DC">
        <w:rPr>
          <w:rFonts w:hint="eastAsia"/>
        </w:rPr>
        <w:t>idle</w:t>
      </w:r>
      <w:r w:rsidRPr="003F73DC">
        <w:rPr>
          <w:rFonts w:hint="eastAsia"/>
        </w:rPr>
        <w:t>時の</w:t>
      </w:r>
      <w:r w:rsidRPr="003F73DC">
        <w:rPr>
          <w:rFonts w:hint="eastAsia"/>
        </w:rPr>
        <w:t>power</w:t>
      </w:r>
      <w:r w:rsidRPr="003F73DC">
        <w:rPr>
          <w:rFonts w:hint="eastAsia"/>
        </w:rPr>
        <w:t>定義</w:t>
      </w:r>
    </w:p>
    <w:p w:rsidR="003F73DC" w:rsidRDefault="003F73DC" w:rsidP="00CE7AD0">
      <w:pPr>
        <w:pStyle w:val="listend"/>
      </w:pPr>
    </w:p>
    <w:p w:rsidR="003F73DC" w:rsidRDefault="003F73DC" w:rsidP="003F73DC">
      <w:pPr>
        <w:pStyle w:val="Level1ordered"/>
        <w:numPr>
          <w:ilvl w:val="0"/>
          <w:numId w:val="20"/>
        </w:numPr>
      </w:pPr>
      <w:r>
        <w:rPr>
          <w:noProof/>
        </w:rPr>
        <mc:AlternateContent>
          <mc:Choice Requires="wps">
            <w:drawing>
              <wp:anchor distT="45720" distB="45720" distL="114300" distR="114300" simplePos="0" relativeHeight="251565568" behindDoc="0" locked="0" layoutInCell="1" allowOverlap="1" wp14:anchorId="39C9E116" wp14:editId="10CCD6EC">
                <wp:simplePos x="0" y="0"/>
                <wp:positionH relativeFrom="margin">
                  <wp:posOffset>-3810</wp:posOffset>
                </wp:positionH>
                <wp:positionV relativeFrom="paragraph">
                  <wp:posOffset>215900</wp:posOffset>
                </wp:positionV>
                <wp:extent cx="6096000" cy="1407160"/>
                <wp:effectExtent l="0" t="0" r="0" b="0"/>
                <wp:wrapSquare wrapText="bothSides"/>
                <wp:docPr id="10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3F73DC">
                            <w:pPr>
                              <w:pStyle w:val="code"/>
                            </w:pPr>
                            <w:r>
                              <w:t>static struct capacity_state cap_states_cluster_h3_a53[] = {</w:t>
                            </w:r>
                          </w:p>
                          <w:p w:rsidR="000F2413" w:rsidRDefault="000F2413" w:rsidP="003F73DC">
                            <w:pPr>
                              <w:pStyle w:val="code"/>
                            </w:pPr>
                            <w:r>
                              <w:t xml:space="preserve">        /* Power per cluster */</w:t>
                            </w:r>
                          </w:p>
                          <w:p w:rsidR="000F2413" w:rsidRDefault="000F2413" w:rsidP="003F73DC">
                            <w:pPr>
                              <w:pStyle w:val="code"/>
                            </w:pPr>
                            <w:r>
                              <w:t xml:space="preserve">        { .cap =  383, .power = 17, }, /* 1200 MHz */</w:t>
                            </w:r>
                          </w:p>
                          <w:p w:rsidR="000F2413" w:rsidRDefault="000F2413" w:rsidP="003F73DC">
                            <w:pPr>
                              <w:pStyle w:val="code"/>
                            </w:pPr>
                            <w:r>
                              <w:t>};</w:t>
                            </w:r>
                          </w:p>
                          <w:p w:rsidR="000F2413" w:rsidRDefault="000F2413" w:rsidP="003F73DC">
                            <w:pPr>
                              <w:pStyle w:val="code"/>
                            </w:pPr>
                          </w:p>
                          <w:p w:rsidR="000F2413" w:rsidRDefault="000F2413" w:rsidP="003F73DC">
                            <w:pPr>
                              <w:pStyle w:val="code"/>
                            </w:pPr>
                            <w:r>
                              <w:t>static struct capacity_state cap_states_cluster_h3_a57[] = {</w:t>
                            </w:r>
                          </w:p>
                          <w:p w:rsidR="000F2413" w:rsidRDefault="000F2413" w:rsidP="003F73DC">
                            <w:pPr>
                              <w:pStyle w:val="code"/>
                            </w:pPr>
                            <w:r>
                              <w:t xml:space="preserve">        /* Power per cluster */</w:t>
                            </w:r>
                          </w:p>
                          <w:p w:rsidR="000F2413" w:rsidRDefault="000F2413" w:rsidP="003F73DC">
                            <w:pPr>
                              <w:pStyle w:val="code"/>
                            </w:pPr>
                            <w:r>
                              <w:t xml:space="preserve">        { .cap =  310, .power =  66, }, /*  500 MHz */</w:t>
                            </w:r>
                          </w:p>
                          <w:p w:rsidR="000F2413" w:rsidRDefault="000F2413" w:rsidP="003F73DC">
                            <w:pPr>
                              <w:pStyle w:val="code"/>
                            </w:pPr>
                            <w:r>
                              <w:t xml:space="preserve">        { .cap =  560, .power =  82, }, /* 1000 MHz */</w:t>
                            </w:r>
                          </w:p>
                          <w:p w:rsidR="000F2413" w:rsidRDefault="000F2413" w:rsidP="003F73DC">
                            <w:pPr>
                              <w:pStyle w:val="code"/>
                            </w:pPr>
                            <w:r>
                              <w:t xml:space="preserve">        { .cap =  903, .power =  98, }, /* 1500 MHz */</w:t>
                            </w:r>
                          </w:p>
                          <w:p w:rsidR="000F2413" w:rsidRDefault="000F2413" w:rsidP="003F73DC">
                            <w:pPr>
                              <w:pStyle w:val="code"/>
                            </w:pPr>
                            <w:r>
                              <w:t xml:space="preserve">        { .cap =  964, .power =  126, }, /* 1600 MHz */</w:t>
                            </w:r>
                          </w:p>
                          <w:p w:rsidR="000F2413" w:rsidRDefault="000F2413" w:rsidP="003F73DC">
                            <w:pPr>
                              <w:pStyle w:val="code"/>
                            </w:pPr>
                            <w:r>
                              <w:t xml:space="preserve">        { .cap =  1024, .power =  154, }, /* 1700 MHz */</w:t>
                            </w:r>
                          </w:p>
                          <w:p w:rsidR="000F2413" w:rsidRPr="003524ED" w:rsidRDefault="000F2413" w:rsidP="003F73DC">
                            <w:pPr>
                              <w:pStyle w:val="code"/>
                            </w:pPr>
                            <w:r>
                              <w:t>};</w:t>
                            </w:r>
                          </w:p>
                          <w:p w:rsidR="000F2413" w:rsidRPr="003524ED" w:rsidRDefault="000F2413" w:rsidP="003F73DC">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9C9E116" id="_x0000_s1123" type="#_x0000_t202" style="position:absolute;left:0;text-align:left;margin-left:-.3pt;margin-top:17pt;width:480pt;height:110.8pt;z-index:25156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" fillcolor="#d8d8d8 [2732]" stroked="f">
                <v:textbox style="mso-fit-shape-to-text:t">
                  <w:txbxContent>
                    <w:p w:rsidR="000F2413" w:rsidRDefault="000F2413" w:rsidP="003F73DC">
                      <w:pPr>
                        <w:pStyle w:val="code"/>
                      </w:pPr>
                      <w:r>
                        <w:t xml:space="preserve">static struct </w:t>
                      </w:r>
                      <w:proofErr w:type="spellStart"/>
                      <w:r>
                        <w:t>capacity_state</w:t>
                      </w:r>
                      <w:proofErr w:type="spellEnd"/>
                      <w:r>
                        <w:t xml:space="preserve"> </w:t>
                      </w:r>
                      <w:proofErr w:type="spellStart"/>
                      <w:r>
                        <w:t>cap_states_cluster_h3_a53</w:t>
                      </w:r>
                      <w:proofErr w:type="spellEnd"/>
                      <w:r>
                        <w:t>[] = {</w:t>
                      </w:r>
                    </w:p>
                    <w:p w:rsidR="000F2413" w:rsidRDefault="000F2413" w:rsidP="003F73DC">
                      <w:pPr>
                        <w:pStyle w:val="code"/>
                      </w:pPr>
                      <w:r>
                        <w:t xml:space="preserve">        /* Power per cluster */</w:t>
                      </w:r>
                    </w:p>
                    <w:p w:rsidR="000F2413" w:rsidRDefault="000F2413" w:rsidP="003F73DC">
                      <w:pPr>
                        <w:pStyle w:val="code"/>
                      </w:pPr>
                      <w:r>
                        <w:t xml:space="preserve">        { .cap =  383, .power = 17, }, /* 1200 MHz */</w:t>
                      </w:r>
                    </w:p>
                    <w:p w:rsidR="000F2413" w:rsidRDefault="000F2413" w:rsidP="003F73DC">
                      <w:pPr>
                        <w:pStyle w:val="code"/>
                      </w:pPr>
                      <w:r>
                        <w:t>};</w:t>
                      </w:r>
                    </w:p>
                    <w:p w:rsidR="000F2413" w:rsidRDefault="000F2413" w:rsidP="003F73DC">
                      <w:pPr>
                        <w:pStyle w:val="code"/>
                      </w:pPr>
                    </w:p>
                    <w:p w:rsidR="000F2413" w:rsidRDefault="000F2413" w:rsidP="003F73DC">
                      <w:pPr>
                        <w:pStyle w:val="code"/>
                      </w:pPr>
                      <w:r>
                        <w:t xml:space="preserve">static struct </w:t>
                      </w:r>
                      <w:proofErr w:type="spellStart"/>
                      <w:r>
                        <w:t>capacity_state</w:t>
                      </w:r>
                      <w:proofErr w:type="spellEnd"/>
                      <w:r>
                        <w:t xml:space="preserve"> </w:t>
                      </w:r>
                      <w:proofErr w:type="spellStart"/>
                      <w:r>
                        <w:t>cap_states_cluster_h3_a57</w:t>
                      </w:r>
                      <w:proofErr w:type="spellEnd"/>
                      <w:r>
                        <w:t>[] = {</w:t>
                      </w:r>
                    </w:p>
                    <w:p w:rsidR="000F2413" w:rsidRDefault="000F2413" w:rsidP="003F73DC">
                      <w:pPr>
                        <w:pStyle w:val="code"/>
                      </w:pPr>
                      <w:r>
                        <w:t xml:space="preserve">        /* Power per cluster */</w:t>
                      </w:r>
                    </w:p>
                    <w:p w:rsidR="000F2413" w:rsidRDefault="000F2413" w:rsidP="003F73DC">
                      <w:pPr>
                        <w:pStyle w:val="code"/>
                      </w:pPr>
                      <w:r>
                        <w:t xml:space="preserve">        { .cap =  310, .power =  66, }, /*  500 MHz */</w:t>
                      </w:r>
                    </w:p>
                    <w:p w:rsidR="000F2413" w:rsidRDefault="000F2413" w:rsidP="003F73DC">
                      <w:pPr>
                        <w:pStyle w:val="code"/>
                      </w:pPr>
                      <w:r>
                        <w:t xml:space="preserve">        { .cap =  560, .power =  82, }, /* 1000 MHz */</w:t>
                      </w:r>
                    </w:p>
                    <w:p w:rsidR="000F2413" w:rsidRDefault="000F2413" w:rsidP="003F73DC">
                      <w:pPr>
                        <w:pStyle w:val="code"/>
                      </w:pPr>
                      <w:r>
                        <w:t xml:space="preserve">        { .cap =  903, .power =  98, }, /* 1500 MHz */</w:t>
                      </w:r>
                    </w:p>
                    <w:p w:rsidR="000F2413" w:rsidRDefault="000F2413" w:rsidP="003F73DC">
                      <w:pPr>
                        <w:pStyle w:val="code"/>
                      </w:pPr>
                      <w:r>
                        <w:t xml:space="preserve">        { .cap =  964, .power =  126, }, /* 1600 MHz */</w:t>
                      </w:r>
                    </w:p>
                    <w:p w:rsidR="000F2413" w:rsidRDefault="000F2413" w:rsidP="003F73DC">
                      <w:pPr>
                        <w:pStyle w:val="code"/>
                      </w:pPr>
                      <w:r>
                        <w:t xml:space="preserve">        { .cap =  1024, .power =  154, }, /* 1700 MHz */</w:t>
                      </w:r>
                    </w:p>
                    <w:p w:rsidR="000F2413" w:rsidRPr="003524ED" w:rsidRDefault="000F2413" w:rsidP="003F73DC">
                      <w:pPr>
                        <w:pStyle w:val="code"/>
                      </w:pPr>
                      <w:r>
                        <w:t>};</w:t>
                      </w:r>
                    </w:p>
                    <w:p w:rsidR="000F2413" w:rsidRPr="003524ED" w:rsidRDefault="000F2413" w:rsidP="003F73DC">
                      <w:pPr>
                        <w:pStyle w:val="codeend"/>
                      </w:pPr>
                    </w:p>
                  </w:txbxContent>
                </v:textbox>
                <w10:wrap type="square" anchorx="margin"/>
              </v:shape>
            </w:pict>
          </mc:Fallback>
        </mc:AlternateContent>
      </w:r>
      <w:r w:rsidRPr="003F73DC">
        <w:rPr>
          <w:rFonts w:hint="eastAsia"/>
        </w:rPr>
        <w:t>Cluster</w:t>
      </w:r>
      <w:r w:rsidRPr="003F73DC">
        <w:rPr>
          <w:rFonts w:hint="eastAsia"/>
        </w:rPr>
        <w:t>毎の</w:t>
      </w:r>
      <w:r w:rsidRPr="003F73DC">
        <w:rPr>
          <w:rFonts w:hint="eastAsia"/>
        </w:rPr>
        <w:t>active</w:t>
      </w:r>
      <w:r w:rsidRPr="003F73DC">
        <w:rPr>
          <w:rFonts w:hint="eastAsia"/>
        </w:rPr>
        <w:t>時の</w:t>
      </w:r>
      <w:r w:rsidRPr="003F73DC">
        <w:rPr>
          <w:rFonts w:hint="eastAsia"/>
        </w:rPr>
        <w:t>capacity/power</w:t>
      </w:r>
      <w:r w:rsidRPr="003F73DC">
        <w:rPr>
          <w:rFonts w:hint="eastAsia"/>
        </w:rPr>
        <w:t>定義</w:t>
      </w:r>
    </w:p>
    <w:p w:rsidR="003F73DC" w:rsidRDefault="003F73DC" w:rsidP="00CE7AD0">
      <w:pPr>
        <w:pStyle w:val="listend"/>
      </w:pPr>
    </w:p>
    <w:p w:rsidR="003F73DC" w:rsidRDefault="003F73DC" w:rsidP="003F73DC">
      <w:pPr>
        <w:pStyle w:val="Level1ordered"/>
        <w:numPr>
          <w:ilvl w:val="0"/>
          <w:numId w:val="20"/>
        </w:numPr>
      </w:pPr>
      <w:r>
        <w:rPr>
          <w:noProof/>
        </w:rPr>
        <w:lastRenderedPageBreak/>
        <mc:AlternateContent>
          <mc:Choice Requires="wps">
            <w:drawing>
              <wp:anchor distT="45720" distB="45720" distL="114300" distR="114300" simplePos="0" relativeHeight="251567616" behindDoc="0" locked="0" layoutInCell="1" allowOverlap="1" wp14:anchorId="624C2463" wp14:editId="1E1CD27E">
                <wp:simplePos x="0" y="0"/>
                <wp:positionH relativeFrom="margin">
                  <wp:posOffset>-3810</wp:posOffset>
                </wp:positionH>
                <wp:positionV relativeFrom="paragraph">
                  <wp:posOffset>215900</wp:posOffset>
                </wp:positionV>
                <wp:extent cx="6096000" cy="1407160"/>
                <wp:effectExtent l="0" t="0" r="0" b="7620"/>
                <wp:wrapSquare wrapText="bothSides"/>
                <wp:docPr id="10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3F73DC">
                            <w:pPr>
                              <w:pStyle w:val="code"/>
                            </w:pPr>
                            <w:r>
                              <w:t>static struct idle_state idle_states_core_h3_a53[] = {</w:t>
                            </w:r>
                          </w:p>
                          <w:p w:rsidR="000F2413" w:rsidRDefault="000F2413" w:rsidP="003F73DC">
                            <w:pPr>
                              <w:pStyle w:val="code"/>
                            </w:pPr>
                            <w:r>
                              <w:t xml:space="preserve">        { .power = 17 }, /* arch_cpu_idle() = WFI */</w:t>
                            </w:r>
                          </w:p>
                          <w:p w:rsidR="000F2413" w:rsidRDefault="000F2413" w:rsidP="003F73DC">
                            <w:pPr>
                              <w:pStyle w:val="code"/>
                            </w:pPr>
                            <w:r>
                              <w:t xml:space="preserve">        { .power = 17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Default="000F2413" w:rsidP="003F73DC">
                            <w:pPr>
                              <w:pStyle w:val="code"/>
                            </w:pPr>
                            <w:r>
                              <w:t>};</w:t>
                            </w:r>
                          </w:p>
                          <w:p w:rsidR="000F2413" w:rsidRDefault="000F2413" w:rsidP="003F73DC">
                            <w:pPr>
                              <w:pStyle w:val="code"/>
                            </w:pPr>
                          </w:p>
                          <w:p w:rsidR="000F2413" w:rsidRDefault="000F2413" w:rsidP="003F73DC">
                            <w:pPr>
                              <w:pStyle w:val="code"/>
                            </w:pPr>
                            <w:r>
                              <w:t>static struct idle_state idle_states_core_h3_a57[] = {</w:t>
                            </w:r>
                          </w:p>
                          <w:p w:rsidR="000F2413" w:rsidRDefault="000F2413" w:rsidP="003F73DC">
                            <w:pPr>
                              <w:pStyle w:val="code"/>
                            </w:pPr>
                            <w:r>
                              <w:t xml:space="preserve">        { .power = 148}, /* arch_cpu_idle() = WFI */</w:t>
                            </w:r>
                          </w:p>
                          <w:p w:rsidR="000F2413" w:rsidRDefault="000F2413" w:rsidP="003F73DC">
                            <w:pPr>
                              <w:pStyle w:val="code"/>
                            </w:pPr>
                            <w:r>
                              <w:t xml:space="preserve">        { .power = 148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Pr="003524ED" w:rsidRDefault="000F2413" w:rsidP="003F73DC">
                            <w:pPr>
                              <w:pStyle w:val="code"/>
                            </w:pPr>
                            <w:r>
                              <w:t>};</w:t>
                            </w:r>
                          </w:p>
                          <w:p w:rsidR="000F2413" w:rsidRPr="003524ED" w:rsidRDefault="000F2413" w:rsidP="003F73DC">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4C2463" id="_x0000_s1124" type="#_x0000_t202" style="position:absolute;left:0;text-align:left;margin-left:-.3pt;margin-top:17pt;width:480pt;height:110.8pt;z-index:251567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" fillcolor="#d8d8d8 [2732]" stroked="f">
                <v:textbox style="mso-fit-shape-to-text:t">
                  <w:txbxContent>
                    <w:p w:rsidR="000F2413" w:rsidRDefault="000F2413" w:rsidP="003F73DC">
                      <w:pPr>
                        <w:pStyle w:val="code"/>
                      </w:pPr>
                      <w:r>
                        <w:t xml:space="preserve">static struct </w:t>
                      </w:r>
                      <w:proofErr w:type="spellStart"/>
                      <w:r>
                        <w:t>idle_state</w:t>
                      </w:r>
                      <w:proofErr w:type="spellEnd"/>
                      <w:r>
                        <w:t xml:space="preserve"> </w:t>
                      </w:r>
                      <w:proofErr w:type="spellStart"/>
                      <w:r>
                        <w:t>idle_states_core_h3_a53</w:t>
                      </w:r>
                      <w:proofErr w:type="spellEnd"/>
                      <w:r>
                        <w:t>[] = {</w:t>
                      </w:r>
                    </w:p>
                    <w:p w:rsidR="000F2413" w:rsidRDefault="000F2413" w:rsidP="003F73DC">
                      <w:pPr>
                        <w:pStyle w:val="code"/>
                      </w:pPr>
                      <w:r>
                        <w:t xml:space="preserve">        { .power = 17 }, /* </w:t>
                      </w:r>
                      <w:proofErr w:type="spellStart"/>
                      <w:r>
                        <w:t>arch_cpu_idle</w:t>
                      </w:r>
                      <w:proofErr w:type="spellEnd"/>
                      <w:r>
                        <w:t xml:space="preserve">() = </w:t>
                      </w:r>
                      <w:proofErr w:type="spellStart"/>
                      <w:r>
                        <w:t>WFI</w:t>
                      </w:r>
                      <w:proofErr w:type="spellEnd"/>
                      <w:r>
                        <w:t xml:space="preserve"> */</w:t>
                      </w:r>
                    </w:p>
                    <w:p w:rsidR="000F2413" w:rsidRDefault="000F2413" w:rsidP="003F73DC">
                      <w:pPr>
                        <w:pStyle w:val="code"/>
                      </w:pPr>
                      <w:r>
                        <w:t xml:space="preserve">        { .power = 17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Default="000F2413" w:rsidP="003F73DC">
                      <w:pPr>
                        <w:pStyle w:val="code"/>
                      </w:pPr>
                      <w:r>
                        <w:t>};</w:t>
                      </w:r>
                    </w:p>
                    <w:p w:rsidR="000F2413" w:rsidRDefault="000F2413" w:rsidP="003F73DC">
                      <w:pPr>
                        <w:pStyle w:val="code"/>
                      </w:pPr>
                    </w:p>
                    <w:p w:rsidR="000F2413" w:rsidRDefault="000F2413" w:rsidP="003F73DC">
                      <w:pPr>
                        <w:pStyle w:val="code"/>
                      </w:pPr>
                      <w:r>
                        <w:t xml:space="preserve">static struct </w:t>
                      </w:r>
                      <w:proofErr w:type="spellStart"/>
                      <w:r>
                        <w:t>idle_state</w:t>
                      </w:r>
                      <w:proofErr w:type="spellEnd"/>
                      <w:r>
                        <w:t xml:space="preserve"> </w:t>
                      </w:r>
                      <w:proofErr w:type="spellStart"/>
                      <w:r>
                        <w:t>idle_states_core_h3_a57</w:t>
                      </w:r>
                      <w:proofErr w:type="spellEnd"/>
                      <w:r>
                        <w:t>[] = {</w:t>
                      </w:r>
                    </w:p>
                    <w:p w:rsidR="000F2413" w:rsidRDefault="000F2413" w:rsidP="003F73DC">
                      <w:pPr>
                        <w:pStyle w:val="code"/>
                      </w:pPr>
                      <w:r>
                        <w:t xml:space="preserve">        { .power = 148}, /* </w:t>
                      </w:r>
                      <w:proofErr w:type="spellStart"/>
                      <w:r>
                        <w:t>arch_cpu_idle</w:t>
                      </w:r>
                      <w:proofErr w:type="spellEnd"/>
                      <w:r>
                        <w:t xml:space="preserve">() = </w:t>
                      </w:r>
                      <w:proofErr w:type="spellStart"/>
                      <w:r>
                        <w:t>WFI</w:t>
                      </w:r>
                      <w:proofErr w:type="spellEnd"/>
                      <w:r>
                        <w:t xml:space="preserve"> */</w:t>
                      </w:r>
                    </w:p>
                    <w:p w:rsidR="000F2413" w:rsidRDefault="000F2413" w:rsidP="003F73DC">
                      <w:pPr>
                        <w:pStyle w:val="code"/>
                      </w:pPr>
                      <w:r>
                        <w:t xml:space="preserve">        { .power = 148 }, /* WFI */</w:t>
                      </w:r>
                    </w:p>
                    <w:p w:rsidR="000F2413" w:rsidRDefault="000F2413" w:rsidP="003F73DC">
                      <w:pPr>
                        <w:pStyle w:val="code"/>
                      </w:pPr>
                      <w:r>
                        <w:t xml:space="preserve">        { .power = 0  }, /* cpu-sleep-0 */</w:t>
                      </w:r>
                    </w:p>
                    <w:p w:rsidR="000F2413" w:rsidRDefault="000F2413" w:rsidP="003F73DC">
                      <w:pPr>
                        <w:pStyle w:val="code"/>
                      </w:pPr>
                      <w:r>
                        <w:t xml:space="preserve">        { .power = 0  }, /* cluster-sleep-0 */</w:t>
                      </w:r>
                    </w:p>
                    <w:p w:rsidR="000F2413" w:rsidRPr="003524ED" w:rsidRDefault="000F2413" w:rsidP="003F73DC">
                      <w:pPr>
                        <w:pStyle w:val="code"/>
                      </w:pPr>
                      <w:r>
                        <w:t>};</w:t>
                      </w:r>
                    </w:p>
                    <w:p w:rsidR="000F2413" w:rsidRPr="003524ED" w:rsidRDefault="000F2413" w:rsidP="003F73DC">
                      <w:pPr>
                        <w:pStyle w:val="codeend"/>
                      </w:pPr>
                    </w:p>
                  </w:txbxContent>
                </v:textbox>
                <w10:wrap type="square" anchorx="margin"/>
              </v:shape>
            </w:pict>
          </mc:Fallback>
        </mc:AlternateContent>
      </w:r>
      <w:r w:rsidRPr="003F73DC">
        <w:rPr>
          <w:rFonts w:hint="eastAsia"/>
        </w:rPr>
        <w:t>CPU</w:t>
      </w:r>
      <w:r w:rsidRPr="003F73DC">
        <w:rPr>
          <w:rFonts w:hint="eastAsia"/>
        </w:rPr>
        <w:t>毎の</w:t>
      </w:r>
      <w:r w:rsidRPr="003F73DC">
        <w:rPr>
          <w:rFonts w:hint="eastAsia"/>
        </w:rPr>
        <w:t>idle</w:t>
      </w:r>
      <w:r w:rsidRPr="003F73DC">
        <w:rPr>
          <w:rFonts w:hint="eastAsia"/>
        </w:rPr>
        <w:t>時の</w:t>
      </w:r>
      <w:r w:rsidRPr="003F73DC">
        <w:rPr>
          <w:rFonts w:hint="eastAsia"/>
        </w:rPr>
        <w:t>power</w:t>
      </w:r>
      <w:r w:rsidRPr="003F73DC">
        <w:rPr>
          <w:rFonts w:hint="eastAsia"/>
        </w:rPr>
        <w:t>定義</w:t>
      </w:r>
    </w:p>
    <w:p w:rsidR="003F73DC" w:rsidRDefault="003F73DC" w:rsidP="00CE7AD0">
      <w:pPr>
        <w:pStyle w:val="listend"/>
      </w:pPr>
    </w:p>
    <w:p w:rsidR="003F73DC" w:rsidRDefault="003F73DC" w:rsidP="003F73DC">
      <w:pPr>
        <w:pStyle w:val="Level1ordered"/>
        <w:numPr>
          <w:ilvl w:val="0"/>
          <w:numId w:val="20"/>
        </w:numPr>
      </w:pPr>
      <w:r>
        <w:rPr>
          <w:noProof/>
        </w:rPr>
        <mc:AlternateContent>
          <mc:Choice Requires="wps">
            <w:drawing>
              <wp:anchor distT="45720" distB="45720" distL="114300" distR="114300" simplePos="0" relativeHeight="251569664" behindDoc="0" locked="0" layoutInCell="1" allowOverlap="1" wp14:anchorId="0514B28D" wp14:editId="061278A2">
                <wp:simplePos x="0" y="0"/>
                <wp:positionH relativeFrom="margin">
                  <wp:posOffset>-3810</wp:posOffset>
                </wp:positionH>
                <wp:positionV relativeFrom="paragraph">
                  <wp:posOffset>219075</wp:posOffset>
                </wp:positionV>
                <wp:extent cx="6096000" cy="1407160"/>
                <wp:effectExtent l="0" t="0" r="0" b="7620"/>
                <wp:wrapSquare wrapText="bothSides"/>
                <wp:docPr id="10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3F73DC">
                            <w:pPr>
                              <w:pStyle w:val="code"/>
                            </w:pPr>
                            <w:r>
                              <w:t>static struct capacity_state cap_states_core_h3_a53[] = {</w:t>
                            </w:r>
                          </w:p>
                          <w:p w:rsidR="000F2413" w:rsidRDefault="000F2413" w:rsidP="003F73DC">
                            <w:pPr>
                              <w:pStyle w:val="code"/>
                            </w:pPr>
                            <w:r>
                              <w:t xml:space="preserve">        /* Power per cpu */</w:t>
                            </w:r>
                          </w:p>
                          <w:p w:rsidR="000F2413" w:rsidRDefault="000F2413" w:rsidP="003F73DC">
                            <w:pPr>
                              <w:pStyle w:val="code"/>
                            </w:pPr>
                            <w:r>
                              <w:t xml:space="preserve">        { .cap =  383, .power = 85, }, /* 1200 MHz */</w:t>
                            </w:r>
                          </w:p>
                          <w:p w:rsidR="000F2413" w:rsidRDefault="000F2413" w:rsidP="003F73DC">
                            <w:pPr>
                              <w:pStyle w:val="code"/>
                            </w:pPr>
                            <w:r>
                              <w:t>};</w:t>
                            </w:r>
                          </w:p>
                          <w:p w:rsidR="000F2413" w:rsidRDefault="000F2413" w:rsidP="003F73DC">
                            <w:pPr>
                              <w:pStyle w:val="code"/>
                            </w:pPr>
                          </w:p>
                          <w:p w:rsidR="000F2413" w:rsidRDefault="000F2413" w:rsidP="003F73DC">
                            <w:pPr>
                              <w:pStyle w:val="code"/>
                            </w:pPr>
                            <w:r>
                              <w:t>static struct capacity_state cap_states_core_h3_a57[] = {</w:t>
                            </w:r>
                          </w:p>
                          <w:p w:rsidR="000F2413" w:rsidRDefault="000F2413" w:rsidP="003F73DC">
                            <w:pPr>
                              <w:pStyle w:val="code"/>
                            </w:pPr>
                            <w:r>
                              <w:t xml:space="preserve">        /* Power per cpu */</w:t>
                            </w:r>
                          </w:p>
                          <w:p w:rsidR="000F2413" w:rsidRDefault="000F2413" w:rsidP="003F73DC">
                            <w:pPr>
                              <w:pStyle w:val="code"/>
                            </w:pPr>
                            <w:r>
                              <w:t xml:space="preserve">        { .cap =  310, .power = 361, }, /*  500 MHz */</w:t>
                            </w:r>
                          </w:p>
                          <w:p w:rsidR="000F2413" w:rsidRDefault="000F2413" w:rsidP="003F73DC">
                            <w:pPr>
                              <w:pStyle w:val="code"/>
                            </w:pPr>
                            <w:r>
                              <w:t xml:space="preserve">        { .cap =  560, .power = 590, }, /* 1000 MHz */</w:t>
                            </w:r>
                          </w:p>
                          <w:p w:rsidR="000F2413" w:rsidRDefault="000F2413" w:rsidP="003F73DC">
                            <w:pPr>
                              <w:pStyle w:val="code"/>
                            </w:pPr>
                            <w:r>
                              <w:t xml:space="preserve">        { .cap =  903, .power = 820, }, /* 1500 MHz */</w:t>
                            </w:r>
                          </w:p>
                          <w:p w:rsidR="000F2413" w:rsidRDefault="000F2413" w:rsidP="003F73DC">
                            <w:pPr>
                              <w:pStyle w:val="code"/>
                            </w:pPr>
                            <w:r>
                              <w:t xml:space="preserve">        { .cap =  964, .power = 1116, }, /* 1600 MHz */</w:t>
                            </w:r>
                          </w:p>
                          <w:p w:rsidR="000F2413" w:rsidRDefault="000F2413" w:rsidP="003F73DC">
                            <w:pPr>
                              <w:pStyle w:val="code"/>
                            </w:pPr>
                            <w:r>
                              <w:t xml:space="preserve">        { .cap =  1024, .power = 1344, }, /* 1700 MHz */</w:t>
                            </w:r>
                          </w:p>
                          <w:p w:rsidR="000F2413" w:rsidRDefault="000F2413" w:rsidP="003F73DC">
                            <w:pPr>
                              <w:pStyle w:val="code"/>
                            </w:pPr>
                            <w:r>
                              <w:t>};</w:t>
                            </w:r>
                          </w:p>
                          <w:p w:rsidR="000F2413" w:rsidRPr="003524ED" w:rsidRDefault="000F2413" w:rsidP="003F73DC">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14B28D" id="_x0000_s1125" type="#_x0000_t202" style="position:absolute;left:0;text-align:left;margin-left:-.3pt;margin-top:17.25pt;width:480pt;height:110.8pt;z-index:25156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" fillcolor="#d8d8d8 [2732]" stroked="f">
                <v:textbox style="mso-fit-shape-to-text:t">
                  <w:txbxContent>
                    <w:p w:rsidR="000F2413" w:rsidRDefault="000F2413" w:rsidP="003F73DC">
                      <w:pPr>
                        <w:pStyle w:val="code"/>
                      </w:pPr>
                      <w:r>
                        <w:t xml:space="preserve">static struct </w:t>
                      </w:r>
                      <w:proofErr w:type="spellStart"/>
                      <w:r>
                        <w:t>capacity_state</w:t>
                      </w:r>
                      <w:proofErr w:type="spellEnd"/>
                      <w:r>
                        <w:t xml:space="preserve"> </w:t>
                      </w:r>
                      <w:proofErr w:type="spellStart"/>
                      <w:r>
                        <w:t>cap_states_core_h3_a53</w:t>
                      </w:r>
                      <w:proofErr w:type="spellEnd"/>
                      <w:r>
                        <w:t>[] = {</w:t>
                      </w:r>
                    </w:p>
                    <w:p w:rsidR="000F2413" w:rsidRDefault="000F2413" w:rsidP="003F73DC">
                      <w:pPr>
                        <w:pStyle w:val="code"/>
                      </w:pPr>
                      <w:r>
                        <w:t xml:space="preserve">        /* Power per </w:t>
                      </w:r>
                      <w:proofErr w:type="spellStart"/>
                      <w:r>
                        <w:t>cpu</w:t>
                      </w:r>
                      <w:proofErr w:type="spellEnd"/>
                      <w:r>
                        <w:t xml:space="preserve"> */</w:t>
                      </w:r>
                    </w:p>
                    <w:p w:rsidR="000F2413" w:rsidRDefault="000F2413" w:rsidP="003F73DC">
                      <w:pPr>
                        <w:pStyle w:val="code"/>
                      </w:pPr>
                      <w:r>
                        <w:t xml:space="preserve">        { .cap =  383, .power = 85, }, /* 1200 MHz */</w:t>
                      </w:r>
                    </w:p>
                    <w:p w:rsidR="000F2413" w:rsidRDefault="000F2413" w:rsidP="003F73DC">
                      <w:pPr>
                        <w:pStyle w:val="code"/>
                      </w:pPr>
                      <w:r>
                        <w:t>};</w:t>
                      </w:r>
                    </w:p>
                    <w:p w:rsidR="000F2413" w:rsidRDefault="000F2413" w:rsidP="003F73DC">
                      <w:pPr>
                        <w:pStyle w:val="code"/>
                      </w:pPr>
                    </w:p>
                    <w:p w:rsidR="000F2413" w:rsidRDefault="000F2413" w:rsidP="003F73DC">
                      <w:pPr>
                        <w:pStyle w:val="code"/>
                      </w:pPr>
                      <w:r>
                        <w:t xml:space="preserve">static struct </w:t>
                      </w:r>
                      <w:proofErr w:type="spellStart"/>
                      <w:r>
                        <w:t>capacity_state</w:t>
                      </w:r>
                      <w:proofErr w:type="spellEnd"/>
                      <w:r>
                        <w:t xml:space="preserve"> </w:t>
                      </w:r>
                      <w:proofErr w:type="spellStart"/>
                      <w:r>
                        <w:t>cap_states_core_h3_a57</w:t>
                      </w:r>
                      <w:proofErr w:type="spellEnd"/>
                      <w:r>
                        <w:t>[] = {</w:t>
                      </w:r>
                    </w:p>
                    <w:p w:rsidR="000F2413" w:rsidRDefault="000F2413" w:rsidP="003F73DC">
                      <w:pPr>
                        <w:pStyle w:val="code"/>
                      </w:pPr>
                      <w:r>
                        <w:t xml:space="preserve">        /* Power per </w:t>
                      </w:r>
                      <w:proofErr w:type="spellStart"/>
                      <w:r>
                        <w:t>cpu</w:t>
                      </w:r>
                      <w:proofErr w:type="spellEnd"/>
                      <w:r>
                        <w:t xml:space="preserve"> */</w:t>
                      </w:r>
                    </w:p>
                    <w:p w:rsidR="000F2413" w:rsidRDefault="000F2413" w:rsidP="003F73DC">
                      <w:pPr>
                        <w:pStyle w:val="code"/>
                      </w:pPr>
                      <w:r>
                        <w:t xml:space="preserve">        { .cap =  310, .power = 361, }, /*  500 MHz */</w:t>
                      </w:r>
                    </w:p>
                    <w:p w:rsidR="000F2413" w:rsidRDefault="000F2413" w:rsidP="003F73DC">
                      <w:pPr>
                        <w:pStyle w:val="code"/>
                      </w:pPr>
                      <w:r>
                        <w:t xml:space="preserve">        { .cap =  560, .power = 590, }, /* 1000 MHz */</w:t>
                      </w:r>
                    </w:p>
                    <w:p w:rsidR="000F2413" w:rsidRDefault="000F2413" w:rsidP="003F73DC">
                      <w:pPr>
                        <w:pStyle w:val="code"/>
                      </w:pPr>
                      <w:r>
                        <w:t xml:space="preserve">        { .cap =  903, .power = 820, }, /* 1500 MHz */</w:t>
                      </w:r>
                    </w:p>
                    <w:p w:rsidR="000F2413" w:rsidRDefault="000F2413" w:rsidP="003F73DC">
                      <w:pPr>
                        <w:pStyle w:val="code"/>
                      </w:pPr>
                      <w:r>
                        <w:t xml:space="preserve">        { .cap =  964, .power = 1116, }, /* 1600 MHz */</w:t>
                      </w:r>
                    </w:p>
                    <w:p w:rsidR="000F2413" w:rsidRDefault="000F2413" w:rsidP="003F73DC">
                      <w:pPr>
                        <w:pStyle w:val="code"/>
                      </w:pPr>
                      <w:r>
                        <w:t xml:space="preserve">        { .cap =  1024, .power = 1344, }, /* 1700 MHz */</w:t>
                      </w:r>
                    </w:p>
                    <w:p w:rsidR="000F2413" w:rsidRDefault="000F2413" w:rsidP="003F73DC">
                      <w:pPr>
                        <w:pStyle w:val="code"/>
                      </w:pPr>
                      <w:r>
                        <w:t>};</w:t>
                      </w:r>
                    </w:p>
                    <w:p w:rsidR="000F2413" w:rsidRPr="003524ED" w:rsidRDefault="000F2413" w:rsidP="003F73DC">
                      <w:pPr>
                        <w:pStyle w:val="codeend"/>
                      </w:pPr>
                    </w:p>
                  </w:txbxContent>
                </v:textbox>
                <w10:wrap type="square" anchorx="margin"/>
              </v:shape>
            </w:pict>
          </mc:Fallback>
        </mc:AlternateContent>
      </w:r>
      <w:r w:rsidRPr="003F73DC">
        <w:rPr>
          <w:rFonts w:hint="eastAsia"/>
        </w:rPr>
        <w:t>CPU</w:t>
      </w:r>
      <w:r w:rsidRPr="003F73DC">
        <w:rPr>
          <w:rFonts w:hint="eastAsia"/>
        </w:rPr>
        <w:t>毎の</w:t>
      </w:r>
      <w:r w:rsidRPr="003F73DC">
        <w:rPr>
          <w:rFonts w:hint="eastAsia"/>
        </w:rPr>
        <w:t>active</w:t>
      </w:r>
      <w:r w:rsidRPr="003F73DC">
        <w:rPr>
          <w:rFonts w:hint="eastAsia"/>
        </w:rPr>
        <w:t>時の</w:t>
      </w:r>
      <w:r w:rsidRPr="003F73DC">
        <w:rPr>
          <w:rFonts w:hint="eastAsia"/>
        </w:rPr>
        <w:t>capacity/power</w:t>
      </w:r>
      <w:r w:rsidRPr="003F73DC">
        <w:rPr>
          <w:rFonts w:hint="eastAsia"/>
        </w:rPr>
        <w:t>定義</w:t>
      </w:r>
    </w:p>
    <w:p w:rsidR="003F73DC" w:rsidRDefault="00C04F36" w:rsidP="003F73DC">
      <w:pPr>
        <w:pStyle w:val="note"/>
      </w:pPr>
      <w:r>
        <w:rPr>
          <w:rFonts w:hint="eastAsia"/>
          <w:lang w:eastAsia="ja-JP"/>
        </w:rPr>
        <w:t>(</w:t>
      </w:r>
      <w:r>
        <w:rPr>
          <w:lang w:eastAsia="ja-JP"/>
        </w:rPr>
        <w:t>*</w:t>
      </w:r>
      <w:r w:rsidR="003F73DC">
        <w:rPr>
          <w:rFonts w:hint="eastAsia"/>
        </w:rPr>
        <w:t>1)</w:t>
      </w:r>
      <w:r>
        <w:t xml:space="preserve"> </w:t>
      </w:r>
      <w:r w:rsidR="003F73DC">
        <w:rPr>
          <w:rFonts w:hint="eastAsia"/>
        </w:rPr>
        <w:t xml:space="preserve"> </w:t>
      </w:r>
      <w:r w:rsidR="00AE2FA0">
        <w:rPr>
          <w:rFonts w:hint="eastAsia"/>
          <w:lang w:eastAsia="ja-JP"/>
        </w:rPr>
        <w:t xml:space="preserve"> </w:t>
      </w:r>
      <w:r w:rsidR="003F73DC">
        <w:rPr>
          <w:rFonts w:hint="eastAsia"/>
        </w:rPr>
        <w:t>本テーブルは</w:t>
      </w:r>
      <w:r w:rsidR="003F73DC">
        <w:rPr>
          <w:rFonts w:hint="eastAsia"/>
        </w:rPr>
        <w:t>CPU</w:t>
      </w:r>
      <w:r w:rsidR="003F73DC">
        <w:rPr>
          <w:rFonts w:hint="eastAsia"/>
        </w:rPr>
        <w:t>の周波数テーブルに合わせて設定するため、周波数テーブルの構成を変更する場合は本テーブルも更新が必要です</w:t>
      </w:r>
    </w:p>
    <w:p w:rsidR="003F73DC" w:rsidRDefault="00C04F36" w:rsidP="003F73DC">
      <w:pPr>
        <w:pStyle w:val="note"/>
      </w:pPr>
      <w:r>
        <w:rPr>
          <w:rFonts w:hint="eastAsia"/>
          <w:lang w:eastAsia="ja-JP"/>
        </w:rPr>
        <w:t>(</w:t>
      </w:r>
      <w:r>
        <w:rPr>
          <w:lang w:eastAsia="ja-JP"/>
        </w:rPr>
        <w:t>*</w:t>
      </w:r>
      <w:r w:rsidR="003F73DC">
        <w:rPr>
          <w:rFonts w:hint="eastAsia"/>
        </w:rPr>
        <w:t xml:space="preserve">2) </w:t>
      </w:r>
      <w:r>
        <w:t xml:space="preserve"> </w:t>
      </w:r>
      <w:r w:rsidR="00AE2FA0">
        <w:rPr>
          <w:rFonts w:hint="eastAsia"/>
          <w:lang w:eastAsia="ja-JP"/>
        </w:rPr>
        <w:t xml:space="preserve"> </w:t>
      </w:r>
      <w:r w:rsidR="003F73DC">
        <w:rPr>
          <w:rFonts w:hint="eastAsia"/>
        </w:rPr>
        <w:t>本テーブルは</w:t>
      </w:r>
      <w:r w:rsidR="003F73DC">
        <w:rPr>
          <w:rFonts w:hint="eastAsia"/>
        </w:rPr>
        <w:t>kernel</w:t>
      </w:r>
      <w:r w:rsidR="003F73DC">
        <w:rPr>
          <w:rFonts w:hint="eastAsia"/>
        </w:rPr>
        <w:t>の</w:t>
      </w:r>
      <w:r w:rsidR="003F73DC">
        <w:rPr>
          <w:rFonts w:hint="eastAsia"/>
        </w:rPr>
        <w:t>arch/arm64/kernel/topology.c</w:t>
      </w:r>
      <w:r w:rsidR="003F73DC">
        <w:rPr>
          <w:rFonts w:hint="eastAsia"/>
        </w:rPr>
        <w:t>内に定義されています。</w:t>
      </w:r>
    </w:p>
    <w:p w:rsidR="003F73DC" w:rsidRDefault="003F73DC" w:rsidP="003F73DC">
      <w:pPr>
        <w:pStyle w:val="listend"/>
        <w:rPr>
          <w:rFonts w:eastAsia="PMingLiU"/>
        </w:rPr>
      </w:pPr>
    </w:p>
    <w:p w:rsidR="00243AB7" w:rsidRDefault="00243AB7" w:rsidP="00243AB7">
      <w:pPr>
        <w:pStyle w:val="space"/>
        <w:rPr>
          <w:rFonts w:eastAsia="PMingLiU"/>
          <w:lang w:eastAsia="zh-TW"/>
        </w:rPr>
      </w:pPr>
    </w:p>
    <w:p w:rsidR="003F73DC" w:rsidRDefault="003F73DC" w:rsidP="00243AB7">
      <w:pPr>
        <w:pStyle w:val="Heading3"/>
      </w:pPr>
      <w:bookmarkStart w:id="40" w:name="_Toc488949412"/>
      <w:r w:rsidRPr="003F73DC">
        <w:rPr>
          <w:rFonts w:hint="eastAsia"/>
        </w:rPr>
        <w:t>算出方法</w:t>
      </w:r>
      <w:bookmarkEnd w:id="40"/>
    </w:p>
    <w:p w:rsidR="003F73DC" w:rsidRDefault="003F73DC" w:rsidP="00243AB7">
      <w:r w:rsidRPr="003F73DC">
        <w:rPr>
          <w:rFonts w:hint="eastAsia"/>
        </w:rPr>
        <w:t>本テーブル情報の算出には事前に性能と電流値の測定が必要であり、弊社では</w:t>
      </w:r>
      <w:r w:rsidRPr="003F73DC">
        <w:rPr>
          <w:rFonts w:hint="eastAsia"/>
        </w:rPr>
        <w:t>Linaro</w:t>
      </w:r>
      <w:r w:rsidRPr="003F73DC">
        <w:rPr>
          <w:rFonts w:hint="eastAsia"/>
        </w:rPr>
        <w:t>のガイド</w:t>
      </w:r>
      <w:r w:rsidRPr="003F73DC">
        <w:rPr>
          <w:rFonts w:hint="eastAsia"/>
        </w:rPr>
        <w:t>(*)</w:t>
      </w:r>
      <w:r w:rsidRPr="003F73DC">
        <w:rPr>
          <w:rFonts w:hint="eastAsia"/>
        </w:rPr>
        <w:t>に従い測定を実施しました。</w:t>
      </w:r>
    </w:p>
    <w:p w:rsidR="00E13B25" w:rsidRPr="00E13B25" w:rsidRDefault="00E13B25" w:rsidP="00E13B25">
      <w:pPr>
        <w:pStyle w:val="space"/>
        <w:rPr>
          <w:lang w:eastAsia="zh-TW"/>
        </w:rPr>
      </w:pPr>
    </w:p>
    <w:p w:rsidR="003F73DC" w:rsidRDefault="003F73DC" w:rsidP="00E13B25">
      <w:pPr>
        <w:pStyle w:val="note"/>
      </w:pPr>
      <w:r w:rsidRPr="003F73DC">
        <w:t xml:space="preserve">(*) : </w:t>
      </w:r>
      <w:hyperlink r:id="rId11" w:history="1">
        <w:r w:rsidR="003F6764" w:rsidRPr="00CE661B">
          <w:rPr>
            <w:rStyle w:val="Hyperlink"/>
          </w:rPr>
          <w:t>http://www.slideshare.net/linaroorg/bkk16tr08-how-to-generate-power-models-for-eas-and-ipa</w:t>
        </w:r>
      </w:hyperlink>
    </w:p>
    <w:p w:rsidR="003F6764" w:rsidRPr="00E13B25" w:rsidRDefault="003F6764" w:rsidP="003F6764">
      <w:pPr>
        <w:pStyle w:val="space"/>
      </w:pPr>
    </w:p>
    <w:p w:rsidR="00D81BD2" w:rsidRDefault="00D81BD2" w:rsidP="00D81BD2">
      <w:r>
        <w:br w:type="page"/>
      </w:r>
    </w:p>
    <w:p w:rsidR="007B0E23" w:rsidRDefault="007B0E23" w:rsidP="007B0E23">
      <w:pPr>
        <w:pStyle w:val="Heading2"/>
      </w:pPr>
      <w:bookmarkStart w:id="41" w:name="_Toc488949413"/>
      <w:r w:rsidRPr="007B0E23">
        <w:rPr>
          <w:rFonts w:hint="eastAsia"/>
        </w:rPr>
        <w:lastRenderedPageBreak/>
        <w:t>検討課題</w:t>
      </w:r>
      <w:bookmarkEnd w:id="41"/>
    </w:p>
    <w:p w:rsidR="007B0E23" w:rsidRDefault="003F73DC" w:rsidP="003F73DC">
      <w:r w:rsidRPr="003F73DC">
        <w:rPr>
          <w:rFonts w:hint="eastAsia"/>
        </w:rPr>
        <w:t>EAS</w:t>
      </w:r>
      <w:r w:rsidRPr="003F73DC">
        <w:rPr>
          <w:rFonts w:hint="eastAsia"/>
        </w:rPr>
        <w:t>を活用する上で、お客様のユースケースにあわせて追加検討が必要な場合があります。</w:t>
      </w:r>
      <w:r w:rsidR="008D48A5">
        <w:t>1.5.1</w:t>
      </w:r>
      <w:r w:rsidR="008D48A5">
        <w:rPr>
          <w:rFonts w:hint="eastAsia"/>
        </w:rPr>
        <w:t>章</w:t>
      </w:r>
      <w:r w:rsidRPr="003F73DC">
        <w:rPr>
          <w:rFonts w:hint="eastAsia"/>
        </w:rPr>
        <w:t>にその例を示します。</w:t>
      </w:r>
    </w:p>
    <w:p w:rsidR="00AE578A" w:rsidRDefault="00AE578A" w:rsidP="00AE578A">
      <w:pPr>
        <w:pStyle w:val="space"/>
      </w:pPr>
    </w:p>
    <w:p w:rsidR="003F73DC" w:rsidRDefault="003F73DC" w:rsidP="00351489">
      <w:pPr>
        <w:pStyle w:val="Heading3"/>
      </w:pPr>
      <w:bookmarkStart w:id="42" w:name="_Toc488949414"/>
      <w:r w:rsidRPr="003F73DC">
        <w:rPr>
          <w:rFonts w:hint="eastAsia"/>
        </w:rPr>
        <w:t>任意のアプリケーションを優先して動作</w:t>
      </w:r>
      <w:bookmarkEnd w:id="42"/>
    </w:p>
    <w:p w:rsidR="003F73DC" w:rsidRDefault="003F73DC" w:rsidP="00351489">
      <w:pPr>
        <w:rPr>
          <w:rFonts w:eastAsia="PMingLiU"/>
          <w:lang w:eastAsia="zh-TW"/>
        </w:rPr>
      </w:pPr>
      <w:r w:rsidRPr="003F73DC">
        <w:rPr>
          <w:rFonts w:hint="eastAsia"/>
          <w:lang w:eastAsia="zh-TW"/>
        </w:rPr>
        <w:t>1</w:t>
      </w:r>
      <w:r w:rsidR="00874E5D">
        <w:rPr>
          <w:lang w:eastAsia="zh-TW"/>
        </w:rPr>
        <w:t>.</w:t>
      </w:r>
      <w:r w:rsidRPr="003F73DC">
        <w:rPr>
          <w:rFonts w:hint="eastAsia"/>
          <w:lang w:eastAsia="zh-TW"/>
        </w:rPr>
        <w:t>2</w:t>
      </w:r>
      <w:r w:rsidRPr="003F73DC">
        <w:rPr>
          <w:rFonts w:hint="eastAsia"/>
          <w:lang w:eastAsia="zh-TW"/>
        </w:rPr>
        <w:t>章で述べたように</w:t>
      </w:r>
      <w:r w:rsidRPr="003F73DC">
        <w:rPr>
          <w:rFonts w:hint="eastAsia"/>
          <w:lang w:eastAsia="zh-TW"/>
        </w:rPr>
        <w:t>EAS</w:t>
      </w:r>
      <w:r w:rsidRPr="003F73DC">
        <w:rPr>
          <w:rFonts w:hint="eastAsia"/>
          <w:lang w:eastAsia="zh-TW"/>
        </w:rPr>
        <w:t>ではタスクの負荷を基に</w:t>
      </w:r>
      <w:r w:rsidRPr="003F73DC">
        <w:rPr>
          <w:rFonts w:hint="eastAsia"/>
          <w:lang w:eastAsia="zh-TW"/>
        </w:rPr>
        <w:t>CPU</w:t>
      </w:r>
      <w:r w:rsidRPr="003F73DC">
        <w:rPr>
          <w:rFonts w:hint="eastAsia"/>
          <w:lang w:eastAsia="zh-TW"/>
        </w:rPr>
        <w:t>の処理速度と消費電力を考慮したタスクの割り付けが行なわれ、どのタスクも動作中の負荷状況を基に割り付けられます。しかし、実ユースケースの中には例えば一時的にタスクの負荷が小さくなるような負荷変動が生じるが、一貫して優先動作させたい、常に</w:t>
      </w:r>
      <w:r w:rsidRPr="003F73DC">
        <w:rPr>
          <w:rFonts w:hint="eastAsia"/>
          <w:lang w:eastAsia="zh-TW"/>
        </w:rPr>
        <w:t>Cortex-A57</w:t>
      </w:r>
      <w:r w:rsidRPr="003F73DC">
        <w:rPr>
          <w:rFonts w:hint="eastAsia"/>
          <w:lang w:eastAsia="zh-TW"/>
        </w:rPr>
        <w:t>側で動作させたい場合も出てくることが想定されます。お客様の環境でこのようなケースが存在する場合、</w:t>
      </w:r>
      <w:r w:rsidRPr="003F73DC">
        <w:rPr>
          <w:rFonts w:hint="eastAsia"/>
          <w:lang w:eastAsia="zh-TW"/>
        </w:rPr>
        <w:t>EAS</w:t>
      </w:r>
      <w:r w:rsidRPr="003F73DC">
        <w:rPr>
          <w:rFonts w:hint="eastAsia"/>
          <w:lang w:eastAsia="zh-TW"/>
        </w:rPr>
        <w:t>の利用に追加して、</w:t>
      </w:r>
      <w:r w:rsidR="00AC2B4A">
        <w:rPr>
          <w:rFonts w:hint="eastAsia"/>
        </w:rPr>
        <w:t>表</w:t>
      </w:r>
      <w:r w:rsidR="00AC2B4A">
        <w:rPr>
          <w:rFonts w:hint="eastAsia"/>
        </w:rPr>
        <w:t>1-2</w:t>
      </w:r>
      <w:r w:rsidRPr="003F73DC">
        <w:rPr>
          <w:rFonts w:hint="eastAsia"/>
          <w:lang w:eastAsia="zh-TW"/>
        </w:rPr>
        <w:t>に示す対策案を参考に、お客様にて対策をご検討ください。</w:t>
      </w:r>
    </w:p>
    <w:p w:rsidR="001840E8" w:rsidRPr="001840E8" w:rsidRDefault="001840E8" w:rsidP="001840E8">
      <w:pPr>
        <w:pStyle w:val="space"/>
        <w:rPr>
          <w:lang w:eastAsia="zh-TW"/>
        </w:rPr>
      </w:pPr>
    </w:p>
    <w:p w:rsidR="003F73DC" w:rsidRDefault="002905CD" w:rsidP="002905CD">
      <w:pPr>
        <w:pStyle w:val="tablehead"/>
      </w:pPr>
      <w:r>
        <w:rPr>
          <w:rFonts w:hint="eastAsia"/>
        </w:rPr>
        <w:t>表</w:t>
      </w:r>
      <w:r>
        <w:rPr>
          <w:rFonts w:hint="eastAsia"/>
        </w:rPr>
        <w:t xml:space="preserve"> </w:t>
      </w:r>
      <w:r w:rsidR="0041758E">
        <w:fldChar w:fldCharType="begin"/>
      </w:r>
      <w:r w:rsidR="0041758E">
        <w:instrText xml:space="preserve"> </w:instrText>
      </w:r>
      <w:r w:rsidR="0041758E">
        <w:rPr>
          <w:rFonts w:hint="eastAsia"/>
        </w:rPr>
        <w:instrText>STYLEREF 1 \s</w:instrText>
      </w:r>
      <w:r w:rsidR="0041758E">
        <w:instrText xml:space="preserve"> </w:instrText>
      </w:r>
      <w:r w:rsidR="0041758E">
        <w:fldChar w:fldCharType="separate"/>
      </w:r>
      <w:r w:rsidR="00E9773A">
        <w:rPr>
          <w:noProof/>
        </w:rPr>
        <w:t>1</w:t>
      </w:r>
      <w:r w:rsidR="0041758E">
        <w:fldChar w:fldCharType="end"/>
      </w:r>
      <w:r w:rsidR="0041758E">
        <w:noBreakHyphen/>
      </w:r>
      <w:r w:rsidR="0041758E">
        <w:fldChar w:fldCharType="begin"/>
      </w:r>
      <w:r w:rsidR="0041758E">
        <w:instrText xml:space="preserve"> </w:instrText>
      </w:r>
      <w:r w:rsidR="0041758E">
        <w:rPr>
          <w:rFonts w:hint="eastAsia"/>
        </w:rPr>
        <w:instrText xml:space="preserve">SEQ </w:instrText>
      </w:r>
      <w:r w:rsidR="0041758E">
        <w:rPr>
          <w:rFonts w:hint="eastAsia"/>
        </w:rPr>
        <w:instrText>表</w:instrText>
      </w:r>
      <w:r w:rsidR="0041758E">
        <w:rPr>
          <w:rFonts w:hint="eastAsia"/>
        </w:rPr>
        <w:instrText xml:space="preserve"> \* ARABIC \s 1</w:instrText>
      </w:r>
      <w:r w:rsidR="0041758E">
        <w:instrText xml:space="preserve"> </w:instrText>
      </w:r>
      <w:r w:rsidR="0041758E">
        <w:fldChar w:fldCharType="separate"/>
      </w:r>
      <w:r w:rsidR="00E9773A">
        <w:rPr>
          <w:noProof/>
        </w:rPr>
        <w:t>2</w:t>
      </w:r>
      <w:r w:rsidR="0041758E">
        <w:fldChar w:fldCharType="end"/>
      </w:r>
      <w:r w:rsidR="007D102F">
        <w:rPr>
          <w:rFonts w:hint="eastAsia"/>
        </w:rPr>
        <w:t xml:space="preserve">　</w:t>
      </w:r>
      <w:r w:rsidR="00AE7877">
        <w:rPr>
          <w:rFonts w:hint="eastAsia"/>
        </w:rPr>
        <w:t>EAS</w:t>
      </w:r>
      <w:r w:rsidR="00AE7877">
        <w:rPr>
          <w:rFonts w:hint="eastAsia"/>
        </w:rPr>
        <w:t>利用時の追加対応</w:t>
      </w:r>
    </w:p>
    <w:tbl>
      <w:tblPr>
        <w:tblStyle w:val="TableGrid"/>
        <w:tblW w:w="9809" w:type="dxa"/>
        <w:tblLayout w:type="fixed"/>
        <w:tblLook w:val="04A0" w:firstRow="1" w:lastRow="0" w:firstColumn="1" w:lastColumn="0" w:noHBand="0" w:noVBand="1"/>
      </w:tblPr>
      <w:tblGrid>
        <w:gridCol w:w="1872"/>
        <w:gridCol w:w="3466"/>
        <w:gridCol w:w="4471"/>
      </w:tblGrid>
      <w:tr w:rsidR="003F73DC" w:rsidRPr="0020795F" w:rsidTr="00012CAF">
        <w:trPr>
          <w:trHeight w:val="275"/>
        </w:trPr>
        <w:tc>
          <w:tcPr>
            <w:tcW w:w="1838" w:type="dxa"/>
          </w:tcPr>
          <w:p w:rsidR="003F73DC" w:rsidRPr="0020795F" w:rsidRDefault="003F73DC" w:rsidP="0060223A">
            <w:pPr>
              <w:pStyle w:val="tablehead"/>
            </w:pPr>
            <w:r w:rsidRPr="003F73DC">
              <w:rPr>
                <w:rFonts w:hint="eastAsia"/>
              </w:rPr>
              <w:t>ユースケース</w:t>
            </w:r>
          </w:p>
        </w:tc>
        <w:tc>
          <w:tcPr>
            <w:tcW w:w="3402" w:type="dxa"/>
          </w:tcPr>
          <w:p w:rsidR="003F73DC" w:rsidRPr="0020795F" w:rsidRDefault="003F73DC" w:rsidP="0060223A">
            <w:pPr>
              <w:pStyle w:val="tablehead"/>
            </w:pPr>
            <w:r w:rsidRPr="003F73DC">
              <w:rPr>
                <w:rFonts w:hint="eastAsia"/>
              </w:rPr>
              <w:t>対策</w:t>
            </w:r>
          </w:p>
        </w:tc>
        <w:tc>
          <w:tcPr>
            <w:tcW w:w="4389" w:type="dxa"/>
          </w:tcPr>
          <w:p w:rsidR="003F73DC" w:rsidRPr="0020795F" w:rsidRDefault="003F73DC" w:rsidP="0060223A">
            <w:pPr>
              <w:pStyle w:val="tablehead"/>
            </w:pPr>
            <w:r w:rsidRPr="003F73DC">
              <w:rPr>
                <w:rFonts w:hint="eastAsia"/>
              </w:rPr>
              <w:t>備考</w:t>
            </w:r>
          </w:p>
        </w:tc>
      </w:tr>
      <w:tr w:rsidR="003F73DC" w:rsidRPr="0020795F" w:rsidTr="00012CAF">
        <w:trPr>
          <w:trHeight w:val="275"/>
        </w:trPr>
        <w:tc>
          <w:tcPr>
            <w:tcW w:w="1838" w:type="dxa"/>
          </w:tcPr>
          <w:p w:rsidR="003F73DC" w:rsidRPr="0020795F" w:rsidRDefault="003F73DC" w:rsidP="0060223A">
            <w:pPr>
              <w:pStyle w:val="tablebody"/>
            </w:pPr>
            <w:r w:rsidRPr="003F73DC">
              <w:rPr>
                <w:rFonts w:hint="eastAsia"/>
              </w:rPr>
              <w:t>タスクを常に</w:t>
            </w:r>
            <w:r w:rsidRPr="003F73DC">
              <w:rPr>
                <w:rFonts w:hint="eastAsia"/>
              </w:rPr>
              <w:t>Cortex-A57</w:t>
            </w:r>
            <w:r w:rsidRPr="003F73DC">
              <w:rPr>
                <w:rFonts w:hint="eastAsia"/>
              </w:rPr>
              <w:t>上で動作させる</w:t>
            </w:r>
          </w:p>
        </w:tc>
        <w:tc>
          <w:tcPr>
            <w:tcW w:w="3402" w:type="dxa"/>
          </w:tcPr>
          <w:p w:rsidR="003F73DC" w:rsidRDefault="003F73DC" w:rsidP="003F73DC">
            <w:pPr>
              <w:pStyle w:val="tablebody"/>
            </w:pPr>
            <w:r>
              <w:rPr>
                <w:rFonts w:hint="eastAsia"/>
              </w:rPr>
              <w:t>Cgroup</w:t>
            </w:r>
            <w:r>
              <w:rPr>
                <w:rFonts w:hint="eastAsia"/>
              </w:rPr>
              <w:t>、</w:t>
            </w:r>
            <w:r>
              <w:rPr>
                <w:rFonts w:hint="eastAsia"/>
              </w:rPr>
              <w:t>Taskset</w:t>
            </w:r>
            <w:r>
              <w:rPr>
                <w:rFonts w:hint="eastAsia"/>
              </w:rPr>
              <w:t>、</w:t>
            </w:r>
            <w:r>
              <w:rPr>
                <w:rFonts w:hint="eastAsia"/>
              </w:rPr>
              <w:t>sched_setaffinity</w:t>
            </w:r>
          </w:p>
          <w:p w:rsidR="003F73DC" w:rsidRPr="0020795F" w:rsidRDefault="003F73DC" w:rsidP="003F73DC">
            <w:pPr>
              <w:pStyle w:val="tablebody"/>
            </w:pPr>
            <w:r>
              <w:rPr>
                <w:rFonts w:hint="eastAsia"/>
              </w:rPr>
              <w:t>のいずれかを用いて、タスクを</w:t>
            </w:r>
            <w:r>
              <w:rPr>
                <w:rFonts w:hint="eastAsia"/>
              </w:rPr>
              <w:t>Cortex-A57</w:t>
            </w:r>
            <w:r>
              <w:rPr>
                <w:rFonts w:hint="eastAsia"/>
              </w:rPr>
              <w:t>へ関連付けする</w:t>
            </w:r>
          </w:p>
        </w:tc>
        <w:tc>
          <w:tcPr>
            <w:tcW w:w="4389" w:type="dxa"/>
          </w:tcPr>
          <w:p w:rsidR="003F73DC" w:rsidRDefault="003F73DC" w:rsidP="003F73DC">
            <w:pPr>
              <w:pStyle w:val="tablebody"/>
            </w:pPr>
            <w:r>
              <w:rPr>
                <w:rFonts w:hint="eastAsia"/>
              </w:rPr>
              <w:t>Cgroup</w:t>
            </w:r>
            <w:r>
              <w:rPr>
                <w:rFonts w:hint="eastAsia"/>
              </w:rPr>
              <w:t>、</w:t>
            </w:r>
            <w:r>
              <w:rPr>
                <w:rFonts w:hint="eastAsia"/>
              </w:rPr>
              <w:t>Taskset</w:t>
            </w:r>
            <w:r>
              <w:rPr>
                <w:rFonts w:hint="eastAsia"/>
              </w:rPr>
              <w:t>、</w:t>
            </w:r>
            <w:r>
              <w:rPr>
                <w:rFonts w:hint="eastAsia"/>
              </w:rPr>
              <w:t>sched_setaffinity</w:t>
            </w:r>
          </w:p>
          <w:p w:rsidR="003F73DC" w:rsidRDefault="003F73DC" w:rsidP="003F73DC">
            <w:pPr>
              <w:pStyle w:val="tablebody"/>
            </w:pPr>
            <w:r>
              <w:rPr>
                <w:rFonts w:hint="eastAsia"/>
              </w:rPr>
              <w:t>の詳細説明は</w:t>
            </w:r>
          </w:p>
          <w:p w:rsidR="003F73DC" w:rsidRPr="0020795F" w:rsidRDefault="00020B76" w:rsidP="003F73DC">
            <w:pPr>
              <w:pStyle w:val="tablebody"/>
            </w:pPr>
            <w:r>
              <w:t>“</w:t>
            </w:r>
            <w:r w:rsidR="003F73DC">
              <w:rPr>
                <w:rFonts w:hint="eastAsia"/>
              </w:rPr>
              <w:t>R-Car</w:t>
            </w:r>
            <w:r>
              <w:t xml:space="preserve"> Series 3rd  </w:t>
            </w:r>
            <w:r w:rsidR="003F73DC">
              <w:rPr>
                <w:rFonts w:hint="eastAsia"/>
              </w:rPr>
              <w:t>Gen</w:t>
            </w:r>
            <w:r>
              <w:t xml:space="preserve">eration </w:t>
            </w:r>
            <w:r w:rsidR="003F73DC">
              <w:rPr>
                <w:rFonts w:hint="eastAsia"/>
              </w:rPr>
              <w:t>Application</w:t>
            </w:r>
            <w:r>
              <w:t xml:space="preserve"> </w:t>
            </w:r>
            <w:r w:rsidR="003F73DC">
              <w:rPr>
                <w:rFonts w:hint="eastAsia"/>
              </w:rPr>
              <w:t>Note</w:t>
            </w:r>
            <w:r>
              <w:t xml:space="preserve"> </w:t>
            </w:r>
            <w:r w:rsidR="003F73DC">
              <w:rPr>
                <w:rFonts w:hint="eastAsia"/>
              </w:rPr>
              <w:t>Processor</w:t>
            </w:r>
            <w:r>
              <w:t xml:space="preserve"> A</w:t>
            </w:r>
            <w:r w:rsidR="003F73DC">
              <w:rPr>
                <w:rFonts w:hint="eastAsia"/>
              </w:rPr>
              <w:t>ffinity</w:t>
            </w:r>
            <w:r>
              <w:t>”</w:t>
            </w:r>
            <w:r w:rsidR="003F73DC">
              <w:rPr>
                <w:rFonts w:hint="eastAsia"/>
              </w:rPr>
              <w:t>を参照</w:t>
            </w:r>
          </w:p>
        </w:tc>
      </w:tr>
      <w:tr w:rsidR="003F73DC" w:rsidRPr="0020795F" w:rsidTr="00012CAF">
        <w:trPr>
          <w:trHeight w:val="275"/>
        </w:trPr>
        <w:tc>
          <w:tcPr>
            <w:tcW w:w="1838" w:type="dxa"/>
          </w:tcPr>
          <w:p w:rsidR="003F73DC" w:rsidRPr="0020795F" w:rsidRDefault="003F73DC" w:rsidP="0060223A">
            <w:pPr>
              <w:pStyle w:val="tablebody"/>
            </w:pPr>
            <w:r w:rsidRPr="003F73DC">
              <w:rPr>
                <w:rFonts w:hint="eastAsia"/>
              </w:rPr>
              <w:t>タスクを常に最優先で動作させる</w:t>
            </w:r>
          </w:p>
        </w:tc>
        <w:tc>
          <w:tcPr>
            <w:tcW w:w="3402" w:type="dxa"/>
          </w:tcPr>
          <w:p w:rsidR="003F73DC" w:rsidRPr="0020795F" w:rsidRDefault="003F73DC" w:rsidP="00C76CF4">
            <w:pPr>
              <w:pStyle w:val="tablebody"/>
            </w:pPr>
            <w:r w:rsidRPr="003F73DC">
              <w:rPr>
                <w:rFonts w:hint="eastAsia"/>
              </w:rPr>
              <w:t>タスクの属性をリアルタイムプロセス</w:t>
            </w:r>
            <w:r w:rsidRPr="003F73DC">
              <w:rPr>
                <w:rFonts w:hint="eastAsia"/>
              </w:rPr>
              <w:t>(*)</w:t>
            </w:r>
            <w:r w:rsidRPr="003F73DC">
              <w:rPr>
                <w:rFonts w:hint="eastAsia"/>
              </w:rPr>
              <w:t>に変更する。</w:t>
            </w:r>
          </w:p>
        </w:tc>
        <w:tc>
          <w:tcPr>
            <w:tcW w:w="4389" w:type="dxa"/>
          </w:tcPr>
          <w:p w:rsidR="003F73DC" w:rsidRPr="0020795F" w:rsidRDefault="003F73DC" w:rsidP="0060223A">
            <w:pPr>
              <w:pStyle w:val="tablebody"/>
            </w:pPr>
            <w:r w:rsidRPr="003F73DC">
              <w:rPr>
                <w:rFonts w:hint="eastAsia"/>
              </w:rPr>
              <w:t>システム内にリアルタイムプロセスを乱立させると、他のプロセスが動作できなくなる場合があるためご注意ください。</w:t>
            </w:r>
          </w:p>
        </w:tc>
      </w:tr>
    </w:tbl>
    <w:p w:rsidR="007D102F" w:rsidRDefault="003F73DC" w:rsidP="00A8229C">
      <w:pPr>
        <w:pStyle w:val="note"/>
        <w:rPr>
          <w:rFonts w:eastAsia="PMingLiU"/>
        </w:rPr>
      </w:pPr>
      <w:r w:rsidRPr="003F73DC">
        <w:rPr>
          <w:rFonts w:hint="eastAsia"/>
        </w:rPr>
        <w:t>(*)</w:t>
      </w:r>
      <w:r w:rsidR="007D102F">
        <w:rPr>
          <w:rFonts w:hint="eastAsia"/>
          <w:lang w:eastAsia="ja-JP"/>
        </w:rPr>
        <w:t xml:space="preserve">   </w:t>
      </w:r>
      <w:r w:rsidR="00C76CF4">
        <w:rPr>
          <w:lang w:eastAsia="ja-JP"/>
        </w:rPr>
        <w:t xml:space="preserve"> </w:t>
      </w:r>
      <w:r w:rsidRPr="003F73DC">
        <w:rPr>
          <w:rFonts w:hint="eastAsia"/>
        </w:rPr>
        <w:t>リアルタイムプロセスは、通常のプロセスより常に優先的にスケジューリングされます。</w:t>
      </w:r>
    </w:p>
    <w:p w:rsidR="007909D9" w:rsidRDefault="003F73DC" w:rsidP="007D102F">
      <w:pPr>
        <w:pStyle w:val="notecont"/>
        <w:rPr>
          <w:rFonts w:eastAsia="PMingLiU"/>
        </w:rPr>
      </w:pPr>
      <w:r w:rsidRPr="003F73DC">
        <w:rPr>
          <w:rFonts w:hint="eastAsia"/>
        </w:rPr>
        <w:t>リアルタイムプロセスの生成</w:t>
      </w:r>
      <w:r w:rsidRPr="003F73DC">
        <w:rPr>
          <w:rFonts w:hint="eastAsia"/>
        </w:rPr>
        <w:t>/</w:t>
      </w:r>
      <w:r w:rsidRPr="003F73DC">
        <w:rPr>
          <w:rFonts w:hint="eastAsia"/>
        </w:rPr>
        <w:t>変更方法については、プロセス生成時であれば</w:t>
      </w:r>
      <w:r w:rsidRPr="003F73DC">
        <w:rPr>
          <w:rFonts w:hint="eastAsia"/>
        </w:rPr>
        <w:t>pthread_create(</w:t>
      </w:r>
      <w:r w:rsidRPr="003F73DC">
        <w:rPr>
          <w:rFonts w:hint="eastAsia"/>
        </w:rPr>
        <w:t>システムコール</w:t>
      </w:r>
      <w:r w:rsidRPr="003F73DC">
        <w:rPr>
          <w:rFonts w:hint="eastAsia"/>
        </w:rPr>
        <w:t>)</w:t>
      </w:r>
      <w:r w:rsidRPr="003F73DC">
        <w:rPr>
          <w:rFonts w:hint="eastAsia"/>
        </w:rPr>
        <w:t>、</w:t>
      </w:r>
      <w:r w:rsidRPr="003F73DC">
        <w:rPr>
          <w:rFonts w:hint="eastAsia"/>
        </w:rPr>
        <w:t>chrt(</w:t>
      </w:r>
      <w:r w:rsidRPr="003F73DC">
        <w:rPr>
          <w:rFonts w:hint="eastAsia"/>
        </w:rPr>
        <w:t>コマンド</w:t>
      </w:r>
      <w:r w:rsidRPr="003F73DC">
        <w:rPr>
          <w:rFonts w:hint="eastAsia"/>
        </w:rPr>
        <w:t>)</w:t>
      </w:r>
      <w:r w:rsidRPr="003F73DC">
        <w:rPr>
          <w:rFonts w:hint="eastAsia"/>
        </w:rPr>
        <w:t>等が指定可能で、プロセス生成後ならば</w:t>
      </w:r>
      <w:r w:rsidRPr="003F73DC">
        <w:rPr>
          <w:rFonts w:hint="eastAsia"/>
        </w:rPr>
        <w:t>sched_setscheduler(</w:t>
      </w:r>
      <w:r w:rsidRPr="003F73DC">
        <w:rPr>
          <w:rFonts w:hint="eastAsia"/>
        </w:rPr>
        <w:t>システムコール</w:t>
      </w:r>
      <w:r w:rsidRPr="003F73DC">
        <w:rPr>
          <w:rFonts w:hint="eastAsia"/>
        </w:rPr>
        <w:t>)</w:t>
      </w:r>
      <w:r w:rsidRPr="003F73DC">
        <w:rPr>
          <w:rFonts w:hint="eastAsia"/>
        </w:rPr>
        <w:t>、</w:t>
      </w:r>
      <w:r w:rsidRPr="003F73DC">
        <w:rPr>
          <w:rFonts w:hint="eastAsia"/>
        </w:rPr>
        <w:t>chrt(</w:t>
      </w:r>
      <w:r w:rsidRPr="003F73DC">
        <w:rPr>
          <w:rFonts w:hint="eastAsia"/>
        </w:rPr>
        <w:t>コマンド</w:t>
      </w:r>
      <w:r w:rsidRPr="003F73DC">
        <w:rPr>
          <w:rFonts w:hint="eastAsia"/>
        </w:rPr>
        <w:t>)</w:t>
      </w:r>
      <w:r w:rsidRPr="003F73DC">
        <w:rPr>
          <w:rFonts w:hint="eastAsia"/>
        </w:rPr>
        <w:t>等で変更が可能です。</w:t>
      </w:r>
    </w:p>
    <w:p w:rsidR="00E13B25" w:rsidRPr="00E13B25" w:rsidRDefault="00E13B25" w:rsidP="00E13B25">
      <w:pPr>
        <w:pStyle w:val="tableend"/>
      </w:pPr>
    </w:p>
    <w:p w:rsidR="007B0E23" w:rsidRDefault="007B0E23" w:rsidP="007B0E23">
      <w:pPr>
        <w:pStyle w:val="space"/>
      </w:pPr>
    </w:p>
    <w:p w:rsidR="00D81BD2" w:rsidRDefault="00D81BD2" w:rsidP="00D81BD2">
      <w:r>
        <w:br w:type="page"/>
      </w:r>
    </w:p>
    <w:p w:rsidR="007B0E23" w:rsidRDefault="003F73DC" w:rsidP="003F73DC">
      <w:pPr>
        <w:pStyle w:val="Heading1"/>
      </w:pPr>
      <w:bookmarkStart w:id="43" w:name="_Toc488949415"/>
      <w:r w:rsidRPr="003F73DC">
        <w:rPr>
          <w:rFonts w:hint="eastAsia"/>
        </w:rPr>
        <w:lastRenderedPageBreak/>
        <w:t>EAS</w:t>
      </w:r>
      <w:r w:rsidRPr="003F73DC">
        <w:rPr>
          <w:rFonts w:hint="eastAsia"/>
        </w:rPr>
        <w:t>の環境構築方法</w:t>
      </w:r>
      <w:bookmarkEnd w:id="43"/>
    </w:p>
    <w:p w:rsidR="007B0E23" w:rsidRDefault="003F73DC" w:rsidP="003F73DC">
      <w:pPr>
        <w:pStyle w:val="Heading2"/>
      </w:pPr>
      <w:bookmarkStart w:id="44" w:name="_Toc488949416"/>
      <w:r w:rsidRPr="003F73DC">
        <w:rPr>
          <w:rFonts w:hint="eastAsia"/>
        </w:rPr>
        <w:t>パッチセットの説明</w:t>
      </w:r>
      <w:bookmarkEnd w:id="44"/>
    </w:p>
    <w:p w:rsidR="007B0E23" w:rsidRDefault="0060223A" w:rsidP="0060223A">
      <w:pPr>
        <w:pStyle w:val="Level1ordered"/>
      </w:pPr>
      <w:r w:rsidRPr="0060223A">
        <w:rPr>
          <w:rFonts w:hint="eastAsia"/>
        </w:rPr>
        <w:t>１．</w:t>
      </w:r>
      <w:r w:rsidRPr="0060223A">
        <w:rPr>
          <w:rFonts w:hint="eastAsia"/>
        </w:rPr>
        <w:t>EAS</w:t>
      </w:r>
      <w:r w:rsidRPr="0060223A">
        <w:rPr>
          <w:rFonts w:hint="eastAsia"/>
        </w:rPr>
        <w:t>パッチのダウンロードＵＲＬ</w:t>
      </w:r>
    </w:p>
    <w:p w:rsidR="003F73DC" w:rsidRDefault="0060223A" w:rsidP="0060223A">
      <w:pPr>
        <w:pStyle w:val="Level1cont"/>
      </w:pPr>
      <w:r w:rsidRPr="0060223A">
        <w:rPr>
          <w:rFonts w:hint="eastAsia"/>
        </w:rPr>
        <w:t>弊社において評価している</w:t>
      </w:r>
      <w:r w:rsidRPr="0060223A">
        <w:rPr>
          <w:rFonts w:hint="eastAsia"/>
        </w:rPr>
        <w:t>EAS</w:t>
      </w:r>
      <w:r w:rsidRPr="0060223A">
        <w:rPr>
          <w:rFonts w:hint="eastAsia"/>
        </w:rPr>
        <w:t>パッチは以下の</w:t>
      </w:r>
      <w:r w:rsidRPr="0060223A">
        <w:rPr>
          <w:rFonts w:hint="eastAsia"/>
        </w:rPr>
        <w:t>git</w:t>
      </w:r>
      <w:r w:rsidRPr="0060223A">
        <w:rPr>
          <w:rFonts w:hint="eastAsia"/>
        </w:rPr>
        <w:t>リポジトリ</w:t>
      </w:r>
      <w:r w:rsidRPr="0060223A">
        <w:rPr>
          <w:rFonts w:hint="eastAsia"/>
        </w:rPr>
        <w:t>(*)</w:t>
      </w:r>
      <w:r w:rsidRPr="0060223A">
        <w:rPr>
          <w:rFonts w:hint="eastAsia"/>
        </w:rPr>
        <w:t>で公開しております。</w:t>
      </w:r>
    </w:p>
    <w:p w:rsidR="003F73DC" w:rsidRDefault="0060223A" w:rsidP="0060223A">
      <w:pPr>
        <w:pStyle w:val="Level1cont"/>
        <w:rPr>
          <w:b/>
        </w:rPr>
      </w:pPr>
      <w:r w:rsidRPr="007326C3">
        <w:rPr>
          <w:b/>
        </w:rPr>
        <w:t>git://github.com/renesas-rcar/meta-renesas-power.git</w:t>
      </w:r>
    </w:p>
    <w:p w:rsidR="00E13B25" w:rsidRPr="007326C3" w:rsidRDefault="00E13B25" w:rsidP="00E13B25">
      <w:pPr>
        <w:pStyle w:val="space"/>
      </w:pPr>
    </w:p>
    <w:p w:rsidR="0060223A" w:rsidRDefault="0060223A" w:rsidP="00D85166">
      <w:pPr>
        <w:pStyle w:val="Level1cont"/>
        <w:rPr>
          <w:rFonts w:eastAsia="PMingLiU"/>
        </w:rPr>
      </w:pPr>
      <w:r w:rsidRPr="0060223A">
        <w:rPr>
          <w:rFonts w:hint="eastAsia"/>
        </w:rPr>
        <w:t xml:space="preserve">(*) </w:t>
      </w:r>
      <w:r w:rsidRPr="0060223A">
        <w:rPr>
          <w:rFonts w:hint="eastAsia"/>
        </w:rPr>
        <w:t>本</w:t>
      </w:r>
      <w:r w:rsidRPr="0060223A">
        <w:rPr>
          <w:rFonts w:hint="eastAsia"/>
        </w:rPr>
        <w:t>EAS</w:t>
      </w:r>
      <w:r w:rsidRPr="0060223A">
        <w:rPr>
          <w:rFonts w:hint="eastAsia"/>
        </w:rPr>
        <w:t>パッチは下記の</w:t>
      </w:r>
      <w:r w:rsidRPr="0060223A">
        <w:rPr>
          <w:rFonts w:hint="eastAsia"/>
        </w:rPr>
        <w:t>git</w:t>
      </w:r>
      <w:r w:rsidRPr="0060223A">
        <w:rPr>
          <w:rFonts w:hint="eastAsia"/>
        </w:rPr>
        <w:t>リポジトリを基に</w:t>
      </w:r>
      <w:r w:rsidRPr="0060223A">
        <w:rPr>
          <w:rFonts w:hint="eastAsia"/>
        </w:rPr>
        <w:t>R-Car H3/M3</w:t>
      </w:r>
      <w:r w:rsidR="00574D28" w:rsidRPr="00574D28">
        <w:t>-W</w:t>
      </w:r>
      <w:r w:rsidRPr="0060223A">
        <w:rPr>
          <w:rFonts w:hint="eastAsia"/>
        </w:rPr>
        <w:t>向けに移植しています。</w:t>
      </w:r>
    </w:p>
    <w:p w:rsidR="0060223A" w:rsidRDefault="00B731A0" w:rsidP="00D85166">
      <w:pPr>
        <w:pStyle w:val="Level1cont"/>
      </w:pPr>
      <w:hyperlink r:id="rId12" w:history="1">
        <w:r w:rsidR="0060223A" w:rsidRPr="0060223A">
          <w:rPr>
            <w:rStyle w:val="Hyperlink"/>
            <w:rFonts w:eastAsia="PMingLiU" w:hint="eastAsia"/>
          </w:rPr>
          <w:t>http</w:t>
        </w:r>
      </w:hyperlink>
      <w:hyperlink r:id="rId13" w:history="1">
        <w:r w:rsidR="0060223A" w:rsidRPr="0060223A">
          <w:rPr>
            <w:rStyle w:val="Hyperlink"/>
            <w:rFonts w:eastAsia="PMingLiU" w:hint="eastAsia"/>
          </w:rPr>
          <w:t>://</w:t>
        </w:r>
      </w:hyperlink>
      <w:hyperlink r:id="rId14" w:history="1">
        <w:r w:rsidR="0060223A" w:rsidRPr="0060223A">
          <w:rPr>
            <w:rStyle w:val="Hyperlink"/>
            <w:rFonts w:eastAsia="PMingLiU" w:hint="eastAsia"/>
          </w:rPr>
          <w:t>www.linux-arm.org/git?p=linux-power.git</w:t>
        </w:r>
      </w:hyperlink>
      <w:r w:rsidR="0060223A" w:rsidRPr="0060223A">
        <w:rPr>
          <w:rFonts w:hint="eastAsia"/>
        </w:rPr>
        <w:t xml:space="preserve">  (branch : energy_model_rfc_v5.2)</w:t>
      </w:r>
    </w:p>
    <w:p w:rsidR="00D85166" w:rsidRPr="00F343DF" w:rsidRDefault="00D85166" w:rsidP="00D85166">
      <w:pPr>
        <w:pStyle w:val="listend"/>
      </w:pPr>
    </w:p>
    <w:p w:rsidR="003F73DC" w:rsidRDefault="0060223A" w:rsidP="0060223A">
      <w:pPr>
        <w:pStyle w:val="Level1ordered"/>
      </w:pPr>
      <w:r w:rsidRPr="0060223A">
        <w:rPr>
          <w:rFonts w:hint="eastAsia"/>
        </w:rPr>
        <w:t>２．</w:t>
      </w:r>
      <w:r w:rsidRPr="0060223A">
        <w:rPr>
          <w:rFonts w:hint="eastAsia"/>
        </w:rPr>
        <w:t>R-Car H3/M3</w:t>
      </w:r>
      <w:r w:rsidR="00574D28" w:rsidRPr="00574D28">
        <w:t>-W</w:t>
      </w:r>
      <w:r w:rsidRPr="0060223A">
        <w:rPr>
          <w:rFonts w:hint="eastAsia"/>
        </w:rPr>
        <w:t>を用いた</w:t>
      </w:r>
      <w:r w:rsidR="006C0EDE">
        <w:rPr>
          <w:rFonts w:hint="eastAsia"/>
        </w:rPr>
        <w:t>弊社</w:t>
      </w:r>
      <w:r w:rsidRPr="0060223A">
        <w:rPr>
          <w:rFonts w:hint="eastAsia"/>
        </w:rPr>
        <w:t>における</w:t>
      </w:r>
      <w:r w:rsidRPr="0060223A">
        <w:rPr>
          <w:rFonts w:hint="eastAsia"/>
        </w:rPr>
        <w:t>EAS</w:t>
      </w:r>
      <w:r w:rsidRPr="0060223A">
        <w:rPr>
          <w:rFonts w:hint="eastAsia"/>
        </w:rPr>
        <w:t>パッチの評価対象機能</w:t>
      </w:r>
    </w:p>
    <w:p w:rsidR="00F343DF" w:rsidRDefault="00F343DF" w:rsidP="00F343DF">
      <w:pPr>
        <w:pStyle w:val="listend"/>
        <w:rPr>
          <w:rFonts w:eastAsia="PMingLiU"/>
        </w:rPr>
      </w:pPr>
    </w:p>
    <w:p w:rsidR="001840E8" w:rsidRPr="001840E8" w:rsidRDefault="001840E8" w:rsidP="001840E8">
      <w:pPr>
        <w:pStyle w:val="space"/>
        <w:rPr>
          <w:lang w:eastAsia="zh-TW"/>
        </w:rPr>
      </w:pPr>
    </w:p>
    <w:p w:rsidR="0060223A" w:rsidRDefault="0060223A" w:rsidP="00047700">
      <w:pPr>
        <w:pStyle w:val="tabletitie"/>
      </w:pPr>
      <w:r>
        <w:rPr>
          <w:rFonts w:hint="eastAsia"/>
        </w:rPr>
        <w:t>表</w:t>
      </w:r>
      <w:r>
        <w:rPr>
          <w:rFonts w:hint="eastAsia"/>
        </w:rPr>
        <w:t xml:space="preserve"> </w:t>
      </w:r>
      <w:r w:rsidR="00047700">
        <w:t>2</w:t>
      </w:r>
      <w:r>
        <w:noBreakHyphen/>
      </w:r>
      <w:r w:rsidR="00047700">
        <w:t>1</w:t>
      </w:r>
      <w:r w:rsidR="007D102F">
        <w:rPr>
          <w:rFonts w:hint="eastAsia"/>
        </w:rPr>
        <w:t xml:space="preserve">　</w:t>
      </w:r>
      <w:r w:rsidR="00AE7877">
        <w:rPr>
          <w:rFonts w:hint="eastAsia"/>
        </w:rPr>
        <w:t>E</w:t>
      </w:r>
      <w:r w:rsidR="00AE7877">
        <w:t>AS</w:t>
      </w:r>
      <w:r w:rsidR="00AE7877">
        <w:rPr>
          <w:rFonts w:hint="eastAsia"/>
        </w:rPr>
        <w:t>の機能一覧</w:t>
      </w:r>
    </w:p>
    <w:p w:rsidR="00790D2D" w:rsidRDefault="00E43267" w:rsidP="00843C48">
      <w:pPr>
        <w:pStyle w:val="condition"/>
        <w:wordWrap w:val="0"/>
      </w:pPr>
      <w:r w:rsidRPr="00552E1A">
        <w:rPr>
          <w:b/>
        </w:rPr>
        <w:t>√</w:t>
      </w:r>
      <w:r w:rsidR="00790D2D">
        <w:rPr>
          <w:rFonts w:hint="eastAsia"/>
        </w:rPr>
        <w:t>：弊社が評価対象としている機能</w:t>
      </w:r>
      <w:r w:rsidR="00CF1AD6">
        <w:rPr>
          <w:rFonts w:hint="eastAsia"/>
        </w:rPr>
        <w:t xml:space="preserve">  </w:t>
      </w:r>
    </w:p>
    <w:p w:rsidR="00790D2D" w:rsidRDefault="00E43267" w:rsidP="00790D2D">
      <w:pPr>
        <w:pStyle w:val="condition"/>
      </w:pPr>
      <w:r w:rsidRPr="00552E1A">
        <w:rPr>
          <w:b/>
        </w:rPr>
        <w:t>―</w:t>
      </w:r>
      <w:r w:rsidR="00790D2D">
        <w:rPr>
          <w:rFonts w:hint="eastAsia"/>
        </w:rPr>
        <w:t>：弊社が評価対象外としている機能</w:t>
      </w:r>
    </w:p>
    <w:tbl>
      <w:tblPr>
        <w:tblStyle w:val="TableGrid"/>
        <w:tblW w:w="9809" w:type="dxa"/>
        <w:tblLayout w:type="fixed"/>
        <w:tblLook w:val="04A0" w:firstRow="1" w:lastRow="0" w:firstColumn="1" w:lastColumn="0" w:noHBand="0" w:noVBand="1"/>
      </w:tblPr>
      <w:tblGrid>
        <w:gridCol w:w="1728"/>
        <w:gridCol w:w="1244"/>
        <w:gridCol w:w="4638"/>
        <w:gridCol w:w="2199"/>
      </w:tblGrid>
      <w:tr w:rsidR="00047700" w:rsidRPr="0020795F" w:rsidTr="00597E5F">
        <w:trPr>
          <w:trHeight w:val="275"/>
        </w:trPr>
        <w:tc>
          <w:tcPr>
            <w:tcW w:w="1728" w:type="dxa"/>
          </w:tcPr>
          <w:p w:rsidR="00047700" w:rsidRPr="0020795F" w:rsidRDefault="00047700" w:rsidP="0060223A">
            <w:pPr>
              <w:pStyle w:val="tablehead"/>
            </w:pPr>
            <w:r w:rsidRPr="00047700">
              <w:t xml:space="preserve">Function </w:t>
            </w:r>
            <w:r w:rsidR="006D6FEE">
              <w:rPr>
                <w:rFonts w:hint="eastAsia"/>
              </w:rPr>
              <w:t>N</w:t>
            </w:r>
            <w:r w:rsidRPr="00047700">
              <w:t>ame</w:t>
            </w:r>
          </w:p>
        </w:tc>
        <w:tc>
          <w:tcPr>
            <w:tcW w:w="1244" w:type="dxa"/>
          </w:tcPr>
          <w:p w:rsidR="00047700" w:rsidRPr="0020795F" w:rsidRDefault="00E43267" w:rsidP="00047700">
            <w:pPr>
              <w:pStyle w:val="tablehead"/>
            </w:pPr>
            <w:r w:rsidRPr="00E43267">
              <w:t>Function Evaluated or Not?</w:t>
            </w:r>
          </w:p>
        </w:tc>
        <w:tc>
          <w:tcPr>
            <w:tcW w:w="4638" w:type="dxa"/>
          </w:tcPr>
          <w:p w:rsidR="00047700" w:rsidRPr="0020795F" w:rsidRDefault="00047700" w:rsidP="0060223A">
            <w:pPr>
              <w:pStyle w:val="tablehead"/>
            </w:pPr>
            <w:r w:rsidRPr="00047700">
              <w:t>Description</w:t>
            </w:r>
          </w:p>
        </w:tc>
        <w:tc>
          <w:tcPr>
            <w:tcW w:w="2199" w:type="dxa"/>
          </w:tcPr>
          <w:p w:rsidR="00047700" w:rsidRPr="0020795F" w:rsidRDefault="00047700" w:rsidP="0060223A">
            <w:pPr>
              <w:pStyle w:val="tablehead"/>
            </w:pPr>
            <w:r w:rsidRPr="00047700">
              <w:t>Remarks</w:t>
            </w:r>
          </w:p>
        </w:tc>
      </w:tr>
      <w:tr w:rsidR="00047700" w:rsidRPr="0020795F" w:rsidTr="00597E5F">
        <w:trPr>
          <w:trHeight w:val="275"/>
        </w:trPr>
        <w:tc>
          <w:tcPr>
            <w:tcW w:w="1728" w:type="dxa"/>
          </w:tcPr>
          <w:p w:rsidR="00047700" w:rsidRPr="0020795F" w:rsidRDefault="00047700" w:rsidP="0060223A">
            <w:pPr>
              <w:pStyle w:val="tablebody"/>
            </w:pPr>
            <w:r w:rsidRPr="00047700">
              <w:t>EAS core</w:t>
            </w:r>
          </w:p>
        </w:tc>
        <w:tc>
          <w:tcPr>
            <w:tcW w:w="1244" w:type="dxa"/>
          </w:tcPr>
          <w:p w:rsidR="00047700" w:rsidRPr="0020795F" w:rsidRDefault="00E43267" w:rsidP="0060223A">
            <w:pPr>
              <w:pStyle w:val="tablebody"/>
            </w:pPr>
            <w:r w:rsidRPr="002230E4">
              <w:t>√</w:t>
            </w:r>
          </w:p>
        </w:tc>
        <w:tc>
          <w:tcPr>
            <w:tcW w:w="4638" w:type="dxa"/>
          </w:tcPr>
          <w:p w:rsidR="00047700" w:rsidRPr="0020795F" w:rsidRDefault="006D6FEE" w:rsidP="0060223A">
            <w:pPr>
              <w:pStyle w:val="tablebody"/>
            </w:pPr>
            <w:r w:rsidRPr="006D6FEE">
              <w:t>Controls the assignment of tasks by EAS.</w:t>
            </w:r>
          </w:p>
        </w:tc>
        <w:tc>
          <w:tcPr>
            <w:tcW w:w="2199" w:type="dxa"/>
          </w:tcPr>
          <w:p w:rsidR="00047700" w:rsidRPr="0020795F" w:rsidRDefault="00047700" w:rsidP="0060223A">
            <w:pPr>
              <w:pStyle w:val="tablebody"/>
            </w:pPr>
          </w:p>
        </w:tc>
      </w:tr>
      <w:tr w:rsidR="006D6FEE" w:rsidRPr="0020795F" w:rsidTr="00597E5F">
        <w:trPr>
          <w:trHeight w:val="54"/>
        </w:trPr>
        <w:tc>
          <w:tcPr>
            <w:tcW w:w="1728" w:type="dxa"/>
          </w:tcPr>
          <w:p w:rsidR="006D6FEE" w:rsidRPr="0020795F" w:rsidRDefault="006D6FEE" w:rsidP="006D6FEE">
            <w:pPr>
              <w:pStyle w:val="tablebody"/>
            </w:pPr>
            <w:r w:rsidRPr="00047700">
              <w:t>Capacity awareness</w:t>
            </w:r>
          </w:p>
        </w:tc>
        <w:tc>
          <w:tcPr>
            <w:tcW w:w="1244" w:type="dxa"/>
          </w:tcPr>
          <w:p w:rsidR="006D6FEE" w:rsidRPr="0020795F" w:rsidRDefault="006D6FEE" w:rsidP="006D6FEE">
            <w:pPr>
              <w:pStyle w:val="tablebody"/>
            </w:pPr>
            <w:r w:rsidRPr="002230E4">
              <w:t>√</w:t>
            </w:r>
          </w:p>
        </w:tc>
        <w:tc>
          <w:tcPr>
            <w:tcW w:w="4638" w:type="dxa"/>
          </w:tcPr>
          <w:p w:rsidR="006D6FEE" w:rsidRPr="0020795F" w:rsidRDefault="006D6FEE" w:rsidP="006D6FEE">
            <w:pPr>
              <w:pStyle w:val="tablebody"/>
            </w:pPr>
            <w:r w:rsidRPr="002230E4">
              <w:t>When a task is awakened, if it</w:t>
            </w:r>
            <w:r w:rsidRPr="002230E4">
              <w:rPr>
                <w:rFonts w:hint="eastAsia"/>
              </w:rPr>
              <w:t xml:space="preserve"> imposed a heavy </w:t>
            </w:r>
            <w:r w:rsidRPr="002230E4">
              <w:t xml:space="preserve">load </w:t>
            </w:r>
            <w:r w:rsidRPr="002230E4">
              <w:rPr>
                <w:rFonts w:hint="eastAsia"/>
              </w:rPr>
              <w:t>while it was previously running</w:t>
            </w:r>
            <w:r w:rsidRPr="002230E4">
              <w:t>, it will be assigned to a CPU with high</w:t>
            </w:r>
            <w:r w:rsidRPr="002230E4">
              <w:rPr>
                <w:rFonts w:hint="eastAsia"/>
              </w:rPr>
              <w:t>er</w:t>
            </w:r>
            <w:r w:rsidRPr="002230E4">
              <w:t xml:space="preserve"> processing capa</w:t>
            </w:r>
            <w:r w:rsidRPr="002230E4">
              <w:rPr>
                <w:rFonts w:hint="eastAsia"/>
              </w:rPr>
              <w:t>c</w:t>
            </w:r>
            <w:r w:rsidRPr="002230E4">
              <w:t>ity (</w:t>
            </w:r>
            <w:r w:rsidRPr="002230E4">
              <w:rPr>
                <w:rFonts w:hint="eastAsia"/>
              </w:rPr>
              <w:t xml:space="preserve">a </w:t>
            </w:r>
            <w:r w:rsidRPr="002230E4">
              <w:t>Cortex-A57).</w:t>
            </w:r>
          </w:p>
        </w:tc>
        <w:tc>
          <w:tcPr>
            <w:tcW w:w="2199" w:type="dxa"/>
          </w:tcPr>
          <w:p w:rsidR="006D6FEE" w:rsidRPr="0020795F" w:rsidRDefault="006D6FEE" w:rsidP="006D6FEE">
            <w:pPr>
              <w:pStyle w:val="tablebody"/>
            </w:pPr>
          </w:p>
        </w:tc>
      </w:tr>
      <w:tr w:rsidR="006D6FEE" w:rsidRPr="0020795F" w:rsidTr="00597E5F">
        <w:trPr>
          <w:trHeight w:val="54"/>
        </w:trPr>
        <w:tc>
          <w:tcPr>
            <w:tcW w:w="1728" w:type="dxa"/>
          </w:tcPr>
          <w:p w:rsidR="006D6FEE" w:rsidRPr="0020795F" w:rsidRDefault="006D6FEE" w:rsidP="006D6FEE">
            <w:pPr>
              <w:pStyle w:val="tablebody"/>
            </w:pPr>
            <w:r w:rsidRPr="00047700">
              <w:t>CPU topology for aarch32</w:t>
            </w:r>
          </w:p>
        </w:tc>
        <w:tc>
          <w:tcPr>
            <w:tcW w:w="1244" w:type="dxa"/>
          </w:tcPr>
          <w:p w:rsidR="006D6FEE" w:rsidRPr="0020795F" w:rsidRDefault="006D6FEE" w:rsidP="006D6FEE">
            <w:pPr>
              <w:pStyle w:val="tablebody"/>
            </w:pPr>
            <w:r w:rsidRPr="00552E1A">
              <w:rPr>
                <w:b/>
              </w:rPr>
              <w:t>―</w:t>
            </w:r>
          </w:p>
        </w:tc>
        <w:tc>
          <w:tcPr>
            <w:tcW w:w="4638" w:type="dxa"/>
          </w:tcPr>
          <w:p w:rsidR="006D6FEE" w:rsidRPr="0020795F" w:rsidRDefault="006D6FEE" w:rsidP="006D6FEE">
            <w:pPr>
              <w:pStyle w:val="tablebody"/>
            </w:pPr>
            <w:r w:rsidRPr="006D6FEE">
              <w:t>Defines the configuration of the CPUs of the AArch32 platform.</w:t>
            </w:r>
          </w:p>
        </w:tc>
        <w:tc>
          <w:tcPr>
            <w:tcW w:w="2199" w:type="dxa"/>
          </w:tcPr>
          <w:p w:rsidR="006D6FEE" w:rsidRPr="0020795F" w:rsidRDefault="006D6FEE" w:rsidP="006D6FEE">
            <w:pPr>
              <w:pStyle w:val="tablebody"/>
            </w:pPr>
            <w:r w:rsidRPr="002230E4">
              <w:rPr>
                <w:rFonts w:hint="eastAsia"/>
              </w:rPr>
              <w:t>T</w:t>
            </w:r>
            <w:r w:rsidRPr="002230E4">
              <w:t>hird</w:t>
            </w:r>
            <w:r w:rsidRPr="002230E4">
              <w:rPr>
                <w:rFonts w:hint="eastAsia"/>
              </w:rPr>
              <w:t>-</w:t>
            </w:r>
            <w:r w:rsidRPr="002230E4">
              <w:t xml:space="preserve">generation R-Car series products </w:t>
            </w:r>
            <w:r w:rsidRPr="002230E4">
              <w:rPr>
                <w:rFonts w:hint="eastAsia"/>
              </w:rPr>
              <w:t xml:space="preserve">do </w:t>
            </w:r>
            <w:r w:rsidRPr="002230E4">
              <w:t>not support AArch32.</w:t>
            </w:r>
          </w:p>
        </w:tc>
      </w:tr>
      <w:tr w:rsidR="006D6FEE" w:rsidRPr="0020795F" w:rsidTr="00597E5F">
        <w:trPr>
          <w:trHeight w:val="54"/>
        </w:trPr>
        <w:tc>
          <w:tcPr>
            <w:tcW w:w="1728" w:type="dxa"/>
          </w:tcPr>
          <w:p w:rsidR="006D6FEE" w:rsidRPr="0020795F" w:rsidRDefault="006D6FEE" w:rsidP="006D6FEE">
            <w:pPr>
              <w:pStyle w:val="tablebody"/>
            </w:pPr>
            <w:r w:rsidRPr="00047700">
              <w:t>CPU topology for aarch64</w:t>
            </w:r>
          </w:p>
        </w:tc>
        <w:tc>
          <w:tcPr>
            <w:tcW w:w="1244" w:type="dxa"/>
          </w:tcPr>
          <w:p w:rsidR="006D6FEE" w:rsidRPr="0020795F" w:rsidRDefault="006D6FEE" w:rsidP="006D6FEE">
            <w:pPr>
              <w:pStyle w:val="tablebody"/>
            </w:pPr>
            <w:r w:rsidRPr="002230E4">
              <w:t>√</w:t>
            </w:r>
          </w:p>
        </w:tc>
        <w:tc>
          <w:tcPr>
            <w:tcW w:w="4638" w:type="dxa"/>
          </w:tcPr>
          <w:p w:rsidR="006D6FEE" w:rsidRPr="0020795F" w:rsidRDefault="006D6FEE" w:rsidP="006D6FEE">
            <w:pPr>
              <w:pStyle w:val="tablebody"/>
            </w:pPr>
            <w:r w:rsidRPr="002230E4">
              <w:t>Defines the configuration of the CPU</w:t>
            </w:r>
            <w:r w:rsidRPr="002230E4">
              <w:rPr>
                <w:rFonts w:hint="eastAsia"/>
              </w:rPr>
              <w:t>s</w:t>
            </w:r>
            <w:r w:rsidRPr="002230E4">
              <w:t xml:space="preserve"> o</w:t>
            </w:r>
            <w:r w:rsidRPr="002230E4">
              <w:rPr>
                <w:rFonts w:hint="eastAsia"/>
              </w:rPr>
              <w:t>f</w:t>
            </w:r>
            <w:r w:rsidRPr="002230E4">
              <w:t xml:space="preserve"> the AArch64 platform.</w:t>
            </w:r>
          </w:p>
        </w:tc>
        <w:tc>
          <w:tcPr>
            <w:tcW w:w="2199" w:type="dxa"/>
          </w:tcPr>
          <w:p w:rsidR="006D6FEE" w:rsidRPr="0020795F" w:rsidRDefault="006D6FEE" w:rsidP="006D6FEE">
            <w:pPr>
              <w:pStyle w:val="tablebody"/>
            </w:pPr>
          </w:p>
        </w:tc>
      </w:tr>
      <w:tr w:rsidR="006D6FEE" w:rsidRPr="0020795F" w:rsidTr="00597E5F">
        <w:trPr>
          <w:trHeight w:val="54"/>
        </w:trPr>
        <w:tc>
          <w:tcPr>
            <w:tcW w:w="1728" w:type="dxa"/>
          </w:tcPr>
          <w:p w:rsidR="006D6FEE" w:rsidRPr="0020795F" w:rsidRDefault="006D6FEE" w:rsidP="006D6FEE">
            <w:pPr>
              <w:pStyle w:val="tablebody"/>
            </w:pPr>
            <w:r w:rsidRPr="00047700">
              <w:t>Sched governor</w:t>
            </w:r>
          </w:p>
        </w:tc>
        <w:tc>
          <w:tcPr>
            <w:tcW w:w="1244" w:type="dxa"/>
          </w:tcPr>
          <w:p w:rsidR="006D6FEE" w:rsidRPr="0020795F" w:rsidRDefault="006D6FEE" w:rsidP="006D6FEE">
            <w:pPr>
              <w:pStyle w:val="tablebody"/>
            </w:pPr>
            <w:r w:rsidRPr="00552E1A">
              <w:rPr>
                <w:b/>
              </w:rPr>
              <w:t>―</w:t>
            </w:r>
          </w:p>
        </w:tc>
        <w:tc>
          <w:tcPr>
            <w:tcW w:w="4638" w:type="dxa"/>
          </w:tcPr>
          <w:p w:rsidR="006D6FEE" w:rsidRPr="0020795F" w:rsidRDefault="006D6FEE" w:rsidP="006D6FEE">
            <w:pPr>
              <w:pStyle w:val="tablebody"/>
            </w:pPr>
            <w:r w:rsidRPr="002230E4">
              <w:t xml:space="preserve">The Sched governor is </w:t>
            </w:r>
            <w:r w:rsidRPr="002230E4">
              <w:rPr>
                <w:rFonts w:hint="eastAsia"/>
              </w:rPr>
              <w:t xml:space="preserve">the </w:t>
            </w:r>
            <w:r w:rsidRPr="002230E4">
              <w:t xml:space="preserve">CPU </w:t>
            </w:r>
            <w:r w:rsidRPr="002230E4">
              <w:rPr>
                <w:rFonts w:hint="eastAsia"/>
              </w:rPr>
              <w:t>f</w:t>
            </w:r>
            <w:r w:rsidRPr="002230E4">
              <w:t xml:space="preserve">req governor for v5.2 of EAS. This is different from </w:t>
            </w:r>
            <w:r w:rsidRPr="002230E4">
              <w:rPr>
                <w:rFonts w:hint="eastAsia"/>
              </w:rPr>
              <w:t xml:space="preserve">the </w:t>
            </w:r>
            <w:r w:rsidRPr="002230E4">
              <w:t xml:space="preserve">new CPU </w:t>
            </w:r>
            <w:r w:rsidRPr="002230E4">
              <w:rPr>
                <w:rFonts w:hint="eastAsia"/>
              </w:rPr>
              <w:t>f</w:t>
            </w:r>
            <w:r w:rsidRPr="002230E4">
              <w:t xml:space="preserve">req governor, Schedutil, which has already been merged </w:t>
            </w:r>
            <w:r w:rsidRPr="002230E4">
              <w:rPr>
                <w:rFonts w:hint="eastAsia"/>
              </w:rPr>
              <w:t xml:space="preserve">with </w:t>
            </w:r>
            <w:r w:rsidRPr="002230E4">
              <w:t>the BSP for third</w:t>
            </w:r>
            <w:r w:rsidRPr="002230E4">
              <w:rPr>
                <w:rFonts w:hint="eastAsia"/>
              </w:rPr>
              <w:t>-</w:t>
            </w:r>
            <w:r w:rsidRPr="002230E4">
              <w:t>generation R-Car series products.</w:t>
            </w:r>
          </w:p>
        </w:tc>
        <w:tc>
          <w:tcPr>
            <w:tcW w:w="2199" w:type="dxa"/>
          </w:tcPr>
          <w:p w:rsidR="006D6FEE" w:rsidRPr="0020795F" w:rsidRDefault="006D6FEE" w:rsidP="006D6FEE">
            <w:pPr>
              <w:pStyle w:val="tablebody"/>
            </w:pPr>
            <w:r w:rsidRPr="002230E4">
              <w:t>Sched governor is old and no longer ne</w:t>
            </w:r>
            <w:r w:rsidRPr="002230E4">
              <w:rPr>
                <w:rFonts w:hint="eastAsia"/>
              </w:rPr>
              <w:t>cessary</w:t>
            </w:r>
            <w:r w:rsidRPr="002230E4">
              <w:t>.</w:t>
            </w:r>
          </w:p>
        </w:tc>
      </w:tr>
      <w:tr w:rsidR="006D6FEE" w:rsidRPr="0020795F" w:rsidTr="00597E5F">
        <w:trPr>
          <w:trHeight w:val="54"/>
        </w:trPr>
        <w:tc>
          <w:tcPr>
            <w:tcW w:w="1728" w:type="dxa"/>
          </w:tcPr>
          <w:p w:rsidR="006D6FEE" w:rsidRPr="0020795F" w:rsidRDefault="006D6FEE" w:rsidP="006D6FEE">
            <w:pPr>
              <w:pStyle w:val="tablebody"/>
            </w:pPr>
            <w:r w:rsidRPr="00047700">
              <w:t>Sched tune</w:t>
            </w:r>
          </w:p>
        </w:tc>
        <w:tc>
          <w:tcPr>
            <w:tcW w:w="1244" w:type="dxa"/>
          </w:tcPr>
          <w:p w:rsidR="006D6FEE" w:rsidRPr="0020795F" w:rsidRDefault="006D6FEE" w:rsidP="006D6FEE">
            <w:pPr>
              <w:pStyle w:val="tablebody"/>
            </w:pPr>
            <w:r w:rsidRPr="00552E1A">
              <w:rPr>
                <w:b/>
              </w:rPr>
              <w:t>―</w:t>
            </w:r>
          </w:p>
        </w:tc>
        <w:tc>
          <w:tcPr>
            <w:tcW w:w="4638" w:type="dxa"/>
            <w:tcBorders>
              <w:bottom w:val="single" w:sz="4" w:space="0" w:color="auto"/>
            </w:tcBorders>
          </w:tcPr>
          <w:p w:rsidR="006D6FEE" w:rsidRPr="0020795F" w:rsidRDefault="006D6FEE" w:rsidP="006D6FEE">
            <w:pPr>
              <w:pStyle w:val="tablebody"/>
            </w:pPr>
            <w:r w:rsidRPr="002230E4">
              <w:t xml:space="preserve">Sched tune </w:t>
            </w:r>
            <w:r w:rsidRPr="002230E4">
              <w:rPr>
                <w:rFonts w:hint="eastAsia"/>
              </w:rPr>
              <w:t xml:space="preserve">is for </w:t>
            </w:r>
            <w:r w:rsidRPr="002230E4">
              <w:t>boost</w:t>
            </w:r>
            <w:r w:rsidRPr="002230E4">
              <w:rPr>
                <w:rFonts w:hint="eastAsia"/>
              </w:rPr>
              <w:t>ing</w:t>
            </w:r>
            <w:r w:rsidRPr="002230E4">
              <w:t xml:space="preserve"> </w:t>
            </w:r>
            <w:r w:rsidRPr="002230E4">
              <w:rPr>
                <w:rFonts w:hint="eastAsia"/>
              </w:rPr>
              <w:t>the performance of the Sched governor</w:t>
            </w:r>
            <w:r w:rsidRPr="002230E4">
              <w:t xml:space="preserve"> </w:t>
            </w:r>
            <w:r w:rsidRPr="002230E4">
              <w:rPr>
                <w:rFonts w:hint="eastAsia"/>
              </w:rPr>
              <w:t xml:space="preserve">as </w:t>
            </w:r>
            <w:r w:rsidRPr="002230E4">
              <w:t xml:space="preserve">CPU </w:t>
            </w:r>
            <w:r w:rsidRPr="002230E4">
              <w:rPr>
                <w:rFonts w:hint="eastAsia"/>
              </w:rPr>
              <w:t>f</w:t>
            </w:r>
            <w:r w:rsidRPr="002230E4">
              <w:t>req.</w:t>
            </w:r>
            <w:r w:rsidRPr="002230E4">
              <w:rPr>
                <w:rFonts w:hint="eastAsia"/>
              </w:rPr>
              <w:t xml:space="preserve"> </w:t>
            </w:r>
          </w:p>
        </w:tc>
        <w:tc>
          <w:tcPr>
            <w:tcW w:w="2199" w:type="dxa"/>
            <w:tcBorders>
              <w:bottom w:val="single" w:sz="4" w:space="0" w:color="auto"/>
            </w:tcBorders>
          </w:tcPr>
          <w:p w:rsidR="006D6FEE" w:rsidRPr="0020795F" w:rsidRDefault="006D6FEE" w:rsidP="006D6FEE">
            <w:pPr>
              <w:pStyle w:val="tablebody"/>
            </w:pPr>
            <w:r w:rsidRPr="002230E4">
              <w:rPr>
                <w:rFonts w:hint="eastAsia"/>
              </w:rPr>
              <w:t xml:space="preserve">This </w:t>
            </w:r>
            <w:r w:rsidRPr="002230E4">
              <w:t xml:space="preserve">does not </w:t>
            </w:r>
            <w:r w:rsidRPr="002230E4">
              <w:rPr>
                <w:rFonts w:hint="eastAsia"/>
              </w:rPr>
              <w:t xml:space="preserve">work </w:t>
            </w:r>
            <w:r w:rsidRPr="002230E4">
              <w:t xml:space="preserve">with </w:t>
            </w:r>
            <w:r w:rsidRPr="002230E4">
              <w:rPr>
                <w:rFonts w:hint="eastAsia"/>
              </w:rPr>
              <w:t xml:space="preserve">the </w:t>
            </w:r>
            <w:r w:rsidRPr="002230E4">
              <w:t>schedutil governor.</w:t>
            </w:r>
          </w:p>
        </w:tc>
      </w:tr>
      <w:tr w:rsidR="006D6FEE" w:rsidRPr="0020795F" w:rsidTr="00597E5F">
        <w:trPr>
          <w:trHeight w:val="54"/>
        </w:trPr>
        <w:tc>
          <w:tcPr>
            <w:tcW w:w="1728" w:type="dxa"/>
          </w:tcPr>
          <w:p w:rsidR="006D6FEE" w:rsidRPr="0020795F" w:rsidRDefault="006D6FEE" w:rsidP="006D6FEE">
            <w:pPr>
              <w:pStyle w:val="tablebody"/>
            </w:pPr>
            <w:r w:rsidRPr="00047700">
              <w:t>Dynamic capacity scaling</w:t>
            </w:r>
          </w:p>
        </w:tc>
        <w:tc>
          <w:tcPr>
            <w:tcW w:w="1244" w:type="dxa"/>
          </w:tcPr>
          <w:p w:rsidR="006D6FEE" w:rsidRPr="0020795F" w:rsidRDefault="006D6FEE" w:rsidP="006D6FEE">
            <w:pPr>
              <w:pStyle w:val="tablebody"/>
            </w:pPr>
            <w:r w:rsidRPr="00552E1A">
              <w:rPr>
                <w:b/>
              </w:rPr>
              <w:t>―</w:t>
            </w:r>
          </w:p>
        </w:tc>
        <w:tc>
          <w:tcPr>
            <w:tcW w:w="4638" w:type="dxa"/>
            <w:tcBorders>
              <w:top w:val="single" w:sz="4" w:space="0" w:color="auto"/>
              <w:bottom w:val="single" w:sz="8" w:space="0" w:color="auto"/>
            </w:tcBorders>
          </w:tcPr>
          <w:p w:rsidR="006D6FEE" w:rsidRPr="0020795F" w:rsidRDefault="006D6FEE" w:rsidP="006D6FEE">
            <w:pPr>
              <w:pStyle w:val="tablebody"/>
            </w:pPr>
            <w:r w:rsidRPr="002230E4">
              <w:t>Adjust</w:t>
            </w:r>
            <w:r w:rsidRPr="002230E4">
              <w:rPr>
                <w:rFonts w:hint="eastAsia"/>
              </w:rPr>
              <w:t>ing</w:t>
            </w:r>
            <w:r w:rsidRPr="002230E4">
              <w:t xml:space="preserve"> the </w:t>
            </w:r>
            <w:r w:rsidRPr="002230E4">
              <w:rPr>
                <w:rFonts w:hint="eastAsia"/>
              </w:rPr>
              <w:t xml:space="preserve">processing </w:t>
            </w:r>
            <w:r w:rsidRPr="002230E4">
              <w:t>capacit</w:t>
            </w:r>
            <w:r w:rsidRPr="002230E4">
              <w:rPr>
                <w:rFonts w:hint="eastAsia"/>
              </w:rPr>
              <w:t xml:space="preserve">ies of </w:t>
            </w:r>
            <w:r w:rsidRPr="002230E4">
              <w:t>CPU</w:t>
            </w:r>
            <w:r w:rsidRPr="002230E4">
              <w:rPr>
                <w:rFonts w:hint="eastAsia"/>
              </w:rPr>
              <w:t>s</w:t>
            </w:r>
            <w:r w:rsidRPr="002230E4">
              <w:t xml:space="preserve"> </w:t>
            </w:r>
            <w:r w:rsidRPr="002230E4">
              <w:rPr>
                <w:rFonts w:hint="eastAsia"/>
              </w:rPr>
              <w:t xml:space="preserve">by controlling </w:t>
            </w:r>
            <w:r w:rsidRPr="002230E4">
              <w:t>the operating frequency</w:t>
            </w:r>
          </w:p>
        </w:tc>
        <w:tc>
          <w:tcPr>
            <w:tcW w:w="2199" w:type="dxa"/>
            <w:tcBorders>
              <w:top w:val="single" w:sz="4" w:space="0" w:color="auto"/>
              <w:bottom w:val="single" w:sz="8" w:space="0" w:color="auto"/>
            </w:tcBorders>
          </w:tcPr>
          <w:p w:rsidR="006D6FEE" w:rsidRPr="0020795F" w:rsidRDefault="006D6FEE" w:rsidP="006D6FEE">
            <w:pPr>
              <w:pStyle w:val="tablebody"/>
            </w:pPr>
            <w:r w:rsidRPr="002230E4">
              <w:rPr>
                <w:rFonts w:hint="eastAsia"/>
              </w:rPr>
              <w:t xml:space="preserve">This </w:t>
            </w:r>
            <w:r w:rsidRPr="002230E4">
              <w:t xml:space="preserve">does not </w:t>
            </w:r>
            <w:r w:rsidRPr="002230E4">
              <w:rPr>
                <w:rFonts w:hint="eastAsia"/>
              </w:rPr>
              <w:t xml:space="preserve">work </w:t>
            </w:r>
            <w:r w:rsidRPr="002230E4">
              <w:t xml:space="preserve">with </w:t>
            </w:r>
            <w:r w:rsidRPr="002230E4">
              <w:rPr>
                <w:rFonts w:hint="eastAsia"/>
              </w:rPr>
              <w:t xml:space="preserve">the </w:t>
            </w:r>
            <w:r w:rsidRPr="002230E4">
              <w:t>schedutil governor.</w:t>
            </w:r>
          </w:p>
        </w:tc>
      </w:tr>
    </w:tbl>
    <w:p w:rsidR="0060223A" w:rsidRPr="0060223A" w:rsidRDefault="0060223A" w:rsidP="00047700">
      <w:pPr>
        <w:pStyle w:val="tableend"/>
      </w:pPr>
    </w:p>
    <w:p w:rsidR="0060223A" w:rsidRDefault="0060223A" w:rsidP="00047700">
      <w:pPr>
        <w:pStyle w:val="space"/>
      </w:pPr>
    </w:p>
    <w:p w:rsidR="007909D9" w:rsidRDefault="007909D9" w:rsidP="007909D9">
      <w:r>
        <w:br w:type="page"/>
      </w:r>
    </w:p>
    <w:p w:rsidR="007B0E23" w:rsidRDefault="003F73DC" w:rsidP="003F73DC">
      <w:pPr>
        <w:pStyle w:val="Heading2"/>
      </w:pPr>
      <w:bookmarkStart w:id="45" w:name="_Toc488949417"/>
      <w:r w:rsidRPr="003F73DC">
        <w:rPr>
          <w:rFonts w:hint="eastAsia"/>
        </w:rPr>
        <w:lastRenderedPageBreak/>
        <w:t>ビルド手順</w:t>
      </w:r>
      <w:bookmarkEnd w:id="45"/>
    </w:p>
    <w:p w:rsidR="007B0E23" w:rsidRDefault="003E7B8C" w:rsidP="008400AB">
      <w:pPr>
        <w:pStyle w:val="Level1ordered"/>
      </w:pPr>
      <w:r>
        <w:rPr>
          <w:rFonts w:hint="eastAsia"/>
        </w:rPr>
        <w:t>1</w:t>
      </w:r>
      <w:r w:rsidR="008400AB" w:rsidRPr="008400AB">
        <w:rPr>
          <w:rFonts w:hint="eastAsia"/>
        </w:rPr>
        <w:t>．事前準備</w:t>
      </w:r>
    </w:p>
    <w:p w:rsidR="008400AB" w:rsidRDefault="008400AB" w:rsidP="008400AB">
      <w:pPr>
        <w:pStyle w:val="Level2ordered"/>
      </w:pPr>
      <w:r>
        <w:rPr>
          <w:rFonts w:hint="eastAsia"/>
        </w:rPr>
        <w:t>STEP1 : RENESAS_RCH3M3_YoctoStartupGuide</w:t>
      </w:r>
      <w:r>
        <w:rPr>
          <w:rFonts w:hint="eastAsia"/>
        </w:rPr>
        <w:t>に従い全ビルドを実施してください。</w:t>
      </w:r>
    </w:p>
    <w:p w:rsidR="009D2FDC" w:rsidDel="00D803CC" w:rsidRDefault="008400AB" w:rsidP="001B4E53">
      <w:pPr>
        <w:pStyle w:val="Level2ordered"/>
        <w:rPr>
          <w:del w:id="46" w:author="Author"/>
        </w:rPr>
      </w:pPr>
      <w:r>
        <w:rPr>
          <w:rFonts w:hint="eastAsia"/>
        </w:rPr>
        <w:t>STEP2 :</w:t>
      </w:r>
      <w:r>
        <w:rPr>
          <w:rFonts w:hint="eastAsia"/>
        </w:rPr>
        <w:t>全</w:t>
      </w:r>
      <w:r>
        <w:rPr>
          <w:rFonts w:hint="eastAsia"/>
        </w:rPr>
        <w:t>CPU</w:t>
      </w:r>
      <w:r>
        <w:rPr>
          <w:rFonts w:hint="eastAsia"/>
        </w:rPr>
        <w:t>を起動するため、</w:t>
      </w:r>
      <w:ins w:id="47" w:author="Author">
        <w:r w:rsidR="00D803CC" w:rsidRPr="00D803CC">
          <w:t>R-Car Series, 3rd Generation</w:t>
        </w:r>
      </w:ins>
      <w:del w:id="48" w:author="Author">
        <w:r w:rsidDel="00D803CC">
          <w:rPr>
            <w:rFonts w:hint="eastAsia"/>
          </w:rPr>
          <w:delText>R-CarGen3</w:delText>
        </w:r>
      </w:del>
      <w:r>
        <w:rPr>
          <w:rFonts w:hint="eastAsia"/>
        </w:rPr>
        <w:t>_ApplicationNote_Processoraffinity</w:t>
      </w:r>
      <w:r>
        <w:rPr>
          <w:rFonts w:hint="eastAsia"/>
        </w:rPr>
        <w:t>の手順に従い</w:t>
      </w:r>
    </w:p>
    <w:p w:rsidR="00047700" w:rsidRDefault="008400AB" w:rsidP="001B4E53">
      <w:pPr>
        <w:pStyle w:val="Level2ordered"/>
        <w:pPrChange w:id="49" w:author="Author">
          <w:pPr>
            <w:pStyle w:val="Level2ordered"/>
            <w:ind w:left="1298"/>
          </w:pPr>
        </w:pPrChange>
      </w:pPr>
      <w:r>
        <w:rPr>
          <w:rFonts w:hint="eastAsia"/>
        </w:rPr>
        <w:t>設定変更を行ってください。</w:t>
      </w:r>
    </w:p>
    <w:p w:rsidR="00047700" w:rsidRDefault="00047700" w:rsidP="008400AB">
      <w:pPr>
        <w:pStyle w:val="listend"/>
      </w:pPr>
    </w:p>
    <w:p w:rsidR="00047700" w:rsidRDefault="003E7B8C" w:rsidP="008400AB">
      <w:pPr>
        <w:pStyle w:val="Level1ordered"/>
      </w:pPr>
      <w:r>
        <w:rPr>
          <w:rFonts w:hint="eastAsia"/>
        </w:rPr>
        <w:t>2</w:t>
      </w:r>
      <w:r w:rsidR="008400AB" w:rsidRPr="008400AB">
        <w:rPr>
          <w:rFonts w:hint="eastAsia"/>
        </w:rPr>
        <w:t>．</w:t>
      </w:r>
      <w:r w:rsidR="008400AB" w:rsidRPr="008400AB">
        <w:rPr>
          <w:rFonts w:hint="eastAsia"/>
        </w:rPr>
        <w:t>Building Instructions for EAS</w:t>
      </w:r>
    </w:p>
    <w:p w:rsidR="009D2FDC" w:rsidRDefault="009D2FDC" w:rsidP="008400AB">
      <w:pPr>
        <w:pStyle w:val="Level2ordered"/>
      </w:pPr>
      <w:r>
        <w:rPr>
          <w:noProof/>
        </w:rPr>
        <mc:AlternateContent>
          <mc:Choice Requires="wps">
            <w:drawing>
              <wp:anchor distT="45720" distB="45720" distL="114300" distR="114300" simplePos="0" relativeHeight="251571712" behindDoc="0" locked="0" layoutInCell="1" allowOverlap="1" wp14:anchorId="1429A2FE" wp14:editId="1C5E9E47">
                <wp:simplePos x="0" y="0"/>
                <wp:positionH relativeFrom="margin">
                  <wp:posOffset>0</wp:posOffset>
                </wp:positionH>
                <wp:positionV relativeFrom="paragraph">
                  <wp:posOffset>391795</wp:posOffset>
                </wp:positionV>
                <wp:extent cx="6096000" cy="1407160"/>
                <wp:effectExtent l="0" t="0" r="0" b="0"/>
                <wp:wrapSquare wrapText="bothSides"/>
                <wp:docPr id="108"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8400AB">
                            <w:pPr>
                              <w:pStyle w:val="code"/>
                            </w:pPr>
                            <w:r w:rsidRPr="008400AB">
                              <w:t>$ cd $WORK</w:t>
                            </w:r>
                          </w:p>
                          <w:p w:rsidR="000F2413" w:rsidRDefault="000F2413" w:rsidP="008400AB">
                            <w:pPr>
                              <w:pStyle w:val="code"/>
                            </w:pPr>
                            <w:r>
                              <w:t>$ git clone git://github.com/renesas-rcar/meta-renesas-power.git</w:t>
                            </w:r>
                          </w:p>
                          <w:p w:rsidR="000F2413" w:rsidRDefault="000F2413" w:rsidP="008400AB">
                            <w:pPr>
                              <w:pStyle w:val="code"/>
                            </w:pPr>
                            <w:r>
                              <w:t>$ cd $WORK/meta-renesas-power</w:t>
                            </w:r>
                          </w:p>
                          <w:p w:rsidR="000F2413" w:rsidRDefault="000F2413" w:rsidP="008400AB">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29A2FE" id="_x0000_s1126" type="#_x0000_t202" style="position:absolute;left:0;text-align:left;margin-left:0;margin-top:30.85pt;width:480pt;height:110.8pt;z-index:25157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" fillcolor="#d8d8d8 [2732]" stroked="f">
                <v:textbox style="mso-fit-shape-to-text:t">
                  <w:txbxContent>
                    <w:p w:rsidR="000F2413" w:rsidRDefault="000F2413" w:rsidP="008400AB">
                      <w:pPr>
                        <w:pStyle w:val="code"/>
                      </w:pPr>
                      <w:r w:rsidRPr="008400AB">
                        <w:t>$ cd $WORK</w:t>
                      </w:r>
                    </w:p>
                    <w:p w:rsidR="000F2413" w:rsidRDefault="000F2413" w:rsidP="008400AB">
                      <w:pPr>
                        <w:pStyle w:val="code"/>
                      </w:pPr>
                      <w:r>
                        <w:t>$ git clone git://</w:t>
                      </w:r>
                      <w:proofErr w:type="spellStart"/>
                      <w:r>
                        <w:t>github.com</w:t>
                      </w:r>
                      <w:proofErr w:type="spellEnd"/>
                      <w:r>
                        <w:t>/</w:t>
                      </w:r>
                      <w:proofErr w:type="spellStart"/>
                      <w:r>
                        <w:t>renesas-rcar</w:t>
                      </w:r>
                      <w:proofErr w:type="spellEnd"/>
                      <w:r>
                        <w:t>/meta-</w:t>
                      </w:r>
                      <w:proofErr w:type="spellStart"/>
                      <w:r>
                        <w:t>renesas</w:t>
                      </w:r>
                      <w:proofErr w:type="spellEnd"/>
                      <w:r>
                        <w:t>-</w:t>
                      </w:r>
                      <w:proofErr w:type="spellStart"/>
                      <w:r>
                        <w:t>power.git</w:t>
                      </w:r>
                      <w:proofErr w:type="spellEnd"/>
                    </w:p>
                    <w:p w:rsidR="000F2413" w:rsidRDefault="000F2413" w:rsidP="008400AB">
                      <w:pPr>
                        <w:pStyle w:val="code"/>
                      </w:pPr>
                      <w:r>
                        <w:t>$ cd $WORK/meta-renesas-power</w:t>
                      </w:r>
                    </w:p>
                    <w:p w:rsidR="000F2413" w:rsidRDefault="000F2413" w:rsidP="008400AB">
                      <w:pPr>
                        <w:pStyle w:val="codeend"/>
                      </w:pPr>
                    </w:p>
                  </w:txbxContent>
                </v:textbox>
                <w10:wrap type="square" anchorx="margin"/>
              </v:shape>
            </w:pict>
          </mc:Fallback>
        </mc:AlternateContent>
      </w:r>
      <w:r w:rsidR="008400AB" w:rsidRPr="008400AB">
        <w:rPr>
          <w:rFonts w:hint="eastAsia"/>
        </w:rPr>
        <w:t>STEP1 :</w:t>
      </w:r>
      <w:r w:rsidR="008400AB" w:rsidRPr="008400AB">
        <w:rPr>
          <w:rFonts w:hint="eastAsia"/>
        </w:rPr>
        <w:t>事前準備で作成した</w:t>
      </w:r>
      <w:r w:rsidR="008400AB" w:rsidRPr="008400AB">
        <w:rPr>
          <w:rFonts w:hint="eastAsia"/>
        </w:rPr>
        <w:t>Yocto</w:t>
      </w:r>
      <w:r w:rsidR="008400AB" w:rsidRPr="008400AB">
        <w:rPr>
          <w:rFonts w:hint="eastAsia"/>
        </w:rPr>
        <w:t>ビルドの作業用ディレクトリに移動して</w:t>
      </w:r>
    </w:p>
    <w:p w:rsidR="00047700" w:rsidRDefault="008400AB" w:rsidP="009D2FDC">
      <w:pPr>
        <w:pStyle w:val="Level2ordered"/>
        <w:ind w:left="1298"/>
      </w:pPr>
      <w:r w:rsidRPr="008400AB">
        <w:rPr>
          <w:rFonts w:hint="eastAsia"/>
        </w:rPr>
        <w:t>EAS</w:t>
      </w:r>
      <w:r w:rsidRPr="008400AB">
        <w:rPr>
          <w:rFonts w:hint="eastAsia"/>
        </w:rPr>
        <w:t>パッチをダウンロードしてチェックアウトします</w:t>
      </w:r>
    </w:p>
    <w:p w:rsidR="007B0E23" w:rsidRDefault="007B0E23" w:rsidP="00CE7AD0">
      <w:pPr>
        <w:pStyle w:val="listend"/>
      </w:pPr>
    </w:p>
    <w:p w:rsidR="007B0E23" w:rsidRDefault="008400AB" w:rsidP="008400AB">
      <w:pPr>
        <w:pStyle w:val="Level2ordered"/>
      </w:pPr>
      <w:r>
        <w:rPr>
          <w:noProof/>
        </w:rPr>
        <mc:AlternateContent>
          <mc:Choice Requires="wps">
            <w:drawing>
              <wp:anchor distT="45720" distB="45720" distL="114300" distR="114300" simplePos="0" relativeHeight="251573760" behindDoc="0" locked="0" layoutInCell="1" allowOverlap="1" wp14:anchorId="541F4F99" wp14:editId="503D7F97">
                <wp:simplePos x="0" y="0"/>
                <wp:positionH relativeFrom="margin">
                  <wp:posOffset>0</wp:posOffset>
                </wp:positionH>
                <wp:positionV relativeFrom="paragraph">
                  <wp:posOffset>213995</wp:posOffset>
                </wp:positionV>
                <wp:extent cx="6096000" cy="1407160"/>
                <wp:effectExtent l="0" t="0" r="0" b="0"/>
                <wp:wrapSquare wrapText="bothSides"/>
                <wp:docPr id="11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8400AB">
                            <w:pPr>
                              <w:pStyle w:val="code"/>
                            </w:pPr>
                            <w:r>
                              <w:t>$ cd $WORK</w:t>
                            </w:r>
                          </w:p>
                          <w:p w:rsidR="000F2413" w:rsidRDefault="000F2413" w:rsidP="008400AB">
                            <w:pPr>
                              <w:pStyle w:val="code"/>
                            </w:pPr>
                            <w:r>
                              <w:t>$ source poky/oe-init-build-env</w:t>
                            </w:r>
                          </w:p>
                          <w:p w:rsidR="000F2413" w:rsidRDefault="000F2413" w:rsidP="008400AB">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41F4F99" id="_x0000_s1127" type="#_x0000_t202" style="position:absolute;left:0;text-align:left;margin-left:0;margin-top:16.85pt;width:480pt;height:110.8pt;z-index:25157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" fillcolor="#d8d8d8 [2732]" stroked="f">
                <v:textbox style="mso-fit-shape-to-text:t">
                  <w:txbxContent>
                    <w:p w:rsidR="000F2413" w:rsidRDefault="000F2413" w:rsidP="008400AB">
                      <w:pPr>
                        <w:pStyle w:val="code"/>
                      </w:pPr>
                      <w:r>
                        <w:t>$ cd $WORK</w:t>
                      </w:r>
                    </w:p>
                    <w:p w:rsidR="000F2413" w:rsidRDefault="000F2413" w:rsidP="008400AB">
                      <w:pPr>
                        <w:pStyle w:val="code"/>
                      </w:pPr>
                      <w:r>
                        <w:t>$ source poky/</w:t>
                      </w:r>
                      <w:proofErr w:type="spellStart"/>
                      <w:r>
                        <w:t>oe</w:t>
                      </w:r>
                      <w:proofErr w:type="spellEnd"/>
                      <w:r>
                        <w:t>-</w:t>
                      </w:r>
                      <w:proofErr w:type="spellStart"/>
                      <w:r>
                        <w:t>init</w:t>
                      </w:r>
                      <w:proofErr w:type="spellEnd"/>
                      <w:r>
                        <w:t>-build-env</w:t>
                      </w:r>
                    </w:p>
                    <w:p w:rsidR="000F2413" w:rsidRDefault="000F2413" w:rsidP="008400AB">
                      <w:pPr>
                        <w:pStyle w:val="codeend"/>
                      </w:pPr>
                    </w:p>
                  </w:txbxContent>
                </v:textbox>
                <w10:wrap type="square" anchorx="margin"/>
              </v:shape>
            </w:pict>
          </mc:Fallback>
        </mc:AlternateContent>
      </w:r>
      <w:r w:rsidRPr="008400AB">
        <w:rPr>
          <w:rFonts w:hint="eastAsia"/>
        </w:rPr>
        <w:t xml:space="preserve">STEP2 : source command </w:t>
      </w:r>
      <w:r w:rsidRPr="008400AB">
        <w:rPr>
          <w:rFonts w:hint="eastAsia"/>
        </w:rPr>
        <w:t>を実行します</w:t>
      </w:r>
    </w:p>
    <w:p w:rsidR="007B0E23" w:rsidRDefault="007B0E23" w:rsidP="00CE7AD0">
      <w:pPr>
        <w:pStyle w:val="listend"/>
      </w:pPr>
    </w:p>
    <w:p w:rsidR="00FE24FB" w:rsidRDefault="00FE24FB" w:rsidP="000201BE">
      <w:pPr>
        <w:pStyle w:val="Level2ordered"/>
      </w:pPr>
      <w:r>
        <w:rPr>
          <w:noProof/>
        </w:rPr>
        <mc:AlternateContent>
          <mc:Choice Requires="wps">
            <w:drawing>
              <wp:anchor distT="45720" distB="45720" distL="114300" distR="114300" simplePos="0" relativeHeight="251575808" behindDoc="0" locked="0" layoutInCell="1" allowOverlap="1" wp14:anchorId="348BB483" wp14:editId="6E98D1B7">
                <wp:simplePos x="0" y="0"/>
                <wp:positionH relativeFrom="margin">
                  <wp:posOffset>0</wp:posOffset>
                </wp:positionH>
                <wp:positionV relativeFrom="paragraph">
                  <wp:posOffset>217170</wp:posOffset>
                </wp:positionV>
                <wp:extent cx="6096000" cy="1407160"/>
                <wp:effectExtent l="0" t="0" r="0" b="0"/>
                <wp:wrapSquare wrapText="bothSides"/>
                <wp:docPr id="11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FE24FB">
                            <w:pPr>
                              <w:pStyle w:val="code"/>
                            </w:pPr>
                            <w:r>
                              <w:t>BBLAYERS ?= " \</w:t>
                            </w:r>
                          </w:p>
                          <w:p w:rsidR="000F2413" w:rsidRDefault="000F2413" w:rsidP="00FE24FB">
                            <w:pPr>
                              <w:pStyle w:val="code"/>
                            </w:pPr>
                            <w:r>
                              <w:t xml:space="preserve">  ${TOPDIR}/../poky/meta \</w:t>
                            </w:r>
                          </w:p>
                          <w:p w:rsidR="000F2413" w:rsidRDefault="000F2413" w:rsidP="00FE24FB">
                            <w:pPr>
                              <w:pStyle w:val="code"/>
                            </w:pPr>
                            <w:r>
                              <w:t xml:space="preserve">  ${TOPDIR}/../poky/meta-yocto \</w:t>
                            </w:r>
                          </w:p>
                          <w:p w:rsidR="000F2413" w:rsidRDefault="000F2413" w:rsidP="00FE24FB">
                            <w:pPr>
                              <w:pStyle w:val="code"/>
                            </w:pPr>
                            <w:r>
                              <w:t xml:space="preserve">  ${TOPDIR}/../poky/meta-yocto-bsp \</w:t>
                            </w:r>
                          </w:p>
                          <w:p w:rsidR="000F2413" w:rsidRDefault="000F2413" w:rsidP="00FE24FB">
                            <w:pPr>
                              <w:pStyle w:val="code"/>
                            </w:pPr>
                            <w:r>
                              <w:t xml:space="preserve">  ${TOPDIR}/../meta-renesas/meta-rcar-gen3 \</w:t>
                            </w:r>
                          </w:p>
                          <w:p w:rsidR="000F2413" w:rsidRDefault="000F2413" w:rsidP="00FE24FB">
                            <w:pPr>
                              <w:pStyle w:val="code"/>
                            </w:pPr>
                            <w:r>
                              <w:t xml:space="preserve">  ${TOPDIR}/../meta-linaro/meta-linaro-toolchain \</w:t>
                            </w:r>
                          </w:p>
                          <w:p w:rsidR="000F2413" w:rsidRDefault="000F2413" w:rsidP="00FE24FB">
                            <w:pPr>
                              <w:pStyle w:val="code"/>
                            </w:pPr>
                            <w:r>
                              <w:t xml:space="preserve">  ${TOPDIR}/../meta-openembedded/meta-oe \</w:t>
                            </w:r>
                          </w:p>
                          <w:p w:rsidR="000F2413" w:rsidRDefault="000F2413" w:rsidP="00FE24FB">
                            <w:pPr>
                              <w:pStyle w:val="code"/>
                            </w:pPr>
                            <w:r>
                              <w:t xml:space="preserve">  ${TOPDIR}/../meta-renesas-power \       &lt;--- </w:t>
                            </w:r>
                            <w:r w:rsidRPr="00D42042">
                              <w:t>Add this line.</w:t>
                            </w:r>
                          </w:p>
                          <w:p w:rsidR="000F2413" w:rsidRDefault="000F2413" w:rsidP="00FE24FB">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48BB483" id="_x0000_s1128" type="#_x0000_t202" style="position:absolute;left:0;text-align:left;margin-left:0;margin-top:17.1pt;width:480pt;height:110.8pt;z-index:25157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" fillcolor="#d8d8d8 [2732]" stroked="f">
                <v:textbox style="mso-fit-shape-to-text:t">
                  <w:txbxContent>
                    <w:p w:rsidR="000F2413" w:rsidRDefault="000F2413" w:rsidP="00FE24FB">
                      <w:pPr>
                        <w:pStyle w:val="code"/>
                      </w:pPr>
                      <w:r>
                        <w:t>BBLAYERS ?= " \</w:t>
                      </w:r>
                    </w:p>
                    <w:p w:rsidR="000F2413" w:rsidRDefault="000F2413" w:rsidP="00FE24FB">
                      <w:pPr>
                        <w:pStyle w:val="code"/>
                      </w:pPr>
                      <w:r>
                        <w:t xml:space="preserve">  ${TOPDIR}/../poky/meta \</w:t>
                      </w:r>
                    </w:p>
                    <w:p w:rsidR="000F2413" w:rsidRDefault="000F2413" w:rsidP="00FE24FB">
                      <w:pPr>
                        <w:pStyle w:val="code"/>
                      </w:pPr>
                      <w:r>
                        <w:t xml:space="preserve">  ${</w:t>
                      </w:r>
                      <w:proofErr w:type="spellStart"/>
                      <w:r>
                        <w:t>TOPDIR</w:t>
                      </w:r>
                      <w:proofErr w:type="spellEnd"/>
                      <w:r>
                        <w:t>}/../poky/meta-</w:t>
                      </w:r>
                      <w:proofErr w:type="spellStart"/>
                      <w:r>
                        <w:t>yocto</w:t>
                      </w:r>
                      <w:proofErr w:type="spellEnd"/>
                      <w:r>
                        <w:t xml:space="preserve"> \</w:t>
                      </w:r>
                    </w:p>
                    <w:p w:rsidR="000F2413" w:rsidRDefault="000F2413" w:rsidP="00FE24FB">
                      <w:pPr>
                        <w:pStyle w:val="code"/>
                      </w:pPr>
                      <w:r>
                        <w:t xml:space="preserve">  ${</w:t>
                      </w:r>
                      <w:proofErr w:type="spellStart"/>
                      <w:r>
                        <w:t>TOPDIR</w:t>
                      </w:r>
                      <w:proofErr w:type="spellEnd"/>
                      <w:r>
                        <w:t>}/../poky/meta-yocto-</w:t>
                      </w:r>
                      <w:proofErr w:type="spellStart"/>
                      <w:r>
                        <w:t>bsp</w:t>
                      </w:r>
                      <w:proofErr w:type="spellEnd"/>
                      <w:r>
                        <w:t xml:space="preserve"> \</w:t>
                      </w:r>
                    </w:p>
                    <w:p w:rsidR="000F2413" w:rsidRDefault="000F2413" w:rsidP="00FE24FB">
                      <w:pPr>
                        <w:pStyle w:val="code"/>
                      </w:pPr>
                      <w:r>
                        <w:t xml:space="preserve">  ${TOPDIR}/../meta-renesas/meta-rcar-gen3 \</w:t>
                      </w:r>
                    </w:p>
                    <w:p w:rsidR="000F2413" w:rsidRDefault="000F2413" w:rsidP="00FE24FB">
                      <w:pPr>
                        <w:pStyle w:val="code"/>
                      </w:pPr>
                      <w:r>
                        <w:t xml:space="preserve">  ${</w:t>
                      </w:r>
                      <w:proofErr w:type="spellStart"/>
                      <w:r>
                        <w:t>TOPDIR</w:t>
                      </w:r>
                      <w:proofErr w:type="spellEnd"/>
                      <w:r>
                        <w:t>}/../meta-</w:t>
                      </w:r>
                      <w:proofErr w:type="spellStart"/>
                      <w:r>
                        <w:t>linaro</w:t>
                      </w:r>
                      <w:proofErr w:type="spellEnd"/>
                      <w:r>
                        <w:t>/meta-</w:t>
                      </w:r>
                      <w:proofErr w:type="spellStart"/>
                      <w:r>
                        <w:t>linaro</w:t>
                      </w:r>
                      <w:proofErr w:type="spellEnd"/>
                      <w:r>
                        <w:t>-toolchain \</w:t>
                      </w:r>
                    </w:p>
                    <w:p w:rsidR="000F2413" w:rsidRDefault="000F2413" w:rsidP="00FE24FB">
                      <w:pPr>
                        <w:pStyle w:val="code"/>
                      </w:pPr>
                      <w:r>
                        <w:t xml:space="preserve">  ${</w:t>
                      </w:r>
                      <w:proofErr w:type="spellStart"/>
                      <w:r>
                        <w:t>TOPDIR</w:t>
                      </w:r>
                      <w:proofErr w:type="spellEnd"/>
                      <w:r>
                        <w:t>}/../meta-</w:t>
                      </w:r>
                      <w:proofErr w:type="spellStart"/>
                      <w:r>
                        <w:t>openembedded</w:t>
                      </w:r>
                      <w:proofErr w:type="spellEnd"/>
                      <w:r>
                        <w:t>/meta-</w:t>
                      </w:r>
                      <w:proofErr w:type="spellStart"/>
                      <w:r>
                        <w:t>oe</w:t>
                      </w:r>
                      <w:proofErr w:type="spellEnd"/>
                      <w:r>
                        <w:t xml:space="preserve"> \</w:t>
                      </w:r>
                    </w:p>
                    <w:p w:rsidR="000F2413" w:rsidRDefault="000F2413" w:rsidP="00FE24FB">
                      <w:pPr>
                        <w:pStyle w:val="code"/>
                      </w:pPr>
                      <w:r>
                        <w:t xml:space="preserve">  ${TOPDIR}/../meta-renesas-power \       &lt;--- </w:t>
                      </w:r>
                      <w:r w:rsidRPr="00D42042">
                        <w:t>Add this line.</w:t>
                      </w:r>
                    </w:p>
                    <w:p w:rsidR="000F2413" w:rsidRDefault="000F2413" w:rsidP="00FE24FB">
                      <w:pPr>
                        <w:pStyle w:val="codeend"/>
                      </w:pPr>
                    </w:p>
                  </w:txbxContent>
                </v:textbox>
                <w10:wrap type="square" anchorx="margin"/>
              </v:shape>
            </w:pict>
          </mc:Fallback>
        </mc:AlternateContent>
      </w:r>
      <w:r w:rsidRPr="00FE24FB">
        <w:rPr>
          <w:rFonts w:hint="eastAsia"/>
        </w:rPr>
        <w:t xml:space="preserve">STEP3 : $WORK/build/conf/bblayers.conf </w:t>
      </w:r>
      <w:r w:rsidRPr="00FE24FB">
        <w:rPr>
          <w:rFonts w:hint="eastAsia"/>
        </w:rPr>
        <w:t>に</w:t>
      </w:r>
      <w:r w:rsidRPr="00FE24FB">
        <w:rPr>
          <w:rFonts w:hint="eastAsia"/>
        </w:rPr>
        <w:t>meta-renesas-power</w:t>
      </w:r>
      <w:r w:rsidRPr="00FE24FB">
        <w:rPr>
          <w:rFonts w:hint="eastAsia"/>
        </w:rPr>
        <w:t>を追加します</w:t>
      </w:r>
    </w:p>
    <w:p w:rsidR="00FE24FB" w:rsidRDefault="00CE7AD0" w:rsidP="00CE7AD0">
      <w:pPr>
        <w:pStyle w:val="listend"/>
      </w:pPr>
      <w:r>
        <w:rPr>
          <w:noProof/>
          <w:lang w:eastAsia="ja-JP"/>
        </w:rPr>
        <mc:AlternateContent>
          <mc:Choice Requires="wps">
            <w:drawing>
              <wp:anchor distT="45720" distB="45720" distL="114300" distR="114300" simplePos="0" relativeHeight="251577856" behindDoc="0" locked="0" layoutInCell="1" allowOverlap="1" wp14:anchorId="2E611539" wp14:editId="5D77F49C">
                <wp:simplePos x="0" y="0"/>
                <wp:positionH relativeFrom="margin">
                  <wp:posOffset>0</wp:posOffset>
                </wp:positionH>
                <wp:positionV relativeFrom="paragraph">
                  <wp:posOffset>1877695</wp:posOffset>
                </wp:positionV>
                <wp:extent cx="6096000" cy="1407160"/>
                <wp:effectExtent l="0" t="0" r="0" b="0"/>
                <wp:wrapSquare wrapText="bothSides"/>
                <wp:docPr id="1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FE24FB">
                            <w:pPr>
                              <w:pStyle w:val="code"/>
                            </w:pPr>
                            <w:r>
                              <w:t>$ cd $WORK/build</w:t>
                            </w:r>
                          </w:p>
                          <w:p w:rsidR="000F2413" w:rsidRDefault="000F2413" w:rsidP="00FE24FB">
                            <w:pPr>
                              <w:pStyle w:val="code"/>
                            </w:pPr>
                            <w:r>
                              <w:t>[For Wayland]</w:t>
                            </w:r>
                          </w:p>
                          <w:p w:rsidR="000F2413" w:rsidRDefault="000F2413" w:rsidP="00FE24FB">
                            <w:pPr>
                              <w:pStyle w:val="code"/>
                            </w:pPr>
                            <w:r>
                              <w:t>bitbake core-image-weston</w:t>
                            </w:r>
                          </w:p>
                          <w:p w:rsidR="000F2413" w:rsidRDefault="000F2413" w:rsidP="00FE24FB">
                            <w:pPr>
                              <w:pStyle w:val="code"/>
                            </w:pPr>
                          </w:p>
                          <w:p w:rsidR="000F2413" w:rsidRDefault="000F2413" w:rsidP="00FE24FB">
                            <w:pPr>
                              <w:pStyle w:val="code"/>
                            </w:pPr>
                            <w:r>
                              <w:t>[For BSP only]</w:t>
                            </w:r>
                          </w:p>
                          <w:p w:rsidR="000F2413" w:rsidRDefault="000F2413" w:rsidP="00FE24FB">
                            <w:pPr>
                              <w:pStyle w:val="code"/>
                            </w:pPr>
                            <w:r>
                              <w:t>bitbake core-image-minimal</w:t>
                            </w:r>
                          </w:p>
                          <w:p w:rsidR="000F2413" w:rsidRDefault="000F2413" w:rsidP="00FE24FB">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611539" id="_x0000_s1129" type="#_x0000_t202" style="position:absolute;left:0;text-align:left;margin-left:0;margin-top:147.85pt;width:480pt;height:110.8pt;z-index:251577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" fillcolor="#d8d8d8 [2732]" stroked="f">
                <v:textbox style="mso-fit-shape-to-text:t">
                  <w:txbxContent>
                    <w:p w:rsidR="000F2413" w:rsidRDefault="000F2413" w:rsidP="00FE24FB">
                      <w:pPr>
                        <w:pStyle w:val="code"/>
                      </w:pPr>
                      <w:r>
                        <w:t>$ cd $WORK/build</w:t>
                      </w:r>
                    </w:p>
                    <w:p w:rsidR="000F2413" w:rsidRDefault="000F2413" w:rsidP="00FE24FB">
                      <w:pPr>
                        <w:pStyle w:val="code"/>
                      </w:pPr>
                      <w:r>
                        <w:t>[For Wayland]</w:t>
                      </w:r>
                    </w:p>
                    <w:p w:rsidR="000F2413" w:rsidRDefault="000F2413" w:rsidP="00FE24FB">
                      <w:pPr>
                        <w:pStyle w:val="code"/>
                      </w:pPr>
                      <w:proofErr w:type="spellStart"/>
                      <w:r>
                        <w:t>bitbake</w:t>
                      </w:r>
                      <w:proofErr w:type="spellEnd"/>
                      <w:r>
                        <w:t xml:space="preserve"> core-image-</w:t>
                      </w:r>
                      <w:proofErr w:type="spellStart"/>
                      <w:r>
                        <w:t>weston</w:t>
                      </w:r>
                      <w:proofErr w:type="spellEnd"/>
                    </w:p>
                    <w:p w:rsidR="000F2413" w:rsidRDefault="000F2413" w:rsidP="00FE24FB">
                      <w:pPr>
                        <w:pStyle w:val="code"/>
                      </w:pPr>
                    </w:p>
                    <w:p w:rsidR="000F2413" w:rsidRDefault="000F2413" w:rsidP="00FE24FB">
                      <w:pPr>
                        <w:pStyle w:val="code"/>
                      </w:pPr>
                      <w:r>
                        <w:t>[For BSP only]</w:t>
                      </w:r>
                    </w:p>
                    <w:p w:rsidR="000F2413" w:rsidRDefault="000F2413" w:rsidP="00FE24FB">
                      <w:pPr>
                        <w:pStyle w:val="code"/>
                      </w:pPr>
                      <w:proofErr w:type="spellStart"/>
                      <w:r>
                        <w:t>bitbake</w:t>
                      </w:r>
                      <w:proofErr w:type="spellEnd"/>
                      <w:r>
                        <w:t xml:space="preserve"> core-image-minimal</w:t>
                      </w:r>
                    </w:p>
                    <w:p w:rsidR="000F2413" w:rsidRDefault="000F2413" w:rsidP="00FE24FB">
                      <w:pPr>
                        <w:pStyle w:val="codeend"/>
                      </w:pPr>
                    </w:p>
                  </w:txbxContent>
                </v:textbox>
                <w10:wrap type="square" anchorx="margin"/>
              </v:shape>
            </w:pict>
          </mc:Fallback>
        </mc:AlternateContent>
      </w:r>
    </w:p>
    <w:p w:rsidR="00FE24FB" w:rsidRDefault="00FE24FB" w:rsidP="000201BE">
      <w:pPr>
        <w:pStyle w:val="Level2ordered"/>
      </w:pPr>
      <w:r w:rsidRPr="00FE24FB">
        <w:rPr>
          <w:rFonts w:hint="eastAsia"/>
        </w:rPr>
        <w:t>STEP4 : bitbake</w:t>
      </w:r>
      <w:r w:rsidRPr="00FE24FB">
        <w:rPr>
          <w:rFonts w:hint="eastAsia"/>
        </w:rPr>
        <w:t>で</w:t>
      </w:r>
      <w:r w:rsidRPr="00FE24FB">
        <w:rPr>
          <w:rFonts w:hint="eastAsia"/>
        </w:rPr>
        <w:t>build</w:t>
      </w:r>
      <w:r w:rsidRPr="00FE24FB">
        <w:rPr>
          <w:rFonts w:hint="eastAsia"/>
        </w:rPr>
        <w:t>します</w:t>
      </w:r>
    </w:p>
    <w:p w:rsidR="00FE24FB" w:rsidRDefault="00FE24FB" w:rsidP="00FE24FB">
      <w:pPr>
        <w:pStyle w:val="Level2cont"/>
      </w:pPr>
      <w:r w:rsidRPr="00FE24FB">
        <w:t>イメージ出力パス：</w:t>
      </w:r>
      <w:r w:rsidRPr="00FE24FB">
        <w:rPr>
          <w:rFonts w:hint="eastAsia"/>
        </w:rPr>
        <w:t>$WORK/build/tmp/deploy/images/salvator-x/ directory.</w:t>
      </w:r>
    </w:p>
    <w:p w:rsidR="00CE7AD0" w:rsidRPr="00FE24FB" w:rsidRDefault="00CE7AD0" w:rsidP="00CE7AD0">
      <w:pPr>
        <w:pStyle w:val="listend"/>
      </w:pPr>
    </w:p>
    <w:p w:rsidR="00FE24FB" w:rsidRDefault="00FE24FB" w:rsidP="00FE24FB">
      <w:pPr>
        <w:pStyle w:val="space"/>
      </w:pPr>
    </w:p>
    <w:p w:rsidR="00563449" w:rsidRDefault="00563449" w:rsidP="00563449">
      <w:r>
        <w:br w:type="page"/>
      </w:r>
    </w:p>
    <w:p w:rsidR="00876E9A" w:rsidRDefault="00876E9A" w:rsidP="00876E9A">
      <w:pPr>
        <w:pStyle w:val="Heading1"/>
        <w:numPr>
          <w:ilvl w:val="0"/>
          <w:numId w:val="0"/>
        </w:numPr>
        <w:ind w:left="454" w:hanging="454"/>
      </w:pPr>
      <w:bookmarkStart w:id="50" w:name="_Toc488949418"/>
      <w:r>
        <w:rPr>
          <w:rFonts w:hint="eastAsia"/>
        </w:rPr>
        <w:lastRenderedPageBreak/>
        <w:t>Appendix</w:t>
      </w:r>
      <w:bookmarkEnd w:id="50"/>
    </w:p>
    <w:p w:rsidR="00876E9A" w:rsidRDefault="0025603F" w:rsidP="007E48F8">
      <w:pPr>
        <w:pStyle w:val="Heading1"/>
        <w:numPr>
          <w:ilvl w:val="0"/>
          <w:numId w:val="23"/>
        </w:numPr>
      </w:pPr>
      <w:bookmarkStart w:id="51" w:name="_Toc488949419"/>
      <w:r w:rsidRPr="0025603F">
        <w:rPr>
          <w:rFonts w:hint="eastAsia"/>
        </w:rPr>
        <w:t>EAS</w:t>
      </w:r>
      <w:r w:rsidRPr="0025603F">
        <w:rPr>
          <w:rFonts w:hint="eastAsia"/>
        </w:rPr>
        <w:t>の適用事例</w:t>
      </w:r>
      <w:bookmarkEnd w:id="51"/>
    </w:p>
    <w:p w:rsidR="00876E9A" w:rsidRDefault="0025603F" w:rsidP="007E48F8">
      <w:pPr>
        <w:pStyle w:val="Heading2"/>
        <w:numPr>
          <w:ilvl w:val="1"/>
          <w:numId w:val="23"/>
        </w:numPr>
      </w:pPr>
      <w:bookmarkStart w:id="52" w:name="_Toc488949420"/>
      <w:r w:rsidRPr="0025603F">
        <w:rPr>
          <w:rFonts w:hint="eastAsia"/>
        </w:rPr>
        <w:t>概要</w:t>
      </w:r>
      <w:bookmarkEnd w:id="52"/>
    </w:p>
    <w:p w:rsidR="007B7000" w:rsidRDefault="0025603F" w:rsidP="000201BE">
      <w:r w:rsidRPr="0025603F">
        <w:rPr>
          <w:rFonts w:hint="eastAsia"/>
        </w:rPr>
        <w:t>本章では</w:t>
      </w:r>
      <w:r w:rsidRPr="0025603F">
        <w:rPr>
          <w:rFonts w:hint="eastAsia"/>
        </w:rPr>
        <w:t>IVI Use-case(3</w:t>
      </w:r>
      <w:r w:rsidRPr="0025603F">
        <w:rPr>
          <w:rFonts w:hint="eastAsia"/>
        </w:rPr>
        <w:t>画面デモ</w:t>
      </w:r>
      <w:r w:rsidRPr="0025603F">
        <w:rPr>
          <w:rFonts w:hint="eastAsia"/>
        </w:rPr>
        <w:t>)</w:t>
      </w:r>
      <w:r w:rsidRPr="0025603F">
        <w:rPr>
          <w:rFonts w:hint="eastAsia"/>
        </w:rPr>
        <w:t>へ</w:t>
      </w:r>
      <w:r w:rsidRPr="0025603F">
        <w:rPr>
          <w:rFonts w:hint="eastAsia"/>
        </w:rPr>
        <w:t>EAS</w:t>
      </w:r>
      <w:r w:rsidRPr="0025603F">
        <w:rPr>
          <w:rFonts w:hint="eastAsia"/>
        </w:rPr>
        <w:t>を適用した結果を事例として説明します。本ユースケースの選定理由としては、複数のアプリケーションが同時動作して高負荷であること、</w:t>
      </w:r>
      <w:r w:rsidRPr="0025603F">
        <w:rPr>
          <w:rFonts w:hint="eastAsia"/>
        </w:rPr>
        <w:t>R-Car H3</w:t>
      </w:r>
      <w:r w:rsidRPr="0025603F">
        <w:rPr>
          <w:rFonts w:hint="eastAsia"/>
        </w:rPr>
        <w:t>のターゲットユースケースとしている統合コックピットに近いこと、これら</w:t>
      </w:r>
      <w:r w:rsidRPr="0025603F">
        <w:rPr>
          <w:rFonts w:hint="eastAsia"/>
        </w:rPr>
        <w:t>2</w:t>
      </w:r>
      <w:r w:rsidRPr="0025603F">
        <w:rPr>
          <w:rFonts w:hint="eastAsia"/>
        </w:rPr>
        <w:t>点より</w:t>
      </w:r>
      <w:r w:rsidRPr="0025603F">
        <w:rPr>
          <w:rFonts w:hint="eastAsia"/>
        </w:rPr>
        <w:t>3</w:t>
      </w:r>
      <w:r w:rsidRPr="0025603F">
        <w:rPr>
          <w:rFonts w:hint="eastAsia"/>
        </w:rPr>
        <w:t>画面デモをユースケースとして選定しました。以降に、従来環境と</w:t>
      </w:r>
      <w:r w:rsidRPr="0025603F">
        <w:rPr>
          <w:rFonts w:hint="eastAsia"/>
        </w:rPr>
        <w:t>EAS</w:t>
      </w:r>
      <w:r w:rsidRPr="0025603F">
        <w:rPr>
          <w:rFonts w:hint="eastAsia"/>
        </w:rPr>
        <w:t>の差分を示しながら検証結果を説明します。</w:t>
      </w:r>
    </w:p>
    <w:p w:rsidR="0025603F" w:rsidRDefault="00673A06" w:rsidP="00673A06">
      <w:pPr>
        <w:pStyle w:val="Level1ordered"/>
      </w:pPr>
      <w:r w:rsidRPr="00673A06">
        <w:rPr>
          <w:rFonts w:hint="eastAsia"/>
        </w:rPr>
        <w:t xml:space="preserve">1. </w:t>
      </w:r>
      <w:r w:rsidRPr="00673A06">
        <w:rPr>
          <w:rFonts w:hint="eastAsia"/>
        </w:rPr>
        <w:t>構成</w:t>
      </w:r>
    </w:p>
    <w:p w:rsidR="001840E8" w:rsidRDefault="001840E8" w:rsidP="00496145">
      <w:pPr>
        <w:pStyle w:val="listend"/>
      </w:pPr>
    </w:p>
    <w:p w:rsidR="00496145" w:rsidRPr="00496145" w:rsidRDefault="00496145" w:rsidP="00496145">
      <w:pPr>
        <w:pStyle w:val="space"/>
      </w:pPr>
    </w:p>
    <w:p w:rsidR="00673A06" w:rsidRDefault="009E27C8" w:rsidP="00673A06">
      <w:pPr>
        <w:pStyle w:val="box"/>
        <w:keepNext/>
      </w:pPr>
      <w:r w:rsidRPr="009E27C8">
        <w:rPr>
          <w:rFonts w:ascii="Times New Roman" w:eastAsia="ＭＳ 明朝" w:hAnsi="Times New Roman"/>
          <w:noProof/>
        </w:rPr>
        <mc:AlternateContent>
          <mc:Choice Requires="wps">
            <w:drawing>
              <wp:anchor distT="0" distB="0" distL="114300" distR="114300" simplePos="0" relativeHeight="251704832" behindDoc="0" locked="0" layoutInCell="1" allowOverlap="1" wp14:anchorId="3D23E830" wp14:editId="258F498A">
                <wp:simplePos x="0" y="0"/>
                <wp:positionH relativeFrom="column">
                  <wp:posOffset>1274323</wp:posOffset>
                </wp:positionH>
                <wp:positionV relativeFrom="paragraph">
                  <wp:posOffset>933058</wp:posOffset>
                </wp:positionV>
                <wp:extent cx="1263771" cy="775438"/>
                <wp:effectExtent l="0" t="0" r="0" b="0"/>
                <wp:wrapNone/>
                <wp:docPr id="371" name="正方形/長方形 371"/>
                <wp:cNvGraphicFramePr/>
                <a:graphic xmlns:a="http://schemas.openxmlformats.org/drawingml/2006/main">
                  <a:graphicData uri="http://schemas.microsoft.com/office/word/2010/wordprocessingShape">
                    <wps:wsp>
                      <wps:cNvSpPr/>
                      <wps:spPr>
                        <a:xfrm>
                          <a:off x="0" y="0"/>
                          <a:ext cx="1263771" cy="775438"/>
                        </a:xfrm>
                        <a:prstGeom prst="rect">
                          <a:avLst/>
                        </a:prstGeom>
                        <a:noFill/>
                        <a:ln w="25400" cap="flat" cmpd="sng" algn="ctr">
                          <a:noFill/>
                          <a:prstDash val="solid"/>
                        </a:ln>
                        <a:effectLst/>
                      </wps:spPr>
                      <wps:txbx>
                        <w:txbxContent>
                          <w:p w:rsidR="000F2413" w:rsidRPr="00D42042" w:rsidRDefault="000F2413" w:rsidP="009E27C8">
                            <w:pPr>
                              <w:pStyle w:val="Norm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Instrument cluster</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D23E830" id="正方形/長方形 371" o:spid="_x0000_s1130" style="position:absolute;left:0;text-align:left;margin-left:100.35pt;margin-top:73.45pt;width:99.5pt;height:61.05pt;z-index:25170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" filled="f" stroked="f" strokeweight="2pt">
                <v:textbox>
                  <w:txbxContent>
                    <w:p w:rsidR="000F2413" w:rsidRPr="00D42042" w:rsidRDefault="000F2413" w:rsidP="009E27C8">
                      <w:pPr>
                        <w:pStyle w:v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Instrument cluster</w:t>
                      </w:r>
                    </w:p>
                  </w:txbxContent>
                </v:textbox>
              </v:rect>
            </w:pict>
          </mc:Fallback>
        </mc:AlternateContent>
      </w:r>
      <w:r w:rsidRPr="00673A06">
        <w:rPr>
          <w:rFonts w:ascii="Times New Roman" w:eastAsia="ＭＳ 明朝" w:hAnsi="Times New Roman"/>
          <w:noProof/>
        </w:rPr>
        <mc:AlternateContent>
          <mc:Choice Requires="wpg">
            <w:drawing>
              <wp:anchor distT="0" distB="0" distL="114300" distR="114300" simplePos="0" relativeHeight="251542015" behindDoc="0" locked="0" layoutInCell="1" allowOverlap="1" wp14:anchorId="388A6E14" wp14:editId="31ADB4A8">
                <wp:simplePos x="0" y="0"/>
                <wp:positionH relativeFrom="column">
                  <wp:posOffset>1244600</wp:posOffset>
                </wp:positionH>
                <wp:positionV relativeFrom="paragraph">
                  <wp:posOffset>281305</wp:posOffset>
                </wp:positionV>
                <wp:extent cx="3849370" cy="2952115"/>
                <wp:effectExtent l="0" t="0" r="17780" b="0"/>
                <wp:wrapNone/>
                <wp:docPr id="114" name="グループ化 1"/>
                <wp:cNvGraphicFramePr/>
                <a:graphic xmlns:a="http://schemas.openxmlformats.org/drawingml/2006/main">
                  <a:graphicData uri="http://schemas.microsoft.com/office/word/2010/wordprocessingGroup">
                    <wpg:wgp>
                      <wpg:cNvGrpSpPr/>
                      <wpg:grpSpPr>
                        <a:xfrm>
                          <a:off x="0" y="0"/>
                          <a:ext cx="3849370" cy="2952115"/>
                          <a:chOff x="0" y="0"/>
                          <a:chExt cx="4812563" cy="3691450"/>
                        </a:xfrm>
                      </wpg:grpSpPr>
                      <wps:wsp>
                        <wps:cNvPr id="115" name="角丸四角形 115"/>
                        <wps:cNvSpPr/>
                        <wps:spPr>
                          <a:xfrm rot="16200000">
                            <a:off x="1549284" y="178909"/>
                            <a:ext cx="1425044" cy="1067226"/>
                          </a:xfrm>
                          <a:prstGeom prst="roundRect">
                            <a:avLst/>
                          </a:prstGeom>
                          <a:solidFill>
                            <a:sysClr val="window" lastClr="FFFFFF"/>
                          </a:solidFill>
                          <a:ln w="25400" cap="flat" cmpd="sng" algn="ctr">
                            <a:solidFill>
                              <a:schemeClr val="tx1"/>
                            </a:solidFill>
                            <a:prstDash val="solid"/>
                          </a:ln>
                          <a:effectLst/>
                        </wps:spPr>
                        <wps:bodyPr rtlCol="0" anchor="ctr"/>
                      </wps:wsp>
                      <wps:wsp>
                        <wps:cNvPr id="116" name="正方形/長方形 116"/>
                        <wps:cNvSpPr/>
                        <wps:spPr>
                          <a:xfrm rot="16200000">
                            <a:off x="1698610" y="318275"/>
                            <a:ext cx="1126604" cy="813312"/>
                          </a:xfrm>
                          <a:prstGeom prst="rect">
                            <a:avLst/>
                          </a:prstGeom>
                          <a:solidFill>
                            <a:sysClr val="window" lastClr="FFFFFF"/>
                          </a:solidFill>
                          <a:ln w="25400" cap="flat" cmpd="sng" algn="ctr">
                            <a:solidFill>
                              <a:schemeClr val="tx1"/>
                            </a:solidFill>
                            <a:prstDash val="solid"/>
                          </a:ln>
                          <a:effectLst/>
                        </wps:spPr>
                        <wps:bodyPr rtlCol="0" anchor="ctr"/>
                      </wps:wsp>
                      <wps:wsp>
                        <wps:cNvPr id="117" name="正方形/長方形 117"/>
                        <wps:cNvSpPr/>
                        <wps:spPr>
                          <a:xfrm>
                            <a:off x="1753148" y="3338957"/>
                            <a:ext cx="1152104" cy="352493"/>
                          </a:xfrm>
                          <a:prstGeom prst="rect">
                            <a:avLst/>
                          </a:prstGeom>
                          <a:noFill/>
                          <a:ln w="25400" cap="flat" cmpd="sng" algn="ctr">
                            <a:noFill/>
                            <a:prstDash val="solid"/>
                          </a:ln>
                          <a:effectLst/>
                        </wps:spPr>
                        <wps:txbx>
                          <w:txbxContent>
                            <w:p w:rsidR="000F2413" w:rsidRPr="00351489" w:rsidRDefault="000F2413" w:rsidP="00351489">
                              <w:pPr>
                                <w:pStyle w:val="Norm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R-Car H3</w:t>
                              </w:r>
                            </w:p>
                          </w:txbxContent>
                        </wps:txbx>
                        <wps:bodyPr rtlCol="0" anchor="ctr"/>
                      </wps:wsp>
                      <wps:wsp>
                        <wps:cNvPr id="118" name="円/楕円 9"/>
                        <wps:cNvSpPr/>
                        <wps:spPr>
                          <a:xfrm>
                            <a:off x="0" y="1467713"/>
                            <a:ext cx="1800200" cy="648072"/>
                          </a:xfrm>
                          <a:prstGeom prst="ellipse">
                            <a:avLst/>
                          </a:prstGeom>
                          <a:solidFill>
                            <a:sysClr val="window" lastClr="FFFFFF"/>
                          </a:solidFill>
                          <a:ln w="25400" cap="flat" cmpd="sng" algn="ctr">
                            <a:solidFill>
                              <a:srgbClr val="3C3C3B"/>
                            </a:solidFill>
                            <a:prstDash val="solid"/>
                          </a:ln>
                          <a:effectLst/>
                        </wps:spPr>
                        <wps:bodyPr rtlCol="0" anchor="ctr"/>
                      </wps:wsp>
                      <wps:wsp>
                        <wps:cNvPr id="119" name="円/楕円 10"/>
                        <wps:cNvSpPr/>
                        <wps:spPr>
                          <a:xfrm>
                            <a:off x="360040" y="1611729"/>
                            <a:ext cx="376635" cy="375528"/>
                          </a:xfrm>
                          <a:prstGeom prst="ellipse">
                            <a:avLst/>
                          </a:prstGeom>
                          <a:gradFill flip="none" rotWithShape="1">
                            <a:gsLst>
                              <a:gs pos="0">
                                <a:srgbClr val="9D9D9D">
                                  <a:lumMod val="0"/>
                                  <a:lumOff val="100000"/>
                                </a:srgbClr>
                              </a:gs>
                              <a:gs pos="35000">
                                <a:srgbClr val="9D9D9D">
                                  <a:lumMod val="0"/>
                                  <a:lumOff val="100000"/>
                                </a:srgbClr>
                              </a:gs>
                              <a:gs pos="100000">
                                <a:srgbClr val="9D9D9D">
                                  <a:lumMod val="100000"/>
                                </a:srgbClr>
                              </a:gs>
                            </a:gsLst>
                            <a:path path="circle">
                              <a:fillToRect l="50000" t="-80000" r="50000" b="180000"/>
                            </a:path>
                            <a:tileRect/>
                          </a:gradFill>
                          <a:ln w="25400" cap="flat" cmpd="sng" algn="ctr">
                            <a:solidFill>
                              <a:srgbClr val="3C3C3B"/>
                            </a:solidFill>
                            <a:prstDash val="solid"/>
                          </a:ln>
                          <a:effectLst/>
                        </wps:spPr>
                        <wps:bodyPr rtlCol="0" anchor="ctr"/>
                      </wps:wsp>
                      <wps:wsp>
                        <wps:cNvPr id="120" name="円/楕円 11"/>
                        <wps:cNvSpPr/>
                        <wps:spPr>
                          <a:xfrm>
                            <a:off x="1080120" y="1611729"/>
                            <a:ext cx="376635" cy="375528"/>
                          </a:xfrm>
                          <a:prstGeom prst="ellipse">
                            <a:avLst/>
                          </a:prstGeom>
                          <a:gradFill flip="none" rotWithShape="1">
                            <a:gsLst>
                              <a:gs pos="0">
                                <a:srgbClr val="9D9D9D">
                                  <a:lumMod val="0"/>
                                  <a:lumOff val="100000"/>
                                </a:srgbClr>
                              </a:gs>
                              <a:gs pos="35000">
                                <a:srgbClr val="9D9D9D">
                                  <a:lumMod val="0"/>
                                  <a:lumOff val="100000"/>
                                </a:srgbClr>
                              </a:gs>
                              <a:gs pos="100000">
                                <a:srgbClr val="9D9D9D">
                                  <a:lumMod val="100000"/>
                                </a:srgbClr>
                              </a:gs>
                            </a:gsLst>
                            <a:path path="circle">
                              <a:fillToRect l="50000" t="-80000" r="50000" b="180000"/>
                            </a:path>
                            <a:tileRect/>
                          </a:gradFill>
                          <a:ln w="25400" cap="flat" cmpd="sng" algn="ctr">
                            <a:solidFill>
                              <a:srgbClr val="3C3C3B"/>
                            </a:solidFill>
                            <a:prstDash val="solid"/>
                          </a:ln>
                          <a:effectLst/>
                        </wps:spPr>
                        <wps:bodyPr rtlCol="0" anchor="ctr"/>
                      </wps:wsp>
                      <wps:wsp>
                        <wps:cNvPr id="121" name="円/楕円 12"/>
                        <wps:cNvSpPr/>
                        <wps:spPr>
                          <a:xfrm>
                            <a:off x="641932" y="1539721"/>
                            <a:ext cx="516336" cy="504056"/>
                          </a:xfrm>
                          <a:prstGeom prst="ellipse">
                            <a:avLst/>
                          </a:prstGeom>
                          <a:gradFill flip="none" rotWithShape="1">
                            <a:gsLst>
                              <a:gs pos="0">
                                <a:srgbClr val="9D9D9D">
                                  <a:lumMod val="0"/>
                                  <a:lumOff val="100000"/>
                                </a:srgbClr>
                              </a:gs>
                              <a:gs pos="35000">
                                <a:srgbClr val="9D9D9D">
                                  <a:lumMod val="0"/>
                                  <a:lumOff val="100000"/>
                                </a:srgbClr>
                              </a:gs>
                              <a:gs pos="100000">
                                <a:srgbClr val="9D9D9D">
                                  <a:lumMod val="100000"/>
                                </a:srgbClr>
                              </a:gs>
                            </a:gsLst>
                            <a:path path="circle">
                              <a:fillToRect l="50000" t="-80000" r="50000" b="180000"/>
                            </a:path>
                            <a:tileRect/>
                          </a:gradFill>
                          <a:ln w="25400" cap="flat" cmpd="sng" algn="ctr">
                            <a:solidFill>
                              <a:srgbClr val="3C3C3B"/>
                            </a:solidFill>
                            <a:prstDash val="solid"/>
                          </a:ln>
                          <a:effectLst/>
                        </wps:spPr>
                        <wps:bodyPr rtlCol="0" anchor="ctr"/>
                      </wps:wsp>
                      <pic:pic xmlns:pic="http://schemas.openxmlformats.org/drawingml/2006/picture">
                        <pic:nvPicPr>
                          <pic:cNvPr id="122" name="図 122"/>
                          <pic:cNvPicPr>
                            <a:picLocks noChangeAspect="1"/>
                          </pic:cNvPicPr>
                        </pic:nvPicPr>
                        <pic:blipFill>
                          <a:blip r:embed="rId15"/>
                          <a:stretch>
                            <a:fillRect/>
                          </a:stretch>
                        </pic:blipFill>
                        <pic:spPr>
                          <a:xfrm>
                            <a:off x="1444085" y="2122125"/>
                            <a:ext cx="1641165" cy="1217796"/>
                          </a:xfrm>
                          <a:prstGeom prst="rect">
                            <a:avLst/>
                          </a:prstGeom>
                        </pic:spPr>
                      </pic:pic>
                      <wps:wsp>
                        <wps:cNvPr id="123" name="角丸四角形 123"/>
                        <wps:cNvSpPr/>
                        <wps:spPr>
                          <a:xfrm>
                            <a:off x="2952328" y="963658"/>
                            <a:ext cx="1860235" cy="1067226"/>
                          </a:xfrm>
                          <a:prstGeom prst="roundRect">
                            <a:avLst/>
                          </a:prstGeom>
                          <a:solidFill>
                            <a:sysClr val="window" lastClr="FFFFFF"/>
                          </a:solidFill>
                          <a:ln w="25400" cap="flat" cmpd="sng" algn="ctr">
                            <a:solidFill>
                              <a:schemeClr val="tx1"/>
                            </a:solidFill>
                            <a:prstDash val="solid"/>
                          </a:ln>
                          <a:effectLst/>
                        </wps:spPr>
                        <wps:bodyPr rtlCol="0" anchor="ctr"/>
                      </wps:wsp>
                      <wps:wsp>
                        <wps:cNvPr id="124" name="正方形/長方形 124"/>
                        <wps:cNvSpPr/>
                        <wps:spPr>
                          <a:xfrm>
                            <a:off x="3084624" y="1096473"/>
                            <a:ext cx="1604020" cy="813312"/>
                          </a:xfrm>
                          <a:prstGeom prst="rect">
                            <a:avLst/>
                          </a:prstGeom>
                          <a:solidFill>
                            <a:srgbClr val="9D9D9D">
                              <a:lumMod val="20000"/>
                              <a:lumOff val="80000"/>
                            </a:srgbClr>
                          </a:solidFill>
                          <a:ln w="25400" cap="flat" cmpd="sng" algn="ctr">
                            <a:solidFill>
                              <a:schemeClr val="tx1"/>
                            </a:solidFill>
                            <a:prstDash val="solid"/>
                          </a:ln>
                          <a:effectLst/>
                        </wps:spPr>
                        <wps:txbx>
                          <w:txbxContent>
                            <w:p w:rsidR="000F2413" w:rsidRPr="00351489" w:rsidRDefault="000F2413" w:rsidP="00A8229C">
                              <w:pPr>
                                <w:pStyle w:val="NormalWeb"/>
                                <w:spacing w:after="0"/>
                                <w:ind w:firstLine="0"/>
                                <w:jc w:val="center"/>
                                <w:rPr>
                                  <w:rFonts w:ascii="メイリオ" w:eastAsia="メイリオ" w:hAnsi="メイリオ" w:cs="メイリオ"/>
                                </w:rPr>
                              </w:pPr>
                              <w:r w:rsidRPr="00351489">
                                <w:rPr>
                                  <w:rFonts w:ascii="メイリオ" w:eastAsia="メイリオ" w:hAnsi="メイリオ" w:cs="メイリオ"/>
                                  <w:color w:val="000000" w:themeColor="text1"/>
                                  <w:kern w:val="24"/>
                                </w:rPr>
                                <w:t>Video</w:t>
                              </w:r>
                            </w:p>
                          </w:txbxContent>
                        </wps:txbx>
                        <wps:bodyPr rtlCol="0" anchor="ctr"/>
                      </wps:wsp>
                      <wps:wsp>
                        <wps:cNvPr id="125" name="正方形/長方形 125"/>
                        <wps:cNvSpPr/>
                        <wps:spPr>
                          <a:xfrm>
                            <a:off x="1910139" y="220575"/>
                            <a:ext cx="713620" cy="527057"/>
                          </a:xfrm>
                          <a:prstGeom prst="rect">
                            <a:avLst/>
                          </a:prstGeom>
                          <a:solidFill>
                            <a:srgbClr val="9D9D9D">
                              <a:lumMod val="20000"/>
                              <a:lumOff val="80000"/>
                            </a:srgbClr>
                          </a:solidFill>
                          <a:ln w="25400" cap="flat" cmpd="sng" algn="ctr">
                            <a:solidFill>
                              <a:schemeClr val="tx1"/>
                            </a:solidFill>
                            <a:prstDash val="solid"/>
                          </a:ln>
                          <a:effectLst/>
                        </wps:spPr>
                        <wps:txbx>
                          <w:txbxContent>
                            <w:p w:rsidR="000F2413" w:rsidRPr="00351489" w:rsidRDefault="000F2413" w:rsidP="00351489">
                              <w:pPr>
                                <w:pStyle w:val="NormalWeb"/>
                                <w:spacing w:after="0"/>
                                <w:ind w:firstLine="0"/>
                                <w:jc w:val="center"/>
                                <w:rPr>
                                  <w:rFonts w:ascii="メイリオ" w:eastAsia="メイリオ" w:hAnsi="メイリオ" w:cs="メイリオ"/>
                                </w:rPr>
                              </w:pPr>
                              <w:r w:rsidRPr="00351489">
                                <w:rPr>
                                  <w:rFonts w:ascii="メイリオ" w:eastAsia="メイリオ" w:hAnsi="メイリオ" w:cs="メイリオ"/>
                                  <w:color w:val="000000" w:themeColor="text1"/>
                                  <w:kern w:val="24"/>
                                </w:rPr>
                                <w:t>M</w:t>
                              </w:r>
                              <w:r>
                                <w:rPr>
                                  <w:rFonts w:ascii="メイリオ" w:eastAsia="メイリオ" w:hAnsi="メイリオ" w:cs="メイリオ" w:hint="eastAsia"/>
                                  <w:color w:val="000000" w:themeColor="text1"/>
                                  <w:kern w:val="24"/>
                                </w:rPr>
                                <w:t>ap</w:t>
                              </w:r>
                            </w:p>
                          </w:txbxContent>
                        </wps:txbx>
                        <wps:bodyPr rtlCol="0" anchor="ctr"/>
                      </wps:wsp>
                      <wps:wsp>
                        <wps:cNvPr id="126" name="正方形/長方形 126"/>
                        <wps:cNvSpPr/>
                        <wps:spPr>
                          <a:xfrm>
                            <a:off x="1908340" y="778235"/>
                            <a:ext cx="713620" cy="456015"/>
                          </a:xfrm>
                          <a:prstGeom prst="rect">
                            <a:avLst/>
                          </a:prstGeom>
                          <a:solidFill>
                            <a:srgbClr val="9D9D9D">
                              <a:lumMod val="60000"/>
                              <a:lumOff val="40000"/>
                            </a:srgbClr>
                          </a:solidFill>
                          <a:ln w="25400" cap="flat" cmpd="sng" algn="ctr">
                            <a:solidFill>
                              <a:schemeClr val="tx1"/>
                            </a:solidFill>
                            <a:prstDash val="solid"/>
                          </a:ln>
                          <a:effectLst/>
                        </wps:spPr>
                        <wps:txbx>
                          <w:txbxContent>
                            <w:p w:rsidR="000F2413" w:rsidRPr="00351489" w:rsidRDefault="000F2413" w:rsidP="00351489">
                              <w:pPr>
                                <w:pStyle w:val="NormalWeb"/>
                                <w:spacing w:after="0"/>
                                <w:ind w:firstLine="0"/>
                                <w:jc w:val="center"/>
                                <w:rPr>
                                  <w:rFonts w:ascii="メイリオ" w:eastAsia="メイリオ" w:hAnsi="メイリオ" w:cs="メイリオ"/>
                                </w:rPr>
                              </w:pPr>
                              <w:r w:rsidRPr="00351489">
                                <w:rPr>
                                  <w:rFonts w:ascii="メイリオ" w:eastAsia="メイリオ" w:hAnsi="メイリオ" w:cs="メイリオ"/>
                                  <w:color w:val="000000" w:themeColor="text1"/>
                                  <w:kern w:val="24"/>
                                </w:rPr>
                                <w:t>M</w:t>
                              </w:r>
                              <w:r>
                                <w:rPr>
                                  <w:rFonts w:ascii="メイリオ" w:eastAsia="メイリオ" w:hAnsi="メイリオ" w:cs="メイリオ"/>
                                  <w:color w:val="000000" w:themeColor="text1"/>
                                  <w:kern w:val="24"/>
                                </w:rPr>
                                <w:t>enu</w:t>
                              </w:r>
                            </w:p>
                          </w:txbxContent>
                        </wps:txbx>
                        <wps:bodyPr lIns="18000" rIns="18000" rtlCol="0" anchor="ctr"/>
                      </wps:wsp>
                      <wps:wsp>
                        <wps:cNvPr id="127" name="直線矢印コネクタ 127"/>
                        <wps:cNvCnPr/>
                        <wps:spPr>
                          <a:xfrm>
                            <a:off x="2261806" y="1425044"/>
                            <a:ext cx="2862" cy="697081"/>
                          </a:xfrm>
                          <a:prstGeom prst="straightConnector1">
                            <a:avLst/>
                          </a:prstGeom>
                          <a:noFill/>
                          <a:ln w="25400" cap="flat" cmpd="sng" algn="ctr">
                            <a:solidFill>
                              <a:srgbClr val="3C3C3B"/>
                            </a:solidFill>
                            <a:prstDash val="solid"/>
                            <a:headEnd type="triangle"/>
                            <a:tailEnd type="triangle"/>
                          </a:ln>
                          <a:effectLst/>
                        </wps:spPr>
                        <wps:bodyPr/>
                      </wps:wsp>
                      <wps:wsp>
                        <wps:cNvPr id="192" name="カギ線コネクタ 192"/>
                        <wps:cNvCnPr/>
                        <wps:spPr>
                          <a:xfrm rot="16200000" flipH="1">
                            <a:off x="864473" y="2151411"/>
                            <a:ext cx="615238" cy="543985"/>
                          </a:xfrm>
                          <a:prstGeom prst="bentConnector2">
                            <a:avLst/>
                          </a:prstGeom>
                          <a:noFill/>
                          <a:ln w="25400" cap="flat" cmpd="sng" algn="ctr">
                            <a:solidFill>
                              <a:srgbClr val="3C3C3B"/>
                            </a:solidFill>
                            <a:prstDash val="solid"/>
                            <a:headEnd type="triangle"/>
                            <a:tailEnd type="triangle"/>
                          </a:ln>
                          <a:effectLst/>
                        </wps:spPr>
                        <wps:bodyPr/>
                      </wps:wsp>
                      <wps:wsp>
                        <wps:cNvPr id="193" name="カギ線コネクタ 193"/>
                        <wps:cNvCnPr/>
                        <wps:spPr>
                          <a:xfrm rot="5400000">
                            <a:off x="3133778" y="1982355"/>
                            <a:ext cx="700140" cy="797196"/>
                          </a:xfrm>
                          <a:prstGeom prst="bentConnector2">
                            <a:avLst/>
                          </a:prstGeom>
                          <a:noFill/>
                          <a:ln w="25400" cap="flat" cmpd="sng" algn="ctr">
                            <a:solidFill>
                              <a:srgbClr val="3C3C3B"/>
                            </a:solidFill>
                            <a:prstDash val="solid"/>
                            <a:headEnd type="triangle"/>
                            <a:tailEnd type="triangle"/>
                          </a:ln>
                          <a:effectLst/>
                        </wps:spPr>
                        <wps:bodyPr/>
                      </wps:wsp>
                      <wps:wsp>
                        <wps:cNvPr id="197" name="正方形/長方形 197"/>
                        <wps:cNvSpPr/>
                        <wps:spPr>
                          <a:xfrm>
                            <a:off x="2245062" y="1584176"/>
                            <a:ext cx="755444" cy="315585"/>
                          </a:xfrm>
                          <a:prstGeom prst="rect">
                            <a:avLst/>
                          </a:prstGeom>
                          <a:noFill/>
                          <a:ln w="25400" cap="flat" cmpd="sng" algn="ctr">
                            <a:noFill/>
                            <a:prstDash val="solid"/>
                          </a:ln>
                          <a:effectLst/>
                        </wps:spPr>
                        <wps:txbx>
                          <w:txbxContent>
                            <w:p w:rsidR="000F2413" w:rsidRPr="00351489" w:rsidRDefault="000F2413" w:rsidP="00351489">
                              <w:pPr>
                                <w:pStyle w:val="Norm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LVDS</w:t>
                              </w:r>
                            </w:p>
                          </w:txbxContent>
                        </wps:txbx>
                        <wps:bodyPr rtlCol="0" anchor="ctr"/>
                      </wps:wsp>
                      <wps:wsp>
                        <wps:cNvPr id="198" name="正方形/長方形 198"/>
                        <wps:cNvSpPr/>
                        <wps:spPr>
                          <a:xfrm>
                            <a:off x="3180711" y="2163674"/>
                            <a:ext cx="819966" cy="315585"/>
                          </a:xfrm>
                          <a:prstGeom prst="rect">
                            <a:avLst/>
                          </a:prstGeom>
                          <a:noFill/>
                          <a:ln w="25400" cap="flat" cmpd="sng" algn="ctr">
                            <a:noFill/>
                            <a:prstDash val="solid"/>
                          </a:ln>
                          <a:effectLst/>
                        </wps:spPr>
                        <wps:txbx>
                          <w:txbxContent>
                            <w:p w:rsidR="000F2413" w:rsidRPr="00351489" w:rsidRDefault="000F2413" w:rsidP="00351489">
                              <w:pPr>
                                <w:pStyle w:val="Norm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HDMI</w:t>
                              </w:r>
                            </w:p>
                          </w:txbxContent>
                        </wps:txbx>
                        <wps:bodyPr rtlCol="0" anchor="ctr"/>
                      </wps:wsp>
                      <wps:wsp>
                        <wps:cNvPr id="199" name="正方形/長方形 199"/>
                        <wps:cNvSpPr/>
                        <wps:spPr>
                          <a:xfrm>
                            <a:off x="156444" y="2210079"/>
                            <a:ext cx="784191" cy="315585"/>
                          </a:xfrm>
                          <a:prstGeom prst="rect">
                            <a:avLst/>
                          </a:prstGeom>
                          <a:noFill/>
                          <a:ln w="25400" cap="flat" cmpd="sng" algn="ctr">
                            <a:noFill/>
                            <a:prstDash val="solid"/>
                          </a:ln>
                          <a:effectLst/>
                        </wps:spPr>
                        <wps:txbx>
                          <w:txbxContent>
                            <w:p w:rsidR="000F2413" w:rsidRPr="00351489" w:rsidRDefault="000F2413" w:rsidP="00351489">
                              <w:pPr>
                                <w:pStyle w:val="Norm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HDMI</w:t>
                              </w:r>
                            </w:p>
                          </w:txbxContent>
                        </wps:txbx>
                        <wps:bodyPr rtlCol="0" anchor="ct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88A6E14" id="_x0000_s1131" style="position:absolute;left:0;text-align:left;margin-left:98pt;margin-top:22.15pt;width:303.1pt;height:232.45pt;z-index:251542015;mso-width-relative:margin;mso-height-relative:margin" coordsize="48125,3691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">
                <v:roundrect id="角丸四角形 115" o:spid="_x0000_s1132" style="position:absolute;left:15493;top:1788;width:14250;height:10673;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" fillcolor="window" strokecolor="black [3213]" strokeweight="2pt"/>
                <v:rect id="正方形/長方形 116" o:spid="_x0000_s1133" style="position:absolute;left:16986;top:3182;width:11266;height:813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" fillcolor="window" strokecolor="black [3213]" strokeweight="2pt"/>
                <v:rect id="正方形/長方形 117" o:spid="_x0000_s1134" style="position:absolute;left:17531;top:33389;width:11521;height:3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" filled="f" stroked="f" strokeweight="2pt">
                  <v:textbox>
                    <w:txbxContent>
                      <w:p w:rsidR="000F2413" w:rsidRPr="00351489" w:rsidRDefault="000F2413" w:rsidP="00351489">
                        <w:pPr>
                          <w:pStyle w:v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R-Car H3</w:t>
                        </w:r>
                      </w:p>
                    </w:txbxContent>
                  </v:textbox>
                </v:rect>
                <v:oval id="円/楕円 9" o:spid="_x0000_s1135" style="position:absolute;top:14677;width:18002;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" fillcolor="window" strokecolor="#3c3c3b" strokeweight="2pt"/>
                <v:oval id="円/楕円 10" o:spid="_x0000_s1136" style="position:absolute;left:3600;top:16117;width:3766;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" strokecolor="#3c3c3b" strokeweight="2pt">
                  <v:fill color2="#9d9d9d" rotate="t" focusposition=".5,-52429f" focussize="" colors="0 white;22938f white;1 #9d9d9d" focus="100%" type="gradientRadial"/>
                </v:oval>
                <v:oval id="円/楕円 11" o:spid="_x0000_s1137" style="position:absolute;left:10801;top:16117;width:3766;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" strokecolor="#3c3c3b" strokeweight="2pt">
                  <v:fill color2="#9d9d9d" rotate="t" focusposition=".5,-52429f" focussize="" colors="0 white;22938f white;1 #9d9d9d" focus="100%" type="gradientRadial"/>
                </v:oval>
                <v:oval id="円/楕円 12" o:spid="_x0000_s1138" style="position:absolute;left:6419;top:15397;width:5163;height:5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" strokecolor="#3c3c3b" strokeweight="2pt">
                  <v:fill color2="#9d9d9d" rotate="t" focusposition=".5,-52429f" focussize="" colors="0 white;22938f white;1 #9d9d9d" focus="100%" type="gradientRadial"/>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2" o:spid="_x0000_s1139" type="#_x0000_t75" style="position:absolute;left:14440;top:21221;width:16412;height:12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">
                  <v:imagedata r:id="rId16" o:title=""/>
                </v:shape>
                <v:roundrect id="角丸四角形 123" o:spid="_x0000_s1140" style="position:absolute;left:29523;top:9636;width:18602;height:106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" fillcolor="window" strokecolor="black [3213]" strokeweight="2pt"/>
                <v:rect id="正方形/長方形 124" o:spid="_x0000_s1141" style="position:absolute;left:30846;top:10964;width:16040;height:8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" fillcolor="#ebebeb" strokecolor="black [3213]" strokeweight="2pt">
                  <v:textbox>
                    <w:txbxContent>
                      <w:p w:rsidR="000F2413" w:rsidRPr="00351489" w:rsidRDefault="000F2413" w:rsidP="00A8229C">
                        <w:pPr>
                          <w:pStyle w:val="Web"/>
                          <w:spacing w:after="0"/>
                          <w:ind w:firstLine="0"/>
                          <w:jc w:val="center"/>
                          <w:rPr>
                            <w:rFonts w:ascii="メイリオ" w:eastAsia="メイリオ" w:hAnsi="メイリオ" w:cs="メイリオ"/>
                          </w:rPr>
                        </w:pPr>
                        <w:r w:rsidRPr="00351489">
                          <w:rPr>
                            <w:rFonts w:ascii="メイリオ" w:eastAsia="メイリオ" w:hAnsi="メイリオ" w:cs="メイリオ"/>
                            <w:color w:val="000000" w:themeColor="text1"/>
                            <w:kern w:val="24"/>
                          </w:rPr>
                          <w:t>Video</w:t>
                        </w:r>
                      </w:p>
                    </w:txbxContent>
                  </v:textbox>
                </v:rect>
                <v:rect id="正方形/長方形 125" o:spid="_x0000_s1142" style="position:absolute;left:19101;top:2205;width:7136;height:5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" fillcolor="#ebebeb" strokecolor="black [3213]" strokeweight="2pt">
                  <v:textbox>
                    <w:txbxContent>
                      <w:p w:rsidR="000F2413" w:rsidRPr="00351489" w:rsidRDefault="000F2413" w:rsidP="00351489">
                        <w:pPr>
                          <w:pStyle w:val="Web"/>
                          <w:spacing w:after="0"/>
                          <w:ind w:firstLine="0"/>
                          <w:jc w:val="center"/>
                          <w:rPr>
                            <w:rFonts w:ascii="メイリオ" w:eastAsia="メイリオ" w:hAnsi="メイリオ" w:cs="メイリオ"/>
                          </w:rPr>
                        </w:pPr>
                        <w:r w:rsidRPr="00351489">
                          <w:rPr>
                            <w:rFonts w:ascii="メイリオ" w:eastAsia="メイリオ" w:hAnsi="メイリオ" w:cs="メイリオ"/>
                            <w:color w:val="000000" w:themeColor="text1"/>
                            <w:kern w:val="24"/>
                          </w:rPr>
                          <w:t>M</w:t>
                        </w:r>
                        <w:r>
                          <w:rPr>
                            <w:rFonts w:ascii="メイリオ" w:eastAsia="メイリオ" w:hAnsi="メイリオ" w:cs="メイリオ" w:hint="eastAsia"/>
                            <w:color w:val="000000" w:themeColor="text1"/>
                            <w:kern w:val="24"/>
                          </w:rPr>
                          <w:t>ap</w:t>
                        </w:r>
                      </w:p>
                    </w:txbxContent>
                  </v:textbox>
                </v:rect>
                <v:rect id="正方形/長方形 126" o:spid="_x0000_s1143" style="position:absolute;left:19083;top:7782;width:7136;height:45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" fillcolor="#c4c4c4" strokecolor="black [3213]" strokeweight="2pt">
                  <v:textbox inset=".5mm,,.5mm">
                    <w:txbxContent>
                      <w:p w:rsidR="000F2413" w:rsidRPr="00351489" w:rsidRDefault="000F2413" w:rsidP="00351489">
                        <w:pPr>
                          <w:pStyle w:val="Web"/>
                          <w:spacing w:after="0"/>
                          <w:ind w:firstLine="0"/>
                          <w:jc w:val="center"/>
                          <w:rPr>
                            <w:rFonts w:ascii="メイリオ" w:eastAsia="メイリオ" w:hAnsi="メイリオ" w:cs="メイリオ"/>
                          </w:rPr>
                        </w:pPr>
                        <w:r w:rsidRPr="00351489">
                          <w:rPr>
                            <w:rFonts w:ascii="メイリオ" w:eastAsia="メイリオ" w:hAnsi="メイリオ" w:cs="メイリオ"/>
                            <w:color w:val="000000" w:themeColor="text1"/>
                            <w:kern w:val="24"/>
                          </w:rPr>
                          <w:t>M</w:t>
                        </w:r>
                        <w:r>
                          <w:rPr>
                            <w:rFonts w:ascii="メイリオ" w:eastAsia="メイリオ" w:hAnsi="メイリオ" w:cs="メイリオ"/>
                            <w:color w:val="000000" w:themeColor="text1"/>
                            <w:kern w:val="24"/>
                          </w:rPr>
                          <w:t>enu</w:t>
                        </w:r>
                      </w:p>
                    </w:txbxContent>
                  </v:textbox>
                </v:rect>
                <v:shape id="直線矢印コネクタ 127" o:spid="_x0000_s1144" type="#_x0000_t32" style="position:absolute;left:22618;top:14250;width:28;height:69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" strokecolor="#3c3c3b" strokeweight="2pt">
                  <v:stroke startarrow="block" endarrow="block"/>
                </v:shape>
                <v:shapetype id="_x0000_t33" coordsize="21600,21600" o:spt="33" o:oned="t" path="m,l21600,r,21600e" filled="f">
                  <v:stroke joinstyle="miter"/>
                  <v:path arrowok="t" fillok="f" o:connecttype="none"/>
                  <o:lock v:ext="edit" shapetype="t"/>
                </v:shapetype>
                <v:shape id="カギ線コネクタ 192" o:spid="_x0000_s1145" type="#_x0000_t33" style="position:absolute;left:8643;top:21514;width:6153;height:54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" strokecolor="#3c3c3b" strokeweight="2pt">
                  <v:stroke startarrow="block" endarrow="block"/>
                </v:shape>
                <v:shape id="カギ線コネクタ 193" o:spid="_x0000_s1146" type="#_x0000_t33" style="position:absolute;left:31337;top:19823;width:7002;height:797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" strokecolor="#3c3c3b" strokeweight="2pt">
                  <v:stroke startarrow="block" endarrow="block"/>
                </v:shape>
                <v:rect id="正方形/長方形 197" o:spid="_x0000_s1147" style="position:absolute;left:22450;top:15841;width:7555;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" filled="f" stroked="f" strokeweight="2pt">
                  <v:textbox>
                    <w:txbxContent>
                      <w:p w:rsidR="000F2413" w:rsidRPr="00351489" w:rsidRDefault="000F2413" w:rsidP="00351489">
                        <w:pPr>
                          <w:pStyle w:v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LVDS</w:t>
                        </w:r>
                      </w:p>
                    </w:txbxContent>
                  </v:textbox>
                </v:rect>
                <v:rect id="正方形/長方形 198" o:spid="_x0000_s1148" style="position:absolute;left:31807;top:21636;width:8199;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" filled="f" stroked="f" strokeweight="2pt">
                  <v:textbox>
                    <w:txbxContent>
                      <w:p w:rsidR="000F2413" w:rsidRPr="00351489" w:rsidRDefault="000F2413" w:rsidP="00351489">
                        <w:pPr>
                          <w:pStyle w:v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HDMI</w:t>
                        </w:r>
                      </w:p>
                    </w:txbxContent>
                  </v:textbox>
                </v:rect>
                <v:rect id="正方形/長方形 199" o:spid="_x0000_s1149" style="position:absolute;left:1564;top:22100;width:7842;height:31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" filled="f" stroked="f" strokeweight="2pt">
                  <v:textbox>
                    <w:txbxContent>
                      <w:p w:rsidR="000F2413" w:rsidRPr="00351489" w:rsidRDefault="000F2413" w:rsidP="00351489">
                        <w:pPr>
                          <w:pStyle w:val="Web"/>
                          <w:spacing w:after="0" w:line="240" w:lineRule="exact"/>
                          <w:ind w:firstLine="0"/>
                          <w:rPr>
                            <w:rFonts w:ascii="メイリオ" w:eastAsia="メイリオ" w:hAnsi="メイリオ" w:cs="メイリオ"/>
                          </w:rPr>
                        </w:pPr>
                        <w:r w:rsidRPr="00351489">
                          <w:rPr>
                            <w:rFonts w:ascii="メイリオ" w:eastAsia="メイリオ" w:hAnsi="メイリオ" w:cs="メイリオ"/>
                            <w:color w:val="000000" w:themeColor="text1"/>
                            <w:kern w:val="24"/>
                            <w:sz w:val="21"/>
                            <w:szCs w:val="21"/>
                          </w:rPr>
                          <w:t>HDMI</w:t>
                        </w:r>
                      </w:p>
                    </w:txbxContent>
                  </v:textbox>
                </v:rect>
              </v:group>
            </w:pict>
          </mc:Fallback>
        </mc:AlternateContent>
      </w:r>
      <w:r w:rsidRPr="009E27C8">
        <w:rPr>
          <w:rFonts w:ascii="Times New Roman" w:eastAsia="ＭＳ 明朝" w:hAnsi="Times New Roman"/>
          <w:noProof/>
        </w:rPr>
        <mc:AlternateContent>
          <mc:Choice Requires="wps">
            <w:drawing>
              <wp:anchor distT="0" distB="0" distL="114300" distR="114300" simplePos="0" relativeHeight="251702784" behindDoc="0" locked="0" layoutInCell="1" allowOverlap="1" wp14:anchorId="13C6DA97" wp14:editId="4EBC8881">
                <wp:simplePos x="0" y="0"/>
                <wp:positionH relativeFrom="column">
                  <wp:posOffset>3365771</wp:posOffset>
                </wp:positionH>
                <wp:positionV relativeFrom="paragraph">
                  <wp:posOffset>685175</wp:posOffset>
                </wp:positionV>
                <wp:extent cx="1884384" cy="516461"/>
                <wp:effectExtent l="0" t="0" r="0" b="0"/>
                <wp:wrapNone/>
                <wp:docPr id="372" name="正方形/長方形 372"/>
                <wp:cNvGraphicFramePr/>
                <a:graphic xmlns:a="http://schemas.openxmlformats.org/drawingml/2006/main">
                  <a:graphicData uri="http://schemas.microsoft.com/office/word/2010/wordprocessingShape">
                    <wps:wsp>
                      <wps:cNvSpPr/>
                      <wps:spPr>
                        <a:xfrm>
                          <a:off x="0" y="0"/>
                          <a:ext cx="1884384" cy="516461"/>
                        </a:xfrm>
                        <a:prstGeom prst="rect">
                          <a:avLst/>
                        </a:prstGeom>
                        <a:noFill/>
                        <a:ln w="25400" cap="flat" cmpd="sng" algn="ctr">
                          <a:noFill/>
                          <a:prstDash val="solid"/>
                        </a:ln>
                        <a:effectLst/>
                      </wps:spPr>
                      <wps:txbx>
                        <w:txbxContent>
                          <w:p w:rsidR="000F2413" w:rsidRPr="00D42042" w:rsidRDefault="000F2413" w:rsidP="009E27C8">
                            <w:pPr>
                              <w:pStyle w:val="Norm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Display for entertainment</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C6DA97" id="正方形/長方形 372" o:spid="_x0000_s1150" style="position:absolute;left:0;text-align:left;margin-left:265pt;margin-top:53.95pt;width:148.4pt;height:40.65pt;z-index:251702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" filled="f" stroked="f" strokeweight="2pt">
                <v:textbox>
                  <w:txbxContent>
                    <w:p w:rsidR="000F2413" w:rsidRPr="00D42042" w:rsidRDefault="000F2413" w:rsidP="009E27C8">
                      <w:pPr>
                        <w:pStyle w:v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Display for entertainment</w:t>
                      </w:r>
                    </w:p>
                  </w:txbxContent>
                </v:textbox>
              </v:rect>
            </w:pict>
          </mc:Fallback>
        </mc:AlternateContent>
      </w:r>
      <w:r w:rsidRPr="009E27C8">
        <w:rPr>
          <w:rFonts w:ascii="Times New Roman" w:eastAsia="ＭＳ 明朝" w:hAnsi="Times New Roman"/>
          <w:noProof/>
        </w:rPr>
        <mc:AlternateContent>
          <mc:Choice Requires="wps">
            <w:drawing>
              <wp:anchor distT="0" distB="0" distL="114300" distR="114300" simplePos="0" relativeHeight="251700736" behindDoc="0" locked="0" layoutInCell="1" allowOverlap="1" wp14:anchorId="3F10D457" wp14:editId="03AED6F7">
                <wp:simplePos x="0" y="0"/>
                <wp:positionH relativeFrom="column">
                  <wp:posOffset>3341603</wp:posOffset>
                </wp:positionH>
                <wp:positionV relativeFrom="paragraph">
                  <wp:posOffset>163446</wp:posOffset>
                </wp:positionV>
                <wp:extent cx="2120630" cy="575737"/>
                <wp:effectExtent l="0" t="0" r="0" b="0"/>
                <wp:wrapNone/>
                <wp:docPr id="370" name="正方形/長方形 370"/>
                <wp:cNvGraphicFramePr/>
                <a:graphic xmlns:a="http://schemas.openxmlformats.org/drawingml/2006/main">
                  <a:graphicData uri="http://schemas.microsoft.com/office/word/2010/wordprocessingShape">
                    <wps:wsp>
                      <wps:cNvSpPr/>
                      <wps:spPr>
                        <a:xfrm>
                          <a:off x="0" y="0"/>
                          <a:ext cx="2120630" cy="575737"/>
                        </a:xfrm>
                        <a:prstGeom prst="rect">
                          <a:avLst/>
                        </a:prstGeom>
                        <a:noFill/>
                        <a:ln w="25400" cap="flat" cmpd="sng" algn="ctr">
                          <a:noFill/>
                          <a:prstDash val="solid"/>
                        </a:ln>
                        <a:effectLst/>
                      </wps:spPr>
                      <wps:txbx>
                        <w:txbxContent>
                          <w:p w:rsidR="000F2413" w:rsidRDefault="000F2413" w:rsidP="009E27C8">
                            <w:pPr>
                              <w:pStyle w:val="Norm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 xml:space="preserve">Center display </w:t>
                            </w:r>
                          </w:p>
                          <w:p w:rsidR="000F2413" w:rsidRPr="00D42042" w:rsidRDefault="000F2413" w:rsidP="009E27C8">
                            <w:pPr>
                              <w:pStyle w:val="NormalWeb"/>
                              <w:spacing w:after="0" w:line="240" w:lineRule="exact"/>
                              <w:rPr>
                                <w:rFonts w:ascii="Arial" w:eastAsia="メイリオ" w:hAnsi="Arial" w:cs="Arial"/>
                                <w:sz w:val="18"/>
                                <w:szCs w:val="18"/>
                              </w:rPr>
                            </w:pPr>
                            <w:r w:rsidRPr="00D42042">
                              <w:rPr>
                                <w:rFonts w:ascii="Arial" w:eastAsia="メイリオ" w:hAnsi="Arial" w:cs="Arial"/>
                                <w:color w:val="000000" w:themeColor="text1"/>
                                <w:kern w:val="24"/>
                                <w:sz w:val="18"/>
                                <w:szCs w:val="18"/>
                              </w:rPr>
                              <w:t>(for the navigation system)</w:t>
                            </w:r>
                          </w:p>
                        </w:txbxContent>
                      </wps:txbx>
                      <wps:bodyPr wrap="square" rtlCol="0" anchor="ct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F10D457" id="正方形/長方形 370" o:spid="_x0000_s1151" style="position:absolute;left:0;text-align:left;margin-left:263.1pt;margin-top:12.85pt;width:167pt;height:45.35pt;z-index:251700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" filled="f" stroked="f" strokeweight="2pt">
                <v:textbox>
                  <w:txbxContent>
                    <w:p w:rsidR="000F2413" w:rsidRDefault="000F2413" w:rsidP="009E27C8">
                      <w:pPr>
                        <w:pStyle w:val="Web"/>
                        <w:spacing w:after="0" w:line="240" w:lineRule="exact"/>
                        <w:rPr>
                          <w:rFonts w:ascii="Arial" w:eastAsia="メイリオ" w:hAnsi="Arial" w:cs="Arial"/>
                          <w:color w:val="000000" w:themeColor="text1"/>
                          <w:kern w:val="24"/>
                          <w:sz w:val="18"/>
                          <w:szCs w:val="18"/>
                        </w:rPr>
                      </w:pPr>
                      <w:r w:rsidRPr="00D42042">
                        <w:rPr>
                          <w:rFonts w:ascii="Arial" w:eastAsia="メイリオ" w:hAnsi="Arial" w:cs="Arial"/>
                          <w:color w:val="000000" w:themeColor="text1"/>
                          <w:kern w:val="24"/>
                          <w:sz w:val="18"/>
                          <w:szCs w:val="18"/>
                        </w:rPr>
                        <w:t xml:space="preserve">Center display </w:t>
                      </w:r>
                    </w:p>
                    <w:p w:rsidR="000F2413" w:rsidRPr="00D42042" w:rsidRDefault="000F2413" w:rsidP="009E27C8">
                      <w:pPr>
                        <w:pStyle w:val="Web"/>
                        <w:spacing w:after="0" w:line="240" w:lineRule="exact"/>
                        <w:rPr>
                          <w:rFonts w:ascii="Arial" w:eastAsia="メイリオ" w:hAnsi="Arial" w:cs="Arial"/>
                          <w:sz w:val="18"/>
                          <w:szCs w:val="18"/>
                        </w:rPr>
                      </w:pPr>
                      <w:r w:rsidRPr="00D42042">
                        <w:rPr>
                          <w:rFonts w:ascii="Arial" w:eastAsia="メイリオ" w:hAnsi="Arial" w:cs="Arial"/>
                          <w:color w:val="000000" w:themeColor="text1"/>
                          <w:kern w:val="24"/>
                          <w:sz w:val="18"/>
                          <w:szCs w:val="18"/>
                        </w:rPr>
                        <w:t>(for the navigation system)</w:t>
                      </w:r>
                    </w:p>
                  </w:txbxContent>
                </v:textbox>
              </v:rect>
            </w:pict>
          </mc:Fallback>
        </mc:AlternateContent>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673A06">
        <w:br/>
      </w:r>
      <w:r w:rsidR="007B7000">
        <w:br/>
      </w:r>
      <w:r w:rsidR="007B7000">
        <w:br/>
      </w:r>
    </w:p>
    <w:p w:rsidR="0025603F" w:rsidRDefault="0041758E" w:rsidP="0041758E">
      <w:pPr>
        <w:pStyle w:val="figuretitle"/>
      </w:pPr>
      <w:r>
        <w:rPr>
          <w:rFonts w:hint="eastAsia"/>
        </w:rPr>
        <w:t>図</w:t>
      </w:r>
      <w:r w:rsidR="0071326A">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E9773A">
        <w:rPr>
          <w:noProof/>
        </w:rPr>
        <w:t>1</w:t>
      </w:r>
      <w:r>
        <w:fldChar w:fldCharType="end"/>
      </w:r>
      <w:r w:rsidR="00064491">
        <w:rPr>
          <w:rFonts w:hint="eastAsia"/>
        </w:rPr>
        <w:t xml:space="preserve">　</w:t>
      </w:r>
      <w:r w:rsidR="00AE7877">
        <w:rPr>
          <w:rFonts w:hint="eastAsia"/>
        </w:rPr>
        <w:t>3</w:t>
      </w:r>
      <w:r w:rsidR="00AE7877">
        <w:rPr>
          <w:rFonts w:hint="eastAsia"/>
        </w:rPr>
        <w:t>画面デモの接続イメージ</w:t>
      </w:r>
    </w:p>
    <w:p w:rsidR="00523EC9" w:rsidRPr="00523EC9" w:rsidRDefault="00523EC9" w:rsidP="00523EC9">
      <w:pPr>
        <w:pStyle w:val="space"/>
      </w:pPr>
    </w:p>
    <w:p w:rsidR="00496145" w:rsidRDefault="007B7000" w:rsidP="00597E5F">
      <w:pPr>
        <w:pStyle w:val="Level1ordered"/>
      </w:pPr>
      <w:r w:rsidRPr="007B7000">
        <w:rPr>
          <w:rFonts w:hint="eastAsia"/>
        </w:rPr>
        <w:t xml:space="preserve">2. </w:t>
      </w:r>
      <w:r w:rsidRPr="007B7000">
        <w:rPr>
          <w:rFonts w:hint="eastAsia"/>
        </w:rPr>
        <w:t>比較環境</w:t>
      </w:r>
    </w:p>
    <w:tbl>
      <w:tblPr>
        <w:tblStyle w:val="TableGrid"/>
        <w:tblW w:w="9809" w:type="dxa"/>
        <w:tblLayout w:type="fixed"/>
        <w:tblLook w:val="04A0" w:firstRow="1" w:lastRow="0" w:firstColumn="1" w:lastColumn="0" w:noHBand="0" w:noVBand="1"/>
      </w:tblPr>
      <w:tblGrid>
        <w:gridCol w:w="924"/>
        <w:gridCol w:w="1578"/>
        <w:gridCol w:w="3653"/>
        <w:gridCol w:w="3654"/>
      </w:tblGrid>
      <w:tr w:rsidR="007B7000" w:rsidRPr="0020795F" w:rsidTr="00012CAF">
        <w:trPr>
          <w:trHeight w:val="275"/>
        </w:trPr>
        <w:tc>
          <w:tcPr>
            <w:tcW w:w="2689" w:type="dxa"/>
            <w:gridSpan w:val="2"/>
          </w:tcPr>
          <w:p w:rsidR="007B7000" w:rsidRPr="0020795F" w:rsidRDefault="0041758E" w:rsidP="00523EC9">
            <w:pPr>
              <w:pStyle w:val="tablehead"/>
            </w:pPr>
            <w:r>
              <w:rPr>
                <w:rFonts w:hint="eastAsia"/>
              </w:rPr>
              <w:t>表</w:t>
            </w:r>
            <w:r w:rsidR="007E48F8">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773A">
              <w:rPr>
                <w:noProof/>
              </w:rPr>
              <w:t>1</w:t>
            </w:r>
            <w:r>
              <w:fldChar w:fldCharType="end"/>
            </w:r>
            <w:r w:rsidR="007D102F">
              <w:rPr>
                <w:rFonts w:hint="eastAsia"/>
              </w:rPr>
              <w:t xml:space="preserve">　</w:t>
            </w:r>
            <w:r w:rsidR="00AE7877">
              <w:rPr>
                <w:rFonts w:hint="eastAsia"/>
              </w:rPr>
              <w:t>スペック比較</w:t>
            </w:r>
          </w:p>
        </w:tc>
        <w:tc>
          <w:tcPr>
            <w:tcW w:w="3966" w:type="dxa"/>
          </w:tcPr>
          <w:p w:rsidR="007B7000" w:rsidRPr="0020795F" w:rsidRDefault="005D7945" w:rsidP="00523EC9">
            <w:pPr>
              <w:pStyle w:val="tablehead"/>
            </w:pPr>
            <w:r w:rsidRPr="005D7945">
              <w:t>Existing Environment</w:t>
            </w:r>
          </w:p>
        </w:tc>
        <w:tc>
          <w:tcPr>
            <w:tcW w:w="3967" w:type="dxa"/>
          </w:tcPr>
          <w:p w:rsidR="007B7000" w:rsidRPr="0020795F" w:rsidRDefault="005D7945" w:rsidP="00523EC9">
            <w:pPr>
              <w:pStyle w:val="tablehead"/>
            </w:pPr>
            <w:r w:rsidRPr="005D7945">
              <w:t>Environment where EAS is Applied</w:t>
            </w:r>
          </w:p>
        </w:tc>
      </w:tr>
      <w:tr w:rsidR="007B7000" w:rsidRPr="0020795F" w:rsidTr="00012CAF">
        <w:trPr>
          <w:trHeight w:val="275"/>
        </w:trPr>
        <w:tc>
          <w:tcPr>
            <w:tcW w:w="2689" w:type="dxa"/>
            <w:gridSpan w:val="2"/>
          </w:tcPr>
          <w:p w:rsidR="007B7000" w:rsidRPr="0020795F" w:rsidRDefault="007B7000" w:rsidP="007B7000">
            <w:pPr>
              <w:pStyle w:val="tablebody"/>
            </w:pPr>
            <w:r w:rsidRPr="007B7000">
              <w:t>SoC</w:t>
            </w:r>
          </w:p>
        </w:tc>
        <w:tc>
          <w:tcPr>
            <w:tcW w:w="3966" w:type="dxa"/>
          </w:tcPr>
          <w:p w:rsidR="007B7000" w:rsidRPr="0020795F" w:rsidRDefault="007B7000" w:rsidP="007B7000">
            <w:pPr>
              <w:pStyle w:val="tablebody"/>
            </w:pPr>
            <w:r w:rsidRPr="007B7000">
              <w:t>R-Car H3 (</w:t>
            </w:r>
            <w:del w:id="53" w:author="Author">
              <w:r w:rsidRPr="007B7000" w:rsidDel="00D803CC">
                <w:rPr>
                  <w:rFonts w:hint="eastAsia"/>
                </w:rPr>
                <w:delText>WS</w:delText>
              </w:r>
            </w:del>
            <w:ins w:id="54" w:author="Author">
              <w:r w:rsidR="00D803CC">
                <w:rPr>
                  <w:rFonts w:hint="eastAsia"/>
                </w:rPr>
                <w:t>Ver.</w:t>
              </w:r>
            </w:ins>
            <w:r w:rsidRPr="007B7000">
              <w:t>1.1)</w:t>
            </w:r>
          </w:p>
        </w:tc>
        <w:tc>
          <w:tcPr>
            <w:tcW w:w="3967" w:type="dxa"/>
          </w:tcPr>
          <w:p w:rsidR="007B7000" w:rsidRPr="0020795F" w:rsidRDefault="007B7000" w:rsidP="007B7000">
            <w:pPr>
              <w:pStyle w:val="tablebody"/>
            </w:pPr>
            <w:r w:rsidRPr="007B7000">
              <w:t>R-Car H3 (</w:t>
            </w:r>
            <w:del w:id="55" w:author="Author">
              <w:r w:rsidRPr="007B7000" w:rsidDel="00D803CC">
                <w:delText>WS</w:delText>
              </w:r>
            </w:del>
            <w:ins w:id="56" w:author="Author">
              <w:r w:rsidR="00D803CC">
                <w:rPr>
                  <w:rFonts w:hint="eastAsia"/>
                </w:rPr>
                <w:t>Ver.</w:t>
              </w:r>
            </w:ins>
            <w:r w:rsidRPr="007B7000">
              <w:t>1.1)</w:t>
            </w:r>
          </w:p>
        </w:tc>
      </w:tr>
      <w:tr w:rsidR="007B7000" w:rsidRPr="0020795F" w:rsidTr="00012CAF">
        <w:trPr>
          <w:trHeight w:val="275"/>
        </w:trPr>
        <w:tc>
          <w:tcPr>
            <w:tcW w:w="2689" w:type="dxa"/>
            <w:gridSpan w:val="2"/>
          </w:tcPr>
          <w:p w:rsidR="007B7000" w:rsidRPr="0020795F" w:rsidRDefault="007B7000" w:rsidP="007B7000">
            <w:pPr>
              <w:pStyle w:val="tablebody"/>
            </w:pPr>
            <w:r w:rsidRPr="007B7000">
              <w:t>CPU</w:t>
            </w:r>
          </w:p>
        </w:tc>
        <w:tc>
          <w:tcPr>
            <w:tcW w:w="3966" w:type="dxa"/>
          </w:tcPr>
          <w:p w:rsidR="007B7000" w:rsidRPr="0020795F" w:rsidRDefault="007B7000" w:rsidP="007B7000">
            <w:pPr>
              <w:pStyle w:val="tablebody"/>
            </w:pPr>
            <w:r w:rsidRPr="007B7000">
              <w:t>Cortex-A57 x4  1.5GHz</w:t>
            </w:r>
          </w:p>
        </w:tc>
        <w:tc>
          <w:tcPr>
            <w:tcW w:w="3967" w:type="dxa"/>
          </w:tcPr>
          <w:p w:rsidR="007B7000" w:rsidRDefault="007B7000" w:rsidP="007B7000">
            <w:pPr>
              <w:pStyle w:val="tablebody"/>
            </w:pPr>
            <w:r>
              <w:t>Cortex-A57 x4  1.5GHz</w:t>
            </w:r>
          </w:p>
          <w:p w:rsidR="007B7000" w:rsidRPr="00822197" w:rsidRDefault="007B7000" w:rsidP="007B7000">
            <w:pPr>
              <w:pStyle w:val="tablebody"/>
              <w:rPr>
                <w:b/>
              </w:rPr>
            </w:pPr>
            <w:r w:rsidRPr="00822197">
              <w:rPr>
                <w:b/>
              </w:rPr>
              <w:t>Cortex-A53 x4  1.2GHz</w:t>
            </w:r>
          </w:p>
        </w:tc>
      </w:tr>
      <w:tr w:rsidR="007B7000" w:rsidRPr="0020795F" w:rsidTr="00012CAF">
        <w:trPr>
          <w:trHeight w:val="275"/>
        </w:trPr>
        <w:tc>
          <w:tcPr>
            <w:tcW w:w="2689" w:type="dxa"/>
            <w:gridSpan w:val="2"/>
          </w:tcPr>
          <w:p w:rsidR="007B7000" w:rsidRPr="0020795F" w:rsidRDefault="007B7000" w:rsidP="007B7000">
            <w:pPr>
              <w:pStyle w:val="tablebody"/>
            </w:pPr>
            <w:r w:rsidRPr="007B7000">
              <w:t>RAM</w:t>
            </w:r>
          </w:p>
        </w:tc>
        <w:tc>
          <w:tcPr>
            <w:tcW w:w="3966" w:type="dxa"/>
          </w:tcPr>
          <w:p w:rsidR="007B7000" w:rsidRPr="0020795F" w:rsidRDefault="007B7000" w:rsidP="007B7000">
            <w:pPr>
              <w:pStyle w:val="tablebody"/>
            </w:pPr>
            <w:r w:rsidRPr="007B7000">
              <w:t>DDR4-2400 2ch split</w:t>
            </w:r>
          </w:p>
        </w:tc>
        <w:tc>
          <w:tcPr>
            <w:tcW w:w="3967" w:type="dxa"/>
          </w:tcPr>
          <w:p w:rsidR="007B7000" w:rsidRPr="0020795F" w:rsidRDefault="007B7000" w:rsidP="007B7000">
            <w:pPr>
              <w:pStyle w:val="tablebody"/>
            </w:pPr>
            <w:r w:rsidRPr="007B7000">
              <w:t>DDR4-2400 2ch split</w:t>
            </w:r>
          </w:p>
        </w:tc>
      </w:tr>
      <w:tr w:rsidR="007B7000" w:rsidRPr="0020795F" w:rsidTr="00012CAF">
        <w:trPr>
          <w:trHeight w:val="275"/>
        </w:trPr>
        <w:tc>
          <w:tcPr>
            <w:tcW w:w="2689" w:type="dxa"/>
            <w:gridSpan w:val="2"/>
          </w:tcPr>
          <w:p w:rsidR="007B7000" w:rsidRPr="0020795F" w:rsidRDefault="007B7000" w:rsidP="007B7000">
            <w:pPr>
              <w:pStyle w:val="tablebody"/>
            </w:pPr>
            <w:r w:rsidRPr="007B7000">
              <w:t>GPU</w:t>
            </w:r>
          </w:p>
        </w:tc>
        <w:tc>
          <w:tcPr>
            <w:tcW w:w="3966" w:type="dxa"/>
          </w:tcPr>
          <w:p w:rsidR="007B7000" w:rsidRPr="0020795F" w:rsidRDefault="007B7000" w:rsidP="007B7000">
            <w:pPr>
              <w:pStyle w:val="tablebody"/>
            </w:pPr>
            <w:r w:rsidRPr="007B7000">
              <w:t>PowerVR G</w:t>
            </w:r>
            <w:r w:rsidR="005D7945">
              <w:t>X</w:t>
            </w:r>
            <w:r w:rsidRPr="007B7000">
              <w:t>6650 600MHz</w:t>
            </w:r>
          </w:p>
        </w:tc>
        <w:tc>
          <w:tcPr>
            <w:tcW w:w="3967" w:type="dxa"/>
          </w:tcPr>
          <w:p w:rsidR="007B7000" w:rsidRPr="0020795F" w:rsidRDefault="007B7000" w:rsidP="007B7000">
            <w:pPr>
              <w:pStyle w:val="tablebody"/>
            </w:pPr>
            <w:r w:rsidRPr="007B7000">
              <w:t>PowerVR G</w:t>
            </w:r>
            <w:r w:rsidR="005D7945">
              <w:t>X</w:t>
            </w:r>
            <w:r w:rsidRPr="007B7000">
              <w:t>6650 600MHz</w:t>
            </w:r>
          </w:p>
        </w:tc>
      </w:tr>
      <w:tr w:rsidR="007B7000" w:rsidRPr="0020795F" w:rsidTr="00597E5F">
        <w:trPr>
          <w:trHeight w:val="275"/>
        </w:trPr>
        <w:tc>
          <w:tcPr>
            <w:tcW w:w="988" w:type="dxa"/>
            <w:vMerge w:val="restart"/>
          </w:tcPr>
          <w:p w:rsidR="007B7000" w:rsidRPr="0020795F" w:rsidRDefault="007B7000" w:rsidP="007B7000">
            <w:pPr>
              <w:pStyle w:val="tablebody"/>
            </w:pPr>
            <w:r w:rsidRPr="007B7000">
              <w:t>Display</w:t>
            </w:r>
          </w:p>
        </w:tc>
        <w:tc>
          <w:tcPr>
            <w:tcW w:w="1514" w:type="dxa"/>
          </w:tcPr>
          <w:p w:rsidR="007B7000" w:rsidRPr="0020795F" w:rsidRDefault="007B7000" w:rsidP="007B7000">
            <w:pPr>
              <w:pStyle w:val="tablebody"/>
            </w:pPr>
            <w:r w:rsidRPr="007B7000">
              <w:t>Center</w:t>
            </w:r>
          </w:p>
        </w:tc>
        <w:tc>
          <w:tcPr>
            <w:tcW w:w="3966" w:type="dxa"/>
          </w:tcPr>
          <w:p w:rsidR="007B7000" w:rsidRPr="0020795F" w:rsidRDefault="007B7000" w:rsidP="007B7000">
            <w:pPr>
              <w:pStyle w:val="tablebody"/>
            </w:pPr>
            <w:r w:rsidRPr="007B7000">
              <w:t>LVDS  1024x768</w:t>
            </w:r>
          </w:p>
        </w:tc>
        <w:tc>
          <w:tcPr>
            <w:tcW w:w="3967" w:type="dxa"/>
          </w:tcPr>
          <w:p w:rsidR="007B7000" w:rsidRPr="0020795F" w:rsidRDefault="007B7000" w:rsidP="007B7000">
            <w:pPr>
              <w:pStyle w:val="tablebody"/>
            </w:pPr>
            <w:r w:rsidRPr="007B7000">
              <w:t>LVDS  1024x768</w:t>
            </w:r>
          </w:p>
        </w:tc>
      </w:tr>
      <w:tr w:rsidR="007B7000" w:rsidRPr="0020795F" w:rsidTr="00597E5F">
        <w:trPr>
          <w:trHeight w:val="275"/>
        </w:trPr>
        <w:tc>
          <w:tcPr>
            <w:tcW w:w="988" w:type="dxa"/>
            <w:vMerge/>
          </w:tcPr>
          <w:p w:rsidR="007B7000" w:rsidRPr="0020795F" w:rsidRDefault="007B7000" w:rsidP="007B7000">
            <w:pPr>
              <w:pStyle w:val="tablebody"/>
            </w:pPr>
          </w:p>
        </w:tc>
        <w:tc>
          <w:tcPr>
            <w:tcW w:w="1514" w:type="dxa"/>
          </w:tcPr>
          <w:p w:rsidR="007B7000" w:rsidRPr="0020795F" w:rsidRDefault="005D7945" w:rsidP="007B7000">
            <w:pPr>
              <w:pStyle w:val="tablebody"/>
            </w:pPr>
            <w:r w:rsidRPr="005D7945">
              <w:t>Instruments</w:t>
            </w:r>
          </w:p>
        </w:tc>
        <w:tc>
          <w:tcPr>
            <w:tcW w:w="3966" w:type="dxa"/>
          </w:tcPr>
          <w:p w:rsidR="007B7000" w:rsidRPr="0020795F" w:rsidRDefault="007B7000" w:rsidP="007B7000">
            <w:pPr>
              <w:pStyle w:val="tablebody"/>
            </w:pPr>
            <w:r w:rsidRPr="007B7000">
              <w:t>HDMI  1920x1080</w:t>
            </w:r>
          </w:p>
        </w:tc>
        <w:tc>
          <w:tcPr>
            <w:tcW w:w="3967" w:type="dxa"/>
          </w:tcPr>
          <w:p w:rsidR="007B7000" w:rsidRPr="0020795F" w:rsidRDefault="007B7000" w:rsidP="007B7000">
            <w:pPr>
              <w:pStyle w:val="tablebody"/>
            </w:pPr>
            <w:r w:rsidRPr="007B7000">
              <w:t>HDMI  1920x1080</w:t>
            </w:r>
          </w:p>
        </w:tc>
      </w:tr>
      <w:tr w:rsidR="007B7000" w:rsidRPr="0020795F" w:rsidTr="00597E5F">
        <w:trPr>
          <w:trHeight w:val="275"/>
        </w:trPr>
        <w:tc>
          <w:tcPr>
            <w:tcW w:w="988" w:type="dxa"/>
            <w:vMerge/>
          </w:tcPr>
          <w:p w:rsidR="007B7000" w:rsidRPr="0020795F" w:rsidRDefault="007B7000" w:rsidP="007B7000">
            <w:pPr>
              <w:pStyle w:val="tablebody"/>
            </w:pPr>
          </w:p>
        </w:tc>
        <w:tc>
          <w:tcPr>
            <w:tcW w:w="1514" w:type="dxa"/>
          </w:tcPr>
          <w:p w:rsidR="007B7000" w:rsidRPr="0020795F" w:rsidRDefault="007B7000" w:rsidP="007B7000">
            <w:pPr>
              <w:pStyle w:val="tablebody"/>
            </w:pPr>
            <w:r w:rsidRPr="007B7000">
              <w:t>Video</w:t>
            </w:r>
          </w:p>
        </w:tc>
        <w:tc>
          <w:tcPr>
            <w:tcW w:w="3966" w:type="dxa"/>
          </w:tcPr>
          <w:p w:rsidR="007B7000" w:rsidRDefault="007B7000" w:rsidP="007B7000">
            <w:pPr>
              <w:pStyle w:val="tablebody"/>
            </w:pPr>
            <w:r>
              <w:t>HDMI  1920x1080</w:t>
            </w:r>
          </w:p>
          <w:p w:rsidR="007B7000" w:rsidRPr="0020795F" w:rsidRDefault="007B7000" w:rsidP="007B7000">
            <w:pPr>
              <w:pStyle w:val="tablebody"/>
            </w:pPr>
            <w:r>
              <w:t>MP4(H.264) VCP decode</w:t>
            </w:r>
          </w:p>
        </w:tc>
        <w:tc>
          <w:tcPr>
            <w:tcW w:w="3967" w:type="dxa"/>
          </w:tcPr>
          <w:p w:rsidR="007B7000" w:rsidRDefault="007B7000" w:rsidP="007B7000">
            <w:pPr>
              <w:pStyle w:val="tablebody"/>
            </w:pPr>
            <w:r>
              <w:t>HDMI  1920x1080</w:t>
            </w:r>
          </w:p>
          <w:p w:rsidR="007B7000" w:rsidRPr="0020795F" w:rsidRDefault="007B7000" w:rsidP="007B7000">
            <w:pPr>
              <w:pStyle w:val="tablebody"/>
            </w:pPr>
            <w:r>
              <w:t>MP4(H.264) VCP decode</w:t>
            </w:r>
          </w:p>
        </w:tc>
      </w:tr>
    </w:tbl>
    <w:p w:rsidR="007B7000" w:rsidRDefault="007B7000" w:rsidP="007B7000">
      <w:pPr>
        <w:pStyle w:val="tableend"/>
      </w:pPr>
    </w:p>
    <w:p w:rsidR="007B7000" w:rsidRDefault="007B7000" w:rsidP="007B7000">
      <w:pPr>
        <w:pStyle w:val="space"/>
      </w:pPr>
    </w:p>
    <w:p w:rsidR="000201BE" w:rsidRDefault="000201BE" w:rsidP="000201BE">
      <w:r>
        <w:br w:type="page"/>
      </w:r>
    </w:p>
    <w:p w:rsidR="0025603F" w:rsidRPr="007B7000" w:rsidRDefault="007B7000" w:rsidP="007E48F8">
      <w:pPr>
        <w:pStyle w:val="Heading2"/>
        <w:numPr>
          <w:ilvl w:val="1"/>
          <w:numId w:val="23"/>
        </w:numPr>
      </w:pPr>
      <w:bookmarkStart w:id="57" w:name="_Toc488949421"/>
      <w:r w:rsidRPr="007B7000">
        <w:rPr>
          <w:rFonts w:hint="eastAsia"/>
        </w:rPr>
        <w:lastRenderedPageBreak/>
        <w:t>タスクの割り付けの変化</w:t>
      </w:r>
      <w:bookmarkEnd w:id="57"/>
    </w:p>
    <w:p w:rsidR="0025603F" w:rsidRDefault="00790D2D" w:rsidP="00790D2D">
      <w:r w:rsidRPr="00790D2D">
        <w:rPr>
          <w:rFonts w:hint="eastAsia"/>
        </w:rPr>
        <w:t>CPU</w:t>
      </w:r>
      <w:r w:rsidRPr="00790D2D">
        <w:rPr>
          <w:rFonts w:hint="eastAsia"/>
        </w:rPr>
        <w:t>使用率とタスクの割り付けの変化を</w:t>
      </w:r>
      <w:r w:rsidR="000B212F">
        <w:rPr>
          <w:rFonts w:hint="eastAsia"/>
        </w:rPr>
        <w:t>表</w:t>
      </w:r>
      <w:r w:rsidR="000B212F">
        <w:rPr>
          <w:rFonts w:hint="eastAsia"/>
        </w:rPr>
        <w:t>A1-2</w:t>
      </w:r>
      <w:r w:rsidRPr="00790D2D">
        <w:rPr>
          <w:rFonts w:hint="eastAsia"/>
        </w:rPr>
        <w:t>に示します。</w:t>
      </w:r>
    </w:p>
    <w:p w:rsidR="00C374AA" w:rsidRDefault="00C374AA" w:rsidP="00C374AA">
      <w:pPr>
        <w:pStyle w:val="space"/>
      </w:pPr>
    </w:p>
    <w:p w:rsidR="00790D2D" w:rsidRDefault="0041758E" w:rsidP="009327BC">
      <w:pPr>
        <w:pStyle w:val="tabletitie"/>
      </w:pPr>
      <w:r>
        <w:rPr>
          <w:rFonts w:hint="eastAsia"/>
        </w:rPr>
        <w:t>表</w:t>
      </w:r>
      <w:r w:rsidR="007E48F8">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773A">
        <w:rPr>
          <w:noProof/>
        </w:rPr>
        <w:t>2</w:t>
      </w:r>
      <w:r>
        <w:fldChar w:fldCharType="end"/>
      </w:r>
      <w:r w:rsidR="007D102F">
        <w:rPr>
          <w:rFonts w:hint="eastAsia"/>
        </w:rPr>
        <w:t xml:space="preserve">　</w:t>
      </w:r>
      <w:r w:rsidR="00AE7877">
        <w:rPr>
          <w:rFonts w:hint="eastAsia"/>
        </w:rPr>
        <w:t>CPU</w:t>
      </w:r>
      <w:r w:rsidR="00AE7877">
        <w:rPr>
          <w:rFonts w:hint="eastAsia"/>
        </w:rPr>
        <w:t>使用率とタスク割り付け比較</w:t>
      </w:r>
    </w:p>
    <w:tbl>
      <w:tblPr>
        <w:tblStyle w:val="TableGrid"/>
        <w:tblW w:w="9809" w:type="dxa"/>
        <w:tblLayout w:type="fixed"/>
        <w:tblLook w:val="04A0" w:firstRow="1" w:lastRow="0" w:firstColumn="1" w:lastColumn="0" w:noHBand="0" w:noVBand="1"/>
      </w:tblPr>
      <w:tblGrid>
        <w:gridCol w:w="1980"/>
        <w:gridCol w:w="1624"/>
        <w:gridCol w:w="2379"/>
        <w:gridCol w:w="1667"/>
        <w:gridCol w:w="2159"/>
      </w:tblGrid>
      <w:tr w:rsidR="00790D2D" w:rsidRPr="0020795F" w:rsidTr="00597E5F">
        <w:trPr>
          <w:trHeight w:val="275"/>
        </w:trPr>
        <w:tc>
          <w:tcPr>
            <w:tcW w:w="1980" w:type="dxa"/>
          </w:tcPr>
          <w:p w:rsidR="00790D2D" w:rsidRPr="0020795F" w:rsidRDefault="00790D2D" w:rsidP="00523EC9">
            <w:pPr>
              <w:pStyle w:val="tablehead"/>
            </w:pPr>
          </w:p>
        </w:tc>
        <w:tc>
          <w:tcPr>
            <w:tcW w:w="4003" w:type="dxa"/>
            <w:gridSpan w:val="2"/>
          </w:tcPr>
          <w:p w:rsidR="00790D2D" w:rsidRPr="0020795F" w:rsidRDefault="00BE0857" w:rsidP="00523EC9">
            <w:pPr>
              <w:pStyle w:val="tablehead"/>
            </w:pPr>
            <w:r w:rsidRPr="00BE0857">
              <w:t>Existing Environment</w:t>
            </w:r>
          </w:p>
        </w:tc>
        <w:tc>
          <w:tcPr>
            <w:tcW w:w="3826" w:type="dxa"/>
            <w:gridSpan w:val="2"/>
          </w:tcPr>
          <w:p w:rsidR="00790D2D" w:rsidRPr="0020795F" w:rsidRDefault="00BE0857" w:rsidP="00523EC9">
            <w:pPr>
              <w:pStyle w:val="tablehead"/>
            </w:pPr>
            <w:r w:rsidRPr="00BE0857">
              <w:t>Environment where EAS is Applied</w:t>
            </w:r>
          </w:p>
        </w:tc>
      </w:tr>
      <w:tr w:rsidR="00790D2D" w:rsidRPr="0020795F" w:rsidTr="00597E5F">
        <w:trPr>
          <w:trHeight w:val="275"/>
        </w:trPr>
        <w:tc>
          <w:tcPr>
            <w:tcW w:w="1980" w:type="dxa"/>
          </w:tcPr>
          <w:p w:rsidR="00790D2D" w:rsidRPr="0020795F" w:rsidRDefault="00790D2D" w:rsidP="00790D2D">
            <w:pPr>
              <w:pStyle w:val="tablebody"/>
            </w:pPr>
          </w:p>
        </w:tc>
        <w:tc>
          <w:tcPr>
            <w:tcW w:w="1624" w:type="dxa"/>
          </w:tcPr>
          <w:p w:rsidR="00790D2D" w:rsidRPr="0020795F" w:rsidRDefault="00BE0857" w:rsidP="00790D2D">
            <w:pPr>
              <w:pStyle w:val="tablebody"/>
            </w:pPr>
            <w:r w:rsidRPr="00BE0857">
              <w:t>CPU Utilization</w:t>
            </w:r>
          </w:p>
        </w:tc>
        <w:tc>
          <w:tcPr>
            <w:tcW w:w="2379" w:type="dxa"/>
          </w:tcPr>
          <w:p w:rsidR="00790D2D" w:rsidRPr="0020795F" w:rsidRDefault="00790D2D" w:rsidP="00790D2D">
            <w:pPr>
              <w:pStyle w:val="tablebody"/>
            </w:pPr>
            <w:r>
              <w:t xml:space="preserve">Task </w:t>
            </w:r>
            <w:r w:rsidR="00BE0857">
              <w:t>N</w:t>
            </w:r>
            <w:r>
              <w:t>ame</w:t>
            </w:r>
          </w:p>
        </w:tc>
        <w:tc>
          <w:tcPr>
            <w:tcW w:w="1667" w:type="dxa"/>
          </w:tcPr>
          <w:p w:rsidR="00790D2D" w:rsidRPr="0020795F" w:rsidRDefault="00BE0857" w:rsidP="00790D2D">
            <w:pPr>
              <w:pStyle w:val="tablebody"/>
            </w:pPr>
            <w:r w:rsidRPr="00BE0857">
              <w:t>CPU Utilization</w:t>
            </w:r>
          </w:p>
        </w:tc>
        <w:tc>
          <w:tcPr>
            <w:tcW w:w="2159" w:type="dxa"/>
          </w:tcPr>
          <w:p w:rsidR="00790D2D" w:rsidRPr="0020795F" w:rsidRDefault="00790D2D" w:rsidP="00790D2D">
            <w:pPr>
              <w:pStyle w:val="tablebody"/>
            </w:pPr>
            <w:r w:rsidRPr="00790D2D">
              <w:t xml:space="preserve">Task </w:t>
            </w:r>
            <w:r w:rsidR="00BE0857">
              <w:t>N</w:t>
            </w:r>
            <w:r w:rsidRPr="00790D2D">
              <w:t>ame</w:t>
            </w:r>
          </w:p>
        </w:tc>
      </w:tr>
      <w:tr w:rsidR="00790D2D" w:rsidRPr="0020795F" w:rsidTr="00597E5F">
        <w:trPr>
          <w:trHeight w:val="275"/>
        </w:trPr>
        <w:tc>
          <w:tcPr>
            <w:tcW w:w="1980" w:type="dxa"/>
          </w:tcPr>
          <w:p w:rsidR="00790D2D" w:rsidRPr="0020795F" w:rsidRDefault="00790D2D" w:rsidP="00790D2D">
            <w:pPr>
              <w:pStyle w:val="tablebody"/>
            </w:pPr>
            <w:r>
              <w:t>CPU0(Cortex-A57)</w:t>
            </w:r>
          </w:p>
        </w:tc>
        <w:tc>
          <w:tcPr>
            <w:tcW w:w="1624" w:type="dxa"/>
          </w:tcPr>
          <w:p w:rsidR="00790D2D" w:rsidRPr="0020795F" w:rsidRDefault="00790D2D" w:rsidP="004509DF">
            <w:pPr>
              <w:pStyle w:val="tablebody"/>
            </w:pPr>
            <w:r>
              <w:t>48.3%</w:t>
            </w:r>
          </w:p>
        </w:tc>
        <w:tc>
          <w:tcPr>
            <w:tcW w:w="2379" w:type="dxa"/>
          </w:tcPr>
          <w:p w:rsidR="00790D2D" w:rsidRPr="0020795F" w:rsidRDefault="00790D2D" w:rsidP="00790D2D">
            <w:pPr>
              <w:pStyle w:val="tablebody"/>
            </w:pPr>
            <w:r>
              <w:t>ivi_infotainment, etc</w:t>
            </w:r>
          </w:p>
        </w:tc>
        <w:tc>
          <w:tcPr>
            <w:tcW w:w="1667" w:type="dxa"/>
          </w:tcPr>
          <w:p w:rsidR="00790D2D" w:rsidRPr="0020795F" w:rsidRDefault="00790D2D" w:rsidP="004509DF">
            <w:pPr>
              <w:pStyle w:val="tablebody"/>
            </w:pPr>
            <w:r>
              <w:t>10.1%</w:t>
            </w:r>
          </w:p>
        </w:tc>
        <w:tc>
          <w:tcPr>
            <w:tcW w:w="2159" w:type="dxa"/>
          </w:tcPr>
          <w:p w:rsidR="00790D2D" w:rsidRPr="0020795F" w:rsidRDefault="00790D2D" w:rsidP="00790D2D">
            <w:pPr>
              <w:pStyle w:val="tablebody"/>
            </w:pPr>
            <w:r w:rsidRPr="00790D2D">
              <w:t>ivi_infotainment, etc</w:t>
            </w:r>
          </w:p>
        </w:tc>
      </w:tr>
      <w:tr w:rsidR="00790D2D" w:rsidRPr="0020795F" w:rsidTr="00597E5F">
        <w:trPr>
          <w:trHeight w:val="275"/>
        </w:trPr>
        <w:tc>
          <w:tcPr>
            <w:tcW w:w="1980" w:type="dxa"/>
          </w:tcPr>
          <w:p w:rsidR="00790D2D" w:rsidRPr="0020795F" w:rsidRDefault="00790D2D" w:rsidP="00790D2D">
            <w:pPr>
              <w:pStyle w:val="tablebody"/>
            </w:pPr>
            <w:r>
              <w:t>CPU1(Cortex-A57)</w:t>
            </w:r>
          </w:p>
        </w:tc>
        <w:tc>
          <w:tcPr>
            <w:tcW w:w="1624" w:type="dxa"/>
          </w:tcPr>
          <w:p w:rsidR="00790D2D" w:rsidRPr="0020795F" w:rsidRDefault="00790D2D" w:rsidP="004509DF">
            <w:pPr>
              <w:pStyle w:val="tablebody"/>
            </w:pPr>
            <w:r>
              <w:t>44.2%</w:t>
            </w:r>
          </w:p>
        </w:tc>
        <w:tc>
          <w:tcPr>
            <w:tcW w:w="2379" w:type="dxa"/>
          </w:tcPr>
          <w:p w:rsidR="00790D2D" w:rsidRPr="0020795F" w:rsidRDefault="005070A2" w:rsidP="00790D2D">
            <w:pPr>
              <w:pStyle w:val="tablebody"/>
            </w:pPr>
            <w:r w:rsidRPr="005070A2">
              <w:rPr>
                <w:noProof/>
              </w:rPr>
              <mc:AlternateContent>
                <mc:Choice Requires="wps">
                  <w:drawing>
                    <wp:anchor distT="0" distB="0" distL="114300" distR="114300" simplePos="0" relativeHeight="251581952" behindDoc="0" locked="0" layoutInCell="1" allowOverlap="1" wp14:anchorId="2C92FA39" wp14:editId="1D96228B">
                      <wp:simplePos x="0" y="0"/>
                      <wp:positionH relativeFrom="column">
                        <wp:posOffset>1267879</wp:posOffset>
                      </wp:positionH>
                      <wp:positionV relativeFrom="paragraph">
                        <wp:posOffset>109315</wp:posOffset>
                      </wp:positionV>
                      <wp:extent cx="1254638" cy="846306"/>
                      <wp:effectExtent l="0" t="0" r="79375" b="49530"/>
                      <wp:wrapNone/>
                      <wp:docPr id="20" name="直線矢印コネクタ 13"/>
                      <wp:cNvGraphicFramePr/>
                      <a:graphic xmlns:a="http://schemas.openxmlformats.org/drawingml/2006/main">
                        <a:graphicData uri="http://schemas.microsoft.com/office/word/2010/wordprocessingShape">
                          <wps:wsp>
                            <wps:cNvCnPr/>
                            <wps:spPr>
                              <a:xfrm>
                                <a:off x="0" y="0"/>
                                <a:ext cx="1254638" cy="84630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7717A" id="直線矢印コネクタ 13" o:spid="_x0000_s1026" type="#_x0000_t32" style="position:absolute;left:0;text-align:left;margin-left:99.85pt;margin-top:8.6pt;width:98.8pt;height:66.6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" strokecolor="black [3213]">
                      <v:stroke endarrow="open"/>
                    </v:shape>
                  </w:pict>
                </mc:Fallback>
              </mc:AlternateContent>
            </w:r>
            <w:r w:rsidR="00790D2D">
              <w:t>ivi_instrument_cluster</w:t>
            </w:r>
          </w:p>
        </w:tc>
        <w:tc>
          <w:tcPr>
            <w:tcW w:w="1667" w:type="dxa"/>
          </w:tcPr>
          <w:p w:rsidR="00790D2D" w:rsidRPr="0020795F" w:rsidRDefault="00790D2D" w:rsidP="004509DF">
            <w:pPr>
              <w:pStyle w:val="tablebody"/>
            </w:pPr>
            <w:r>
              <w:t>8.9%</w:t>
            </w:r>
          </w:p>
        </w:tc>
        <w:tc>
          <w:tcPr>
            <w:tcW w:w="2159" w:type="dxa"/>
          </w:tcPr>
          <w:p w:rsidR="00790D2D" w:rsidRPr="0020795F" w:rsidRDefault="00790D2D" w:rsidP="00790D2D">
            <w:pPr>
              <w:pStyle w:val="tablebody"/>
            </w:pPr>
          </w:p>
        </w:tc>
      </w:tr>
      <w:tr w:rsidR="00790D2D" w:rsidRPr="0020795F" w:rsidTr="00597E5F">
        <w:trPr>
          <w:trHeight w:val="275"/>
        </w:trPr>
        <w:tc>
          <w:tcPr>
            <w:tcW w:w="1980" w:type="dxa"/>
          </w:tcPr>
          <w:p w:rsidR="00790D2D" w:rsidRPr="0020795F" w:rsidRDefault="00790D2D" w:rsidP="00790D2D">
            <w:pPr>
              <w:pStyle w:val="tablebody"/>
            </w:pPr>
            <w:r>
              <w:t>CPU2(Cortex-A57)</w:t>
            </w:r>
          </w:p>
        </w:tc>
        <w:tc>
          <w:tcPr>
            <w:tcW w:w="1624" w:type="dxa"/>
          </w:tcPr>
          <w:p w:rsidR="00790D2D" w:rsidRPr="0020795F" w:rsidRDefault="00790D2D" w:rsidP="004509DF">
            <w:pPr>
              <w:pStyle w:val="tablebody"/>
            </w:pPr>
            <w:r>
              <w:t>43.2%</w:t>
            </w:r>
          </w:p>
        </w:tc>
        <w:tc>
          <w:tcPr>
            <w:tcW w:w="2379" w:type="dxa"/>
          </w:tcPr>
          <w:p w:rsidR="00790D2D" w:rsidRPr="0020795F" w:rsidRDefault="005070A2" w:rsidP="00790D2D">
            <w:pPr>
              <w:pStyle w:val="tablebody"/>
            </w:pPr>
            <w:r w:rsidRPr="005070A2">
              <w:rPr>
                <w:noProof/>
              </w:rPr>
              <mc:AlternateContent>
                <mc:Choice Requires="wps">
                  <w:drawing>
                    <wp:anchor distT="0" distB="0" distL="114300" distR="114300" simplePos="0" relativeHeight="251584000" behindDoc="0" locked="0" layoutInCell="1" allowOverlap="1" wp14:anchorId="2735FB63" wp14:editId="5CF9BBF6">
                      <wp:simplePos x="0" y="0"/>
                      <wp:positionH relativeFrom="column">
                        <wp:posOffset>1228968</wp:posOffset>
                      </wp:positionH>
                      <wp:positionV relativeFrom="paragraph">
                        <wp:posOffset>103437</wp:posOffset>
                      </wp:positionV>
                      <wp:extent cx="1303507" cy="869950"/>
                      <wp:effectExtent l="0" t="0" r="68580" b="63500"/>
                      <wp:wrapNone/>
                      <wp:docPr id="73" name="直線矢印コネクタ 13"/>
                      <wp:cNvGraphicFramePr/>
                      <a:graphic xmlns:a="http://schemas.openxmlformats.org/drawingml/2006/main">
                        <a:graphicData uri="http://schemas.microsoft.com/office/word/2010/wordprocessingShape">
                          <wps:wsp>
                            <wps:cNvCnPr/>
                            <wps:spPr>
                              <a:xfrm>
                                <a:off x="0" y="0"/>
                                <a:ext cx="1303507" cy="8699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7DE20C" id="直線矢印コネクタ 13" o:spid="_x0000_s1026" type="#_x0000_t32" style="position:absolute;left:0;text-align:left;margin-left:96.75pt;margin-top:8.15pt;width:102.65pt;height:68.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" strokecolor="black [3213]">
                      <v:stroke endarrow="open"/>
                    </v:shape>
                  </w:pict>
                </mc:Fallback>
              </mc:AlternateContent>
            </w:r>
            <w:r w:rsidR="00790D2D">
              <w:t>ivi_camera_daemon</w:t>
            </w:r>
          </w:p>
        </w:tc>
        <w:tc>
          <w:tcPr>
            <w:tcW w:w="1667" w:type="dxa"/>
          </w:tcPr>
          <w:p w:rsidR="00790D2D" w:rsidRPr="0020795F" w:rsidRDefault="00790D2D" w:rsidP="004509DF">
            <w:pPr>
              <w:pStyle w:val="tablebody"/>
            </w:pPr>
            <w:r>
              <w:t>9.4%</w:t>
            </w:r>
          </w:p>
        </w:tc>
        <w:tc>
          <w:tcPr>
            <w:tcW w:w="2159" w:type="dxa"/>
          </w:tcPr>
          <w:p w:rsidR="00790D2D" w:rsidRPr="0020795F" w:rsidRDefault="00790D2D" w:rsidP="00790D2D">
            <w:pPr>
              <w:pStyle w:val="tablebody"/>
            </w:pPr>
          </w:p>
        </w:tc>
      </w:tr>
      <w:tr w:rsidR="00790D2D" w:rsidRPr="0020795F" w:rsidTr="00597E5F">
        <w:trPr>
          <w:trHeight w:val="275"/>
        </w:trPr>
        <w:tc>
          <w:tcPr>
            <w:tcW w:w="1980" w:type="dxa"/>
          </w:tcPr>
          <w:p w:rsidR="00790D2D" w:rsidRPr="0020795F" w:rsidRDefault="00790D2D" w:rsidP="00790D2D">
            <w:pPr>
              <w:pStyle w:val="tablebody"/>
            </w:pPr>
            <w:r>
              <w:t>CPU3(Cortex-A57)</w:t>
            </w:r>
          </w:p>
        </w:tc>
        <w:tc>
          <w:tcPr>
            <w:tcW w:w="1624" w:type="dxa"/>
          </w:tcPr>
          <w:p w:rsidR="00790D2D" w:rsidRPr="0020795F" w:rsidRDefault="00790D2D" w:rsidP="004509DF">
            <w:pPr>
              <w:pStyle w:val="tablebody"/>
            </w:pPr>
            <w:r>
              <w:t>44.0%</w:t>
            </w:r>
          </w:p>
        </w:tc>
        <w:tc>
          <w:tcPr>
            <w:tcW w:w="2379" w:type="dxa"/>
          </w:tcPr>
          <w:p w:rsidR="00790D2D" w:rsidRDefault="005070A2" w:rsidP="00790D2D">
            <w:pPr>
              <w:pStyle w:val="tablebody"/>
            </w:pPr>
            <w:r w:rsidRPr="005070A2">
              <w:rPr>
                <w:noProof/>
              </w:rPr>
              <mc:AlternateContent>
                <mc:Choice Requires="wps">
                  <w:drawing>
                    <wp:anchor distT="0" distB="0" distL="114300" distR="114300" simplePos="0" relativeHeight="251586048" behindDoc="0" locked="0" layoutInCell="1" allowOverlap="1" wp14:anchorId="49518673" wp14:editId="579FD419">
                      <wp:simplePos x="0" y="0"/>
                      <wp:positionH relativeFrom="column">
                        <wp:posOffset>937138</wp:posOffset>
                      </wp:positionH>
                      <wp:positionV relativeFrom="paragraph">
                        <wp:posOffset>97560</wp:posOffset>
                      </wp:positionV>
                      <wp:extent cx="1566154" cy="857250"/>
                      <wp:effectExtent l="0" t="0" r="72390" b="57150"/>
                      <wp:wrapNone/>
                      <wp:docPr id="109" name="直線矢印コネクタ 13"/>
                      <wp:cNvGraphicFramePr/>
                      <a:graphic xmlns:a="http://schemas.openxmlformats.org/drawingml/2006/main">
                        <a:graphicData uri="http://schemas.microsoft.com/office/word/2010/wordprocessingShape">
                          <wps:wsp>
                            <wps:cNvCnPr/>
                            <wps:spPr>
                              <a:xfrm>
                                <a:off x="0" y="0"/>
                                <a:ext cx="1566154" cy="8572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958B73B" id="直線矢印コネクタ 13" o:spid="_x0000_s1026" type="#_x0000_t32" style="position:absolute;left:0;text-align:left;margin-left:73.8pt;margin-top:7.7pt;width:123.3pt;height:67.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" strokecolor="black [3213]">
                      <v:stroke endarrow="open"/>
                    </v:shape>
                  </w:pict>
                </mc:Fallback>
              </mc:AlternateContent>
            </w:r>
            <w:r w:rsidR="00790D2D">
              <w:t xml:space="preserve">ivi_passenger, </w:t>
            </w:r>
          </w:p>
          <w:p w:rsidR="00790D2D" w:rsidRPr="0020795F" w:rsidRDefault="00790D2D" w:rsidP="00790D2D">
            <w:pPr>
              <w:pStyle w:val="tablebody"/>
            </w:pPr>
            <w:r>
              <w:t>weston, ivi_da</w:t>
            </w:r>
            <w:r w:rsidR="00BE0857">
              <w:rPr>
                <w:rFonts w:hint="eastAsia"/>
              </w:rPr>
              <w:t>e</w:t>
            </w:r>
            <w:r>
              <w:t>mon</w:t>
            </w:r>
          </w:p>
        </w:tc>
        <w:tc>
          <w:tcPr>
            <w:tcW w:w="1667" w:type="dxa"/>
          </w:tcPr>
          <w:p w:rsidR="00790D2D" w:rsidRPr="0020795F" w:rsidRDefault="00790D2D" w:rsidP="004509DF">
            <w:pPr>
              <w:pStyle w:val="tablebody"/>
            </w:pPr>
            <w:r>
              <w:t>9.6%</w:t>
            </w:r>
          </w:p>
        </w:tc>
        <w:tc>
          <w:tcPr>
            <w:tcW w:w="2159" w:type="dxa"/>
          </w:tcPr>
          <w:p w:rsidR="00790D2D" w:rsidRPr="0020795F" w:rsidRDefault="00790D2D" w:rsidP="00790D2D">
            <w:pPr>
              <w:pStyle w:val="tablebody"/>
            </w:pPr>
          </w:p>
        </w:tc>
      </w:tr>
      <w:tr w:rsidR="00790D2D" w:rsidRPr="0020795F" w:rsidTr="00597E5F">
        <w:trPr>
          <w:trHeight w:val="275"/>
        </w:trPr>
        <w:tc>
          <w:tcPr>
            <w:tcW w:w="1980" w:type="dxa"/>
          </w:tcPr>
          <w:p w:rsidR="00790D2D" w:rsidRPr="0020795F" w:rsidRDefault="00790D2D" w:rsidP="00790D2D">
            <w:pPr>
              <w:pStyle w:val="tablebody"/>
            </w:pPr>
            <w:r>
              <w:t>CPU4(Cortex-A53)</w:t>
            </w:r>
          </w:p>
        </w:tc>
        <w:tc>
          <w:tcPr>
            <w:tcW w:w="1624" w:type="dxa"/>
          </w:tcPr>
          <w:p w:rsidR="00790D2D" w:rsidRPr="0020795F" w:rsidRDefault="00790D2D" w:rsidP="00790D2D">
            <w:pPr>
              <w:pStyle w:val="tablebody"/>
            </w:pPr>
            <w:r>
              <w:t>-</w:t>
            </w:r>
          </w:p>
        </w:tc>
        <w:tc>
          <w:tcPr>
            <w:tcW w:w="2379" w:type="dxa"/>
          </w:tcPr>
          <w:p w:rsidR="00790D2D" w:rsidRPr="0020795F" w:rsidRDefault="00790D2D" w:rsidP="00790D2D">
            <w:pPr>
              <w:pStyle w:val="tablebody"/>
            </w:pPr>
            <w:r>
              <w:t>-</w:t>
            </w:r>
          </w:p>
        </w:tc>
        <w:tc>
          <w:tcPr>
            <w:tcW w:w="1667" w:type="dxa"/>
          </w:tcPr>
          <w:p w:rsidR="00790D2D" w:rsidRPr="0020795F" w:rsidRDefault="00790D2D" w:rsidP="004509DF">
            <w:pPr>
              <w:pStyle w:val="tablebody"/>
            </w:pPr>
            <w:r>
              <w:t>52.2%</w:t>
            </w:r>
          </w:p>
        </w:tc>
        <w:tc>
          <w:tcPr>
            <w:tcW w:w="2159" w:type="dxa"/>
          </w:tcPr>
          <w:p w:rsidR="00790D2D" w:rsidRPr="0020795F" w:rsidRDefault="00790D2D" w:rsidP="00790D2D">
            <w:pPr>
              <w:pStyle w:val="tablebody"/>
            </w:pPr>
            <w:r w:rsidRPr="00790D2D">
              <w:t>weston, ivi_da</w:t>
            </w:r>
            <w:r w:rsidR="00BE0857">
              <w:t>e</w:t>
            </w:r>
            <w:r w:rsidRPr="00790D2D">
              <w:t>mon</w:t>
            </w:r>
          </w:p>
        </w:tc>
      </w:tr>
      <w:tr w:rsidR="00790D2D" w:rsidRPr="0020795F" w:rsidTr="00597E5F">
        <w:trPr>
          <w:trHeight w:val="275"/>
        </w:trPr>
        <w:tc>
          <w:tcPr>
            <w:tcW w:w="1980" w:type="dxa"/>
          </w:tcPr>
          <w:p w:rsidR="00790D2D" w:rsidRPr="0020795F" w:rsidRDefault="00790D2D" w:rsidP="00790D2D">
            <w:pPr>
              <w:pStyle w:val="tablebody"/>
            </w:pPr>
            <w:r>
              <w:t>CPU5(Cortex-A53)</w:t>
            </w:r>
          </w:p>
        </w:tc>
        <w:tc>
          <w:tcPr>
            <w:tcW w:w="1624" w:type="dxa"/>
          </w:tcPr>
          <w:p w:rsidR="00790D2D" w:rsidRPr="0020795F" w:rsidRDefault="00790D2D" w:rsidP="00790D2D">
            <w:pPr>
              <w:pStyle w:val="tablebody"/>
            </w:pPr>
            <w:r>
              <w:t>-</w:t>
            </w:r>
          </w:p>
        </w:tc>
        <w:tc>
          <w:tcPr>
            <w:tcW w:w="2379" w:type="dxa"/>
          </w:tcPr>
          <w:p w:rsidR="00790D2D" w:rsidRPr="0020795F" w:rsidRDefault="00790D2D" w:rsidP="00790D2D">
            <w:pPr>
              <w:pStyle w:val="tablebody"/>
            </w:pPr>
            <w:r>
              <w:t>-</w:t>
            </w:r>
          </w:p>
        </w:tc>
        <w:tc>
          <w:tcPr>
            <w:tcW w:w="1667" w:type="dxa"/>
          </w:tcPr>
          <w:p w:rsidR="00790D2D" w:rsidRPr="0020795F" w:rsidRDefault="00790D2D" w:rsidP="004509DF">
            <w:pPr>
              <w:pStyle w:val="tablebody"/>
            </w:pPr>
            <w:r>
              <w:t>40.8%</w:t>
            </w:r>
          </w:p>
        </w:tc>
        <w:tc>
          <w:tcPr>
            <w:tcW w:w="2159" w:type="dxa"/>
          </w:tcPr>
          <w:p w:rsidR="00790D2D" w:rsidRPr="0020795F" w:rsidRDefault="00790D2D" w:rsidP="00790D2D">
            <w:pPr>
              <w:pStyle w:val="tablebody"/>
            </w:pPr>
            <w:r w:rsidRPr="00790D2D">
              <w:t>ivi_instrument_cluster</w:t>
            </w:r>
          </w:p>
        </w:tc>
      </w:tr>
      <w:tr w:rsidR="00790D2D" w:rsidRPr="0020795F" w:rsidTr="00597E5F">
        <w:trPr>
          <w:trHeight w:val="275"/>
        </w:trPr>
        <w:tc>
          <w:tcPr>
            <w:tcW w:w="1980" w:type="dxa"/>
          </w:tcPr>
          <w:p w:rsidR="00790D2D" w:rsidRPr="0020795F" w:rsidRDefault="00790D2D" w:rsidP="00790D2D">
            <w:pPr>
              <w:pStyle w:val="tablebody"/>
            </w:pPr>
            <w:r>
              <w:t>CPU6(Cortex-A53)</w:t>
            </w:r>
          </w:p>
        </w:tc>
        <w:tc>
          <w:tcPr>
            <w:tcW w:w="1624" w:type="dxa"/>
          </w:tcPr>
          <w:p w:rsidR="00790D2D" w:rsidRPr="0020795F" w:rsidRDefault="00790D2D" w:rsidP="00790D2D">
            <w:pPr>
              <w:pStyle w:val="tablebody"/>
            </w:pPr>
            <w:r>
              <w:t>-</w:t>
            </w:r>
          </w:p>
        </w:tc>
        <w:tc>
          <w:tcPr>
            <w:tcW w:w="2379" w:type="dxa"/>
          </w:tcPr>
          <w:p w:rsidR="00790D2D" w:rsidRPr="0020795F" w:rsidRDefault="00790D2D" w:rsidP="00790D2D">
            <w:pPr>
              <w:pStyle w:val="tablebody"/>
            </w:pPr>
            <w:r>
              <w:t>-</w:t>
            </w:r>
          </w:p>
        </w:tc>
        <w:tc>
          <w:tcPr>
            <w:tcW w:w="1667" w:type="dxa"/>
          </w:tcPr>
          <w:p w:rsidR="00790D2D" w:rsidRPr="0020795F" w:rsidRDefault="005070A2" w:rsidP="004509DF">
            <w:pPr>
              <w:pStyle w:val="tablebody"/>
            </w:pPr>
            <w:r w:rsidRPr="005070A2">
              <w:rPr>
                <w:noProof/>
              </w:rPr>
              <mc:AlternateContent>
                <mc:Choice Requires="wps">
                  <w:drawing>
                    <wp:anchor distT="0" distB="0" distL="114300" distR="114300" simplePos="0" relativeHeight="251588096" behindDoc="0" locked="0" layoutInCell="1" allowOverlap="1" wp14:anchorId="3BCCDDDD" wp14:editId="3D683F07">
                      <wp:simplePos x="0" y="0"/>
                      <wp:positionH relativeFrom="column">
                        <wp:posOffset>-340064</wp:posOffset>
                      </wp:positionH>
                      <wp:positionV relativeFrom="paragraph">
                        <wp:posOffset>-425842</wp:posOffset>
                      </wp:positionV>
                      <wp:extent cx="1352145" cy="136187"/>
                      <wp:effectExtent l="0" t="0" r="76835" b="92710"/>
                      <wp:wrapNone/>
                      <wp:docPr id="113" name="直線矢印コネクタ 13"/>
                      <wp:cNvGraphicFramePr/>
                      <a:graphic xmlns:a="http://schemas.openxmlformats.org/drawingml/2006/main">
                        <a:graphicData uri="http://schemas.microsoft.com/office/word/2010/wordprocessingShape">
                          <wps:wsp>
                            <wps:cNvCnPr/>
                            <wps:spPr>
                              <a:xfrm>
                                <a:off x="0" y="0"/>
                                <a:ext cx="1352145" cy="13618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30A521" id="直線矢印コネクタ 13" o:spid="_x0000_s1026" type="#_x0000_t32" style="position:absolute;left:0;text-align:left;margin-left:-26.8pt;margin-top:-33.55pt;width:106.45pt;height:10.7pt;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" strokecolor="black [3213]">
                      <v:stroke endarrow="open"/>
                    </v:shape>
                  </w:pict>
                </mc:Fallback>
              </mc:AlternateContent>
            </w:r>
            <w:r w:rsidR="00790D2D">
              <w:t>39.9%</w:t>
            </w:r>
          </w:p>
        </w:tc>
        <w:tc>
          <w:tcPr>
            <w:tcW w:w="2159" w:type="dxa"/>
          </w:tcPr>
          <w:p w:rsidR="00790D2D" w:rsidRPr="0020795F" w:rsidRDefault="00790D2D" w:rsidP="00790D2D">
            <w:pPr>
              <w:pStyle w:val="tablebody"/>
            </w:pPr>
            <w:r w:rsidRPr="00790D2D">
              <w:t>ivi_camera_daemon</w:t>
            </w:r>
          </w:p>
        </w:tc>
      </w:tr>
      <w:tr w:rsidR="00790D2D" w:rsidRPr="0020795F" w:rsidTr="00597E5F">
        <w:trPr>
          <w:trHeight w:val="54"/>
        </w:trPr>
        <w:tc>
          <w:tcPr>
            <w:tcW w:w="1980" w:type="dxa"/>
          </w:tcPr>
          <w:p w:rsidR="00790D2D" w:rsidRPr="0020795F" w:rsidRDefault="00790D2D" w:rsidP="00790D2D">
            <w:pPr>
              <w:pStyle w:val="tablebody"/>
            </w:pPr>
            <w:r>
              <w:t>CPU7(Cortex-A53)</w:t>
            </w:r>
          </w:p>
        </w:tc>
        <w:tc>
          <w:tcPr>
            <w:tcW w:w="1624" w:type="dxa"/>
          </w:tcPr>
          <w:p w:rsidR="00790D2D" w:rsidRPr="0020795F" w:rsidRDefault="00790D2D" w:rsidP="00523EC9">
            <w:pPr>
              <w:pStyle w:val="tablebody"/>
            </w:pPr>
            <w:r>
              <w:t>-</w:t>
            </w:r>
          </w:p>
        </w:tc>
        <w:tc>
          <w:tcPr>
            <w:tcW w:w="2379" w:type="dxa"/>
          </w:tcPr>
          <w:p w:rsidR="00790D2D" w:rsidRPr="0020795F" w:rsidRDefault="00790D2D" w:rsidP="00523EC9">
            <w:pPr>
              <w:pStyle w:val="tablebody"/>
            </w:pPr>
            <w:r>
              <w:t>-</w:t>
            </w:r>
          </w:p>
        </w:tc>
        <w:tc>
          <w:tcPr>
            <w:tcW w:w="1667" w:type="dxa"/>
          </w:tcPr>
          <w:p w:rsidR="00790D2D" w:rsidRPr="0020795F" w:rsidRDefault="00790D2D" w:rsidP="004509DF">
            <w:pPr>
              <w:pStyle w:val="tablebody"/>
            </w:pPr>
            <w:r>
              <w:t>44.7%</w:t>
            </w:r>
          </w:p>
        </w:tc>
        <w:tc>
          <w:tcPr>
            <w:tcW w:w="2159" w:type="dxa"/>
          </w:tcPr>
          <w:p w:rsidR="00790D2D" w:rsidRPr="0020795F" w:rsidRDefault="00790D2D" w:rsidP="00523EC9">
            <w:pPr>
              <w:pStyle w:val="tablebody"/>
            </w:pPr>
            <w:r w:rsidRPr="00790D2D">
              <w:t>ivi_passenger</w:t>
            </w:r>
          </w:p>
        </w:tc>
      </w:tr>
    </w:tbl>
    <w:p w:rsidR="00790D2D" w:rsidRDefault="0017496B" w:rsidP="009327BC">
      <w:pPr>
        <w:pStyle w:val="tablenote"/>
      </w:pPr>
      <w:r>
        <w:rPr>
          <w:rFonts w:hint="eastAsia"/>
        </w:rPr>
        <w:t>(</w:t>
      </w:r>
      <w:r>
        <w:t xml:space="preserve">*) </w:t>
      </w:r>
      <w:r w:rsidR="009327BC" w:rsidRPr="00790D2D">
        <w:rPr>
          <w:rFonts w:hint="eastAsia"/>
        </w:rPr>
        <w:t>各種数値は参考値となります</w:t>
      </w:r>
    </w:p>
    <w:p w:rsidR="009327BC" w:rsidRPr="009327BC" w:rsidRDefault="009327BC" w:rsidP="009327BC">
      <w:pPr>
        <w:pStyle w:val="tableend"/>
      </w:pPr>
    </w:p>
    <w:p w:rsidR="00790D2D" w:rsidRPr="00790D2D" w:rsidRDefault="00790D2D" w:rsidP="00790D2D">
      <w:r w:rsidRPr="00790D2D">
        <w:rPr>
          <w:rFonts w:hint="eastAsia"/>
        </w:rPr>
        <w:t>本結果は、</w:t>
      </w:r>
      <w:r w:rsidRPr="00790D2D">
        <w:rPr>
          <w:rFonts w:hint="eastAsia"/>
        </w:rPr>
        <w:t>EAS</w:t>
      </w:r>
      <w:r w:rsidRPr="00790D2D">
        <w:rPr>
          <w:rFonts w:hint="eastAsia"/>
        </w:rPr>
        <w:t>環境において、</w:t>
      </w:r>
      <w:r w:rsidRPr="00790D2D">
        <w:rPr>
          <w:rFonts w:hint="eastAsia"/>
        </w:rPr>
        <w:t>Cortex-A53</w:t>
      </w:r>
      <w:r w:rsidRPr="00790D2D">
        <w:rPr>
          <w:rFonts w:hint="eastAsia"/>
        </w:rPr>
        <w:t>上で十分動作できると判定された負荷の軽いタスクが</w:t>
      </w:r>
      <w:r w:rsidRPr="00790D2D">
        <w:rPr>
          <w:rFonts w:hint="eastAsia"/>
        </w:rPr>
        <w:t>EAS</w:t>
      </w:r>
      <w:r w:rsidRPr="00790D2D">
        <w:rPr>
          <w:rFonts w:hint="eastAsia"/>
        </w:rPr>
        <w:t>によって自動で</w:t>
      </w:r>
      <w:r w:rsidRPr="00790D2D">
        <w:rPr>
          <w:rFonts w:hint="eastAsia"/>
        </w:rPr>
        <w:t>Cortex-A53</w:t>
      </w:r>
      <w:r w:rsidRPr="00790D2D">
        <w:rPr>
          <w:rFonts w:hint="eastAsia"/>
        </w:rPr>
        <w:t>に割り付けられていることを示しています。</w:t>
      </w:r>
    </w:p>
    <w:p w:rsidR="00790D2D" w:rsidRDefault="00790D2D" w:rsidP="00790D2D"/>
    <w:p w:rsidR="00392ABD" w:rsidRDefault="00392ABD" w:rsidP="00790D2D"/>
    <w:p w:rsidR="00790D2D" w:rsidRPr="00790D2D" w:rsidRDefault="00B601FA" w:rsidP="007E48F8">
      <w:pPr>
        <w:pStyle w:val="Heading2"/>
        <w:numPr>
          <w:ilvl w:val="1"/>
          <w:numId w:val="23"/>
        </w:numPr>
      </w:pPr>
      <w:bookmarkStart w:id="58" w:name="_Toc488949422"/>
      <w:r w:rsidRPr="00B601FA">
        <w:rPr>
          <w:rFonts w:hint="eastAsia"/>
        </w:rPr>
        <w:t>結果まとめ</w:t>
      </w:r>
      <w:bookmarkEnd w:id="58"/>
    </w:p>
    <w:p w:rsidR="00790D2D" w:rsidRDefault="00B601FA" w:rsidP="0025603F">
      <w:r w:rsidRPr="00B601FA">
        <w:rPr>
          <w:rFonts w:hint="eastAsia"/>
        </w:rPr>
        <w:t>CPU</w:t>
      </w:r>
      <w:r w:rsidRPr="00B601FA">
        <w:rPr>
          <w:rFonts w:hint="eastAsia"/>
        </w:rPr>
        <w:t>使用率と電流値を比較した結果を</w:t>
      </w:r>
      <w:r w:rsidR="00CE69A8">
        <w:rPr>
          <w:rFonts w:hint="eastAsia"/>
        </w:rPr>
        <w:t>表</w:t>
      </w:r>
      <w:r w:rsidR="00CE69A8">
        <w:rPr>
          <w:rFonts w:hint="eastAsia"/>
        </w:rPr>
        <w:t>A1-3</w:t>
      </w:r>
      <w:r w:rsidRPr="00B601FA">
        <w:rPr>
          <w:rFonts w:hint="eastAsia"/>
        </w:rPr>
        <w:t>に示します。</w:t>
      </w:r>
    </w:p>
    <w:p w:rsidR="00C374AA" w:rsidRDefault="00C374AA" w:rsidP="00C374AA">
      <w:pPr>
        <w:pStyle w:val="space"/>
      </w:pPr>
    </w:p>
    <w:p w:rsidR="00B601FA" w:rsidRDefault="0041758E" w:rsidP="009327BC">
      <w:pPr>
        <w:pStyle w:val="tabletitie"/>
      </w:pPr>
      <w:r>
        <w:rPr>
          <w:rFonts w:hint="eastAsia"/>
        </w:rPr>
        <w:t>表</w:t>
      </w:r>
      <w:r w:rsidR="007E48F8">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1</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773A">
        <w:rPr>
          <w:noProof/>
        </w:rPr>
        <w:t>3</w:t>
      </w:r>
      <w:r>
        <w:fldChar w:fldCharType="end"/>
      </w:r>
      <w:r w:rsidR="007D102F">
        <w:rPr>
          <w:rFonts w:hint="eastAsia"/>
        </w:rPr>
        <w:t xml:space="preserve">　</w:t>
      </w:r>
      <w:r w:rsidR="00AE7877">
        <w:rPr>
          <w:rFonts w:hint="eastAsia"/>
        </w:rPr>
        <w:t>CPU</w:t>
      </w:r>
      <w:r w:rsidR="00AE7877">
        <w:rPr>
          <w:rFonts w:hint="eastAsia"/>
        </w:rPr>
        <w:t>使用率と電流値比較</w:t>
      </w:r>
    </w:p>
    <w:tbl>
      <w:tblPr>
        <w:tblStyle w:val="TableGrid"/>
        <w:tblW w:w="9809" w:type="dxa"/>
        <w:tblLayout w:type="fixed"/>
        <w:tblLook w:val="04A0" w:firstRow="1" w:lastRow="0" w:firstColumn="1" w:lastColumn="0" w:noHBand="0" w:noVBand="1"/>
      </w:tblPr>
      <w:tblGrid>
        <w:gridCol w:w="4038"/>
        <w:gridCol w:w="1733"/>
        <w:gridCol w:w="1877"/>
        <w:gridCol w:w="2161"/>
      </w:tblGrid>
      <w:tr w:rsidR="00B601FA" w:rsidRPr="0020795F" w:rsidTr="009327BC">
        <w:trPr>
          <w:trHeight w:val="275"/>
        </w:trPr>
        <w:tc>
          <w:tcPr>
            <w:tcW w:w="4038" w:type="dxa"/>
          </w:tcPr>
          <w:p w:rsidR="00B601FA" w:rsidRPr="0020795F" w:rsidRDefault="00B601FA" w:rsidP="00523EC9">
            <w:pPr>
              <w:pStyle w:val="tablehead"/>
            </w:pPr>
          </w:p>
        </w:tc>
        <w:tc>
          <w:tcPr>
            <w:tcW w:w="1733" w:type="dxa"/>
          </w:tcPr>
          <w:p w:rsidR="00B601FA" w:rsidRPr="0020795F" w:rsidRDefault="00392ABD" w:rsidP="00523EC9">
            <w:pPr>
              <w:pStyle w:val="tablehead"/>
            </w:pPr>
            <w:r w:rsidRPr="00392ABD">
              <w:t>Existing Environment</w:t>
            </w:r>
          </w:p>
        </w:tc>
        <w:tc>
          <w:tcPr>
            <w:tcW w:w="1877" w:type="dxa"/>
          </w:tcPr>
          <w:p w:rsidR="00B601FA" w:rsidRPr="0020795F" w:rsidRDefault="00392ABD" w:rsidP="00523EC9">
            <w:pPr>
              <w:pStyle w:val="tablehead"/>
            </w:pPr>
            <w:r w:rsidRPr="00392ABD">
              <w:t>Environment where EAS is Applied</w:t>
            </w:r>
          </w:p>
        </w:tc>
        <w:tc>
          <w:tcPr>
            <w:tcW w:w="2161" w:type="dxa"/>
          </w:tcPr>
          <w:p w:rsidR="00B601FA" w:rsidRPr="0020795F" w:rsidRDefault="00392ABD" w:rsidP="00523EC9">
            <w:pPr>
              <w:pStyle w:val="tablehead"/>
            </w:pPr>
            <w:r w:rsidRPr="00392ABD">
              <w:t>Difference</w:t>
            </w:r>
          </w:p>
        </w:tc>
      </w:tr>
      <w:tr w:rsidR="00B601FA" w:rsidRPr="0020795F" w:rsidTr="009327BC">
        <w:trPr>
          <w:trHeight w:val="275"/>
        </w:trPr>
        <w:tc>
          <w:tcPr>
            <w:tcW w:w="4038" w:type="dxa"/>
          </w:tcPr>
          <w:p w:rsidR="00B601FA" w:rsidRPr="0020795F" w:rsidRDefault="00B601FA" w:rsidP="00B601FA">
            <w:pPr>
              <w:pStyle w:val="tablebody"/>
            </w:pPr>
            <w:r>
              <w:t>Zφ (for Cortex-A57)</w:t>
            </w:r>
          </w:p>
        </w:tc>
        <w:tc>
          <w:tcPr>
            <w:tcW w:w="1733" w:type="dxa"/>
          </w:tcPr>
          <w:p w:rsidR="00B601FA" w:rsidRPr="0020795F" w:rsidRDefault="00B601FA" w:rsidP="00B601FA">
            <w:pPr>
              <w:pStyle w:val="tablebody"/>
            </w:pPr>
            <w:r>
              <w:t>1500 MHz</w:t>
            </w:r>
          </w:p>
        </w:tc>
        <w:tc>
          <w:tcPr>
            <w:tcW w:w="1877" w:type="dxa"/>
          </w:tcPr>
          <w:p w:rsidR="00B601FA" w:rsidRPr="0020795F" w:rsidRDefault="000F0D2D" w:rsidP="000F0D2D">
            <w:pPr>
              <w:pStyle w:val="tablebody"/>
            </w:pPr>
            <w:r>
              <w:t>1500 MHz</w:t>
            </w:r>
          </w:p>
        </w:tc>
        <w:tc>
          <w:tcPr>
            <w:tcW w:w="2161" w:type="dxa"/>
          </w:tcPr>
          <w:p w:rsidR="00B601FA" w:rsidRPr="0020795F" w:rsidRDefault="00B601FA" w:rsidP="00523EC9">
            <w:pPr>
              <w:pStyle w:val="tablebody"/>
            </w:pPr>
          </w:p>
        </w:tc>
      </w:tr>
      <w:tr w:rsidR="00B601FA" w:rsidRPr="0020795F" w:rsidTr="009327BC">
        <w:trPr>
          <w:trHeight w:val="275"/>
        </w:trPr>
        <w:tc>
          <w:tcPr>
            <w:tcW w:w="4038" w:type="dxa"/>
          </w:tcPr>
          <w:p w:rsidR="00B601FA" w:rsidRPr="00B601FA" w:rsidRDefault="00B601FA" w:rsidP="00B601FA">
            <w:pPr>
              <w:pStyle w:val="tablebody"/>
            </w:pPr>
            <w:r>
              <w:t>Z2φ (for Cortex-A53)</w:t>
            </w:r>
          </w:p>
        </w:tc>
        <w:tc>
          <w:tcPr>
            <w:tcW w:w="1733" w:type="dxa"/>
          </w:tcPr>
          <w:p w:rsidR="00B601FA" w:rsidRPr="0020795F" w:rsidRDefault="00B601FA" w:rsidP="00B601FA">
            <w:pPr>
              <w:pStyle w:val="tablebody"/>
            </w:pPr>
            <w:r>
              <w:t>-</w:t>
            </w:r>
          </w:p>
        </w:tc>
        <w:tc>
          <w:tcPr>
            <w:tcW w:w="1877" w:type="dxa"/>
          </w:tcPr>
          <w:p w:rsidR="00B601FA" w:rsidRPr="0020795F" w:rsidRDefault="000F0D2D" w:rsidP="000F0D2D">
            <w:pPr>
              <w:pStyle w:val="tablebody"/>
            </w:pPr>
            <w:r>
              <w:t>1200 MHz</w:t>
            </w:r>
          </w:p>
        </w:tc>
        <w:tc>
          <w:tcPr>
            <w:tcW w:w="2161" w:type="dxa"/>
          </w:tcPr>
          <w:p w:rsidR="00B601FA" w:rsidRPr="0020795F" w:rsidRDefault="00B601FA" w:rsidP="00523EC9">
            <w:pPr>
              <w:pStyle w:val="tablebody"/>
            </w:pPr>
          </w:p>
        </w:tc>
      </w:tr>
      <w:tr w:rsidR="00B601FA" w:rsidRPr="0020795F" w:rsidTr="009327BC">
        <w:trPr>
          <w:trHeight w:val="275"/>
        </w:trPr>
        <w:tc>
          <w:tcPr>
            <w:tcW w:w="4038" w:type="dxa"/>
          </w:tcPr>
          <w:p w:rsidR="00B601FA" w:rsidRPr="00B601FA" w:rsidRDefault="00B601FA" w:rsidP="00B601FA">
            <w:pPr>
              <w:pStyle w:val="tablebody"/>
            </w:pPr>
            <w:r>
              <w:t>Cortex-A57 usage</w:t>
            </w:r>
          </w:p>
        </w:tc>
        <w:tc>
          <w:tcPr>
            <w:tcW w:w="1733" w:type="dxa"/>
          </w:tcPr>
          <w:p w:rsidR="00B601FA" w:rsidRPr="0020795F" w:rsidRDefault="004509DF" w:rsidP="00B601FA">
            <w:pPr>
              <w:pStyle w:val="tablebody"/>
            </w:pPr>
            <w:r>
              <w:t>44.9</w:t>
            </w:r>
            <w:r w:rsidR="006E5D85">
              <w:t xml:space="preserve"> </w:t>
            </w:r>
            <w:r w:rsidR="00B601FA">
              <w:t>%</w:t>
            </w:r>
          </w:p>
        </w:tc>
        <w:tc>
          <w:tcPr>
            <w:tcW w:w="1877" w:type="dxa"/>
          </w:tcPr>
          <w:p w:rsidR="00B601FA" w:rsidRPr="0020795F" w:rsidRDefault="000F0D2D" w:rsidP="004509DF">
            <w:pPr>
              <w:pStyle w:val="tablebody"/>
            </w:pPr>
            <w:r>
              <w:t>11.1</w:t>
            </w:r>
            <w:r w:rsidR="006E5D85">
              <w:t xml:space="preserve"> </w:t>
            </w:r>
            <w:r>
              <w:t>%</w:t>
            </w:r>
          </w:p>
        </w:tc>
        <w:tc>
          <w:tcPr>
            <w:tcW w:w="2161" w:type="dxa"/>
          </w:tcPr>
          <w:p w:rsidR="00B601FA" w:rsidRPr="0020795F" w:rsidRDefault="000F0D2D" w:rsidP="004509DF">
            <w:pPr>
              <w:pStyle w:val="tablebody"/>
            </w:pPr>
            <w:r>
              <w:t>-</w:t>
            </w:r>
            <w:r w:rsidR="006E5D85">
              <w:t xml:space="preserve"> </w:t>
            </w:r>
            <w:r>
              <w:t>33.8</w:t>
            </w:r>
            <w:r w:rsidR="006E5D85">
              <w:t xml:space="preserve"> </w:t>
            </w:r>
            <w:r>
              <w:t>%</w:t>
            </w:r>
          </w:p>
        </w:tc>
      </w:tr>
      <w:tr w:rsidR="00B601FA" w:rsidRPr="0020795F" w:rsidTr="009327BC">
        <w:trPr>
          <w:trHeight w:val="275"/>
        </w:trPr>
        <w:tc>
          <w:tcPr>
            <w:tcW w:w="4038" w:type="dxa"/>
          </w:tcPr>
          <w:p w:rsidR="00B601FA" w:rsidRPr="0020795F" w:rsidRDefault="00B601FA" w:rsidP="00B601FA">
            <w:pPr>
              <w:pStyle w:val="tablebody"/>
            </w:pPr>
            <w:r>
              <w:t>Cortex-A53 usage</w:t>
            </w:r>
          </w:p>
        </w:tc>
        <w:tc>
          <w:tcPr>
            <w:tcW w:w="1733" w:type="dxa"/>
          </w:tcPr>
          <w:p w:rsidR="00B601FA" w:rsidRPr="0020795F" w:rsidRDefault="00B601FA" w:rsidP="00B601FA">
            <w:pPr>
              <w:pStyle w:val="tablebody"/>
            </w:pPr>
            <w:r>
              <w:t>0</w:t>
            </w:r>
            <w:r w:rsidR="006E5D85">
              <w:t xml:space="preserve"> </w:t>
            </w:r>
            <w:r>
              <w:t>%</w:t>
            </w:r>
          </w:p>
        </w:tc>
        <w:tc>
          <w:tcPr>
            <w:tcW w:w="1877" w:type="dxa"/>
          </w:tcPr>
          <w:p w:rsidR="00B601FA" w:rsidRPr="0020795F" w:rsidRDefault="000F0D2D" w:rsidP="004509DF">
            <w:pPr>
              <w:pStyle w:val="tablebody"/>
            </w:pPr>
            <w:r>
              <w:t>44.4</w:t>
            </w:r>
            <w:r w:rsidR="006E5D85">
              <w:t xml:space="preserve"> </w:t>
            </w:r>
            <w:r>
              <w:t>%</w:t>
            </w:r>
          </w:p>
        </w:tc>
        <w:tc>
          <w:tcPr>
            <w:tcW w:w="2161" w:type="dxa"/>
          </w:tcPr>
          <w:p w:rsidR="00B601FA" w:rsidRPr="0020795F" w:rsidRDefault="00FC264C" w:rsidP="004509DF">
            <w:pPr>
              <w:pStyle w:val="tablebody"/>
            </w:pPr>
            <w:r>
              <w:t>+</w:t>
            </w:r>
            <w:r w:rsidR="006E5D85">
              <w:t xml:space="preserve"> </w:t>
            </w:r>
            <w:r w:rsidR="000F0D2D">
              <w:t>44.4</w:t>
            </w:r>
            <w:r w:rsidR="006E5D85">
              <w:t xml:space="preserve"> </w:t>
            </w:r>
            <w:r w:rsidR="000F0D2D">
              <w:t>%</w:t>
            </w:r>
          </w:p>
        </w:tc>
      </w:tr>
      <w:tr w:rsidR="00B601FA" w:rsidRPr="0020795F" w:rsidTr="009327BC">
        <w:trPr>
          <w:trHeight w:val="275"/>
        </w:trPr>
        <w:tc>
          <w:tcPr>
            <w:tcW w:w="4038" w:type="dxa"/>
          </w:tcPr>
          <w:p w:rsidR="00B601FA" w:rsidRPr="0020795F" w:rsidRDefault="00B601FA" w:rsidP="00B601FA">
            <w:pPr>
              <w:pStyle w:val="tablebody"/>
            </w:pPr>
            <w:r>
              <w:t>GPU usage</w:t>
            </w:r>
          </w:p>
        </w:tc>
        <w:tc>
          <w:tcPr>
            <w:tcW w:w="1733" w:type="dxa"/>
          </w:tcPr>
          <w:p w:rsidR="00B601FA" w:rsidRPr="0020795F" w:rsidRDefault="00B601FA" w:rsidP="00B601FA">
            <w:pPr>
              <w:pStyle w:val="tablebody"/>
            </w:pPr>
            <w:r>
              <w:t>60-70%</w:t>
            </w:r>
          </w:p>
        </w:tc>
        <w:tc>
          <w:tcPr>
            <w:tcW w:w="1877" w:type="dxa"/>
          </w:tcPr>
          <w:p w:rsidR="00B601FA" w:rsidRPr="0020795F" w:rsidRDefault="000F0D2D" w:rsidP="000F0D2D">
            <w:pPr>
              <w:pStyle w:val="tablebody"/>
            </w:pPr>
            <w:r>
              <w:t>60-70%</w:t>
            </w:r>
          </w:p>
        </w:tc>
        <w:tc>
          <w:tcPr>
            <w:tcW w:w="2161" w:type="dxa"/>
          </w:tcPr>
          <w:p w:rsidR="00B601FA" w:rsidRPr="0020795F" w:rsidRDefault="000F0D2D" w:rsidP="000F0D2D">
            <w:pPr>
              <w:pStyle w:val="tablebody"/>
            </w:pPr>
            <w:r>
              <w:rPr>
                <w:rFonts w:hint="eastAsia"/>
              </w:rPr>
              <w:t>±</w:t>
            </w:r>
            <w:r>
              <w:t>0 %</w:t>
            </w:r>
          </w:p>
        </w:tc>
      </w:tr>
      <w:tr w:rsidR="00B601FA" w:rsidRPr="0020795F" w:rsidTr="009327BC">
        <w:trPr>
          <w:trHeight w:val="275"/>
        </w:trPr>
        <w:tc>
          <w:tcPr>
            <w:tcW w:w="4038" w:type="dxa"/>
          </w:tcPr>
          <w:p w:rsidR="00B601FA" w:rsidRPr="0020795F" w:rsidRDefault="00B601FA" w:rsidP="00B601FA">
            <w:pPr>
              <w:pStyle w:val="tablebody"/>
            </w:pPr>
            <w:r>
              <w:t xml:space="preserve">DVFS 0.8V (Cortex-A57 + </w:t>
            </w:r>
            <w:r w:rsidR="00897119">
              <w:rPr>
                <w:rFonts w:hint="eastAsia"/>
              </w:rPr>
              <w:t>GPU</w:t>
            </w:r>
            <w:r>
              <w:t>)</w:t>
            </w:r>
          </w:p>
        </w:tc>
        <w:tc>
          <w:tcPr>
            <w:tcW w:w="1733" w:type="dxa"/>
          </w:tcPr>
          <w:p w:rsidR="00B601FA" w:rsidRPr="0020795F" w:rsidRDefault="00B601FA" w:rsidP="00B601FA">
            <w:pPr>
              <w:pStyle w:val="tablebody"/>
            </w:pPr>
            <w:r>
              <w:t>3000 mA</w:t>
            </w:r>
          </w:p>
        </w:tc>
        <w:tc>
          <w:tcPr>
            <w:tcW w:w="1877" w:type="dxa"/>
          </w:tcPr>
          <w:p w:rsidR="00B601FA" w:rsidRPr="0020795F" w:rsidRDefault="000F0D2D" w:rsidP="000F0D2D">
            <w:pPr>
              <w:pStyle w:val="tablebody"/>
            </w:pPr>
            <w:r>
              <w:t>2340 mA</w:t>
            </w:r>
          </w:p>
        </w:tc>
        <w:tc>
          <w:tcPr>
            <w:tcW w:w="2161" w:type="dxa"/>
          </w:tcPr>
          <w:p w:rsidR="00B601FA" w:rsidRPr="0020795F" w:rsidRDefault="000F0D2D" w:rsidP="000F0D2D">
            <w:pPr>
              <w:pStyle w:val="tablebody"/>
            </w:pPr>
            <w:r>
              <w:t>- 660 mA</w:t>
            </w:r>
          </w:p>
        </w:tc>
      </w:tr>
      <w:tr w:rsidR="00B601FA" w:rsidRPr="0020795F" w:rsidTr="009327BC">
        <w:trPr>
          <w:trHeight w:val="275"/>
        </w:trPr>
        <w:tc>
          <w:tcPr>
            <w:tcW w:w="4038" w:type="dxa"/>
          </w:tcPr>
          <w:p w:rsidR="00B601FA" w:rsidRPr="00B601FA" w:rsidRDefault="00B601FA" w:rsidP="00B601FA">
            <w:pPr>
              <w:pStyle w:val="tablebody"/>
            </w:pPr>
            <w:r>
              <w:t>VDD 0.8V (Cortex-A53 + other modules)</w:t>
            </w:r>
          </w:p>
        </w:tc>
        <w:tc>
          <w:tcPr>
            <w:tcW w:w="1733" w:type="dxa"/>
          </w:tcPr>
          <w:p w:rsidR="00B601FA" w:rsidRPr="0020795F" w:rsidRDefault="00B601FA" w:rsidP="00B601FA">
            <w:pPr>
              <w:pStyle w:val="tablebody"/>
            </w:pPr>
            <w:r>
              <w:t>4980 mA</w:t>
            </w:r>
          </w:p>
        </w:tc>
        <w:tc>
          <w:tcPr>
            <w:tcW w:w="1877" w:type="dxa"/>
          </w:tcPr>
          <w:p w:rsidR="00B601FA" w:rsidRPr="0020795F" w:rsidRDefault="000F0D2D" w:rsidP="000F0D2D">
            <w:pPr>
              <w:pStyle w:val="tablebody"/>
            </w:pPr>
            <w:r>
              <w:t>5380 mA</w:t>
            </w:r>
          </w:p>
        </w:tc>
        <w:tc>
          <w:tcPr>
            <w:tcW w:w="2161" w:type="dxa"/>
          </w:tcPr>
          <w:p w:rsidR="00B601FA" w:rsidRPr="0020795F" w:rsidRDefault="000F0D2D" w:rsidP="000F0D2D">
            <w:pPr>
              <w:pStyle w:val="tablebody"/>
            </w:pPr>
            <w:r>
              <w:t>+ 400 mA</w:t>
            </w:r>
          </w:p>
        </w:tc>
      </w:tr>
      <w:tr w:rsidR="00B601FA" w:rsidRPr="0020795F" w:rsidTr="009327BC">
        <w:trPr>
          <w:trHeight w:val="54"/>
        </w:trPr>
        <w:tc>
          <w:tcPr>
            <w:tcW w:w="4038" w:type="dxa"/>
          </w:tcPr>
          <w:p w:rsidR="00B601FA" w:rsidRPr="00B601FA" w:rsidRDefault="00B601FA" w:rsidP="00523EC9">
            <w:pPr>
              <w:pStyle w:val="tablebody"/>
            </w:pPr>
            <w:r>
              <w:t>Current (DVFS 1.0 + VDD 1.0)</w:t>
            </w:r>
          </w:p>
        </w:tc>
        <w:tc>
          <w:tcPr>
            <w:tcW w:w="1733" w:type="dxa"/>
          </w:tcPr>
          <w:p w:rsidR="00B601FA" w:rsidRPr="0020795F" w:rsidRDefault="00B601FA" w:rsidP="00523EC9">
            <w:pPr>
              <w:pStyle w:val="tablebody"/>
            </w:pPr>
            <w:r>
              <w:t>7980 mA</w:t>
            </w:r>
          </w:p>
        </w:tc>
        <w:tc>
          <w:tcPr>
            <w:tcW w:w="1877" w:type="dxa"/>
          </w:tcPr>
          <w:p w:rsidR="00B601FA" w:rsidRPr="0020795F" w:rsidRDefault="000F0D2D" w:rsidP="00523EC9">
            <w:pPr>
              <w:pStyle w:val="tablebody"/>
            </w:pPr>
            <w:r>
              <w:t>7720 mA</w:t>
            </w:r>
          </w:p>
        </w:tc>
        <w:tc>
          <w:tcPr>
            <w:tcW w:w="2161" w:type="dxa"/>
          </w:tcPr>
          <w:p w:rsidR="00B601FA" w:rsidRPr="0020795F" w:rsidRDefault="000F0D2D" w:rsidP="000F0D2D">
            <w:pPr>
              <w:pStyle w:val="tablebody"/>
            </w:pPr>
            <w:r>
              <w:t>- 260</w:t>
            </w:r>
            <w:r w:rsidR="00A65BC7">
              <w:t xml:space="preserve"> </w:t>
            </w:r>
            <w:r>
              <w:t>mA</w:t>
            </w:r>
          </w:p>
        </w:tc>
      </w:tr>
    </w:tbl>
    <w:p w:rsidR="00B601FA" w:rsidRDefault="00060481" w:rsidP="009327BC">
      <w:pPr>
        <w:pStyle w:val="tablenote"/>
      </w:pPr>
      <w:r>
        <w:rPr>
          <w:rFonts w:hint="eastAsia"/>
        </w:rPr>
        <w:t>(</w:t>
      </w:r>
      <w:r>
        <w:t xml:space="preserve">*) </w:t>
      </w:r>
      <w:r w:rsidR="009327BC" w:rsidRPr="00790D2D">
        <w:rPr>
          <w:rFonts w:hint="eastAsia"/>
        </w:rPr>
        <w:t>各種数値は参考値となります</w:t>
      </w:r>
    </w:p>
    <w:p w:rsidR="009327BC" w:rsidRPr="009327BC" w:rsidRDefault="009327BC" w:rsidP="009327BC">
      <w:pPr>
        <w:pStyle w:val="tableend"/>
      </w:pPr>
    </w:p>
    <w:p w:rsidR="00B601FA" w:rsidRPr="00790D2D" w:rsidRDefault="00B601FA" w:rsidP="00B601FA">
      <w:r w:rsidRPr="00B601FA">
        <w:rPr>
          <w:rFonts w:hint="eastAsia"/>
        </w:rPr>
        <w:t>本適用事例では、従来環境で動作していたアプリケーションが、</w:t>
      </w:r>
      <w:r w:rsidRPr="00B601FA">
        <w:rPr>
          <w:rFonts w:hint="eastAsia"/>
        </w:rPr>
        <w:t>EAS</w:t>
      </w:r>
      <w:r w:rsidRPr="00B601FA">
        <w:rPr>
          <w:rFonts w:hint="eastAsia"/>
        </w:rPr>
        <w:t>を適用するだけで</w:t>
      </w:r>
      <w:r w:rsidRPr="00B601FA">
        <w:rPr>
          <w:rFonts w:hint="eastAsia"/>
        </w:rPr>
        <w:t>Cortex-A57/A53</w:t>
      </w:r>
      <w:r w:rsidRPr="00B601FA">
        <w:rPr>
          <w:rFonts w:hint="eastAsia"/>
        </w:rPr>
        <w:t>同時起動環境でも問題なく動作することが確認できております。また、</w:t>
      </w:r>
      <w:r w:rsidRPr="00B601FA">
        <w:rPr>
          <w:rFonts w:hint="eastAsia"/>
        </w:rPr>
        <w:t>EAS</w:t>
      </w:r>
      <w:r w:rsidRPr="00B601FA">
        <w:rPr>
          <w:rFonts w:hint="eastAsia"/>
        </w:rPr>
        <w:t>により僅かながら消費電流が削減し、</w:t>
      </w:r>
      <w:r w:rsidRPr="00B601FA">
        <w:rPr>
          <w:rFonts w:hint="eastAsia"/>
        </w:rPr>
        <w:t>Cortex-A57</w:t>
      </w:r>
      <w:r w:rsidRPr="00B601FA">
        <w:rPr>
          <w:rFonts w:hint="eastAsia"/>
        </w:rPr>
        <w:t>側の処理余力が増えることが確認できたため、さらなるアプリケーションの追加も可能な見込みです。</w:t>
      </w:r>
    </w:p>
    <w:p w:rsidR="00B601FA" w:rsidRDefault="00B601FA" w:rsidP="00B601FA">
      <w:pPr>
        <w:pStyle w:val="space"/>
      </w:pPr>
    </w:p>
    <w:p w:rsidR="00B601FA" w:rsidRDefault="00B601FA" w:rsidP="00B601FA">
      <w:r>
        <w:br w:type="page"/>
      </w:r>
    </w:p>
    <w:p w:rsidR="00790D2D" w:rsidRDefault="005070A2" w:rsidP="007E48F8">
      <w:pPr>
        <w:pStyle w:val="Heading1"/>
        <w:numPr>
          <w:ilvl w:val="0"/>
          <w:numId w:val="23"/>
        </w:numPr>
      </w:pPr>
      <w:bookmarkStart w:id="59" w:name="_Toc488949423"/>
      <w:r w:rsidRPr="005070A2">
        <w:rPr>
          <w:rFonts w:hint="eastAsia"/>
        </w:rPr>
        <w:lastRenderedPageBreak/>
        <w:t>Cortex-A57/A53</w:t>
      </w:r>
      <w:r w:rsidRPr="005070A2">
        <w:rPr>
          <w:rFonts w:hint="eastAsia"/>
        </w:rPr>
        <w:t>間のタスクスイッチの処理時間</w:t>
      </w:r>
      <w:bookmarkEnd w:id="59"/>
    </w:p>
    <w:p w:rsidR="000F0D2D" w:rsidRDefault="00523EC9" w:rsidP="00523EC9">
      <w:r w:rsidRPr="00523EC9">
        <w:rPr>
          <w:rFonts w:hint="eastAsia"/>
        </w:rPr>
        <w:t>タスクスイッチに掛かる時間を</w:t>
      </w:r>
      <w:r w:rsidR="001C20BF">
        <w:rPr>
          <w:rFonts w:hint="eastAsia"/>
        </w:rPr>
        <w:t>表</w:t>
      </w:r>
      <w:r w:rsidR="001C20BF">
        <w:rPr>
          <w:rFonts w:hint="eastAsia"/>
        </w:rPr>
        <w:t>A2-1</w:t>
      </w:r>
      <w:r w:rsidRPr="00523EC9">
        <w:rPr>
          <w:rFonts w:hint="eastAsia"/>
        </w:rPr>
        <w:t>に示します。</w:t>
      </w:r>
    </w:p>
    <w:p w:rsidR="00523EC9" w:rsidRDefault="00523EC9" w:rsidP="00523EC9">
      <w:pPr>
        <w:pStyle w:val="space"/>
      </w:pPr>
    </w:p>
    <w:p w:rsidR="00523EC9" w:rsidRDefault="0041758E" w:rsidP="0041758E">
      <w:pPr>
        <w:pStyle w:val="tablehead"/>
      </w:pPr>
      <w:r>
        <w:rPr>
          <w:rFonts w:hint="eastAsia"/>
        </w:rPr>
        <w:t>表</w:t>
      </w:r>
      <w:r w:rsidR="007E48F8">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773A">
        <w:rPr>
          <w:noProof/>
        </w:rPr>
        <w:t>1</w:t>
      </w:r>
      <w:r>
        <w:fldChar w:fldCharType="end"/>
      </w:r>
      <w:r w:rsidR="007D102F">
        <w:rPr>
          <w:rFonts w:hint="eastAsia"/>
        </w:rPr>
        <w:t xml:space="preserve">　</w:t>
      </w:r>
      <w:r w:rsidR="00AE7877">
        <w:rPr>
          <w:rFonts w:hint="eastAsia"/>
        </w:rPr>
        <w:t>タスクスイッチの処理時間</w:t>
      </w:r>
    </w:p>
    <w:tbl>
      <w:tblPr>
        <w:tblStyle w:val="TableGrid"/>
        <w:tblW w:w="9809" w:type="dxa"/>
        <w:tblLayout w:type="fixed"/>
        <w:tblLook w:val="04A0" w:firstRow="1" w:lastRow="0" w:firstColumn="1" w:lastColumn="0" w:noHBand="0" w:noVBand="1"/>
      </w:tblPr>
      <w:tblGrid>
        <w:gridCol w:w="2452"/>
        <w:gridCol w:w="2452"/>
        <w:gridCol w:w="2452"/>
        <w:gridCol w:w="2453"/>
      </w:tblGrid>
      <w:tr w:rsidR="00523EC9" w:rsidRPr="0020795F" w:rsidTr="004421B7">
        <w:trPr>
          <w:trHeight w:val="275"/>
        </w:trPr>
        <w:tc>
          <w:tcPr>
            <w:tcW w:w="2407" w:type="dxa"/>
          </w:tcPr>
          <w:p w:rsidR="00523EC9" w:rsidRPr="0020795F" w:rsidRDefault="00523EC9" w:rsidP="00523EC9">
            <w:pPr>
              <w:pStyle w:val="tablehead"/>
            </w:pPr>
          </w:p>
        </w:tc>
        <w:tc>
          <w:tcPr>
            <w:tcW w:w="2407" w:type="dxa"/>
          </w:tcPr>
          <w:p w:rsidR="00523EC9" w:rsidRDefault="00523EC9" w:rsidP="00523EC9">
            <w:pPr>
              <w:pStyle w:val="tablehead"/>
            </w:pPr>
            <w:r>
              <w:t>Cortex-A57</w:t>
            </w:r>
          </w:p>
          <w:p w:rsidR="00523EC9" w:rsidRPr="0020795F" w:rsidRDefault="00523EC9" w:rsidP="00523EC9">
            <w:pPr>
              <w:pStyle w:val="tablehead"/>
            </w:pPr>
            <w:r>
              <w:t>-&gt;Cortex-A57</w:t>
            </w:r>
          </w:p>
        </w:tc>
        <w:tc>
          <w:tcPr>
            <w:tcW w:w="2407" w:type="dxa"/>
          </w:tcPr>
          <w:p w:rsidR="00523EC9" w:rsidRDefault="00523EC9" w:rsidP="00523EC9">
            <w:pPr>
              <w:pStyle w:val="tablehead"/>
            </w:pPr>
            <w:r>
              <w:t>Cortex-A57</w:t>
            </w:r>
          </w:p>
          <w:p w:rsidR="00523EC9" w:rsidRPr="0020795F" w:rsidRDefault="00523EC9" w:rsidP="00523EC9">
            <w:pPr>
              <w:pStyle w:val="tablehead"/>
            </w:pPr>
            <w:r>
              <w:t>-&gt;Cortex-A53</w:t>
            </w:r>
          </w:p>
        </w:tc>
        <w:tc>
          <w:tcPr>
            <w:tcW w:w="2408" w:type="dxa"/>
          </w:tcPr>
          <w:p w:rsidR="00523EC9" w:rsidRDefault="00523EC9" w:rsidP="00523EC9">
            <w:pPr>
              <w:pStyle w:val="tablehead"/>
            </w:pPr>
            <w:r>
              <w:t>Cortex-A53</w:t>
            </w:r>
          </w:p>
          <w:p w:rsidR="00523EC9" w:rsidRPr="0020795F" w:rsidRDefault="00523EC9" w:rsidP="00523EC9">
            <w:pPr>
              <w:pStyle w:val="tablehead"/>
            </w:pPr>
            <w:r>
              <w:t>-&gt;Cortex-A57</w:t>
            </w:r>
          </w:p>
        </w:tc>
      </w:tr>
      <w:tr w:rsidR="00523EC9" w:rsidRPr="0020795F" w:rsidTr="004421B7">
        <w:trPr>
          <w:trHeight w:val="275"/>
        </w:trPr>
        <w:tc>
          <w:tcPr>
            <w:tcW w:w="2407" w:type="dxa"/>
          </w:tcPr>
          <w:p w:rsidR="00523EC9" w:rsidRPr="0020795F" w:rsidRDefault="00523EC9" w:rsidP="00523EC9">
            <w:pPr>
              <w:pStyle w:val="tablebody"/>
            </w:pPr>
            <w:r w:rsidRPr="00523EC9">
              <w:rPr>
                <w:rFonts w:hint="eastAsia"/>
              </w:rPr>
              <w:t>クラスタ跨ぎ</w:t>
            </w:r>
          </w:p>
        </w:tc>
        <w:tc>
          <w:tcPr>
            <w:tcW w:w="2407" w:type="dxa"/>
          </w:tcPr>
          <w:p w:rsidR="00523EC9" w:rsidRPr="0020795F" w:rsidRDefault="00523EC9" w:rsidP="00523EC9">
            <w:pPr>
              <w:pStyle w:val="tablebody"/>
            </w:pPr>
            <w:r w:rsidRPr="00523EC9">
              <w:rPr>
                <w:rFonts w:hint="eastAsia"/>
              </w:rPr>
              <w:t>無</w:t>
            </w:r>
          </w:p>
        </w:tc>
        <w:tc>
          <w:tcPr>
            <w:tcW w:w="2407" w:type="dxa"/>
          </w:tcPr>
          <w:p w:rsidR="00523EC9" w:rsidRPr="0020795F" w:rsidRDefault="00523EC9" w:rsidP="00523EC9">
            <w:pPr>
              <w:pStyle w:val="tablebody"/>
            </w:pPr>
            <w:r w:rsidRPr="00523EC9">
              <w:rPr>
                <w:rFonts w:hint="eastAsia"/>
              </w:rPr>
              <w:t>有</w:t>
            </w:r>
          </w:p>
        </w:tc>
        <w:tc>
          <w:tcPr>
            <w:tcW w:w="2408" w:type="dxa"/>
          </w:tcPr>
          <w:p w:rsidR="00523EC9" w:rsidRPr="0020795F" w:rsidRDefault="00523EC9" w:rsidP="00523EC9">
            <w:pPr>
              <w:pStyle w:val="tablebody"/>
            </w:pPr>
            <w:r w:rsidRPr="00523EC9">
              <w:rPr>
                <w:rFonts w:hint="eastAsia"/>
              </w:rPr>
              <w:t>有</w:t>
            </w:r>
          </w:p>
        </w:tc>
      </w:tr>
      <w:tr w:rsidR="00523EC9" w:rsidRPr="0020795F" w:rsidTr="004421B7">
        <w:trPr>
          <w:trHeight w:val="275"/>
        </w:trPr>
        <w:tc>
          <w:tcPr>
            <w:tcW w:w="2407" w:type="dxa"/>
          </w:tcPr>
          <w:p w:rsidR="00523EC9" w:rsidRPr="0020795F" w:rsidRDefault="00523EC9" w:rsidP="00523EC9">
            <w:pPr>
              <w:pStyle w:val="tablebody"/>
            </w:pPr>
            <w:r w:rsidRPr="00523EC9">
              <w:rPr>
                <w:rFonts w:hint="eastAsia"/>
              </w:rPr>
              <w:t>切り替え時間</w:t>
            </w:r>
          </w:p>
        </w:tc>
        <w:tc>
          <w:tcPr>
            <w:tcW w:w="2407" w:type="dxa"/>
          </w:tcPr>
          <w:p w:rsidR="00523EC9" w:rsidRPr="0020795F" w:rsidRDefault="00523EC9" w:rsidP="00523EC9">
            <w:pPr>
              <w:pStyle w:val="tablebody"/>
            </w:pPr>
            <w:r w:rsidRPr="00523EC9">
              <w:t>28us</w:t>
            </w:r>
          </w:p>
        </w:tc>
        <w:tc>
          <w:tcPr>
            <w:tcW w:w="2407" w:type="dxa"/>
          </w:tcPr>
          <w:p w:rsidR="00523EC9" w:rsidRPr="0020795F" w:rsidRDefault="00523EC9" w:rsidP="00523EC9">
            <w:pPr>
              <w:pStyle w:val="tablebody"/>
            </w:pPr>
            <w:r w:rsidRPr="00523EC9">
              <w:t>33us</w:t>
            </w:r>
          </w:p>
        </w:tc>
        <w:tc>
          <w:tcPr>
            <w:tcW w:w="2408" w:type="dxa"/>
          </w:tcPr>
          <w:p w:rsidR="00523EC9" w:rsidRPr="0020795F" w:rsidRDefault="00523EC9" w:rsidP="00523EC9">
            <w:pPr>
              <w:pStyle w:val="tablebody"/>
            </w:pPr>
            <w:r w:rsidRPr="00523EC9">
              <w:t>35us</w:t>
            </w:r>
          </w:p>
        </w:tc>
      </w:tr>
    </w:tbl>
    <w:p w:rsidR="00523EC9" w:rsidRPr="007909D9" w:rsidRDefault="00523EC9" w:rsidP="00523EC9">
      <w:pPr>
        <w:pStyle w:val="tableend"/>
      </w:pPr>
    </w:p>
    <w:p w:rsidR="000F0D2D" w:rsidRDefault="00523EC9" w:rsidP="0025603F">
      <w:r w:rsidRPr="00523EC9">
        <w:rPr>
          <w:rFonts w:hint="eastAsia"/>
        </w:rPr>
        <w:t>[</w:t>
      </w:r>
      <w:r w:rsidRPr="00523EC9">
        <w:rPr>
          <w:rFonts w:hint="eastAsia"/>
        </w:rPr>
        <w:t>環境</w:t>
      </w:r>
      <w:r w:rsidRPr="00523EC9">
        <w:rPr>
          <w:rFonts w:hint="eastAsia"/>
        </w:rPr>
        <w:t>]</w:t>
      </w:r>
    </w:p>
    <w:p w:rsidR="00523EC9" w:rsidRDefault="00523EC9" w:rsidP="00523EC9">
      <w:pPr>
        <w:pStyle w:val="Level1unordered"/>
      </w:pPr>
      <w:r>
        <w:t>SW</w:t>
      </w:r>
      <w:r>
        <w:tab/>
        <w:t>: Yocto v2.12.0 (Linux BSP 3.3.2)</w:t>
      </w:r>
    </w:p>
    <w:p w:rsidR="00523EC9" w:rsidRDefault="00523EC9" w:rsidP="00523EC9">
      <w:pPr>
        <w:pStyle w:val="Level1unordered"/>
      </w:pPr>
      <w:r>
        <w:t>SoC</w:t>
      </w:r>
      <w:r>
        <w:tab/>
        <w:t xml:space="preserve">: R-Car H3 </w:t>
      </w:r>
      <w:del w:id="60" w:author="Author">
        <w:r w:rsidDel="00D803CC">
          <w:delText>WS</w:delText>
        </w:r>
      </w:del>
      <w:ins w:id="61" w:author="Author">
        <w:r w:rsidR="00D803CC">
          <w:rPr>
            <w:rFonts w:hint="eastAsia"/>
            <w:lang w:eastAsia="ja-JP"/>
          </w:rPr>
          <w:t>Ver.</w:t>
        </w:r>
      </w:ins>
      <w:r>
        <w:t>1.1 (Salvator-X)</w:t>
      </w:r>
    </w:p>
    <w:p w:rsidR="00523EC9" w:rsidRDefault="00523EC9" w:rsidP="00523EC9">
      <w:pPr>
        <w:pStyle w:val="Level1unordered"/>
      </w:pPr>
      <w:r>
        <w:rPr>
          <w:rFonts w:hint="eastAsia"/>
        </w:rPr>
        <w:t>測定方法：</w:t>
      </w:r>
    </w:p>
    <w:p w:rsidR="00523EC9" w:rsidRDefault="00523EC9" w:rsidP="00523EC9">
      <w:pPr>
        <w:pStyle w:val="Level2ordered"/>
      </w:pPr>
      <w:r>
        <w:rPr>
          <w:rFonts w:hint="eastAsia"/>
        </w:rPr>
        <w:t xml:space="preserve">1. </w:t>
      </w:r>
      <w:r>
        <w:rPr>
          <w:rFonts w:hint="eastAsia"/>
        </w:rPr>
        <w:t>任意の無限ループする実行プロセス</w:t>
      </w:r>
      <w:r>
        <w:rPr>
          <w:rFonts w:hint="eastAsia"/>
        </w:rPr>
        <w:t>(A)</w:t>
      </w:r>
      <w:r>
        <w:rPr>
          <w:rFonts w:hint="eastAsia"/>
        </w:rPr>
        <w:t>を</w:t>
      </w:r>
      <w:r>
        <w:rPr>
          <w:rFonts w:hint="eastAsia"/>
        </w:rPr>
        <w:t>CPU1</w:t>
      </w:r>
      <w:r>
        <w:rPr>
          <w:rFonts w:hint="eastAsia"/>
        </w:rPr>
        <w:t>で起動</w:t>
      </w:r>
    </w:p>
    <w:p w:rsidR="00523EC9" w:rsidRDefault="00523EC9" w:rsidP="00523EC9">
      <w:pPr>
        <w:pStyle w:val="Level2ordered"/>
      </w:pPr>
      <w:r>
        <w:rPr>
          <w:rFonts w:hint="eastAsia"/>
        </w:rPr>
        <w:t>2. taskset</w:t>
      </w:r>
      <w:r>
        <w:rPr>
          <w:rFonts w:hint="eastAsia"/>
        </w:rPr>
        <w:t>コマンド</w:t>
      </w:r>
      <w:r>
        <w:rPr>
          <w:rFonts w:hint="eastAsia"/>
        </w:rPr>
        <w:t>(*)</w:t>
      </w:r>
      <w:r>
        <w:rPr>
          <w:rFonts w:hint="eastAsia"/>
        </w:rPr>
        <w:t>でプロセス</w:t>
      </w:r>
      <w:r>
        <w:rPr>
          <w:rFonts w:hint="eastAsia"/>
        </w:rPr>
        <w:t>A</w:t>
      </w:r>
      <w:r>
        <w:rPr>
          <w:rFonts w:hint="eastAsia"/>
        </w:rPr>
        <w:t>を</w:t>
      </w:r>
      <w:r>
        <w:rPr>
          <w:rFonts w:hint="eastAsia"/>
        </w:rPr>
        <w:t>CPU2</w:t>
      </w:r>
      <w:r>
        <w:rPr>
          <w:rFonts w:hint="eastAsia"/>
        </w:rPr>
        <w:t>にスイッチ</w:t>
      </w:r>
    </w:p>
    <w:p w:rsidR="00E13B25" w:rsidRPr="008024F3" w:rsidRDefault="00E13B25" w:rsidP="00E13B25">
      <w:pPr>
        <w:pStyle w:val="listend"/>
        <w:rPr>
          <w:rFonts w:eastAsia="PMingLiU"/>
        </w:rPr>
      </w:pPr>
    </w:p>
    <w:p w:rsidR="00E13B25" w:rsidRPr="00E13B25" w:rsidRDefault="00E13B25" w:rsidP="00E13B25">
      <w:pPr>
        <w:pStyle w:val="space"/>
        <w:rPr>
          <w:lang w:eastAsia="zh-TW"/>
        </w:rPr>
      </w:pPr>
    </w:p>
    <w:p w:rsidR="00523EC9" w:rsidRPr="00523EC9" w:rsidRDefault="00523EC9" w:rsidP="00E13B25">
      <w:pPr>
        <w:pStyle w:val="note"/>
        <w:rPr>
          <w:rFonts w:eastAsia="PMingLiU"/>
        </w:rPr>
      </w:pPr>
      <w:r w:rsidRPr="00523EC9">
        <w:rPr>
          <w:rFonts w:hint="eastAsia"/>
        </w:rPr>
        <w:t>(*) taskset</w:t>
      </w:r>
      <w:r w:rsidRPr="00523EC9">
        <w:t>はプロセスの</w:t>
      </w:r>
      <w:r w:rsidRPr="00523EC9">
        <w:rPr>
          <w:rFonts w:hint="eastAsia"/>
        </w:rPr>
        <w:t>CPU</w:t>
      </w:r>
      <w:r w:rsidRPr="00523EC9">
        <w:t>アサインを変更設定するコマンド</w:t>
      </w:r>
    </w:p>
    <w:p w:rsidR="00E13B25" w:rsidRDefault="00E13B25" w:rsidP="00E13B25">
      <w:pPr>
        <w:pStyle w:val="space"/>
      </w:pPr>
    </w:p>
    <w:p w:rsidR="00523EC9" w:rsidRDefault="00E47096" w:rsidP="00523EC9">
      <w:pPr>
        <w:pStyle w:val="box"/>
        <w:keepNext/>
      </w:pPr>
      <w:r>
        <w:rPr>
          <w:noProof/>
        </w:rPr>
        <mc:AlternateContent>
          <mc:Choice Requires="wps">
            <w:drawing>
              <wp:anchor distT="0" distB="0" distL="114300" distR="114300" simplePos="0" relativeHeight="251643392" behindDoc="0" locked="0" layoutInCell="1" allowOverlap="1" wp14:anchorId="7A5B9988" wp14:editId="271DF496">
                <wp:simplePos x="0" y="0"/>
                <wp:positionH relativeFrom="column">
                  <wp:posOffset>1175385</wp:posOffset>
                </wp:positionH>
                <wp:positionV relativeFrom="paragraph">
                  <wp:posOffset>163195</wp:posOffset>
                </wp:positionV>
                <wp:extent cx="4319905" cy="3409950"/>
                <wp:effectExtent l="0" t="0" r="0" b="0"/>
                <wp:wrapNone/>
                <wp:docPr id="202" name="コンテンツ プレースホルダー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9905" cy="3409950"/>
                        </a:xfrm>
                        <a:prstGeom prst="rect">
                          <a:avLst/>
                        </a:prstGeom>
                      </wps:spPr>
                      <wps:txbx>
                        <w:txbxContent>
                          <w:p w:rsidR="000F2413" w:rsidRPr="00E47096" w:rsidRDefault="000F2413" w:rsidP="00523EC9">
                            <w:pPr>
                              <w:pStyle w:val="NormalWeb"/>
                              <w:spacing w:after="0"/>
                              <w:rPr>
                                <w:rFonts w:ascii="メイリオ" w:eastAsia="メイリオ" w:hAnsi="メイリオ" w:cs="メイリオ"/>
                                <w:color w:val="000000" w:themeColor="text1"/>
                                <w:kern w:val="24"/>
                                <w:sz w:val="22"/>
                                <w:szCs w:val="22"/>
                              </w:rPr>
                            </w:pPr>
                            <w:r w:rsidRPr="00E47096">
                              <w:rPr>
                                <w:rFonts w:ascii="メイリオ" w:eastAsia="メイリオ" w:hAnsi="メイリオ" w:cs="メイリオ" w:hint="eastAsia"/>
                                <w:color w:val="000000" w:themeColor="text1"/>
                                <w:kern w:val="24"/>
                                <w:sz w:val="22"/>
                                <w:szCs w:val="22"/>
                              </w:rPr>
                              <w:t>１．</w:t>
                            </w:r>
                            <w:r w:rsidRPr="00E47096">
                              <w:rPr>
                                <w:rFonts w:ascii="メイリオ" w:eastAsia="メイリオ" w:hAnsi="メイリオ" w:cs="メイリオ"/>
                                <w:color w:val="000000" w:themeColor="text1"/>
                                <w:kern w:val="24"/>
                                <w:sz w:val="22"/>
                                <w:szCs w:val="22"/>
                              </w:rPr>
                              <w:t>CPU1</w:t>
                            </w:r>
                            <w:r w:rsidRPr="00E47096">
                              <w:rPr>
                                <w:rFonts w:ascii="メイリオ" w:eastAsia="メイリオ" w:hAnsi="メイリオ" w:cs="メイリオ" w:hint="eastAsia"/>
                                <w:color w:val="000000" w:themeColor="text1"/>
                                <w:kern w:val="24"/>
                                <w:sz w:val="22"/>
                                <w:szCs w:val="22"/>
                              </w:rPr>
                              <w:t>でプロセス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が実行</w:t>
                            </w:r>
                          </w:p>
                          <w:p w:rsidR="000F2413" w:rsidRPr="00E47096" w:rsidRDefault="000F2413" w:rsidP="00523EC9">
                            <w:pPr>
                              <w:pStyle w:val="NormalWeb"/>
                              <w:spacing w:after="0"/>
                              <w:rPr>
                                <w:rFonts w:ascii="メイリオ" w:eastAsia="メイリオ" w:hAnsi="メイリオ" w:cs="メイリオ"/>
                                <w:sz w:val="22"/>
                                <w:szCs w:val="22"/>
                              </w:rPr>
                            </w:pPr>
                          </w:p>
                          <w:p w:rsidR="000F2413" w:rsidRPr="00E47096" w:rsidRDefault="000F2413" w:rsidP="00523EC9">
                            <w:pPr>
                              <w:pStyle w:val="NormalWeb"/>
                              <w:spacing w:after="0"/>
                              <w:rPr>
                                <w:rFonts w:ascii="メイリオ" w:eastAsia="メイリオ" w:hAnsi="メイリオ" w:cs="メイリオ"/>
                                <w:sz w:val="22"/>
                                <w:szCs w:val="22"/>
                              </w:rPr>
                            </w:pPr>
                          </w:p>
                          <w:p w:rsidR="000F2413" w:rsidRPr="00E47096" w:rsidRDefault="000F2413" w:rsidP="00523EC9">
                            <w:pPr>
                              <w:pStyle w:val="NormalWeb"/>
                              <w:spacing w:after="0"/>
                              <w:rPr>
                                <w:rFonts w:ascii="メイリオ" w:eastAsia="メイリオ" w:hAnsi="メイリオ" w:cs="メイリオ"/>
                                <w:sz w:val="16"/>
                                <w:szCs w:val="16"/>
                              </w:rPr>
                            </w:pPr>
                          </w:p>
                          <w:p w:rsidR="000F2413" w:rsidRPr="00E47096" w:rsidRDefault="000F2413" w:rsidP="00523EC9">
                            <w:pPr>
                              <w:pStyle w:val="Norm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２．プロセス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を停止</w:t>
                            </w:r>
                          </w:p>
                          <w:p w:rsidR="000F2413" w:rsidRPr="00E47096" w:rsidRDefault="000F2413" w:rsidP="00523EC9">
                            <w:pPr>
                              <w:pStyle w:val="Norm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Norm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NormalWeb"/>
                              <w:spacing w:after="0"/>
                              <w:rPr>
                                <w:rFonts w:ascii="メイリオ" w:eastAsia="メイリオ" w:hAnsi="メイリオ" w:cs="メイリオ"/>
                                <w:color w:val="000000" w:themeColor="text1"/>
                                <w:kern w:val="24"/>
                                <w:sz w:val="18"/>
                                <w:szCs w:val="18"/>
                              </w:rPr>
                            </w:pPr>
                          </w:p>
                          <w:p w:rsidR="000F2413" w:rsidRPr="00E47096" w:rsidRDefault="000F2413" w:rsidP="00523EC9">
                            <w:pPr>
                              <w:pStyle w:val="Norm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３．プロセスＡを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へスイッチ</w:t>
                            </w:r>
                          </w:p>
                          <w:p w:rsidR="000F2413" w:rsidRPr="00E47096" w:rsidRDefault="000F2413" w:rsidP="00523EC9">
                            <w:pPr>
                              <w:pStyle w:val="Norm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Norm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NormalWeb"/>
                              <w:spacing w:after="0"/>
                              <w:rPr>
                                <w:rFonts w:ascii="メイリオ" w:eastAsia="メイリオ" w:hAnsi="メイリオ" w:cs="メイリオ"/>
                                <w:color w:val="000000" w:themeColor="text1"/>
                                <w:kern w:val="24"/>
                                <w:sz w:val="12"/>
                                <w:szCs w:val="12"/>
                              </w:rPr>
                            </w:pPr>
                          </w:p>
                          <w:p w:rsidR="000F2413" w:rsidRPr="00E47096" w:rsidRDefault="000F2413" w:rsidP="00523EC9">
                            <w:pPr>
                              <w:pStyle w:val="Norm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４．プロセス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上で</w:t>
                            </w:r>
                            <w:r w:rsidRPr="00E47096">
                              <w:rPr>
                                <w:rFonts w:ascii="メイリオ" w:eastAsia="メイリオ" w:hAnsi="メイリオ" w:cs="メイリオ"/>
                                <w:color w:val="000000" w:themeColor="text1"/>
                                <w:kern w:val="24"/>
                                <w:sz w:val="22"/>
                                <w:szCs w:val="22"/>
                              </w:rPr>
                              <w:t>Wakeup</w:t>
                            </w:r>
                          </w:p>
                        </w:txbxContent>
                      </wps:txbx>
                      <wps:bodyPr vert="horz" lIns="0" tIns="0" rIns="0" bIns="0" rtlCol="0">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5B9988" id="コンテンツ プレースホルダー 2" o:spid="_x0000_s1152" type="#_x0000_t202" style="position:absolute;left:0;text-align:left;margin-left:92.55pt;margin-top:12.85pt;width:340.15pt;height:268.5pt;z-index:251643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" filled="f" stroked="f">
                <v:textbox inset="0,0,0,0">
                  <w:txbxContent>
                    <w:p w:rsidR="000F2413" w:rsidRPr="00E47096" w:rsidRDefault="000F2413" w:rsidP="00523EC9">
                      <w:pPr>
                        <w:pStyle w:val="Web"/>
                        <w:spacing w:after="0"/>
                        <w:rPr>
                          <w:rFonts w:ascii="メイリオ" w:eastAsia="メイリオ" w:hAnsi="メイリオ" w:cs="メイリオ"/>
                          <w:color w:val="000000" w:themeColor="text1"/>
                          <w:kern w:val="24"/>
                          <w:sz w:val="22"/>
                          <w:szCs w:val="22"/>
                        </w:rPr>
                      </w:pPr>
                      <w:r w:rsidRPr="00E47096">
                        <w:rPr>
                          <w:rFonts w:ascii="メイリオ" w:eastAsia="メイリオ" w:hAnsi="メイリオ" w:cs="メイリオ" w:hint="eastAsia"/>
                          <w:color w:val="000000" w:themeColor="text1"/>
                          <w:kern w:val="24"/>
                          <w:sz w:val="22"/>
                          <w:szCs w:val="22"/>
                        </w:rPr>
                        <w:t>１．</w:t>
                      </w:r>
                      <w:r w:rsidRPr="00E47096">
                        <w:rPr>
                          <w:rFonts w:ascii="メイリオ" w:eastAsia="メイリオ" w:hAnsi="メイリオ" w:cs="メイリオ"/>
                          <w:color w:val="000000" w:themeColor="text1"/>
                          <w:kern w:val="24"/>
                          <w:sz w:val="22"/>
                          <w:szCs w:val="22"/>
                        </w:rPr>
                        <w:t>CPU1</w:t>
                      </w:r>
                      <w:r w:rsidRPr="00E47096">
                        <w:rPr>
                          <w:rFonts w:ascii="メイリオ" w:eastAsia="メイリオ" w:hAnsi="メイリオ" w:cs="メイリオ" w:hint="eastAsia"/>
                          <w:color w:val="000000" w:themeColor="text1"/>
                          <w:kern w:val="24"/>
                          <w:sz w:val="22"/>
                          <w:szCs w:val="22"/>
                        </w:rPr>
                        <w:t>でプロセス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が実行</w:t>
                      </w:r>
                    </w:p>
                    <w:p w:rsidR="000F2413" w:rsidRPr="00E47096" w:rsidRDefault="000F2413" w:rsidP="00523EC9">
                      <w:pPr>
                        <w:pStyle w:val="Web"/>
                        <w:spacing w:after="0"/>
                        <w:rPr>
                          <w:rFonts w:ascii="メイリオ" w:eastAsia="メイリオ" w:hAnsi="メイリオ" w:cs="メイリオ"/>
                          <w:sz w:val="22"/>
                          <w:szCs w:val="22"/>
                        </w:rPr>
                      </w:pPr>
                    </w:p>
                    <w:p w:rsidR="000F2413" w:rsidRPr="00E47096" w:rsidRDefault="000F2413" w:rsidP="00523EC9">
                      <w:pPr>
                        <w:pStyle w:val="Web"/>
                        <w:spacing w:after="0"/>
                        <w:rPr>
                          <w:rFonts w:ascii="メイリオ" w:eastAsia="メイリオ" w:hAnsi="メイリオ" w:cs="メイリオ"/>
                          <w:sz w:val="22"/>
                          <w:szCs w:val="22"/>
                        </w:rPr>
                      </w:pPr>
                    </w:p>
                    <w:p w:rsidR="000F2413" w:rsidRPr="00E47096" w:rsidRDefault="000F2413" w:rsidP="00523EC9">
                      <w:pPr>
                        <w:pStyle w:val="Web"/>
                        <w:spacing w:after="0"/>
                        <w:rPr>
                          <w:rFonts w:ascii="メイリオ" w:eastAsia="メイリオ" w:hAnsi="メイリオ" w:cs="メイリオ"/>
                          <w:sz w:val="16"/>
                          <w:szCs w:val="16"/>
                        </w:rPr>
                      </w:pPr>
                    </w:p>
                    <w:p w:rsidR="000F2413" w:rsidRPr="00E47096" w:rsidRDefault="000F2413"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２．プロセス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を停止</w:t>
                      </w:r>
                    </w:p>
                    <w:p w:rsidR="000F2413" w:rsidRPr="00E47096" w:rsidRDefault="000F2413" w:rsidP="00523EC9">
                      <w:pPr>
                        <w:pStyle w:v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Web"/>
                        <w:spacing w:after="0"/>
                        <w:rPr>
                          <w:rFonts w:ascii="メイリオ" w:eastAsia="メイリオ" w:hAnsi="メイリオ" w:cs="メイリオ"/>
                          <w:color w:val="000000" w:themeColor="text1"/>
                          <w:kern w:val="24"/>
                          <w:sz w:val="18"/>
                          <w:szCs w:val="18"/>
                        </w:rPr>
                      </w:pPr>
                    </w:p>
                    <w:p w:rsidR="000F2413" w:rsidRPr="00E47096" w:rsidRDefault="000F2413"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３．プロセスＡを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へスイッチ</w:t>
                      </w:r>
                    </w:p>
                    <w:p w:rsidR="000F2413" w:rsidRPr="00E47096" w:rsidRDefault="000F2413" w:rsidP="00523EC9">
                      <w:pPr>
                        <w:pStyle w:v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Web"/>
                        <w:spacing w:after="0"/>
                        <w:rPr>
                          <w:rFonts w:ascii="メイリオ" w:eastAsia="メイリオ" w:hAnsi="メイリオ" w:cs="メイリオ"/>
                          <w:color w:val="000000" w:themeColor="text1"/>
                          <w:kern w:val="24"/>
                          <w:sz w:val="22"/>
                          <w:szCs w:val="22"/>
                        </w:rPr>
                      </w:pPr>
                    </w:p>
                    <w:p w:rsidR="000F2413" w:rsidRPr="00E47096" w:rsidRDefault="000F2413" w:rsidP="00523EC9">
                      <w:pPr>
                        <w:pStyle w:val="Web"/>
                        <w:spacing w:after="0"/>
                        <w:rPr>
                          <w:rFonts w:ascii="メイリオ" w:eastAsia="メイリオ" w:hAnsi="メイリオ" w:cs="メイリオ"/>
                          <w:color w:val="000000" w:themeColor="text1"/>
                          <w:kern w:val="24"/>
                          <w:sz w:val="12"/>
                          <w:szCs w:val="12"/>
                        </w:rPr>
                      </w:pPr>
                    </w:p>
                    <w:p w:rsidR="000F2413" w:rsidRPr="00E47096" w:rsidRDefault="000F2413" w:rsidP="00523EC9">
                      <w:pPr>
                        <w:pStyle w:val="Web"/>
                        <w:spacing w:after="0"/>
                        <w:rPr>
                          <w:rFonts w:ascii="メイリオ" w:eastAsia="メイリオ" w:hAnsi="メイリオ" w:cs="メイリオ"/>
                          <w:sz w:val="22"/>
                          <w:szCs w:val="22"/>
                        </w:rPr>
                      </w:pPr>
                      <w:r w:rsidRPr="00E47096">
                        <w:rPr>
                          <w:rFonts w:ascii="メイリオ" w:eastAsia="メイリオ" w:hAnsi="メイリオ" w:cs="メイリオ" w:hint="eastAsia"/>
                          <w:color w:val="000000" w:themeColor="text1"/>
                          <w:kern w:val="24"/>
                          <w:sz w:val="22"/>
                          <w:szCs w:val="22"/>
                        </w:rPr>
                        <w:t>４．プロセス</w:t>
                      </w:r>
                      <w:r w:rsidRPr="00E47096">
                        <w:rPr>
                          <w:rFonts w:ascii="メイリオ" w:eastAsia="メイリオ" w:hAnsi="メイリオ" w:cs="メイリオ"/>
                          <w:color w:val="000000" w:themeColor="text1"/>
                          <w:kern w:val="24"/>
                          <w:sz w:val="22"/>
                          <w:szCs w:val="22"/>
                        </w:rPr>
                        <w:t>A</w:t>
                      </w:r>
                      <w:r w:rsidRPr="00E47096">
                        <w:rPr>
                          <w:rFonts w:ascii="メイリオ" w:eastAsia="メイリオ" w:hAnsi="メイリオ" w:cs="メイリオ" w:hint="eastAsia"/>
                          <w:color w:val="000000" w:themeColor="text1"/>
                          <w:kern w:val="24"/>
                          <w:sz w:val="22"/>
                          <w:szCs w:val="22"/>
                        </w:rPr>
                        <w:t>を</w:t>
                      </w:r>
                      <w:r w:rsidRPr="00E47096">
                        <w:rPr>
                          <w:rFonts w:ascii="メイリオ" w:eastAsia="メイリオ" w:hAnsi="メイリオ" w:cs="メイリオ"/>
                          <w:color w:val="000000" w:themeColor="text1"/>
                          <w:kern w:val="24"/>
                          <w:sz w:val="22"/>
                          <w:szCs w:val="22"/>
                        </w:rPr>
                        <w:t>CPU2</w:t>
                      </w:r>
                      <w:r w:rsidRPr="00E47096">
                        <w:rPr>
                          <w:rFonts w:ascii="メイリオ" w:eastAsia="メイリオ" w:hAnsi="メイリオ" w:cs="メイリオ" w:hint="eastAsia"/>
                          <w:color w:val="000000" w:themeColor="text1"/>
                          <w:kern w:val="24"/>
                          <w:sz w:val="22"/>
                          <w:szCs w:val="22"/>
                        </w:rPr>
                        <w:t>上で</w:t>
                      </w:r>
                      <w:r w:rsidRPr="00E47096">
                        <w:rPr>
                          <w:rFonts w:ascii="メイリオ" w:eastAsia="メイリオ" w:hAnsi="メイリオ" w:cs="メイリオ"/>
                          <w:color w:val="000000" w:themeColor="text1"/>
                          <w:kern w:val="24"/>
                          <w:sz w:val="22"/>
                          <w:szCs w:val="22"/>
                        </w:rPr>
                        <w:t>Wakeup</w:t>
                      </w:r>
                    </w:p>
                  </w:txbxContent>
                </v:textbox>
              </v:shape>
            </w:pict>
          </mc:Fallback>
        </mc:AlternateContent>
      </w:r>
      <w:r w:rsidR="0052556F">
        <w:rPr>
          <w:noProof/>
        </w:rPr>
        <mc:AlternateContent>
          <mc:Choice Requires="wps">
            <w:drawing>
              <wp:anchor distT="0" distB="0" distL="114300" distR="114300" simplePos="0" relativeHeight="251679232" behindDoc="0" locked="0" layoutInCell="1" allowOverlap="1" wp14:anchorId="37E50F04" wp14:editId="697DE2C5">
                <wp:simplePos x="0" y="0"/>
                <wp:positionH relativeFrom="column">
                  <wp:posOffset>3655695</wp:posOffset>
                </wp:positionH>
                <wp:positionV relativeFrom="paragraph">
                  <wp:posOffset>3676650</wp:posOffset>
                </wp:positionV>
                <wp:extent cx="241935" cy="187960"/>
                <wp:effectExtent l="0" t="0" r="5715" b="2540"/>
                <wp:wrapNone/>
                <wp:docPr id="238" name="正方形/長方形 238"/>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7E50F04" id="正方形/長方形 238" o:spid="_x0000_s1153" style="position:absolute;left:0;text-align:left;margin-left:287.85pt;margin-top:289.5pt;width:19.05pt;height:14.8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" filled="f" stroked="f" strokeweight="2pt">
                <v:textbox inset="0,0,0,0">
                  <w:txbxContent>
                    <w:p w:rsidR="000F2413" w:rsidRPr="00E47096" w:rsidRDefault="000F2413"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685376" behindDoc="0" locked="0" layoutInCell="1" allowOverlap="1">
                <wp:simplePos x="0" y="0"/>
                <wp:positionH relativeFrom="column">
                  <wp:posOffset>4709795</wp:posOffset>
                </wp:positionH>
                <wp:positionV relativeFrom="paragraph">
                  <wp:posOffset>1136320</wp:posOffset>
                </wp:positionV>
                <wp:extent cx="84600" cy="2988000"/>
                <wp:effectExtent l="0" t="0" r="10795" b="22225"/>
                <wp:wrapNone/>
                <wp:docPr id="245" name="右大かっこ 245"/>
                <wp:cNvGraphicFramePr/>
                <a:graphic xmlns:a="http://schemas.openxmlformats.org/drawingml/2006/main">
                  <a:graphicData uri="http://schemas.microsoft.com/office/word/2010/wordprocessingShape">
                    <wps:wsp>
                      <wps:cNvSpPr/>
                      <wps:spPr>
                        <a:xfrm>
                          <a:off x="0" y="0"/>
                          <a:ext cx="84600" cy="2988000"/>
                        </a:xfrm>
                        <a:prstGeom prst="rightBracket">
                          <a:avLst/>
                        </a:prstGeom>
                        <a:noFill/>
                        <a:ln w="25400" cap="flat" cmpd="sng" algn="ctr">
                          <a:solidFill>
                            <a:srgbClr val="3C3C3B"/>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3A1121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右大かっこ 245" o:spid="_x0000_s1026" type="#_x0000_t86" style="position:absolute;left:0;text-align:left;margin-left:370.85pt;margin-top:89.45pt;width:6.65pt;height:235.3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" adj="51" strokecolor="#3c3c3b" strokeweight="2pt"/>
            </w:pict>
          </mc:Fallback>
        </mc:AlternateContent>
      </w:r>
      <w:r w:rsidR="00307F31">
        <w:rPr>
          <w:noProof/>
        </w:rPr>
        <mc:AlternateContent>
          <mc:Choice Requires="wps">
            <w:drawing>
              <wp:anchor distT="0" distB="0" distL="114300" distR="114300" simplePos="0" relativeHeight="251633152" behindDoc="0" locked="0" layoutInCell="1" allowOverlap="1" wp14:anchorId="4D9DD1C6" wp14:editId="3A856E33">
                <wp:simplePos x="0" y="0"/>
                <wp:positionH relativeFrom="column">
                  <wp:posOffset>2154555</wp:posOffset>
                </wp:positionH>
                <wp:positionV relativeFrom="paragraph">
                  <wp:posOffset>2784170</wp:posOffset>
                </wp:positionV>
                <wp:extent cx="1518920" cy="0"/>
                <wp:effectExtent l="0" t="76200" r="24130" b="95250"/>
                <wp:wrapNone/>
                <wp:docPr id="244" name="直線矢印コネクタ 244"/>
                <wp:cNvGraphicFramePr/>
                <a:graphic xmlns:a="http://schemas.openxmlformats.org/drawingml/2006/main">
                  <a:graphicData uri="http://schemas.microsoft.com/office/word/2010/wordprocessingShape">
                    <wps:wsp>
                      <wps:cNvCnPr/>
                      <wps:spPr>
                        <a:xfrm>
                          <a:off x="0" y="0"/>
                          <a:ext cx="1518920" cy="0"/>
                        </a:xfrm>
                        <a:prstGeom prst="straightConnector1">
                          <a:avLst/>
                        </a:prstGeom>
                        <a:noFill/>
                        <a:ln w="19050" cap="flat" cmpd="sng" algn="ctr">
                          <a:solidFill>
                            <a:srgbClr val="3C3C3B"/>
                          </a:solidFill>
                          <a:prstDash val="solid"/>
                          <a:tailEnd type="triangle"/>
                        </a:ln>
                        <a:effectLst/>
                      </wps:spPr>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B75D3D6" id="直線矢印コネクタ 244" o:spid="_x0000_s1026" type="#_x0000_t32" style="position:absolute;left:0;text-align:left;margin-left:169.65pt;margin-top:219.25pt;width:119.6pt;height:0;z-index:25163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" strokecolor="#3c3c3b" strokeweight="1.5pt">
                <v:stroke endarrow="block"/>
              </v:shape>
            </w:pict>
          </mc:Fallback>
        </mc:AlternateContent>
      </w:r>
      <w:r w:rsidR="00307F31">
        <w:rPr>
          <w:noProof/>
        </w:rPr>
        <mc:AlternateContent>
          <mc:Choice Requires="wps">
            <w:drawing>
              <wp:anchor distT="0" distB="0" distL="114300" distR="114300" simplePos="0" relativeHeight="251644416" behindDoc="0" locked="0" layoutInCell="1" allowOverlap="1" wp14:anchorId="433CF3D6" wp14:editId="14632E50">
                <wp:simplePos x="0" y="0"/>
                <wp:positionH relativeFrom="column">
                  <wp:posOffset>1652270</wp:posOffset>
                </wp:positionH>
                <wp:positionV relativeFrom="paragraph">
                  <wp:posOffset>3939540</wp:posOffset>
                </wp:positionV>
                <wp:extent cx="935990" cy="208280"/>
                <wp:effectExtent l="0" t="0" r="16510" b="20320"/>
                <wp:wrapNone/>
                <wp:docPr id="203" name="正方形/長方形 20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DD38E5" id="正方形/長方形 203" o:spid="_x0000_s1026" style="position:absolute;left:0;text-align:left;margin-left:130.1pt;margin-top:310.2pt;width:73.7pt;height:16.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" fillcolor="#d8d8d8" strokecolor="black [3213]" strokeweight="2pt"/>
            </w:pict>
          </mc:Fallback>
        </mc:AlternateContent>
      </w:r>
      <w:r w:rsidR="00307F31">
        <w:rPr>
          <w:noProof/>
        </w:rPr>
        <mc:AlternateContent>
          <mc:Choice Requires="wps">
            <w:drawing>
              <wp:anchor distT="0" distB="0" distL="114300" distR="114300" simplePos="0" relativeHeight="251675136" behindDoc="0" locked="0" layoutInCell="1" allowOverlap="1" wp14:anchorId="5C252173" wp14:editId="1781237A">
                <wp:simplePos x="0" y="0"/>
                <wp:positionH relativeFrom="column">
                  <wp:posOffset>1652270</wp:posOffset>
                </wp:positionH>
                <wp:positionV relativeFrom="paragraph">
                  <wp:posOffset>3440430</wp:posOffset>
                </wp:positionV>
                <wp:extent cx="935990" cy="503555"/>
                <wp:effectExtent l="0" t="0" r="16510" b="10795"/>
                <wp:wrapNone/>
                <wp:docPr id="234" name="正方形/長方形 234"/>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7C8802" id="正方形/長方形 234" o:spid="_x0000_s1026" style="position:absolute;left:0;text-align:left;margin-left:130.1pt;margin-top:270.9pt;width:73.7pt;height:39.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80256" behindDoc="0" locked="0" layoutInCell="1" allowOverlap="1">
                <wp:simplePos x="0" y="0"/>
                <wp:positionH relativeFrom="column">
                  <wp:posOffset>3309620</wp:posOffset>
                </wp:positionH>
                <wp:positionV relativeFrom="paragraph">
                  <wp:posOffset>3934460</wp:posOffset>
                </wp:positionV>
                <wp:extent cx="935990" cy="208280"/>
                <wp:effectExtent l="0" t="0" r="16510" b="20320"/>
                <wp:wrapNone/>
                <wp:docPr id="239" name="正方形/長方形 239"/>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C00EEF0" id="正方形/長方形 239" o:spid="_x0000_s1026" style="position:absolute;left:0;text-align:left;margin-left:260.6pt;margin-top:309.8pt;width:73.7pt;height:16.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" filled="f" strokecolor="black [3213]" strokeweight="2pt"/>
            </w:pict>
          </mc:Fallback>
        </mc:AlternateContent>
      </w:r>
      <w:r w:rsidR="00307F31">
        <w:rPr>
          <w:noProof/>
        </w:rPr>
        <mc:AlternateContent>
          <mc:Choice Requires="wps">
            <w:drawing>
              <wp:anchor distT="0" distB="0" distL="114300" distR="114300" simplePos="0" relativeHeight="251678208" behindDoc="0" locked="0" layoutInCell="1" allowOverlap="1" wp14:anchorId="3558C245" wp14:editId="292199AC">
                <wp:simplePos x="0" y="0"/>
                <wp:positionH relativeFrom="column">
                  <wp:posOffset>3671570</wp:posOffset>
                </wp:positionH>
                <wp:positionV relativeFrom="paragraph">
                  <wp:posOffset>3653790</wp:posOffset>
                </wp:positionV>
                <wp:extent cx="226060" cy="235585"/>
                <wp:effectExtent l="0" t="0" r="21590" b="12065"/>
                <wp:wrapNone/>
                <wp:docPr id="237" name="円/楕円 122"/>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9FDD0EC" id="円/楕円 122" o:spid="_x0000_s1026" style="position:absolute;left:0;text-align:left;margin-left:289.1pt;margin-top:287.7pt;width:17.8pt;height:18.55pt;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" filled="f" strokecolor="black [3213]" strokeweight="2pt"/>
            </w:pict>
          </mc:Fallback>
        </mc:AlternateContent>
      </w:r>
      <w:r w:rsidR="00307F31">
        <w:rPr>
          <w:noProof/>
        </w:rPr>
        <mc:AlternateContent>
          <mc:Choice Requires="wps">
            <w:drawing>
              <wp:anchor distT="0" distB="0" distL="114300" distR="114300" simplePos="0" relativeHeight="251676160" behindDoc="0" locked="0" layoutInCell="1" allowOverlap="1" wp14:anchorId="1D718300" wp14:editId="26BB4BE7">
                <wp:simplePos x="0" y="0"/>
                <wp:positionH relativeFrom="column">
                  <wp:posOffset>1859915</wp:posOffset>
                </wp:positionH>
                <wp:positionV relativeFrom="paragraph">
                  <wp:posOffset>3897630</wp:posOffset>
                </wp:positionV>
                <wp:extent cx="685800" cy="314960"/>
                <wp:effectExtent l="0" t="0" r="0" b="0"/>
                <wp:wrapNone/>
                <wp:docPr id="235" name="正方形/長方形 235"/>
                <wp:cNvGraphicFramePr/>
                <a:graphic xmlns:a="http://schemas.openxmlformats.org/drawingml/2006/main">
                  <a:graphicData uri="http://schemas.microsoft.com/office/word/2010/wordprocessingShape">
                    <wps:wsp>
                      <wps:cNvSpPr/>
                      <wps:spPr>
                        <a:xfrm>
                          <a:off x="0" y="0"/>
                          <a:ext cx="68580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718300" id="正方形/長方形 235" o:spid="_x0000_s1154" style="position:absolute;left:0;text-align:left;margin-left:146.45pt;margin-top:306.9pt;width:54pt;height:24.8pt;z-index:25167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645440" behindDoc="0" locked="0" layoutInCell="1" allowOverlap="1" wp14:anchorId="3BF4772C" wp14:editId="2C8CB119">
                <wp:simplePos x="0" y="0"/>
                <wp:positionH relativeFrom="column">
                  <wp:posOffset>3309620</wp:posOffset>
                </wp:positionH>
                <wp:positionV relativeFrom="paragraph">
                  <wp:posOffset>3430905</wp:posOffset>
                </wp:positionV>
                <wp:extent cx="935990" cy="503555"/>
                <wp:effectExtent l="0" t="0" r="16510" b="10795"/>
                <wp:wrapNone/>
                <wp:docPr id="204" name="正方形/長方形 204"/>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8A7636" id="正方形/長方形 204" o:spid="_x0000_s1026" style="position:absolute;left:0;text-align:left;margin-left:260.6pt;margin-top:270.15pt;width:73.7pt;height:39.6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" filled="f" strokecolor="black [3213]" strokeweight="2pt"/>
            </w:pict>
          </mc:Fallback>
        </mc:AlternateContent>
      </w:r>
      <w:r w:rsidR="00307F31">
        <w:rPr>
          <w:noProof/>
        </w:rPr>
        <mc:AlternateContent>
          <mc:Choice Requires="wps">
            <w:drawing>
              <wp:anchor distT="0" distB="0" distL="114300" distR="114300" simplePos="0" relativeHeight="251677184" behindDoc="0" locked="0" layoutInCell="1" allowOverlap="1" wp14:anchorId="503ACBF9" wp14:editId="7AAFE253">
                <wp:simplePos x="0" y="0"/>
                <wp:positionH relativeFrom="column">
                  <wp:posOffset>1718945</wp:posOffset>
                </wp:positionH>
                <wp:positionV relativeFrom="paragraph">
                  <wp:posOffset>3392805</wp:posOffset>
                </wp:positionV>
                <wp:extent cx="935990" cy="314960"/>
                <wp:effectExtent l="0" t="0" r="0" b="0"/>
                <wp:wrapNone/>
                <wp:docPr id="236" name="正方形/長方形 236"/>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3ACBF9" id="正方形/長方形 236" o:spid="_x0000_s1155" style="position:absolute;left:0;text-align:left;margin-left:135.35pt;margin-top:267.15pt;width:73.7pt;height:24.8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81280" behindDoc="0" locked="0" layoutInCell="1" allowOverlap="1">
                <wp:simplePos x="0" y="0"/>
                <wp:positionH relativeFrom="column">
                  <wp:posOffset>3500120</wp:posOffset>
                </wp:positionH>
                <wp:positionV relativeFrom="paragraph">
                  <wp:posOffset>3888105</wp:posOffset>
                </wp:positionV>
                <wp:extent cx="609600" cy="314960"/>
                <wp:effectExtent l="0" t="0" r="0" b="0"/>
                <wp:wrapNone/>
                <wp:docPr id="240" name="正方形/長方形 240"/>
                <wp:cNvGraphicFramePr/>
                <a:graphic xmlns:a="http://schemas.openxmlformats.org/drawingml/2006/main">
                  <a:graphicData uri="http://schemas.microsoft.com/office/word/2010/wordprocessingShape">
                    <wps:wsp>
                      <wps:cNvSpPr/>
                      <wps:spPr>
                        <a:xfrm>
                          <a:off x="0" y="0"/>
                          <a:ext cx="60960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正方形/長方形 240" o:spid="_x0000_s1156" style="position:absolute;left:0;text-align:left;margin-left:275.6pt;margin-top:306.15pt;width:48pt;height:24.8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82304" behindDoc="0" locked="0" layoutInCell="1" allowOverlap="1">
                <wp:simplePos x="0" y="0"/>
                <wp:positionH relativeFrom="column">
                  <wp:posOffset>3376295</wp:posOffset>
                </wp:positionH>
                <wp:positionV relativeFrom="paragraph">
                  <wp:posOffset>3383280</wp:posOffset>
                </wp:positionV>
                <wp:extent cx="935990" cy="314960"/>
                <wp:effectExtent l="0" t="0" r="0" b="0"/>
                <wp:wrapNone/>
                <wp:docPr id="241" name="正方形/長方形 241"/>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正方形/長方形 241" o:spid="_x0000_s1157" style="position:absolute;left:0;text-align:left;margin-left:265.85pt;margin-top:266.4pt;width:73.7pt;height:24.8pt;z-index:25168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72064" behindDoc="0" locked="0" layoutInCell="1" allowOverlap="1" wp14:anchorId="59D13397" wp14:editId="49B503F1">
                <wp:simplePos x="0" y="0"/>
                <wp:positionH relativeFrom="column">
                  <wp:posOffset>3309620</wp:posOffset>
                </wp:positionH>
                <wp:positionV relativeFrom="paragraph">
                  <wp:posOffset>2958465</wp:posOffset>
                </wp:positionV>
                <wp:extent cx="935990" cy="208280"/>
                <wp:effectExtent l="0" t="0" r="16510" b="20320"/>
                <wp:wrapNone/>
                <wp:docPr id="231" name="正方形/長方形 231"/>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B74F975" id="正方形/長方形 231" o:spid="_x0000_s1026" style="position:absolute;left:0;text-align:left;margin-left:260.6pt;margin-top:232.95pt;width:73.7pt;height:16.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" fillcolor="#d8d8d8" strokecolor="black [3213]" strokeweight="2pt"/>
            </w:pict>
          </mc:Fallback>
        </mc:AlternateContent>
      </w:r>
      <w:r w:rsidR="00307F31">
        <w:rPr>
          <w:noProof/>
        </w:rPr>
        <mc:AlternateContent>
          <mc:Choice Requires="wps">
            <w:drawing>
              <wp:anchor distT="0" distB="0" distL="114300" distR="114300" simplePos="0" relativeHeight="251667968" behindDoc="0" locked="0" layoutInCell="1" allowOverlap="1" wp14:anchorId="75F247BF" wp14:editId="6AB77394">
                <wp:simplePos x="0" y="0"/>
                <wp:positionH relativeFrom="column">
                  <wp:posOffset>1652270</wp:posOffset>
                </wp:positionH>
                <wp:positionV relativeFrom="paragraph">
                  <wp:posOffset>2959735</wp:posOffset>
                </wp:positionV>
                <wp:extent cx="935990" cy="208280"/>
                <wp:effectExtent l="0" t="0" r="16510" b="20320"/>
                <wp:wrapNone/>
                <wp:docPr id="227" name="正方形/長方形 227"/>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394F09C" id="正方形/長方形 227" o:spid="_x0000_s1026" style="position:absolute;left:0;text-align:left;margin-left:130.1pt;margin-top:233.05pt;width:73.7pt;height:16.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" fillcolor="#d8d8d8" strokecolor="black [3213]" strokeweight="2pt"/>
            </w:pict>
          </mc:Fallback>
        </mc:AlternateContent>
      </w:r>
      <w:r w:rsidR="00307F31">
        <w:rPr>
          <w:noProof/>
        </w:rPr>
        <mc:AlternateContent>
          <mc:Choice Requires="wps">
            <w:drawing>
              <wp:anchor distT="0" distB="0" distL="114300" distR="114300" simplePos="0" relativeHeight="251684352" behindDoc="0" locked="0" layoutInCell="1" allowOverlap="1">
                <wp:simplePos x="0" y="0"/>
                <wp:positionH relativeFrom="column">
                  <wp:posOffset>3658235</wp:posOffset>
                </wp:positionH>
                <wp:positionV relativeFrom="paragraph">
                  <wp:posOffset>2683510</wp:posOffset>
                </wp:positionV>
                <wp:extent cx="241935" cy="187960"/>
                <wp:effectExtent l="0" t="0" r="5715" b="2540"/>
                <wp:wrapNone/>
                <wp:docPr id="243" name="正方形/長方形 243"/>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正方形/長方形 243" o:spid="_x0000_s1158" style="position:absolute;left:0;text-align:left;margin-left:288.05pt;margin-top:211.3pt;width:19.05pt;height:14.8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" filled="f" stroked="f" strokeweight="2pt">
                <v:textbox inset="0,0,0,0">
                  <w:txbxContent>
                    <w:p w:rsidR="000F2413" w:rsidRPr="00E47096" w:rsidRDefault="000F2413"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540990" behindDoc="0" locked="0" layoutInCell="1" allowOverlap="1" wp14:anchorId="1BA2BAF1" wp14:editId="4CEA7682">
                <wp:simplePos x="0" y="0"/>
                <wp:positionH relativeFrom="column">
                  <wp:posOffset>3309620</wp:posOffset>
                </wp:positionH>
                <wp:positionV relativeFrom="paragraph">
                  <wp:posOffset>2457450</wp:posOffset>
                </wp:positionV>
                <wp:extent cx="935990" cy="503555"/>
                <wp:effectExtent l="0" t="0" r="16510" b="10795"/>
                <wp:wrapNone/>
                <wp:docPr id="230" name="正方形/長方形 230"/>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8C40A7" id="正方形/長方形 230" o:spid="_x0000_s1026" style="position:absolute;left:0;text-align:left;margin-left:260.6pt;margin-top:193.5pt;width:73.7pt;height:39.65pt;z-index:2515409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63872" behindDoc="0" locked="0" layoutInCell="1" allowOverlap="1" wp14:anchorId="22CCEE56" wp14:editId="2AE02DD6">
                <wp:simplePos x="0" y="0"/>
                <wp:positionH relativeFrom="column">
                  <wp:posOffset>3309620</wp:posOffset>
                </wp:positionH>
                <wp:positionV relativeFrom="paragraph">
                  <wp:posOffset>1927225</wp:posOffset>
                </wp:positionV>
                <wp:extent cx="935990" cy="208280"/>
                <wp:effectExtent l="0" t="0" r="16510" b="20320"/>
                <wp:wrapNone/>
                <wp:docPr id="223" name="正方形/長方形 223"/>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EC310FF" id="正方形/長方形 223" o:spid="_x0000_s1026" style="position:absolute;left:0;text-align:left;margin-left:260.6pt;margin-top:151.75pt;width:73.7pt;height:16.4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" fillcolor="#d8d8d8" strokecolor="black [3213]" strokeweight="2pt"/>
            </w:pict>
          </mc:Fallback>
        </mc:AlternateContent>
      </w:r>
      <w:r w:rsidR="00307F31">
        <w:rPr>
          <w:noProof/>
        </w:rPr>
        <mc:AlternateContent>
          <mc:Choice Requires="wps">
            <w:drawing>
              <wp:anchor distT="0" distB="0" distL="114300" distR="114300" simplePos="0" relativeHeight="251662848" behindDoc="0" locked="0" layoutInCell="1" allowOverlap="1" wp14:anchorId="1448D109" wp14:editId="4887F4F3">
                <wp:simplePos x="0" y="0"/>
                <wp:positionH relativeFrom="column">
                  <wp:posOffset>3309620</wp:posOffset>
                </wp:positionH>
                <wp:positionV relativeFrom="paragraph">
                  <wp:posOffset>1423035</wp:posOffset>
                </wp:positionV>
                <wp:extent cx="935990" cy="503555"/>
                <wp:effectExtent l="0" t="0" r="16510" b="10795"/>
                <wp:wrapNone/>
                <wp:docPr id="222" name="正方形/長方形 222"/>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4C58C2F" id="正方形/長方形 222" o:spid="_x0000_s1026" style="position:absolute;left:0;text-align:left;margin-left:260.6pt;margin-top:112.05pt;width:73.7pt;height:39.6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57728" behindDoc="0" locked="0" layoutInCell="1" allowOverlap="1" wp14:anchorId="7E3FEC92" wp14:editId="7563960C">
                <wp:simplePos x="0" y="0"/>
                <wp:positionH relativeFrom="column">
                  <wp:posOffset>1652270</wp:posOffset>
                </wp:positionH>
                <wp:positionV relativeFrom="paragraph">
                  <wp:posOffset>1929130</wp:posOffset>
                </wp:positionV>
                <wp:extent cx="935990" cy="208280"/>
                <wp:effectExtent l="0" t="0" r="16510" b="20320"/>
                <wp:wrapNone/>
                <wp:docPr id="216" name="正方形/長方形 21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C61B0D2" id="正方形/長方形 216" o:spid="_x0000_s1026" style="position:absolute;left:0;text-align:left;margin-left:130.1pt;margin-top:151.9pt;width:73.7pt;height:16.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" filled="f" strokecolor="black [3213]" strokeweight="2pt"/>
            </w:pict>
          </mc:Fallback>
        </mc:AlternateContent>
      </w:r>
      <w:r w:rsidR="00307F31">
        <w:rPr>
          <w:noProof/>
        </w:rPr>
        <mc:AlternateContent>
          <mc:Choice Requires="wps">
            <w:drawing>
              <wp:anchor distT="0" distB="0" distL="114300" distR="114300" simplePos="0" relativeHeight="251651584" behindDoc="0" locked="0" layoutInCell="1" allowOverlap="1" wp14:anchorId="7FE1A214" wp14:editId="0E13CE9B">
                <wp:simplePos x="0" y="0"/>
                <wp:positionH relativeFrom="column">
                  <wp:posOffset>2002790</wp:posOffset>
                </wp:positionH>
                <wp:positionV relativeFrom="paragraph">
                  <wp:posOffset>636270</wp:posOffset>
                </wp:positionV>
                <wp:extent cx="241935" cy="187960"/>
                <wp:effectExtent l="0" t="0" r="5715" b="2540"/>
                <wp:wrapNone/>
                <wp:docPr id="210" name="正方形/長方形 210"/>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E1A214" id="正方形/長方形 210" o:spid="_x0000_s1159" style="position:absolute;left:0;text-align:left;margin-left:157.7pt;margin-top:50.1pt;width:19.05pt;height:14.8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" filled="f" stroked="f" strokeweight="2pt">
                <v:textbox inset="0,0,0,0">
                  <w:txbxContent>
                    <w:p w:rsidR="000F2413" w:rsidRPr="00E47096" w:rsidRDefault="000F2413"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653632" behindDoc="0" locked="0" layoutInCell="1" allowOverlap="1" wp14:anchorId="7AB1A152" wp14:editId="0B86C592">
                <wp:simplePos x="0" y="0"/>
                <wp:positionH relativeFrom="column">
                  <wp:posOffset>3309620</wp:posOffset>
                </wp:positionH>
                <wp:positionV relativeFrom="paragraph">
                  <wp:posOffset>897255</wp:posOffset>
                </wp:positionV>
                <wp:extent cx="935990" cy="208280"/>
                <wp:effectExtent l="0" t="0" r="16510" b="20320"/>
                <wp:wrapNone/>
                <wp:docPr id="212" name="正方形/長方形 212"/>
                <wp:cNvGraphicFramePr/>
                <a:graphic xmlns:a="http://schemas.openxmlformats.org/drawingml/2006/main">
                  <a:graphicData uri="http://schemas.microsoft.com/office/word/2010/wordprocessingShape">
                    <wps:wsp>
                      <wps:cNvSpPr/>
                      <wps:spPr>
                        <a:xfrm>
                          <a:off x="0" y="0"/>
                          <a:ext cx="935990" cy="208280"/>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38F2008" id="正方形/長方形 212" o:spid="_x0000_s1026" style="position:absolute;left:0;text-align:left;margin-left:260.6pt;margin-top:70.65pt;width:73.7pt;height:16.4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" fillcolor="#d8d8d8" strokecolor="black [3213]" strokeweight="2pt"/>
            </w:pict>
          </mc:Fallback>
        </mc:AlternateContent>
      </w:r>
      <w:r w:rsidR="00307F31">
        <w:rPr>
          <w:noProof/>
        </w:rPr>
        <mc:AlternateContent>
          <mc:Choice Requires="wps">
            <w:drawing>
              <wp:anchor distT="0" distB="0" distL="114300" distR="114300" simplePos="0" relativeHeight="251647488" behindDoc="0" locked="0" layoutInCell="1" allowOverlap="1" wp14:anchorId="2DD84F48" wp14:editId="5E663FFE">
                <wp:simplePos x="0" y="0"/>
                <wp:positionH relativeFrom="column">
                  <wp:posOffset>1652270</wp:posOffset>
                </wp:positionH>
                <wp:positionV relativeFrom="paragraph">
                  <wp:posOffset>899160</wp:posOffset>
                </wp:positionV>
                <wp:extent cx="935990" cy="208280"/>
                <wp:effectExtent l="0" t="0" r="16510" b="20320"/>
                <wp:wrapNone/>
                <wp:docPr id="206" name="正方形/長方形 206"/>
                <wp:cNvGraphicFramePr/>
                <a:graphic xmlns:a="http://schemas.openxmlformats.org/drawingml/2006/main">
                  <a:graphicData uri="http://schemas.microsoft.com/office/word/2010/wordprocessingShape">
                    <wps:wsp>
                      <wps:cNvSpPr/>
                      <wps:spPr>
                        <a:xfrm>
                          <a:off x="0" y="0"/>
                          <a:ext cx="935990" cy="208280"/>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A3D5F0" id="正方形/長方形 206" o:spid="_x0000_s1026" style="position:absolute;left:0;text-align:left;margin-left:130.1pt;margin-top:70.8pt;width:73.7pt;height:16.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" filled="f" strokecolor="black [3213]" strokeweight="2pt"/>
            </w:pict>
          </mc:Fallback>
        </mc:AlternateContent>
      </w:r>
      <w:r w:rsidR="00307F31">
        <w:rPr>
          <w:noProof/>
        </w:rPr>
        <mc:AlternateContent>
          <mc:Choice Requires="wps">
            <w:drawing>
              <wp:anchor distT="0" distB="0" distL="114300" distR="114300" simplePos="0" relativeHeight="251646464" behindDoc="0" locked="0" layoutInCell="1" allowOverlap="1" wp14:anchorId="2C72C4F4" wp14:editId="49FA994F">
                <wp:simplePos x="0" y="0"/>
                <wp:positionH relativeFrom="column">
                  <wp:posOffset>1652270</wp:posOffset>
                </wp:positionH>
                <wp:positionV relativeFrom="paragraph">
                  <wp:posOffset>394970</wp:posOffset>
                </wp:positionV>
                <wp:extent cx="935990" cy="503555"/>
                <wp:effectExtent l="0" t="0" r="16510" b="10795"/>
                <wp:wrapNone/>
                <wp:docPr id="205" name="正方形/長方形 20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D5F7B16" id="正方形/長方形 205" o:spid="_x0000_s1026" style="position:absolute;left:0;text-align:left;margin-left:130.1pt;margin-top:31.1pt;width:73.7pt;height:39.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" filled="f" strokecolor="black [3213]" strokeweight="2pt"/>
            </w:pict>
          </mc:Fallback>
        </mc:AlternateContent>
      </w:r>
      <w:r w:rsidR="00307F31">
        <w:rPr>
          <w:noProof/>
        </w:rPr>
        <mc:AlternateContent>
          <mc:Choice Requires="wps">
            <w:drawing>
              <wp:anchor distT="0" distB="0" distL="114300" distR="114300" simplePos="0" relativeHeight="251649536" behindDoc="0" locked="0" layoutInCell="1" allowOverlap="1" wp14:anchorId="55CCF855" wp14:editId="335FA79A">
                <wp:simplePos x="0" y="0"/>
                <wp:positionH relativeFrom="column">
                  <wp:posOffset>1718945</wp:posOffset>
                </wp:positionH>
                <wp:positionV relativeFrom="paragraph">
                  <wp:posOffset>353060</wp:posOffset>
                </wp:positionV>
                <wp:extent cx="935990" cy="314960"/>
                <wp:effectExtent l="0" t="0" r="0" b="0"/>
                <wp:wrapNone/>
                <wp:docPr id="208" name="正方形/長方形 208"/>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CCF855" id="正方形/長方形 208" o:spid="_x0000_s1160" style="position:absolute;left:0;text-align:left;margin-left:135.35pt;margin-top:27.8pt;width:73.7pt;height:24.8pt;z-index:25164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56704" behindDoc="0" locked="0" layoutInCell="1" allowOverlap="1" wp14:anchorId="6251BEEE" wp14:editId="75169430">
                <wp:simplePos x="0" y="0"/>
                <wp:positionH relativeFrom="column">
                  <wp:posOffset>1652270</wp:posOffset>
                </wp:positionH>
                <wp:positionV relativeFrom="paragraph">
                  <wp:posOffset>1426210</wp:posOffset>
                </wp:positionV>
                <wp:extent cx="935990" cy="503555"/>
                <wp:effectExtent l="0" t="0" r="16510" b="10795"/>
                <wp:wrapNone/>
                <wp:docPr id="215" name="正方形/長方形 215"/>
                <wp:cNvGraphicFramePr/>
                <a:graphic xmlns:a="http://schemas.openxmlformats.org/drawingml/2006/main">
                  <a:graphicData uri="http://schemas.microsoft.com/office/word/2010/wordprocessingShape">
                    <wps:wsp>
                      <wps:cNvSpPr/>
                      <wps:spPr>
                        <a:xfrm>
                          <a:off x="0" y="0"/>
                          <a:ext cx="935990" cy="503555"/>
                        </a:xfrm>
                        <a:prstGeom prst="rect">
                          <a:avLst/>
                        </a:prstGeom>
                        <a:no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3C7106" id="正方形/長方形 215" o:spid="_x0000_s1026" style="position:absolute;left:0;text-align:left;margin-left:130.1pt;margin-top:112.3pt;width:73.7pt;height:39.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" filled="f" strokecolor="black [3213]" strokeweight="2pt"/>
            </w:pict>
          </mc:Fallback>
        </mc:AlternateContent>
      </w:r>
      <w:r w:rsidR="00307F31">
        <w:rPr>
          <w:noProof/>
        </w:rPr>
        <mc:AlternateContent>
          <mc:Choice Requires="wps">
            <w:drawing>
              <wp:anchor distT="0" distB="0" distL="114300" distR="114300" simplePos="0" relativeHeight="251683328" behindDoc="0" locked="0" layoutInCell="1" allowOverlap="1">
                <wp:simplePos x="0" y="0"/>
                <wp:positionH relativeFrom="column">
                  <wp:posOffset>3671570</wp:posOffset>
                </wp:positionH>
                <wp:positionV relativeFrom="paragraph">
                  <wp:posOffset>2664460</wp:posOffset>
                </wp:positionV>
                <wp:extent cx="226060" cy="235585"/>
                <wp:effectExtent l="0" t="0" r="21590" b="12065"/>
                <wp:wrapNone/>
                <wp:docPr id="242" name="円/楕円 127"/>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44A9FF2" id="円/楕円 127" o:spid="_x0000_s1026" style="position:absolute;left:0;text-align:left;margin-left:289.1pt;margin-top:209.8pt;width:17.8pt;height:18.5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" fillcolor="#d8d8d8" strokecolor="black [3213]" strokeweight="2pt"/>
            </w:pict>
          </mc:Fallback>
        </mc:AlternateContent>
      </w:r>
      <w:r w:rsidR="00307F31">
        <w:rPr>
          <w:noProof/>
        </w:rPr>
        <mc:AlternateContent>
          <mc:Choice Requires="wps">
            <w:drawing>
              <wp:anchor distT="0" distB="0" distL="114300" distR="114300" simplePos="0" relativeHeight="251674112" behindDoc="0" locked="0" layoutInCell="1" allowOverlap="1" wp14:anchorId="50B0BA29" wp14:editId="26E28C17">
                <wp:simplePos x="0" y="0"/>
                <wp:positionH relativeFrom="column">
                  <wp:posOffset>3376295</wp:posOffset>
                </wp:positionH>
                <wp:positionV relativeFrom="paragraph">
                  <wp:posOffset>2388235</wp:posOffset>
                </wp:positionV>
                <wp:extent cx="935990" cy="314960"/>
                <wp:effectExtent l="0" t="0" r="0" b="0"/>
                <wp:wrapNone/>
                <wp:docPr id="233" name="正方形/長方形 233"/>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B0BA29" id="正方形/長方形 233" o:spid="_x0000_s1161" style="position:absolute;left:0;text-align:left;margin-left:265.85pt;margin-top:188.05pt;width:73.7pt;height:24.8pt;z-index:251674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73088" behindDoc="0" locked="0" layoutInCell="1" allowOverlap="1" wp14:anchorId="40651775" wp14:editId="0141B45B">
                <wp:simplePos x="0" y="0"/>
                <wp:positionH relativeFrom="column">
                  <wp:posOffset>3500120</wp:posOffset>
                </wp:positionH>
                <wp:positionV relativeFrom="paragraph">
                  <wp:posOffset>2893060</wp:posOffset>
                </wp:positionV>
                <wp:extent cx="638175" cy="314960"/>
                <wp:effectExtent l="0" t="0" r="0" b="0"/>
                <wp:wrapNone/>
                <wp:docPr id="232" name="正方形/長方形 232"/>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0651775" id="正方形/長方形 232" o:spid="_x0000_s1162" style="position:absolute;left:0;text-align:left;margin-left:275.6pt;margin-top:227.8pt;width:50.25pt;height:24.8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70016" behindDoc="0" locked="0" layoutInCell="1" allowOverlap="1" wp14:anchorId="1F894AC6" wp14:editId="71065974">
                <wp:simplePos x="0" y="0"/>
                <wp:positionH relativeFrom="column">
                  <wp:posOffset>1718945</wp:posOffset>
                </wp:positionH>
                <wp:positionV relativeFrom="paragraph">
                  <wp:posOffset>2397760</wp:posOffset>
                </wp:positionV>
                <wp:extent cx="935990" cy="314960"/>
                <wp:effectExtent l="0" t="0" r="0" b="0"/>
                <wp:wrapNone/>
                <wp:docPr id="229" name="正方形/長方形 22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894AC6" id="正方形/長方形 229" o:spid="_x0000_s1163" style="position:absolute;left:0;text-align:left;margin-left:135.35pt;margin-top:188.8pt;width:73.7pt;height:24.8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68992" behindDoc="0" locked="0" layoutInCell="1" allowOverlap="1" wp14:anchorId="1AD9E516" wp14:editId="34363B2F">
                <wp:simplePos x="0" y="0"/>
                <wp:positionH relativeFrom="column">
                  <wp:posOffset>1842770</wp:posOffset>
                </wp:positionH>
                <wp:positionV relativeFrom="paragraph">
                  <wp:posOffset>2902585</wp:posOffset>
                </wp:positionV>
                <wp:extent cx="638175" cy="314960"/>
                <wp:effectExtent l="0" t="0" r="0" b="0"/>
                <wp:wrapNone/>
                <wp:docPr id="228" name="正方形/長方形 228"/>
                <wp:cNvGraphicFramePr/>
                <a:graphic xmlns:a="http://schemas.openxmlformats.org/drawingml/2006/main">
                  <a:graphicData uri="http://schemas.microsoft.com/office/word/2010/wordprocessingShape">
                    <wps:wsp>
                      <wps:cNvSpPr/>
                      <wps:spPr>
                        <a:xfrm>
                          <a:off x="0" y="0"/>
                          <a:ext cx="638175"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AD9E516" id="正方形/長方形 228" o:spid="_x0000_s1164" style="position:absolute;left:0;text-align:left;margin-left:145.1pt;margin-top:228.55pt;width:50.25pt;height:24.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539965" behindDoc="0" locked="0" layoutInCell="1" allowOverlap="1" wp14:anchorId="6404C9E2" wp14:editId="26C1DAC4">
                <wp:simplePos x="0" y="0"/>
                <wp:positionH relativeFrom="column">
                  <wp:posOffset>1652270</wp:posOffset>
                </wp:positionH>
                <wp:positionV relativeFrom="paragraph">
                  <wp:posOffset>2456815</wp:posOffset>
                </wp:positionV>
                <wp:extent cx="935990" cy="503555"/>
                <wp:effectExtent l="0" t="0" r="16510" b="10795"/>
                <wp:wrapNone/>
                <wp:docPr id="226" name="正方形/長方形 226"/>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0AA8B9" id="正方形/長方形 226" o:spid="_x0000_s1026" style="position:absolute;left:0;text-align:left;margin-left:130.1pt;margin-top:193.45pt;width:73.7pt;height:39.65pt;z-index:2515399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" fillcolor="#d8d8d8" strokecolor="black [3213]" strokeweight="2pt"/>
            </w:pict>
          </mc:Fallback>
        </mc:AlternateContent>
      </w:r>
      <w:r w:rsidR="00307F31">
        <w:rPr>
          <w:noProof/>
        </w:rPr>
        <mc:AlternateContent>
          <mc:Choice Requires="wps">
            <w:drawing>
              <wp:anchor distT="0" distB="0" distL="114300" distR="114300" simplePos="0" relativeHeight="251665920" behindDoc="0" locked="0" layoutInCell="1" allowOverlap="1" wp14:anchorId="03E7B4E5" wp14:editId="6B1371E2">
                <wp:simplePos x="0" y="0"/>
                <wp:positionH relativeFrom="column">
                  <wp:posOffset>3376295</wp:posOffset>
                </wp:positionH>
                <wp:positionV relativeFrom="paragraph">
                  <wp:posOffset>1355725</wp:posOffset>
                </wp:positionV>
                <wp:extent cx="935990" cy="314960"/>
                <wp:effectExtent l="0" t="0" r="0" b="0"/>
                <wp:wrapNone/>
                <wp:docPr id="225" name="正方形/長方形 225"/>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3E7B4E5" id="正方形/長方形 225" o:spid="_x0000_s1165" style="position:absolute;left:0;text-align:left;margin-left:265.85pt;margin-top:106.75pt;width:73.7pt;height:24.8pt;z-index:25166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64896" behindDoc="0" locked="0" layoutInCell="1" allowOverlap="1" wp14:anchorId="754B475A" wp14:editId="63FD3504">
                <wp:simplePos x="0" y="0"/>
                <wp:positionH relativeFrom="column">
                  <wp:posOffset>3500120</wp:posOffset>
                </wp:positionH>
                <wp:positionV relativeFrom="paragraph">
                  <wp:posOffset>1860550</wp:posOffset>
                </wp:positionV>
                <wp:extent cx="619125" cy="314960"/>
                <wp:effectExtent l="0" t="0" r="0" b="0"/>
                <wp:wrapNone/>
                <wp:docPr id="224" name="正方形/長方形 224"/>
                <wp:cNvGraphicFramePr/>
                <a:graphic xmlns:a="http://schemas.openxmlformats.org/drawingml/2006/main">
                  <a:graphicData uri="http://schemas.microsoft.com/office/word/2010/wordprocessingShape">
                    <wps:wsp>
                      <wps:cNvSpPr/>
                      <wps:spPr>
                        <a:xfrm>
                          <a:off x="0" y="0"/>
                          <a:ext cx="619125"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4B475A" id="正方形/長方形 224" o:spid="_x0000_s1166" style="position:absolute;left:0;text-align:left;margin-left:275.6pt;margin-top:146.5pt;width:48.75pt;height:24.8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61824" behindDoc="0" locked="0" layoutInCell="1" allowOverlap="1" wp14:anchorId="633C5FEF" wp14:editId="1E3938E8">
                <wp:simplePos x="0" y="0"/>
                <wp:positionH relativeFrom="column">
                  <wp:posOffset>2004695</wp:posOffset>
                </wp:positionH>
                <wp:positionV relativeFrom="paragraph">
                  <wp:posOffset>1670050</wp:posOffset>
                </wp:positionV>
                <wp:extent cx="241935" cy="187960"/>
                <wp:effectExtent l="0" t="0" r="5715" b="2540"/>
                <wp:wrapNone/>
                <wp:docPr id="221" name="正方形/長方形 221"/>
                <wp:cNvGraphicFramePr/>
                <a:graphic xmlns:a="http://schemas.openxmlformats.org/drawingml/2006/main">
                  <a:graphicData uri="http://schemas.microsoft.com/office/word/2010/wordprocessingShape">
                    <wps:wsp>
                      <wps:cNvSpPr/>
                      <wps:spPr>
                        <a:xfrm>
                          <a:off x="0" y="0"/>
                          <a:ext cx="241935" cy="187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wps:txbx>
                      <wps:bodyPr lIns="0" tIns="0" rIns="0" bIns="0"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33C5FEF" id="正方形/長方形 221" o:spid="_x0000_s1167" style="position:absolute;left:0;text-align:left;margin-left:157.85pt;margin-top:131.5pt;width:19.05pt;height:14.8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" filled="f" stroked="f" strokeweight="2pt">
                <v:textbox inset="0,0,0,0">
                  <w:txbxContent>
                    <w:p w:rsidR="000F2413" w:rsidRPr="00E47096" w:rsidRDefault="000F2413" w:rsidP="00E47096">
                      <w:pPr>
                        <w:pStyle w:val="Web"/>
                        <w:spacing w:after="0" w:line="240" w:lineRule="exact"/>
                        <w:ind w:firstLineChars="50" w:firstLine="105"/>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A</w:t>
                      </w:r>
                    </w:p>
                  </w:txbxContent>
                </v:textbox>
              </v:rect>
            </w:pict>
          </mc:Fallback>
        </mc:AlternateContent>
      </w:r>
      <w:r w:rsidR="00307F31">
        <w:rPr>
          <w:noProof/>
        </w:rPr>
        <mc:AlternateContent>
          <mc:Choice Requires="wps">
            <w:drawing>
              <wp:anchor distT="0" distB="0" distL="114300" distR="114300" simplePos="0" relativeHeight="251660800" behindDoc="0" locked="0" layoutInCell="1" allowOverlap="1" wp14:anchorId="33C61FF5" wp14:editId="52C4CEBF">
                <wp:simplePos x="0" y="0"/>
                <wp:positionH relativeFrom="column">
                  <wp:posOffset>2014220</wp:posOffset>
                </wp:positionH>
                <wp:positionV relativeFrom="paragraph">
                  <wp:posOffset>1651000</wp:posOffset>
                </wp:positionV>
                <wp:extent cx="226060" cy="235585"/>
                <wp:effectExtent l="0" t="0" r="21590" b="12065"/>
                <wp:wrapNone/>
                <wp:docPr id="220" name="円/楕円 105"/>
                <wp:cNvGraphicFramePr/>
                <a:graphic xmlns:a="http://schemas.openxmlformats.org/drawingml/2006/main">
                  <a:graphicData uri="http://schemas.microsoft.com/office/word/2010/wordprocessingShape">
                    <wps:wsp>
                      <wps:cNvSpPr/>
                      <wps:spPr>
                        <a:xfrm>
                          <a:off x="0" y="0"/>
                          <a:ext cx="226060" cy="23558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417A1EC" id="円/楕円 105" o:spid="_x0000_s1026" style="position:absolute;left:0;text-align:left;margin-left:158.6pt;margin-top:130pt;width:17.8pt;height:18.5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" fillcolor="#d8d8d8" strokecolor="black [3213]" strokeweight="2pt"/>
            </w:pict>
          </mc:Fallback>
        </mc:AlternateContent>
      </w:r>
      <w:r w:rsidR="00307F31">
        <w:rPr>
          <w:noProof/>
        </w:rPr>
        <mc:AlternateContent>
          <mc:Choice Requires="wps">
            <w:drawing>
              <wp:anchor distT="0" distB="0" distL="114300" distR="114300" simplePos="0" relativeHeight="251659776" behindDoc="0" locked="0" layoutInCell="1" allowOverlap="1" wp14:anchorId="27BCF41C" wp14:editId="16ED96FD">
                <wp:simplePos x="0" y="0"/>
                <wp:positionH relativeFrom="column">
                  <wp:posOffset>1718945</wp:posOffset>
                </wp:positionH>
                <wp:positionV relativeFrom="paragraph">
                  <wp:posOffset>1374775</wp:posOffset>
                </wp:positionV>
                <wp:extent cx="935990" cy="314960"/>
                <wp:effectExtent l="0" t="0" r="0" b="0"/>
                <wp:wrapNone/>
                <wp:docPr id="219" name="正方形/長方形 219"/>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7BCF41C" id="正方形/長方形 219" o:spid="_x0000_s1168" style="position:absolute;left:0;text-align:left;margin-left:135.35pt;margin-top:108.25pt;width:73.7pt;height:24.8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307F31">
        <w:rPr>
          <w:noProof/>
        </w:rPr>
        <mc:AlternateContent>
          <mc:Choice Requires="wps">
            <w:drawing>
              <wp:anchor distT="0" distB="0" distL="114300" distR="114300" simplePos="0" relativeHeight="251658752" behindDoc="0" locked="0" layoutInCell="1" allowOverlap="1" wp14:anchorId="088031B0" wp14:editId="38FEF2FF">
                <wp:simplePos x="0" y="0"/>
                <wp:positionH relativeFrom="column">
                  <wp:posOffset>1871345</wp:posOffset>
                </wp:positionH>
                <wp:positionV relativeFrom="paragraph">
                  <wp:posOffset>1879600</wp:posOffset>
                </wp:positionV>
                <wp:extent cx="666750" cy="314960"/>
                <wp:effectExtent l="0" t="0" r="0" b="0"/>
                <wp:wrapNone/>
                <wp:docPr id="218" name="正方形/長方形 218"/>
                <wp:cNvGraphicFramePr/>
                <a:graphic xmlns:a="http://schemas.openxmlformats.org/drawingml/2006/main">
                  <a:graphicData uri="http://schemas.microsoft.com/office/word/2010/wordprocessingShape">
                    <wps:wsp>
                      <wps:cNvSpPr/>
                      <wps:spPr>
                        <a:xfrm>
                          <a:off x="0" y="0"/>
                          <a:ext cx="66675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8031B0" id="正方形/長方形 218" o:spid="_x0000_s1169" style="position:absolute;left:0;text-align:left;margin-left:147.35pt;margin-top:148pt;width:52.5pt;height:24.8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648512" behindDoc="0" locked="0" layoutInCell="1" allowOverlap="1" wp14:anchorId="13B1CE04" wp14:editId="273921A8">
                <wp:simplePos x="0" y="0"/>
                <wp:positionH relativeFrom="column">
                  <wp:posOffset>1842770</wp:posOffset>
                </wp:positionH>
                <wp:positionV relativeFrom="paragraph">
                  <wp:posOffset>858520</wp:posOffset>
                </wp:positionV>
                <wp:extent cx="604520" cy="314960"/>
                <wp:effectExtent l="0" t="0" r="0" b="0"/>
                <wp:wrapNone/>
                <wp:docPr id="207" name="正方形/長方形 207"/>
                <wp:cNvGraphicFramePr/>
                <a:graphic xmlns:a="http://schemas.openxmlformats.org/drawingml/2006/main">
                  <a:graphicData uri="http://schemas.microsoft.com/office/word/2010/wordprocessingShape">
                    <wps:wsp>
                      <wps:cNvSpPr/>
                      <wps:spPr>
                        <a:xfrm>
                          <a:off x="0" y="0"/>
                          <a:ext cx="60452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B1CE04" id="正方形/長方形 207" o:spid="_x0000_s1170" style="position:absolute;left:0;text-align:left;margin-left:145.1pt;margin-top:67.6pt;width:47.6pt;height:24.8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CPU1</w:t>
                      </w:r>
                    </w:p>
                  </w:txbxContent>
                </v:textbox>
              </v:rect>
            </w:pict>
          </mc:Fallback>
        </mc:AlternateContent>
      </w:r>
      <w:r w:rsidR="00307F31">
        <w:rPr>
          <w:noProof/>
        </w:rPr>
        <mc:AlternateContent>
          <mc:Choice Requires="wps">
            <w:drawing>
              <wp:anchor distT="0" distB="0" distL="114300" distR="114300" simplePos="0" relativeHeight="251650560" behindDoc="0" locked="0" layoutInCell="1" allowOverlap="1" wp14:anchorId="77AD86CC" wp14:editId="571947BA">
                <wp:simplePos x="0" y="0"/>
                <wp:positionH relativeFrom="column">
                  <wp:posOffset>2014220</wp:posOffset>
                </wp:positionH>
                <wp:positionV relativeFrom="paragraph">
                  <wp:posOffset>620395</wp:posOffset>
                </wp:positionV>
                <wp:extent cx="226060" cy="235585"/>
                <wp:effectExtent l="0" t="0" r="21590" b="12065"/>
                <wp:wrapNone/>
                <wp:docPr id="209" name="円/楕円 95"/>
                <wp:cNvGraphicFramePr/>
                <a:graphic xmlns:a="http://schemas.openxmlformats.org/drawingml/2006/main">
                  <a:graphicData uri="http://schemas.microsoft.com/office/word/2010/wordprocessingShape">
                    <wps:wsp>
                      <wps:cNvSpPr/>
                      <wps:spPr>
                        <a:xfrm>
                          <a:off x="0" y="0"/>
                          <a:ext cx="226060" cy="235585"/>
                        </a:xfrm>
                        <a:prstGeom prst="ellipse">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7F6DCEB1" id="円/楕円 95" o:spid="_x0000_s1026" style="position:absolute;left:0;text-align:left;margin-left:158.6pt;margin-top:48.85pt;width:17.8pt;height:18.55pt;z-index:25165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" filled="f" strokecolor="black [3213]" strokeweight="2pt"/>
            </w:pict>
          </mc:Fallback>
        </mc:AlternateContent>
      </w:r>
      <w:r w:rsidR="00307F31">
        <w:rPr>
          <w:noProof/>
        </w:rPr>
        <mc:AlternateContent>
          <mc:Choice Requires="wps">
            <w:drawing>
              <wp:anchor distT="0" distB="0" distL="114300" distR="114300" simplePos="0" relativeHeight="251652608" behindDoc="0" locked="0" layoutInCell="1" allowOverlap="1" wp14:anchorId="28E9D52B" wp14:editId="2DA3A9B0">
                <wp:simplePos x="0" y="0"/>
                <wp:positionH relativeFrom="column">
                  <wp:posOffset>3309620</wp:posOffset>
                </wp:positionH>
                <wp:positionV relativeFrom="paragraph">
                  <wp:posOffset>393700</wp:posOffset>
                </wp:positionV>
                <wp:extent cx="935990" cy="503555"/>
                <wp:effectExtent l="0" t="0" r="16510" b="10795"/>
                <wp:wrapNone/>
                <wp:docPr id="211" name="正方形/長方形 211"/>
                <wp:cNvGraphicFramePr/>
                <a:graphic xmlns:a="http://schemas.openxmlformats.org/drawingml/2006/main">
                  <a:graphicData uri="http://schemas.microsoft.com/office/word/2010/wordprocessingShape">
                    <wps:wsp>
                      <wps:cNvSpPr/>
                      <wps:spPr>
                        <a:xfrm>
                          <a:off x="0" y="0"/>
                          <a:ext cx="935990" cy="50355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D059200" id="正方形/長方形 211" o:spid="_x0000_s1026" style="position:absolute;left:0;text-align:left;margin-left:260.6pt;margin-top:31pt;width:73.7pt;height:39.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" fillcolor="#d8d8d8" strokecolor="black [3213]" strokeweight="2pt"/>
            </w:pict>
          </mc:Fallback>
        </mc:AlternateContent>
      </w:r>
      <w:r w:rsidR="00307F31">
        <w:rPr>
          <w:noProof/>
        </w:rPr>
        <mc:AlternateContent>
          <mc:Choice Requires="wps">
            <w:drawing>
              <wp:anchor distT="0" distB="0" distL="114300" distR="114300" simplePos="0" relativeHeight="251654656" behindDoc="0" locked="0" layoutInCell="1" allowOverlap="1" wp14:anchorId="4C563267" wp14:editId="21D87462">
                <wp:simplePos x="0" y="0"/>
                <wp:positionH relativeFrom="column">
                  <wp:posOffset>3500120</wp:posOffset>
                </wp:positionH>
                <wp:positionV relativeFrom="paragraph">
                  <wp:posOffset>839470</wp:posOffset>
                </wp:positionV>
                <wp:extent cx="647700" cy="314960"/>
                <wp:effectExtent l="0" t="0" r="0" b="0"/>
                <wp:wrapNone/>
                <wp:docPr id="213" name="正方形/長方形 213"/>
                <wp:cNvGraphicFramePr/>
                <a:graphic xmlns:a="http://schemas.openxmlformats.org/drawingml/2006/main">
                  <a:graphicData uri="http://schemas.microsoft.com/office/word/2010/wordprocessingShape">
                    <wps:wsp>
                      <wps:cNvSpPr/>
                      <wps:spPr>
                        <a:xfrm>
                          <a:off x="0" y="0"/>
                          <a:ext cx="64770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C563267" id="正方形/長方形 213" o:spid="_x0000_s1171" style="position:absolute;left:0;text-align:left;margin-left:275.6pt;margin-top:66.1pt;width:51pt;height:24.8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color w:val="000000" w:themeColor="text1"/>
                          <w:kern w:val="24"/>
                          <w:sz w:val="21"/>
                          <w:szCs w:val="21"/>
                        </w:rPr>
                        <w:t>CPU2</w:t>
                      </w:r>
                    </w:p>
                  </w:txbxContent>
                </v:textbox>
              </v:rect>
            </w:pict>
          </mc:Fallback>
        </mc:AlternateContent>
      </w:r>
      <w:r w:rsidR="00307F31">
        <w:rPr>
          <w:noProof/>
        </w:rPr>
        <mc:AlternateContent>
          <mc:Choice Requires="wps">
            <w:drawing>
              <wp:anchor distT="0" distB="0" distL="114300" distR="114300" simplePos="0" relativeHeight="251655680" behindDoc="0" locked="0" layoutInCell="1" allowOverlap="1" wp14:anchorId="07F59AB6" wp14:editId="743CFA0D">
                <wp:simplePos x="0" y="0"/>
                <wp:positionH relativeFrom="column">
                  <wp:posOffset>3376295</wp:posOffset>
                </wp:positionH>
                <wp:positionV relativeFrom="paragraph">
                  <wp:posOffset>334645</wp:posOffset>
                </wp:positionV>
                <wp:extent cx="935990" cy="314960"/>
                <wp:effectExtent l="0" t="0" r="0" b="0"/>
                <wp:wrapNone/>
                <wp:docPr id="214" name="正方形/長方形 214"/>
                <wp:cNvGraphicFramePr/>
                <a:graphic xmlns:a="http://schemas.openxmlformats.org/drawingml/2006/main">
                  <a:graphicData uri="http://schemas.microsoft.com/office/word/2010/wordprocessingShape">
                    <wps:wsp>
                      <wps:cNvSpPr/>
                      <wps:spPr>
                        <a:xfrm>
                          <a:off x="0" y="0"/>
                          <a:ext cx="93599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7F59AB6" id="正方形/長方形 214" o:spid="_x0000_s1172" style="position:absolute;left:0;text-align:left;margin-left:265.85pt;margin-top:26.35pt;width:73.7pt;height:24.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Pr>
                          <w:rFonts w:ascii="メイリオ" w:eastAsia="メイリオ" w:hAnsi="メイリオ" w:cs="メイリオ"/>
                          <w:color w:val="000000" w:themeColor="text1"/>
                          <w:kern w:val="24"/>
                          <w:sz w:val="21"/>
                          <w:szCs w:val="21"/>
                        </w:rPr>
                        <w:t>R</w:t>
                      </w:r>
                      <w:r w:rsidRPr="00E47096">
                        <w:rPr>
                          <w:rFonts w:ascii="メイリオ" w:eastAsia="メイリオ" w:hAnsi="メイリオ" w:cs="メイリオ"/>
                          <w:color w:val="000000" w:themeColor="text1"/>
                          <w:kern w:val="24"/>
                          <w:sz w:val="21"/>
                          <w:szCs w:val="21"/>
                        </w:rPr>
                        <w:t>un queue</w:t>
                      </w:r>
                    </w:p>
                  </w:txbxContent>
                </v:textbox>
              </v:rect>
            </w:pict>
          </mc:Fallback>
        </mc:AlternateContent>
      </w:r>
      <w:r w:rsidR="00B47386">
        <w:rPr>
          <w:noProof/>
        </w:rPr>
        <mc:AlternateContent>
          <mc:Choice Requires="wps">
            <w:drawing>
              <wp:anchor distT="0" distB="0" distL="114300" distR="114300" simplePos="0" relativeHeight="251686400" behindDoc="0" locked="0" layoutInCell="1" allowOverlap="1">
                <wp:simplePos x="0" y="0"/>
                <wp:positionH relativeFrom="column">
                  <wp:posOffset>4805045</wp:posOffset>
                </wp:positionH>
                <wp:positionV relativeFrom="paragraph">
                  <wp:posOffset>2507879</wp:posOffset>
                </wp:positionV>
                <wp:extent cx="996950" cy="314960"/>
                <wp:effectExtent l="0" t="0" r="0" b="0"/>
                <wp:wrapNone/>
                <wp:docPr id="246" name="正方形/長方形 246"/>
                <wp:cNvGraphicFramePr/>
                <a:graphic xmlns:a="http://schemas.openxmlformats.org/drawingml/2006/main">
                  <a:graphicData uri="http://schemas.microsoft.com/office/word/2010/wordprocessingShape">
                    <wps:wsp>
                      <wps:cNvSpPr/>
                      <wps:spPr>
                        <a:xfrm>
                          <a:off x="0" y="0"/>
                          <a:ext cx="99695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rPr>
                              <w:t>測定区間</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正方形/長方形 246" o:spid="_x0000_s1173" style="position:absolute;left:0;text-align:left;margin-left:378.35pt;margin-top:197.45pt;width:78.5pt;height:24.8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rPr>
                        <w:t>測定区間</w:t>
                      </w:r>
                    </w:p>
                  </w:txbxContent>
                </v:textbox>
              </v:rect>
            </w:pict>
          </mc:Fallback>
        </mc:AlternateContent>
      </w:r>
      <w:r w:rsidR="00496145">
        <w:rPr>
          <w:noProof/>
        </w:rPr>
        <mc:AlternateContent>
          <mc:Choice Requires="wps">
            <w:drawing>
              <wp:anchor distT="0" distB="0" distL="114300" distR="114300" simplePos="0" relativeHeight="251687424" behindDoc="0" locked="0" layoutInCell="1" allowOverlap="1">
                <wp:simplePos x="0" y="0"/>
                <wp:positionH relativeFrom="column">
                  <wp:posOffset>4976495</wp:posOffset>
                </wp:positionH>
                <wp:positionV relativeFrom="paragraph">
                  <wp:posOffset>554990</wp:posOffset>
                </wp:positionV>
                <wp:extent cx="241935" cy="121285"/>
                <wp:effectExtent l="0" t="0" r="24765" b="12065"/>
                <wp:wrapNone/>
                <wp:docPr id="247" name="正方形/長方形 247"/>
                <wp:cNvGraphicFramePr/>
                <a:graphic xmlns:a="http://schemas.openxmlformats.org/drawingml/2006/main">
                  <a:graphicData uri="http://schemas.microsoft.com/office/word/2010/wordprocessingShape">
                    <wps:wsp>
                      <wps:cNvSpPr/>
                      <wps:spPr>
                        <a:xfrm>
                          <a:off x="0" y="0"/>
                          <a:ext cx="241935" cy="121285"/>
                        </a:xfrm>
                        <a:prstGeom prst="rect">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3EAF19" id="正方形/長方形 247" o:spid="_x0000_s1026" style="position:absolute;left:0;text-align:left;margin-left:391.85pt;margin-top:43.7pt;width:19.05pt;height:9.5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" filled="f" strokecolor="black [3213]" strokeweight="2pt"/>
            </w:pict>
          </mc:Fallback>
        </mc:AlternateContent>
      </w:r>
      <w:r w:rsidR="00496145">
        <w:rPr>
          <w:noProof/>
        </w:rPr>
        <mc:AlternateContent>
          <mc:Choice Requires="wps">
            <w:drawing>
              <wp:anchor distT="0" distB="0" distL="114300" distR="114300" simplePos="0" relativeHeight="251688448" behindDoc="0" locked="0" layoutInCell="1" allowOverlap="1">
                <wp:simplePos x="0" y="0"/>
                <wp:positionH relativeFrom="column">
                  <wp:posOffset>5147945</wp:posOffset>
                </wp:positionH>
                <wp:positionV relativeFrom="paragraph">
                  <wp:posOffset>221615</wp:posOffset>
                </wp:positionV>
                <wp:extent cx="895350" cy="314960"/>
                <wp:effectExtent l="0" t="0" r="0" b="0"/>
                <wp:wrapNone/>
                <wp:docPr id="248" name="正方形/長方形 248"/>
                <wp:cNvGraphicFramePr/>
                <a:graphic xmlns:a="http://schemas.openxmlformats.org/drawingml/2006/main">
                  <a:graphicData uri="http://schemas.microsoft.com/office/word/2010/wordprocessingShape">
                    <wps:wsp>
                      <wps:cNvSpPr/>
                      <wps:spPr>
                        <a:xfrm>
                          <a:off x="0" y="0"/>
                          <a:ext cx="89535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：停止状態</w:t>
                            </w:r>
                          </w:p>
                        </w:txbxContent>
                      </wps:txbx>
                      <wps:bodyPr wrap="square"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正方形/長方形 248" o:spid="_x0000_s1174" style="position:absolute;left:0;text-align:left;margin-left:405.35pt;margin-top:17.45pt;width:70.5pt;height:24.8pt;z-index:25168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：停止状態</w:t>
                      </w:r>
                    </w:p>
                  </w:txbxContent>
                </v:textbox>
              </v:rect>
            </w:pict>
          </mc:Fallback>
        </mc:AlternateContent>
      </w:r>
      <w:r w:rsidR="00496145">
        <w:rPr>
          <w:noProof/>
        </w:rPr>
        <mc:AlternateContent>
          <mc:Choice Requires="wps">
            <w:drawing>
              <wp:anchor distT="0" distB="0" distL="114300" distR="114300" simplePos="0" relativeHeight="251689472" behindDoc="0" locked="0" layoutInCell="1" allowOverlap="1">
                <wp:simplePos x="0" y="0"/>
                <wp:positionH relativeFrom="column">
                  <wp:posOffset>4976495</wp:posOffset>
                </wp:positionH>
                <wp:positionV relativeFrom="paragraph">
                  <wp:posOffset>297815</wp:posOffset>
                </wp:positionV>
                <wp:extent cx="241935" cy="121285"/>
                <wp:effectExtent l="0" t="0" r="24765" b="12065"/>
                <wp:wrapNone/>
                <wp:docPr id="249" name="正方形/長方形 249"/>
                <wp:cNvGraphicFramePr/>
                <a:graphic xmlns:a="http://schemas.openxmlformats.org/drawingml/2006/main">
                  <a:graphicData uri="http://schemas.microsoft.com/office/word/2010/wordprocessingShape">
                    <wps:wsp>
                      <wps:cNvSpPr/>
                      <wps:spPr>
                        <a:xfrm>
                          <a:off x="0" y="0"/>
                          <a:ext cx="241935" cy="121285"/>
                        </a:xfrm>
                        <a:prstGeom prst="rect">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86E5B1F" id="正方形/長方形 249" o:spid="_x0000_s1026" style="position:absolute;left:0;text-align:left;margin-left:391.85pt;margin-top:23.45pt;width:19.05pt;height:9.55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" fillcolor="#d8d8d8" strokecolor="black [3213]" strokeweight="2pt"/>
            </w:pict>
          </mc:Fallback>
        </mc:AlternateContent>
      </w:r>
      <w:r w:rsidR="00496145">
        <w:rPr>
          <w:noProof/>
        </w:rPr>
        <mc:AlternateContent>
          <mc:Choice Requires="wps">
            <w:drawing>
              <wp:anchor distT="0" distB="0" distL="114300" distR="114300" simplePos="0" relativeHeight="251690496" behindDoc="0" locked="0" layoutInCell="1" allowOverlap="1">
                <wp:simplePos x="0" y="0"/>
                <wp:positionH relativeFrom="column">
                  <wp:posOffset>5147945</wp:posOffset>
                </wp:positionH>
                <wp:positionV relativeFrom="paragraph">
                  <wp:posOffset>469265</wp:posOffset>
                </wp:positionV>
                <wp:extent cx="744220" cy="31496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744220" cy="314960"/>
                        </a:xfrm>
                        <a:prstGeom prst="rect">
                          <a:avLst/>
                        </a:prstGeom>
                        <a:noFill/>
                        <a:ln w="25400" cap="flat" cmpd="sng" algn="ctr">
                          <a:noFill/>
                          <a:prstDash val="solid"/>
                        </a:ln>
                        <a:effectLst/>
                      </wps:spPr>
                      <wps:txbx>
                        <w:txbxContent>
                          <w:p w:rsidR="000F2413" w:rsidRPr="00E47096" w:rsidRDefault="000F2413" w:rsidP="00E47096">
                            <w:pPr>
                              <w:pStyle w:val="Norm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：動作中</w:t>
                            </w:r>
                          </w:p>
                        </w:txbxContent>
                      </wps:txbx>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正方形/長方形 250" o:spid="_x0000_s1175" style="position:absolute;left:0;text-align:left;margin-left:405.35pt;margin-top:36.95pt;width:58.6pt;height:24.8pt;z-index:25169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" filled="f" stroked="f" strokeweight="2pt">
                <v:textbox>
                  <w:txbxContent>
                    <w:p w:rsidR="000F2413" w:rsidRPr="00E47096" w:rsidRDefault="000F2413" w:rsidP="00E47096">
                      <w:pPr>
                        <w:pStyle w:val="Web"/>
                        <w:spacing w:after="0" w:line="240" w:lineRule="exact"/>
                        <w:ind w:firstLine="0"/>
                        <w:rPr>
                          <w:rFonts w:ascii="メイリオ" w:eastAsia="メイリオ" w:hAnsi="メイリオ" w:cs="メイリオ"/>
                        </w:rPr>
                      </w:pPr>
                      <w:r w:rsidRPr="00E47096">
                        <w:rPr>
                          <w:rFonts w:ascii="メイリオ" w:eastAsia="メイリオ" w:hAnsi="メイリオ" w:cs="メイリオ" w:hint="eastAsia"/>
                          <w:color w:val="000000" w:themeColor="text1"/>
                          <w:kern w:val="24"/>
                          <w:sz w:val="21"/>
                          <w:szCs w:val="21"/>
                        </w:rPr>
                        <w:t>：動作中</w:t>
                      </w:r>
                    </w:p>
                  </w:txbxContent>
                </v:textbox>
              </v:rect>
            </w:pict>
          </mc:Fallback>
        </mc:AlternateContent>
      </w:r>
      <w:r w:rsidR="00496145">
        <w:rPr>
          <w:noProof/>
        </w:rPr>
        <mc:AlternateContent>
          <mc:Choice Requires="wps">
            <w:drawing>
              <wp:anchor distT="0" distB="0" distL="114300" distR="114300" simplePos="0" relativeHeight="251691520" behindDoc="0" locked="0" layoutInCell="1" allowOverlap="1">
                <wp:simplePos x="0" y="0"/>
                <wp:positionH relativeFrom="column">
                  <wp:posOffset>4719320</wp:posOffset>
                </wp:positionH>
                <wp:positionV relativeFrom="paragraph">
                  <wp:posOffset>545465</wp:posOffset>
                </wp:positionV>
                <wp:extent cx="156845" cy="137795"/>
                <wp:effectExtent l="0" t="0" r="14605" b="14605"/>
                <wp:wrapNone/>
                <wp:docPr id="251" name="円/楕円 136"/>
                <wp:cNvGraphicFramePr/>
                <a:graphic xmlns:a="http://schemas.openxmlformats.org/drawingml/2006/main">
                  <a:graphicData uri="http://schemas.microsoft.com/office/word/2010/wordprocessingShape">
                    <wps:wsp>
                      <wps:cNvSpPr/>
                      <wps:spPr>
                        <a:xfrm>
                          <a:off x="0" y="0"/>
                          <a:ext cx="156845" cy="137795"/>
                        </a:xfrm>
                        <a:prstGeom prst="ellipse">
                          <a:avLst/>
                        </a:prstGeom>
                        <a:no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359A845E" id="円/楕円 136" o:spid="_x0000_s1026" style="position:absolute;left:0;text-align:left;margin-left:371.6pt;margin-top:42.95pt;width:12.35pt;height:10.85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" filled="f" strokecolor="black [3213]" strokeweight="2pt"/>
            </w:pict>
          </mc:Fallback>
        </mc:AlternateContent>
      </w:r>
      <w:r w:rsidR="00496145">
        <w:rPr>
          <w:noProof/>
        </w:rPr>
        <mc:AlternateContent>
          <mc:Choice Requires="wps">
            <w:drawing>
              <wp:anchor distT="0" distB="0" distL="114300" distR="114300" simplePos="0" relativeHeight="251692544" behindDoc="0" locked="0" layoutInCell="1" allowOverlap="1">
                <wp:simplePos x="0" y="0"/>
                <wp:positionH relativeFrom="column">
                  <wp:posOffset>4719320</wp:posOffset>
                </wp:positionH>
                <wp:positionV relativeFrom="paragraph">
                  <wp:posOffset>278765</wp:posOffset>
                </wp:positionV>
                <wp:extent cx="156845" cy="137795"/>
                <wp:effectExtent l="0" t="0" r="14605" b="14605"/>
                <wp:wrapNone/>
                <wp:docPr id="252" name="円/楕円 137"/>
                <wp:cNvGraphicFramePr/>
                <a:graphic xmlns:a="http://schemas.openxmlformats.org/drawingml/2006/main">
                  <a:graphicData uri="http://schemas.microsoft.com/office/word/2010/wordprocessingShape">
                    <wps:wsp>
                      <wps:cNvSpPr/>
                      <wps:spPr>
                        <a:xfrm>
                          <a:off x="0" y="0"/>
                          <a:ext cx="156845" cy="137795"/>
                        </a:xfrm>
                        <a:prstGeom prst="ellipse">
                          <a:avLst/>
                        </a:prstGeom>
                        <a:solidFill>
                          <a:srgbClr val="9D9D9D">
                            <a:lumMod val="40000"/>
                            <a:lumOff val="60000"/>
                          </a:srgbClr>
                        </a:solidFill>
                        <a:ln w="25400" cap="flat" cmpd="sng" algn="ctr">
                          <a:solidFill>
                            <a:schemeClr val="tx1"/>
                          </a:solidFill>
                          <a:prstDash val="solid"/>
                        </a:ln>
                        <a:effectLst/>
                      </wps:spPr>
                      <wps:bodyPr rtlCol="0" anchor="ct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D95E7C8" id="円/楕円 137" o:spid="_x0000_s1026" style="position:absolute;left:0;text-align:left;margin-left:371.6pt;margin-top:21.95pt;width:12.35pt;height:10.85pt;z-index:25169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" fillcolor="#d8d8d8" strokecolor="black [3213]" strokeweight="2pt"/>
            </w:pict>
          </mc:Fallback>
        </mc:AlternateContent>
      </w:r>
      <w:r w:rsidR="00523EC9">
        <w:br/>
      </w:r>
      <w:r w:rsidR="00523EC9">
        <w:br/>
      </w:r>
      <w:r w:rsidR="00523EC9">
        <w:br/>
      </w:r>
      <w:r w:rsidR="00523EC9">
        <w:br/>
      </w:r>
      <w:r w:rsidR="00523EC9">
        <w:br/>
      </w:r>
      <w:r w:rsidR="00523EC9">
        <w:br/>
      </w:r>
      <w:r w:rsidR="00523EC9">
        <w:br/>
      </w:r>
      <w:r w:rsidR="00523EC9">
        <w:br/>
      </w:r>
      <w:r w:rsidR="00523EC9">
        <w:br/>
      </w:r>
      <w:r w:rsidR="00E13B25">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r w:rsidR="00523EC9">
        <w:br/>
      </w:r>
    </w:p>
    <w:p w:rsidR="00B47386" w:rsidRDefault="0041758E" w:rsidP="0041758E">
      <w:pPr>
        <w:pStyle w:val="figuretitle"/>
      </w:pPr>
      <w:r>
        <w:rPr>
          <w:rFonts w:hint="eastAsia"/>
        </w:rPr>
        <w:t>図</w:t>
      </w:r>
      <w:r w:rsidR="007E48F8">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sidR="00E9773A">
        <w:rPr>
          <w:noProof/>
        </w:rPr>
        <w:t>1</w:t>
      </w:r>
      <w:r>
        <w:fldChar w:fldCharType="end"/>
      </w:r>
      <w:r w:rsidR="00064491">
        <w:rPr>
          <w:rFonts w:hint="eastAsia"/>
        </w:rPr>
        <w:t xml:space="preserve">　</w:t>
      </w:r>
      <w:r w:rsidR="00AE7877">
        <w:rPr>
          <w:rFonts w:hint="eastAsia"/>
        </w:rPr>
        <w:t>タスクスイッチの処理フロー</w:t>
      </w:r>
    </w:p>
    <w:p w:rsidR="00523EC9" w:rsidRDefault="00523EC9" w:rsidP="00B47386">
      <w:pPr>
        <w:pStyle w:val="space"/>
      </w:pPr>
      <w:r>
        <w:br w:type="page"/>
      </w:r>
    </w:p>
    <w:p w:rsidR="00523EC9" w:rsidRDefault="00523EC9" w:rsidP="007E48F8">
      <w:pPr>
        <w:pStyle w:val="Heading1"/>
        <w:numPr>
          <w:ilvl w:val="0"/>
          <w:numId w:val="23"/>
        </w:numPr>
      </w:pPr>
      <w:bookmarkStart w:id="62" w:name="_Toc488949425"/>
      <w:r w:rsidRPr="00523EC9">
        <w:rPr>
          <w:rFonts w:hint="eastAsia"/>
        </w:rPr>
        <w:lastRenderedPageBreak/>
        <w:t>EAS</w:t>
      </w:r>
      <w:r w:rsidRPr="00523EC9">
        <w:rPr>
          <w:rFonts w:hint="eastAsia"/>
        </w:rPr>
        <w:t>と電力制御関連機能の同時使用</w:t>
      </w:r>
      <w:bookmarkEnd w:id="62"/>
    </w:p>
    <w:p w:rsidR="00523EC9" w:rsidRDefault="00523EC9" w:rsidP="007E48F8">
      <w:pPr>
        <w:pStyle w:val="Heading2"/>
        <w:numPr>
          <w:ilvl w:val="1"/>
          <w:numId w:val="23"/>
        </w:numPr>
      </w:pPr>
      <w:bookmarkStart w:id="63" w:name="_Toc488949426"/>
      <w:r w:rsidRPr="00523EC9">
        <w:rPr>
          <w:rFonts w:hint="eastAsia"/>
        </w:rPr>
        <w:t>概要</w:t>
      </w:r>
      <w:bookmarkEnd w:id="63"/>
    </w:p>
    <w:p w:rsidR="00523EC9" w:rsidRDefault="00523EC9" w:rsidP="0025603F">
      <w:r w:rsidRPr="00523EC9">
        <w:rPr>
          <w:rFonts w:hint="eastAsia"/>
        </w:rPr>
        <w:t>EAS</w:t>
      </w:r>
      <w:r w:rsidRPr="00523EC9">
        <w:rPr>
          <w:rFonts w:hint="eastAsia"/>
        </w:rPr>
        <w:t>環境下でさらに低消費電力の実現を目指すことを目的として、本章で他の電力制御関連機能との同時使用について説明します。まず、</w:t>
      </w:r>
      <w:r w:rsidRPr="00523EC9">
        <w:rPr>
          <w:rFonts w:hint="eastAsia"/>
        </w:rPr>
        <w:t>EAS</w:t>
      </w:r>
      <w:r w:rsidRPr="00523EC9">
        <w:rPr>
          <w:rFonts w:hint="eastAsia"/>
        </w:rPr>
        <w:t>環境下における各機能の動作状況を</w:t>
      </w:r>
      <w:r w:rsidR="00461A9E">
        <w:rPr>
          <w:rFonts w:hint="eastAsia"/>
        </w:rPr>
        <w:t>表</w:t>
      </w:r>
      <w:r w:rsidR="00461A9E">
        <w:rPr>
          <w:rFonts w:hint="eastAsia"/>
        </w:rPr>
        <w:t>A3-1</w:t>
      </w:r>
      <w:r w:rsidRPr="00523EC9">
        <w:rPr>
          <w:rFonts w:hint="eastAsia"/>
        </w:rPr>
        <w:t>に示します。</w:t>
      </w:r>
      <w:r w:rsidRPr="00523EC9">
        <w:rPr>
          <w:rFonts w:hint="eastAsia"/>
        </w:rPr>
        <w:t>Cortex-A57</w:t>
      </w:r>
      <w:r w:rsidRPr="00523EC9">
        <w:rPr>
          <w:rFonts w:hint="eastAsia"/>
        </w:rPr>
        <w:t>側は各機能が動作可能であるため、従来環境と同じ使い方が可能です。</w:t>
      </w:r>
      <w:r w:rsidRPr="00523EC9">
        <w:rPr>
          <w:rFonts w:hint="eastAsia"/>
        </w:rPr>
        <w:t>Cortex-A53</w:t>
      </w:r>
      <w:r w:rsidRPr="00523EC9">
        <w:rPr>
          <w:rFonts w:hint="eastAsia"/>
        </w:rPr>
        <w:t>側のいくつかの機能は個別拡張により動作可能ですが、</w:t>
      </w:r>
      <w:r w:rsidRPr="00523EC9">
        <w:rPr>
          <w:rFonts w:hint="eastAsia"/>
        </w:rPr>
        <w:t>Cortex-A53</w:t>
      </w:r>
      <w:r w:rsidRPr="00523EC9">
        <w:rPr>
          <w:rFonts w:hint="eastAsia"/>
        </w:rPr>
        <w:t>は</w:t>
      </w:r>
      <w:r w:rsidRPr="00523EC9">
        <w:rPr>
          <w:rFonts w:hint="eastAsia"/>
        </w:rPr>
        <w:t>Cortex-A57</w:t>
      </w:r>
      <w:r w:rsidRPr="00523EC9">
        <w:rPr>
          <w:rFonts w:hint="eastAsia"/>
        </w:rPr>
        <w:t>に比べて低消費電力の</w:t>
      </w:r>
      <w:r w:rsidRPr="00523EC9">
        <w:rPr>
          <w:rFonts w:hint="eastAsia"/>
        </w:rPr>
        <w:t>CPU</w:t>
      </w:r>
      <w:r w:rsidRPr="00523EC9">
        <w:rPr>
          <w:rFonts w:hint="eastAsia"/>
        </w:rPr>
        <w:t>チップであるため、システム全体から見たときの電力削減効果は極めて小さくなることが見込まれます。そのため、弊社の</w:t>
      </w:r>
      <w:r w:rsidRPr="00523EC9">
        <w:rPr>
          <w:rFonts w:hint="eastAsia"/>
        </w:rPr>
        <w:t>EAS</w:t>
      </w:r>
      <w:r w:rsidRPr="00523EC9">
        <w:rPr>
          <w:rFonts w:hint="eastAsia"/>
        </w:rPr>
        <w:t>評価環境では</w:t>
      </w:r>
      <w:r w:rsidRPr="00523EC9">
        <w:rPr>
          <w:rFonts w:hint="eastAsia"/>
        </w:rPr>
        <w:t>Cortex-A53</w:t>
      </w:r>
      <w:r w:rsidRPr="00523EC9">
        <w:rPr>
          <w:rFonts w:hint="eastAsia"/>
        </w:rPr>
        <w:t>側の電力制御関連機能</w:t>
      </w:r>
      <w:r w:rsidRPr="00523EC9">
        <w:rPr>
          <w:rFonts w:hint="eastAsia"/>
        </w:rPr>
        <w:t>(CPU Idle/CPU Freq/IPA/EMS)</w:t>
      </w:r>
      <w:r w:rsidRPr="00523EC9">
        <w:rPr>
          <w:rFonts w:hint="eastAsia"/>
        </w:rPr>
        <w:t>は無効にしております。</w:t>
      </w:r>
    </w:p>
    <w:p w:rsidR="00523EC9" w:rsidRPr="00523EC9" w:rsidRDefault="00523EC9" w:rsidP="00523EC9">
      <w:pPr>
        <w:pStyle w:val="space"/>
      </w:pPr>
    </w:p>
    <w:p w:rsidR="00523EC9" w:rsidRDefault="0041758E" w:rsidP="0041758E">
      <w:pPr>
        <w:pStyle w:val="tablehead"/>
      </w:pPr>
      <w:r>
        <w:rPr>
          <w:rFonts w:hint="eastAsia"/>
        </w:rPr>
        <w:t>表</w:t>
      </w:r>
      <w:r w:rsidR="007E48F8">
        <w:rPr>
          <w:rFonts w:hint="eastAsia"/>
        </w:rPr>
        <w:t xml:space="preserve"> A</w:t>
      </w:r>
      <w:r>
        <w:fldChar w:fldCharType="begin"/>
      </w:r>
      <w:r>
        <w:instrText xml:space="preserve"> </w:instrText>
      </w:r>
      <w:r>
        <w:rPr>
          <w:rFonts w:hint="eastAsia"/>
        </w:rPr>
        <w:instrText>STYLEREF 1 \s</w:instrText>
      </w:r>
      <w:r>
        <w:instrText xml:space="preserve"> </w:instrText>
      </w:r>
      <w:r>
        <w:fldChar w:fldCharType="separate"/>
      </w:r>
      <w:r w:rsidR="00E9773A">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773A">
        <w:rPr>
          <w:noProof/>
        </w:rPr>
        <w:t>1</w:t>
      </w:r>
      <w:r>
        <w:fldChar w:fldCharType="end"/>
      </w:r>
      <w:r w:rsidR="007D102F">
        <w:rPr>
          <w:rFonts w:hint="eastAsia"/>
        </w:rPr>
        <w:t xml:space="preserve">　</w:t>
      </w:r>
      <w:r w:rsidR="00AE7877">
        <w:rPr>
          <w:rFonts w:hint="eastAsia"/>
        </w:rPr>
        <w:t>電力制御関連機能のサポート一覧</w:t>
      </w:r>
    </w:p>
    <w:p w:rsidR="004B7D52" w:rsidRDefault="004B7D52" w:rsidP="00523EC9">
      <w:pPr>
        <w:pStyle w:val="condition"/>
      </w:pPr>
      <w:r w:rsidRPr="00552E1A">
        <w:rPr>
          <w:b/>
        </w:rPr>
        <w:t>√</w:t>
      </w:r>
      <w:r w:rsidR="00523EC9" w:rsidRPr="00523EC9">
        <w:rPr>
          <w:rFonts w:hint="eastAsia"/>
        </w:rPr>
        <w:t xml:space="preserve">：動作可能　</w:t>
      </w:r>
    </w:p>
    <w:p w:rsidR="00523EC9" w:rsidRDefault="004B7D52" w:rsidP="00523EC9">
      <w:pPr>
        <w:pStyle w:val="condition"/>
      </w:pPr>
      <w:r w:rsidRPr="00552E1A">
        <w:rPr>
          <w:rFonts w:cs="Arial"/>
          <w:b/>
        </w:rPr>
        <w:t>∆</w:t>
      </w:r>
      <w:r w:rsidR="00523EC9" w:rsidRPr="00523EC9">
        <w:rPr>
          <w:rFonts w:hint="eastAsia"/>
        </w:rPr>
        <w:t>：個別拡張により動作可能</w:t>
      </w:r>
    </w:p>
    <w:tbl>
      <w:tblPr>
        <w:tblStyle w:val="TableGrid"/>
        <w:tblW w:w="9809" w:type="dxa"/>
        <w:tblLayout w:type="fixed"/>
        <w:tblLook w:val="04A0" w:firstRow="1" w:lastRow="0" w:firstColumn="1" w:lastColumn="0" w:noHBand="0" w:noVBand="1"/>
      </w:tblPr>
      <w:tblGrid>
        <w:gridCol w:w="2017"/>
        <w:gridCol w:w="1300"/>
        <w:gridCol w:w="1299"/>
        <w:gridCol w:w="5193"/>
      </w:tblGrid>
      <w:tr w:rsidR="00523EC9" w:rsidRPr="0020795F" w:rsidTr="004421B7">
        <w:trPr>
          <w:trHeight w:val="275"/>
        </w:trPr>
        <w:tc>
          <w:tcPr>
            <w:tcW w:w="1980" w:type="dxa"/>
          </w:tcPr>
          <w:p w:rsidR="00523EC9" w:rsidRPr="0020795F" w:rsidRDefault="00523EC9" w:rsidP="00771D60">
            <w:pPr>
              <w:pStyle w:val="tablehead"/>
            </w:pPr>
            <w:r w:rsidRPr="00523EC9">
              <w:t>Function name(*)</w:t>
            </w:r>
          </w:p>
        </w:tc>
        <w:tc>
          <w:tcPr>
            <w:tcW w:w="1276" w:type="dxa"/>
          </w:tcPr>
          <w:p w:rsidR="00523EC9" w:rsidRPr="0020795F" w:rsidRDefault="00523EC9" w:rsidP="00523EC9">
            <w:pPr>
              <w:pStyle w:val="tablehead"/>
            </w:pPr>
            <w:r w:rsidRPr="00523EC9">
              <w:t>Cortex-A57</w:t>
            </w:r>
          </w:p>
        </w:tc>
        <w:tc>
          <w:tcPr>
            <w:tcW w:w="1275" w:type="dxa"/>
          </w:tcPr>
          <w:p w:rsidR="00523EC9" w:rsidRPr="0020795F" w:rsidRDefault="00523EC9" w:rsidP="00523EC9">
            <w:pPr>
              <w:pStyle w:val="tablehead"/>
            </w:pPr>
            <w:r w:rsidRPr="00523EC9">
              <w:t>Cortex-A53</w:t>
            </w:r>
          </w:p>
        </w:tc>
        <w:tc>
          <w:tcPr>
            <w:tcW w:w="5098" w:type="dxa"/>
          </w:tcPr>
          <w:p w:rsidR="00523EC9" w:rsidRPr="0020795F" w:rsidRDefault="00523EC9" w:rsidP="00523EC9">
            <w:pPr>
              <w:pStyle w:val="tablehead"/>
            </w:pPr>
            <w:r w:rsidRPr="00523EC9">
              <w:t>Remarks</w:t>
            </w:r>
          </w:p>
        </w:tc>
      </w:tr>
      <w:tr w:rsidR="00523EC9" w:rsidRPr="0020795F" w:rsidTr="004421B7">
        <w:trPr>
          <w:trHeight w:val="275"/>
        </w:trPr>
        <w:tc>
          <w:tcPr>
            <w:tcW w:w="1980" w:type="dxa"/>
          </w:tcPr>
          <w:p w:rsidR="00523EC9" w:rsidRPr="0020795F" w:rsidRDefault="00523EC9" w:rsidP="00523EC9">
            <w:pPr>
              <w:pStyle w:val="tablebody"/>
            </w:pPr>
            <w:r>
              <w:t>CPU Hotplug</w:t>
            </w:r>
          </w:p>
        </w:tc>
        <w:tc>
          <w:tcPr>
            <w:tcW w:w="1276" w:type="dxa"/>
          </w:tcPr>
          <w:p w:rsidR="00523EC9" w:rsidRPr="0020795F" w:rsidRDefault="004B7D52" w:rsidP="00523EC9">
            <w:pPr>
              <w:pStyle w:val="tablebody"/>
            </w:pPr>
            <w:r w:rsidRPr="00552E1A">
              <w:rPr>
                <w:b/>
              </w:rPr>
              <w:t>√</w:t>
            </w:r>
          </w:p>
        </w:tc>
        <w:tc>
          <w:tcPr>
            <w:tcW w:w="1275" w:type="dxa"/>
          </w:tcPr>
          <w:p w:rsidR="00523EC9" w:rsidRPr="0020795F" w:rsidRDefault="004B7D52" w:rsidP="00523EC9">
            <w:pPr>
              <w:pStyle w:val="tablebody"/>
            </w:pPr>
            <w:r w:rsidRPr="00552E1A">
              <w:rPr>
                <w:b/>
              </w:rPr>
              <w:t>√</w:t>
            </w:r>
          </w:p>
        </w:tc>
        <w:tc>
          <w:tcPr>
            <w:tcW w:w="5098" w:type="dxa"/>
          </w:tcPr>
          <w:p w:rsidR="00523EC9" w:rsidRPr="0020795F" w:rsidRDefault="00523EC9" w:rsidP="00523EC9">
            <w:pPr>
              <w:pStyle w:val="tablebody"/>
            </w:pPr>
          </w:p>
        </w:tc>
      </w:tr>
      <w:tr w:rsidR="00523EC9" w:rsidRPr="0020795F" w:rsidTr="004421B7">
        <w:trPr>
          <w:trHeight w:val="275"/>
        </w:trPr>
        <w:tc>
          <w:tcPr>
            <w:tcW w:w="1980" w:type="dxa"/>
          </w:tcPr>
          <w:p w:rsidR="00523EC9" w:rsidRPr="0020795F" w:rsidRDefault="00523EC9" w:rsidP="00523EC9">
            <w:pPr>
              <w:pStyle w:val="tablebody"/>
            </w:pPr>
            <w:r>
              <w:t>CPU Idle</w:t>
            </w:r>
          </w:p>
        </w:tc>
        <w:tc>
          <w:tcPr>
            <w:tcW w:w="1276" w:type="dxa"/>
          </w:tcPr>
          <w:p w:rsidR="00523EC9" w:rsidRPr="0020795F" w:rsidRDefault="004B7D52" w:rsidP="00523EC9">
            <w:pPr>
              <w:pStyle w:val="tablebody"/>
            </w:pPr>
            <w:r w:rsidRPr="00552E1A">
              <w:rPr>
                <w:b/>
              </w:rPr>
              <w:t>√</w:t>
            </w:r>
          </w:p>
        </w:tc>
        <w:tc>
          <w:tcPr>
            <w:tcW w:w="1275" w:type="dxa"/>
          </w:tcPr>
          <w:p w:rsidR="00523EC9" w:rsidRPr="0020795F" w:rsidRDefault="004B7D52" w:rsidP="00523EC9">
            <w:pPr>
              <w:pStyle w:val="tablebody"/>
            </w:pPr>
            <w:r w:rsidRPr="00552E1A">
              <w:rPr>
                <w:rFonts w:cs="Arial"/>
                <w:b/>
              </w:rPr>
              <w:t>∆</w:t>
            </w:r>
          </w:p>
        </w:tc>
        <w:tc>
          <w:tcPr>
            <w:tcW w:w="5098" w:type="dxa"/>
          </w:tcPr>
          <w:p w:rsidR="00523EC9" w:rsidRPr="0020795F" w:rsidRDefault="00523EC9" w:rsidP="00523EC9">
            <w:pPr>
              <w:pStyle w:val="tablebody"/>
            </w:pPr>
            <w:r w:rsidRPr="00523EC9">
              <w:rPr>
                <w:rFonts w:hint="eastAsia"/>
              </w:rPr>
              <w:t>CPU Idle</w:t>
            </w:r>
            <w:r w:rsidRPr="00523EC9">
              <w:rPr>
                <w:rFonts w:hint="eastAsia"/>
              </w:rPr>
              <w:t>は本版では機能制限のため未サポートと致しますが、次版以降に動作可能となる予定です。</w:t>
            </w:r>
          </w:p>
        </w:tc>
      </w:tr>
      <w:tr w:rsidR="00523EC9" w:rsidRPr="0020795F" w:rsidTr="004421B7">
        <w:trPr>
          <w:trHeight w:val="275"/>
        </w:trPr>
        <w:tc>
          <w:tcPr>
            <w:tcW w:w="1980" w:type="dxa"/>
          </w:tcPr>
          <w:p w:rsidR="00523EC9" w:rsidRPr="0020795F" w:rsidRDefault="00523EC9" w:rsidP="00523EC9">
            <w:pPr>
              <w:pStyle w:val="tablebody"/>
            </w:pPr>
            <w:r>
              <w:t>CPU Freq</w:t>
            </w:r>
          </w:p>
        </w:tc>
        <w:tc>
          <w:tcPr>
            <w:tcW w:w="1276" w:type="dxa"/>
          </w:tcPr>
          <w:p w:rsidR="00523EC9" w:rsidRPr="0020795F" w:rsidRDefault="004B7D52" w:rsidP="00523EC9">
            <w:pPr>
              <w:pStyle w:val="tablebody"/>
            </w:pPr>
            <w:r w:rsidRPr="00552E1A">
              <w:rPr>
                <w:b/>
              </w:rPr>
              <w:t>√</w:t>
            </w:r>
          </w:p>
        </w:tc>
        <w:tc>
          <w:tcPr>
            <w:tcW w:w="1275" w:type="dxa"/>
          </w:tcPr>
          <w:p w:rsidR="00523EC9" w:rsidRPr="0020795F" w:rsidRDefault="004B7D52" w:rsidP="00523EC9">
            <w:pPr>
              <w:pStyle w:val="tablebody"/>
            </w:pPr>
            <w:r w:rsidRPr="00552E1A">
              <w:rPr>
                <w:rFonts w:cs="Arial"/>
                <w:b/>
              </w:rPr>
              <w:t>∆</w:t>
            </w:r>
          </w:p>
        </w:tc>
        <w:tc>
          <w:tcPr>
            <w:tcW w:w="5098" w:type="dxa"/>
          </w:tcPr>
          <w:p w:rsidR="00523EC9" w:rsidRPr="0020795F" w:rsidRDefault="00523EC9" w:rsidP="00523EC9">
            <w:pPr>
              <w:pStyle w:val="tablebody"/>
            </w:pPr>
            <w:r w:rsidRPr="00523EC9">
              <w:rPr>
                <w:rFonts w:hint="eastAsia"/>
              </w:rPr>
              <w:t>Coretex-A53</w:t>
            </w:r>
            <w:r w:rsidRPr="00523EC9">
              <w:rPr>
                <w:rFonts w:hint="eastAsia"/>
              </w:rPr>
              <w:t>側の</w:t>
            </w:r>
            <w:r w:rsidRPr="00523EC9">
              <w:rPr>
                <w:rFonts w:hint="eastAsia"/>
              </w:rPr>
              <w:t>CPU Freq</w:t>
            </w:r>
            <w:r w:rsidRPr="00523EC9">
              <w:rPr>
                <w:rFonts w:hint="eastAsia"/>
              </w:rPr>
              <w:t>は本版では未評価のため未サポートと致しますが、次版以降で個別拡張により動作可能となる予定です。</w:t>
            </w:r>
          </w:p>
        </w:tc>
      </w:tr>
      <w:tr w:rsidR="00523EC9" w:rsidRPr="0020795F" w:rsidTr="004421B7">
        <w:trPr>
          <w:trHeight w:val="275"/>
        </w:trPr>
        <w:tc>
          <w:tcPr>
            <w:tcW w:w="1980" w:type="dxa"/>
          </w:tcPr>
          <w:p w:rsidR="00523EC9" w:rsidRPr="0020795F" w:rsidRDefault="00242CDB" w:rsidP="00523EC9">
            <w:pPr>
              <w:pStyle w:val="tablebody"/>
            </w:pPr>
            <w:r w:rsidRPr="002230E4">
              <w:t>System Suspend to RAM</w:t>
            </w:r>
          </w:p>
        </w:tc>
        <w:tc>
          <w:tcPr>
            <w:tcW w:w="1276" w:type="dxa"/>
          </w:tcPr>
          <w:p w:rsidR="00523EC9" w:rsidRPr="0020795F" w:rsidRDefault="004B7D52" w:rsidP="00523EC9">
            <w:pPr>
              <w:pStyle w:val="tablebody"/>
            </w:pPr>
            <w:r w:rsidRPr="00552E1A">
              <w:rPr>
                <w:b/>
              </w:rPr>
              <w:t>√</w:t>
            </w:r>
          </w:p>
        </w:tc>
        <w:tc>
          <w:tcPr>
            <w:tcW w:w="1275" w:type="dxa"/>
          </w:tcPr>
          <w:p w:rsidR="00523EC9" w:rsidRPr="0020795F" w:rsidRDefault="004B7D52" w:rsidP="00523EC9">
            <w:pPr>
              <w:pStyle w:val="tablebody"/>
            </w:pPr>
            <w:r w:rsidRPr="00552E1A">
              <w:rPr>
                <w:b/>
              </w:rPr>
              <w:t>√</w:t>
            </w:r>
          </w:p>
        </w:tc>
        <w:tc>
          <w:tcPr>
            <w:tcW w:w="5098" w:type="dxa"/>
          </w:tcPr>
          <w:p w:rsidR="00523EC9" w:rsidRPr="0020795F" w:rsidRDefault="00523EC9" w:rsidP="00523EC9">
            <w:pPr>
              <w:pStyle w:val="tablebody"/>
            </w:pPr>
          </w:p>
        </w:tc>
      </w:tr>
      <w:tr w:rsidR="00523EC9" w:rsidRPr="0020795F" w:rsidTr="004421B7">
        <w:trPr>
          <w:trHeight w:val="275"/>
        </w:trPr>
        <w:tc>
          <w:tcPr>
            <w:tcW w:w="1980" w:type="dxa"/>
          </w:tcPr>
          <w:p w:rsidR="00523EC9" w:rsidRPr="0020795F" w:rsidRDefault="00523EC9" w:rsidP="00523EC9">
            <w:pPr>
              <w:pStyle w:val="tablebody"/>
            </w:pPr>
            <w:r>
              <w:t>IPA</w:t>
            </w:r>
          </w:p>
        </w:tc>
        <w:tc>
          <w:tcPr>
            <w:tcW w:w="1276" w:type="dxa"/>
          </w:tcPr>
          <w:p w:rsidR="00523EC9" w:rsidRPr="0020795F" w:rsidRDefault="004B7D52" w:rsidP="00523EC9">
            <w:pPr>
              <w:pStyle w:val="tablebody"/>
            </w:pPr>
            <w:r w:rsidRPr="00552E1A">
              <w:rPr>
                <w:b/>
              </w:rPr>
              <w:t>√</w:t>
            </w:r>
          </w:p>
        </w:tc>
        <w:tc>
          <w:tcPr>
            <w:tcW w:w="1275" w:type="dxa"/>
          </w:tcPr>
          <w:p w:rsidR="00523EC9" w:rsidRPr="0020795F" w:rsidRDefault="004B7D52" w:rsidP="00523EC9">
            <w:pPr>
              <w:pStyle w:val="tablebody"/>
            </w:pPr>
            <w:r w:rsidRPr="00552E1A">
              <w:rPr>
                <w:rFonts w:cs="Arial"/>
                <w:b/>
              </w:rPr>
              <w:t>∆</w:t>
            </w:r>
          </w:p>
        </w:tc>
        <w:tc>
          <w:tcPr>
            <w:tcW w:w="5098" w:type="dxa"/>
          </w:tcPr>
          <w:p w:rsidR="00523EC9" w:rsidRPr="0020795F" w:rsidRDefault="00523EC9" w:rsidP="00523EC9">
            <w:pPr>
              <w:pStyle w:val="tablebody"/>
            </w:pPr>
            <w:r w:rsidRPr="00523EC9">
              <w:rPr>
                <w:rFonts w:hint="eastAsia"/>
              </w:rPr>
              <w:t>Coretex-A53</w:t>
            </w:r>
            <w:r w:rsidRPr="00523EC9">
              <w:rPr>
                <w:rFonts w:hint="eastAsia"/>
              </w:rPr>
              <w:t>側の</w:t>
            </w:r>
            <w:r w:rsidRPr="00523EC9">
              <w:rPr>
                <w:rFonts w:hint="eastAsia"/>
              </w:rPr>
              <w:t>IPA</w:t>
            </w:r>
            <w:r w:rsidRPr="00523EC9">
              <w:rPr>
                <w:rFonts w:hint="eastAsia"/>
              </w:rPr>
              <w:t>は本版では未評価のため未サポートと致しますが、次版以降で個別拡張により動作可能となる予定です。</w:t>
            </w:r>
          </w:p>
        </w:tc>
      </w:tr>
      <w:tr w:rsidR="00523EC9" w:rsidRPr="0020795F" w:rsidTr="004421B7">
        <w:trPr>
          <w:trHeight w:val="275"/>
        </w:trPr>
        <w:tc>
          <w:tcPr>
            <w:tcW w:w="1980" w:type="dxa"/>
          </w:tcPr>
          <w:p w:rsidR="00523EC9" w:rsidRPr="0020795F" w:rsidRDefault="00523EC9" w:rsidP="00523EC9">
            <w:pPr>
              <w:pStyle w:val="tablebody"/>
            </w:pPr>
            <w:r>
              <w:t>EMS</w:t>
            </w:r>
          </w:p>
        </w:tc>
        <w:tc>
          <w:tcPr>
            <w:tcW w:w="1276" w:type="dxa"/>
          </w:tcPr>
          <w:p w:rsidR="00523EC9" w:rsidRPr="0020795F" w:rsidRDefault="004B7D52" w:rsidP="00523EC9">
            <w:pPr>
              <w:pStyle w:val="tablebody"/>
            </w:pPr>
            <w:r w:rsidRPr="00552E1A">
              <w:rPr>
                <w:b/>
              </w:rPr>
              <w:t>√</w:t>
            </w:r>
          </w:p>
        </w:tc>
        <w:tc>
          <w:tcPr>
            <w:tcW w:w="1275" w:type="dxa"/>
          </w:tcPr>
          <w:p w:rsidR="00523EC9" w:rsidRPr="0020795F" w:rsidRDefault="004B7D52" w:rsidP="00523EC9">
            <w:pPr>
              <w:pStyle w:val="tablebody"/>
            </w:pPr>
            <w:r w:rsidRPr="00552E1A">
              <w:rPr>
                <w:rFonts w:cs="Arial"/>
                <w:b/>
              </w:rPr>
              <w:t>∆</w:t>
            </w:r>
          </w:p>
        </w:tc>
        <w:tc>
          <w:tcPr>
            <w:tcW w:w="5098" w:type="dxa"/>
          </w:tcPr>
          <w:p w:rsidR="00523EC9" w:rsidRPr="0020795F" w:rsidRDefault="00523EC9" w:rsidP="00523EC9">
            <w:pPr>
              <w:pStyle w:val="tablebody"/>
            </w:pPr>
          </w:p>
        </w:tc>
      </w:tr>
    </w:tbl>
    <w:p w:rsidR="00523EC9" w:rsidRPr="00523EC9" w:rsidRDefault="00E13B25" w:rsidP="00E13B25">
      <w:pPr>
        <w:pStyle w:val="tablenote"/>
      </w:pPr>
      <w:r w:rsidRPr="00523EC9">
        <w:rPr>
          <w:rFonts w:hint="eastAsia"/>
        </w:rPr>
        <w:t xml:space="preserve"> </w:t>
      </w:r>
      <w:r w:rsidR="00523EC9" w:rsidRPr="00523EC9">
        <w:rPr>
          <w:rFonts w:hint="eastAsia"/>
        </w:rPr>
        <w:t xml:space="preserve">(*) </w:t>
      </w:r>
      <w:r w:rsidR="00523EC9" w:rsidRPr="00523EC9">
        <w:rPr>
          <w:rFonts w:hint="eastAsia"/>
        </w:rPr>
        <w:t>各機能の説明は</w:t>
      </w:r>
      <w:r w:rsidR="00523EC9" w:rsidRPr="00523EC9">
        <w:rPr>
          <w:rFonts w:hint="eastAsia"/>
        </w:rPr>
        <w:t>RENESAS_RCH3M3_PowerManagement_UME</w:t>
      </w:r>
      <w:r w:rsidR="00523EC9" w:rsidRPr="00523EC9">
        <w:rPr>
          <w:rFonts w:hint="eastAsia"/>
        </w:rPr>
        <w:t>を参照</w:t>
      </w:r>
    </w:p>
    <w:p w:rsidR="00E13B25" w:rsidRDefault="00E13B25" w:rsidP="00E13B25">
      <w:pPr>
        <w:pStyle w:val="tableend"/>
      </w:pPr>
    </w:p>
    <w:p w:rsidR="000F0D2D" w:rsidRDefault="000F0D2D" w:rsidP="00523EC9">
      <w:pPr>
        <w:pStyle w:val="space"/>
      </w:pPr>
    </w:p>
    <w:p w:rsidR="00523EC9" w:rsidRDefault="00523EC9" w:rsidP="00523EC9">
      <w:r>
        <w:br w:type="page"/>
      </w:r>
    </w:p>
    <w:p w:rsidR="000F0D2D" w:rsidRDefault="00523EC9" w:rsidP="007E48F8">
      <w:pPr>
        <w:pStyle w:val="Heading2"/>
        <w:numPr>
          <w:ilvl w:val="1"/>
          <w:numId w:val="23"/>
        </w:numPr>
      </w:pPr>
      <w:bookmarkStart w:id="64" w:name="_Toc488949427"/>
      <w:r w:rsidRPr="00523EC9">
        <w:rPr>
          <w:rFonts w:hint="eastAsia"/>
        </w:rPr>
        <w:lastRenderedPageBreak/>
        <w:t>CPU Idle</w:t>
      </w:r>
      <w:r w:rsidRPr="00523EC9">
        <w:rPr>
          <w:rFonts w:hint="eastAsia"/>
        </w:rPr>
        <w:t>の使用方法</w:t>
      </w:r>
      <w:r w:rsidRPr="00523EC9">
        <w:rPr>
          <w:rFonts w:hint="eastAsia"/>
        </w:rPr>
        <w:t>&lt;T.B.D.&gt;</w:t>
      </w:r>
      <w:bookmarkEnd w:id="64"/>
    </w:p>
    <w:p w:rsidR="00523EC9" w:rsidRDefault="00523EC9" w:rsidP="00523EC9">
      <w:r>
        <w:br w:type="page"/>
      </w:r>
    </w:p>
    <w:p w:rsidR="00523EC9" w:rsidRDefault="00523EC9" w:rsidP="007E48F8">
      <w:pPr>
        <w:pStyle w:val="Heading2"/>
        <w:numPr>
          <w:ilvl w:val="1"/>
          <w:numId w:val="23"/>
        </w:numPr>
      </w:pPr>
      <w:bookmarkStart w:id="65" w:name="_Toc488949428"/>
      <w:r w:rsidRPr="00523EC9">
        <w:rPr>
          <w:rFonts w:hint="eastAsia"/>
        </w:rPr>
        <w:lastRenderedPageBreak/>
        <w:t>CPU Freq</w:t>
      </w:r>
      <w:r w:rsidRPr="00523EC9">
        <w:rPr>
          <w:rFonts w:hint="eastAsia"/>
        </w:rPr>
        <w:t>の使用方法</w:t>
      </w:r>
      <w:r w:rsidRPr="00523EC9">
        <w:rPr>
          <w:rFonts w:hint="eastAsia"/>
        </w:rPr>
        <w:t>&lt;T.B.D.&gt;</w:t>
      </w:r>
      <w:bookmarkEnd w:id="65"/>
    </w:p>
    <w:p w:rsidR="00523EC9" w:rsidRDefault="00523EC9" w:rsidP="00FC415F">
      <w:r>
        <w:br w:type="page"/>
      </w:r>
    </w:p>
    <w:p w:rsidR="00523EC9" w:rsidRPr="00523EC9" w:rsidRDefault="00523EC9" w:rsidP="007E48F8">
      <w:pPr>
        <w:pStyle w:val="Heading2"/>
        <w:numPr>
          <w:ilvl w:val="1"/>
          <w:numId w:val="23"/>
        </w:numPr>
      </w:pPr>
      <w:bookmarkStart w:id="66" w:name="_Toc488949429"/>
      <w:r w:rsidRPr="00523EC9">
        <w:rPr>
          <w:rFonts w:hint="eastAsia"/>
        </w:rPr>
        <w:lastRenderedPageBreak/>
        <w:t>IPA/EMS</w:t>
      </w:r>
      <w:r w:rsidRPr="00523EC9">
        <w:rPr>
          <w:rFonts w:hint="eastAsia"/>
        </w:rPr>
        <w:t>の使用方法</w:t>
      </w:r>
      <w:bookmarkEnd w:id="66"/>
    </w:p>
    <w:p w:rsidR="00523EC9" w:rsidRDefault="00523EC9" w:rsidP="00E655E5">
      <w:pPr>
        <w:pStyle w:val="Heading3"/>
        <w:numPr>
          <w:ilvl w:val="2"/>
          <w:numId w:val="23"/>
        </w:numPr>
      </w:pPr>
      <w:bookmarkStart w:id="67" w:name="_Toc488949430"/>
      <w:r w:rsidRPr="00523EC9">
        <w:rPr>
          <w:rFonts w:hint="eastAsia"/>
        </w:rPr>
        <w:t>EAS</w:t>
      </w:r>
      <w:r w:rsidRPr="00523EC9">
        <w:rPr>
          <w:rFonts w:hint="eastAsia"/>
        </w:rPr>
        <w:t>における</w:t>
      </w:r>
      <w:r w:rsidRPr="00523EC9">
        <w:rPr>
          <w:rFonts w:hint="eastAsia"/>
        </w:rPr>
        <w:t>IPA/EMS</w:t>
      </w:r>
      <w:r w:rsidRPr="00523EC9">
        <w:rPr>
          <w:rFonts w:hint="eastAsia"/>
        </w:rPr>
        <w:t>の対応状況</w:t>
      </w:r>
      <w:bookmarkEnd w:id="67"/>
    </w:p>
    <w:p w:rsidR="00523EC9" w:rsidRDefault="00523EC9" w:rsidP="00277B58">
      <w:r w:rsidRPr="00523EC9">
        <w:rPr>
          <w:rFonts w:hint="eastAsia"/>
        </w:rPr>
        <w:t>IPA/EMS</w:t>
      </w:r>
      <w:r w:rsidRPr="00523EC9">
        <w:rPr>
          <w:rFonts w:hint="eastAsia"/>
        </w:rPr>
        <w:t>は</w:t>
      </w:r>
      <w:r w:rsidRPr="00523EC9">
        <w:rPr>
          <w:rFonts w:hint="eastAsia"/>
        </w:rPr>
        <w:t>CPU</w:t>
      </w:r>
      <w:r w:rsidRPr="00523EC9">
        <w:rPr>
          <w:rFonts w:hint="eastAsia"/>
        </w:rPr>
        <w:t>に対する電力制御により</w:t>
      </w:r>
      <w:r w:rsidRPr="00523EC9">
        <w:rPr>
          <w:rFonts w:hint="eastAsia"/>
        </w:rPr>
        <w:t>SoC</w:t>
      </w:r>
      <w:r w:rsidRPr="00523EC9">
        <w:rPr>
          <w:rFonts w:hint="eastAsia"/>
        </w:rPr>
        <w:t>の熱管理を行う機能になります。</w:t>
      </w:r>
      <w:r w:rsidRPr="00523EC9">
        <w:rPr>
          <w:rFonts w:hint="eastAsia"/>
        </w:rPr>
        <w:t>Cortex-A57</w:t>
      </w:r>
      <w:r w:rsidRPr="00523EC9">
        <w:rPr>
          <w:rFonts w:hint="eastAsia"/>
        </w:rPr>
        <w:t>については、</w:t>
      </w:r>
      <w:r w:rsidRPr="00523EC9">
        <w:rPr>
          <w:rFonts w:hint="eastAsia"/>
        </w:rPr>
        <w:t>IPA/EMS</w:t>
      </w:r>
      <w:r w:rsidRPr="00523EC9">
        <w:rPr>
          <w:rFonts w:hint="eastAsia"/>
        </w:rPr>
        <w:t>共に</w:t>
      </w:r>
      <w:r w:rsidRPr="00523EC9">
        <w:rPr>
          <w:rFonts w:hint="eastAsia"/>
        </w:rPr>
        <w:t>EAS</w:t>
      </w:r>
      <w:r w:rsidRPr="00523EC9">
        <w:rPr>
          <w:rFonts w:hint="eastAsia"/>
        </w:rPr>
        <w:t>環境下で動作します。</w:t>
      </w:r>
      <w:r w:rsidRPr="00523EC9">
        <w:rPr>
          <w:rFonts w:hint="eastAsia"/>
        </w:rPr>
        <w:t>Cortex-A53</w:t>
      </w:r>
      <w:r w:rsidRPr="00523EC9">
        <w:rPr>
          <w:rFonts w:hint="eastAsia"/>
        </w:rPr>
        <w:t>について、</w:t>
      </w:r>
      <w:r w:rsidRPr="00523EC9">
        <w:rPr>
          <w:rFonts w:hint="eastAsia"/>
        </w:rPr>
        <w:t>IPA</w:t>
      </w:r>
      <w:r w:rsidRPr="00523EC9">
        <w:rPr>
          <w:rFonts w:hint="eastAsia"/>
        </w:rPr>
        <w:t>は標準</w:t>
      </w:r>
      <w:r w:rsidRPr="00523EC9">
        <w:rPr>
          <w:rFonts w:hint="eastAsia"/>
        </w:rPr>
        <w:t>BSP</w:t>
      </w:r>
      <w:r w:rsidRPr="00523EC9">
        <w:rPr>
          <w:rFonts w:hint="eastAsia"/>
        </w:rPr>
        <w:t>で未評価・未サポートであるため利用できません。</w:t>
      </w:r>
      <w:r w:rsidRPr="00523EC9">
        <w:rPr>
          <w:rFonts w:hint="eastAsia"/>
        </w:rPr>
        <w:t>EMS</w:t>
      </w:r>
      <w:r w:rsidRPr="00523EC9">
        <w:rPr>
          <w:rFonts w:hint="eastAsia"/>
        </w:rPr>
        <w:t>は個別拡張を行うことで動作させることが可能です。</w:t>
      </w:r>
    </w:p>
    <w:p w:rsidR="00E655E5" w:rsidRDefault="00E655E5">
      <w:pPr>
        <w:topLinePunct w:val="0"/>
        <w:adjustRightInd/>
        <w:spacing w:after="0"/>
        <w:ind w:firstLine="0"/>
        <w:jc w:val="left"/>
        <w:textAlignment w:val="auto"/>
      </w:pPr>
    </w:p>
    <w:p w:rsidR="00EF3510" w:rsidRDefault="00EF3510">
      <w:pPr>
        <w:topLinePunct w:val="0"/>
        <w:adjustRightInd/>
        <w:spacing w:after="0"/>
        <w:ind w:firstLine="0"/>
        <w:jc w:val="left"/>
        <w:textAlignment w:val="auto"/>
      </w:pPr>
    </w:p>
    <w:p w:rsidR="00523EC9" w:rsidRDefault="00523EC9" w:rsidP="00E655E5">
      <w:pPr>
        <w:pStyle w:val="Heading3"/>
        <w:numPr>
          <w:ilvl w:val="2"/>
          <w:numId w:val="23"/>
        </w:numPr>
      </w:pPr>
      <w:bookmarkStart w:id="68" w:name="_Toc488949431"/>
      <w:r w:rsidRPr="00523EC9">
        <w:rPr>
          <w:rFonts w:hint="eastAsia"/>
        </w:rPr>
        <w:t>Cortex-A53</w:t>
      </w:r>
      <w:r w:rsidRPr="00523EC9">
        <w:rPr>
          <w:rFonts w:hint="eastAsia"/>
        </w:rPr>
        <w:t>側の</w:t>
      </w:r>
      <w:r w:rsidRPr="00523EC9">
        <w:rPr>
          <w:rFonts w:hint="eastAsia"/>
        </w:rPr>
        <w:t>EMS</w:t>
      </w:r>
      <w:r w:rsidRPr="00523EC9">
        <w:rPr>
          <w:rFonts w:hint="eastAsia"/>
        </w:rPr>
        <w:t>の使用方法</w:t>
      </w:r>
      <w:bookmarkEnd w:id="68"/>
    </w:p>
    <w:p w:rsidR="00523EC9" w:rsidRDefault="00277B58" w:rsidP="00277B58">
      <w:r>
        <w:rPr>
          <w:noProof/>
        </w:rPr>
        <mc:AlternateContent>
          <mc:Choice Requires="wps">
            <w:drawing>
              <wp:anchor distT="45720" distB="45720" distL="114300" distR="114300" simplePos="0" relativeHeight="251694592" behindDoc="0" locked="0" layoutInCell="1" allowOverlap="1" wp14:anchorId="235E119D" wp14:editId="6AD66EDA">
                <wp:simplePos x="0" y="0"/>
                <wp:positionH relativeFrom="margin">
                  <wp:posOffset>32385</wp:posOffset>
                </wp:positionH>
                <wp:positionV relativeFrom="paragraph">
                  <wp:posOffset>607695</wp:posOffset>
                </wp:positionV>
                <wp:extent cx="6096000" cy="1407160"/>
                <wp:effectExtent l="0" t="0" r="0" b="0"/>
                <wp:wrapSquare wrapText="bothSides"/>
                <wp:docPr id="25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7160"/>
                        </a:xfrm>
                        <a:prstGeom prst="rect">
                          <a:avLst/>
                        </a:prstGeom>
                        <a:solidFill>
                          <a:schemeClr val="bg1">
                            <a:lumMod val="85000"/>
                          </a:schemeClr>
                        </a:solidFill>
                        <a:ln w="9525">
                          <a:noFill/>
                          <a:miter lim="800000"/>
                          <a:headEnd/>
                          <a:tailEnd/>
                        </a:ln>
                      </wps:spPr>
                      <wps:txbx>
                        <w:txbxContent>
                          <w:p w:rsidR="000F2413" w:rsidRDefault="000F2413" w:rsidP="00523EC9">
                            <w:pPr>
                              <w:pStyle w:val="code"/>
                            </w:pPr>
                            <w:r>
                              <w:t>emergency {</w:t>
                            </w:r>
                          </w:p>
                          <w:p w:rsidR="000F2413" w:rsidRDefault="000F2413" w:rsidP="00523EC9">
                            <w:pPr>
                              <w:pStyle w:val="code"/>
                            </w:pPr>
                            <w:r>
                              <w:t xml:space="preserve">    polling-delay = &lt;1000&gt;;</w:t>
                            </w:r>
                          </w:p>
                          <w:p w:rsidR="000F2413" w:rsidRDefault="000F2413" w:rsidP="00523EC9">
                            <w:pPr>
                              <w:pStyle w:val="code"/>
                            </w:pPr>
                            <w:r>
                              <w:t xml:space="preserve">    on-temperature = &lt;110000&gt;;</w:t>
                            </w:r>
                          </w:p>
                          <w:p w:rsidR="000F2413" w:rsidRDefault="000F2413" w:rsidP="00523EC9">
                            <w:pPr>
                              <w:pStyle w:val="code"/>
                            </w:pPr>
                            <w:r>
                              <w:t xml:space="preserve">    off-temperature = &lt;95000&gt;;</w:t>
                            </w:r>
                          </w:p>
                          <w:p w:rsidR="000F2413" w:rsidRDefault="000F2413" w:rsidP="00523EC9">
                            <w:pPr>
                              <w:pStyle w:val="code"/>
                            </w:pPr>
                            <w:r>
                              <w:t xml:space="preserve">    target_cpus = &lt;&amp;a57_1&gt;,</w:t>
                            </w:r>
                          </w:p>
                          <w:p w:rsidR="000F2413" w:rsidRDefault="000F2413" w:rsidP="00523EC9">
                            <w:pPr>
                              <w:pStyle w:val="code"/>
                            </w:pPr>
                            <w:r>
                              <w:t xml:space="preserve">                  &lt;&amp;a57_2&gt;,</w:t>
                            </w:r>
                          </w:p>
                          <w:p w:rsidR="000F2413" w:rsidRDefault="000F2413" w:rsidP="00523EC9">
                            <w:pPr>
                              <w:pStyle w:val="code"/>
                            </w:pPr>
                            <w:r>
                              <w:t xml:space="preserve">                  &lt;&amp;a57_3&gt;,</w:t>
                            </w:r>
                          </w:p>
                          <w:p w:rsidR="000F2413" w:rsidRDefault="000F2413" w:rsidP="00523EC9">
                            <w:pPr>
                              <w:pStyle w:val="code"/>
                            </w:pPr>
                            <w:r>
                              <w:t xml:space="preserve">                  &lt;&amp;a53_0&gt;,    &lt;---- </w:t>
                            </w:r>
                            <w:r w:rsidRPr="00047C08">
                              <w:t>CPU4 will be shut down when EMS starts.</w:t>
                            </w:r>
                          </w:p>
                          <w:p w:rsidR="000F2413" w:rsidRDefault="000F2413" w:rsidP="00523EC9">
                            <w:pPr>
                              <w:pStyle w:val="code"/>
                            </w:pPr>
                            <w:r>
                              <w:t xml:space="preserve">                  &lt;&amp;a53_1&gt;,    &lt;---- CPU5</w:t>
                            </w:r>
                            <w:r w:rsidRPr="00047C08">
                              <w:t xml:space="preserve"> will be shut down when EMS starts.</w:t>
                            </w:r>
                          </w:p>
                          <w:p w:rsidR="000F2413" w:rsidRDefault="000F2413" w:rsidP="00523EC9">
                            <w:pPr>
                              <w:pStyle w:val="code"/>
                            </w:pPr>
                            <w:r>
                              <w:t xml:space="preserve">                  &lt;&amp;a53_2&gt;,    &lt;---- CPU6</w:t>
                            </w:r>
                            <w:r w:rsidRPr="00047C08">
                              <w:t xml:space="preserve"> will be shut down when EMS starts.</w:t>
                            </w:r>
                          </w:p>
                          <w:p w:rsidR="000F2413" w:rsidRDefault="000F2413" w:rsidP="00523EC9">
                            <w:pPr>
                              <w:pStyle w:val="code"/>
                            </w:pPr>
                            <w:r>
                              <w:t xml:space="preserve">                  &lt;&amp;a53_3&gt;;    &lt;---- CPU7</w:t>
                            </w:r>
                            <w:r w:rsidRPr="00047C08">
                              <w:t xml:space="preserve"> will be shut down when EMS starts.</w:t>
                            </w:r>
                          </w:p>
                          <w:p w:rsidR="000F2413" w:rsidRDefault="000F2413" w:rsidP="00523EC9">
                            <w:pPr>
                              <w:pStyle w:val="code"/>
                            </w:pPr>
                            <w:r>
                              <w:t xml:space="preserve">    status = "disabled";</w:t>
                            </w:r>
                          </w:p>
                          <w:p w:rsidR="000F2413" w:rsidRDefault="000F2413" w:rsidP="00523EC9">
                            <w:pPr>
                              <w:pStyle w:val="code"/>
                            </w:pPr>
                            <w:r>
                              <w:t>};</w:t>
                            </w:r>
                          </w:p>
                          <w:p w:rsidR="000F2413" w:rsidRPr="00523EC9" w:rsidRDefault="000F2413" w:rsidP="00523EC9">
                            <w:pPr>
                              <w:pStyle w:val="codeend"/>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5E119D" id="_x0000_s1176" type="#_x0000_t202" style="position:absolute;left:0;text-align:left;margin-left:2.55pt;margin-top:47.85pt;width:480pt;height:110.8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" fillcolor="#d8d8d8 [2732]" stroked="f">
                <v:textbox style="mso-fit-shape-to-text:t">
                  <w:txbxContent>
                    <w:p w:rsidR="000F2413" w:rsidRDefault="000F2413" w:rsidP="00523EC9">
                      <w:pPr>
                        <w:pStyle w:val="code"/>
                      </w:pPr>
                      <w:r>
                        <w:t>emergency {</w:t>
                      </w:r>
                    </w:p>
                    <w:p w:rsidR="000F2413" w:rsidRDefault="000F2413" w:rsidP="00523EC9">
                      <w:pPr>
                        <w:pStyle w:val="code"/>
                      </w:pPr>
                      <w:r>
                        <w:t xml:space="preserve">    polling-delay = &lt;1000&gt;;</w:t>
                      </w:r>
                    </w:p>
                    <w:p w:rsidR="000F2413" w:rsidRDefault="000F2413" w:rsidP="00523EC9">
                      <w:pPr>
                        <w:pStyle w:val="code"/>
                      </w:pPr>
                      <w:r>
                        <w:t xml:space="preserve">    on-temperature = &lt;110000&gt;;</w:t>
                      </w:r>
                    </w:p>
                    <w:p w:rsidR="000F2413" w:rsidRDefault="000F2413" w:rsidP="00523EC9">
                      <w:pPr>
                        <w:pStyle w:val="code"/>
                      </w:pPr>
                      <w:r>
                        <w:t xml:space="preserve">    off-temperature = &lt;95000&gt;;</w:t>
                      </w:r>
                    </w:p>
                    <w:p w:rsidR="000F2413" w:rsidRDefault="000F2413" w:rsidP="00523EC9">
                      <w:pPr>
                        <w:pStyle w:val="code"/>
                      </w:pPr>
                      <w:r>
                        <w:t xml:space="preserve">    </w:t>
                      </w:r>
                      <w:proofErr w:type="spellStart"/>
                      <w:r>
                        <w:t>target_cpus</w:t>
                      </w:r>
                      <w:proofErr w:type="spellEnd"/>
                      <w:r>
                        <w:t xml:space="preserve"> = &lt;&amp;</w:t>
                      </w:r>
                      <w:proofErr w:type="spellStart"/>
                      <w:r>
                        <w:t>a57_1</w:t>
                      </w:r>
                      <w:proofErr w:type="spellEnd"/>
                      <w:r>
                        <w:t>&gt;,</w:t>
                      </w:r>
                    </w:p>
                    <w:p w:rsidR="000F2413" w:rsidRDefault="000F2413" w:rsidP="00523EC9">
                      <w:pPr>
                        <w:pStyle w:val="code"/>
                      </w:pPr>
                      <w:r>
                        <w:t xml:space="preserve">                  &lt;&amp;a57_2&gt;,</w:t>
                      </w:r>
                    </w:p>
                    <w:p w:rsidR="000F2413" w:rsidRDefault="000F2413" w:rsidP="00523EC9">
                      <w:pPr>
                        <w:pStyle w:val="code"/>
                      </w:pPr>
                      <w:r>
                        <w:t xml:space="preserve">                  &lt;&amp;a57_3&gt;,</w:t>
                      </w:r>
                    </w:p>
                    <w:p w:rsidR="000F2413" w:rsidRDefault="000F2413" w:rsidP="00523EC9">
                      <w:pPr>
                        <w:pStyle w:val="code"/>
                      </w:pPr>
                      <w:r>
                        <w:t xml:space="preserve">                  &lt;&amp;a53_0&gt;,    &lt;---- </w:t>
                      </w:r>
                      <w:r w:rsidRPr="00047C08">
                        <w:t>CPU4 will be shut down when EMS starts.</w:t>
                      </w:r>
                    </w:p>
                    <w:p w:rsidR="000F2413" w:rsidRDefault="000F2413" w:rsidP="00523EC9">
                      <w:pPr>
                        <w:pStyle w:val="code"/>
                      </w:pPr>
                      <w:r>
                        <w:t xml:space="preserve">                  &lt;&amp;a53_1&gt;,    &lt;---- CPU5</w:t>
                      </w:r>
                      <w:r w:rsidRPr="00047C08">
                        <w:t xml:space="preserve"> will be shut down when EMS starts.</w:t>
                      </w:r>
                    </w:p>
                    <w:p w:rsidR="000F2413" w:rsidRDefault="000F2413" w:rsidP="00523EC9">
                      <w:pPr>
                        <w:pStyle w:val="code"/>
                      </w:pPr>
                      <w:r>
                        <w:t xml:space="preserve">                  &lt;&amp;a53_2&gt;,    &lt;---- CPU6</w:t>
                      </w:r>
                      <w:r w:rsidRPr="00047C08">
                        <w:t xml:space="preserve"> will be shut down when EMS starts.</w:t>
                      </w:r>
                    </w:p>
                    <w:p w:rsidR="000F2413" w:rsidRDefault="000F2413" w:rsidP="00523EC9">
                      <w:pPr>
                        <w:pStyle w:val="code"/>
                      </w:pPr>
                      <w:r>
                        <w:t xml:space="preserve">                  &lt;&amp;a53_3&gt;;    &lt;---- CPU7</w:t>
                      </w:r>
                      <w:r w:rsidRPr="00047C08">
                        <w:t xml:space="preserve"> will be shut down when EMS starts.</w:t>
                      </w:r>
                    </w:p>
                    <w:p w:rsidR="000F2413" w:rsidRDefault="000F2413" w:rsidP="00523EC9">
                      <w:pPr>
                        <w:pStyle w:val="code"/>
                      </w:pPr>
                      <w:r>
                        <w:t xml:space="preserve">    status = "disabled";</w:t>
                      </w:r>
                    </w:p>
                    <w:p w:rsidR="000F2413" w:rsidRDefault="000F2413" w:rsidP="00523EC9">
                      <w:pPr>
                        <w:pStyle w:val="code"/>
                      </w:pPr>
                      <w:r>
                        <w:t>};</w:t>
                      </w:r>
                    </w:p>
                    <w:p w:rsidR="000F2413" w:rsidRPr="00523EC9" w:rsidRDefault="000F2413" w:rsidP="00523EC9">
                      <w:pPr>
                        <w:pStyle w:val="codeend"/>
                      </w:pPr>
                    </w:p>
                  </w:txbxContent>
                </v:textbox>
                <w10:wrap type="square" anchorx="margin"/>
              </v:shape>
            </w:pict>
          </mc:Fallback>
        </mc:AlternateContent>
      </w:r>
      <w:r w:rsidR="00523EC9">
        <w:rPr>
          <w:rFonts w:hint="eastAsia"/>
        </w:rPr>
        <w:t>Kernel</w:t>
      </w:r>
      <w:r w:rsidR="00523EC9">
        <w:rPr>
          <w:rFonts w:hint="eastAsia"/>
        </w:rPr>
        <w:t>の</w:t>
      </w:r>
      <w:r w:rsidR="00523EC9">
        <w:rPr>
          <w:rFonts w:hint="eastAsia"/>
        </w:rPr>
        <w:t>device tree</w:t>
      </w:r>
      <w:r w:rsidR="00523EC9">
        <w:rPr>
          <w:rFonts w:hint="eastAsia"/>
        </w:rPr>
        <w:t>に</w:t>
      </w:r>
      <w:r w:rsidR="00523EC9">
        <w:rPr>
          <w:rFonts w:hint="eastAsia"/>
        </w:rPr>
        <w:t>EMS</w:t>
      </w:r>
      <w:r w:rsidR="00523EC9">
        <w:rPr>
          <w:rFonts w:hint="eastAsia"/>
        </w:rPr>
        <w:t>発動時に</w:t>
      </w:r>
      <w:r w:rsidR="00523EC9">
        <w:rPr>
          <w:rFonts w:hint="eastAsia"/>
        </w:rPr>
        <w:t>shutdown</w:t>
      </w:r>
      <w:r w:rsidR="00523EC9">
        <w:rPr>
          <w:rFonts w:hint="eastAsia"/>
        </w:rPr>
        <w:t>させる</w:t>
      </w:r>
      <w:r w:rsidR="00523EC9">
        <w:rPr>
          <w:rFonts w:hint="eastAsia"/>
        </w:rPr>
        <w:t>CPU(Cortex-A53)</w:t>
      </w:r>
      <w:r w:rsidR="00523EC9">
        <w:rPr>
          <w:rFonts w:hint="eastAsia"/>
        </w:rPr>
        <w:t>を定義します。設定例を</w:t>
      </w:r>
      <w:r w:rsidR="00E13B25">
        <w:rPr>
          <w:rFonts w:hint="eastAsia"/>
        </w:rPr>
        <w:t>下記</w:t>
      </w:r>
      <w:r w:rsidR="00523EC9">
        <w:rPr>
          <w:rFonts w:hint="eastAsia"/>
        </w:rPr>
        <w:t>に示します。</w:t>
      </w:r>
    </w:p>
    <w:p w:rsidR="00523EC9" w:rsidRPr="00B601FA" w:rsidRDefault="00523EC9" w:rsidP="00277B58">
      <w:r w:rsidRPr="00523EC9">
        <w:t>arch/arm64/boot/dts/renesas/r8a7795.dtsi</w:t>
      </w:r>
    </w:p>
    <w:p w:rsidR="00523EC9" w:rsidRDefault="00523EC9" w:rsidP="003C75B3">
      <w:pPr>
        <w:pStyle w:val="listend"/>
      </w:pPr>
    </w:p>
    <w:p w:rsidR="003C75B3" w:rsidRPr="003C75B3" w:rsidRDefault="003C75B3" w:rsidP="003C75B3">
      <w:pPr>
        <w:pStyle w:val="space"/>
      </w:pPr>
    </w:p>
    <w:p w:rsidR="00523EC9" w:rsidRDefault="00705841" w:rsidP="009218F8">
      <w:pPr>
        <w:pStyle w:val="note"/>
        <w:rPr>
          <w:rFonts w:eastAsia="PMingLiU"/>
        </w:rPr>
      </w:pPr>
      <w:r>
        <w:rPr>
          <w:rFonts w:hint="eastAsia"/>
          <w:lang w:eastAsia="ja-JP"/>
        </w:rPr>
        <w:t>(</w:t>
      </w:r>
      <w:r>
        <w:rPr>
          <w:lang w:eastAsia="ja-JP"/>
        </w:rPr>
        <w:t>*</w:t>
      </w:r>
      <w:r>
        <w:rPr>
          <w:rFonts w:hint="eastAsia"/>
          <w:lang w:eastAsia="ja-JP"/>
        </w:rPr>
        <w:t>)</w:t>
      </w:r>
      <w:r w:rsidR="001840E8">
        <w:rPr>
          <w:rFonts w:hint="eastAsia"/>
          <w:lang w:eastAsia="ja-JP"/>
        </w:rPr>
        <w:t xml:space="preserve">    </w:t>
      </w:r>
      <w:r w:rsidR="00523EC9" w:rsidRPr="00523EC9">
        <w:rPr>
          <w:rFonts w:hint="eastAsia"/>
        </w:rPr>
        <w:t>本変更は標準</w:t>
      </w:r>
      <w:r w:rsidR="00523EC9" w:rsidRPr="00523EC9">
        <w:rPr>
          <w:rFonts w:hint="eastAsia"/>
        </w:rPr>
        <w:t>Yocto Package</w:t>
      </w:r>
      <w:r w:rsidR="00523EC9" w:rsidRPr="00523EC9">
        <w:rPr>
          <w:rFonts w:hint="eastAsia"/>
        </w:rPr>
        <w:t>外の個別拡張です。弊社ではサポートできませんのでお客様の責任で変更ください。</w:t>
      </w:r>
      <w:bookmarkStart w:id="69" w:name="lastpage"/>
      <w:bookmarkEnd w:id="69"/>
    </w:p>
    <w:p w:rsidR="00E0725C" w:rsidRPr="00E0725C" w:rsidRDefault="00E0725C" w:rsidP="00E0725C">
      <w:pPr>
        <w:pStyle w:val="space"/>
      </w:pPr>
    </w:p>
    <w:p w:rsidR="00876E9A" w:rsidRPr="00876E9A" w:rsidRDefault="00876E9A" w:rsidP="00876E9A"/>
    <w:p w:rsidR="00F56DB8" w:rsidRDefault="00F56DB8">
      <w:pPr>
        <w:pStyle w:val="note"/>
        <w:rPr>
          <w:lang w:eastAsia="ja-JP"/>
        </w:rPr>
        <w:sectPr w:rsidR="00F56DB8" w:rsidSect="00E92B33">
          <w:headerReference w:type="default" r:id="rId17"/>
          <w:footerReference w:type="default" r:id="rId18"/>
          <w:headerReference w:type="first" r:id="rId19"/>
          <w:footerReference w:type="first" r:id="rId20"/>
          <w:pgSz w:w="11907" w:h="16840" w:code="9"/>
          <w:pgMar w:top="567" w:right="1134" w:bottom="567" w:left="1134" w:header="851" w:footer="567" w:gutter="0"/>
          <w:cols w:space="360"/>
          <w:titlePg/>
        </w:sectPr>
      </w:pPr>
    </w:p>
    <w:p w:rsidR="00DB011E" w:rsidRDefault="00DB011E" w:rsidP="00DB011E">
      <w:pPr>
        <w:pStyle w:val="revisionhistory"/>
      </w:pPr>
      <w:r>
        <w:rPr>
          <w:rFonts w:hint="eastAsia"/>
        </w:rPr>
        <w:lastRenderedPageBreak/>
        <w:t>改訂記録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Change w:id="100" w:author="Author">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PrChange>
      </w:tblPr>
      <w:tblGrid>
        <w:gridCol w:w="1102"/>
        <w:gridCol w:w="1303"/>
        <w:gridCol w:w="1418"/>
        <w:gridCol w:w="5778"/>
        <w:tblGridChange w:id="101">
          <w:tblGrid>
            <w:gridCol w:w="1102"/>
            <w:gridCol w:w="1303"/>
            <w:gridCol w:w="350"/>
            <w:gridCol w:w="1068"/>
            <w:gridCol w:w="265"/>
            <w:gridCol w:w="5513"/>
          </w:tblGrid>
        </w:tblGridChange>
      </w:tblGrid>
      <w:tr w:rsidR="00DB011E" w:rsidTr="001B4E53">
        <w:trPr>
          <w:cantSplit/>
          <w:trPrChange w:id="102" w:author="Author">
            <w:trPr>
              <w:cantSplit/>
            </w:trPr>
          </w:trPrChange>
        </w:trPr>
        <w:tc>
          <w:tcPr>
            <w:tcW w:w="1102" w:type="dxa"/>
            <w:vMerge w:val="restart"/>
            <w:vAlign w:val="bottom"/>
            <w:tcPrChange w:id="103" w:author="Author">
              <w:tcPr>
                <w:tcW w:w="1115" w:type="dxa"/>
                <w:vMerge w:val="restart"/>
                <w:vAlign w:val="bottom"/>
              </w:tcPr>
            </w:tcPrChange>
          </w:tcPr>
          <w:p w:rsidR="00DB011E" w:rsidRDefault="00DB011E" w:rsidP="00DB011E">
            <w:pPr>
              <w:pStyle w:val="tablehead"/>
            </w:pPr>
            <w:r>
              <w:rPr>
                <w:rFonts w:hint="eastAsia"/>
              </w:rPr>
              <w:t>Rev.</w:t>
            </w:r>
          </w:p>
        </w:tc>
        <w:tc>
          <w:tcPr>
            <w:tcW w:w="1303" w:type="dxa"/>
            <w:vMerge w:val="restart"/>
            <w:vAlign w:val="bottom"/>
            <w:tcPrChange w:id="104" w:author="Author">
              <w:tcPr>
                <w:tcW w:w="1673" w:type="dxa"/>
                <w:gridSpan w:val="2"/>
                <w:vMerge w:val="restart"/>
                <w:vAlign w:val="bottom"/>
              </w:tcPr>
            </w:tcPrChange>
          </w:tcPr>
          <w:p w:rsidR="00DB011E" w:rsidRDefault="00DB011E" w:rsidP="00DB011E">
            <w:pPr>
              <w:pStyle w:val="tablehead"/>
            </w:pPr>
            <w:r>
              <w:rPr>
                <w:rFonts w:hint="eastAsia"/>
              </w:rPr>
              <w:t>発行日</w:t>
            </w:r>
          </w:p>
        </w:tc>
        <w:tc>
          <w:tcPr>
            <w:tcW w:w="7196" w:type="dxa"/>
            <w:gridSpan w:val="2"/>
            <w:vAlign w:val="bottom"/>
            <w:tcPrChange w:id="105" w:author="Author">
              <w:tcPr>
                <w:tcW w:w="6813" w:type="dxa"/>
                <w:gridSpan w:val="3"/>
                <w:vAlign w:val="bottom"/>
              </w:tcPr>
            </w:tcPrChange>
          </w:tcPr>
          <w:p w:rsidR="00DB011E" w:rsidRDefault="00DB011E" w:rsidP="00DB011E">
            <w:pPr>
              <w:pStyle w:val="tablehead"/>
            </w:pPr>
            <w:r>
              <w:rPr>
                <w:rFonts w:hint="eastAsia"/>
              </w:rPr>
              <w:t>改訂内容</w:t>
            </w:r>
          </w:p>
        </w:tc>
      </w:tr>
      <w:tr w:rsidR="007929F5" w:rsidTr="001B4E53">
        <w:trPr>
          <w:cantSplit/>
          <w:trPrChange w:id="106" w:author="Author">
            <w:trPr>
              <w:cantSplit/>
            </w:trPr>
          </w:trPrChange>
        </w:trPr>
        <w:tc>
          <w:tcPr>
            <w:tcW w:w="1102" w:type="dxa"/>
            <w:vMerge/>
            <w:vAlign w:val="bottom"/>
            <w:tcPrChange w:id="107" w:author="Author">
              <w:tcPr>
                <w:tcW w:w="1115" w:type="dxa"/>
                <w:vMerge/>
                <w:vAlign w:val="bottom"/>
              </w:tcPr>
            </w:tcPrChange>
          </w:tcPr>
          <w:p w:rsidR="00DB011E" w:rsidRDefault="00DB011E" w:rsidP="00DB011E">
            <w:pPr>
              <w:pStyle w:val="tablehead"/>
            </w:pPr>
          </w:p>
        </w:tc>
        <w:tc>
          <w:tcPr>
            <w:tcW w:w="1303" w:type="dxa"/>
            <w:vMerge/>
            <w:vAlign w:val="bottom"/>
            <w:tcPrChange w:id="108" w:author="Author">
              <w:tcPr>
                <w:tcW w:w="1673" w:type="dxa"/>
                <w:gridSpan w:val="2"/>
                <w:vMerge/>
                <w:vAlign w:val="bottom"/>
              </w:tcPr>
            </w:tcPrChange>
          </w:tcPr>
          <w:p w:rsidR="00DB011E" w:rsidRDefault="00DB011E" w:rsidP="00DB011E">
            <w:pPr>
              <w:pStyle w:val="tablehead"/>
            </w:pPr>
          </w:p>
        </w:tc>
        <w:tc>
          <w:tcPr>
            <w:tcW w:w="1418" w:type="dxa"/>
            <w:vAlign w:val="bottom"/>
            <w:tcPrChange w:id="109" w:author="Author">
              <w:tcPr>
                <w:tcW w:w="1166" w:type="dxa"/>
                <w:gridSpan w:val="2"/>
                <w:vAlign w:val="bottom"/>
              </w:tcPr>
            </w:tcPrChange>
          </w:tcPr>
          <w:p w:rsidR="00DB011E" w:rsidRDefault="00DB011E" w:rsidP="00DB011E">
            <w:pPr>
              <w:pStyle w:val="tablehead"/>
            </w:pPr>
            <w:r>
              <w:rPr>
                <w:rFonts w:hint="eastAsia"/>
              </w:rPr>
              <w:t>ページ</w:t>
            </w:r>
          </w:p>
        </w:tc>
        <w:tc>
          <w:tcPr>
            <w:tcW w:w="5778" w:type="dxa"/>
            <w:vAlign w:val="bottom"/>
            <w:tcPrChange w:id="110" w:author="Author">
              <w:tcPr>
                <w:tcW w:w="5647" w:type="dxa"/>
                <w:vAlign w:val="bottom"/>
              </w:tcPr>
            </w:tcPrChange>
          </w:tcPr>
          <w:p w:rsidR="00DB011E" w:rsidRDefault="00DB011E" w:rsidP="00DB011E">
            <w:pPr>
              <w:pStyle w:val="tablehead"/>
            </w:pPr>
            <w:r>
              <w:rPr>
                <w:rFonts w:hint="eastAsia"/>
              </w:rPr>
              <w:t>ポイント</w:t>
            </w:r>
          </w:p>
        </w:tc>
      </w:tr>
      <w:tr w:rsidR="007929F5" w:rsidTr="001B4E53">
        <w:tc>
          <w:tcPr>
            <w:tcW w:w="1102" w:type="dxa"/>
            <w:tcPrChange w:id="111" w:author="Author">
              <w:tcPr>
                <w:tcW w:w="1115" w:type="dxa"/>
              </w:tcPr>
            </w:tcPrChange>
          </w:tcPr>
          <w:p w:rsidR="00DB011E" w:rsidRDefault="004D1D67" w:rsidP="00D80A32">
            <w:pPr>
              <w:pStyle w:val="tablebody"/>
            </w:pPr>
            <w:r>
              <w:rPr>
                <w:rFonts w:hint="eastAsia"/>
              </w:rPr>
              <w:t>1.00</w:t>
            </w:r>
          </w:p>
        </w:tc>
        <w:tc>
          <w:tcPr>
            <w:tcW w:w="1303" w:type="dxa"/>
            <w:tcPrChange w:id="112" w:author="Author">
              <w:tcPr>
                <w:tcW w:w="1673" w:type="dxa"/>
                <w:gridSpan w:val="2"/>
              </w:tcPr>
            </w:tcPrChange>
          </w:tcPr>
          <w:p w:rsidR="00DB011E" w:rsidRDefault="004D1D67" w:rsidP="00D80A32">
            <w:pPr>
              <w:pStyle w:val="tablebody"/>
            </w:pPr>
            <w:r>
              <w:t>2017.04</w:t>
            </w:r>
          </w:p>
        </w:tc>
        <w:tc>
          <w:tcPr>
            <w:tcW w:w="1418" w:type="dxa"/>
            <w:tcPrChange w:id="113" w:author="Author">
              <w:tcPr>
                <w:tcW w:w="1166" w:type="dxa"/>
                <w:gridSpan w:val="2"/>
              </w:tcPr>
            </w:tcPrChange>
          </w:tcPr>
          <w:p w:rsidR="00DB011E" w:rsidRDefault="004D1D67" w:rsidP="00D80A32">
            <w:pPr>
              <w:pStyle w:val="tablebody"/>
              <w:jc w:val="center"/>
            </w:pPr>
            <w:r>
              <w:rPr>
                <w:rFonts w:hint="eastAsia"/>
              </w:rPr>
              <w:t>－</w:t>
            </w:r>
          </w:p>
        </w:tc>
        <w:tc>
          <w:tcPr>
            <w:tcW w:w="5778" w:type="dxa"/>
            <w:tcPrChange w:id="114" w:author="Author">
              <w:tcPr>
                <w:tcW w:w="5647" w:type="dxa"/>
              </w:tcPr>
            </w:tcPrChange>
          </w:tcPr>
          <w:p w:rsidR="00DB011E" w:rsidRDefault="004D1D67" w:rsidP="00D80A32">
            <w:pPr>
              <w:pStyle w:val="tablebody"/>
            </w:pPr>
            <w:r>
              <w:rPr>
                <w:rFonts w:hint="eastAsia"/>
              </w:rPr>
              <w:t>新規作成</w:t>
            </w:r>
          </w:p>
        </w:tc>
      </w:tr>
      <w:tr w:rsidR="007929F5" w:rsidTr="001B4E53">
        <w:trPr>
          <w:trHeight w:val="168"/>
          <w:trPrChange w:id="115" w:author="Author">
            <w:trPr>
              <w:trHeight w:val="168"/>
            </w:trPr>
          </w:trPrChange>
        </w:trPr>
        <w:tc>
          <w:tcPr>
            <w:tcW w:w="1102" w:type="dxa"/>
            <w:vMerge w:val="restart"/>
            <w:tcPrChange w:id="116" w:author="Author">
              <w:tcPr>
                <w:tcW w:w="1115" w:type="dxa"/>
                <w:vMerge w:val="restart"/>
              </w:tcPr>
            </w:tcPrChange>
          </w:tcPr>
          <w:p w:rsidR="007929F5" w:rsidRDefault="007929F5" w:rsidP="00D80A32">
            <w:pPr>
              <w:pStyle w:val="tablebody"/>
            </w:pPr>
            <w:bookmarkStart w:id="117" w:name="_Hlk489277479"/>
            <w:r>
              <w:rPr>
                <w:rFonts w:hint="eastAsia"/>
              </w:rPr>
              <w:t>1.01</w:t>
            </w:r>
          </w:p>
        </w:tc>
        <w:tc>
          <w:tcPr>
            <w:tcW w:w="1303" w:type="dxa"/>
            <w:vMerge w:val="restart"/>
            <w:tcPrChange w:id="118" w:author="Author">
              <w:tcPr>
                <w:tcW w:w="1673" w:type="dxa"/>
                <w:gridSpan w:val="2"/>
                <w:vMerge w:val="restart"/>
              </w:tcPr>
            </w:tcPrChange>
          </w:tcPr>
          <w:p w:rsidR="007929F5" w:rsidRDefault="007929F5" w:rsidP="00D80A32">
            <w:pPr>
              <w:pStyle w:val="tablebody"/>
            </w:pPr>
            <w:r>
              <w:rPr>
                <w:rFonts w:hint="eastAsia"/>
              </w:rPr>
              <w:t>2017.07</w:t>
            </w:r>
          </w:p>
        </w:tc>
        <w:tc>
          <w:tcPr>
            <w:tcW w:w="1418" w:type="dxa"/>
            <w:tcPrChange w:id="119" w:author="Author">
              <w:tcPr>
                <w:tcW w:w="1166" w:type="dxa"/>
                <w:gridSpan w:val="2"/>
              </w:tcPr>
            </w:tcPrChange>
          </w:tcPr>
          <w:p w:rsidR="007929F5" w:rsidRDefault="007929F5" w:rsidP="00597E5F">
            <w:pPr>
              <w:pStyle w:val="tablebody"/>
            </w:pPr>
            <w:r>
              <w:rPr>
                <w:rFonts w:hint="eastAsia"/>
              </w:rPr>
              <w:t>P1,8,13,20</w:t>
            </w:r>
          </w:p>
        </w:tc>
        <w:tc>
          <w:tcPr>
            <w:tcW w:w="5778" w:type="dxa"/>
            <w:tcPrChange w:id="120" w:author="Author">
              <w:tcPr>
                <w:tcW w:w="5647" w:type="dxa"/>
              </w:tcPr>
            </w:tcPrChange>
          </w:tcPr>
          <w:p w:rsidR="007929F5" w:rsidRPr="007929F5" w:rsidRDefault="007929F5" w:rsidP="00D80A32">
            <w:pPr>
              <w:pStyle w:val="tablebody"/>
            </w:pPr>
            <w:r>
              <w:rPr>
                <w:rFonts w:hint="eastAsia"/>
              </w:rPr>
              <w:t>・本文の記述を更新</w:t>
            </w:r>
          </w:p>
        </w:tc>
      </w:tr>
      <w:tr w:rsidR="007929F5" w:rsidTr="001B4E53">
        <w:trPr>
          <w:trHeight w:val="143"/>
          <w:trPrChange w:id="121" w:author="Author">
            <w:trPr>
              <w:trHeight w:val="143"/>
            </w:trPr>
          </w:trPrChange>
        </w:trPr>
        <w:tc>
          <w:tcPr>
            <w:tcW w:w="1102" w:type="dxa"/>
            <w:vMerge/>
            <w:tcPrChange w:id="122" w:author="Author">
              <w:tcPr>
                <w:tcW w:w="1115" w:type="dxa"/>
                <w:vMerge/>
              </w:tcPr>
            </w:tcPrChange>
          </w:tcPr>
          <w:p w:rsidR="007929F5" w:rsidRDefault="007929F5" w:rsidP="00D80A32">
            <w:pPr>
              <w:pStyle w:val="tablebody"/>
            </w:pPr>
          </w:p>
        </w:tc>
        <w:tc>
          <w:tcPr>
            <w:tcW w:w="1303" w:type="dxa"/>
            <w:vMerge/>
            <w:tcPrChange w:id="123" w:author="Author">
              <w:tcPr>
                <w:tcW w:w="1673" w:type="dxa"/>
                <w:gridSpan w:val="2"/>
                <w:vMerge/>
              </w:tcPr>
            </w:tcPrChange>
          </w:tcPr>
          <w:p w:rsidR="007929F5" w:rsidRDefault="007929F5" w:rsidP="00D80A32">
            <w:pPr>
              <w:pStyle w:val="tablebody"/>
            </w:pPr>
          </w:p>
        </w:tc>
        <w:tc>
          <w:tcPr>
            <w:tcW w:w="1418" w:type="dxa"/>
            <w:tcPrChange w:id="124" w:author="Author">
              <w:tcPr>
                <w:tcW w:w="1166" w:type="dxa"/>
                <w:gridSpan w:val="2"/>
              </w:tcPr>
            </w:tcPrChange>
          </w:tcPr>
          <w:p w:rsidR="007929F5" w:rsidRDefault="007929F5" w:rsidP="00597E5F">
            <w:pPr>
              <w:pStyle w:val="tablebody"/>
            </w:pPr>
            <w:r>
              <w:rPr>
                <w:rFonts w:hint="eastAsia"/>
              </w:rPr>
              <w:t>P7,8,14,16</w:t>
            </w:r>
          </w:p>
        </w:tc>
        <w:tc>
          <w:tcPr>
            <w:tcW w:w="5778" w:type="dxa"/>
            <w:tcPrChange w:id="125" w:author="Author">
              <w:tcPr>
                <w:tcW w:w="5647" w:type="dxa"/>
              </w:tcPr>
            </w:tcPrChange>
          </w:tcPr>
          <w:p w:rsidR="007929F5" w:rsidRDefault="007929F5" w:rsidP="007929F5">
            <w:pPr>
              <w:pStyle w:val="tablebody"/>
            </w:pPr>
            <w:r>
              <w:rPr>
                <w:rFonts w:hint="eastAsia"/>
              </w:rPr>
              <w:t>・図を更新</w:t>
            </w:r>
            <w:r>
              <w:rPr>
                <w:rFonts w:hint="eastAsia"/>
              </w:rPr>
              <w:t xml:space="preserve"> (</w:t>
            </w:r>
            <w:r>
              <w:rPr>
                <w:rFonts w:hint="eastAsia"/>
              </w:rPr>
              <w:t>図</w:t>
            </w:r>
            <w:r>
              <w:rPr>
                <w:rFonts w:hint="eastAsia"/>
              </w:rPr>
              <w:t xml:space="preserve">1-2, </w:t>
            </w:r>
            <w:r>
              <w:rPr>
                <w:rFonts w:hint="eastAsia"/>
              </w:rPr>
              <w:t>図</w:t>
            </w:r>
            <w:r>
              <w:rPr>
                <w:rFonts w:hint="eastAsia"/>
              </w:rPr>
              <w:t>1-3</w:t>
            </w:r>
            <w:r>
              <w:t xml:space="preserve">, </w:t>
            </w:r>
            <w:r>
              <w:rPr>
                <w:rFonts w:hint="eastAsia"/>
              </w:rPr>
              <w:t>図</w:t>
            </w:r>
            <w:r>
              <w:rPr>
                <w:rFonts w:hint="eastAsia"/>
              </w:rPr>
              <w:t xml:space="preserve">A1-1, </w:t>
            </w:r>
            <w:r>
              <w:rPr>
                <w:rFonts w:hint="eastAsia"/>
              </w:rPr>
              <w:t>図</w:t>
            </w:r>
            <w:r>
              <w:rPr>
                <w:rFonts w:hint="eastAsia"/>
              </w:rPr>
              <w:t>A2-1)</w:t>
            </w:r>
          </w:p>
        </w:tc>
      </w:tr>
      <w:tr w:rsidR="007929F5" w:rsidTr="001B4E53">
        <w:trPr>
          <w:trHeight w:val="480"/>
          <w:trPrChange w:id="126" w:author="Author">
            <w:trPr>
              <w:trHeight w:val="480"/>
            </w:trPr>
          </w:trPrChange>
        </w:trPr>
        <w:tc>
          <w:tcPr>
            <w:tcW w:w="1102" w:type="dxa"/>
            <w:vMerge/>
            <w:tcPrChange w:id="127" w:author="Author">
              <w:tcPr>
                <w:tcW w:w="1115" w:type="dxa"/>
                <w:vMerge/>
              </w:tcPr>
            </w:tcPrChange>
          </w:tcPr>
          <w:p w:rsidR="007929F5" w:rsidRDefault="007929F5" w:rsidP="00D80A32">
            <w:pPr>
              <w:pStyle w:val="tablebody"/>
            </w:pPr>
          </w:p>
        </w:tc>
        <w:tc>
          <w:tcPr>
            <w:tcW w:w="1303" w:type="dxa"/>
            <w:vMerge/>
            <w:tcPrChange w:id="128" w:author="Author">
              <w:tcPr>
                <w:tcW w:w="1673" w:type="dxa"/>
                <w:gridSpan w:val="2"/>
                <w:vMerge/>
              </w:tcPr>
            </w:tcPrChange>
          </w:tcPr>
          <w:p w:rsidR="007929F5" w:rsidRDefault="007929F5" w:rsidP="00D80A32">
            <w:pPr>
              <w:pStyle w:val="tablebody"/>
            </w:pPr>
          </w:p>
        </w:tc>
        <w:tc>
          <w:tcPr>
            <w:tcW w:w="1418" w:type="dxa"/>
            <w:tcPrChange w:id="129" w:author="Author">
              <w:tcPr>
                <w:tcW w:w="1166" w:type="dxa"/>
                <w:gridSpan w:val="2"/>
              </w:tcPr>
            </w:tcPrChange>
          </w:tcPr>
          <w:p w:rsidR="007929F5" w:rsidRDefault="007929F5" w:rsidP="00597E5F">
            <w:pPr>
              <w:pStyle w:val="tablebody"/>
            </w:pPr>
            <w:r>
              <w:rPr>
                <w:rFonts w:hint="eastAsia"/>
              </w:rPr>
              <w:t>P4,1</w:t>
            </w:r>
            <w:r>
              <w:t>1,12,14,</w:t>
            </w:r>
          </w:p>
          <w:p w:rsidR="007929F5" w:rsidRDefault="007929F5" w:rsidP="00597E5F">
            <w:pPr>
              <w:pStyle w:val="tablebody"/>
            </w:pPr>
            <w:r>
              <w:t>15,17</w:t>
            </w:r>
          </w:p>
        </w:tc>
        <w:tc>
          <w:tcPr>
            <w:tcW w:w="5778" w:type="dxa"/>
            <w:tcPrChange w:id="130" w:author="Author">
              <w:tcPr>
                <w:tcW w:w="5647" w:type="dxa"/>
              </w:tcPr>
            </w:tcPrChange>
          </w:tcPr>
          <w:p w:rsidR="007929F5" w:rsidRDefault="007929F5" w:rsidP="007929F5">
            <w:pPr>
              <w:pStyle w:val="tablebody"/>
            </w:pPr>
            <w:r>
              <w:rPr>
                <w:rFonts w:hint="eastAsia"/>
              </w:rPr>
              <w:t>・表を更新</w:t>
            </w:r>
            <w:r>
              <w:rPr>
                <w:rFonts w:hint="eastAsia"/>
              </w:rPr>
              <w:t xml:space="preserve"> (</w:t>
            </w:r>
            <w:r>
              <w:rPr>
                <w:rFonts w:hint="eastAsia"/>
              </w:rPr>
              <w:t>表</w:t>
            </w:r>
            <w:r>
              <w:rPr>
                <w:rFonts w:hint="eastAsia"/>
              </w:rPr>
              <w:t xml:space="preserve">1-1, </w:t>
            </w:r>
            <w:r>
              <w:rPr>
                <w:rFonts w:hint="eastAsia"/>
              </w:rPr>
              <w:t>表</w:t>
            </w:r>
            <w:r>
              <w:rPr>
                <w:rFonts w:hint="eastAsia"/>
              </w:rPr>
              <w:t xml:space="preserve">1-2, </w:t>
            </w:r>
            <w:r>
              <w:rPr>
                <w:rFonts w:hint="eastAsia"/>
              </w:rPr>
              <w:t>表</w:t>
            </w:r>
            <w:r>
              <w:rPr>
                <w:rFonts w:hint="eastAsia"/>
              </w:rPr>
              <w:t xml:space="preserve">2-1, </w:t>
            </w:r>
            <w:r>
              <w:rPr>
                <w:rFonts w:hint="eastAsia"/>
              </w:rPr>
              <w:t>表</w:t>
            </w:r>
            <w:r>
              <w:rPr>
                <w:rFonts w:hint="eastAsia"/>
              </w:rPr>
              <w:t xml:space="preserve">A1-1, </w:t>
            </w:r>
            <w:r>
              <w:rPr>
                <w:rFonts w:hint="eastAsia"/>
              </w:rPr>
              <w:t>表</w:t>
            </w:r>
            <w:r>
              <w:rPr>
                <w:rFonts w:hint="eastAsia"/>
              </w:rPr>
              <w:t xml:space="preserve">A1-2, </w:t>
            </w:r>
            <w:r>
              <w:rPr>
                <w:rFonts w:hint="eastAsia"/>
              </w:rPr>
              <w:t>表</w:t>
            </w:r>
            <w:r>
              <w:rPr>
                <w:rFonts w:hint="eastAsia"/>
              </w:rPr>
              <w:t xml:space="preserve">A1-3, </w:t>
            </w:r>
            <w:r>
              <w:rPr>
                <w:rFonts w:hint="eastAsia"/>
              </w:rPr>
              <w:t>表</w:t>
            </w:r>
            <w:r>
              <w:rPr>
                <w:rFonts w:hint="eastAsia"/>
              </w:rPr>
              <w:t>A3-1)</w:t>
            </w:r>
          </w:p>
        </w:tc>
      </w:tr>
      <w:tr w:rsidR="007929F5" w:rsidTr="001B4E53">
        <w:trPr>
          <w:trHeight w:val="269"/>
          <w:trPrChange w:id="131" w:author="Author">
            <w:trPr>
              <w:trHeight w:val="269"/>
            </w:trPr>
          </w:trPrChange>
        </w:trPr>
        <w:tc>
          <w:tcPr>
            <w:tcW w:w="1102" w:type="dxa"/>
            <w:vMerge/>
            <w:tcPrChange w:id="132" w:author="Author">
              <w:tcPr>
                <w:tcW w:w="1115" w:type="dxa"/>
                <w:vMerge/>
              </w:tcPr>
            </w:tcPrChange>
          </w:tcPr>
          <w:p w:rsidR="007929F5" w:rsidRDefault="007929F5" w:rsidP="00D80A32">
            <w:pPr>
              <w:pStyle w:val="tablebody"/>
            </w:pPr>
          </w:p>
        </w:tc>
        <w:tc>
          <w:tcPr>
            <w:tcW w:w="1303" w:type="dxa"/>
            <w:vMerge/>
            <w:tcPrChange w:id="133" w:author="Author">
              <w:tcPr>
                <w:tcW w:w="1673" w:type="dxa"/>
                <w:gridSpan w:val="2"/>
                <w:vMerge/>
              </w:tcPr>
            </w:tcPrChange>
          </w:tcPr>
          <w:p w:rsidR="007929F5" w:rsidRDefault="007929F5" w:rsidP="00D80A32">
            <w:pPr>
              <w:pStyle w:val="tablebody"/>
            </w:pPr>
          </w:p>
        </w:tc>
        <w:tc>
          <w:tcPr>
            <w:tcW w:w="1418" w:type="dxa"/>
            <w:tcPrChange w:id="134" w:author="Author">
              <w:tcPr>
                <w:tcW w:w="1166" w:type="dxa"/>
                <w:gridSpan w:val="2"/>
              </w:tcPr>
            </w:tcPrChange>
          </w:tcPr>
          <w:p w:rsidR="007929F5" w:rsidRDefault="007929F5" w:rsidP="00597E5F">
            <w:pPr>
              <w:pStyle w:val="tablebody"/>
            </w:pPr>
            <w:r>
              <w:rPr>
                <w:rFonts w:hint="eastAsia"/>
              </w:rPr>
              <w:t>P4</w:t>
            </w:r>
          </w:p>
        </w:tc>
        <w:tc>
          <w:tcPr>
            <w:tcW w:w="5778" w:type="dxa"/>
            <w:tcPrChange w:id="135" w:author="Author">
              <w:tcPr>
                <w:tcW w:w="5647" w:type="dxa"/>
              </w:tcPr>
            </w:tcPrChange>
          </w:tcPr>
          <w:p w:rsidR="007929F5" w:rsidRDefault="007929F5" w:rsidP="007929F5">
            <w:pPr>
              <w:pStyle w:val="tablebody"/>
            </w:pPr>
            <w:r>
              <w:rPr>
                <w:rFonts w:hint="eastAsia"/>
              </w:rPr>
              <w:t>・表の誤記訂正</w:t>
            </w:r>
            <w:r>
              <w:rPr>
                <w:rFonts w:hint="eastAsia"/>
              </w:rPr>
              <w:t xml:space="preserve"> (</w:t>
            </w:r>
            <w:r>
              <w:rPr>
                <w:rFonts w:hint="eastAsia"/>
              </w:rPr>
              <w:t>表</w:t>
            </w:r>
            <w:r>
              <w:rPr>
                <w:rFonts w:hint="eastAsia"/>
              </w:rPr>
              <w:t>1-1)</w:t>
            </w:r>
          </w:p>
        </w:tc>
      </w:tr>
      <w:tr w:rsidR="00202844" w:rsidTr="00F4494B">
        <w:trPr>
          <w:trHeight w:val="269"/>
          <w:ins w:id="136" w:author="Author"/>
        </w:trPr>
        <w:tc>
          <w:tcPr>
            <w:tcW w:w="1102" w:type="dxa"/>
            <w:vMerge w:val="restart"/>
          </w:tcPr>
          <w:p w:rsidR="00202844" w:rsidRDefault="00202844" w:rsidP="00C506DE">
            <w:pPr>
              <w:pStyle w:val="tablebody"/>
              <w:rPr>
                <w:ins w:id="137" w:author="Author"/>
              </w:rPr>
            </w:pPr>
            <w:ins w:id="138" w:author="Author">
              <w:r w:rsidRPr="00F32923">
                <w:rPr>
                  <w:rFonts w:asciiTheme="majorHAnsi" w:eastAsia="Arial Unicode MS" w:hAnsiTheme="majorHAnsi" w:cstheme="majorHAnsi"/>
                </w:rPr>
                <w:t>1.02</w:t>
              </w:r>
            </w:ins>
          </w:p>
        </w:tc>
        <w:tc>
          <w:tcPr>
            <w:tcW w:w="1303" w:type="dxa"/>
            <w:vMerge w:val="restart"/>
          </w:tcPr>
          <w:p w:rsidR="00202844" w:rsidRDefault="00202844" w:rsidP="00C506DE">
            <w:pPr>
              <w:pStyle w:val="tablebody"/>
              <w:rPr>
                <w:ins w:id="139" w:author="Author"/>
              </w:rPr>
            </w:pPr>
            <w:ins w:id="140" w:author="Author">
              <w:r w:rsidRPr="00F32923">
                <w:rPr>
                  <w:rFonts w:asciiTheme="majorHAnsi" w:eastAsia="Arial Unicode MS" w:hAnsiTheme="majorHAnsi" w:cstheme="majorHAnsi"/>
                </w:rPr>
                <w:t>2019</w:t>
              </w:r>
              <w:r>
                <w:rPr>
                  <w:rFonts w:asciiTheme="majorHAnsi" w:eastAsia="Arial Unicode MS" w:hAnsiTheme="majorHAnsi" w:cstheme="majorHAnsi" w:hint="eastAsia"/>
                </w:rPr>
                <w:t>.03</w:t>
              </w:r>
              <w:del w:id="141" w:author="Author">
                <w:r w:rsidDel="00D803CC">
                  <w:rPr>
                    <w:rFonts w:asciiTheme="majorHAnsi" w:eastAsia="Arial Unicode MS" w:hAnsiTheme="majorHAnsi" w:cstheme="majorHAnsi" w:hint="eastAsia"/>
                  </w:rPr>
                  <w:delText>2</w:delText>
                </w:r>
              </w:del>
            </w:ins>
          </w:p>
        </w:tc>
        <w:tc>
          <w:tcPr>
            <w:tcW w:w="1418" w:type="dxa"/>
          </w:tcPr>
          <w:p w:rsidR="00202844" w:rsidRDefault="00202844" w:rsidP="00C506DE">
            <w:pPr>
              <w:pStyle w:val="tablebody"/>
              <w:rPr>
                <w:ins w:id="142" w:author="Author"/>
              </w:rPr>
            </w:pPr>
            <w:ins w:id="143" w:author="Author">
              <w:r>
                <w:rPr>
                  <w:rFonts w:asciiTheme="majorHAnsi" w:eastAsia="Arial Unicode MS" w:hAnsiTheme="majorHAnsi" w:cstheme="majorHAnsi"/>
                </w:rPr>
                <w:t>P</w:t>
              </w:r>
              <w:r w:rsidRPr="00F32923">
                <w:rPr>
                  <w:rFonts w:asciiTheme="majorHAnsi" w:eastAsia="Arial Unicode MS" w:hAnsiTheme="majorHAnsi" w:cstheme="majorHAnsi"/>
                </w:rPr>
                <w:t>1, 2</w:t>
              </w:r>
            </w:ins>
          </w:p>
        </w:tc>
        <w:tc>
          <w:tcPr>
            <w:tcW w:w="5778" w:type="dxa"/>
          </w:tcPr>
          <w:p w:rsidR="00202844" w:rsidRDefault="00202844" w:rsidP="001B4E53">
            <w:pPr>
              <w:pStyle w:val="tablebody"/>
              <w:rPr>
                <w:ins w:id="144" w:author="Author"/>
              </w:rPr>
              <w:pPrChange w:id="145" w:author="Author">
                <w:pPr>
                  <w:pStyle w:val="tablebody"/>
                </w:pPr>
              </w:pPrChange>
            </w:pPr>
            <w:ins w:id="146" w:author="Author">
              <w:r w:rsidRPr="00F32923">
                <w:rPr>
                  <w:rFonts w:asciiTheme="majorEastAsia" w:eastAsiaTheme="majorEastAsia" w:hAnsiTheme="majorEastAsia" w:hint="eastAsia"/>
                </w:rPr>
                <w:t>・</w:t>
              </w:r>
              <w:r w:rsidRPr="00F32923">
                <w:rPr>
                  <w:rFonts w:asciiTheme="majorHAnsi" w:eastAsiaTheme="majorEastAsia" w:hAnsiTheme="majorHAnsi" w:cstheme="majorHAnsi"/>
                </w:rPr>
                <w:t xml:space="preserve">Background, Target Readers, </w:t>
              </w:r>
              <w:del w:id="147" w:author="Author">
                <w:r w:rsidRPr="00F32923" w:rsidDel="001B4E53">
                  <w:rPr>
                    <w:rFonts w:asciiTheme="majorHAnsi" w:eastAsiaTheme="majorEastAsia" w:hAnsiTheme="majorHAnsi" w:cstheme="majorHAnsi"/>
                  </w:rPr>
                  <w:delText xml:space="preserve">Notes and </w:delText>
                </w:r>
              </w:del>
              <w:bookmarkStart w:id="148" w:name="_GoBack"/>
              <w:bookmarkEnd w:id="148"/>
              <w:r w:rsidRPr="007409DC">
                <w:rPr>
                  <w:rFonts w:asciiTheme="majorHAnsi" w:eastAsiaTheme="majorEastAsia" w:hAnsiTheme="majorHAnsi" w:cstheme="majorHAnsi"/>
                </w:rPr>
                <w:t>Target Device</w:t>
              </w:r>
              <w:r>
                <w:rPr>
                  <w:rFonts w:asciiTheme="majorHAnsi" w:eastAsiaTheme="majorEastAsia" w:hAnsiTheme="majorHAnsi" w:cstheme="majorHAnsi" w:hint="eastAsia"/>
                </w:rPr>
                <w:t>に</w:t>
              </w:r>
              <w:r w:rsidRPr="00F32923">
                <w:rPr>
                  <w:rFonts w:asciiTheme="majorHAnsi" w:eastAsiaTheme="majorEastAsia" w:hAnsiTheme="majorHAnsi" w:cstheme="majorHAnsi"/>
                </w:rPr>
                <w:t>R-Car M3-W+</w:t>
              </w:r>
              <w:r>
                <w:rPr>
                  <w:rFonts w:asciiTheme="majorHAnsi" w:eastAsiaTheme="majorEastAsia" w:hAnsiTheme="majorHAnsi" w:cstheme="majorHAnsi" w:hint="eastAsia"/>
                </w:rPr>
                <w:t>を追加</w:t>
              </w:r>
            </w:ins>
          </w:p>
        </w:tc>
      </w:tr>
      <w:tr w:rsidR="00202844" w:rsidTr="00F4494B">
        <w:trPr>
          <w:trHeight w:val="269"/>
          <w:ins w:id="149" w:author="Author"/>
        </w:trPr>
        <w:tc>
          <w:tcPr>
            <w:tcW w:w="1102" w:type="dxa"/>
            <w:vMerge/>
          </w:tcPr>
          <w:p w:rsidR="00202844" w:rsidRPr="00F32923" w:rsidRDefault="00202844" w:rsidP="00C506DE">
            <w:pPr>
              <w:pStyle w:val="tablebody"/>
              <w:rPr>
                <w:ins w:id="150" w:author="Author"/>
                <w:rFonts w:asciiTheme="majorHAnsi" w:eastAsia="Arial Unicode MS" w:hAnsiTheme="majorHAnsi" w:cstheme="majorHAnsi"/>
              </w:rPr>
            </w:pPr>
          </w:p>
        </w:tc>
        <w:tc>
          <w:tcPr>
            <w:tcW w:w="1303" w:type="dxa"/>
            <w:vMerge/>
          </w:tcPr>
          <w:p w:rsidR="00202844" w:rsidRPr="00F32923" w:rsidRDefault="00202844" w:rsidP="00C506DE">
            <w:pPr>
              <w:pStyle w:val="tablebody"/>
              <w:rPr>
                <w:ins w:id="151" w:author="Author"/>
                <w:rFonts w:asciiTheme="majorHAnsi" w:eastAsia="Arial Unicode MS" w:hAnsiTheme="majorHAnsi" w:cstheme="majorHAnsi"/>
              </w:rPr>
            </w:pPr>
          </w:p>
        </w:tc>
        <w:tc>
          <w:tcPr>
            <w:tcW w:w="1418" w:type="dxa"/>
          </w:tcPr>
          <w:p w:rsidR="00202844" w:rsidRDefault="00202844" w:rsidP="00C506DE">
            <w:pPr>
              <w:pStyle w:val="tablebody"/>
              <w:rPr>
                <w:ins w:id="152" w:author="Author"/>
                <w:rFonts w:asciiTheme="majorHAnsi" w:eastAsia="Arial Unicode MS" w:hAnsiTheme="majorHAnsi" w:cstheme="majorHAnsi"/>
              </w:rPr>
            </w:pPr>
            <w:ins w:id="153" w:author="Author">
              <w:r>
                <w:rPr>
                  <w:rFonts w:asciiTheme="majorHAnsi" w:eastAsia="Arial Unicode MS" w:hAnsiTheme="majorHAnsi" w:cstheme="majorHAnsi" w:hint="eastAsia"/>
                </w:rPr>
                <w:t>P9</w:t>
              </w:r>
              <w:r>
                <w:rPr>
                  <w:rFonts w:asciiTheme="majorHAnsi" w:eastAsia="Arial Unicode MS" w:hAnsiTheme="majorHAnsi" w:cstheme="majorHAnsi"/>
                </w:rPr>
                <w:t>,14,16</w:t>
              </w:r>
            </w:ins>
          </w:p>
        </w:tc>
        <w:tc>
          <w:tcPr>
            <w:tcW w:w="5778" w:type="dxa"/>
          </w:tcPr>
          <w:p w:rsidR="00202844" w:rsidRPr="00F32923" w:rsidRDefault="00202844" w:rsidP="00C506DE">
            <w:pPr>
              <w:pStyle w:val="tablebody"/>
              <w:rPr>
                <w:ins w:id="154" w:author="Author"/>
                <w:rFonts w:asciiTheme="majorEastAsia" w:eastAsiaTheme="majorEastAsia" w:hAnsiTheme="majorEastAsia"/>
              </w:rPr>
            </w:pPr>
            <w:ins w:id="155" w:author="Author">
              <w:r>
                <w:rPr>
                  <w:rFonts w:asciiTheme="majorEastAsia" w:eastAsiaTheme="majorEastAsia" w:hAnsiTheme="majorEastAsia" w:hint="eastAsia"/>
                </w:rPr>
                <w:t>・HWデバイスのバージョン表記をW</w:t>
              </w:r>
              <w:r>
                <w:rPr>
                  <w:rFonts w:asciiTheme="majorEastAsia" w:eastAsiaTheme="majorEastAsia" w:hAnsiTheme="majorEastAsia"/>
                </w:rPr>
                <w:t>S</w:t>
              </w:r>
              <w:r>
                <w:rPr>
                  <w:rFonts w:asciiTheme="majorEastAsia" w:eastAsiaTheme="majorEastAsia" w:hAnsiTheme="majorEastAsia" w:hint="eastAsia"/>
                </w:rPr>
                <w:t>からVer.に更新</w:t>
              </w:r>
            </w:ins>
          </w:p>
        </w:tc>
      </w:tr>
      <w:tr w:rsidR="00202844" w:rsidTr="00F4494B">
        <w:trPr>
          <w:trHeight w:val="269"/>
          <w:ins w:id="156" w:author="Author"/>
        </w:trPr>
        <w:tc>
          <w:tcPr>
            <w:tcW w:w="1102" w:type="dxa"/>
            <w:vMerge/>
          </w:tcPr>
          <w:p w:rsidR="00202844" w:rsidRPr="00F32923" w:rsidRDefault="00202844" w:rsidP="00C506DE">
            <w:pPr>
              <w:pStyle w:val="tablebody"/>
              <w:rPr>
                <w:ins w:id="157" w:author="Author"/>
                <w:rFonts w:asciiTheme="majorHAnsi" w:eastAsia="Arial Unicode MS" w:hAnsiTheme="majorHAnsi" w:cstheme="majorHAnsi"/>
              </w:rPr>
            </w:pPr>
          </w:p>
        </w:tc>
        <w:tc>
          <w:tcPr>
            <w:tcW w:w="1303" w:type="dxa"/>
            <w:vMerge/>
          </w:tcPr>
          <w:p w:rsidR="00202844" w:rsidRPr="00F32923" w:rsidRDefault="00202844" w:rsidP="00C506DE">
            <w:pPr>
              <w:pStyle w:val="tablebody"/>
              <w:rPr>
                <w:ins w:id="158" w:author="Author"/>
                <w:rFonts w:asciiTheme="majorHAnsi" w:eastAsia="Arial Unicode MS" w:hAnsiTheme="majorHAnsi" w:cstheme="majorHAnsi"/>
              </w:rPr>
            </w:pPr>
          </w:p>
        </w:tc>
        <w:tc>
          <w:tcPr>
            <w:tcW w:w="1418" w:type="dxa"/>
          </w:tcPr>
          <w:p w:rsidR="00202844" w:rsidRDefault="00202844" w:rsidP="00C506DE">
            <w:pPr>
              <w:pStyle w:val="tablebody"/>
              <w:rPr>
                <w:ins w:id="159" w:author="Author"/>
                <w:rFonts w:asciiTheme="majorHAnsi" w:eastAsia="Arial Unicode MS" w:hAnsiTheme="majorHAnsi" w:cstheme="majorHAnsi"/>
              </w:rPr>
            </w:pPr>
            <w:ins w:id="160" w:author="Author">
              <w:r>
                <w:rPr>
                  <w:rFonts w:asciiTheme="majorHAnsi" w:eastAsia="Arial Unicode MS" w:hAnsiTheme="majorHAnsi" w:cstheme="majorHAnsi"/>
                </w:rPr>
                <w:t>P13</w:t>
              </w:r>
            </w:ins>
          </w:p>
        </w:tc>
        <w:tc>
          <w:tcPr>
            <w:tcW w:w="5778" w:type="dxa"/>
          </w:tcPr>
          <w:p w:rsidR="00202844" w:rsidRDefault="00202844" w:rsidP="00C506DE">
            <w:pPr>
              <w:pStyle w:val="tablebody"/>
              <w:rPr>
                <w:ins w:id="161" w:author="Author"/>
                <w:rFonts w:asciiTheme="majorEastAsia" w:eastAsiaTheme="majorEastAsia" w:hAnsiTheme="majorEastAsia"/>
              </w:rPr>
            </w:pPr>
            <w:ins w:id="162" w:author="Author">
              <w:r w:rsidRPr="00D803CC">
                <w:rPr>
                  <w:rFonts w:asciiTheme="majorEastAsia" w:eastAsiaTheme="majorEastAsia" w:hAnsiTheme="majorEastAsia" w:hint="eastAsia"/>
                </w:rPr>
                <w:t>・R-Car Gen3をR-Car Series, 3rd Generationへ表記変更</w:t>
              </w:r>
            </w:ins>
          </w:p>
        </w:tc>
      </w:tr>
      <w:bookmarkEnd w:id="117"/>
    </w:tbl>
    <w:p w:rsidR="00DB011E" w:rsidRPr="003B21AC" w:rsidRDefault="00DB011E" w:rsidP="00DB011E">
      <w:pPr>
        <w:pStyle w:val="tableend"/>
      </w:pPr>
    </w:p>
    <w:p w:rsidR="00085923" w:rsidRDefault="00085923">
      <w:pPr>
        <w:pStyle w:val="a0"/>
        <w:sectPr w:rsidR="00085923" w:rsidSect="00C968A0">
          <w:headerReference w:type="first" r:id="rId21"/>
          <w:footerReference w:type="first" r:id="rId22"/>
          <w:pgSz w:w="11879" w:h="16817" w:code="9"/>
          <w:pgMar w:top="567" w:right="1134" w:bottom="567" w:left="1134" w:header="851" w:footer="567" w:gutter="0"/>
          <w:pgNumType w:start="21"/>
          <w:cols w:space="360"/>
        </w:sectPr>
      </w:pPr>
    </w:p>
    <w:p w:rsidR="00F56DB8" w:rsidDel="00B40671" w:rsidRDefault="00F56DB8">
      <w:pPr>
        <w:pStyle w:val="a0"/>
        <w:rPr>
          <w:del w:id="163" w:author="Author"/>
        </w:rPr>
      </w:pPr>
      <w:del w:id="164" w:author="Author">
        <w:r w:rsidDel="00B40671">
          <w:rPr>
            <w:rFonts w:hint="eastAsia"/>
          </w:rPr>
          <w:lastRenderedPageBreak/>
          <w:delText>製品ご使用上の注意事項</w:delText>
        </w:r>
      </w:del>
    </w:p>
    <w:p w:rsidR="00F56DB8" w:rsidDel="00B40671" w:rsidRDefault="00F56DB8">
      <w:pPr>
        <w:pStyle w:val="BodyText"/>
        <w:rPr>
          <w:del w:id="165" w:author="Author"/>
        </w:rPr>
      </w:pPr>
      <w:del w:id="166" w:author="Author">
        <w:r w:rsidDel="00B40671">
          <w:rPr>
            <w:rFonts w:hint="eastAsia"/>
          </w:rPr>
          <w:delText>ここでは、マイコン製品全体に適用する「使用上の注意事項」について説明します。個別の使用上の注意事項については、本</w:delText>
        </w:r>
        <w:r w:rsidR="00446256" w:rsidDel="00B40671">
          <w:rPr>
            <w:rFonts w:hint="eastAsia"/>
          </w:rPr>
          <w:delText>ドキュメントおよびテクニカルアップデートを参照してください。</w:delText>
        </w:r>
      </w:del>
    </w:p>
    <w:p w:rsidR="00F56DB8" w:rsidDel="00B40671" w:rsidRDefault="00F56DB8" w:rsidP="000B483E">
      <w:pPr>
        <w:pStyle w:val="space"/>
        <w:rPr>
          <w:del w:id="167" w:author="Author"/>
        </w:rPr>
      </w:pPr>
    </w:p>
    <w:tbl>
      <w:tblPr>
        <w:tblW w:w="0" w:type="auto"/>
        <w:tblBorders>
          <w:top w:val="single" w:sz="8" w:space="0" w:color="auto"/>
          <w:left w:val="single" w:sz="8" w:space="0" w:color="auto"/>
          <w:bottom w:val="single" w:sz="8" w:space="0" w:color="auto"/>
          <w:right w:val="single" w:sz="8" w:space="0" w:color="auto"/>
          <w:insideH w:val="single" w:sz="4" w:space="0" w:color="auto"/>
        </w:tblBorders>
        <w:tblCellMar>
          <w:left w:w="0" w:type="dxa"/>
          <w:right w:w="0" w:type="dxa"/>
        </w:tblCellMar>
        <w:tblLook w:val="0000" w:firstRow="0" w:lastRow="0" w:firstColumn="0" w:lastColumn="0" w:noHBand="0" w:noVBand="0"/>
      </w:tblPr>
      <w:tblGrid>
        <w:gridCol w:w="9591"/>
      </w:tblGrid>
      <w:tr w:rsidR="000B483E" w:rsidDel="00B40671" w:rsidTr="00B40671">
        <w:trPr>
          <w:cantSplit/>
          <w:trHeight w:val="260"/>
          <w:tblHeader/>
          <w:del w:id="168" w:author="Author"/>
        </w:trPr>
        <w:tc>
          <w:tcPr>
            <w:tcW w:w="9591" w:type="dxa"/>
          </w:tcPr>
          <w:p w:rsidR="000B483E" w:rsidDel="00B40671" w:rsidRDefault="000B483E" w:rsidP="0060223A">
            <w:pPr>
              <w:pStyle w:val="a1"/>
              <w:rPr>
                <w:del w:id="169" w:author="Author"/>
                <w:rFonts w:ascii="Arial" w:eastAsia="ＭＳ ゴシック" w:hAnsi="Arial" w:cs="Arial"/>
              </w:rPr>
            </w:pPr>
            <w:del w:id="170" w:author="Author">
              <w:r w:rsidDel="00B40671">
                <w:rPr>
                  <w:rFonts w:ascii="Arial" w:eastAsia="ＭＳ ゴシック" w:hAnsi="Arial" w:cs="Arial" w:hint="eastAsia"/>
                </w:rPr>
                <w:delText>1.</w:delText>
              </w:r>
              <w:r w:rsidDel="00B40671">
                <w:rPr>
                  <w:rFonts w:ascii="Arial" w:eastAsia="ＭＳ ゴシック" w:hAnsi="Arial" w:cs="Arial" w:hint="eastAsia"/>
                </w:rPr>
                <w:delText xml:space="preserve">　未使用端子の処理</w:delText>
              </w:r>
            </w:del>
          </w:p>
          <w:p w:rsidR="000B483E" w:rsidDel="00B40671" w:rsidRDefault="000B483E" w:rsidP="008021B2">
            <w:pPr>
              <w:pStyle w:val="ListContinue"/>
              <w:spacing w:after="0" w:line="300" w:lineRule="exact"/>
              <w:ind w:left="533" w:right="102"/>
              <w:rPr>
                <w:del w:id="171" w:author="Author"/>
                <w:rFonts w:ascii="Arial" w:eastAsia="ＭＳ ゴシック" w:hAnsi="Arial" w:cs="Arial"/>
              </w:rPr>
            </w:pPr>
            <w:del w:id="172" w:author="Author">
              <w:r w:rsidDel="00B40671">
                <w:rPr>
                  <w:rFonts w:ascii="Arial" w:eastAsia="ＭＳ ゴシック" w:hAnsi="Arial" w:cs="Arial" w:hint="eastAsia"/>
                </w:rPr>
                <w:delText>【注意】未使用端子は、本文の「未使用端子の処理」に従って処理してください。</w:delText>
              </w:r>
            </w:del>
          </w:p>
          <w:p w:rsidR="000B483E" w:rsidDel="00B40671" w:rsidRDefault="000B483E" w:rsidP="008021B2">
            <w:pPr>
              <w:pStyle w:val="ListContinue"/>
              <w:spacing w:after="0" w:line="300" w:lineRule="exact"/>
              <w:ind w:left="533" w:right="102"/>
              <w:rPr>
                <w:del w:id="173" w:author="Author"/>
                <w:rFonts w:ascii="Arial" w:eastAsia="ＭＳ ゴシック" w:hAnsi="Arial" w:cs="Arial"/>
              </w:rPr>
            </w:pPr>
            <w:del w:id="174" w:author="Author">
              <w:r w:rsidDel="00B40671">
                <w:rPr>
                  <w:rFonts w:ascii="Arial" w:eastAsia="ＭＳ ゴシック" w:hAnsi="Arial" w:cs="Arial" w:hint="eastAsia"/>
                </w:rPr>
                <w:delText>CMOS</w:delText>
              </w:r>
              <w:r w:rsidDel="00B40671">
                <w:rPr>
                  <w:rFonts w:ascii="Arial" w:eastAsia="ＭＳ ゴシック" w:hAnsi="Arial" w:cs="Arial" w:hint="eastAsia"/>
                </w:rPr>
                <w:delText>製品の入力端子のインピーダンスは、一般に、ハイインピーダンスとなっています。未使用</w:delText>
              </w:r>
              <w:r w:rsidR="00FD07D4" w:rsidDel="00B40671">
                <w:rPr>
                  <w:rFonts w:ascii="Arial" w:eastAsia="ＭＳ ゴシック" w:hAnsi="Arial" w:cs="Arial"/>
                </w:rPr>
                <w:br/>
              </w:r>
              <w:r w:rsidDel="00B40671">
                <w:rPr>
                  <w:rFonts w:ascii="Arial" w:eastAsia="ＭＳ ゴシック" w:hAnsi="Arial" w:cs="Arial" w:hint="eastAsia"/>
                </w:rPr>
                <w:delText>端子を開放状態で動作させると、誘導現象により、</w:delText>
              </w:r>
              <w:r w:rsidDel="00B40671">
                <w:rPr>
                  <w:rFonts w:ascii="Arial" w:eastAsia="ＭＳ ゴシック" w:hAnsi="Arial" w:cs="Arial" w:hint="eastAsia"/>
                </w:rPr>
                <w:delText>LSI</w:delText>
              </w:r>
              <w:r w:rsidDel="00B40671">
                <w:rPr>
                  <w:rFonts w:ascii="Arial" w:eastAsia="ＭＳ ゴシック" w:hAnsi="Arial" w:cs="Arial" w:hint="eastAsia"/>
                </w:rPr>
                <w:delText>周辺のノイズが印加され、</w:delText>
              </w:r>
              <w:r w:rsidDel="00B40671">
                <w:rPr>
                  <w:rFonts w:ascii="Arial" w:eastAsia="ＭＳ ゴシック" w:hAnsi="Arial" w:cs="Arial" w:hint="eastAsia"/>
                </w:rPr>
                <w:delText>LSI</w:delText>
              </w:r>
              <w:r w:rsidDel="00B40671">
                <w:rPr>
                  <w:rFonts w:ascii="Arial" w:eastAsia="ＭＳ ゴシック" w:hAnsi="Arial" w:cs="Arial" w:hint="eastAsia"/>
                </w:rPr>
                <w:delText>内部で貫通電</w:delText>
              </w:r>
              <w:r w:rsidR="00FD07D4" w:rsidDel="00B40671">
                <w:rPr>
                  <w:rFonts w:ascii="Arial" w:eastAsia="ＭＳ ゴシック" w:hAnsi="Arial" w:cs="Arial"/>
                </w:rPr>
                <w:br/>
              </w:r>
              <w:r w:rsidDel="00B40671">
                <w:rPr>
                  <w:rFonts w:ascii="Arial" w:eastAsia="ＭＳ ゴシック" w:hAnsi="Arial" w:cs="Arial" w:hint="eastAsia"/>
                </w:rPr>
                <w:delText>流が流れたり、入力信号と認識されて誤動作を起こす恐れがあります。未使用端子は、本文「未使用端子の処理」で説明する指示に従い処理してください。</w:delText>
              </w:r>
            </w:del>
          </w:p>
          <w:p w:rsidR="000B483E" w:rsidDel="00B40671" w:rsidRDefault="000B483E" w:rsidP="0060223A">
            <w:pPr>
              <w:pStyle w:val="a1"/>
              <w:rPr>
                <w:del w:id="175" w:author="Author"/>
                <w:rFonts w:ascii="Arial" w:eastAsia="ＭＳ ゴシック" w:hAnsi="Arial" w:cs="Arial"/>
              </w:rPr>
            </w:pPr>
            <w:del w:id="176" w:author="Author">
              <w:r w:rsidDel="00B40671">
                <w:rPr>
                  <w:rFonts w:ascii="Arial" w:eastAsia="ＭＳ ゴシック" w:hAnsi="Arial" w:cs="Arial" w:hint="eastAsia"/>
                </w:rPr>
                <w:delText>2.</w:delText>
              </w:r>
              <w:r w:rsidDel="00B40671">
                <w:rPr>
                  <w:rFonts w:ascii="Arial" w:eastAsia="ＭＳ ゴシック" w:hAnsi="Arial" w:cs="Arial" w:hint="eastAsia"/>
                </w:rPr>
                <w:delText xml:space="preserve">　電源投入時の処置</w:delText>
              </w:r>
            </w:del>
          </w:p>
          <w:p w:rsidR="000B483E" w:rsidDel="00B40671" w:rsidRDefault="000B483E" w:rsidP="008021B2">
            <w:pPr>
              <w:pStyle w:val="ListContinue"/>
              <w:spacing w:after="0" w:line="300" w:lineRule="exact"/>
              <w:ind w:left="533" w:right="102"/>
              <w:rPr>
                <w:del w:id="177" w:author="Author"/>
                <w:rFonts w:ascii="Arial" w:eastAsia="ＭＳ ゴシック" w:hAnsi="Arial" w:cs="Arial"/>
              </w:rPr>
            </w:pPr>
            <w:del w:id="178" w:author="Author">
              <w:r w:rsidDel="00B40671">
                <w:rPr>
                  <w:rFonts w:ascii="Arial" w:eastAsia="ＭＳ ゴシック" w:hAnsi="Arial" w:cs="Arial" w:hint="eastAsia"/>
                </w:rPr>
                <w:delText>【注意】電源投入時は，製品の状態は不定です。</w:delText>
              </w:r>
            </w:del>
          </w:p>
          <w:p w:rsidR="000B483E" w:rsidDel="00B40671" w:rsidRDefault="000B483E" w:rsidP="008021B2">
            <w:pPr>
              <w:pStyle w:val="ListContinue"/>
              <w:spacing w:after="0" w:line="300" w:lineRule="exact"/>
              <w:ind w:left="533" w:right="102"/>
              <w:rPr>
                <w:del w:id="179" w:author="Author"/>
                <w:rFonts w:ascii="Arial" w:eastAsia="ＭＳ ゴシック" w:hAnsi="Arial" w:cs="Arial"/>
              </w:rPr>
            </w:pPr>
            <w:del w:id="180" w:author="Author">
              <w:r w:rsidDel="00B40671">
                <w:rPr>
                  <w:rFonts w:ascii="Arial" w:eastAsia="ＭＳ ゴシック" w:hAnsi="Arial" w:cs="Arial" w:hint="eastAsia"/>
                </w:rPr>
                <w:delText>電源投入時には、</w:delText>
              </w:r>
              <w:r w:rsidDel="00B40671">
                <w:rPr>
                  <w:rFonts w:ascii="Arial" w:eastAsia="ＭＳ ゴシック" w:hAnsi="Arial" w:cs="Arial" w:hint="eastAsia"/>
                </w:rPr>
                <w:delText>LSI</w:delText>
              </w:r>
              <w:r w:rsidDel="00B40671">
                <w:rPr>
                  <w:rFonts w:ascii="Arial" w:eastAsia="ＭＳ ゴシック" w:hAnsi="Arial" w:cs="Arial" w:hint="eastAsia"/>
                </w:rPr>
                <w:delText>の内部回路の状態は不確定であり、レジスタの設定や各端子の状態は不定で</w:delText>
              </w:r>
              <w:r w:rsidR="00FD07D4" w:rsidDel="00B40671">
                <w:rPr>
                  <w:rFonts w:ascii="Arial" w:eastAsia="ＭＳ ゴシック" w:hAnsi="Arial" w:cs="Arial"/>
                </w:rPr>
                <w:br/>
              </w:r>
              <w:r w:rsidDel="00B40671">
                <w:rPr>
                  <w:rFonts w:ascii="Arial" w:eastAsia="ＭＳ ゴシック" w:hAnsi="Arial" w:cs="Arial" w:hint="eastAsia"/>
                </w:rPr>
                <w:delText>す。</w:delText>
              </w:r>
            </w:del>
          </w:p>
          <w:p w:rsidR="000B483E" w:rsidDel="00B40671" w:rsidRDefault="000B483E" w:rsidP="008021B2">
            <w:pPr>
              <w:pStyle w:val="ListContinue"/>
              <w:spacing w:after="0" w:line="300" w:lineRule="exact"/>
              <w:ind w:left="533" w:right="102"/>
              <w:rPr>
                <w:del w:id="181" w:author="Author"/>
                <w:rFonts w:ascii="Arial" w:eastAsia="ＭＳ ゴシック" w:hAnsi="Arial" w:cs="Arial"/>
              </w:rPr>
            </w:pPr>
            <w:del w:id="182" w:author="Author">
              <w:r w:rsidDel="00B40671">
                <w:rPr>
                  <w:rFonts w:ascii="Arial" w:eastAsia="ＭＳ ゴシック" w:hAnsi="Arial" w:cs="Arial" w:hint="eastAsia"/>
                </w:rPr>
                <w:delText>外部リセット端子でリセットする製品の場合、電源投入からリセットが有効になるまでの期間、端子の状態は保証できません。</w:delText>
              </w:r>
            </w:del>
          </w:p>
          <w:p w:rsidR="000B483E" w:rsidDel="00B40671" w:rsidRDefault="000B483E" w:rsidP="008021B2">
            <w:pPr>
              <w:pStyle w:val="ListContinue"/>
              <w:spacing w:after="0" w:line="300" w:lineRule="exact"/>
              <w:ind w:left="533" w:right="102"/>
              <w:rPr>
                <w:del w:id="183" w:author="Author"/>
                <w:rFonts w:ascii="Arial" w:eastAsia="ＭＳ ゴシック" w:hAnsi="Arial" w:cs="Arial"/>
              </w:rPr>
            </w:pPr>
            <w:del w:id="184" w:author="Author">
              <w:r w:rsidDel="00B40671">
                <w:rPr>
                  <w:rFonts w:ascii="Arial" w:eastAsia="ＭＳ ゴシック" w:hAnsi="Arial" w:cs="Arial" w:hint="eastAsia"/>
                </w:rPr>
                <w:delText>同様に、内蔵パワーオンリセット機能を使用してリセットする製品の場合、電源投入からリセットのかかる一定電圧に達するまでの期間、端子の状態は保証できません。</w:delText>
              </w:r>
            </w:del>
          </w:p>
          <w:p w:rsidR="000B483E" w:rsidDel="00B40671" w:rsidRDefault="000B483E" w:rsidP="0060223A">
            <w:pPr>
              <w:pStyle w:val="a1"/>
              <w:rPr>
                <w:del w:id="185" w:author="Author"/>
                <w:rFonts w:ascii="Arial" w:eastAsia="ＭＳ ゴシック" w:hAnsi="Arial" w:cs="Arial"/>
              </w:rPr>
            </w:pPr>
            <w:del w:id="186" w:author="Author">
              <w:r w:rsidDel="00B40671">
                <w:rPr>
                  <w:rFonts w:ascii="Arial" w:eastAsia="ＭＳ ゴシック" w:hAnsi="Arial" w:cs="Arial" w:hint="eastAsia"/>
                </w:rPr>
                <w:delText>3.</w:delText>
              </w:r>
              <w:r w:rsidDel="00B40671">
                <w:rPr>
                  <w:rFonts w:ascii="Arial" w:eastAsia="ＭＳ ゴシック" w:hAnsi="Arial" w:cs="Arial" w:hint="eastAsia"/>
                </w:rPr>
                <w:delText xml:space="preserve">　リザーブアドレス（予約領域）のアクセス禁止</w:delText>
              </w:r>
            </w:del>
          </w:p>
          <w:p w:rsidR="000B483E" w:rsidDel="00B40671" w:rsidRDefault="000B483E" w:rsidP="008021B2">
            <w:pPr>
              <w:pStyle w:val="ListContinue"/>
              <w:spacing w:after="0" w:line="300" w:lineRule="exact"/>
              <w:ind w:left="533" w:right="102"/>
              <w:rPr>
                <w:del w:id="187" w:author="Author"/>
                <w:rFonts w:ascii="Arial" w:eastAsia="ＭＳ ゴシック" w:hAnsi="Arial" w:cs="Arial"/>
              </w:rPr>
            </w:pPr>
            <w:del w:id="188" w:author="Author">
              <w:r w:rsidDel="00B40671">
                <w:rPr>
                  <w:rFonts w:ascii="Arial" w:eastAsia="ＭＳ ゴシック" w:hAnsi="Arial" w:cs="Arial" w:hint="eastAsia"/>
                </w:rPr>
                <w:delText>【注意】リザーブアドレス（予約領域）のアクセスを禁止します。</w:delText>
              </w:r>
            </w:del>
          </w:p>
          <w:p w:rsidR="000B483E" w:rsidDel="00B40671" w:rsidRDefault="000B483E" w:rsidP="008021B2">
            <w:pPr>
              <w:pStyle w:val="ListContinue"/>
              <w:spacing w:after="0" w:line="300" w:lineRule="exact"/>
              <w:ind w:left="533" w:right="102"/>
              <w:rPr>
                <w:del w:id="189" w:author="Author"/>
                <w:rFonts w:ascii="Arial" w:eastAsia="ＭＳ ゴシック" w:hAnsi="Arial" w:cs="Arial"/>
              </w:rPr>
            </w:pPr>
            <w:del w:id="190" w:author="Author">
              <w:r w:rsidDel="00B40671">
                <w:rPr>
                  <w:rFonts w:ascii="Arial" w:eastAsia="ＭＳ ゴシック" w:hAnsi="Arial" w:cs="Arial" w:hint="eastAsia"/>
                </w:rPr>
                <w:delText>アドレス領域には、将来の機能拡張用に割り付けられているリザーブアドレス（予約領域）があります。これらのアドレスをアクセスしたときの動作については、保証できませんので、アクセスしないようにしてください。</w:delText>
              </w:r>
            </w:del>
          </w:p>
          <w:p w:rsidR="000B483E" w:rsidDel="00B40671" w:rsidRDefault="000B483E" w:rsidP="0060223A">
            <w:pPr>
              <w:pStyle w:val="a1"/>
              <w:rPr>
                <w:del w:id="191" w:author="Author"/>
                <w:rFonts w:ascii="Arial" w:eastAsia="ＭＳ ゴシック" w:hAnsi="Arial" w:cs="Arial"/>
              </w:rPr>
            </w:pPr>
            <w:del w:id="192" w:author="Author">
              <w:r w:rsidDel="00B40671">
                <w:rPr>
                  <w:rFonts w:ascii="Arial" w:eastAsia="ＭＳ ゴシック" w:hAnsi="Arial" w:cs="Arial" w:hint="eastAsia"/>
                </w:rPr>
                <w:delText>4.</w:delText>
              </w:r>
              <w:r w:rsidDel="00B40671">
                <w:rPr>
                  <w:rFonts w:ascii="Arial" w:eastAsia="ＭＳ ゴシック" w:hAnsi="Arial" w:cs="Arial" w:hint="eastAsia"/>
                </w:rPr>
                <w:delText xml:space="preserve">　クロックについて</w:delText>
              </w:r>
            </w:del>
          </w:p>
          <w:p w:rsidR="000B483E" w:rsidDel="00B40671" w:rsidRDefault="000B483E" w:rsidP="008021B2">
            <w:pPr>
              <w:pStyle w:val="ListContinue"/>
              <w:spacing w:after="0" w:line="300" w:lineRule="exact"/>
              <w:ind w:left="533" w:right="102"/>
              <w:rPr>
                <w:del w:id="193" w:author="Author"/>
                <w:rFonts w:ascii="Arial" w:eastAsia="ＭＳ ゴシック" w:hAnsi="Arial" w:cs="Arial"/>
              </w:rPr>
            </w:pPr>
            <w:del w:id="194" w:author="Author">
              <w:r w:rsidDel="00B40671">
                <w:rPr>
                  <w:rFonts w:ascii="Arial" w:eastAsia="ＭＳ ゴシック" w:hAnsi="Arial" w:cs="Arial" w:hint="eastAsia"/>
                </w:rPr>
                <w:delText>【注意】リセット時は、クロックが安定した後、リセットを解除してください。</w:delText>
              </w:r>
              <w:r w:rsidDel="00B40671">
                <w:rPr>
                  <w:rFonts w:ascii="Arial" w:eastAsia="ＭＳ ゴシック" w:hAnsi="Arial" w:cs="Arial"/>
                </w:rPr>
                <w:br/>
              </w:r>
              <w:r w:rsidDel="00B40671">
                <w:rPr>
                  <w:rFonts w:ascii="Arial" w:eastAsia="ＭＳ ゴシック" w:hAnsi="Arial" w:cs="Arial" w:hint="eastAsia"/>
                </w:rPr>
                <w:delText>プログラム実行中のクロック切り替え時は、切り替え先クロックが安定した後に切り替えてください。</w:delText>
              </w:r>
            </w:del>
          </w:p>
          <w:p w:rsidR="000B483E" w:rsidDel="00B40671" w:rsidRDefault="000B483E" w:rsidP="008021B2">
            <w:pPr>
              <w:pStyle w:val="ListContinue"/>
              <w:spacing w:after="0" w:line="300" w:lineRule="exact"/>
              <w:ind w:left="533" w:right="102"/>
              <w:rPr>
                <w:del w:id="195" w:author="Author"/>
                <w:rFonts w:ascii="Arial" w:eastAsia="ＭＳ ゴシック" w:hAnsi="Arial" w:cs="Arial"/>
              </w:rPr>
            </w:pPr>
            <w:del w:id="196" w:author="Author">
              <w:r w:rsidDel="00B40671">
                <w:rPr>
                  <w:rFonts w:ascii="Arial" w:eastAsia="ＭＳ ゴシック" w:hAnsi="Arial" w:cs="Arial" w:hint="eastAsia"/>
                </w:rPr>
                <w:delText>リセット時、外部発振子（または外部発振回路）を用いたクロックで動作を開始するシステムでは、クロックが十分安定した後、リセットを解除してください。また、プログラムの途中で外部発振子</w:delText>
              </w:r>
              <w:r w:rsidR="00FD07D4" w:rsidDel="00B40671">
                <w:rPr>
                  <w:rFonts w:ascii="Arial" w:eastAsia="ＭＳ ゴシック" w:hAnsi="Arial" w:cs="Arial"/>
                </w:rPr>
                <w:br/>
              </w:r>
              <w:r w:rsidDel="00B40671">
                <w:rPr>
                  <w:rFonts w:ascii="Arial" w:eastAsia="ＭＳ ゴシック" w:hAnsi="Arial" w:cs="Arial" w:hint="eastAsia"/>
                </w:rPr>
                <w:delText>（または外部発振回路）を用いたクロックに切り替える場合は、切り替え先のクロックが十分安定してから切り替えてください。</w:delText>
              </w:r>
            </w:del>
          </w:p>
          <w:p w:rsidR="000B483E" w:rsidDel="00B40671" w:rsidRDefault="000B483E" w:rsidP="0060223A">
            <w:pPr>
              <w:pStyle w:val="a1"/>
              <w:rPr>
                <w:del w:id="197" w:author="Author"/>
                <w:rFonts w:ascii="Arial" w:eastAsia="ＭＳ ゴシック" w:hAnsi="Arial" w:cs="Arial"/>
              </w:rPr>
            </w:pPr>
            <w:del w:id="198" w:author="Author">
              <w:r w:rsidDel="00B40671">
                <w:rPr>
                  <w:rFonts w:ascii="Arial" w:eastAsia="ＭＳ ゴシック" w:hAnsi="Arial" w:cs="Arial" w:hint="eastAsia"/>
                </w:rPr>
                <w:delText>5.</w:delText>
              </w:r>
              <w:r w:rsidDel="00B40671">
                <w:rPr>
                  <w:rFonts w:ascii="Arial" w:eastAsia="ＭＳ ゴシック" w:hAnsi="Arial" w:cs="Arial" w:hint="eastAsia"/>
                </w:rPr>
                <w:delText xml:space="preserve">　製品間の相違について</w:delText>
              </w:r>
            </w:del>
          </w:p>
          <w:p w:rsidR="000B483E" w:rsidDel="00B40671" w:rsidRDefault="000B483E" w:rsidP="008021B2">
            <w:pPr>
              <w:pStyle w:val="ListContinue"/>
              <w:spacing w:after="0" w:line="300" w:lineRule="exact"/>
              <w:ind w:left="533" w:right="102"/>
              <w:rPr>
                <w:del w:id="199" w:author="Author"/>
                <w:rFonts w:ascii="Arial" w:eastAsia="ＭＳ ゴシック" w:hAnsi="Arial" w:cs="Arial"/>
              </w:rPr>
            </w:pPr>
            <w:del w:id="200" w:author="Author">
              <w:r w:rsidDel="00B40671">
                <w:rPr>
                  <w:rFonts w:ascii="Arial" w:eastAsia="ＭＳ ゴシック" w:hAnsi="Arial" w:cs="Arial" w:hint="eastAsia"/>
                </w:rPr>
                <w:delText>【注意】型名の異なる製品に変更する場合は、製品型名ごとにシステム評価試験を実施してくださ</w:delText>
              </w:r>
              <w:r w:rsidR="00FD07D4" w:rsidDel="00B40671">
                <w:rPr>
                  <w:rFonts w:ascii="Arial" w:eastAsia="ＭＳ ゴシック" w:hAnsi="Arial" w:cs="Arial"/>
                </w:rPr>
                <w:br/>
              </w:r>
              <w:r w:rsidDel="00B40671">
                <w:rPr>
                  <w:rFonts w:ascii="Arial" w:eastAsia="ＭＳ ゴシック" w:hAnsi="Arial" w:cs="Arial" w:hint="eastAsia"/>
                </w:rPr>
                <w:delText>い。</w:delText>
              </w:r>
            </w:del>
          </w:p>
          <w:p w:rsidR="000B483E" w:rsidDel="00B40671" w:rsidRDefault="000B483E" w:rsidP="008021B2">
            <w:pPr>
              <w:pStyle w:val="ListContinue"/>
              <w:spacing w:after="0" w:line="300" w:lineRule="exact"/>
              <w:ind w:left="533" w:right="102"/>
              <w:rPr>
                <w:del w:id="201" w:author="Author"/>
              </w:rPr>
            </w:pPr>
            <w:del w:id="202" w:author="Author">
              <w:r w:rsidDel="00B40671">
                <w:rPr>
                  <w:rFonts w:ascii="Arial" w:eastAsia="ＭＳ ゴシック" w:hAnsi="Arial" w:cs="Arial" w:hint="eastAsia"/>
                </w:rPr>
                <w:delText>同じグループのマイコンでも型名が違うと、内部</w:delText>
              </w:r>
              <w:r w:rsidDel="00B40671">
                <w:rPr>
                  <w:rFonts w:ascii="Arial" w:eastAsia="ＭＳ ゴシック" w:hAnsi="Arial" w:cs="Arial" w:hint="eastAsia"/>
                </w:rPr>
                <w:delText>ROM</w:delText>
              </w:r>
              <w:r w:rsidDel="00B40671">
                <w:rPr>
                  <w:rFonts w:ascii="Arial" w:eastAsia="ＭＳ ゴシック" w:hAnsi="Arial" w:cs="Arial" w:hint="eastAsia"/>
                </w:rPr>
                <w:delText>、レイアウトパターンの相違などにより、電</w:delText>
              </w:r>
              <w:r w:rsidR="00FD07D4" w:rsidDel="00B40671">
                <w:rPr>
                  <w:rFonts w:ascii="Arial" w:eastAsia="ＭＳ ゴシック" w:hAnsi="Arial" w:cs="Arial"/>
                </w:rPr>
                <w:br/>
              </w:r>
              <w:r w:rsidDel="00B40671">
                <w:rPr>
                  <w:rFonts w:ascii="Arial" w:eastAsia="ＭＳ ゴシック" w:hAnsi="Arial" w:cs="Arial" w:hint="eastAsia"/>
                </w:rPr>
                <w:delText>気的特性の範囲で、特性値、動作マージン、ノイズ耐量、ノイズ輻射量などが異なる場合がありま</w:delText>
              </w:r>
              <w:r w:rsidR="00FD07D4" w:rsidDel="00B40671">
                <w:rPr>
                  <w:rFonts w:ascii="Arial" w:eastAsia="ＭＳ ゴシック" w:hAnsi="Arial" w:cs="Arial"/>
                </w:rPr>
                <w:br/>
              </w:r>
              <w:r w:rsidDel="00B40671">
                <w:rPr>
                  <w:rFonts w:ascii="Arial" w:eastAsia="ＭＳ ゴシック" w:hAnsi="Arial" w:cs="Arial" w:hint="eastAsia"/>
                </w:rPr>
                <w:delText>す。型名が違う製品に変更する場合は、個々の製品ごとにシステム評価試験を実施してください。</w:delText>
              </w:r>
            </w:del>
          </w:p>
        </w:tc>
      </w:tr>
    </w:tbl>
    <w:p w:rsidR="00B40671" w:rsidRPr="003F10F7" w:rsidRDefault="00B40671" w:rsidP="00B40671">
      <w:pPr>
        <w:pStyle w:val="a0"/>
        <w:rPr>
          <w:ins w:id="203" w:author="Author"/>
          <w:rFonts w:asciiTheme="majorEastAsia" w:eastAsiaTheme="majorEastAsia" w:hAnsiTheme="majorEastAsia"/>
        </w:rPr>
      </w:pPr>
      <w:ins w:id="204" w:author="Author">
        <w:r w:rsidRPr="003F10F7">
          <w:rPr>
            <w:rFonts w:asciiTheme="majorEastAsia" w:eastAsiaTheme="majorEastAsia" w:hAnsiTheme="majorEastAsia" w:hint="eastAsia"/>
          </w:rPr>
          <w:t>製品ご使用上の注意事項</w:t>
        </w:r>
      </w:ins>
    </w:p>
    <w:p w:rsidR="00B40671" w:rsidRPr="003F10F7" w:rsidRDefault="00B40671" w:rsidP="00B40671">
      <w:pPr>
        <w:rPr>
          <w:ins w:id="205" w:author="Author"/>
          <w:rFonts w:asciiTheme="majorEastAsia" w:eastAsiaTheme="majorEastAsia" w:hAnsiTheme="majorEastAsia"/>
          <w:sz w:val="14"/>
        </w:rPr>
      </w:pPr>
      <w:ins w:id="206" w:author="Author">
        <w:r w:rsidRPr="003F10F7">
          <w:rPr>
            <w:rFonts w:asciiTheme="majorEastAsia" w:eastAsiaTheme="majorEastAsia" w:hAnsiTheme="majorEastAsia" w:hint="eastAsia"/>
            <w:sz w:val="14"/>
          </w:rPr>
          <w:t>ここでは、マイコン製品全体に適用する「使用上の注意事項」について説明します。個別の使用上の注意事項については、本ドキュメントおよびテクニカルアップデートを参照してください。</w:t>
        </w:r>
      </w:ins>
    </w:p>
    <w:p w:rsidR="00B40671" w:rsidRPr="003F10F7" w:rsidRDefault="00B40671" w:rsidP="00B40671">
      <w:pPr>
        <w:pStyle w:val="Level1ordered"/>
        <w:spacing w:after="0" w:line="220" w:lineRule="atLeast"/>
        <w:ind w:left="284" w:hanging="284"/>
        <w:rPr>
          <w:ins w:id="207" w:author="Author"/>
          <w:rFonts w:asciiTheme="majorEastAsia" w:eastAsiaTheme="majorEastAsia" w:hAnsiTheme="majorEastAsia" w:cs="Arial"/>
          <w:sz w:val="14"/>
        </w:rPr>
      </w:pPr>
      <w:ins w:id="208" w:author="Author">
        <w:r w:rsidRPr="003F10F7">
          <w:rPr>
            <w:rFonts w:asciiTheme="majorEastAsia" w:eastAsiaTheme="majorEastAsia" w:hAnsiTheme="majorEastAsia" w:cs="Arial"/>
            <w:sz w:val="14"/>
          </w:rPr>
          <w:t>1.</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静電気対策</w:t>
        </w:r>
      </w:ins>
    </w:p>
    <w:p w:rsidR="00B40671" w:rsidRPr="003F10F7" w:rsidRDefault="00B40671" w:rsidP="00B40671">
      <w:pPr>
        <w:pStyle w:val="Level1cont"/>
        <w:rPr>
          <w:ins w:id="209" w:author="Author"/>
          <w:rFonts w:asciiTheme="majorEastAsia" w:eastAsiaTheme="majorEastAsia" w:hAnsiTheme="majorEastAsia"/>
          <w:sz w:val="14"/>
        </w:rPr>
      </w:pPr>
      <w:ins w:id="210" w:author="Autho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製品の取り扱いの際は静電気防止を心がけてください。</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は強い静電気によってゲート絶縁破壊を生じることがあります。運搬や保存の際には、当社が出荷梱包に使用している導電性のトレーやマガジンケース、導電性の緩衝材、金属ケースなどを利用し、組み立て工程にはアースを施してください。プラスチック板上に放置したり、端子を触ったりしないでください。また、</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製品を実装したボードについても同様の扱いをしてください。</w:t>
        </w:r>
      </w:ins>
    </w:p>
    <w:p w:rsidR="00B40671" w:rsidRPr="003F10F7" w:rsidRDefault="00B40671" w:rsidP="00B40671">
      <w:pPr>
        <w:pStyle w:val="Level1ordered"/>
        <w:spacing w:after="0" w:line="220" w:lineRule="atLeast"/>
        <w:ind w:left="284" w:hanging="284"/>
        <w:rPr>
          <w:ins w:id="211" w:author="Author"/>
          <w:rFonts w:asciiTheme="majorEastAsia" w:eastAsiaTheme="majorEastAsia" w:hAnsiTheme="majorEastAsia" w:cs="Arial"/>
          <w:sz w:val="14"/>
        </w:rPr>
      </w:pPr>
      <w:ins w:id="212" w:author="Author">
        <w:r w:rsidRPr="003F10F7">
          <w:rPr>
            <w:rFonts w:asciiTheme="majorEastAsia" w:eastAsiaTheme="majorEastAsia" w:hAnsiTheme="majorEastAsia" w:cs="Arial"/>
            <w:sz w:val="14"/>
          </w:rPr>
          <w:t>2.</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電源投入時の処置</w:t>
        </w:r>
      </w:ins>
    </w:p>
    <w:p w:rsidR="00B40671" w:rsidRPr="003F10F7" w:rsidRDefault="00B40671" w:rsidP="00B40671">
      <w:pPr>
        <w:pStyle w:val="Level1cont"/>
        <w:rPr>
          <w:ins w:id="213" w:author="Author"/>
          <w:rFonts w:asciiTheme="majorEastAsia" w:eastAsiaTheme="majorEastAsia" w:hAnsiTheme="majorEastAsia"/>
          <w:sz w:val="14"/>
        </w:rPr>
      </w:pPr>
      <w:ins w:id="214" w:author="Author">
        <w:r w:rsidRPr="003F10F7">
          <w:rPr>
            <w:rFonts w:asciiTheme="majorEastAsia" w:eastAsiaTheme="majorEastAsia" w:hAnsiTheme="majorEastAsia" w:hint="eastAsia"/>
            <w:sz w:val="14"/>
          </w:rPr>
          <w:t>電源投入時は、製品の状態は不定です。電源投入時には、</w:t>
        </w:r>
        <w:r w:rsidRPr="003F10F7">
          <w:rPr>
            <w:rFonts w:asciiTheme="majorEastAsia" w:eastAsiaTheme="majorEastAsia" w:hAnsiTheme="majorEastAsia"/>
            <w:sz w:val="14"/>
          </w:rPr>
          <w:t>LSI</w:t>
        </w:r>
        <w:r w:rsidRPr="003F10F7">
          <w:rPr>
            <w:rFonts w:asciiTheme="majorEastAsia" w:eastAsiaTheme="majorEastAsia" w:hAnsiTheme="majorEastAsia" w:hint="eastAsia"/>
            <w:sz w:val="14"/>
          </w:rPr>
          <w:t>の内部回路の状態は不確定であり、レジスタの設定や各端子の状態は不定です。外部リセット端子でリセットする製品の場合、電源投入からリセットが有効になるまでの期間、端子の状態は保証できません。同様に、内蔵パワーオンリセット機能を使用してリセットする製品の場合、電源投入からリセットのかかる一定電圧に達するまでの期間、端子の状態は保証できません。</w:t>
        </w:r>
      </w:ins>
    </w:p>
    <w:p w:rsidR="00B40671" w:rsidRPr="003F10F7" w:rsidRDefault="00B40671" w:rsidP="00B40671">
      <w:pPr>
        <w:pStyle w:val="Level1ordered"/>
        <w:spacing w:after="0" w:line="220" w:lineRule="atLeast"/>
        <w:ind w:left="284" w:hanging="284"/>
        <w:rPr>
          <w:ins w:id="215" w:author="Author"/>
          <w:rFonts w:asciiTheme="majorEastAsia" w:eastAsiaTheme="majorEastAsia" w:hAnsiTheme="majorEastAsia" w:cs="Arial"/>
          <w:sz w:val="14"/>
        </w:rPr>
      </w:pPr>
      <w:ins w:id="216" w:author="Author">
        <w:r w:rsidRPr="003F10F7">
          <w:rPr>
            <w:rFonts w:asciiTheme="majorEastAsia" w:eastAsiaTheme="majorEastAsia" w:hAnsiTheme="majorEastAsia" w:cs="Arial"/>
            <w:sz w:val="14"/>
          </w:rPr>
          <w:t>3.</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電源オフ時における入力信号</w:t>
        </w:r>
      </w:ins>
    </w:p>
    <w:p w:rsidR="00B40671" w:rsidRPr="003F10F7" w:rsidRDefault="00B40671" w:rsidP="00B40671">
      <w:pPr>
        <w:pStyle w:val="Level1cont"/>
        <w:rPr>
          <w:ins w:id="217" w:author="Author"/>
          <w:rFonts w:asciiTheme="majorEastAsia" w:eastAsiaTheme="majorEastAsia" w:hAnsiTheme="majorEastAsia"/>
          <w:sz w:val="14"/>
        </w:rPr>
      </w:pPr>
      <w:ins w:id="218" w:author="Author">
        <w:r w:rsidRPr="003F10F7">
          <w:rPr>
            <w:rFonts w:asciiTheme="majorEastAsia" w:eastAsiaTheme="majorEastAsia" w:hAnsiTheme="majorEastAsia" w:hint="eastAsia"/>
            <w:sz w:val="14"/>
          </w:rPr>
          <w:t>当該製品の電源がオフ状態のときに、入力信号や入出力プルアップ電源を入れないでください。入力信号や入出力プルアップ電源からの電流注入により、誤動作を引き起こしたり、異常電流が流れ内部素子を劣化させたりする場合があります。資料中に「電源オフ時における入力信号」についての記載のある製品は、その内容を守ってください。</w:t>
        </w:r>
      </w:ins>
    </w:p>
    <w:p w:rsidR="00B40671" w:rsidRPr="003F10F7" w:rsidRDefault="00B40671" w:rsidP="00B40671">
      <w:pPr>
        <w:pStyle w:val="Level1ordered"/>
        <w:spacing w:after="0" w:line="220" w:lineRule="atLeast"/>
        <w:ind w:left="284" w:hanging="284"/>
        <w:rPr>
          <w:ins w:id="219" w:author="Author"/>
          <w:rFonts w:asciiTheme="majorEastAsia" w:eastAsiaTheme="majorEastAsia" w:hAnsiTheme="majorEastAsia" w:cs="Arial"/>
          <w:sz w:val="14"/>
        </w:rPr>
      </w:pPr>
      <w:ins w:id="220" w:author="Author">
        <w:r w:rsidRPr="003F10F7">
          <w:rPr>
            <w:rFonts w:asciiTheme="majorEastAsia" w:eastAsiaTheme="majorEastAsia" w:hAnsiTheme="majorEastAsia" w:cs="Arial"/>
            <w:sz w:val="14"/>
          </w:rPr>
          <w:t>4.</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未使用端子の処理</w:t>
        </w:r>
      </w:ins>
    </w:p>
    <w:p w:rsidR="00B40671" w:rsidRPr="003F10F7" w:rsidRDefault="00B40671" w:rsidP="00B40671">
      <w:pPr>
        <w:pStyle w:val="Level1cont"/>
        <w:rPr>
          <w:ins w:id="221" w:author="Author"/>
          <w:rFonts w:asciiTheme="majorEastAsia" w:eastAsiaTheme="majorEastAsia" w:hAnsiTheme="majorEastAsia"/>
          <w:sz w:val="14"/>
        </w:rPr>
      </w:pPr>
      <w:ins w:id="222" w:author="Author">
        <w:r w:rsidRPr="003F10F7">
          <w:rPr>
            <w:rFonts w:asciiTheme="majorEastAsia" w:eastAsiaTheme="majorEastAsia" w:hAnsiTheme="majorEastAsia" w:hint="eastAsia"/>
            <w:sz w:val="14"/>
          </w:rPr>
          <w:t>未使用端子は、「未使用端子の処理」に従って処理してください。</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製品の入力端子のインピーダンスは、一般に、ハイインピーダンスとなっています。未使用端子を開放状態で動作させると、誘導現象により、</w:t>
        </w:r>
        <w:r w:rsidRPr="003F10F7">
          <w:rPr>
            <w:rFonts w:asciiTheme="majorEastAsia" w:eastAsiaTheme="majorEastAsia" w:hAnsiTheme="majorEastAsia"/>
            <w:sz w:val="14"/>
          </w:rPr>
          <w:t>LSI</w:t>
        </w:r>
        <w:r w:rsidRPr="003F10F7">
          <w:rPr>
            <w:rFonts w:asciiTheme="majorEastAsia" w:eastAsiaTheme="majorEastAsia" w:hAnsiTheme="majorEastAsia" w:hint="eastAsia"/>
            <w:sz w:val="14"/>
          </w:rPr>
          <w:t>周辺のノイズが印加され、</w:t>
        </w:r>
        <w:r w:rsidRPr="003F10F7">
          <w:rPr>
            <w:rFonts w:asciiTheme="majorEastAsia" w:eastAsiaTheme="majorEastAsia" w:hAnsiTheme="majorEastAsia"/>
            <w:sz w:val="14"/>
          </w:rPr>
          <w:t>LSI</w:t>
        </w:r>
        <w:r w:rsidRPr="003F10F7">
          <w:rPr>
            <w:rFonts w:asciiTheme="majorEastAsia" w:eastAsiaTheme="majorEastAsia" w:hAnsiTheme="majorEastAsia" w:hint="eastAsia"/>
            <w:sz w:val="14"/>
          </w:rPr>
          <w:t>内部で貫通電流が流れたり、入力信号と認識されて誤動作を起こす恐れがあります。</w:t>
        </w:r>
      </w:ins>
    </w:p>
    <w:p w:rsidR="00B40671" w:rsidRPr="003F10F7" w:rsidRDefault="00B40671" w:rsidP="00B40671">
      <w:pPr>
        <w:pStyle w:val="Level1ordered"/>
        <w:spacing w:after="0" w:line="220" w:lineRule="atLeast"/>
        <w:ind w:left="284" w:hanging="284"/>
        <w:rPr>
          <w:ins w:id="223" w:author="Author"/>
          <w:rFonts w:asciiTheme="majorEastAsia" w:eastAsiaTheme="majorEastAsia" w:hAnsiTheme="majorEastAsia" w:cs="Arial"/>
          <w:sz w:val="14"/>
        </w:rPr>
      </w:pPr>
      <w:ins w:id="224" w:author="Author">
        <w:r w:rsidRPr="003F10F7">
          <w:rPr>
            <w:rFonts w:asciiTheme="majorEastAsia" w:eastAsiaTheme="majorEastAsia" w:hAnsiTheme="majorEastAsia" w:cs="Arial"/>
            <w:sz w:val="14"/>
          </w:rPr>
          <w:t>5.</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クロックについて</w:t>
        </w:r>
      </w:ins>
    </w:p>
    <w:p w:rsidR="00B40671" w:rsidRPr="003F10F7" w:rsidRDefault="00B40671" w:rsidP="00B40671">
      <w:pPr>
        <w:pStyle w:val="Level1cont"/>
        <w:rPr>
          <w:ins w:id="225" w:author="Author"/>
          <w:rFonts w:asciiTheme="majorEastAsia" w:eastAsiaTheme="majorEastAsia" w:hAnsiTheme="majorEastAsia"/>
          <w:sz w:val="14"/>
        </w:rPr>
      </w:pPr>
      <w:ins w:id="226" w:author="Author">
        <w:r w:rsidRPr="003F10F7">
          <w:rPr>
            <w:rFonts w:asciiTheme="majorEastAsia" w:eastAsiaTheme="majorEastAsia" w:hAnsiTheme="majorEastAsia" w:hint="eastAsia"/>
            <w:sz w:val="14"/>
          </w:rPr>
          <w:t>リセット時は、クロックが安定した後、リセットを解除してください。プログラム実行中のクロック切り替え時は、切り替え先クロックが安定した後に切り替えてください。リセット時、外部発振子（または外部発振回路）を用いたクロックで動作を開始するシステムでは、クロックが十分安定した後、リセットを解除してください。また、プログラムの途中で外部発振子（または外部発振回路）を用いたクロックに切り替える場合は、切り替え先のクロックが十分安定してから切り替えてください。</w:t>
        </w:r>
      </w:ins>
    </w:p>
    <w:p w:rsidR="00B40671" w:rsidRPr="003F10F7" w:rsidRDefault="00B40671" w:rsidP="00B40671">
      <w:pPr>
        <w:pStyle w:val="Level1ordered"/>
        <w:spacing w:after="0" w:line="220" w:lineRule="atLeast"/>
        <w:ind w:left="284" w:hanging="284"/>
        <w:rPr>
          <w:ins w:id="227" w:author="Author"/>
          <w:rFonts w:asciiTheme="majorEastAsia" w:eastAsiaTheme="majorEastAsia" w:hAnsiTheme="majorEastAsia" w:cs="Arial"/>
          <w:sz w:val="14"/>
        </w:rPr>
      </w:pPr>
      <w:ins w:id="228" w:author="Author">
        <w:r w:rsidRPr="003F10F7">
          <w:rPr>
            <w:rFonts w:asciiTheme="majorEastAsia" w:eastAsiaTheme="majorEastAsia" w:hAnsiTheme="majorEastAsia" w:cs="Arial"/>
            <w:sz w:val="14"/>
          </w:rPr>
          <w:t>6.</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入力端子の印加波形</w:t>
        </w:r>
      </w:ins>
    </w:p>
    <w:p w:rsidR="00B40671" w:rsidRPr="003F10F7" w:rsidRDefault="00B40671" w:rsidP="00B40671">
      <w:pPr>
        <w:pStyle w:val="Level1cont"/>
        <w:rPr>
          <w:ins w:id="229" w:author="Author"/>
          <w:rFonts w:asciiTheme="majorEastAsia" w:eastAsiaTheme="majorEastAsia" w:hAnsiTheme="majorEastAsia"/>
          <w:sz w:val="14"/>
        </w:rPr>
      </w:pPr>
      <w:ins w:id="230" w:author="Author">
        <w:r w:rsidRPr="003F10F7">
          <w:rPr>
            <w:rFonts w:asciiTheme="majorEastAsia" w:eastAsiaTheme="majorEastAsia" w:hAnsiTheme="majorEastAsia" w:hint="eastAsia"/>
            <w:sz w:val="14"/>
          </w:rPr>
          <w:t>入力ノイズや反射波による波形歪みは誤動作の原因になりますので注意してください。</w:t>
        </w:r>
        <w:r w:rsidRPr="003F10F7">
          <w:rPr>
            <w:rFonts w:asciiTheme="majorEastAsia" w:eastAsiaTheme="majorEastAsia" w:hAnsiTheme="majorEastAsia"/>
            <w:sz w:val="14"/>
          </w:rPr>
          <w:t>CMOS</w:t>
        </w:r>
        <w:r w:rsidRPr="003F10F7">
          <w:rPr>
            <w:rFonts w:asciiTheme="majorEastAsia" w:eastAsiaTheme="majorEastAsia" w:hAnsiTheme="majorEastAsia" w:hint="eastAsia"/>
            <w:sz w:val="14"/>
          </w:rPr>
          <w:t>製品の入力がノイズなどに起因して、</w:t>
        </w:r>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IL</w:t>
        </w:r>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Max.</w:t>
        </w:r>
        <w:r w:rsidRPr="003F10F7">
          <w:rPr>
            <w:rFonts w:asciiTheme="majorEastAsia" w:eastAsiaTheme="majorEastAsia" w:hAnsiTheme="majorEastAsia" w:hint="eastAsia"/>
            <w:sz w:val="14"/>
          </w:rPr>
          <w:t>）から</w:t>
        </w:r>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IH</w:t>
        </w:r>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Min.</w:t>
        </w:r>
        <w:r w:rsidRPr="003F10F7">
          <w:rPr>
            <w:rFonts w:asciiTheme="majorEastAsia" w:eastAsiaTheme="majorEastAsia" w:hAnsiTheme="majorEastAsia" w:hint="eastAsia"/>
            <w:sz w:val="14"/>
          </w:rPr>
          <w:t>）までの領域にとどまるような場合は、誤動作を引き起こす恐れがあります。入力レベルが固定の場合はもちろん、</w:t>
        </w:r>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IL</w:t>
        </w:r>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Max.</w:t>
        </w:r>
        <w:r w:rsidRPr="003F10F7">
          <w:rPr>
            <w:rFonts w:asciiTheme="majorEastAsia" w:eastAsiaTheme="majorEastAsia" w:hAnsiTheme="majorEastAsia" w:hint="eastAsia"/>
            <w:sz w:val="14"/>
          </w:rPr>
          <w:t>）から</w:t>
        </w:r>
        <w:r w:rsidRPr="003F10F7">
          <w:rPr>
            <w:rFonts w:asciiTheme="majorEastAsia" w:eastAsiaTheme="majorEastAsia" w:hAnsiTheme="majorEastAsia"/>
            <w:sz w:val="14"/>
          </w:rPr>
          <w:t>V</w:t>
        </w:r>
        <w:r w:rsidRPr="003F10F7">
          <w:rPr>
            <w:rFonts w:asciiTheme="majorEastAsia" w:eastAsiaTheme="majorEastAsia" w:hAnsiTheme="majorEastAsia"/>
            <w:sz w:val="14"/>
            <w:vertAlign w:val="subscript"/>
          </w:rPr>
          <w:t>IH</w:t>
        </w:r>
        <w:r w:rsidRPr="003F10F7">
          <w:rPr>
            <w:rFonts w:asciiTheme="majorEastAsia" w:eastAsiaTheme="majorEastAsia" w:hAnsiTheme="majorEastAsia" w:hint="eastAsia"/>
            <w:sz w:val="14"/>
          </w:rPr>
          <w:t>（</w:t>
        </w:r>
        <w:r w:rsidRPr="003F10F7">
          <w:rPr>
            <w:rFonts w:asciiTheme="majorEastAsia" w:eastAsiaTheme="majorEastAsia" w:hAnsiTheme="majorEastAsia"/>
            <w:sz w:val="14"/>
          </w:rPr>
          <w:t>Min.</w:t>
        </w:r>
        <w:r w:rsidRPr="003F10F7">
          <w:rPr>
            <w:rFonts w:asciiTheme="majorEastAsia" w:eastAsiaTheme="majorEastAsia" w:hAnsiTheme="majorEastAsia" w:hint="eastAsia"/>
            <w:sz w:val="14"/>
          </w:rPr>
          <w:t>）までの領域を通過する遷移期間中にチャタリングノイズなどが入らないように使用してください。</w:t>
        </w:r>
      </w:ins>
    </w:p>
    <w:p w:rsidR="00B40671" w:rsidRPr="003F10F7" w:rsidRDefault="00B40671" w:rsidP="00B40671">
      <w:pPr>
        <w:pStyle w:val="Level1ordered"/>
        <w:spacing w:after="0" w:line="220" w:lineRule="atLeast"/>
        <w:ind w:left="284" w:hanging="284"/>
        <w:rPr>
          <w:ins w:id="231" w:author="Author"/>
          <w:rFonts w:asciiTheme="majorEastAsia" w:eastAsiaTheme="majorEastAsia" w:hAnsiTheme="majorEastAsia" w:cs="Arial"/>
          <w:sz w:val="14"/>
        </w:rPr>
      </w:pPr>
      <w:ins w:id="232" w:author="Author">
        <w:r w:rsidRPr="003F10F7">
          <w:rPr>
            <w:rFonts w:asciiTheme="majorEastAsia" w:eastAsiaTheme="majorEastAsia" w:hAnsiTheme="majorEastAsia" w:cs="Arial"/>
            <w:sz w:val="14"/>
          </w:rPr>
          <w:t>7.</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リザーブアドレス（予約領域）のアクセス禁止</w:t>
        </w:r>
      </w:ins>
    </w:p>
    <w:p w:rsidR="00B40671" w:rsidRPr="003F10F7" w:rsidRDefault="00B40671" w:rsidP="00B40671">
      <w:pPr>
        <w:pStyle w:val="Level1cont"/>
        <w:rPr>
          <w:ins w:id="233" w:author="Author"/>
          <w:rFonts w:asciiTheme="majorEastAsia" w:eastAsiaTheme="majorEastAsia" w:hAnsiTheme="majorEastAsia"/>
          <w:sz w:val="14"/>
        </w:rPr>
      </w:pPr>
      <w:ins w:id="234" w:author="Author">
        <w:r w:rsidRPr="003F10F7">
          <w:rPr>
            <w:rFonts w:asciiTheme="majorEastAsia" w:eastAsiaTheme="majorEastAsia" w:hAnsiTheme="majorEastAsia" w:hint="eastAsia"/>
            <w:sz w:val="14"/>
          </w:rPr>
          <w:t>リザーブアドレス（予約領域）のアクセスを禁止します。アドレス領域には、将来の拡張機能用に割り付けられている</w:t>
        </w:r>
        <w:r w:rsidRPr="003F10F7">
          <w:rPr>
            <w:rFonts w:asciiTheme="majorEastAsia" w:eastAsiaTheme="majorEastAsia" w:hAnsiTheme="majorEastAsia"/>
            <w:sz w:val="14"/>
          </w:rPr>
          <w:t xml:space="preserve"> </w:t>
        </w:r>
        <w:r w:rsidRPr="003F10F7">
          <w:rPr>
            <w:rFonts w:asciiTheme="majorEastAsia" w:eastAsiaTheme="majorEastAsia" w:hAnsiTheme="majorEastAsia" w:hint="eastAsia"/>
            <w:sz w:val="14"/>
          </w:rPr>
          <w:t>リザーブアドレス（予約領域）があります。これらのアドレスをアクセスしたときの動作については、保証できませんので、アクセスしないようにしてください。</w:t>
        </w:r>
      </w:ins>
    </w:p>
    <w:p w:rsidR="00B40671" w:rsidRPr="003F10F7" w:rsidRDefault="00B40671" w:rsidP="00B40671">
      <w:pPr>
        <w:pStyle w:val="Level1ordered"/>
        <w:spacing w:after="0" w:line="220" w:lineRule="atLeast"/>
        <w:ind w:left="284" w:hanging="284"/>
        <w:rPr>
          <w:ins w:id="235" w:author="Author"/>
          <w:rFonts w:asciiTheme="majorEastAsia" w:eastAsiaTheme="majorEastAsia" w:hAnsiTheme="majorEastAsia" w:cs="Arial"/>
          <w:sz w:val="14"/>
        </w:rPr>
      </w:pPr>
      <w:ins w:id="236" w:author="Author">
        <w:r w:rsidRPr="003F10F7">
          <w:rPr>
            <w:rFonts w:asciiTheme="majorEastAsia" w:eastAsiaTheme="majorEastAsia" w:hAnsiTheme="majorEastAsia" w:cs="Arial"/>
            <w:sz w:val="14"/>
          </w:rPr>
          <w:t>8.</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製品間の相違について</w:t>
        </w:r>
      </w:ins>
    </w:p>
    <w:p w:rsidR="00B40671" w:rsidRPr="003F10F7" w:rsidRDefault="00B40671" w:rsidP="00B40671">
      <w:pPr>
        <w:pStyle w:val="Level1cont"/>
        <w:rPr>
          <w:ins w:id="237" w:author="Author"/>
          <w:rFonts w:asciiTheme="majorEastAsia" w:eastAsiaTheme="majorEastAsia" w:hAnsiTheme="majorEastAsia"/>
          <w:sz w:val="14"/>
        </w:rPr>
      </w:pPr>
      <w:ins w:id="238" w:author="Author">
        <w:r w:rsidRPr="003F10F7">
          <w:rPr>
            <w:rFonts w:asciiTheme="majorEastAsia" w:eastAsiaTheme="majorEastAsia" w:hAnsiTheme="majorEastAsia" w:hint="eastAsia"/>
            <w:sz w:val="14"/>
          </w:rPr>
          <w:t>型名の異なる製品に変更する場合は、製品型名ごとにシステム評価試験を実施してください。同じグループのマイコンでも型名が違うと、フラッシュメモリ、レイアウトパターンの相違などにより、電気的特性の範囲で、特性値、動作マージン、ノイズ耐量、ノイズ幅射量などが異なる場合があります。型名が違う製品に変更する場合は、個々の製品ごとにシステム評価試験を実施してください。</w:t>
        </w:r>
      </w:ins>
    </w:p>
    <w:p w:rsidR="00B40671" w:rsidRDefault="00B40671" w:rsidP="00B40671">
      <w:pPr>
        <w:pStyle w:val="a0"/>
        <w:rPr>
          <w:ins w:id="239" w:author="Author"/>
          <w:rFonts w:asciiTheme="majorEastAsia" w:eastAsiaTheme="majorEastAsia" w:hAnsiTheme="majorEastAsia"/>
          <w:sz w:val="14"/>
        </w:rPr>
      </w:pPr>
    </w:p>
    <w:p w:rsidR="00B40671" w:rsidRPr="000F0DC4" w:rsidRDefault="00B40671" w:rsidP="00B40671">
      <w:pPr>
        <w:rPr>
          <w:ins w:id="240" w:author="Author"/>
        </w:rPr>
      </w:pPr>
    </w:p>
    <w:p w:rsidR="00B40671" w:rsidRPr="000F0DC4" w:rsidRDefault="00B40671" w:rsidP="00B40671">
      <w:pPr>
        <w:rPr>
          <w:ins w:id="241" w:author="Author"/>
        </w:rPr>
      </w:pPr>
    </w:p>
    <w:p w:rsidR="00B40671" w:rsidRPr="000F0DC4" w:rsidRDefault="00B40671" w:rsidP="00B40671">
      <w:pPr>
        <w:rPr>
          <w:ins w:id="242" w:author="Author"/>
        </w:rPr>
      </w:pPr>
    </w:p>
    <w:p w:rsidR="00B40671" w:rsidRPr="000F0DC4" w:rsidRDefault="00B40671" w:rsidP="00B40671">
      <w:pPr>
        <w:rPr>
          <w:ins w:id="243" w:author="Author"/>
        </w:rPr>
      </w:pPr>
    </w:p>
    <w:p w:rsidR="00B40671" w:rsidRPr="000F0DC4" w:rsidRDefault="00B40671" w:rsidP="00B40671">
      <w:pPr>
        <w:rPr>
          <w:ins w:id="244" w:author="Author"/>
        </w:rPr>
      </w:pPr>
    </w:p>
    <w:p w:rsidR="00B40671" w:rsidRPr="000F0DC4" w:rsidRDefault="00B40671" w:rsidP="00B40671">
      <w:pPr>
        <w:rPr>
          <w:ins w:id="245" w:author="Author"/>
        </w:rPr>
      </w:pPr>
    </w:p>
    <w:p w:rsidR="00B40671" w:rsidRPr="000F0DC4" w:rsidRDefault="00B40671" w:rsidP="00B40671">
      <w:pPr>
        <w:rPr>
          <w:ins w:id="246" w:author="Author"/>
        </w:rPr>
      </w:pPr>
    </w:p>
    <w:p w:rsidR="00B40671" w:rsidRPr="000F0DC4" w:rsidRDefault="00B40671" w:rsidP="00B40671">
      <w:pPr>
        <w:rPr>
          <w:ins w:id="247" w:author="Author"/>
        </w:rPr>
      </w:pPr>
    </w:p>
    <w:p w:rsidR="00B40671" w:rsidRPr="000F0DC4" w:rsidRDefault="00B40671" w:rsidP="00B40671">
      <w:pPr>
        <w:rPr>
          <w:ins w:id="248" w:author="Author"/>
        </w:rPr>
      </w:pPr>
    </w:p>
    <w:p w:rsidR="00B40671" w:rsidRPr="000F0DC4" w:rsidRDefault="00B40671" w:rsidP="00B40671">
      <w:pPr>
        <w:rPr>
          <w:ins w:id="249" w:author="Author"/>
        </w:rPr>
      </w:pPr>
    </w:p>
    <w:p w:rsidR="00B40671" w:rsidRPr="000F0DC4" w:rsidRDefault="00B40671" w:rsidP="00B40671">
      <w:pPr>
        <w:rPr>
          <w:ins w:id="250" w:author="Author"/>
        </w:rPr>
      </w:pPr>
    </w:p>
    <w:p w:rsidR="00B40671" w:rsidRPr="000F0DC4" w:rsidRDefault="00B40671" w:rsidP="00B40671">
      <w:pPr>
        <w:rPr>
          <w:ins w:id="251" w:author="Author"/>
        </w:rPr>
      </w:pPr>
    </w:p>
    <w:p w:rsidR="00B40671" w:rsidRPr="000F0DC4" w:rsidRDefault="00B40671" w:rsidP="00B40671">
      <w:pPr>
        <w:tabs>
          <w:tab w:val="left" w:pos="3990"/>
        </w:tabs>
        <w:rPr>
          <w:ins w:id="252" w:author="Author"/>
        </w:rPr>
      </w:pPr>
      <w:ins w:id="253" w:author="Author">
        <w:r>
          <w:tab/>
        </w:r>
      </w:ins>
    </w:p>
    <w:p w:rsidR="00B40671" w:rsidRPr="000F0DC4" w:rsidRDefault="00B40671" w:rsidP="00B40671">
      <w:pPr>
        <w:tabs>
          <w:tab w:val="left" w:pos="3990"/>
        </w:tabs>
        <w:rPr>
          <w:ins w:id="254" w:author="Author"/>
        </w:rPr>
        <w:sectPr w:rsidR="00B40671" w:rsidRPr="000F0DC4" w:rsidSect="00085923">
          <w:headerReference w:type="default" r:id="rId23"/>
          <w:footerReference w:type="default" r:id="rId24"/>
          <w:pgSz w:w="11879" w:h="16817" w:code="9"/>
          <w:pgMar w:top="567" w:right="1134" w:bottom="567" w:left="1134" w:header="851" w:footer="567" w:gutter="0"/>
          <w:pgNumType w:start="1"/>
          <w:cols w:space="360"/>
        </w:sectPr>
      </w:pPr>
      <w:ins w:id="255" w:author="Author">
        <w:r>
          <w:tab/>
        </w:r>
      </w:ins>
    </w:p>
    <w:p w:rsidR="00B40671" w:rsidRPr="003F10F7" w:rsidRDefault="00B40671" w:rsidP="00B40671">
      <w:pPr>
        <w:pStyle w:val="a0"/>
        <w:rPr>
          <w:ins w:id="256" w:author="Author"/>
          <w:rFonts w:asciiTheme="majorEastAsia" w:eastAsiaTheme="majorEastAsia" w:hAnsiTheme="majorEastAsia"/>
        </w:rPr>
      </w:pPr>
      <w:ins w:id="257" w:author="Author">
        <w:r w:rsidRPr="003F10F7">
          <w:rPr>
            <w:rFonts w:asciiTheme="majorEastAsia" w:eastAsiaTheme="majorEastAsia" w:hAnsiTheme="majorEastAsia" w:hint="eastAsia"/>
          </w:rPr>
          <w:lastRenderedPageBreak/>
          <w:t>ご注意書き</w:t>
        </w:r>
      </w:ins>
    </w:p>
    <w:p w:rsidR="00B40671" w:rsidRPr="003F10F7" w:rsidRDefault="00B40671" w:rsidP="00B40671">
      <w:pPr>
        <w:pStyle w:val="Level1ordered"/>
        <w:spacing w:after="0" w:line="220" w:lineRule="atLeast"/>
        <w:ind w:left="284" w:hanging="284"/>
        <w:rPr>
          <w:ins w:id="258" w:author="Author"/>
          <w:rFonts w:asciiTheme="majorEastAsia" w:eastAsiaTheme="majorEastAsia" w:hAnsiTheme="majorEastAsia" w:cstheme="majorHAnsi"/>
          <w:sz w:val="14"/>
          <w:szCs w:val="14"/>
        </w:rPr>
      </w:pPr>
      <w:ins w:id="259" w:author="Author">
        <w:r w:rsidRPr="003F10F7">
          <w:rPr>
            <w:rFonts w:asciiTheme="majorEastAsia" w:eastAsiaTheme="majorEastAsia" w:hAnsiTheme="majorEastAsia" w:cstheme="majorHAnsi"/>
            <w:sz w:val="14"/>
            <w:szCs w:val="14"/>
          </w:rPr>
          <w:t>1.</w:t>
        </w:r>
        <w:r w:rsidRPr="003F10F7">
          <w:rPr>
            <w:rFonts w:asciiTheme="majorEastAsia" w:eastAsiaTheme="majorEastAsia" w:hAnsiTheme="majorEastAsia" w:cstheme="majorHAnsi"/>
            <w:sz w:val="14"/>
            <w:szCs w:val="14"/>
          </w:rPr>
          <w:tab/>
        </w:r>
        <w:r w:rsidRPr="003F10F7">
          <w:rPr>
            <w:rFonts w:asciiTheme="majorEastAsia" w:eastAsiaTheme="majorEastAsia" w:hAnsiTheme="majorEastAsia" w:cstheme="majorHAnsi" w:hint="eastAsia"/>
            <w:sz w:val="14"/>
            <w:szCs w:val="14"/>
          </w:rPr>
          <w:t>本資料に記載された回路、ソフトウェアおよびこれらに関連する情報は、半導体製品の動作例、応用例を説明するものです。お客様の機器・システムの設計において、回路、ソフトウェアおよびこれらに関連する情報を使用する場合には、お客様の責任において行ってください。これらの使用に起因して生じた損害（お客様または第三者いずれに生じた損害も含みます。以下同じです。）に関し、当社は、一切その責任を負いません。</w:t>
        </w:r>
      </w:ins>
    </w:p>
    <w:p w:rsidR="00B40671" w:rsidRPr="003F10F7" w:rsidRDefault="00B40671" w:rsidP="00B40671">
      <w:pPr>
        <w:pStyle w:val="Level1ordered"/>
        <w:spacing w:after="0" w:line="220" w:lineRule="atLeast"/>
        <w:ind w:left="284" w:hanging="284"/>
        <w:rPr>
          <w:ins w:id="260" w:author="Author"/>
          <w:rFonts w:asciiTheme="majorEastAsia" w:eastAsiaTheme="majorEastAsia" w:hAnsiTheme="majorEastAsia" w:cstheme="majorHAnsi"/>
          <w:sz w:val="14"/>
        </w:rPr>
      </w:pPr>
      <w:ins w:id="261" w:author="Author">
        <w:r w:rsidRPr="003F10F7">
          <w:rPr>
            <w:rFonts w:asciiTheme="majorEastAsia" w:eastAsiaTheme="majorEastAsia" w:hAnsiTheme="majorEastAsia" w:cstheme="majorHAnsi"/>
            <w:sz w:val="14"/>
          </w:rPr>
          <w:t>2.</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製品、本資料に記載された製品デ－タ、図、表、プログラム、アルゴリズム、応用回路例等の情報の使用に起因して発生した第三者の特許権、著作権その他の知的財産権に対する侵害またはこれらに関する紛争について、当社は、何らの保証を行うものではなく、また責任を負うものではありません。</w:t>
        </w:r>
      </w:ins>
    </w:p>
    <w:p w:rsidR="00B40671" w:rsidRPr="003F10F7" w:rsidRDefault="00B40671" w:rsidP="00B40671">
      <w:pPr>
        <w:pStyle w:val="Level1ordered"/>
        <w:spacing w:after="0" w:line="220" w:lineRule="atLeast"/>
        <w:ind w:left="284" w:hanging="284"/>
        <w:rPr>
          <w:ins w:id="262" w:author="Author"/>
          <w:rFonts w:asciiTheme="majorEastAsia" w:eastAsiaTheme="majorEastAsia" w:hAnsiTheme="majorEastAsia" w:cstheme="majorHAnsi"/>
          <w:sz w:val="14"/>
        </w:rPr>
      </w:pPr>
      <w:ins w:id="263" w:author="Author">
        <w:r w:rsidRPr="003F10F7">
          <w:rPr>
            <w:rFonts w:asciiTheme="majorEastAsia" w:eastAsiaTheme="majorEastAsia" w:hAnsiTheme="majorEastAsia" w:cstheme="majorHAnsi"/>
            <w:sz w:val="14"/>
          </w:rPr>
          <w:t>3.</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当社は、本資料に基づき当社または第三者の特許権、著作権その他の知的財産権を何ら許諾するものではありません。</w:t>
        </w:r>
      </w:ins>
    </w:p>
    <w:p w:rsidR="00B40671" w:rsidRPr="003F10F7" w:rsidRDefault="00B40671" w:rsidP="00B40671">
      <w:pPr>
        <w:pStyle w:val="Level1ordered"/>
        <w:spacing w:after="0" w:line="220" w:lineRule="atLeast"/>
        <w:ind w:left="284" w:hanging="284"/>
        <w:rPr>
          <w:ins w:id="264" w:author="Author"/>
          <w:rFonts w:asciiTheme="majorEastAsia" w:eastAsiaTheme="majorEastAsia" w:hAnsiTheme="majorEastAsia" w:cstheme="majorHAnsi"/>
          <w:sz w:val="14"/>
        </w:rPr>
      </w:pPr>
      <w:ins w:id="265" w:author="Author">
        <w:r w:rsidRPr="003F10F7">
          <w:rPr>
            <w:rFonts w:asciiTheme="majorEastAsia" w:eastAsiaTheme="majorEastAsia" w:hAnsiTheme="majorEastAsia" w:cstheme="majorHAnsi"/>
            <w:sz w:val="14"/>
          </w:rPr>
          <w:t>4.</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製品を、全部または一部を問わず、改造、改変、複製、リバースエンジニアリング、その他、不適切に使用しないでください。かかる改造、改変、複製、リバースエンジニアリング等により生じた損害に関し、当社は、一切その責任を負いません。</w:t>
        </w:r>
      </w:ins>
    </w:p>
    <w:p w:rsidR="00B40671" w:rsidRPr="003F10F7" w:rsidRDefault="00B40671" w:rsidP="00B40671">
      <w:pPr>
        <w:pStyle w:val="Level1ordered"/>
        <w:spacing w:after="0" w:line="220" w:lineRule="atLeast"/>
        <w:ind w:left="284" w:hanging="284"/>
        <w:rPr>
          <w:ins w:id="266" w:author="Author"/>
          <w:rFonts w:asciiTheme="majorEastAsia" w:eastAsiaTheme="majorEastAsia" w:hAnsiTheme="majorEastAsia" w:cstheme="majorHAnsi"/>
          <w:sz w:val="14"/>
        </w:rPr>
      </w:pPr>
      <w:ins w:id="267" w:author="Author">
        <w:r w:rsidRPr="003F10F7">
          <w:rPr>
            <w:rFonts w:asciiTheme="majorEastAsia" w:eastAsiaTheme="majorEastAsia" w:hAnsiTheme="majorEastAsia" w:cstheme="majorHAnsi"/>
            <w:sz w:val="14"/>
          </w:rPr>
          <w:t>5.</w:t>
        </w:r>
        <w:r w:rsidRPr="003F10F7">
          <w:rPr>
            <w:rFonts w:asciiTheme="majorEastAsia" w:eastAsiaTheme="majorEastAsia" w:hAnsiTheme="majorEastAsia" w:cstheme="majorHAnsi"/>
            <w:sz w:val="14"/>
          </w:rPr>
          <w:tab/>
        </w:r>
        <w:r w:rsidRPr="003F10F7">
          <w:rPr>
            <w:rFonts w:asciiTheme="majorEastAsia" w:eastAsiaTheme="majorEastAsia" w:hAnsiTheme="majorEastAsia" w:cstheme="majorHAnsi" w:hint="eastAsia"/>
            <w:sz w:val="14"/>
          </w:rPr>
          <w:t>当社は、当社製品の品質水準を「標準水準」および「高品質水準」に分類しており、各品質水準は、以下に示す用途に製品が使用されることを意図しております。</w:t>
        </w:r>
      </w:ins>
    </w:p>
    <w:p w:rsidR="00B40671" w:rsidRPr="003F10F7" w:rsidRDefault="00B40671" w:rsidP="00B40671">
      <w:pPr>
        <w:pStyle w:val="Level1cont"/>
        <w:tabs>
          <w:tab w:val="left" w:pos="454"/>
          <w:tab w:val="left" w:pos="1304"/>
        </w:tabs>
        <w:spacing w:after="0" w:line="220" w:lineRule="atLeast"/>
        <w:ind w:left="284"/>
        <w:rPr>
          <w:ins w:id="268" w:author="Author"/>
          <w:rFonts w:asciiTheme="majorEastAsia" w:eastAsiaTheme="majorEastAsia" w:hAnsiTheme="majorEastAsia" w:cstheme="majorHAnsi"/>
          <w:sz w:val="14"/>
          <w:szCs w:val="16"/>
        </w:rPr>
      </w:pPr>
      <w:ins w:id="269" w:author="Author">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標準水準：</w:t>
        </w:r>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コンピュータ、</w:t>
        </w:r>
        <w:r w:rsidRPr="003F10F7">
          <w:rPr>
            <w:rFonts w:asciiTheme="majorEastAsia" w:eastAsiaTheme="majorEastAsia" w:hAnsiTheme="majorEastAsia" w:cstheme="majorHAnsi"/>
            <w:sz w:val="14"/>
            <w:szCs w:val="16"/>
          </w:rPr>
          <w:t>OA</w:t>
        </w:r>
        <w:r w:rsidRPr="003F10F7">
          <w:rPr>
            <w:rFonts w:asciiTheme="majorEastAsia" w:eastAsiaTheme="majorEastAsia" w:hAnsiTheme="majorEastAsia" w:cstheme="majorHAnsi" w:hint="eastAsia"/>
            <w:sz w:val="14"/>
            <w:szCs w:val="16"/>
          </w:rPr>
          <w:t>機器、通信機器、計測機器、</w:t>
        </w:r>
        <w:r w:rsidRPr="003F10F7">
          <w:rPr>
            <w:rFonts w:asciiTheme="majorEastAsia" w:eastAsiaTheme="majorEastAsia" w:hAnsiTheme="majorEastAsia" w:cstheme="majorHAnsi"/>
            <w:sz w:val="14"/>
            <w:szCs w:val="16"/>
          </w:rPr>
          <w:t>AV</w:t>
        </w:r>
        <w:r w:rsidRPr="003F10F7">
          <w:rPr>
            <w:rFonts w:asciiTheme="majorEastAsia" w:eastAsiaTheme="majorEastAsia" w:hAnsiTheme="majorEastAsia" w:cstheme="majorHAnsi" w:hint="eastAsia"/>
            <w:sz w:val="14"/>
            <w:szCs w:val="16"/>
          </w:rPr>
          <w:t>機器、家電、工作機械、パーソナル機器、産業用ロボット等</w:t>
        </w:r>
      </w:ins>
    </w:p>
    <w:p w:rsidR="00B40671" w:rsidRPr="003F10F7" w:rsidRDefault="00B40671" w:rsidP="00B40671">
      <w:pPr>
        <w:pStyle w:val="Level1cont"/>
        <w:tabs>
          <w:tab w:val="left" w:pos="454"/>
          <w:tab w:val="left" w:pos="1304"/>
        </w:tabs>
        <w:spacing w:after="0" w:line="220" w:lineRule="atLeast"/>
        <w:ind w:left="284"/>
        <w:rPr>
          <w:ins w:id="270" w:author="Author"/>
          <w:rFonts w:asciiTheme="majorEastAsia" w:eastAsiaTheme="majorEastAsia" w:hAnsiTheme="majorEastAsia" w:cstheme="majorHAnsi"/>
          <w:sz w:val="14"/>
          <w:szCs w:val="16"/>
        </w:rPr>
      </w:pPr>
      <w:ins w:id="271" w:author="Author">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高品質水準：</w:t>
        </w:r>
        <w:r w:rsidRPr="003F10F7">
          <w:rPr>
            <w:rFonts w:asciiTheme="majorEastAsia" w:eastAsiaTheme="majorEastAsia" w:hAnsiTheme="majorEastAsia" w:cstheme="majorHAnsi"/>
            <w:sz w:val="14"/>
            <w:szCs w:val="16"/>
          </w:rPr>
          <w:tab/>
        </w:r>
        <w:r w:rsidRPr="003F10F7">
          <w:rPr>
            <w:rFonts w:asciiTheme="majorEastAsia" w:eastAsiaTheme="majorEastAsia" w:hAnsiTheme="majorEastAsia" w:cstheme="majorHAnsi" w:hint="eastAsia"/>
            <w:sz w:val="14"/>
            <w:szCs w:val="16"/>
          </w:rPr>
          <w:t>輸送機器（自動車、電車、船舶等）、交通制御（信号）、大規模通信機器、金融端末基幹システム、各種安全制御装置等</w:t>
        </w:r>
      </w:ins>
    </w:p>
    <w:p w:rsidR="00B40671" w:rsidRPr="003F10F7" w:rsidRDefault="00B40671" w:rsidP="00B40671">
      <w:pPr>
        <w:pStyle w:val="Level1cont"/>
        <w:spacing w:after="0" w:line="220" w:lineRule="atLeast"/>
        <w:ind w:left="284"/>
        <w:rPr>
          <w:ins w:id="272" w:author="Author"/>
          <w:rFonts w:asciiTheme="majorEastAsia" w:eastAsiaTheme="majorEastAsia" w:hAnsiTheme="majorEastAsia" w:cstheme="majorHAnsi"/>
          <w:sz w:val="14"/>
        </w:rPr>
      </w:pPr>
      <w:ins w:id="273" w:author="Author">
        <w:r w:rsidRPr="003F10F7">
          <w:rPr>
            <w:rFonts w:asciiTheme="majorEastAsia" w:eastAsiaTheme="majorEastAsia" w:hAnsiTheme="majorEastAsia" w:cstheme="majorHAnsi" w:hint="eastAsia"/>
            <w:sz w:val="14"/>
          </w:rPr>
          <w:t>当社製品は、データシート等により高信頼性、</w:t>
        </w:r>
        <w:r w:rsidRPr="003F10F7">
          <w:rPr>
            <w:rFonts w:asciiTheme="majorEastAsia" w:eastAsiaTheme="majorEastAsia" w:hAnsiTheme="majorEastAsia" w:cstheme="majorHAnsi"/>
            <w:sz w:val="14"/>
          </w:rPr>
          <w:t>Harsh environment</w:t>
        </w:r>
        <w:r w:rsidRPr="003F10F7">
          <w:rPr>
            <w:rFonts w:asciiTheme="majorEastAsia" w:eastAsiaTheme="majorEastAsia" w:hAnsiTheme="majorEastAsia" w:cstheme="majorHAnsi" w:hint="eastAsia"/>
            <w:sz w:val="14"/>
          </w:rPr>
          <w:t>向け製品と定義しているものを除き、直接生命・身体に危害を及ぼす可能性のある機器・システム（生命維持装置、人体に埋め込み使用するもの等）、もしくは多大な物的損害を発生させるおそれのある機器・システム（宇宙機器と、海底中継器、原子力制御システム、航空機制御システム、プラント基幹システム、軍事機器等）に使用されることを意図しておらず、これらの用途に使用することは想定していません。たとえ、当社が想定していない用途に当社製品を使用したことにより損害が生じても、当社は一切その責任を負いません。</w:t>
        </w:r>
      </w:ins>
    </w:p>
    <w:p w:rsidR="00B40671" w:rsidRPr="003F10F7" w:rsidRDefault="00B40671" w:rsidP="00B40671">
      <w:pPr>
        <w:pStyle w:val="Level1ordered"/>
        <w:spacing w:after="0" w:line="220" w:lineRule="atLeast"/>
        <w:ind w:left="284" w:hanging="284"/>
        <w:rPr>
          <w:ins w:id="274" w:author="Author"/>
          <w:rFonts w:asciiTheme="majorEastAsia" w:eastAsiaTheme="majorEastAsia" w:hAnsiTheme="majorEastAsia" w:cs="Arial"/>
          <w:sz w:val="14"/>
        </w:rPr>
      </w:pPr>
      <w:ins w:id="275" w:author="Author">
        <w:r w:rsidRPr="003F10F7">
          <w:rPr>
            <w:rFonts w:asciiTheme="majorEastAsia" w:eastAsiaTheme="majorEastAsia" w:hAnsiTheme="majorEastAsia" w:cs="Arial"/>
            <w:sz w:val="14"/>
          </w:rPr>
          <w:t>6.</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製品をご使用の際は、最新の製品情報（データシート、ユーザーズマニュアル、アプリケーションノート、信頼性ハンドブックに記載の「半導体デバイスの使用上の一般的な注意事項」等）をご確認の上、当社が指定する最大定格、動作電源電圧範囲、放熱特性、実装条件その他指定条件の範囲内でご使用ください。指定条件の範囲を超えて当社製品をご使用された場合の故障、誤動作の不具合および事故につきましては、当社は、一切その責任を負いません。</w:t>
        </w:r>
      </w:ins>
    </w:p>
    <w:p w:rsidR="00B40671" w:rsidRPr="003F10F7" w:rsidRDefault="00B40671" w:rsidP="00B40671">
      <w:pPr>
        <w:pStyle w:val="Level1ordered"/>
        <w:spacing w:after="0" w:line="220" w:lineRule="atLeast"/>
        <w:ind w:left="284" w:hanging="284"/>
        <w:rPr>
          <w:ins w:id="276" w:author="Author"/>
          <w:rFonts w:asciiTheme="majorEastAsia" w:eastAsiaTheme="majorEastAsia" w:hAnsiTheme="majorEastAsia" w:cs="Arial"/>
          <w:sz w:val="14"/>
        </w:rPr>
      </w:pPr>
      <w:ins w:id="277" w:author="Author">
        <w:r w:rsidRPr="003F10F7">
          <w:rPr>
            <w:rFonts w:asciiTheme="majorEastAsia" w:eastAsiaTheme="majorEastAsia" w:hAnsiTheme="majorEastAsia" w:cs="Arial"/>
            <w:sz w:val="14"/>
          </w:rPr>
          <w:t>7.</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は、当社製品の品質および信頼性の向上に努めていますが、半導体製品はある確率で故障が発生したり、使用条件によっては誤動作したりする場合があります。また、当社製品は、データシート等において高信頼性、</w:t>
        </w:r>
        <w:r w:rsidRPr="003F10F7">
          <w:rPr>
            <w:rFonts w:asciiTheme="majorEastAsia" w:eastAsiaTheme="majorEastAsia" w:hAnsiTheme="majorEastAsia" w:cs="Arial"/>
            <w:sz w:val="14"/>
          </w:rPr>
          <w:t>Harsh environment</w:t>
        </w:r>
        <w:r w:rsidRPr="003F10F7">
          <w:rPr>
            <w:rFonts w:asciiTheme="majorEastAsia" w:eastAsiaTheme="majorEastAsia" w:hAnsiTheme="majorEastAsia" w:cs="Arial" w:hint="eastAsia"/>
            <w:sz w:val="14"/>
          </w:rPr>
          <w:t>向け製品と定義しているものを除き、耐放射線設計を行っておりません。仮に当社製品の故障または誤動作が生じた場合であっても、人身事故、火災事故その他社会的損害等を生じさせないよう、お客様の責任において、冗長設計、延焼対策設計、誤動作防止設計等の安全設計およびエージング処理等、お客様の機器・システムとしての出荷保証を行ってください。特に、マイコンソフトウェアは、単独での検証は困難なため、お客様の機器・システムとしての安全検証をお客様の責任で行ってください。</w:t>
        </w:r>
      </w:ins>
    </w:p>
    <w:p w:rsidR="00B40671" w:rsidRPr="003F10F7" w:rsidRDefault="00B40671" w:rsidP="00B40671">
      <w:pPr>
        <w:pStyle w:val="Level1ordered"/>
        <w:spacing w:after="0" w:line="220" w:lineRule="atLeast"/>
        <w:ind w:left="284" w:hanging="284"/>
        <w:rPr>
          <w:ins w:id="278" w:author="Author"/>
          <w:rFonts w:asciiTheme="majorEastAsia" w:eastAsiaTheme="majorEastAsia" w:hAnsiTheme="majorEastAsia" w:cs="Arial"/>
          <w:sz w:val="14"/>
        </w:rPr>
      </w:pPr>
      <w:ins w:id="279" w:author="Author">
        <w:r w:rsidRPr="003F10F7">
          <w:rPr>
            <w:rFonts w:asciiTheme="majorEastAsia" w:eastAsiaTheme="majorEastAsia" w:hAnsiTheme="majorEastAsia" w:cs="Arial"/>
            <w:sz w:val="14"/>
          </w:rPr>
          <w:t>8.</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当社製品の環境適合性等の詳細につきましては、製品個別に必ず当社営業窓口までお問合せください。ご使用に際しては、特定の物質の含有・使用を規制する</w:t>
        </w:r>
        <w:r w:rsidRPr="003F10F7">
          <w:rPr>
            <w:rFonts w:asciiTheme="majorEastAsia" w:eastAsiaTheme="majorEastAsia" w:hAnsiTheme="majorEastAsia" w:cs="Arial"/>
            <w:sz w:val="14"/>
          </w:rPr>
          <w:t>RoHS</w:t>
        </w:r>
        <w:r w:rsidRPr="003F10F7">
          <w:rPr>
            <w:rFonts w:asciiTheme="majorEastAsia" w:eastAsiaTheme="majorEastAsia" w:hAnsiTheme="majorEastAsia" w:cs="Arial" w:hint="eastAsia"/>
            <w:sz w:val="14"/>
          </w:rPr>
          <w:t>指令等、適用される環境関連法令を十分調査のうえ、かかる法令に適合するようご使用ください。かかる法令を遵守しないことにより生じた損害に関して、当社は、一切その責任を負いません。</w:t>
        </w:r>
      </w:ins>
    </w:p>
    <w:p w:rsidR="00B40671" w:rsidRPr="003F10F7" w:rsidRDefault="00B40671" w:rsidP="00B40671">
      <w:pPr>
        <w:pStyle w:val="Level1ordered"/>
        <w:spacing w:after="0" w:line="220" w:lineRule="atLeast"/>
        <w:ind w:left="284" w:hanging="284"/>
        <w:rPr>
          <w:ins w:id="280" w:author="Author"/>
          <w:rFonts w:asciiTheme="majorEastAsia" w:eastAsiaTheme="majorEastAsia" w:hAnsiTheme="majorEastAsia" w:cs="Arial"/>
          <w:sz w:val="14"/>
        </w:rPr>
      </w:pPr>
      <w:ins w:id="281" w:author="Author">
        <w:r w:rsidRPr="003F10F7">
          <w:rPr>
            <w:rFonts w:asciiTheme="majorEastAsia" w:eastAsiaTheme="majorEastAsia" w:hAnsiTheme="majorEastAsia" w:cs="Arial"/>
            <w:sz w:val="14"/>
          </w:rPr>
          <w:t>9.</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当社製品および技術を国内外の法令および規則により製造・使用・販売を禁止されている機器・システムに使用することはできません。当社製品および技術を輸出、販売または移転等する場合は、「外国為替及び外国貿易法」その他日本国および適用される外国の輸出管理関連法規を遵守し、それらの定めるところに従い必要な手続きを行ってください。</w:t>
        </w:r>
      </w:ins>
    </w:p>
    <w:p w:rsidR="00B40671" w:rsidRPr="003F10F7" w:rsidRDefault="00B40671" w:rsidP="00B40671">
      <w:pPr>
        <w:pStyle w:val="Level1ordered"/>
        <w:spacing w:after="0" w:line="220" w:lineRule="atLeast"/>
        <w:ind w:left="284" w:hanging="284"/>
        <w:rPr>
          <w:ins w:id="282" w:author="Author"/>
          <w:rFonts w:asciiTheme="majorEastAsia" w:eastAsiaTheme="majorEastAsia" w:hAnsiTheme="majorEastAsia" w:cs="Arial"/>
          <w:sz w:val="14"/>
        </w:rPr>
      </w:pPr>
      <w:ins w:id="283" w:author="Author">
        <w:r w:rsidRPr="003F10F7">
          <w:rPr>
            <w:rFonts w:asciiTheme="majorEastAsia" w:eastAsiaTheme="majorEastAsia" w:hAnsiTheme="majorEastAsia" w:cs="Arial"/>
            <w:sz w:val="14"/>
          </w:rPr>
          <w:t>10.</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お客様が当社製品を第三者に転売等される場合には、事前に当該第三者に対して、本ご注意書き記載の諸条件を通知する責任を負うものといたします。</w:t>
        </w:r>
      </w:ins>
    </w:p>
    <w:p w:rsidR="00B40671" w:rsidRPr="003F10F7" w:rsidRDefault="00B40671" w:rsidP="00B40671">
      <w:pPr>
        <w:pStyle w:val="Level1ordered"/>
        <w:spacing w:after="0" w:line="220" w:lineRule="atLeast"/>
        <w:ind w:left="284" w:hanging="284"/>
        <w:rPr>
          <w:ins w:id="284" w:author="Author"/>
          <w:rFonts w:asciiTheme="majorEastAsia" w:eastAsiaTheme="majorEastAsia" w:hAnsiTheme="majorEastAsia" w:cs="Arial"/>
          <w:sz w:val="14"/>
        </w:rPr>
      </w:pPr>
      <w:ins w:id="285" w:author="Author">
        <w:r w:rsidRPr="003F10F7">
          <w:rPr>
            <w:rFonts w:asciiTheme="majorEastAsia" w:eastAsiaTheme="majorEastAsia" w:hAnsiTheme="majorEastAsia" w:cs="Arial"/>
            <w:sz w:val="14"/>
          </w:rPr>
          <w:t>11.</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本資料の全部または一部を当社の文書による事前の承諾を得ることなく転載または複製することを禁じます。</w:t>
        </w:r>
      </w:ins>
    </w:p>
    <w:p w:rsidR="00B40671" w:rsidRPr="003F10F7" w:rsidRDefault="00B40671" w:rsidP="00B40671">
      <w:pPr>
        <w:pStyle w:val="Level1ordered"/>
        <w:spacing w:after="0" w:line="220" w:lineRule="atLeast"/>
        <w:ind w:left="284" w:hanging="284"/>
        <w:rPr>
          <w:ins w:id="286" w:author="Author"/>
          <w:rFonts w:asciiTheme="majorEastAsia" w:eastAsiaTheme="majorEastAsia" w:hAnsiTheme="majorEastAsia" w:cstheme="majorHAnsi"/>
          <w:sz w:val="14"/>
        </w:rPr>
      </w:pPr>
      <w:ins w:id="287" w:author="Author">
        <w:r w:rsidRPr="003F10F7">
          <w:rPr>
            <w:rFonts w:asciiTheme="majorEastAsia" w:eastAsiaTheme="majorEastAsia" w:hAnsiTheme="majorEastAsia" w:cs="Arial"/>
            <w:sz w:val="14"/>
          </w:rPr>
          <w:t>12.</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本資料に記載されている内容または当社製品についてご不明な点がございましたら、当社の営業担当者までお問合せください。</w:t>
        </w:r>
      </w:ins>
    </w:p>
    <w:p w:rsidR="00B40671" w:rsidRPr="003F10F7" w:rsidRDefault="00B40671" w:rsidP="00B40671">
      <w:pPr>
        <w:pStyle w:val="Level1ordered"/>
        <w:spacing w:after="0" w:line="220" w:lineRule="atLeast"/>
        <w:ind w:left="397" w:hanging="397"/>
        <w:rPr>
          <w:ins w:id="288" w:author="Author"/>
          <w:rFonts w:asciiTheme="majorEastAsia" w:eastAsiaTheme="majorEastAsia" w:hAnsiTheme="majorEastAsia" w:cs="Arial"/>
          <w:sz w:val="14"/>
        </w:rPr>
      </w:pPr>
      <w:ins w:id="289" w:author="Author">
        <w:r w:rsidRPr="003F10F7">
          <w:rPr>
            <w:rFonts w:asciiTheme="majorEastAsia" w:eastAsiaTheme="majorEastAsia" w:hAnsiTheme="majorEastAsia" w:cs="Arial" w:hint="eastAsia"/>
            <w:sz w:val="14"/>
          </w:rPr>
          <w:t>注</w:t>
        </w:r>
        <w:r w:rsidRPr="003F10F7">
          <w:rPr>
            <w:rFonts w:asciiTheme="majorEastAsia" w:eastAsiaTheme="majorEastAsia" w:hAnsiTheme="majorEastAsia" w:cs="Arial"/>
            <w:sz w:val="14"/>
          </w:rPr>
          <w:t>1.</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本資料において使用されている「当社」とは、ルネサス</w:t>
        </w:r>
        <w:r w:rsidRPr="003F10F7">
          <w:rPr>
            <w:rFonts w:asciiTheme="majorEastAsia" w:eastAsiaTheme="majorEastAsia" w:hAnsiTheme="majorEastAsia" w:cs="Arial"/>
            <w:sz w:val="14"/>
          </w:rPr>
          <w:t xml:space="preserve"> </w:t>
        </w:r>
        <w:r w:rsidRPr="003F10F7">
          <w:rPr>
            <w:rFonts w:asciiTheme="majorEastAsia" w:eastAsiaTheme="majorEastAsia" w:hAnsiTheme="majorEastAsia" w:cs="Arial" w:hint="eastAsia"/>
            <w:sz w:val="14"/>
          </w:rPr>
          <w:t>エレクトロニクス株式会社およびルネサス</w:t>
        </w:r>
        <w:r w:rsidRPr="003F10F7">
          <w:rPr>
            <w:rFonts w:asciiTheme="majorEastAsia" w:eastAsiaTheme="majorEastAsia" w:hAnsiTheme="majorEastAsia" w:cs="Arial"/>
            <w:sz w:val="14"/>
          </w:rPr>
          <w:t xml:space="preserve"> </w:t>
        </w:r>
        <w:r w:rsidRPr="003F10F7">
          <w:rPr>
            <w:rFonts w:asciiTheme="majorEastAsia" w:eastAsiaTheme="majorEastAsia" w:hAnsiTheme="majorEastAsia" w:cs="Arial" w:hint="eastAsia"/>
            <w:sz w:val="14"/>
          </w:rPr>
          <w:t>エレクトロニクス株式会社が直接的、間接的に支配する会社をいいます。</w:t>
        </w:r>
      </w:ins>
    </w:p>
    <w:p w:rsidR="00B40671" w:rsidRPr="003F10F7" w:rsidRDefault="00B40671" w:rsidP="00B40671">
      <w:pPr>
        <w:pStyle w:val="Level1ordered"/>
        <w:spacing w:after="0" w:line="220" w:lineRule="atLeast"/>
        <w:ind w:left="397" w:hanging="397"/>
        <w:rPr>
          <w:ins w:id="290" w:author="Author"/>
          <w:rFonts w:asciiTheme="majorEastAsia" w:eastAsiaTheme="majorEastAsia" w:hAnsiTheme="majorEastAsia" w:cstheme="majorHAnsi"/>
          <w:sz w:val="14"/>
        </w:rPr>
      </w:pPr>
      <w:ins w:id="291" w:author="Author">
        <w:r w:rsidRPr="003F10F7">
          <w:rPr>
            <w:rFonts w:asciiTheme="majorEastAsia" w:eastAsiaTheme="majorEastAsia" w:hAnsiTheme="majorEastAsia" w:cs="Arial" w:hint="eastAsia"/>
            <w:sz w:val="14"/>
          </w:rPr>
          <w:t>注</w:t>
        </w:r>
        <w:r w:rsidRPr="003F10F7">
          <w:rPr>
            <w:rFonts w:asciiTheme="majorEastAsia" w:eastAsiaTheme="majorEastAsia" w:hAnsiTheme="majorEastAsia" w:cs="Arial"/>
            <w:sz w:val="14"/>
          </w:rPr>
          <w:t>2.</w:t>
        </w:r>
        <w:r w:rsidRPr="003F10F7">
          <w:rPr>
            <w:rFonts w:asciiTheme="majorEastAsia" w:eastAsiaTheme="majorEastAsia" w:hAnsiTheme="majorEastAsia" w:cs="Arial"/>
            <w:sz w:val="14"/>
          </w:rPr>
          <w:tab/>
        </w:r>
        <w:r w:rsidRPr="003F10F7">
          <w:rPr>
            <w:rFonts w:asciiTheme="majorEastAsia" w:eastAsiaTheme="majorEastAsia" w:hAnsiTheme="majorEastAsia" w:cs="Arial" w:hint="eastAsia"/>
            <w:sz w:val="14"/>
          </w:rPr>
          <w:t>本資料において使用されている「当社製品」とは、注</w:t>
        </w:r>
        <w:r w:rsidRPr="003F10F7">
          <w:rPr>
            <w:rFonts w:asciiTheme="majorEastAsia" w:eastAsiaTheme="majorEastAsia" w:hAnsiTheme="majorEastAsia" w:cs="Arial"/>
            <w:sz w:val="14"/>
          </w:rPr>
          <w:t>1</w:t>
        </w:r>
        <w:r w:rsidRPr="003F10F7">
          <w:rPr>
            <w:rFonts w:asciiTheme="majorEastAsia" w:eastAsiaTheme="majorEastAsia" w:hAnsiTheme="majorEastAsia" w:cs="Arial" w:hint="eastAsia"/>
            <w:sz w:val="14"/>
          </w:rPr>
          <w:t>において定義された当社の開発、製造製品をいいます。</w:t>
        </w:r>
      </w:ins>
    </w:p>
    <w:p w:rsidR="00B40671" w:rsidRPr="003F10F7" w:rsidRDefault="00B40671" w:rsidP="00B40671">
      <w:pPr>
        <w:pStyle w:val="listend"/>
        <w:rPr>
          <w:ins w:id="292" w:author="Author"/>
          <w:rFonts w:asciiTheme="majorEastAsia" w:eastAsiaTheme="majorEastAsia" w:hAnsiTheme="majorEastAsia"/>
        </w:rPr>
      </w:pPr>
    </w:p>
    <w:p w:rsidR="00B40671" w:rsidRPr="003F10F7" w:rsidRDefault="00B40671" w:rsidP="00B40671">
      <w:pPr>
        <w:pStyle w:val="Footer"/>
        <w:spacing w:after="0" w:line="200" w:lineRule="exact"/>
        <w:jc w:val="right"/>
        <w:rPr>
          <w:ins w:id="293" w:author="Author"/>
          <w:rFonts w:asciiTheme="majorEastAsia" w:eastAsiaTheme="majorEastAsia" w:hAnsiTheme="majorEastAsia"/>
          <w:sz w:val="14"/>
        </w:rPr>
      </w:pPr>
      <w:ins w:id="294" w:author="Author">
        <w:r w:rsidRPr="003F10F7">
          <w:rPr>
            <w:rFonts w:asciiTheme="majorEastAsia" w:eastAsiaTheme="majorEastAsia" w:hAnsiTheme="majorEastAsia"/>
            <w:sz w:val="14"/>
          </w:rPr>
          <w:t>(Rev.4.0-1  2017.11)</w:t>
        </w:r>
      </w:ins>
    </w:p>
    <w:p w:rsidR="00B40671" w:rsidRPr="003F10F7" w:rsidRDefault="00B40671" w:rsidP="00B40671">
      <w:pPr>
        <w:pStyle w:val="space"/>
        <w:rPr>
          <w:ins w:id="295" w:author="Author"/>
          <w:rFonts w:asciiTheme="majorEastAsia" w:eastAsiaTheme="majorEastAsia" w:hAnsi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49"/>
        <w:gridCol w:w="510"/>
        <w:gridCol w:w="4649"/>
      </w:tblGrid>
      <w:tr w:rsidR="00B40671" w:rsidRPr="00BE76BF" w:rsidTr="000F2413">
        <w:trPr>
          <w:ins w:id="296" w:author="Author"/>
        </w:trPr>
        <w:tc>
          <w:tcPr>
            <w:tcW w:w="4649" w:type="dxa"/>
          </w:tcPr>
          <w:p w:rsidR="00B40671" w:rsidRPr="003F10F7" w:rsidRDefault="00B40671" w:rsidP="000F2413">
            <w:pPr>
              <w:pStyle w:val="a0"/>
              <w:spacing w:after="0" w:line="240" w:lineRule="atLeast"/>
              <w:rPr>
                <w:ins w:id="297" w:author="Author"/>
                <w:rFonts w:asciiTheme="majorEastAsia" w:eastAsiaTheme="majorEastAsia" w:hAnsiTheme="majorEastAsia"/>
              </w:rPr>
            </w:pPr>
            <w:ins w:id="298" w:author="Author">
              <w:r w:rsidRPr="003F10F7">
                <w:rPr>
                  <w:rFonts w:asciiTheme="majorEastAsia" w:eastAsiaTheme="majorEastAsia" w:hAnsiTheme="majorEastAsia" w:hint="eastAsia"/>
                </w:rPr>
                <w:t>本社所在地</w:t>
              </w:r>
            </w:ins>
          </w:p>
        </w:tc>
        <w:tc>
          <w:tcPr>
            <w:tcW w:w="510" w:type="dxa"/>
          </w:tcPr>
          <w:p w:rsidR="00B40671" w:rsidRPr="003F10F7" w:rsidRDefault="00B40671" w:rsidP="000F2413">
            <w:pPr>
              <w:pStyle w:val="a0"/>
              <w:spacing w:after="0" w:line="240" w:lineRule="atLeast"/>
              <w:rPr>
                <w:ins w:id="299" w:author="Author"/>
                <w:rFonts w:asciiTheme="majorEastAsia" w:eastAsiaTheme="majorEastAsia" w:hAnsiTheme="majorEastAsia"/>
              </w:rPr>
            </w:pPr>
          </w:p>
        </w:tc>
        <w:tc>
          <w:tcPr>
            <w:tcW w:w="4649" w:type="dxa"/>
          </w:tcPr>
          <w:p w:rsidR="00B40671" w:rsidRPr="003F10F7" w:rsidRDefault="00B40671" w:rsidP="000F2413">
            <w:pPr>
              <w:pStyle w:val="a0"/>
              <w:spacing w:after="0" w:line="240" w:lineRule="atLeast"/>
              <w:rPr>
                <w:ins w:id="300" w:author="Author"/>
                <w:rFonts w:asciiTheme="majorEastAsia" w:eastAsiaTheme="majorEastAsia" w:hAnsiTheme="majorEastAsia"/>
              </w:rPr>
            </w:pPr>
          </w:p>
        </w:tc>
      </w:tr>
      <w:tr w:rsidR="00B40671" w:rsidRPr="00BE76BF" w:rsidTr="000F2413">
        <w:trPr>
          <w:ins w:id="301" w:author="Author"/>
        </w:trPr>
        <w:tc>
          <w:tcPr>
            <w:tcW w:w="4649" w:type="dxa"/>
          </w:tcPr>
          <w:p w:rsidR="00B40671" w:rsidRPr="003F10F7" w:rsidRDefault="00B40671" w:rsidP="000F2413">
            <w:pPr>
              <w:pStyle w:val="tablebody"/>
              <w:rPr>
                <w:ins w:id="302" w:author="Author"/>
                <w:rFonts w:asciiTheme="majorEastAsia" w:eastAsiaTheme="majorEastAsia" w:hAnsiTheme="majorEastAsia"/>
                <w:sz w:val="14"/>
              </w:rPr>
            </w:pPr>
            <w:ins w:id="303" w:author="Author">
              <w:r w:rsidRPr="003F10F7">
                <w:rPr>
                  <w:rFonts w:asciiTheme="majorEastAsia" w:eastAsiaTheme="majorEastAsia" w:hAnsiTheme="majorEastAsia" w:hint="eastAsia"/>
                  <w:sz w:val="14"/>
                </w:rPr>
                <w:t>〒</w:t>
              </w:r>
              <w:r w:rsidRPr="003F10F7">
                <w:rPr>
                  <w:rFonts w:asciiTheme="majorEastAsia" w:eastAsiaTheme="majorEastAsia" w:hAnsiTheme="majorEastAsia"/>
                  <w:sz w:val="14"/>
                </w:rPr>
                <w:t xml:space="preserve">135-0061 </w:t>
              </w:r>
              <w:r w:rsidRPr="003F10F7">
                <w:rPr>
                  <w:rFonts w:asciiTheme="majorEastAsia" w:eastAsiaTheme="majorEastAsia" w:hAnsiTheme="majorEastAsia" w:hint="eastAsia"/>
                  <w:sz w:val="14"/>
                </w:rPr>
                <w:t>東京都江東区豊洲</w:t>
              </w:r>
              <w:r w:rsidRPr="003F10F7">
                <w:rPr>
                  <w:rFonts w:asciiTheme="majorEastAsia" w:eastAsiaTheme="majorEastAsia" w:hAnsiTheme="majorEastAsia"/>
                  <w:sz w:val="14"/>
                </w:rPr>
                <w:t>3-2-24</w:t>
              </w:r>
              <w:r w:rsidRPr="003F10F7">
                <w:rPr>
                  <w:rFonts w:asciiTheme="majorEastAsia" w:eastAsiaTheme="majorEastAsia" w:hAnsiTheme="majorEastAsia" w:hint="eastAsia"/>
                  <w:sz w:val="14"/>
                </w:rPr>
                <w:t>（豊洲フォレシア）</w:t>
              </w:r>
            </w:ins>
          </w:p>
          <w:p w:rsidR="00B40671" w:rsidRPr="003F10F7" w:rsidRDefault="00B40671" w:rsidP="000F2413">
            <w:pPr>
              <w:pStyle w:val="tablebody"/>
              <w:rPr>
                <w:ins w:id="304" w:author="Author"/>
                <w:rStyle w:val="Hyperlink"/>
                <w:rFonts w:asciiTheme="majorEastAsia" w:eastAsiaTheme="majorEastAsia" w:hAnsiTheme="majorEastAsia"/>
                <w:sz w:val="14"/>
              </w:rPr>
            </w:pPr>
            <w:ins w:id="305" w:author="Author">
              <w:r w:rsidRPr="003F10F7">
                <w:rPr>
                  <w:rStyle w:val="Hyperlink"/>
                  <w:rFonts w:asciiTheme="majorEastAsia" w:eastAsiaTheme="majorEastAsia" w:hAnsiTheme="majorEastAsia"/>
                  <w:sz w:val="14"/>
                </w:rPr>
                <w:fldChar w:fldCharType="begin"/>
              </w:r>
              <w:r w:rsidRPr="003F10F7">
                <w:rPr>
                  <w:rStyle w:val="Hyperlink"/>
                  <w:rFonts w:asciiTheme="majorEastAsia" w:eastAsiaTheme="majorEastAsia" w:hAnsiTheme="majorEastAsia"/>
                  <w:sz w:val="14"/>
                </w:rPr>
                <w:instrText xml:space="preserve"> HYPERLINK "https://www.renesas.com/" </w:instrText>
              </w:r>
              <w:r w:rsidRPr="003F10F7">
                <w:rPr>
                  <w:rStyle w:val="Hyperlink"/>
                  <w:rFonts w:asciiTheme="majorEastAsia" w:eastAsiaTheme="majorEastAsia" w:hAnsiTheme="majorEastAsia"/>
                  <w:sz w:val="14"/>
                </w:rPr>
                <w:fldChar w:fldCharType="separate"/>
              </w:r>
              <w:r w:rsidRPr="003F10F7">
                <w:rPr>
                  <w:rStyle w:val="Hyperlink"/>
                  <w:rFonts w:asciiTheme="majorEastAsia" w:eastAsiaTheme="majorEastAsia" w:hAnsiTheme="majorEastAsia"/>
                  <w:sz w:val="14"/>
                </w:rPr>
                <w:t>www.renesas.com</w:t>
              </w:r>
              <w:r w:rsidRPr="003F10F7">
                <w:rPr>
                  <w:rStyle w:val="Hyperlink"/>
                  <w:rFonts w:asciiTheme="majorEastAsia" w:eastAsiaTheme="majorEastAsia" w:hAnsiTheme="majorEastAsia"/>
                  <w:sz w:val="14"/>
                </w:rPr>
                <w:fldChar w:fldCharType="end"/>
              </w:r>
            </w:ins>
          </w:p>
          <w:p w:rsidR="00B40671" w:rsidRPr="003F10F7" w:rsidRDefault="00B40671" w:rsidP="000F2413">
            <w:pPr>
              <w:pStyle w:val="tablebody"/>
              <w:rPr>
                <w:ins w:id="306" w:author="Author"/>
                <w:rFonts w:asciiTheme="majorEastAsia" w:eastAsiaTheme="majorEastAsia" w:hAnsiTheme="majorEastAsia"/>
                <w:sz w:val="14"/>
              </w:rPr>
            </w:pPr>
          </w:p>
        </w:tc>
        <w:tc>
          <w:tcPr>
            <w:tcW w:w="510" w:type="dxa"/>
          </w:tcPr>
          <w:p w:rsidR="00B40671" w:rsidRPr="003F10F7" w:rsidRDefault="00B40671" w:rsidP="000F2413">
            <w:pPr>
              <w:pStyle w:val="Level1cont"/>
              <w:ind w:left="0"/>
              <w:rPr>
                <w:ins w:id="307" w:author="Author"/>
                <w:rFonts w:asciiTheme="majorEastAsia" w:eastAsiaTheme="majorEastAsia" w:hAnsiTheme="majorEastAsia"/>
                <w:sz w:val="14"/>
              </w:rPr>
            </w:pPr>
          </w:p>
        </w:tc>
        <w:tc>
          <w:tcPr>
            <w:tcW w:w="4649" w:type="dxa"/>
          </w:tcPr>
          <w:p w:rsidR="00B40671" w:rsidRPr="003F10F7" w:rsidRDefault="00B40671" w:rsidP="000F2413">
            <w:pPr>
              <w:pStyle w:val="tablebody"/>
              <w:rPr>
                <w:ins w:id="308" w:author="Author"/>
                <w:rFonts w:asciiTheme="majorEastAsia" w:eastAsiaTheme="majorEastAsia" w:hAnsiTheme="majorEastAsia"/>
                <w:sz w:val="14"/>
              </w:rPr>
            </w:pPr>
          </w:p>
        </w:tc>
      </w:tr>
      <w:tr w:rsidR="00B40671" w:rsidRPr="00BE76BF" w:rsidTr="000F2413">
        <w:trPr>
          <w:ins w:id="309" w:author="Author"/>
        </w:trPr>
        <w:tc>
          <w:tcPr>
            <w:tcW w:w="4649" w:type="dxa"/>
          </w:tcPr>
          <w:p w:rsidR="00B40671" w:rsidRPr="003F10F7" w:rsidRDefault="00B40671" w:rsidP="000F2413">
            <w:pPr>
              <w:pStyle w:val="a0"/>
              <w:spacing w:after="0" w:line="240" w:lineRule="atLeast"/>
              <w:rPr>
                <w:ins w:id="310" w:author="Author"/>
                <w:rFonts w:asciiTheme="majorEastAsia" w:eastAsiaTheme="majorEastAsia" w:hAnsiTheme="majorEastAsia"/>
              </w:rPr>
            </w:pPr>
            <w:ins w:id="311" w:author="Author">
              <w:r w:rsidRPr="003F10F7">
                <w:rPr>
                  <w:rFonts w:asciiTheme="majorEastAsia" w:eastAsiaTheme="majorEastAsia" w:hAnsiTheme="majorEastAsia" w:hint="eastAsia"/>
                </w:rPr>
                <w:t>商標について</w:t>
              </w:r>
            </w:ins>
          </w:p>
        </w:tc>
        <w:tc>
          <w:tcPr>
            <w:tcW w:w="510" w:type="dxa"/>
          </w:tcPr>
          <w:p w:rsidR="00B40671" w:rsidRPr="003F10F7" w:rsidRDefault="00B40671" w:rsidP="000F2413">
            <w:pPr>
              <w:spacing w:before="120" w:after="0" w:line="240" w:lineRule="atLeast"/>
              <w:rPr>
                <w:ins w:id="312" w:author="Author"/>
                <w:rFonts w:asciiTheme="majorEastAsia" w:eastAsiaTheme="majorEastAsia" w:hAnsiTheme="majorEastAsia"/>
              </w:rPr>
            </w:pPr>
          </w:p>
        </w:tc>
        <w:tc>
          <w:tcPr>
            <w:tcW w:w="4649" w:type="dxa"/>
          </w:tcPr>
          <w:p w:rsidR="00B40671" w:rsidRPr="003F10F7" w:rsidRDefault="00B40671" w:rsidP="000F2413">
            <w:pPr>
              <w:spacing w:before="120" w:after="0" w:line="240" w:lineRule="atLeast"/>
              <w:rPr>
                <w:ins w:id="313" w:author="Author"/>
                <w:rFonts w:asciiTheme="majorEastAsia" w:eastAsiaTheme="majorEastAsia" w:hAnsiTheme="majorEastAsia"/>
              </w:rPr>
            </w:pPr>
          </w:p>
        </w:tc>
      </w:tr>
      <w:tr w:rsidR="00B40671" w:rsidRPr="00BE76BF" w:rsidTr="000F2413">
        <w:trPr>
          <w:ins w:id="314" w:author="Author"/>
        </w:trPr>
        <w:tc>
          <w:tcPr>
            <w:tcW w:w="4649" w:type="dxa"/>
          </w:tcPr>
          <w:p w:rsidR="00B40671" w:rsidRPr="003F10F7" w:rsidRDefault="00B40671" w:rsidP="000F2413">
            <w:pPr>
              <w:pStyle w:val="tablebody"/>
              <w:rPr>
                <w:ins w:id="315" w:author="Author"/>
                <w:rFonts w:asciiTheme="majorEastAsia" w:eastAsiaTheme="majorEastAsia" w:hAnsiTheme="majorEastAsia"/>
                <w:sz w:val="14"/>
              </w:rPr>
            </w:pPr>
            <w:ins w:id="316" w:author="Author">
              <w:r w:rsidRPr="003F10F7">
                <w:rPr>
                  <w:rFonts w:asciiTheme="majorEastAsia" w:eastAsiaTheme="majorEastAsia" w:hAnsiTheme="majorEastAsia" w:hint="eastAsia"/>
                  <w:sz w:val="14"/>
                </w:rPr>
                <w:t>ルネサスおよびルネサスロゴはルネサス</w:t>
              </w:r>
              <w:r w:rsidRPr="003F10F7">
                <w:rPr>
                  <w:rFonts w:asciiTheme="majorEastAsia" w:eastAsiaTheme="majorEastAsia" w:hAnsiTheme="majorEastAsia"/>
                  <w:sz w:val="14"/>
                </w:rPr>
                <w:t xml:space="preserve"> </w:t>
              </w:r>
              <w:r w:rsidRPr="003F10F7">
                <w:rPr>
                  <w:rFonts w:asciiTheme="majorEastAsia" w:eastAsiaTheme="majorEastAsia" w:hAnsiTheme="majorEastAsia" w:hint="eastAsia"/>
                  <w:sz w:val="14"/>
                </w:rPr>
                <w:t>エレクトロニクス株式会社の商標です。すべての商標および登録商標は、それぞれの所有者に帰属します。</w:t>
              </w:r>
            </w:ins>
          </w:p>
        </w:tc>
        <w:tc>
          <w:tcPr>
            <w:tcW w:w="510" w:type="dxa"/>
          </w:tcPr>
          <w:p w:rsidR="00B40671" w:rsidRPr="003F10F7" w:rsidRDefault="00B40671" w:rsidP="000F2413">
            <w:pPr>
              <w:spacing w:before="120" w:after="0" w:line="240" w:lineRule="atLeast"/>
              <w:rPr>
                <w:ins w:id="317" w:author="Author"/>
                <w:rFonts w:asciiTheme="majorEastAsia" w:eastAsiaTheme="majorEastAsia" w:hAnsiTheme="majorEastAsia"/>
              </w:rPr>
            </w:pPr>
          </w:p>
        </w:tc>
        <w:tc>
          <w:tcPr>
            <w:tcW w:w="4649" w:type="dxa"/>
          </w:tcPr>
          <w:p w:rsidR="00B40671" w:rsidRPr="003F10F7" w:rsidRDefault="00B40671" w:rsidP="000F2413">
            <w:pPr>
              <w:spacing w:before="120" w:after="0" w:line="240" w:lineRule="atLeast"/>
              <w:rPr>
                <w:ins w:id="318" w:author="Author"/>
                <w:rFonts w:asciiTheme="majorEastAsia" w:eastAsiaTheme="majorEastAsia" w:hAnsiTheme="majorEastAsia"/>
              </w:rPr>
            </w:pPr>
          </w:p>
        </w:tc>
      </w:tr>
    </w:tbl>
    <w:p w:rsidR="00B40671" w:rsidRPr="003F10F7" w:rsidRDefault="00B40671" w:rsidP="00B40671">
      <w:pPr>
        <w:pStyle w:val="Nonumberheading1"/>
        <w:rPr>
          <w:ins w:id="319" w:author="Author"/>
          <w:rFonts w:asciiTheme="majorEastAsia" w:eastAsiaTheme="majorEastAsia" w:hAnsiTheme="majorEastAsia"/>
        </w:rPr>
      </w:pPr>
      <w:ins w:id="320" w:author="Author">
        <w:r w:rsidRPr="003F10F7">
          <w:rPr>
            <w:rFonts w:asciiTheme="majorEastAsia" w:eastAsiaTheme="majorEastAsia" w:hAnsiTheme="majorEastAsia"/>
          </w:rPr>
          <w:br w:type="page"/>
        </w:r>
      </w:ins>
    </w:p>
    <w:p w:rsidR="000B483E" w:rsidRPr="00B40671" w:rsidDel="00B40671" w:rsidRDefault="000B483E">
      <w:pPr>
        <w:rPr>
          <w:del w:id="321" w:author="Author"/>
        </w:rPr>
      </w:pPr>
    </w:p>
    <w:p w:rsidR="00E455D7" w:rsidRDefault="004D1D67">
      <w:pPr>
        <w:pStyle w:val="a"/>
      </w:pPr>
      <w:del w:id="322" w:author="Author">
        <w:r w:rsidDel="00B40671">
          <w:rPr>
            <w:noProof/>
          </w:rPr>
          <w:drawing>
            <wp:inline distT="0" distB="0" distL="0" distR="0" wp14:anchorId="579101CD" wp14:editId="70FF0916">
              <wp:extent cx="6096000" cy="897255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7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8972550"/>
                      </a:xfrm>
                      <a:prstGeom prst="rect">
                        <a:avLst/>
                      </a:prstGeom>
                      <a:noFill/>
                      <a:ln>
                        <a:noFill/>
                      </a:ln>
                    </pic:spPr>
                  </pic:pic>
                </a:graphicData>
              </a:graphic>
            </wp:inline>
          </w:drawing>
        </w:r>
        <w:r w:rsidR="00F56DB8" w:rsidDel="00B40671">
          <w:br w:type="page"/>
        </w:r>
      </w:del>
    </w:p>
    <w:p w:rsidR="0052556F" w:rsidRDefault="0052556F" w:rsidP="0052556F">
      <w:pPr>
        <w:pStyle w:val="revisionhistory"/>
      </w:pPr>
      <w:r w:rsidRPr="00874E3F">
        <w:rPr>
          <w:rFonts w:hint="eastAsia"/>
        </w:rPr>
        <w:t>変更内容〔ルネサス内部向け〕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99"/>
        <w:gridCol w:w="1641"/>
        <w:gridCol w:w="1333"/>
        <w:gridCol w:w="5528"/>
      </w:tblGrid>
      <w:tr w:rsidR="0052556F" w:rsidTr="00DE707B">
        <w:trPr>
          <w:cantSplit/>
        </w:trPr>
        <w:tc>
          <w:tcPr>
            <w:tcW w:w="1099" w:type="dxa"/>
            <w:vMerge w:val="restart"/>
            <w:vAlign w:val="bottom"/>
          </w:tcPr>
          <w:p w:rsidR="0052556F" w:rsidRDefault="0052556F" w:rsidP="00020B76">
            <w:pPr>
              <w:pStyle w:val="tablehead"/>
            </w:pPr>
            <w:r>
              <w:rPr>
                <w:rFonts w:hint="eastAsia"/>
              </w:rPr>
              <w:t>Rev.</w:t>
            </w:r>
          </w:p>
        </w:tc>
        <w:tc>
          <w:tcPr>
            <w:tcW w:w="1641" w:type="dxa"/>
            <w:vMerge w:val="restart"/>
            <w:vAlign w:val="bottom"/>
          </w:tcPr>
          <w:p w:rsidR="0052556F" w:rsidRDefault="0052556F" w:rsidP="00020B76">
            <w:pPr>
              <w:pStyle w:val="tablehead"/>
            </w:pPr>
            <w:r>
              <w:rPr>
                <w:rFonts w:hint="eastAsia"/>
              </w:rPr>
              <w:t>発行日</w:t>
            </w:r>
          </w:p>
        </w:tc>
        <w:tc>
          <w:tcPr>
            <w:tcW w:w="6861" w:type="dxa"/>
            <w:gridSpan w:val="2"/>
            <w:vAlign w:val="bottom"/>
          </w:tcPr>
          <w:p w:rsidR="0052556F" w:rsidRDefault="0052556F" w:rsidP="00020B76">
            <w:pPr>
              <w:pStyle w:val="tablehead"/>
            </w:pPr>
            <w:r>
              <w:rPr>
                <w:rFonts w:hint="eastAsia"/>
              </w:rPr>
              <w:t>改訂内容</w:t>
            </w:r>
          </w:p>
        </w:tc>
      </w:tr>
      <w:tr w:rsidR="0052556F" w:rsidTr="00DE707B">
        <w:trPr>
          <w:cantSplit/>
        </w:trPr>
        <w:tc>
          <w:tcPr>
            <w:tcW w:w="1099" w:type="dxa"/>
            <w:vMerge/>
            <w:vAlign w:val="bottom"/>
          </w:tcPr>
          <w:p w:rsidR="0052556F" w:rsidRDefault="0052556F" w:rsidP="00020B76">
            <w:pPr>
              <w:pStyle w:val="tablehead"/>
            </w:pPr>
          </w:p>
        </w:tc>
        <w:tc>
          <w:tcPr>
            <w:tcW w:w="1641" w:type="dxa"/>
            <w:vMerge/>
            <w:vAlign w:val="bottom"/>
          </w:tcPr>
          <w:p w:rsidR="0052556F" w:rsidRDefault="0052556F" w:rsidP="00020B76">
            <w:pPr>
              <w:pStyle w:val="tablehead"/>
            </w:pPr>
          </w:p>
        </w:tc>
        <w:tc>
          <w:tcPr>
            <w:tcW w:w="1333" w:type="dxa"/>
            <w:vAlign w:val="bottom"/>
          </w:tcPr>
          <w:p w:rsidR="0052556F" w:rsidRDefault="0052556F" w:rsidP="00020B76">
            <w:pPr>
              <w:pStyle w:val="tablehead"/>
            </w:pPr>
            <w:r>
              <w:rPr>
                <w:rFonts w:hint="eastAsia"/>
              </w:rPr>
              <w:t>ページ</w:t>
            </w:r>
          </w:p>
        </w:tc>
        <w:tc>
          <w:tcPr>
            <w:tcW w:w="5528" w:type="dxa"/>
            <w:vAlign w:val="bottom"/>
          </w:tcPr>
          <w:p w:rsidR="0052556F" w:rsidRDefault="0052556F" w:rsidP="00020B76">
            <w:pPr>
              <w:pStyle w:val="tablehead"/>
            </w:pPr>
            <w:r>
              <w:rPr>
                <w:rFonts w:hint="eastAsia"/>
              </w:rPr>
              <w:t>ポイント</w:t>
            </w:r>
          </w:p>
        </w:tc>
      </w:tr>
      <w:tr w:rsidR="00060481" w:rsidTr="00DE707B">
        <w:tc>
          <w:tcPr>
            <w:tcW w:w="1099" w:type="dxa"/>
          </w:tcPr>
          <w:p w:rsidR="00060481" w:rsidRDefault="00060481" w:rsidP="00060481">
            <w:pPr>
              <w:pStyle w:val="tablebody"/>
            </w:pPr>
            <w:r>
              <w:rPr>
                <w:rFonts w:hint="eastAsia"/>
              </w:rPr>
              <w:t>0.5</w:t>
            </w:r>
          </w:p>
        </w:tc>
        <w:tc>
          <w:tcPr>
            <w:tcW w:w="1641" w:type="dxa"/>
          </w:tcPr>
          <w:p w:rsidR="00060481" w:rsidRDefault="00060481" w:rsidP="00060481">
            <w:pPr>
              <w:pStyle w:val="tablebody"/>
            </w:pPr>
            <w:r w:rsidRPr="00E37364">
              <w:t>Oct. 27th, 2016</w:t>
            </w:r>
          </w:p>
        </w:tc>
        <w:tc>
          <w:tcPr>
            <w:tcW w:w="1333" w:type="dxa"/>
          </w:tcPr>
          <w:p w:rsidR="00060481" w:rsidRDefault="00060481" w:rsidP="00060481">
            <w:pPr>
              <w:pStyle w:val="tablebody"/>
              <w:jc w:val="center"/>
            </w:pPr>
          </w:p>
        </w:tc>
        <w:tc>
          <w:tcPr>
            <w:tcW w:w="5528" w:type="dxa"/>
          </w:tcPr>
          <w:p w:rsidR="00060481" w:rsidRDefault="00060481" w:rsidP="00060481">
            <w:pPr>
              <w:pStyle w:val="tablebody"/>
            </w:pPr>
            <w:r>
              <w:rPr>
                <w:rFonts w:hint="eastAsia"/>
              </w:rPr>
              <w:t>・カラー図をモノクロに変更</w:t>
            </w:r>
          </w:p>
          <w:p w:rsidR="00060481" w:rsidRDefault="00060481" w:rsidP="00060481">
            <w:pPr>
              <w:pStyle w:val="tablebody"/>
            </w:pPr>
            <w:r>
              <w:rPr>
                <w:rFonts w:hint="eastAsia"/>
              </w:rPr>
              <w:t xml:space="preserve">  </w:t>
            </w:r>
            <w:r>
              <w:t xml:space="preserve">- </w:t>
            </w:r>
            <w:r>
              <w:rPr>
                <w:rFonts w:hint="eastAsia"/>
              </w:rPr>
              <w:t>パワポ</w:t>
            </w:r>
            <w:r>
              <w:rPr>
                <w:rFonts w:hint="eastAsia"/>
              </w:rPr>
              <w:t>P.</w:t>
            </w:r>
            <w:r w:rsidR="00797F7F">
              <w:t xml:space="preserve">10, 11, 20, 24, </w:t>
            </w:r>
          </w:p>
          <w:p w:rsidR="00060481" w:rsidRDefault="00060481" w:rsidP="00060481">
            <w:pPr>
              <w:pStyle w:val="tablebody"/>
            </w:pPr>
            <w:r>
              <w:rPr>
                <w:rFonts w:hint="eastAsia"/>
              </w:rPr>
              <w:t>・文言の変更</w:t>
            </w:r>
          </w:p>
          <w:p w:rsidR="009E20F5" w:rsidRDefault="009E20F5" w:rsidP="009E20F5">
            <w:pPr>
              <w:pStyle w:val="tablebody"/>
            </w:pPr>
            <w:r>
              <w:rPr>
                <w:rFonts w:hint="eastAsia"/>
              </w:rPr>
              <w:t xml:space="preserve">  - </w:t>
            </w:r>
            <w:r>
              <w:rPr>
                <w:rFonts w:hint="eastAsia"/>
              </w:rPr>
              <w:t>パワポ</w:t>
            </w:r>
            <w:r>
              <w:rPr>
                <w:rFonts w:hint="eastAsia"/>
              </w:rPr>
              <w:t>P.</w:t>
            </w:r>
            <w:r>
              <w:t>7</w:t>
            </w:r>
            <w:r>
              <w:rPr>
                <w:rFonts w:hint="eastAsia"/>
              </w:rPr>
              <w:t>「以下」→「表</w:t>
            </w:r>
            <w:r>
              <w:rPr>
                <w:rFonts w:hint="eastAsia"/>
              </w:rPr>
              <w:t>1-1</w:t>
            </w:r>
            <w:r>
              <w:rPr>
                <w:rFonts w:hint="eastAsia"/>
              </w:rPr>
              <w:t>」</w:t>
            </w:r>
          </w:p>
          <w:p w:rsidR="00ED1B93" w:rsidRDefault="00ED1B93" w:rsidP="009E20F5">
            <w:pPr>
              <w:pStyle w:val="tablebody"/>
            </w:pPr>
            <w:r>
              <w:rPr>
                <w:rFonts w:hint="eastAsia"/>
              </w:rPr>
              <w:t xml:space="preserve">  - </w:t>
            </w:r>
            <w:r>
              <w:rPr>
                <w:rFonts w:hint="eastAsia"/>
              </w:rPr>
              <w:t>パワポ</w:t>
            </w:r>
            <w:r>
              <w:rPr>
                <w:rFonts w:hint="eastAsia"/>
              </w:rPr>
              <w:t>P.</w:t>
            </w:r>
            <w:r>
              <w:t>10</w:t>
            </w:r>
            <w:r>
              <w:rPr>
                <w:rFonts w:hint="eastAsia"/>
              </w:rPr>
              <w:t>「</w:t>
            </w:r>
            <w:r>
              <w:rPr>
                <w:rFonts w:hint="eastAsia"/>
              </w:rPr>
              <w:t>1-4.</w:t>
            </w:r>
            <w:r>
              <w:rPr>
                <w:rFonts w:hint="eastAsia"/>
              </w:rPr>
              <w:t>章」→「</w:t>
            </w:r>
            <w:r>
              <w:rPr>
                <w:rFonts w:hint="eastAsia"/>
              </w:rPr>
              <w:t>1</w:t>
            </w:r>
            <w:r>
              <w:t>.4</w:t>
            </w:r>
            <w:r>
              <w:rPr>
                <w:rFonts w:hint="eastAsia"/>
              </w:rPr>
              <w:t>章」</w:t>
            </w:r>
          </w:p>
          <w:p w:rsidR="009E20F5" w:rsidRDefault="009E20F5" w:rsidP="009E20F5">
            <w:pPr>
              <w:pStyle w:val="tablebody"/>
            </w:pPr>
            <w:r>
              <w:rPr>
                <w:rFonts w:hint="eastAsia"/>
              </w:rPr>
              <w:t xml:space="preserve">  - </w:t>
            </w:r>
            <w:r>
              <w:rPr>
                <w:rFonts w:hint="eastAsia"/>
              </w:rPr>
              <w:t>パワポ</w:t>
            </w:r>
            <w:r>
              <w:rPr>
                <w:rFonts w:hint="eastAsia"/>
              </w:rPr>
              <w:t>P.</w:t>
            </w:r>
            <w:r>
              <w:t>10</w:t>
            </w:r>
            <w:r>
              <w:rPr>
                <w:rFonts w:hint="eastAsia"/>
              </w:rPr>
              <w:t>「右図」→「図</w:t>
            </w:r>
            <w:r>
              <w:rPr>
                <w:rFonts w:hint="eastAsia"/>
              </w:rPr>
              <w:t>1-</w:t>
            </w:r>
            <w:r>
              <w:t>2</w:t>
            </w:r>
            <w:r>
              <w:rPr>
                <w:rFonts w:hint="eastAsia"/>
              </w:rPr>
              <w:t>」</w:t>
            </w:r>
          </w:p>
          <w:p w:rsidR="00874E5D" w:rsidRDefault="00874E5D" w:rsidP="00874E5D">
            <w:pPr>
              <w:pStyle w:val="tablebody"/>
            </w:pPr>
            <w:r>
              <w:rPr>
                <w:rFonts w:hint="eastAsia"/>
              </w:rPr>
              <w:t xml:space="preserve">  - </w:t>
            </w:r>
            <w:r>
              <w:rPr>
                <w:rFonts w:hint="eastAsia"/>
              </w:rPr>
              <w:t>パワポ</w:t>
            </w:r>
            <w:r>
              <w:rPr>
                <w:rFonts w:hint="eastAsia"/>
              </w:rPr>
              <w:t>P.</w:t>
            </w:r>
            <w:r>
              <w:t>13</w:t>
            </w:r>
            <w:r>
              <w:rPr>
                <w:rFonts w:hint="eastAsia"/>
              </w:rPr>
              <w:t>「</w:t>
            </w:r>
            <w:r>
              <w:rPr>
                <w:rFonts w:hint="eastAsia"/>
              </w:rPr>
              <w:t>1-</w:t>
            </w:r>
            <w:r>
              <w:t>2</w:t>
            </w:r>
            <w:r>
              <w:rPr>
                <w:rFonts w:hint="eastAsia"/>
              </w:rPr>
              <w:t>.</w:t>
            </w:r>
            <w:r>
              <w:rPr>
                <w:rFonts w:hint="eastAsia"/>
              </w:rPr>
              <w:t>章」→「</w:t>
            </w:r>
            <w:r>
              <w:rPr>
                <w:rFonts w:hint="eastAsia"/>
              </w:rPr>
              <w:t>1</w:t>
            </w:r>
            <w:r>
              <w:t>.2</w:t>
            </w:r>
            <w:r>
              <w:rPr>
                <w:rFonts w:hint="eastAsia"/>
              </w:rPr>
              <w:t>章」</w:t>
            </w:r>
          </w:p>
          <w:p w:rsidR="00CE69A8" w:rsidRDefault="00CE69A8" w:rsidP="00CE69A8">
            <w:pPr>
              <w:pStyle w:val="tablebody"/>
            </w:pPr>
            <w:r>
              <w:rPr>
                <w:rFonts w:hint="eastAsia"/>
              </w:rPr>
              <w:t xml:space="preserve">  - </w:t>
            </w:r>
            <w:r>
              <w:rPr>
                <w:rFonts w:hint="eastAsia"/>
              </w:rPr>
              <w:t>パワポ</w:t>
            </w:r>
            <w:r>
              <w:rPr>
                <w:rFonts w:hint="eastAsia"/>
              </w:rPr>
              <w:t>P.</w:t>
            </w:r>
            <w:r>
              <w:t>13</w:t>
            </w:r>
            <w:r>
              <w:rPr>
                <w:rFonts w:hint="eastAsia"/>
              </w:rPr>
              <w:t>「以下」→「表</w:t>
            </w:r>
            <w:r>
              <w:rPr>
                <w:rFonts w:hint="eastAsia"/>
              </w:rPr>
              <w:t>1-</w:t>
            </w:r>
            <w:r>
              <w:t>2</w:t>
            </w:r>
            <w:r>
              <w:rPr>
                <w:rFonts w:hint="eastAsia"/>
              </w:rPr>
              <w:t>」</w:t>
            </w:r>
          </w:p>
          <w:p w:rsidR="009D6E71" w:rsidRDefault="009D6E71" w:rsidP="009D6E71">
            <w:pPr>
              <w:pStyle w:val="tablebody"/>
            </w:pPr>
            <w:r>
              <w:rPr>
                <w:rFonts w:hint="eastAsia"/>
              </w:rPr>
              <w:t xml:space="preserve">  - </w:t>
            </w:r>
            <w:r>
              <w:rPr>
                <w:rFonts w:hint="eastAsia"/>
              </w:rPr>
              <w:t>パワポ</w:t>
            </w:r>
            <w:r>
              <w:rPr>
                <w:rFonts w:hint="eastAsia"/>
              </w:rPr>
              <w:t>P.</w:t>
            </w:r>
            <w:r>
              <w:t>21</w:t>
            </w:r>
            <w:r>
              <w:rPr>
                <w:rFonts w:hint="eastAsia"/>
              </w:rPr>
              <w:t>「以下」→「表</w:t>
            </w:r>
            <w:r>
              <w:rPr>
                <w:rFonts w:hint="eastAsia"/>
              </w:rPr>
              <w:t>A1-</w:t>
            </w:r>
            <w:r>
              <w:t>2</w:t>
            </w:r>
            <w:r>
              <w:rPr>
                <w:rFonts w:hint="eastAsia"/>
              </w:rPr>
              <w:t>」</w:t>
            </w:r>
          </w:p>
          <w:p w:rsidR="009D6E71" w:rsidRDefault="009D6E71" w:rsidP="009D6E71">
            <w:pPr>
              <w:pStyle w:val="tablebody"/>
            </w:pPr>
            <w:r>
              <w:rPr>
                <w:rFonts w:hint="eastAsia"/>
              </w:rPr>
              <w:t xml:space="preserve">  - </w:t>
            </w:r>
            <w:r>
              <w:rPr>
                <w:rFonts w:hint="eastAsia"/>
              </w:rPr>
              <w:t>パワポ</w:t>
            </w:r>
            <w:r>
              <w:rPr>
                <w:rFonts w:hint="eastAsia"/>
              </w:rPr>
              <w:t>P.</w:t>
            </w:r>
            <w:r>
              <w:t>22</w:t>
            </w:r>
            <w:r>
              <w:rPr>
                <w:rFonts w:hint="eastAsia"/>
              </w:rPr>
              <w:t>「以下」→「表</w:t>
            </w:r>
            <w:r>
              <w:rPr>
                <w:rFonts w:hint="eastAsia"/>
              </w:rPr>
              <w:t>A1-</w:t>
            </w:r>
            <w:r>
              <w:t>3</w:t>
            </w:r>
            <w:r>
              <w:rPr>
                <w:rFonts w:hint="eastAsia"/>
              </w:rPr>
              <w:t>」</w:t>
            </w:r>
          </w:p>
          <w:p w:rsidR="00C47782" w:rsidRDefault="00C47782" w:rsidP="009D6E71">
            <w:pPr>
              <w:pStyle w:val="tablebody"/>
            </w:pPr>
            <w:r>
              <w:rPr>
                <w:rFonts w:hint="eastAsia"/>
              </w:rPr>
              <w:t xml:space="preserve">  - </w:t>
            </w:r>
            <w:r>
              <w:rPr>
                <w:rFonts w:hint="eastAsia"/>
              </w:rPr>
              <w:t>パワポ</w:t>
            </w:r>
            <w:r>
              <w:rPr>
                <w:rFonts w:hint="eastAsia"/>
              </w:rPr>
              <w:t>P.</w:t>
            </w:r>
            <w:r>
              <w:t>24</w:t>
            </w:r>
            <w:r>
              <w:rPr>
                <w:rFonts w:hint="eastAsia"/>
              </w:rPr>
              <w:t>「以下」→「表</w:t>
            </w:r>
            <w:r>
              <w:rPr>
                <w:rFonts w:hint="eastAsia"/>
              </w:rPr>
              <w:t>A</w:t>
            </w:r>
            <w:r>
              <w:t>2</w:t>
            </w:r>
            <w:r>
              <w:rPr>
                <w:rFonts w:hint="eastAsia"/>
              </w:rPr>
              <w:t>-</w:t>
            </w:r>
            <w:r>
              <w:t>1</w:t>
            </w:r>
            <w:r>
              <w:rPr>
                <w:rFonts w:hint="eastAsia"/>
              </w:rPr>
              <w:t>」</w:t>
            </w:r>
          </w:p>
          <w:p w:rsidR="00C47782" w:rsidRPr="00C47782" w:rsidRDefault="00C47782" w:rsidP="009D6E71">
            <w:pPr>
              <w:pStyle w:val="tablebody"/>
            </w:pPr>
            <w:r>
              <w:rPr>
                <w:rFonts w:hint="eastAsia"/>
              </w:rPr>
              <w:t xml:space="preserve">  - </w:t>
            </w:r>
            <w:r>
              <w:rPr>
                <w:rFonts w:hint="eastAsia"/>
              </w:rPr>
              <w:t>パワポ</w:t>
            </w:r>
            <w:r>
              <w:rPr>
                <w:rFonts w:hint="eastAsia"/>
              </w:rPr>
              <w:t>P.</w:t>
            </w:r>
            <w:r>
              <w:t>26</w:t>
            </w:r>
            <w:r>
              <w:rPr>
                <w:rFonts w:hint="eastAsia"/>
              </w:rPr>
              <w:t>「下記」→「表</w:t>
            </w:r>
            <w:r>
              <w:rPr>
                <w:rFonts w:hint="eastAsia"/>
              </w:rPr>
              <w:t>A</w:t>
            </w:r>
            <w:r>
              <w:t>3</w:t>
            </w:r>
            <w:r>
              <w:rPr>
                <w:rFonts w:hint="eastAsia"/>
              </w:rPr>
              <w:t>-</w:t>
            </w:r>
            <w:r>
              <w:t>1</w:t>
            </w:r>
            <w:r>
              <w:rPr>
                <w:rFonts w:hint="eastAsia"/>
              </w:rPr>
              <w:t>」</w:t>
            </w:r>
          </w:p>
          <w:p w:rsidR="00060481" w:rsidRDefault="00060481" w:rsidP="00060481">
            <w:pPr>
              <w:pStyle w:val="tablebody"/>
            </w:pPr>
            <w:r>
              <w:rPr>
                <w:rFonts w:hint="eastAsia"/>
              </w:rPr>
              <w:t>・注記マークを</w:t>
            </w:r>
            <w:r>
              <w:rPr>
                <w:rFonts w:hint="eastAsia"/>
              </w:rPr>
              <w:t xml:space="preserve"> (*</w:t>
            </w:r>
            <w:r>
              <w:t>)</w:t>
            </w:r>
            <w:r>
              <w:rPr>
                <w:rFonts w:hint="eastAsia"/>
              </w:rPr>
              <w:t xml:space="preserve"> </w:t>
            </w:r>
            <w:r>
              <w:rPr>
                <w:rFonts w:hint="eastAsia"/>
              </w:rPr>
              <w:t>のスタイルに統一</w:t>
            </w:r>
          </w:p>
          <w:p w:rsidR="00EC494A" w:rsidRDefault="00EC494A" w:rsidP="00060481">
            <w:pPr>
              <w:pStyle w:val="tablebody"/>
            </w:pPr>
            <w:r>
              <w:t xml:space="preserve">  </w:t>
            </w:r>
            <w:r>
              <w:rPr>
                <w:rFonts w:hint="eastAsia"/>
              </w:rPr>
              <w:t>-</w:t>
            </w:r>
            <w:r>
              <w:t xml:space="preserve"> </w:t>
            </w:r>
            <w:r>
              <w:rPr>
                <w:rFonts w:hint="eastAsia"/>
              </w:rPr>
              <w:t>パワポ</w:t>
            </w:r>
            <w:r>
              <w:rPr>
                <w:rFonts w:hint="eastAsia"/>
              </w:rPr>
              <w:t>P.</w:t>
            </w:r>
            <w:r>
              <w:t>3</w:t>
            </w:r>
            <w:r w:rsidR="007D792F">
              <w:t>, 7, 8</w:t>
            </w:r>
            <w:r w:rsidR="007B5F6D">
              <w:t>, 12</w:t>
            </w:r>
            <w:r w:rsidR="007D7928">
              <w:t>, 13, 15, 24</w:t>
            </w:r>
            <w:r>
              <w:t xml:space="preserve"> </w:t>
            </w:r>
            <w:r>
              <w:rPr>
                <w:rFonts w:hint="eastAsia"/>
              </w:rPr>
              <w:t>(</w:t>
            </w:r>
            <w:r>
              <w:t>*1)</w:t>
            </w:r>
          </w:p>
          <w:p w:rsidR="00060481" w:rsidRDefault="00060481" w:rsidP="00060481">
            <w:pPr>
              <w:pStyle w:val="tablebody"/>
            </w:pPr>
            <w:r>
              <w:t xml:space="preserve">  </w:t>
            </w:r>
            <w:r>
              <w:rPr>
                <w:rFonts w:hint="eastAsia"/>
              </w:rPr>
              <w:t>-</w:t>
            </w:r>
            <w:r>
              <w:t xml:space="preserve"> </w:t>
            </w:r>
            <w:r>
              <w:rPr>
                <w:rFonts w:hint="eastAsia"/>
              </w:rPr>
              <w:t>パワポ</w:t>
            </w:r>
            <w:r>
              <w:rPr>
                <w:rFonts w:hint="eastAsia"/>
              </w:rPr>
              <w:t>P.1</w:t>
            </w:r>
            <w:r>
              <w:t>0</w:t>
            </w:r>
            <w:r w:rsidR="007D7928">
              <w:t>, 29</w:t>
            </w:r>
            <w:r>
              <w:t xml:space="preserve"> </w:t>
            </w:r>
            <w:r>
              <w:rPr>
                <w:rFonts w:hint="eastAsia"/>
              </w:rPr>
              <w:t>※</w:t>
            </w:r>
          </w:p>
          <w:p w:rsidR="00484893" w:rsidRDefault="00484893" w:rsidP="00060481">
            <w:pPr>
              <w:pStyle w:val="tablebody"/>
            </w:pPr>
            <w:r>
              <w:t xml:space="preserve">  </w:t>
            </w:r>
            <w:r>
              <w:rPr>
                <w:rFonts w:hint="eastAsia"/>
              </w:rPr>
              <w:t>-</w:t>
            </w:r>
            <w:r>
              <w:t xml:space="preserve"> </w:t>
            </w:r>
            <w:r>
              <w:rPr>
                <w:rFonts w:hint="eastAsia"/>
              </w:rPr>
              <w:t>パワポ</w:t>
            </w:r>
            <w:r>
              <w:rPr>
                <w:rFonts w:hint="eastAsia"/>
              </w:rPr>
              <w:t>P.1</w:t>
            </w:r>
            <w:r>
              <w:t xml:space="preserve">2 </w:t>
            </w:r>
            <w:r>
              <w:rPr>
                <w:rFonts w:hint="eastAsia"/>
              </w:rPr>
              <w:t>注</w:t>
            </w:r>
            <w:r>
              <w:rPr>
                <w:rFonts w:hint="eastAsia"/>
              </w:rPr>
              <w:t>1)</w:t>
            </w:r>
            <w:r>
              <w:rPr>
                <w:rFonts w:hint="eastAsia"/>
              </w:rPr>
              <w:t>、注</w:t>
            </w:r>
            <w:r>
              <w:t>2</w:t>
            </w:r>
            <w:r>
              <w:rPr>
                <w:rFonts w:hint="eastAsia"/>
              </w:rPr>
              <w:t>)</w:t>
            </w:r>
          </w:p>
          <w:p w:rsidR="00060481" w:rsidRDefault="00060481" w:rsidP="00060481">
            <w:pPr>
              <w:pStyle w:val="tablebody"/>
            </w:pPr>
            <w:r>
              <w:rPr>
                <w:rFonts w:hint="eastAsia"/>
              </w:rPr>
              <w:t>・全角から半角に変更</w:t>
            </w:r>
          </w:p>
          <w:p w:rsidR="00060481" w:rsidRDefault="00060481" w:rsidP="00060481">
            <w:pPr>
              <w:pStyle w:val="tablebody"/>
            </w:pPr>
            <w:r>
              <w:t xml:space="preserve">  </w:t>
            </w:r>
            <w:r>
              <w:rPr>
                <w:rFonts w:hint="eastAsia"/>
              </w:rPr>
              <w:t>-</w:t>
            </w:r>
            <w:r>
              <w:t xml:space="preserve"> </w:t>
            </w:r>
            <w:r>
              <w:rPr>
                <w:rFonts w:hint="eastAsia"/>
              </w:rPr>
              <w:t>パワポ</w:t>
            </w:r>
            <w:r>
              <w:rPr>
                <w:rFonts w:hint="eastAsia"/>
              </w:rPr>
              <w:t>P.16</w:t>
            </w:r>
            <w:r>
              <w:t xml:space="preserve"> </w:t>
            </w:r>
            <w:r>
              <w:rPr>
                <w:rFonts w:hint="eastAsia"/>
              </w:rPr>
              <w:t>リスト番号</w:t>
            </w:r>
            <w:r>
              <w:rPr>
                <w:rFonts w:hint="eastAsia"/>
              </w:rPr>
              <w:t>1,</w:t>
            </w:r>
            <w:r>
              <w:t xml:space="preserve"> 2</w:t>
            </w:r>
          </w:p>
          <w:p w:rsidR="00856DEA" w:rsidRDefault="00856DEA" w:rsidP="00060481">
            <w:pPr>
              <w:pStyle w:val="tablebody"/>
            </w:pPr>
            <w:r>
              <w:rPr>
                <w:rFonts w:hint="eastAsia"/>
              </w:rPr>
              <w:t>・体裁を整えるための変更</w:t>
            </w:r>
          </w:p>
          <w:p w:rsidR="00856DEA" w:rsidRDefault="00856DEA" w:rsidP="00060481">
            <w:pPr>
              <w:pStyle w:val="tablebody"/>
            </w:pPr>
            <w:r>
              <w:rPr>
                <w:rFonts w:hint="eastAsia"/>
              </w:rPr>
              <w:t xml:space="preserve">  - </w:t>
            </w:r>
            <w:r>
              <w:rPr>
                <w:rFonts w:hint="eastAsia"/>
              </w:rPr>
              <w:t>パワポ</w:t>
            </w:r>
            <w:r>
              <w:rPr>
                <w:rFonts w:hint="eastAsia"/>
              </w:rPr>
              <w:t xml:space="preserve">P.16 1.STEP2 </w:t>
            </w:r>
            <w:r>
              <w:rPr>
                <w:rFonts w:hint="eastAsia"/>
              </w:rPr>
              <w:t>および</w:t>
            </w:r>
            <w:r>
              <w:rPr>
                <w:rFonts w:hint="eastAsia"/>
              </w:rPr>
              <w:t xml:space="preserve"> 2.STEP1 </w:t>
            </w:r>
            <w:r>
              <w:rPr>
                <w:rFonts w:hint="eastAsia"/>
              </w:rPr>
              <w:t>の空白を</w:t>
            </w:r>
            <w:r>
              <w:rPr>
                <w:rFonts w:hint="eastAsia"/>
              </w:rPr>
              <w:t>1</w:t>
            </w:r>
            <w:r>
              <w:rPr>
                <w:rFonts w:hint="eastAsia"/>
              </w:rPr>
              <w:t>個削除</w:t>
            </w:r>
          </w:p>
        </w:tc>
      </w:tr>
      <w:tr w:rsidR="00060481" w:rsidTr="00DE707B">
        <w:tc>
          <w:tcPr>
            <w:tcW w:w="1099" w:type="dxa"/>
          </w:tcPr>
          <w:p w:rsidR="00060481" w:rsidRDefault="00AE7877" w:rsidP="00060481">
            <w:pPr>
              <w:pStyle w:val="tablebody"/>
            </w:pPr>
            <w:r>
              <w:rPr>
                <w:rFonts w:hint="eastAsia"/>
              </w:rPr>
              <w:t>0.51</w:t>
            </w:r>
          </w:p>
        </w:tc>
        <w:tc>
          <w:tcPr>
            <w:tcW w:w="1641" w:type="dxa"/>
          </w:tcPr>
          <w:p w:rsidR="00060481" w:rsidRDefault="00AE7877" w:rsidP="00AE7877">
            <w:pPr>
              <w:pStyle w:val="tablebody"/>
            </w:pPr>
            <w:r>
              <w:rPr>
                <w:rFonts w:hint="eastAsia"/>
              </w:rPr>
              <w:t>Dec. 26</w:t>
            </w:r>
            <w:r>
              <w:t>th, 2016</w:t>
            </w:r>
          </w:p>
        </w:tc>
        <w:tc>
          <w:tcPr>
            <w:tcW w:w="1333" w:type="dxa"/>
          </w:tcPr>
          <w:p w:rsidR="00060481" w:rsidRDefault="00060481" w:rsidP="00060481">
            <w:pPr>
              <w:pStyle w:val="tablebody"/>
              <w:jc w:val="center"/>
            </w:pPr>
          </w:p>
        </w:tc>
        <w:tc>
          <w:tcPr>
            <w:tcW w:w="5528" w:type="dxa"/>
          </w:tcPr>
          <w:p w:rsidR="00AE7877" w:rsidRDefault="00AE7877" w:rsidP="00AE7877">
            <w:pPr>
              <w:pStyle w:val="tablebody"/>
            </w:pPr>
            <w:r>
              <w:rPr>
                <w:rFonts w:hint="eastAsia"/>
              </w:rPr>
              <w:t>・文言の統一</w:t>
            </w:r>
            <w:r>
              <w:rPr>
                <w:rFonts w:hint="eastAsia"/>
              </w:rPr>
              <w:t>(</w:t>
            </w:r>
            <w:r>
              <w:rPr>
                <w:rFonts w:hint="eastAsia"/>
              </w:rPr>
              <w:t>スケジューラ</w:t>
            </w:r>
            <w:r>
              <w:rPr>
                <w:rFonts w:hint="eastAsia"/>
              </w:rPr>
              <w:t>)</w:t>
            </w:r>
          </w:p>
          <w:p w:rsidR="00AE7877" w:rsidRDefault="00AE7877" w:rsidP="00AE7877">
            <w:pPr>
              <w:pStyle w:val="tablebody"/>
            </w:pPr>
            <w:r>
              <w:rPr>
                <w:rFonts w:hint="eastAsia"/>
              </w:rPr>
              <w:t>・文言の統一</w:t>
            </w:r>
            <w:r>
              <w:rPr>
                <w:rFonts w:hint="eastAsia"/>
              </w:rPr>
              <w:t>(</w:t>
            </w:r>
            <w:r>
              <w:rPr>
                <w:rFonts w:hint="eastAsia"/>
              </w:rPr>
              <w:t>弊社</w:t>
            </w:r>
            <w:r>
              <w:rPr>
                <w:rFonts w:hint="eastAsia"/>
              </w:rPr>
              <w:t>)</w:t>
            </w:r>
          </w:p>
          <w:p w:rsidR="00AE7877" w:rsidRDefault="00AE7877" w:rsidP="00AE7877">
            <w:pPr>
              <w:pStyle w:val="tablebody"/>
            </w:pPr>
            <w:r>
              <w:rPr>
                <w:rFonts w:hint="eastAsia"/>
              </w:rPr>
              <w:t>・表</w:t>
            </w:r>
            <w:r>
              <w:rPr>
                <w:rFonts w:hint="eastAsia"/>
              </w:rPr>
              <w:t>1-1</w:t>
            </w:r>
            <w:r>
              <w:rPr>
                <w:rFonts w:hint="eastAsia"/>
              </w:rPr>
              <w:t>のタイトルを追記</w:t>
            </w:r>
          </w:p>
          <w:p w:rsidR="00AE7877" w:rsidRDefault="00AE7877" w:rsidP="00AE7877">
            <w:pPr>
              <w:pStyle w:val="tablebody"/>
            </w:pPr>
            <w:r>
              <w:rPr>
                <w:rFonts w:hint="eastAsia"/>
              </w:rPr>
              <w:t>・図</w:t>
            </w:r>
            <w:r>
              <w:rPr>
                <w:rFonts w:hint="eastAsia"/>
              </w:rPr>
              <w:t>1-1</w:t>
            </w:r>
            <w:r>
              <w:rPr>
                <w:rFonts w:hint="eastAsia"/>
              </w:rPr>
              <w:t>のタイトルを追記</w:t>
            </w:r>
          </w:p>
          <w:p w:rsidR="00AE7877" w:rsidRDefault="00AE7877" w:rsidP="00AE7877">
            <w:pPr>
              <w:pStyle w:val="tablebody"/>
            </w:pPr>
            <w:r>
              <w:rPr>
                <w:rFonts w:hint="eastAsia"/>
              </w:rPr>
              <w:t>・図</w:t>
            </w:r>
            <w:r>
              <w:rPr>
                <w:rFonts w:hint="eastAsia"/>
              </w:rPr>
              <w:t>1-2</w:t>
            </w:r>
            <w:r>
              <w:rPr>
                <w:rFonts w:hint="eastAsia"/>
              </w:rPr>
              <w:t>のタイトルを追記</w:t>
            </w:r>
          </w:p>
          <w:p w:rsidR="00AE7877" w:rsidRDefault="00AE7877" w:rsidP="00AE7877">
            <w:pPr>
              <w:pStyle w:val="tablebody"/>
            </w:pPr>
            <w:r>
              <w:rPr>
                <w:rFonts w:hint="eastAsia"/>
              </w:rPr>
              <w:t>・図</w:t>
            </w:r>
            <w:r>
              <w:rPr>
                <w:rFonts w:hint="eastAsia"/>
              </w:rPr>
              <w:t>1-3</w:t>
            </w:r>
            <w:r>
              <w:rPr>
                <w:rFonts w:hint="eastAsia"/>
              </w:rPr>
              <w:t>のタイトルを追記</w:t>
            </w:r>
          </w:p>
          <w:p w:rsidR="00AE7877" w:rsidRDefault="00AE7877" w:rsidP="00AE7877">
            <w:pPr>
              <w:pStyle w:val="tablebody"/>
            </w:pPr>
            <w:r>
              <w:rPr>
                <w:rFonts w:hint="eastAsia"/>
              </w:rPr>
              <w:t>・表</w:t>
            </w:r>
            <w:r>
              <w:rPr>
                <w:rFonts w:hint="eastAsia"/>
              </w:rPr>
              <w:t>1-2</w:t>
            </w:r>
            <w:r>
              <w:rPr>
                <w:rFonts w:hint="eastAsia"/>
              </w:rPr>
              <w:t>のタイトルを追記</w:t>
            </w:r>
          </w:p>
          <w:p w:rsidR="00AE7877" w:rsidRDefault="00AE7877" w:rsidP="00AE7877">
            <w:pPr>
              <w:pStyle w:val="tablebody"/>
            </w:pPr>
            <w:r>
              <w:rPr>
                <w:rFonts w:hint="eastAsia"/>
              </w:rPr>
              <w:t>・表</w:t>
            </w:r>
            <w:r>
              <w:rPr>
                <w:rFonts w:hint="eastAsia"/>
              </w:rPr>
              <w:t>2-1</w:t>
            </w:r>
            <w:r>
              <w:rPr>
                <w:rFonts w:hint="eastAsia"/>
              </w:rPr>
              <w:t>のタイトルを追記</w:t>
            </w:r>
          </w:p>
          <w:p w:rsidR="00AE7877" w:rsidRDefault="00AE7877" w:rsidP="00AE7877">
            <w:pPr>
              <w:pStyle w:val="tablebody"/>
            </w:pPr>
            <w:r>
              <w:rPr>
                <w:rFonts w:hint="eastAsia"/>
              </w:rPr>
              <w:t>・図</w:t>
            </w:r>
            <w:r>
              <w:rPr>
                <w:rFonts w:hint="eastAsia"/>
              </w:rPr>
              <w:t>A1-1</w:t>
            </w:r>
            <w:r>
              <w:rPr>
                <w:rFonts w:hint="eastAsia"/>
              </w:rPr>
              <w:t>のタイトルを追記</w:t>
            </w:r>
          </w:p>
          <w:p w:rsidR="00AE7877" w:rsidRDefault="00AE7877" w:rsidP="00AE7877">
            <w:pPr>
              <w:pStyle w:val="tablebody"/>
            </w:pPr>
            <w:r>
              <w:rPr>
                <w:rFonts w:hint="eastAsia"/>
              </w:rPr>
              <w:t>・表</w:t>
            </w:r>
            <w:r>
              <w:rPr>
                <w:rFonts w:hint="eastAsia"/>
              </w:rPr>
              <w:t>A1-1</w:t>
            </w:r>
            <w:r>
              <w:rPr>
                <w:rFonts w:hint="eastAsia"/>
              </w:rPr>
              <w:t>のタイトルを追記</w:t>
            </w:r>
          </w:p>
          <w:p w:rsidR="00AE7877" w:rsidRDefault="00AE7877" w:rsidP="00AE7877">
            <w:pPr>
              <w:pStyle w:val="tablebody"/>
            </w:pPr>
            <w:r>
              <w:rPr>
                <w:rFonts w:hint="eastAsia"/>
              </w:rPr>
              <w:t>・表</w:t>
            </w:r>
            <w:r>
              <w:rPr>
                <w:rFonts w:hint="eastAsia"/>
              </w:rPr>
              <w:t>A1-2</w:t>
            </w:r>
            <w:r>
              <w:rPr>
                <w:rFonts w:hint="eastAsia"/>
              </w:rPr>
              <w:t>のタイトルを追記</w:t>
            </w:r>
          </w:p>
          <w:p w:rsidR="00AE7877" w:rsidRDefault="00AE7877" w:rsidP="00AE7877">
            <w:pPr>
              <w:pStyle w:val="tablebody"/>
            </w:pPr>
            <w:r>
              <w:rPr>
                <w:rFonts w:hint="eastAsia"/>
              </w:rPr>
              <w:t>・表</w:t>
            </w:r>
            <w:r>
              <w:rPr>
                <w:rFonts w:hint="eastAsia"/>
              </w:rPr>
              <w:t>A1-3</w:t>
            </w:r>
            <w:r>
              <w:rPr>
                <w:rFonts w:hint="eastAsia"/>
              </w:rPr>
              <w:t>のタイトルを追記</w:t>
            </w:r>
          </w:p>
          <w:p w:rsidR="00AE7877" w:rsidRDefault="00AE7877" w:rsidP="00AE7877">
            <w:pPr>
              <w:pStyle w:val="tablebody"/>
            </w:pPr>
            <w:r>
              <w:rPr>
                <w:rFonts w:hint="eastAsia"/>
              </w:rPr>
              <w:t>・表</w:t>
            </w:r>
            <w:r>
              <w:rPr>
                <w:rFonts w:hint="eastAsia"/>
              </w:rPr>
              <w:t>A2-1</w:t>
            </w:r>
            <w:r>
              <w:rPr>
                <w:rFonts w:hint="eastAsia"/>
              </w:rPr>
              <w:t>のタイトルを追記</w:t>
            </w:r>
          </w:p>
          <w:p w:rsidR="00AE7877" w:rsidRDefault="00AE7877" w:rsidP="00AE7877">
            <w:pPr>
              <w:pStyle w:val="tablebody"/>
            </w:pPr>
            <w:r>
              <w:rPr>
                <w:rFonts w:hint="eastAsia"/>
              </w:rPr>
              <w:t>・図</w:t>
            </w:r>
            <w:r>
              <w:rPr>
                <w:rFonts w:hint="eastAsia"/>
              </w:rPr>
              <w:t>A2-1</w:t>
            </w:r>
            <w:r>
              <w:rPr>
                <w:rFonts w:hint="eastAsia"/>
              </w:rPr>
              <w:t>のタイトルを追記</w:t>
            </w:r>
          </w:p>
          <w:p w:rsidR="00060481" w:rsidRDefault="00AE7877" w:rsidP="00AE7877">
            <w:pPr>
              <w:pStyle w:val="tablebody"/>
            </w:pPr>
            <w:r>
              <w:rPr>
                <w:rFonts w:hint="eastAsia"/>
              </w:rPr>
              <w:t>・表</w:t>
            </w:r>
            <w:r>
              <w:rPr>
                <w:rFonts w:hint="eastAsia"/>
              </w:rPr>
              <w:t>A3-1</w:t>
            </w:r>
            <w:r>
              <w:rPr>
                <w:rFonts w:hint="eastAsia"/>
              </w:rPr>
              <w:t>のタイトルを追記</w:t>
            </w:r>
          </w:p>
          <w:p w:rsidR="00FA43CA" w:rsidRDefault="00FA43CA" w:rsidP="00AE7877">
            <w:pPr>
              <w:pStyle w:val="tablebody"/>
            </w:pPr>
            <w:r>
              <w:rPr>
                <w:rFonts w:hint="eastAsia"/>
              </w:rPr>
              <w:t>・</w:t>
            </w:r>
            <w:r>
              <w:rPr>
                <w:rFonts w:hint="eastAsia"/>
              </w:rPr>
              <w:t xml:space="preserve">1-4 </w:t>
            </w:r>
            <w:r>
              <w:rPr>
                <w:rFonts w:hint="eastAsia"/>
              </w:rPr>
              <w:t>チューニングパラメータの更新</w:t>
            </w:r>
          </w:p>
        </w:tc>
      </w:tr>
      <w:tr w:rsidR="004D1D67" w:rsidTr="00DE707B">
        <w:tc>
          <w:tcPr>
            <w:tcW w:w="1099" w:type="dxa"/>
          </w:tcPr>
          <w:p w:rsidR="004D1D67" w:rsidRDefault="004D1D67" w:rsidP="00060481">
            <w:pPr>
              <w:pStyle w:val="tablebody"/>
            </w:pPr>
            <w:r>
              <w:rPr>
                <w:rFonts w:hint="eastAsia"/>
              </w:rPr>
              <w:t>1.00</w:t>
            </w:r>
          </w:p>
        </w:tc>
        <w:tc>
          <w:tcPr>
            <w:tcW w:w="1641" w:type="dxa"/>
          </w:tcPr>
          <w:p w:rsidR="004D1D67" w:rsidRDefault="004D1D67" w:rsidP="00AE7877">
            <w:pPr>
              <w:pStyle w:val="tablebody"/>
            </w:pPr>
            <w:r>
              <w:rPr>
                <w:rFonts w:hint="eastAsia"/>
              </w:rPr>
              <w:t>2017.04</w:t>
            </w:r>
          </w:p>
        </w:tc>
        <w:tc>
          <w:tcPr>
            <w:tcW w:w="1333" w:type="dxa"/>
          </w:tcPr>
          <w:p w:rsidR="004D1D67" w:rsidRDefault="004D1D67" w:rsidP="00060481">
            <w:pPr>
              <w:pStyle w:val="tablebody"/>
              <w:jc w:val="center"/>
            </w:pPr>
            <w:r>
              <w:rPr>
                <w:rFonts w:hint="eastAsia"/>
              </w:rPr>
              <w:t>－</w:t>
            </w:r>
          </w:p>
        </w:tc>
        <w:tc>
          <w:tcPr>
            <w:tcW w:w="5528" w:type="dxa"/>
          </w:tcPr>
          <w:p w:rsidR="004D1D67" w:rsidRDefault="004D1D67" w:rsidP="004D1D67">
            <w:pPr>
              <w:pStyle w:val="tablebody"/>
            </w:pPr>
            <w:r>
              <w:rPr>
                <w:rFonts w:hint="eastAsia"/>
              </w:rPr>
              <w:t>・</w:t>
            </w:r>
            <w:r>
              <w:rPr>
                <w:rFonts w:hint="eastAsia"/>
              </w:rPr>
              <w:t>Rev0.51</w:t>
            </w:r>
            <w:r>
              <w:rPr>
                <w:rFonts w:hint="eastAsia"/>
              </w:rPr>
              <w:t>をベースとして</w:t>
            </w:r>
            <w:r>
              <w:rPr>
                <w:rFonts w:hint="eastAsia"/>
              </w:rPr>
              <w:t>Rev1.00</w:t>
            </w:r>
            <w:r>
              <w:rPr>
                <w:rFonts w:hint="eastAsia"/>
              </w:rPr>
              <w:t>とする</w:t>
            </w:r>
          </w:p>
          <w:p w:rsidR="004D1D67" w:rsidRDefault="004D1D67" w:rsidP="004D1D67">
            <w:pPr>
              <w:pStyle w:val="tablebody"/>
            </w:pPr>
            <w:r>
              <w:rPr>
                <w:rFonts w:hint="eastAsia"/>
              </w:rPr>
              <w:t>・ファイル名変更</w:t>
            </w:r>
          </w:p>
          <w:p w:rsidR="004D1D67" w:rsidRDefault="004D1D67" w:rsidP="004D1D67">
            <w:pPr>
              <w:pStyle w:val="tablebody"/>
            </w:pPr>
            <w:r>
              <w:rPr>
                <w:rFonts w:hint="eastAsia"/>
              </w:rPr>
              <w:t>・ターゲットデバイス名を記載</w:t>
            </w:r>
          </w:p>
          <w:p w:rsidR="004D1D67" w:rsidRDefault="004D1D67" w:rsidP="004D1D67">
            <w:pPr>
              <w:pStyle w:val="tablebody"/>
            </w:pPr>
            <w:r>
              <w:rPr>
                <w:rFonts w:hint="eastAsia"/>
              </w:rPr>
              <w:t>・ドキュメント管理番号、発行年月を記載</w:t>
            </w:r>
          </w:p>
          <w:p w:rsidR="004D1D67" w:rsidRDefault="004D1D67" w:rsidP="004D1D67">
            <w:pPr>
              <w:pStyle w:val="tablebody"/>
            </w:pPr>
            <w:r>
              <w:rPr>
                <w:rFonts w:hint="eastAsia"/>
              </w:rPr>
              <w:t>・ご注意書きのページの</w:t>
            </w:r>
            <w:r>
              <w:rPr>
                <w:rFonts w:hint="eastAsia"/>
              </w:rPr>
              <w:t>COPYRIGHT</w:t>
            </w:r>
            <w:r>
              <w:rPr>
                <w:rFonts w:hint="eastAsia"/>
              </w:rPr>
              <w:t>を</w:t>
            </w:r>
            <w:r>
              <w:rPr>
                <w:rFonts w:hint="eastAsia"/>
              </w:rPr>
              <w:t>2017</w:t>
            </w:r>
            <w:r>
              <w:rPr>
                <w:rFonts w:hint="eastAsia"/>
              </w:rPr>
              <w:t>年版に変更</w:t>
            </w:r>
          </w:p>
        </w:tc>
      </w:tr>
      <w:tr w:rsidR="00DE707B" w:rsidTr="00DE707B">
        <w:trPr>
          <w:trHeight w:val="216"/>
        </w:trPr>
        <w:tc>
          <w:tcPr>
            <w:tcW w:w="1099" w:type="dxa"/>
            <w:vMerge w:val="restart"/>
          </w:tcPr>
          <w:p w:rsidR="00DE707B" w:rsidRDefault="00DE707B" w:rsidP="00060481">
            <w:pPr>
              <w:pStyle w:val="tablebody"/>
            </w:pPr>
            <w:r>
              <w:rPr>
                <w:rFonts w:hint="eastAsia"/>
              </w:rPr>
              <w:t>1.01</w:t>
            </w:r>
          </w:p>
        </w:tc>
        <w:tc>
          <w:tcPr>
            <w:tcW w:w="1641" w:type="dxa"/>
            <w:vMerge w:val="restart"/>
          </w:tcPr>
          <w:p w:rsidR="00DE707B" w:rsidRDefault="00DE707B" w:rsidP="00AE7877">
            <w:pPr>
              <w:pStyle w:val="tablebody"/>
            </w:pPr>
            <w:r>
              <w:rPr>
                <w:rFonts w:hint="eastAsia"/>
              </w:rPr>
              <w:t>2017.07</w:t>
            </w:r>
          </w:p>
        </w:tc>
        <w:tc>
          <w:tcPr>
            <w:tcW w:w="1333" w:type="dxa"/>
          </w:tcPr>
          <w:p w:rsidR="00DE707B" w:rsidRDefault="00DE707B" w:rsidP="00DE707B">
            <w:pPr>
              <w:pStyle w:val="tablebody"/>
              <w:jc w:val="center"/>
            </w:pPr>
            <w:r>
              <w:rPr>
                <w:rFonts w:hint="eastAsia"/>
              </w:rPr>
              <w:t>―</w:t>
            </w:r>
          </w:p>
        </w:tc>
        <w:tc>
          <w:tcPr>
            <w:tcW w:w="5528" w:type="dxa"/>
          </w:tcPr>
          <w:p w:rsidR="00DE707B" w:rsidRDefault="00DE707B" w:rsidP="004D1D67">
            <w:pPr>
              <w:pStyle w:val="tablebody"/>
            </w:pPr>
            <w:r>
              <w:rPr>
                <w:rFonts w:hint="eastAsia"/>
              </w:rPr>
              <w:t>ヘッダーに「</w:t>
            </w:r>
            <w:r>
              <w:rPr>
                <w:rFonts w:hint="eastAsia"/>
              </w:rPr>
              <w:t>CONFIDENTIAL</w:t>
            </w:r>
            <w:r>
              <w:rPr>
                <w:rFonts w:hint="eastAsia"/>
              </w:rPr>
              <w:t>」を付加</w:t>
            </w:r>
          </w:p>
        </w:tc>
      </w:tr>
      <w:tr w:rsidR="00DE707B" w:rsidTr="00597E5F">
        <w:trPr>
          <w:trHeight w:val="405"/>
        </w:trPr>
        <w:tc>
          <w:tcPr>
            <w:tcW w:w="1099" w:type="dxa"/>
            <w:vMerge/>
          </w:tcPr>
          <w:p w:rsidR="00DE707B" w:rsidRDefault="00DE707B" w:rsidP="00060481">
            <w:pPr>
              <w:pStyle w:val="tablebody"/>
            </w:pPr>
          </w:p>
        </w:tc>
        <w:tc>
          <w:tcPr>
            <w:tcW w:w="1641" w:type="dxa"/>
            <w:vMerge/>
          </w:tcPr>
          <w:p w:rsidR="00DE707B" w:rsidRDefault="00DE707B" w:rsidP="00AE7877">
            <w:pPr>
              <w:pStyle w:val="tablebody"/>
            </w:pPr>
          </w:p>
        </w:tc>
        <w:tc>
          <w:tcPr>
            <w:tcW w:w="1333" w:type="dxa"/>
          </w:tcPr>
          <w:p w:rsidR="00DE707B" w:rsidRDefault="00DE707B" w:rsidP="00DE707B">
            <w:pPr>
              <w:pStyle w:val="tablebody"/>
              <w:jc w:val="center"/>
            </w:pPr>
            <w:r>
              <w:t>P1,8,13,20</w:t>
            </w:r>
          </w:p>
        </w:tc>
        <w:tc>
          <w:tcPr>
            <w:tcW w:w="5528" w:type="dxa"/>
          </w:tcPr>
          <w:p w:rsidR="00DE707B" w:rsidRDefault="00DE707B" w:rsidP="00DE707B">
            <w:pPr>
              <w:pStyle w:val="tablebody"/>
            </w:pPr>
            <w:r>
              <w:rPr>
                <w:rFonts w:hint="eastAsia"/>
              </w:rPr>
              <w:t>翻訳フィードバックを反映</w:t>
            </w:r>
          </w:p>
          <w:p w:rsidR="00DE707B" w:rsidRDefault="00DE707B" w:rsidP="00DE707B">
            <w:pPr>
              <w:pStyle w:val="tablebody"/>
            </w:pPr>
            <w:r>
              <w:rPr>
                <w:rFonts w:hint="eastAsia"/>
              </w:rPr>
              <w:t>・本文の記述を更新</w:t>
            </w:r>
          </w:p>
        </w:tc>
      </w:tr>
      <w:tr w:rsidR="00DE707B" w:rsidTr="00DE707B">
        <w:trPr>
          <w:trHeight w:val="222"/>
        </w:trPr>
        <w:tc>
          <w:tcPr>
            <w:tcW w:w="1099" w:type="dxa"/>
            <w:vMerge/>
          </w:tcPr>
          <w:p w:rsidR="00DE707B" w:rsidRDefault="00DE707B" w:rsidP="00060481">
            <w:pPr>
              <w:pStyle w:val="tablebody"/>
            </w:pPr>
          </w:p>
        </w:tc>
        <w:tc>
          <w:tcPr>
            <w:tcW w:w="1641" w:type="dxa"/>
            <w:vMerge/>
          </w:tcPr>
          <w:p w:rsidR="00DE707B" w:rsidRDefault="00DE707B" w:rsidP="00AE7877">
            <w:pPr>
              <w:pStyle w:val="tablebody"/>
            </w:pPr>
          </w:p>
        </w:tc>
        <w:tc>
          <w:tcPr>
            <w:tcW w:w="1333" w:type="dxa"/>
          </w:tcPr>
          <w:p w:rsidR="00DE707B" w:rsidRDefault="00DE707B" w:rsidP="00DE707B">
            <w:pPr>
              <w:pStyle w:val="tablebody"/>
              <w:jc w:val="center"/>
            </w:pPr>
            <w:r>
              <w:t>P7,8,14,16</w:t>
            </w:r>
          </w:p>
        </w:tc>
        <w:tc>
          <w:tcPr>
            <w:tcW w:w="5528" w:type="dxa"/>
          </w:tcPr>
          <w:p w:rsidR="00DE707B" w:rsidRDefault="00DE707B" w:rsidP="00DE707B">
            <w:pPr>
              <w:pStyle w:val="tablebody"/>
            </w:pPr>
            <w:r>
              <w:rPr>
                <w:rFonts w:hint="eastAsia"/>
              </w:rPr>
              <w:t>・図を更新</w:t>
            </w:r>
            <w:r>
              <w:rPr>
                <w:rFonts w:hint="eastAsia"/>
              </w:rPr>
              <w:t xml:space="preserve"> (</w:t>
            </w:r>
            <w:r>
              <w:rPr>
                <w:rFonts w:hint="eastAsia"/>
              </w:rPr>
              <w:t>図</w:t>
            </w:r>
            <w:r>
              <w:rPr>
                <w:rFonts w:hint="eastAsia"/>
              </w:rPr>
              <w:t xml:space="preserve">1-2, </w:t>
            </w:r>
            <w:r>
              <w:rPr>
                <w:rFonts w:hint="eastAsia"/>
              </w:rPr>
              <w:t>図</w:t>
            </w:r>
            <w:r>
              <w:rPr>
                <w:rFonts w:hint="eastAsia"/>
              </w:rPr>
              <w:t xml:space="preserve">1-3, </w:t>
            </w:r>
            <w:r>
              <w:rPr>
                <w:rFonts w:hint="eastAsia"/>
              </w:rPr>
              <w:t>図</w:t>
            </w:r>
            <w:r>
              <w:rPr>
                <w:rFonts w:hint="eastAsia"/>
              </w:rPr>
              <w:t xml:space="preserve">A1-1, </w:t>
            </w:r>
            <w:r>
              <w:rPr>
                <w:rFonts w:hint="eastAsia"/>
              </w:rPr>
              <w:t>図</w:t>
            </w:r>
            <w:r>
              <w:rPr>
                <w:rFonts w:hint="eastAsia"/>
              </w:rPr>
              <w:t>A2-1)</w:t>
            </w:r>
          </w:p>
        </w:tc>
      </w:tr>
      <w:tr w:rsidR="00220B8B" w:rsidTr="00597E5F">
        <w:trPr>
          <w:trHeight w:val="262"/>
        </w:trPr>
        <w:tc>
          <w:tcPr>
            <w:tcW w:w="1099" w:type="dxa"/>
            <w:vMerge/>
          </w:tcPr>
          <w:p w:rsidR="00220B8B" w:rsidRDefault="00220B8B" w:rsidP="00060481">
            <w:pPr>
              <w:pStyle w:val="tablebody"/>
            </w:pPr>
          </w:p>
        </w:tc>
        <w:tc>
          <w:tcPr>
            <w:tcW w:w="1641" w:type="dxa"/>
            <w:vMerge/>
          </w:tcPr>
          <w:p w:rsidR="00220B8B" w:rsidRDefault="00220B8B" w:rsidP="00AE7877">
            <w:pPr>
              <w:pStyle w:val="tablebody"/>
            </w:pPr>
          </w:p>
        </w:tc>
        <w:tc>
          <w:tcPr>
            <w:tcW w:w="1333" w:type="dxa"/>
          </w:tcPr>
          <w:p w:rsidR="00220B8B" w:rsidRDefault="00220B8B" w:rsidP="00DE707B">
            <w:pPr>
              <w:pStyle w:val="tablebody"/>
              <w:jc w:val="center"/>
            </w:pPr>
            <w:r>
              <w:t>P4,11,12,14,</w:t>
            </w:r>
          </w:p>
          <w:p w:rsidR="00220B8B" w:rsidRDefault="00220B8B" w:rsidP="00DE707B">
            <w:pPr>
              <w:pStyle w:val="tablebody"/>
              <w:jc w:val="center"/>
            </w:pPr>
            <w:r>
              <w:t>15,17</w:t>
            </w:r>
          </w:p>
          <w:p w:rsidR="00220B8B" w:rsidRDefault="00220B8B" w:rsidP="00DE707B">
            <w:pPr>
              <w:pStyle w:val="tablebody"/>
              <w:jc w:val="center"/>
            </w:pPr>
            <w:r>
              <w:t>P4</w:t>
            </w:r>
          </w:p>
        </w:tc>
        <w:tc>
          <w:tcPr>
            <w:tcW w:w="5528" w:type="dxa"/>
          </w:tcPr>
          <w:p w:rsidR="00220B8B" w:rsidRDefault="00220B8B" w:rsidP="00DE707B">
            <w:pPr>
              <w:pStyle w:val="tablebody"/>
            </w:pPr>
            <w:r>
              <w:rPr>
                <w:rFonts w:hint="eastAsia"/>
              </w:rPr>
              <w:t>・表を更新</w:t>
            </w:r>
            <w:r>
              <w:rPr>
                <w:rFonts w:hint="eastAsia"/>
              </w:rPr>
              <w:t xml:space="preserve"> (</w:t>
            </w:r>
            <w:r>
              <w:rPr>
                <w:rFonts w:hint="eastAsia"/>
              </w:rPr>
              <w:t>表</w:t>
            </w:r>
            <w:r>
              <w:rPr>
                <w:rFonts w:hint="eastAsia"/>
              </w:rPr>
              <w:t xml:space="preserve">1-1, </w:t>
            </w:r>
            <w:r>
              <w:rPr>
                <w:rFonts w:hint="eastAsia"/>
              </w:rPr>
              <w:t>表</w:t>
            </w:r>
            <w:r>
              <w:rPr>
                <w:rFonts w:hint="eastAsia"/>
              </w:rPr>
              <w:t xml:space="preserve">1-2, </w:t>
            </w:r>
            <w:r>
              <w:rPr>
                <w:rFonts w:hint="eastAsia"/>
              </w:rPr>
              <w:t>表</w:t>
            </w:r>
            <w:r>
              <w:rPr>
                <w:rFonts w:hint="eastAsia"/>
              </w:rPr>
              <w:t xml:space="preserve">2-1, </w:t>
            </w:r>
            <w:r>
              <w:rPr>
                <w:rFonts w:hint="eastAsia"/>
              </w:rPr>
              <w:t>表</w:t>
            </w:r>
            <w:r>
              <w:rPr>
                <w:rFonts w:hint="eastAsia"/>
              </w:rPr>
              <w:t xml:space="preserve">A1-1, </w:t>
            </w:r>
            <w:r>
              <w:rPr>
                <w:rFonts w:hint="eastAsia"/>
              </w:rPr>
              <w:t>表</w:t>
            </w:r>
            <w:r>
              <w:rPr>
                <w:rFonts w:hint="eastAsia"/>
              </w:rPr>
              <w:t xml:space="preserve">A1-2, </w:t>
            </w:r>
            <w:r>
              <w:rPr>
                <w:rFonts w:hint="eastAsia"/>
              </w:rPr>
              <w:t>表</w:t>
            </w:r>
          </w:p>
          <w:p w:rsidR="00220B8B" w:rsidRDefault="00220B8B" w:rsidP="00DE707B">
            <w:pPr>
              <w:pStyle w:val="tablebody"/>
            </w:pPr>
            <w:r>
              <w:rPr>
                <w:rFonts w:hint="eastAsia"/>
              </w:rPr>
              <w:t xml:space="preserve">A1-3, </w:t>
            </w:r>
            <w:r>
              <w:rPr>
                <w:rFonts w:hint="eastAsia"/>
              </w:rPr>
              <w:t>表</w:t>
            </w:r>
            <w:r>
              <w:rPr>
                <w:rFonts w:hint="eastAsia"/>
              </w:rPr>
              <w:t>A3-1)</w:t>
            </w:r>
          </w:p>
          <w:p w:rsidR="00220B8B" w:rsidRDefault="00220B8B" w:rsidP="00DE707B">
            <w:pPr>
              <w:pStyle w:val="tablebody"/>
            </w:pPr>
            <w:r>
              <w:rPr>
                <w:rFonts w:hint="eastAsia"/>
              </w:rPr>
              <w:t>・表の誤記訂正</w:t>
            </w:r>
            <w:r>
              <w:rPr>
                <w:rFonts w:hint="eastAsia"/>
              </w:rPr>
              <w:t xml:space="preserve"> (</w:t>
            </w:r>
            <w:r>
              <w:rPr>
                <w:rFonts w:hint="eastAsia"/>
              </w:rPr>
              <w:t>表</w:t>
            </w:r>
            <w:r>
              <w:rPr>
                <w:rFonts w:hint="eastAsia"/>
              </w:rPr>
              <w:t>1-1)</w:t>
            </w:r>
          </w:p>
        </w:tc>
      </w:tr>
    </w:tbl>
    <w:p w:rsidR="0052556F" w:rsidRPr="00AE7877" w:rsidRDefault="0052556F" w:rsidP="0052556F">
      <w:pPr>
        <w:pStyle w:val="space"/>
      </w:pPr>
    </w:p>
    <w:sectPr w:rsidR="0052556F" w:rsidRPr="00AE7877" w:rsidSect="00085923">
      <w:headerReference w:type="default" r:id="rId26"/>
      <w:footerReference w:type="default" r:id="rId27"/>
      <w:pgSz w:w="11879" w:h="16817" w:code="9"/>
      <w:pgMar w:top="567" w:right="1134" w:bottom="567" w:left="1134" w:header="851" w:footer="567" w:gutter="0"/>
      <w:pgNumType w:start="1"/>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31A0" w:rsidRDefault="00B731A0">
      <w:r>
        <w:separator/>
      </w:r>
    </w:p>
  </w:endnote>
  <w:endnote w:type="continuationSeparator" w:id="0">
    <w:p w:rsidR="00B731A0" w:rsidRDefault="00B7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平成明朝">
    <w:altName w:val="ＭＳ ゴシック"/>
    <w:panose1 w:val="00000000000000000000"/>
    <w:charset w:val="80"/>
    <w:family w:val="roman"/>
    <w:notTrueType/>
    <w:pitch w:val="fixed"/>
    <w:sig w:usb0="00000001" w:usb1="08070000"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PMingLiU">
    <w:altName w:val="Arial Unicode MS"/>
    <w:panose1 w:val="02010601000101010101"/>
    <w:charset w:val="88"/>
    <w:family w:val="roman"/>
    <w:pitch w:val="variable"/>
    <w:sig w:usb0="00000000" w:usb1="28CFFCFA" w:usb2="00000016" w:usb3="00000000" w:csb0="00100001" w:csb1="00000000"/>
  </w:font>
  <w:font w:name="Century">
    <w:panose1 w:val="02040604050505020304"/>
    <w:charset w:val="00"/>
    <w:family w:val="roman"/>
    <w:pitch w:val="variable"/>
    <w:sig w:usb0="00000287" w:usb1="00000000" w:usb2="00000000" w:usb3="00000000" w:csb0="0000009F" w:csb1="00000000"/>
  </w:font>
  <w:font w:name="メイリオ">
    <w:altName w:val="MS Gothic"/>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rsidP="00F01D51">
    <w:pPr>
      <w:pStyle w:val="10"/>
    </w:pPr>
    <w:r>
      <w:rPr>
        <w:noProof/>
      </w:rPr>
      <w:drawing>
        <wp:anchor distT="0" distB="0" distL="114300" distR="114300" simplePos="0" relativeHeight="251658752" behindDoc="0" locked="0" layoutInCell="1" allowOverlap="1">
          <wp:simplePos x="0" y="0"/>
          <wp:positionH relativeFrom="column">
            <wp:posOffset>2621280</wp:posOffset>
          </wp:positionH>
          <wp:positionV relativeFrom="paragraph">
            <wp:posOffset>313055</wp:posOffset>
          </wp:positionV>
          <wp:extent cx="874395" cy="151130"/>
          <wp:effectExtent l="0" t="0" r="0" b="0"/>
          <wp:wrapNone/>
          <wp:docPr id="14" name="図 14"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70" w:author="Author">
        <w:r w:rsidR="00FE3755">
          <w:t>R01AN3725JJ0102</w:t>
        </w:r>
      </w:ins>
      <w:del w:id="71" w:author="Author">
        <w:r w:rsidDel="00FE3755">
          <w:delText>R01AN3725JJ0101</w:delText>
        </w:r>
      </w:del>
    </w:fldSimple>
    <w:r>
      <w:t xml:space="preserve">  </w:t>
    </w:r>
    <w:fldSimple w:instr=" DOCPROPERTY  Category  \* MERGEFORMAT ">
      <w:ins w:id="72" w:author="Author">
        <w:r w:rsidR="00FE3755">
          <w:t>Rev.1.02</w:t>
        </w:r>
      </w:ins>
      <w:del w:id="73" w:author="Author">
        <w:r w:rsidDel="00FE3755">
          <w:delText>Rev.1.01</w:delText>
        </w:r>
      </w:del>
    </w:fldSimple>
    <w:ins w:id="74" w:author="Author">
      <w:del w:id="75" w:author="Author">
        <w:r w:rsidDel="00FE3755">
          <w:delText>2</w:delText>
        </w:r>
      </w:del>
    </w:ins>
    <w:r>
      <w:rPr>
        <w:rFonts w:hint="eastAsia"/>
      </w:rPr>
      <w:tab/>
    </w:r>
    <w:r>
      <w:rPr>
        <w:rFonts w:hint="eastAsia"/>
      </w:rPr>
      <w:tab/>
      <w:t>P</w:t>
    </w:r>
    <w:r>
      <w:t xml:space="preserve">age </w:t>
    </w:r>
    <w:r>
      <w:pgNum/>
    </w:r>
    <w:r>
      <w:t xml:space="preserve"> of </w:t>
    </w:r>
    <w:del w:id="76" w:author="Author">
      <w:r w:rsidDel="00C968A0">
        <w:rPr>
          <w:bCs/>
          <w:noProof/>
        </w:rPr>
        <w:fldChar w:fldCharType="begin"/>
      </w:r>
      <w:r w:rsidDel="00C968A0">
        <w:rPr>
          <w:bCs/>
          <w:noProof/>
        </w:rPr>
        <w:delInstrText xml:space="preserve"> PAGEREF  lastpage  \* MERGEFORMAT </w:delInstrText>
      </w:r>
      <w:r w:rsidDel="00C968A0">
        <w:rPr>
          <w:bCs/>
          <w:noProof/>
        </w:rPr>
        <w:fldChar w:fldCharType="separate"/>
      </w:r>
      <w:r w:rsidR="00C968A0" w:rsidDel="00C968A0">
        <w:rPr>
          <w:bCs/>
          <w:noProof/>
        </w:rPr>
        <w:delText>20</w:delText>
      </w:r>
      <w:r w:rsidDel="00C968A0">
        <w:rPr>
          <w:bCs/>
          <w:noProof/>
        </w:rPr>
        <w:fldChar w:fldCharType="end"/>
      </w:r>
    </w:del>
    <w:ins w:id="77" w:author="Author">
      <w:r w:rsidR="00C968A0">
        <w:rPr>
          <w:rFonts w:hint="eastAsia"/>
          <w:bCs/>
          <w:noProof/>
        </w:rPr>
        <w:t>21</w:t>
      </w:r>
    </w:ins>
    <w:r>
      <w:br/>
    </w:r>
    <w:r w:rsidR="00B731A0">
      <w:fldChar w:fldCharType="begin"/>
    </w:r>
    <w:r w:rsidR="00B731A0">
      <w:instrText xml:space="preserve"> DOCPROPERTY  Comments  \* MERGEFORMAT </w:instrText>
    </w:r>
    <w:r w:rsidR="00B731A0">
      <w:fldChar w:fldCharType="separate"/>
    </w:r>
    <w:ins w:id="78" w:author="Author">
      <w:r w:rsidR="00FE3755">
        <w:t>2019.03</w:t>
      </w:r>
    </w:ins>
    <w:del w:id="79" w:author="Author">
      <w:r w:rsidDel="00FE3755">
        <w:delText>201</w:delText>
      </w:r>
    </w:del>
    <w:ins w:id="80" w:author="Author">
      <w:del w:id="81" w:author="Author">
        <w:r w:rsidDel="00FE3755">
          <w:delText>9</w:delText>
        </w:r>
      </w:del>
    </w:ins>
    <w:del w:id="82" w:author="Author">
      <w:r w:rsidDel="00FE3755">
        <w:delText>7.07</w:delText>
      </w:r>
    </w:del>
    <w:r w:rsidR="00B731A0">
      <w:fldChar w:fldCharType="end"/>
    </w:r>
    <w:ins w:id="83" w:author="Author">
      <w:del w:id="84" w:author="Author">
        <w:r w:rsidDel="00FE3755">
          <w:delText>2</w:delText>
        </w:r>
      </w:del>
    </w:ins>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rsidP="00F01D51">
    <w:pPr>
      <w:pStyle w:val="10"/>
    </w:pPr>
    <w:r>
      <w:rPr>
        <w:noProof/>
      </w:rPr>
      <w:drawing>
        <wp:anchor distT="0" distB="0" distL="114300" distR="114300" simplePos="0" relativeHeight="251657728" behindDoc="0" locked="0" layoutInCell="1" allowOverlap="1">
          <wp:simplePos x="0" y="0"/>
          <wp:positionH relativeFrom="column">
            <wp:posOffset>2621280</wp:posOffset>
          </wp:positionH>
          <wp:positionV relativeFrom="paragraph">
            <wp:posOffset>313055</wp:posOffset>
          </wp:positionV>
          <wp:extent cx="874395" cy="151130"/>
          <wp:effectExtent l="0" t="0" r="0" b="0"/>
          <wp:wrapNone/>
          <wp:docPr id="13" name="図 13" descr="renesas_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nesas_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151130"/>
                  </a:xfrm>
                  <a:prstGeom prst="rect">
                    <a:avLst/>
                  </a:prstGeom>
                  <a:noFill/>
                </pic:spPr>
              </pic:pic>
            </a:graphicData>
          </a:graphic>
          <wp14:sizeRelH relativeFrom="page">
            <wp14:pctWidth>0</wp14:pctWidth>
          </wp14:sizeRelH>
          <wp14:sizeRelV relativeFrom="page">
            <wp14:pctHeight>0</wp14:pctHeight>
          </wp14:sizeRelV>
        </wp:anchor>
      </w:drawing>
    </w:r>
    <w:fldSimple w:instr=" DOCPROPERTY  Subject  \* MERGEFORMAT ">
      <w:ins w:id="85" w:author="Author">
        <w:r w:rsidR="00C968A0">
          <w:t>R01AN3725JJ0102</w:t>
        </w:r>
      </w:ins>
      <w:del w:id="86" w:author="Author">
        <w:r w:rsidDel="00C968A0">
          <w:delText>R01AN3725JJ0101</w:delText>
        </w:r>
      </w:del>
    </w:fldSimple>
    <w:r>
      <w:t xml:space="preserve">  </w:t>
    </w:r>
    <w:fldSimple w:instr=" DOCPROPERTY  Category  \* MERGEFORMAT ">
      <w:ins w:id="87" w:author="Author">
        <w:r w:rsidR="00C968A0">
          <w:t>Rev.1.02</w:t>
        </w:r>
      </w:ins>
      <w:del w:id="88" w:author="Author">
        <w:r w:rsidDel="00C968A0">
          <w:delText>Rev.1.01</w:delText>
        </w:r>
      </w:del>
    </w:fldSimple>
    <w:ins w:id="89" w:author="Author">
      <w:del w:id="90" w:author="Author">
        <w:r w:rsidDel="00C968A0">
          <w:delText>2</w:delText>
        </w:r>
      </w:del>
    </w:ins>
    <w:r>
      <w:rPr>
        <w:rFonts w:hint="eastAsia"/>
      </w:rPr>
      <w:tab/>
    </w:r>
    <w:r>
      <w:rPr>
        <w:rFonts w:hint="eastAsia"/>
      </w:rPr>
      <w:tab/>
      <w:t>P</w:t>
    </w:r>
    <w:r>
      <w:t xml:space="preserve">age </w:t>
    </w:r>
    <w:r>
      <w:pgNum/>
    </w:r>
    <w:r>
      <w:t xml:space="preserve"> of </w:t>
    </w:r>
    <w:del w:id="91" w:author="Author">
      <w:r w:rsidDel="00FE3755">
        <w:rPr>
          <w:bCs/>
          <w:noProof/>
        </w:rPr>
        <w:fldChar w:fldCharType="begin"/>
      </w:r>
      <w:r w:rsidDel="00FE3755">
        <w:rPr>
          <w:bCs/>
          <w:noProof/>
        </w:rPr>
        <w:delInstrText xml:space="preserve"> PAGEREF  lastpage  \* MERGEFORMAT </w:delInstrText>
      </w:r>
      <w:r w:rsidDel="00FE3755">
        <w:rPr>
          <w:bCs/>
          <w:noProof/>
        </w:rPr>
        <w:fldChar w:fldCharType="separate"/>
      </w:r>
      <w:r w:rsidR="00FE3755" w:rsidDel="00FE3755">
        <w:rPr>
          <w:bCs/>
          <w:noProof/>
        </w:rPr>
        <w:delText>20</w:delText>
      </w:r>
      <w:r w:rsidDel="00FE3755">
        <w:rPr>
          <w:bCs/>
          <w:noProof/>
        </w:rPr>
        <w:fldChar w:fldCharType="end"/>
      </w:r>
    </w:del>
    <w:ins w:id="92" w:author="Author">
      <w:r w:rsidR="00FE3755">
        <w:rPr>
          <w:rFonts w:hint="eastAsia"/>
          <w:bCs/>
          <w:noProof/>
        </w:rPr>
        <w:t>21</w:t>
      </w:r>
    </w:ins>
    <w:r>
      <w:br/>
    </w:r>
    <w:r w:rsidR="00B731A0">
      <w:fldChar w:fldCharType="begin"/>
    </w:r>
    <w:r w:rsidR="00B731A0">
      <w:instrText xml:space="preserve"> DOCPROPERTY  Comments  \* MERGEFORMAT </w:instrText>
    </w:r>
    <w:r w:rsidR="00B731A0">
      <w:fldChar w:fldCharType="separate"/>
    </w:r>
    <w:ins w:id="93" w:author="Author">
      <w:r w:rsidR="00C968A0">
        <w:t>2019.03</w:t>
      </w:r>
    </w:ins>
    <w:del w:id="94" w:author="Author">
      <w:r w:rsidDel="00C968A0">
        <w:delText>201</w:delText>
      </w:r>
    </w:del>
    <w:ins w:id="95" w:author="Author">
      <w:del w:id="96" w:author="Author">
        <w:r w:rsidDel="00C968A0">
          <w:delText>9</w:delText>
        </w:r>
      </w:del>
    </w:ins>
    <w:del w:id="97" w:author="Author">
      <w:r w:rsidDel="00C968A0">
        <w:delText>7.07</w:delText>
      </w:r>
    </w:del>
    <w:r w:rsidR="00B731A0">
      <w:fldChar w:fldCharType="end"/>
    </w:r>
    <w:ins w:id="98" w:author="Author">
      <w:del w:id="99" w:author="Author">
        <w:r w:rsidDel="00C968A0">
          <w:delText>2</w:delText>
        </w:r>
      </w:del>
    </w:ins>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pPr>
      <w:pStyle w:val="10"/>
    </w:pPr>
    <w:fldSimple w:instr=" TITLE  \* MERGEFORMAT ">
      <w:r>
        <w:t>R-Car Gen3</w:t>
      </w:r>
    </w:fldSimple>
    <w:r>
      <w:rPr>
        <w:rFonts w:hint="eastAsia"/>
      </w:rPr>
      <w:t xml:space="preserve"> </w:t>
    </w:r>
    <w:fldSimple w:instr=" SUBJECT  \* MERGEFORMAT ">
      <w:r>
        <w:t>R01AN3725JJ0100</w:t>
      </w:r>
    </w:fldSimple>
    <w:r>
      <w:rPr>
        <w:rFonts w:hint="eastAsia"/>
      </w:rPr>
      <w:tab/>
    </w:r>
    <w:r>
      <w:rPr>
        <w:rFonts w:hint="eastAsia"/>
      </w:rPr>
      <w:tab/>
      <w:t>P</w:t>
    </w:r>
    <w:r>
      <w:t xml:space="preserve">age </w:t>
    </w:r>
    <w:r>
      <w:pgNum/>
    </w:r>
    <w:r>
      <w:t xml:space="preserve"> of </w:t>
    </w:r>
    <w:r>
      <w:rPr>
        <w:noProof/>
      </w:rPr>
      <w:fldChar w:fldCharType="begin"/>
    </w:r>
    <w:r>
      <w:rPr>
        <w:noProof/>
      </w:rPr>
      <w:instrText xml:space="preserve"> PAGEREF lastPage  \* MERGEFORMAT </w:instrText>
    </w:r>
    <w:r>
      <w:rPr>
        <w:noProof/>
      </w:rPr>
      <w:fldChar w:fldCharType="separate"/>
    </w:r>
    <w:r>
      <w:rPr>
        <w:noProof/>
      </w:rPr>
      <w:t>23</w:t>
    </w:r>
    <w:r>
      <w:rPr>
        <w:noProof/>
      </w:rPr>
      <w:fldChar w:fldCharType="end"/>
    </w:r>
  </w:p>
  <w:p w:rsidR="000F2413" w:rsidRDefault="00B731A0">
    <w:pPr>
      <w:pStyle w:val="10"/>
    </w:pPr>
    <w:r>
      <w:fldChar w:fldCharType="begin"/>
    </w:r>
    <w:r>
      <w:instrText xml:space="preserve"> KEYWORDS  \* MERGEFORMAT </w:instrText>
    </w:r>
    <w:r>
      <w:fldChar w:fldCharType="separate"/>
    </w:r>
    <w:r w:rsidR="000F2413">
      <w:t>Energy Aware Scheduling</w:t>
    </w:r>
    <w:r>
      <w:fldChar w:fldCharType="end"/>
    </w:r>
    <w:r w:rsidR="000F2413">
      <w:rPr>
        <w:rFonts w:hint="eastAsia"/>
      </w:rPr>
      <w:tab/>
    </w:r>
    <w:r w:rsidR="000F2413">
      <w:rPr>
        <w:noProof/>
      </w:rPr>
      <w:drawing>
        <wp:inline distT="0" distB="0" distL="0" distR="0">
          <wp:extent cx="933450" cy="161925"/>
          <wp:effectExtent l="0" t="0" r="0" b="0"/>
          <wp:docPr id="1" name="図 1" descr="C:\..\Documents and Settings\b1900078.RKS-DOMAIN\デスクトップ\post\renesas_blue_f.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b1900078.RKS-DOMAIN\デスクトップ\post\renesas_blue_f.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1619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Pr="00E52E3C" w:rsidRDefault="000F2413" w:rsidP="000F241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Pr="00085923" w:rsidRDefault="000F2413" w:rsidP="001B4E53">
    <w:pPr>
      <w:pStyle w:val="Footer"/>
      <w:jc w:val="right"/>
      <w:pPrChange w:id="323" w:author="Author">
        <w:pPr>
          <w:pStyle w:val="Footer"/>
        </w:pPr>
      </w:pPrChange>
    </w:pPr>
    <w:ins w:id="324" w:author="Author">
      <w:r w:rsidRPr="000D6AA4">
        <w:rPr>
          <w:rFonts w:hint="eastAsia"/>
          <w:sz w:val="14"/>
        </w:rPr>
        <w:t>©</w:t>
      </w:r>
      <w:r w:rsidRPr="000D6AA4">
        <w:rPr>
          <w:sz w:val="14"/>
        </w:rPr>
        <w:t xml:space="preserve"> 2019 Renesas Electronics Corporation. All rights reserved.</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31A0" w:rsidRDefault="00B731A0">
      <w:r>
        <w:separator/>
      </w:r>
    </w:p>
  </w:footnote>
  <w:footnote w:type="continuationSeparator" w:id="0">
    <w:p w:rsidR="00B731A0" w:rsidRDefault="00B731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rsidP="002C3766">
    <w:pPr>
      <w:pStyle w:val="11"/>
      <w:pBdr>
        <w:bottom w:val="single" w:sz="18" w:space="1" w:color="2A289D"/>
      </w:pBdr>
    </w:pPr>
    <w:r w:rsidRPr="008017D2">
      <w:rPr>
        <w:noProof/>
      </w:rPr>
      <mc:AlternateContent>
        <mc:Choice Requires="wps">
          <w:drawing>
            <wp:anchor distT="0" distB="0" distL="114300" distR="114300" simplePos="0" relativeHeight="251662848" behindDoc="0" locked="0" layoutInCell="1" allowOverlap="1" wp14:anchorId="4A114B95" wp14:editId="148D6388">
              <wp:simplePos x="0" y="0"/>
              <wp:positionH relativeFrom="margin">
                <wp:align>center</wp:align>
              </wp:positionH>
              <wp:positionV relativeFrom="paragraph">
                <wp:posOffset>12876</wp:posOffset>
              </wp:positionV>
              <wp:extent cx="1171575" cy="1905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413" w:rsidRPr="0089358F" w:rsidRDefault="000F2413" w:rsidP="0018203E">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14B95" id="_x0000_t202" coordsize="21600,21600" o:spt="202" path="m,l,21600r21600,l21600,xe">
              <v:stroke joinstyle="miter"/>
              <v:path gradientshapeok="t" o:connecttype="rect"/>
            </v:shapetype>
            <v:shape id="_x0000_s1177" type="#_x0000_t202" style="position:absolute;margin-left:0;margin-top:1pt;width:92.25pt;height:15pt;z-index:251662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K+rgIAAKk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" filled="f" stroked="f">
              <v:textbox inset="0,0,0,0">
                <w:txbxContent>
                  <w:p w:rsidR="000F2413" w:rsidRPr="0089358F" w:rsidRDefault="000F2413" w:rsidP="0018203E">
                    <w:pPr>
                      <w:pStyle w:val="lonrnrd"/>
                      <w:jc w:val="center"/>
                      <w:rPr>
                        <w:sz w:val="22"/>
                        <w:szCs w:val="22"/>
                      </w:rPr>
                    </w:pPr>
                    <w:r>
                      <w:rPr>
                        <w:sz w:val="22"/>
                        <w:szCs w:val="22"/>
                      </w:rPr>
                      <w:t>CONFIDENTIAL</w:t>
                    </w:r>
                  </w:p>
                </w:txbxContent>
              </v:textbox>
              <w10:wrap anchorx="margin"/>
            </v:shape>
          </w:pict>
        </mc:Fallback>
      </mc:AlternateContent>
    </w:r>
    <w:r>
      <w:fldChar w:fldCharType="begin"/>
    </w:r>
    <w:r>
      <w:instrText xml:space="preserve"> </w:instrText>
    </w:r>
    <w:r w:rsidRPr="006F17BD">
      <w:instrText>TITLE</w:instrText>
    </w:r>
    <w:r>
      <w:instrText xml:space="preserve">  \* MERGEFORMAT </w:instrText>
    </w:r>
    <w:r>
      <w:fldChar w:fldCharType="separate"/>
    </w:r>
    <w:r>
      <w:t>R-Car Series, 3rd Generation</w:t>
    </w:r>
    <w:r>
      <w:fldChar w:fldCharType="end"/>
    </w:r>
    <w:r>
      <w:rPr>
        <w:rFonts w:hint="eastAsia"/>
      </w:rPr>
      <w:tab/>
    </w:r>
    <w:r w:rsidRPr="00483528">
      <w:fldChar w:fldCharType="begin"/>
    </w:r>
    <w:r w:rsidRPr="00483528">
      <w:instrText xml:space="preserve"> </w:instrText>
    </w:r>
    <w:r w:rsidRPr="006F17BD">
      <w:instrText>DOCPROPERTY  Keywords</w:instrText>
    </w:r>
    <w:r w:rsidRPr="00483528">
      <w:rPr>
        <w:rFonts w:hint="eastAsia"/>
      </w:rPr>
      <w:instrText xml:space="preserve"> \* MERGEFORMAT</w:instrText>
    </w:r>
    <w:r w:rsidRPr="00483528">
      <w:instrText xml:space="preserve"> </w:instrText>
    </w:r>
    <w:r w:rsidRPr="00483528">
      <w:fldChar w:fldCharType="separate"/>
    </w:r>
    <w:r w:rsidRPr="00E9773A">
      <w:rPr>
        <w:bCs/>
      </w:rPr>
      <w:t>Energy</w:t>
    </w:r>
    <w:r>
      <w:t xml:space="preserve"> Aware Scheduling</w:t>
    </w:r>
    <w:r w:rsidRPr="00483528">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rsidP="002C3766">
    <w:pPr>
      <w:pStyle w:val="renesaslogo"/>
      <w:pBdr>
        <w:bottom w:val="single" w:sz="18" w:space="1" w:color="2A289D"/>
      </w:pBdr>
    </w:pPr>
    <w:r w:rsidRPr="008017D2">
      <w:rPr>
        <w:noProof/>
      </w:rPr>
      <mc:AlternateContent>
        <mc:Choice Requires="wps">
          <w:drawing>
            <wp:anchor distT="0" distB="0" distL="114300" distR="114300" simplePos="0" relativeHeight="251660800" behindDoc="0" locked="0" layoutInCell="1" allowOverlap="1" wp14:anchorId="4A114B95" wp14:editId="148D6388">
              <wp:simplePos x="0" y="0"/>
              <wp:positionH relativeFrom="margin">
                <wp:align>center</wp:align>
              </wp:positionH>
              <wp:positionV relativeFrom="paragraph">
                <wp:posOffset>187974</wp:posOffset>
              </wp:positionV>
              <wp:extent cx="1171575" cy="190500"/>
              <wp:effectExtent l="0" t="0" r="9525" b="0"/>
              <wp:wrapNone/>
              <wp:docPr id="5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413" w:rsidRPr="0089358F" w:rsidRDefault="000F2413" w:rsidP="0018203E">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14B95" id="_x0000_t202" coordsize="21600,21600" o:spt="202" path="m,l,21600r21600,l21600,xe">
              <v:stroke joinstyle="miter"/>
              <v:path gradientshapeok="t" o:connecttype="rect"/>
            </v:shapetype>
            <v:shape id="_x0000_s1178" type="#_x0000_t202" style="position:absolute;margin-left:0;margin-top:14.8pt;width:92.25pt;height:15pt;z-index:251660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" filled="f" stroked="f">
              <v:textbox inset="0,0,0,0">
                <w:txbxContent>
                  <w:p w:rsidR="000F2413" w:rsidRPr="0089358F" w:rsidRDefault="000F2413" w:rsidP="0018203E">
                    <w:pPr>
                      <w:pStyle w:val="lonrnrd"/>
                      <w:jc w:val="center"/>
                      <w:rPr>
                        <w:sz w:val="22"/>
                        <w:szCs w:val="22"/>
                      </w:rPr>
                    </w:pPr>
                    <w:r>
                      <w:rPr>
                        <w:sz w:val="22"/>
                        <w:szCs w:val="22"/>
                      </w:rPr>
                      <w:t>CONFIDENTIAL</w:t>
                    </w:r>
                  </w:p>
                </w:txbxContent>
              </v:textbox>
              <w10:wrap anchorx="margin"/>
            </v:shape>
          </w:pict>
        </mc:Fallback>
      </mc:AlternateContent>
    </w:r>
    <w:r>
      <w:rPr>
        <w:noProof/>
      </w:rPr>
      <w:drawing>
        <wp:anchor distT="0" distB="0" distL="114300" distR="114300" simplePos="0" relativeHeight="251656704" behindDoc="0" locked="0" layoutInCell="1" allowOverlap="1">
          <wp:simplePos x="0" y="0"/>
          <wp:positionH relativeFrom="page">
            <wp:posOffset>723900</wp:posOffset>
          </wp:positionH>
          <wp:positionV relativeFrom="page">
            <wp:posOffset>586740</wp:posOffset>
          </wp:positionV>
          <wp:extent cx="2060575" cy="359410"/>
          <wp:effectExtent l="0" t="0" r="0" b="0"/>
          <wp:wrapNone/>
          <wp:docPr id="9" name="図 9"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0575" cy="35941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r>
      <w:rPr>
        <w:rFonts w:hint="eastAsia"/>
      </w:rPr>
      <w:t>アプリケーションノート</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pPr>
      <w:pStyle w:val="Header"/>
    </w:pPr>
    <w:r w:rsidRPr="008017D2">
      <w:rPr>
        <w:noProof/>
      </w:rPr>
      <mc:AlternateContent>
        <mc:Choice Requires="wps">
          <w:drawing>
            <wp:anchor distT="0" distB="0" distL="114300" distR="114300" simplePos="0" relativeHeight="251668992" behindDoc="0" locked="0" layoutInCell="1" allowOverlap="1" wp14:anchorId="0497B4C7" wp14:editId="4AFEF216">
              <wp:simplePos x="0" y="0"/>
              <wp:positionH relativeFrom="margin">
                <wp:posOffset>2469515</wp:posOffset>
              </wp:positionH>
              <wp:positionV relativeFrom="paragraph">
                <wp:posOffset>12065</wp:posOffset>
              </wp:positionV>
              <wp:extent cx="1171575" cy="190500"/>
              <wp:effectExtent l="0" t="0" r="9525" b="0"/>
              <wp:wrapNone/>
              <wp:docPr id="1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413" w:rsidRPr="0089358F" w:rsidRDefault="000F2413" w:rsidP="000F2413">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497B4C7" id="_x0000_t202" coordsize="21600,21600" o:spt="202" path="m,l,21600r21600,l21600,xe">
              <v:stroke joinstyle="miter"/>
              <v:path gradientshapeok="t" o:connecttype="rect"/>
            </v:shapetype>
            <v:shape id="_x0000_s1179" type="#_x0000_t202" style="position:absolute;left:0;text-align:left;margin-left:194.45pt;margin-top:.95pt;width:92.25pt;height:1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" filled="f" stroked="f">
              <v:textbox inset="0,0,0,0">
                <w:txbxContent>
                  <w:p w:rsidR="000F2413" w:rsidRPr="0089358F" w:rsidRDefault="000F2413" w:rsidP="000F2413">
                    <w:pPr>
                      <w:pStyle w:val="lonrnrd"/>
                      <w:jc w:val="center"/>
                      <w:rPr>
                        <w:sz w:val="22"/>
                        <w:szCs w:val="22"/>
                      </w:rPr>
                    </w:pPr>
                    <w:r>
                      <w:rPr>
                        <w:sz w:val="22"/>
                        <w:szCs w:val="22"/>
                      </w:rPr>
                      <w:t>CONFIDENTIAL</w:t>
                    </w:r>
                  </w:p>
                </w:txbxContent>
              </v:textbox>
              <w10:wrap anchorx="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413" w:rsidRDefault="000F2413">
    <w:pPr>
      <w:pStyle w:val="Header"/>
    </w:pPr>
    <w:r w:rsidRPr="008017D2">
      <w:rPr>
        <w:noProof/>
      </w:rPr>
      <mc:AlternateContent>
        <mc:Choice Requires="wps">
          <w:drawing>
            <wp:anchor distT="0" distB="0" distL="114300" distR="114300" simplePos="0" relativeHeight="251666944" behindDoc="0" locked="0" layoutInCell="1" allowOverlap="1" wp14:anchorId="4A114B95" wp14:editId="148D6388">
              <wp:simplePos x="0" y="0"/>
              <wp:positionH relativeFrom="margin">
                <wp:align>center</wp:align>
              </wp:positionH>
              <wp:positionV relativeFrom="paragraph">
                <wp:posOffset>71242</wp:posOffset>
              </wp:positionV>
              <wp:extent cx="1171575" cy="190500"/>
              <wp:effectExtent l="0" t="0" r="9525" b="0"/>
              <wp:wrapNone/>
              <wp:docPr id="2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2413" w:rsidRPr="0089358F" w:rsidRDefault="000F2413" w:rsidP="0018203E">
                          <w:pPr>
                            <w:pStyle w:val="lonrnrd"/>
                            <w:jc w:val="center"/>
                            <w:rPr>
                              <w:sz w:val="22"/>
                              <w:szCs w:val="22"/>
                            </w:rPr>
                          </w:pPr>
                          <w:r>
                            <w:rPr>
                              <w:sz w:val="22"/>
                              <w:szCs w:val="22"/>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A114B95" id="_x0000_t202" coordsize="21600,21600" o:spt="202" path="m,l,21600r21600,l21600,xe">
              <v:stroke joinstyle="miter"/>
              <v:path gradientshapeok="t" o:connecttype="rect"/>
            </v:shapetype>
            <v:shape id="_x0000_s1180" type="#_x0000_t202" style="position:absolute;left:0;text-align:left;margin-left:0;margin-top:5.6pt;width:92.25pt;height:15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" filled="f" stroked="f">
              <v:textbox inset="0,0,0,0">
                <w:txbxContent>
                  <w:p w:rsidR="000F2413" w:rsidRPr="0089358F" w:rsidRDefault="000F2413" w:rsidP="0018203E">
                    <w:pPr>
                      <w:pStyle w:val="lonrnrd"/>
                      <w:jc w:val="center"/>
                      <w:rPr>
                        <w:sz w:val="22"/>
                        <w:szCs w:val="22"/>
                      </w:rPr>
                    </w:pPr>
                    <w:r>
                      <w:rPr>
                        <w:sz w:val="22"/>
                        <w:szCs w:val="22"/>
                      </w:rPr>
                      <w:t>CONFIDENTIAL</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100C7CC"/>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11EE43F8"/>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D1C40CB4"/>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D2CEAD68"/>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7950685C"/>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03F08F60"/>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BEA2CC9A"/>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0B2CD7C8"/>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FDC283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5C6BD44"/>
    <w:lvl w:ilvl="0">
      <w:start w:val="1"/>
      <w:numFmt w:val="bullet"/>
      <w:pStyle w:val="ListBullet"/>
      <w:lvlText w:val=""/>
      <w:lvlJc w:val="left"/>
      <w:pPr>
        <w:tabs>
          <w:tab w:val="num" w:pos="360"/>
        </w:tabs>
        <w:ind w:left="360" w:hanging="360"/>
      </w:pPr>
      <w:rPr>
        <w:rFonts w:ascii="Wingdings" w:hAnsi="Wingdings" w:hint="default"/>
      </w:rPr>
    </w:lvl>
  </w:abstractNum>
  <w:abstractNum w:abstractNumId="10" w15:restartNumberingAfterBreak="0">
    <w:nsid w:val="0704482A"/>
    <w:multiLevelType w:val="multilevel"/>
    <w:tmpl w:val="2EFABA08"/>
    <w:styleLink w:val="1"/>
    <w:lvl w:ilvl="0">
      <w:start w:val="1"/>
      <w:numFmt w:val="decimal"/>
      <w:isLgl/>
      <w:lvlText w:val="A%1."/>
      <w:lvlJc w:val="left"/>
      <w:pPr>
        <w:tabs>
          <w:tab w:val="num" w:pos="454"/>
        </w:tabs>
        <w:ind w:left="454" w:hanging="454"/>
      </w:pPr>
      <w:rPr>
        <w:rFonts w:ascii="Arial" w:eastAsia="ＭＳ ゴシック" w:hAnsi="Arial" w:hint="default"/>
        <w:b w:val="0"/>
        <w:i w:val="0"/>
        <w:color w:val="auto"/>
        <w:sz w:val="24"/>
        <w:u w:val="none"/>
      </w:rPr>
    </w:lvl>
    <w:lvl w:ilvl="1">
      <w:start w:val="1"/>
      <w:numFmt w:val="decimal"/>
      <w:lvlText w:val="A%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lvlText w:val="A%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lvlText w:val="(%4)"/>
      <w:lvlJc w:val="left"/>
      <w:pPr>
        <w:tabs>
          <w:tab w:val="num" w:pos="454"/>
        </w:tabs>
        <w:ind w:left="454" w:hanging="454"/>
      </w:pPr>
      <w:rPr>
        <w:rFonts w:ascii="Times New Roman" w:hAnsi="Times New Roman" w:hint="default"/>
        <w:b w:val="0"/>
        <w:i w:val="0"/>
        <w:sz w:val="18"/>
      </w:rPr>
    </w:lvl>
    <w:lvl w:ilvl="4">
      <w:start w:val="1"/>
      <w:numFmt w:val="lowerLetter"/>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11" w15:restartNumberingAfterBreak="0">
    <w:nsid w:val="0A6B513E"/>
    <w:multiLevelType w:val="hybridMultilevel"/>
    <w:tmpl w:val="E30CEF48"/>
    <w:lvl w:ilvl="0" w:tplc="5B8A3188">
      <w:start w:val="1"/>
      <w:numFmt w:val="bullet"/>
      <w:pStyle w:val="Level3unordered"/>
      <w:lvlText w:val=""/>
      <w:lvlJc w:val="left"/>
      <w:pPr>
        <w:tabs>
          <w:tab w:val="num" w:pos="660"/>
        </w:tabs>
        <w:ind w:left="660" w:hanging="420"/>
      </w:pPr>
      <w:rPr>
        <w:rFonts w:ascii="Symbol" w:hAnsi="Symbol" w:hint="default"/>
        <w:sz w:val="20"/>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12" w15:restartNumberingAfterBreak="0">
    <w:nsid w:val="0C48478C"/>
    <w:multiLevelType w:val="hybridMultilevel"/>
    <w:tmpl w:val="1DE42F54"/>
    <w:lvl w:ilvl="0" w:tplc="FCECAA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0ED237DC"/>
    <w:multiLevelType w:val="multilevel"/>
    <w:tmpl w:val="2EFABA08"/>
    <w:numStyleLink w:val="1"/>
  </w:abstractNum>
  <w:abstractNum w:abstractNumId="14" w15:restartNumberingAfterBreak="0">
    <w:nsid w:val="180535D9"/>
    <w:multiLevelType w:val="multilevel"/>
    <w:tmpl w:val="2EFABA08"/>
    <w:numStyleLink w:val="1"/>
  </w:abstractNum>
  <w:abstractNum w:abstractNumId="15" w15:restartNumberingAfterBreak="0">
    <w:nsid w:val="237C0D47"/>
    <w:multiLevelType w:val="multilevel"/>
    <w:tmpl w:val="2EFABA08"/>
    <w:numStyleLink w:val="1"/>
  </w:abstractNum>
  <w:abstractNum w:abstractNumId="16" w15:restartNumberingAfterBreak="0">
    <w:nsid w:val="2722049C"/>
    <w:multiLevelType w:val="multilevel"/>
    <w:tmpl w:val="2EFABA08"/>
    <w:numStyleLink w:val="1"/>
  </w:abstractNum>
  <w:abstractNum w:abstractNumId="17" w15:restartNumberingAfterBreak="0">
    <w:nsid w:val="282E14FF"/>
    <w:multiLevelType w:val="multilevel"/>
    <w:tmpl w:val="2EFABA08"/>
    <w:numStyleLink w:val="1"/>
  </w:abstractNum>
  <w:abstractNum w:abstractNumId="18" w15:restartNumberingAfterBreak="0">
    <w:nsid w:val="2AB926B9"/>
    <w:multiLevelType w:val="hybridMultilevel"/>
    <w:tmpl w:val="D1621782"/>
    <w:lvl w:ilvl="0" w:tplc="3738E8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FA14ECA"/>
    <w:multiLevelType w:val="hybridMultilevel"/>
    <w:tmpl w:val="AD16D1EC"/>
    <w:lvl w:ilvl="0" w:tplc="A71EAC68">
      <w:start w:val="1"/>
      <w:numFmt w:val="bullet"/>
      <w:pStyle w:val="Level2unordered"/>
      <w:lvlText w:val=""/>
      <w:lvlJc w:val="left"/>
      <w:pPr>
        <w:ind w:left="578" w:hanging="420"/>
      </w:pPr>
      <w:rPr>
        <w:rFonts w:ascii="Symbol" w:hAnsi="Symbol" w:hint="default"/>
        <w:b/>
        <w:i w:val="0"/>
        <w:sz w:val="20"/>
      </w:rPr>
    </w:lvl>
    <w:lvl w:ilvl="1" w:tplc="0409000B" w:tentative="1">
      <w:start w:val="1"/>
      <w:numFmt w:val="bullet"/>
      <w:lvlText w:val=""/>
      <w:lvlJc w:val="left"/>
      <w:pPr>
        <w:ind w:left="998" w:hanging="420"/>
      </w:pPr>
      <w:rPr>
        <w:rFonts w:ascii="Wingdings" w:hAnsi="Wingdings" w:hint="default"/>
      </w:rPr>
    </w:lvl>
    <w:lvl w:ilvl="2" w:tplc="0409000D" w:tentative="1">
      <w:start w:val="1"/>
      <w:numFmt w:val="bullet"/>
      <w:lvlText w:val=""/>
      <w:lvlJc w:val="left"/>
      <w:pPr>
        <w:ind w:left="1418" w:hanging="420"/>
      </w:pPr>
      <w:rPr>
        <w:rFonts w:ascii="Wingdings" w:hAnsi="Wingdings" w:hint="default"/>
      </w:rPr>
    </w:lvl>
    <w:lvl w:ilvl="3" w:tplc="04090001" w:tentative="1">
      <w:start w:val="1"/>
      <w:numFmt w:val="bullet"/>
      <w:lvlText w:val=""/>
      <w:lvlJc w:val="left"/>
      <w:pPr>
        <w:ind w:left="1838" w:hanging="420"/>
      </w:pPr>
      <w:rPr>
        <w:rFonts w:ascii="Wingdings" w:hAnsi="Wingdings" w:hint="default"/>
      </w:rPr>
    </w:lvl>
    <w:lvl w:ilvl="4" w:tplc="0409000B" w:tentative="1">
      <w:start w:val="1"/>
      <w:numFmt w:val="bullet"/>
      <w:lvlText w:val=""/>
      <w:lvlJc w:val="left"/>
      <w:pPr>
        <w:ind w:left="2258" w:hanging="420"/>
      </w:pPr>
      <w:rPr>
        <w:rFonts w:ascii="Wingdings" w:hAnsi="Wingdings" w:hint="default"/>
      </w:rPr>
    </w:lvl>
    <w:lvl w:ilvl="5" w:tplc="0409000D" w:tentative="1">
      <w:start w:val="1"/>
      <w:numFmt w:val="bullet"/>
      <w:lvlText w:val=""/>
      <w:lvlJc w:val="left"/>
      <w:pPr>
        <w:ind w:left="2678" w:hanging="420"/>
      </w:pPr>
      <w:rPr>
        <w:rFonts w:ascii="Wingdings" w:hAnsi="Wingdings" w:hint="default"/>
      </w:rPr>
    </w:lvl>
    <w:lvl w:ilvl="6" w:tplc="04090001" w:tentative="1">
      <w:start w:val="1"/>
      <w:numFmt w:val="bullet"/>
      <w:lvlText w:val=""/>
      <w:lvlJc w:val="left"/>
      <w:pPr>
        <w:ind w:left="3098" w:hanging="420"/>
      </w:pPr>
      <w:rPr>
        <w:rFonts w:ascii="Wingdings" w:hAnsi="Wingdings" w:hint="default"/>
      </w:rPr>
    </w:lvl>
    <w:lvl w:ilvl="7" w:tplc="0409000B" w:tentative="1">
      <w:start w:val="1"/>
      <w:numFmt w:val="bullet"/>
      <w:lvlText w:val=""/>
      <w:lvlJc w:val="left"/>
      <w:pPr>
        <w:ind w:left="3518" w:hanging="420"/>
      </w:pPr>
      <w:rPr>
        <w:rFonts w:ascii="Wingdings" w:hAnsi="Wingdings" w:hint="default"/>
      </w:rPr>
    </w:lvl>
    <w:lvl w:ilvl="8" w:tplc="0409000D" w:tentative="1">
      <w:start w:val="1"/>
      <w:numFmt w:val="bullet"/>
      <w:lvlText w:val=""/>
      <w:lvlJc w:val="left"/>
      <w:pPr>
        <w:ind w:left="3938" w:hanging="420"/>
      </w:pPr>
      <w:rPr>
        <w:rFonts w:ascii="Wingdings" w:hAnsi="Wingdings" w:hint="default"/>
      </w:rPr>
    </w:lvl>
  </w:abstractNum>
  <w:abstractNum w:abstractNumId="20" w15:restartNumberingAfterBreak="0">
    <w:nsid w:val="464B7A84"/>
    <w:multiLevelType w:val="multilevel"/>
    <w:tmpl w:val="2EFABA08"/>
    <w:numStyleLink w:val="1"/>
  </w:abstractNum>
  <w:abstractNum w:abstractNumId="21" w15:restartNumberingAfterBreak="0">
    <w:nsid w:val="48A53533"/>
    <w:multiLevelType w:val="hybridMultilevel"/>
    <w:tmpl w:val="AD8A0C54"/>
    <w:lvl w:ilvl="0" w:tplc="5A1C4A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8D85186"/>
    <w:multiLevelType w:val="multilevel"/>
    <w:tmpl w:val="2EFABA08"/>
    <w:numStyleLink w:val="1"/>
  </w:abstractNum>
  <w:abstractNum w:abstractNumId="23" w15:restartNumberingAfterBreak="0">
    <w:nsid w:val="49E815F0"/>
    <w:multiLevelType w:val="hybridMultilevel"/>
    <w:tmpl w:val="8ABE2524"/>
    <w:lvl w:ilvl="0" w:tplc="AA480F5C">
      <w:start w:val="1"/>
      <w:numFmt w:val="decimalEnclosedCircle"/>
      <w:lvlText w:val="%1"/>
      <w:lvlJc w:val="left"/>
      <w:pPr>
        <w:ind w:left="541" w:hanging="360"/>
      </w:pPr>
      <w:rPr>
        <w:rFonts w:hint="default"/>
      </w:rPr>
    </w:lvl>
    <w:lvl w:ilvl="1" w:tplc="04090017" w:tentative="1">
      <w:start w:val="1"/>
      <w:numFmt w:val="aiueoFullWidth"/>
      <w:lvlText w:val="(%2)"/>
      <w:lvlJc w:val="left"/>
      <w:pPr>
        <w:ind w:left="1021" w:hanging="420"/>
      </w:pPr>
    </w:lvl>
    <w:lvl w:ilvl="2" w:tplc="04090011" w:tentative="1">
      <w:start w:val="1"/>
      <w:numFmt w:val="decimalEnclosedCircle"/>
      <w:lvlText w:val="%3"/>
      <w:lvlJc w:val="left"/>
      <w:pPr>
        <w:ind w:left="1441" w:hanging="420"/>
      </w:pPr>
    </w:lvl>
    <w:lvl w:ilvl="3" w:tplc="0409000F" w:tentative="1">
      <w:start w:val="1"/>
      <w:numFmt w:val="decimal"/>
      <w:lvlText w:val="%4."/>
      <w:lvlJc w:val="left"/>
      <w:pPr>
        <w:ind w:left="1861" w:hanging="420"/>
      </w:pPr>
    </w:lvl>
    <w:lvl w:ilvl="4" w:tplc="04090017" w:tentative="1">
      <w:start w:val="1"/>
      <w:numFmt w:val="aiueoFullWidth"/>
      <w:lvlText w:val="(%5)"/>
      <w:lvlJc w:val="left"/>
      <w:pPr>
        <w:ind w:left="2281" w:hanging="420"/>
      </w:pPr>
    </w:lvl>
    <w:lvl w:ilvl="5" w:tplc="04090011" w:tentative="1">
      <w:start w:val="1"/>
      <w:numFmt w:val="decimalEnclosedCircle"/>
      <w:lvlText w:val="%6"/>
      <w:lvlJc w:val="left"/>
      <w:pPr>
        <w:ind w:left="2701" w:hanging="420"/>
      </w:pPr>
    </w:lvl>
    <w:lvl w:ilvl="6" w:tplc="0409000F" w:tentative="1">
      <w:start w:val="1"/>
      <w:numFmt w:val="decimal"/>
      <w:lvlText w:val="%7."/>
      <w:lvlJc w:val="left"/>
      <w:pPr>
        <w:ind w:left="3121" w:hanging="420"/>
      </w:pPr>
    </w:lvl>
    <w:lvl w:ilvl="7" w:tplc="04090017" w:tentative="1">
      <w:start w:val="1"/>
      <w:numFmt w:val="aiueoFullWidth"/>
      <w:lvlText w:val="(%8)"/>
      <w:lvlJc w:val="left"/>
      <w:pPr>
        <w:ind w:left="3541" w:hanging="420"/>
      </w:pPr>
    </w:lvl>
    <w:lvl w:ilvl="8" w:tplc="04090011" w:tentative="1">
      <w:start w:val="1"/>
      <w:numFmt w:val="decimalEnclosedCircle"/>
      <w:lvlText w:val="%9"/>
      <w:lvlJc w:val="left"/>
      <w:pPr>
        <w:ind w:left="3961" w:hanging="420"/>
      </w:pPr>
    </w:lvl>
  </w:abstractNum>
  <w:abstractNum w:abstractNumId="24" w15:restartNumberingAfterBreak="0">
    <w:nsid w:val="50D25ADE"/>
    <w:multiLevelType w:val="hybridMultilevel"/>
    <w:tmpl w:val="397A80A2"/>
    <w:lvl w:ilvl="0" w:tplc="620E4562">
      <w:numFmt w:val="bullet"/>
      <w:lvlText w:val=""/>
      <w:lvlJc w:val="left"/>
      <w:pPr>
        <w:tabs>
          <w:tab w:val="num" w:pos="600"/>
        </w:tabs>
        <w:ind w:left="600" w:hanging="360"/>
      </w:pPr>
      <w:rPr>
        <w:rFonts w:ascii="Symbol" w:hAnsi="Symbol" w:hint="default"/>
      </w:rPr>
    </w:lvl>
    <w:lvl w:ilvl="1" w:tplc="0409000B" w:tentative="1">
      <w:start w:val="1"/>
      <w:numFmt w:val="bullet"/>
      <w:lvlText w:val=""/>
      <w:lvlJc w:val="left"/>
      <w:pPr>
        <w:tabs>
          <w:tab w:val="num" w:pos="791"/>
        </w:tabs>
        <w:ind w:left="791" w:hanging="420"/>
      </w:pPr>
      <w:rPr>
        <w:rFonts w:ascii="Wingdings" w:hAnsi="Wingdings" w:hint="default"/>
      </w:rPr>
    </w:lvl>
    <w:lvl w:ilvl="2" w:tplc="0409000D" w:tentative="1">
      <w:start w:val="1"/>
      <w:numFmt w:val="bullet"/>
      <w:lvlText w:val=""/>
      <w:lvlJc w:val="left"/>
      <w:pPr>
        <w:tabs>
          <w:tab w:val="num" w:pos="1211"/>
        </w:tabs>
        <w:ind w:left="1211" w:hanging="420"/>
      </w:pPr>
      <w:rPr>
        <w:rFonts w:ascii="Wingdings" w:hAnsi="Wingdings" w:hint="default"/>
      </w:rPr>
    </w:lvl>
    <w:lvl w:ilvl="3" w:tplc="04090001" w:tentative="1">
      <w:start w:val="1"/>
      <w:numFmt w:val="bullet"/>
      <w:lvlText w:val=""/>
      <w:lvlJc w:val="left"/>
      <w:pPr>
        <w:tabs>
          <w:tab w:val="num" w:pos="1631"/>
        </w:tabs>
        <w:ind w:left="1631" w:hanging="420"/>
      </w:pPr>
      <w:rPr>
        <w:rFonts w:ascii="Wingdings" w:hAnsi="Wingdings" w:hint="default"/>
      </w:rPr>
    </w:lvl>
    <w:lvl w:ilvl="4" w:tplc="0409000B" w:tentative="1">
      <w:start w:val="1"/>
      <w:numFmt w:val="bullet"/>
      <w:lvlText w:val=""/>
      <w:lvlJc w:val="left"/>
      <w:pPr>
        <w:tabs>
          <w:tab w:val="num" w:pos="2051"/>
        </w:tabs>
        <w:ind w:left="2051" w:hanging="420"/>
      </w:pPr>
      <w:rPr>
        <w:rFonts w:ascii="Wingdings" w:hAnsi="Wingdings" w:hint="default"/>
      </w:rPr>
    </w:lvl>
    <w:lvl w:ilvl="5" w:tplc="0409000D" w:tentative="1">
      <w:start w:val="1"/>
      <w:numFmt w:val="bullet"/>
      <w:lvlText w:val=""/>
      <w:lvlJc w:val="left"/>
      <w:pPr>
        <w:tabs>
          <w:tab w:val="num" w:pos="2471"/>
        </w:tabs>
        <w:ind w:left="2471" w:hanging="420"/>
      </w:pPr>
      <w:rPr>
        <w:rFonts w:ascii="Wingdings" w:hAnsi="Wingdings" w:hint="default"/>
      </w:rPr>
    </w:lvl>
    <w:lvl w:ilvl="6" w:tplc="04090001" w:tentative="1">
      <w:start w:val="1"/>
      <w:numFmt w:val="bullet"/>
      <w:lvlText w:val=""/>
      <w:lvlJc w:val="left"/>
      <w:pPr>
        <w:tabs>
          <w:tab w:val="num" w:pos="2891"/>
        </w:tabs>
        <w:ind w:left="2891" w:hanging="420"/>
      </w:pPr>
      <w:rPr>
        <w:rFonts w:ascii="Wingdings" w:hAnsi="Wingdings" w:hint="default"/>
      </w:rPr>
    </w:lvl>
    <w:lvl w:ilvl="7" w:tplc="0409000B" w:tentative="1">
      <w:start w:val="1"/>
      <w:numFmt w:val="bullet"/>
      <w:lvlText w:val=""/>
      <w:lvlJc w:val="left"/>
      <w:pPr>
        <w:tabs>
          <w:tab w:val="num" w:pos="3311"/>
        </w:tabs>
        <w:ind w:left="3311" w:hanging="420"/>
      </w:pPr>
      <w:rPr>
        <w:rFonts w:ascii="Wingdings" w:hAnsi="Wingdings" w:hint="default"/>
      </w:rPr>
    </w:lvl>
    <w:lvl w:ilvl="8" w:tplc="0409000D" w:tentative="1">
      <w:start w:val="1"/>
      <w:numFmt w:val="bullet"/>
      <w:lvlText w:val=""/>
      <w:lvlJc w:val="left"/>
      <w:pPr>
        <w:tabs>
          <w:tab w:val="num" w:pos="3731"/>
        </w:tabs>
        <w:ind w:left="3731" w:hanging="420"/>
      </w:pPr>
      <w:rPr>
        <w:rFonts w:ascii="Wingdings" w:hAnsi="Wingdings" w:hint="default"/>
      </w:rPr>
    </w:lvl>
  </w:abstractNum>
  <w:abstractNum w:abstractNumId="25" w15:restartNumberingAfterBreak="0">
    <w:nsid w:val="51B56079"/>
    <w:multiLevelType w:val="multilevel"/>
    <w:tmpl w:val="2EFABA08"/>
    <w:numStyleLink w:val="1"/>
  </w:abstractNum>
  <w:abstractNum w:abstractNumId="26" w15:restartNumberingAfterBreak="0">
    <w:nsid w:val="5CA85CA4"/>
    <w:multiLevelType w:val="multilevel"/>
    <w:tmpl w:val="2EFABA08"/>
    <w:numStyleLink w:val="1"/>
  </w:abstractNum>
  <w:abstractNum w:abstractNumId="27" w15:restartNumberingAfterBreak="0">
    <w:nsid w:val="62011916"/>
    <w:multiLevelType w:val="multilevel"/>
    <w:tmpl w:val="2EFABA08"/>
    <w:numStyleLink w:val="1"/>
  </w:abstractNum>
  <w:abstractNum w:abstractNumId="28" w15:restartNumberingAfterBreak="0">
    <w:nsid w:val="676F49F0"/>
    <w:multiLevelType w:val="multilevel"/>
    <w:tmpl w:val="24FC37B8"/>
    <w:lvl w:ilvl="0">
      <w:start w:val="1"/>
      <w:numFmt w:val="decimal"/>
      <w:pStyle w:val="Heading1"/>
      <w:isLgl/>
      <w:lvlText w:val="%1."/>
      <w:lvlJc w:val="left"/>
      <w:pPr>
        <w:tabs>
          <w:tab w:val="num" w:pos="454"/>
        </w:tabs>
        <w:ind w:left="454" w:hanging="454"/>
      </w:pPr>
      <w:rPr>
        <w:rFonts w:ascii="Arial" w:eastAsia="ＭＳ ゴシック" w:hAnsi="Arial" w:hint="default"/>
        <w:b w:val="0"/>
        <w:i w:val="0"/>
        <w:color w:val="auto"/>
        <w:sz w:val="24"/>
        <w:u w:val="none"/>
      </w:rPr>
    </w:lvl>
    <w:lvl w:ilvl="1">
      <w:start w:val="1"/>
      <w:numFmt w:val="decimal"/>
      <w:pStyle w:val="Heading2"/>
      <w:lvlText w:val="%1.%2"/>
      <w:lvlJc w:val="left"/>
      <w:pPr>
        <w:tabs>
          <w:tab w:val="num" w:pos="794"/>
        </w:tabs>
        <w:ind w:left="794" w:hanging="794"/>
      </w:pPr>
      <w:rPr>
        <w:rFonts w:ascii="Arial" w:eastAsia="ＭＳ ゴシック" w:hAnsi="Arial" w:hint="default"/>
        <w:b w:val="0"/>
        <w:i w:val="0"/>
        <w:color w:val="auto"/>
        <w:sz w:val="24"/>
        <w:u w:val="none"/>
      </w:rPr>
    </w:lvl>
    <w:lvl w:ilvl="2">
      <w:start w:val="1"/>
      <w:numFmt w:val="decimal"/>
      <w:pStyle w:val="Heading3"/>
      <w:lvlText w:val="%1.%2.%3"/>
      <w:lvlJc w:val="left"/>
      <w:pPr>
        <w:tabs>
          <w:tab w:val="num" w:pos="1021"/>
        </w:tabs>
        <w:ind w:left="1021" w:hanging="1021"/>
      </w:pPr>
      <w:rPr>
        <w:rFonts w:ascii="Arial" w:eastAsia="ＭＳ ゴシック" w:hAnsi="Arial" w:hint="default"/>
        <w:b w:val="0"/>
        <w:i w:val="0"/>
        <w:color w:val="auto"/>
        <w:sz w:val="22"/>
        <w:u w:val="none"/>
      </w:rPr>
    </w:lvl>
    <w:lvl w:ilvl="3">
      <w:start w:val="1"/>
      <w:numFmt w:val="decimal"/>
      <w:pStyle w:val="Heading4"/>
      <w:lvlText w:val="(%4)"/>
      <w:lvlJc w:val="left"/>
      <w:pPr>
        <w:tabs>
          <w:tab w:val="num" w:pos="454"/>
        </w:tabs>
        <w:ind w:left="454" w:hanging="454"/>
      </w:pPr>
      <w:rPr>
        <w:rFonts w:ascii="Times New Roman" w:hAnsi="Times New Roman" w:hint="default"/>
        <w:b w:val="0"/>
        <w:i w:val="0"/>
        <w:sz w:val="18"/>
      </w:rPr>
    </w:lvl>
    <w:lvl w:ilvl="4">
      <w:start w:val="1"/>
      <w:numFmt w:val="lowerLetter"/>
      <w:pStyle w:val="Heading5"/>
      <w:lvlText w:val="(%5)"/>
      <w:lvlJc w:val="left"/>
      <w:pPr>
        <w:tabs>
          <w:tab w:val="num" w:pos="454"/>
        </w:tabs>
        <w:ind w:left="454" w:hanging="454"/>
      </w:pPr>
      <w:rPr>
        <w:rFonts w:ascii="Times New Roman" w:hAnsi="Times New Roman" w:hint="default"/>
        <w:b w:val="0"/>
        <w:i w:val="0"/>
        <w:sz w:val="18"/>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6151"/>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9" w15:restartNumberingAfterBreak="0">
    <w:nsid w:val="71F5271A"/>
    <w:multiLevelType w:val="multilevel"/>
    <w:tmpl w:val="2EFABA08"/>
    <w:numStyleLink w:val="1"/>
  </w:abstractNum>
  <w:abstractNum w:abstractNumId="30" w15:restartNumberingAfterBreak="0">
    <w:nsid w:val="74CD1B10"/>
    <w:multiLevelType w:val="multilevel"/>
    <w:tmpl w:val="2EFABA08"/>
    <w:numStyleLink w:val="1"/>
  </w:abstractNum>
  <w:abstractNum w:abstractNumId="31" w15:restartNumberingAfterBreak="0">
    <w:nsid w:val="75092938"/>
    <w:multiLevelType w:val="multilevel"/>
    <w:tmpl w:val="2EFABA08"/>
    <w:numStyleLink w:val="1"/>
  </w:abstractNum>
  <w:abstractNum w:abstractNumId="32" w15:restartNumberingAfterBreak="0">
    <w:nsid w:val="7BC32BC9"/>
    <w:multiLevelType w:val="hybridMultilevel"/>
    <w:tmpl w:val="17F46FEC"/>
    <w:lvl w:ilvl="0" w:tplc="0888A29C">
      <w:start w:val="1"/>
      <w:numFmt w:val="bullet"/>
      <w:pStyle w:val="Level1unordered"/>
      <w:lvlText w:val=""/>
      <w:lvlJc w:val="left"/>
      <w:pPr>
        <w:tabs>
          <w:tab w:val="num" w:pos="420"/>
        </w:tabs>
        <w:ind w:left="420" w:hanging="420"/>
      </w:pPr>
      <w:rPr>
        <w:rFonts w:ascii="Symbol" w:hAnsi="Symbol" w:hint="default"/>
        <w:b/>
        <w:i w:val="0"/>
        <w:sz w:val="20"/>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3" w15:restartNumberingAfterBreak="0">
    <w:nsid w:val="7E3F06D2"/>
    <w:multiLevelType w:val="multilevel"/>
    <w:tmpl w:val="2EFABA08"/>
    <w:numStyleLink w:val="1"/>
  </w:abstractNum>
  <w:num w:numId="1">
    <w:abstractNumId w:val="32"/>
  </w:num>
  <w:num w:numId="2">
    <w:abstractNumId w:val="24"/>
  </w:num>
  <w:num w:numId="3">
    <w:abstractNumId w:val="11"/>
  </w:num>
  <w:num w:numId="4">
    <w:abstractNumId w:val="28"/>
  </w:num>
  <w:num w:numId="5">
    <w:abstractNumId w:val="32"/>
  </w:num>
  <w:num w:numId="6">
    <w:abstractNumId w:val="1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21"/>
  </w:num>
  <w:num w:numId="20">
    <w:abstractNumId w:val="12"/>
  </w:num>
  <w:num w:numId="21">
    <w:abstractNumId w:val="18"/>
  </w:num>
  <w:num w:numId="22">
    <w:abstractNumId w:val="10"/>
  </w:num>
  <w:num w:numId="23">
    <w:abstractNumId w:val="17"/>
  </w:num>
  <w:num w:numId="24">
    <w:abstractNumId w:val="29"/>
  </w:num>
  <w:num w:numId="25">
    <w:abstractNumId w:val="16"/>
  </w:num>
  <w:num w:numId="26">
    <w:abstractNumId w:val="13"/>
  </w:num>
  <w:num w:numId="27">
    <w:abstractNumId w:val="15"/>
  </w:num>
  <w:num w:numId="28">
    <w:abstractNumId w:val="14"/>
  </w:num>
  <w:num w:numId="29">
    <w:abstractNumId w:val="33"/>
  </w:num>
  <w:num w:numId="30">
    <w:abstractNumId w:val="25"/>
  </w:num>
  <w:num w:numId="31">
    <w:abstractNumId w:val="22"/>
  </w:num>
  <w:num w:numId="32">
    <w:abstractNumId w:val="20"/>
  </w:num>
  <w:num w:numId="33">
    <w:abstractNumId w:val="27"/>
  </w:num>
  <w:num w:numId="34">
    <w:abstractNumId w:val="31"/>
  </w:num>
  <w:num w:numId="35">
    <w:abstractNumId w:val="3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printFractionalCharacterWidth/>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US" w:vendorID="64" w:dllVersion="6"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ShadeFormData/>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0MLIwMDAxMzIyMjVX0lEKTi0uzszPAykwrgUAl8ccgywAAAA="/>
  </w:docVars>
  <w:rsids>
    <w:rsidRoot w:val="0050287C"/>
    <w:rsid w:val="00004A5E"/>
    <w:rsid w:val="00012CAF"/>
    <w:rsid w:val="000142F4"/>
    <w:rsid w:val="000201BE"/>
    <w:rsid w:val="00020B76"/>
    <w:rsid w:val="00025D11"/>
    <w:rsid w:val="0002797E"/>
    <w:rsid w:val="00030267"/>
    <w:rsid w:val="00030DC5"/>
    <w:rsid w:val="00037BE8"/>
    <w:rsid w:val="00040D9F"/>
    <w:rsid w:val="00047700"/>
    <w:rsid w:val="0005307F"/>
    <w:rsid w:val="00060481"/>
    <w:rsid w:val="00064491"/>
    <w:rsid w:val="00064757"/>
    <w:rsid w:val="0006648B"/>
    <w:rsid w:val="00070EE7"/>
    <w:rsid w:val="000817AD"/>
    <w:rsid w:val="000845B9"/>
    <w:rsid w:val="00085923"/>
    <w:rsid w:val="00090B70"/>
    <w:rsid w:val="0009598A"/>
    <w:rsid w:val="00095B68"/>
    <w:rsid w:val="000A0CDC"/>
    <w:rsid w:val="000A7A6F"/>
    <w:rsid w:val="000B212F"/>
    <w:rsid w:val="000B483E"/>
    <w:rsid w:val="000B5F6C"/>
    <w:rsid w:val="000C2CEC"/>
    <w:rsid w:val="000C5912"/>
    <w:rsid w:val="000D40A2"/>
    <w:rsid w:val="000E064F"/>
    <w:rsid w:val="000F0D2D"/>
    <w:rsid w:val="000F0F0B"/>
    <w:rsid w:val="000F2413"/>
    <w:rsid w:val="000F2B0E"/>
    <w:rsid w:val="00114173"/>
    <w:rsid w:val="001148CF"/>
    <w:rsid w:val="00122F79"/>
    <w:rsid w:val="00131948"/>
    <w:rsid w:val="00151441"/>
    <w:rsid w:val="00153DC0"/>
    <w:rsid w:val="0016702D"/>
    <w:rsid w:val="0017496B"/>
    <w:rsid w:val="00176AD3"/>
    <w:rsid w:val="00177622"/>
    <w:rsid w:val="001808C9"/>
    <w:rsid w:val="0018203E"/>
    <w:rsid w:val="001840E8"/>
    <w:rsid w:val="00184D3F"/>
    <w:rsid w:val="00191493"/>
    <w:rsid w:val="00192308"/>
    <w:rsid w:val="0019355D"/>
    <w:rsid w:val="0019573F"/>
    <w:rsid w:val="00197774"/>
    <w:rsid w:val="001A24AB"/>
    <w:rsid w:val="001A5E5A"/>
    <w:rsid w:val="001A661C"/>
    <w:rsid w:val="001A6F68"/>
    <w:rsid w:val="001B448B"/>
    <w:rsid w:val="001B4A02"/>
    <w:rsid w:val="001B4E53"/>
    <w:rsid w:val="001C00A3"/>
    <w:rsid w:val="001C20BF"/>
    <w:rsid w:val="001C32A6"/>
    <w:rsid w:val="001C3899"/>
    <w:rsid w:val="001C56B1"/>
    <w:rsid w:val="001E37AE"/>
    <w:rsid w:val="001F29F8"/>
    <w:rsid w:val="001F2E2C"/>
    <w:rsid w:val="001F7AC4"/>
    <w:rsid w:val="002001B2"/>
    <w:rsid w:val="00202844"/>
    <w:rsid w:val="00205B13"/>
    <w:rsid w:val="00213A90"/>
    <w:rsid w:val="00220B8B"/>
    <w:rsid w:val="0022501E"/>
    <w:rsid w:val="0023184D"/>
    <w:rsid w:val="00234205"/>
    <w:rsid w:val="002363F2"/>
    <w:rsid w:val="0024182E"/>
    <w:rsid w:val="00242CDB"/>
    <w:rsid w:val="00243AB7"/>
    <w:rsid w:val="00250322"/>
    <w:rsid w:val="0025603F"/>
    <w:rsid w:val="0026274A"/>
    <w:rsid w:val="0027029D"/>
    <w:rsid w:val="00271C92"/>
    <w:rsid w:val="00277B58"/>
    <w:rsid w:val="002806F4"/>
    <w:rsid w:val="0028111F"/>
    <w:rsid w:val="0028161F"/>
    <w:rsid w:val="00287E52"/>
    <w:rsid w:val="002905CD"/>
    <w:rsid w:val="00296AD4"/>
    <w:rsid w:val="002A24F7"/>
    <w:rsid w:val="002A2850"/>
    <w:rsid w:val="002A29B3"/>
    <w:rsid w:val="002B032B"/>
    <w:rsid w:val="002B2299"/>
    <w:rsid w:val="002B2E12"/>
    <w:rsid w:val="002C3766"/>
    <w:rsid w:val="002C4D3B"/>
    <w:rsid w:val="002E69B5"/>
    <w:rsid w:val="002F4F70"/>
    <w:rsid w:val="002F609C"/>
    <w:rsid w:val="00302356"/>
    <w:rsid w:val="00307F31"/>
    <w:rsid w:val="00321E3A"/>
    <w:rsid w:val="0033788A"/>
    <w:rsid w:val="00346E83"/>
    <w:rsid w:val="00351489"/>
    <w:rsid w:val="00363595"/>
    <w:rsid w:val="00363865"/>
    <w:rsid w:val="00372C63"/>
    <w:rsid w:val="0037658A"/>
    <w:rsid w:val="00382083"/>
    <w:rsid w:val="00392ABD"/>
    <w:rsid w:val="003967F9"/>
    <w:rsid w:val="003A498A"/>
    <w:rsid w:val="003B21AC"/>
    <w:rsid w:val="003B346F"/>
    <w:rsid w:val="003C23B7"/>
    <w:rsid w:val="003C42C6"/>
    <w:rsid w:val="003C5BCA"/>
    <w:rsid w:val="003C72CB"/>
    <w:rsid w:val="003C75B3"/>
    <w:rsid w:val="003C7B38"/>
    <w:rsid w:val="003D7352"/>
    <w:rsid w:val="003E2359"/>
    <w:rsid w:val="003E2610"/>
    <w:rsid w:val="003E7B8C"/>
    <w:rsid w:val="003F15E6"/>
    <w:rsid w:val="003F6764"/>
    <w:rsid w:val="003F73DC"/>
    <w:rsid w:val="00401384"/>
    <w:rsid w:val="0041758E"/>
    <w:rsid w:val="00422163"/>
    <w:rsid w:val="00422282"/>
    <w:rsid w:val="004261BA"/>
    <w:rsid w:val="00431AE0"/>
    <w:rsid w:val="00434D24"/>
    <w:rsid w:val="0044050B"/>
    <w:rsid w:val="00440B0A"/>
    <w:rsid w:val="004421B7"/>
    <w:rsid w:val="00442D91"/>
    <w:rsid w:val="00444BCF"/>
    <w:rsid w:val="00446256"/>
    <w:rsid w:val="004509DF"/>
    <w:rsid w:val="00454EA8"/>
    <w:rsid w:val="00461A9E"/>
    <w:rsid w:val="00464BA7"/>
    <w:rsid w:val="00483528"/>
    <w:rsid w:val="00484893"/>
    <w:rsid w:val="00496145"/>
    <w:rsid w:val="004B10EE"/>
    <w:rsid w:val="004B3A0D"/>
    <w:rsid w:val="004B72A8"/>
    <w:rsid w:val="004B7D52"/>
    <w:rsid w:val="004C73EB"/>
    <w:rsid w:val="004D1D67"/>
    <w:rsid w:val="004D664E"/>
    <w:rsid w:val="004D768B"/>
    <w:rsid w:val="004E05C3"/>
    <w:rsid w:val="004E6C3E"/>
    <w:rsid w:val="004F1C20"/>
    <w:rsid w:val="0050287C"/>
    <w:rsid w:val="00505C11"/>
    <w:rsid w:val="005070A2"/>
    <w:rsid w:val="005101FD"/>
    <w:rsid w:val="00521D04"/>
    <w:rsid w:val="00523EC9"/>
    <w:rsid w:val="005249CE"/>
    <w:rsid w:val="0052556F"/>
    <w:rsid w:val="00540CE1"/>
    <w:rsid w:val="0054166C"/>
    <w:rsid w:val="005454C8"/>
    <w:rsid w:val="00547CCE"/>
    <w:rsid w:val="00554D5B"/>
    <w:rsid w:val="00562E26"/>
    <w:rsid w:val="00563449"/>
    <w:rsid w:val="00574D28"/>
    <w:rsid w:val="005753A9"/>
    <w:rsid w:val="005822CF"/>
    <w:rsid w:val="005834FE"/>
    <w:rsid w:val="00597E5F"/>
    <w:rsid w:val="005A05FE"/>
    <w:rsid w:val="005A39A3"/>
    <w:rsid w:val="005A6976"/>
    <w:rsid w:val="005B286F"/>
    <w:rsid w:val="005B2A6F"/>
    <w:rsid w:val="005B7CAD"/>
    <w:rsid w:val="005C23B9"/>
    <w:rsid w:val="005C7959"/>
    <w:rsid w:val="005D08F8"/>
    <w:rsid w:val="005D4C35"/>
    <w:rsid w:val="005D7047"/>
    <w:rsid w:val="005D7945"/>
    <w:rsid w:val="005E4601"/>
    <w:rsid w:val="0060223A"/>
    <w:rsid w:val="0060536F"/>
    <w:rsid w:val="00607584"/>
    <w:rsid w:val="00610714"/>
    <w:rsid w:val="00611564"/>
    <w:rsid w:val="00613BCD"/>
    <w:rsid w:val="00615D90"/>
    <w:rsid w:val="00631599"/>
    <w:rsid w:val="006340DC"/>
    <w:rsid w:val="00641811"/>
    <w:rsid w:val="0064285D"/>
    <w:rsid w:val="00645E72"/>
    <w:rsid w:val="00666FCB"/>
    <w:rsid w:val="00673A06"/>
    <w:rsid w:val="00674D7B"/>
    <w:rsid w:val="0068164F"/>
    <w:rsid w:val="006848CA"/>
    <w:rsid w:val="00692261"/>
    <w:rsid w:val="00692560"/>
    <w:rsid w:val="006926E8"/>
    <w:rsid w:val="00693736"/>
    <w:rsid w:val="006A397B"/>
    <w:rsid w:val="006A602D"/>
    <w:rsid w:val="006B1A01"/>
    <w:rsid w:val="006C0EDE"/>
    <w:rsid w:val="006C1486"/>
    <w:rsid w:val="006C58DE"/>
    <w:rsid w:val="006D3871"/>
    <w:rsid w:val="006D4213"/>
    <w:rsid w:val="006D6FEE"/>
    <w:rsid w:val="006E5D85"/>
    <w:rsid w:val="006F17BD"/>
    <w:rsid w:val="006F5C9B"/>
    <w:rsid w:val="00705841"/>
    <w:rsid w:val="00705EE3"/>
    <w:rsid w:val="00712829"/>
    <w:rsid w:val="0071326A"/>
    <w:rsid w:val="00716909"/>
    <w:rsid w:val="00723AED"/>
    <w:rsid w:val="007326C3"/>
    <w:rsid w:val="00732DAF"/>
    <w:rsid w:val="00764B92"/>
    <w:rsid w:val="00770C9D"/>
    <w:rsid w:val="00771D60"/>
    <w:rsid w:val="0077323B"/>
    <w:rsid w:val="00781CD6"/>
    <w:rsid w:val="007869D2"/>
    <w:rsid w:val="00787099"/>
    <w:rsid w:val="007909D9"/>
    <w:rsid w:val="00790D2D"/>
    <w:rsid w:val="007929F5"/>
    <w:rsid w:val="00793D65"/>
    <w:rsid w:val="00797A71"/>
    <w:rsid w:val="00797F7F"/>
    <w:rsid w:val="007A3F5C"/>
    <w:rsid w:val="007A5F55"/>
    <w:rsid w:val="007A75CC"/>
    <w:rsid w:val="007B07B2"/>
    <w:rsid w:val="007B0E23"/>
    <w:rsid w:val="007B1525"/>
    <w:rsid w:val="007B5F6D"/>
    <w:rsid w:val="007B7000"/>
    <w:rsid w:val="007D102F"/>
    <w:rsid w:val="007D71B2"/>
    <w:rsid w:val="007D7428"/>
    <w:rsid w:val="007D7928"/>
    <w:rsid w:val="007D792F"/>
    <w:rsid w:val="007E2715"/>
    <w:rsid w:val="007E48F8"/>
    <w:rsid w:val="007F0FA9"/>
    <w:rsid w:val="008021B2"/>
    <w:rsid w:val="008024F3"/>
    <w:rsid w:val="008073EF"/>
    <w:rsid w:val="008107A5"/>
    <w:rsid w:val="00822197"/>
    <w:rsid w:val="008274C0"/>
    <w:rsid w:val="008375F4"/>
    <w:rsid w:val="008400AB"/>
    <w:rsid w:val="00840316"/>
    <w:rsid w:val="00840EA1"/>
    <w:rsid w:val="00843C48"/>
    <w:rsid w:val="00844E35"/>
    <w:rsid w:val="00845D09"/>
    <w:rsid w:val="0085197B"/>
    <w:rsid w:val="00856DEA"/>
    <w:rsid w:val="00866DB1"/>
    <w:rsid w:val="00874E5D"/>
    <w:rsid w:val="00875CC2"/>
    <w:rsid w:val="00876E9A"/>
    <w:rsid w:val="00890DD4"/>
    <w:rsid w:val="0089463B"/>
    <w:rsid w:val="00897119"/>
    <w:rsid w:val="008A1064"/>
    <w:rsid w:val="008A1878"/>
    <w:rsid w:val="008A4C14"/>
    <w:rsid w:val="008A5521"/>
    <w:rsid w:val="008C2A89"/>
    <w:rsid w:val="008C3D3C"/>
    <w:rsid w:val="008D0FF7"/>
    <w:rsid w:val="008D48A5"/>
    <w:rsid w:val="008D640B"/>
    <w:rsid w:val="008D6F53"/>
    <w:rsid w:val="008E6E0A"/>
    <w:rsid w:val="008F0DEC"/>
    <w:rsid w:val="008F129E"/>
    <w:rsid w:val="008F198F"/>
    <w:rsid w:val="008F3589"/>
    <w:rsid w:val="008F4273"/>
    <w:rsid w:val="008F4597"/>
    <w:rsid w:val="00903A6D"/>
    <w:rsid w:val="009145BF"/>
    <w:rsid w:val="009218F8"/>
    <w:rsid w:val="00926632"/>
    <w:rsid w:val="009327BC"/>
    <w:rsid w:val="00936E39"/>
    <w:rsid w:val="00942352"/>
    <w:rsid w:val="009428F3"/>
    <w:rsid w:val="00944EBA"/>
    <w:rsid w:val="0095480D"/>
    <w:rsid w:val="00981A3B"/>
    <w:rsid w:val="00983209"/>
    <w:rsid w:val="00992CD8"/>
    <w:rsid w:val="00996709"/>
    <w:rsid w:val="009A25C8"/>
    <w:rsid w:val="009A2F7F"/>
    <w:rsid w:val="009A4FB8"/>
    <w:rsid w:val="009A7E0B"/>
    <w:rsid w:val="009B6C67"/>
    <w:rsid w:val="009D2FDC"/>
    <w:rsid w:val="009D5C68"/>
    <w:rsid w:val="009D6E71"/>
    <w:rsid w:val="009E20F5"/>
    <w:rsid w:val="009E27C8"/>
    <w:rsid w:val="00A00C82"/>
    <w:rsid w:val="00A03B91"/>
    <w:rsid w:val="00A06C03"/>
    <w:rsid w:val="00A24D3D"/>
    <w:rsid w:val="00A25C73"/>
    <w:rsid w:val="00A30ABF"/>
    <w:rsid w:val="00A40686"/>
    <w:rsid w:val="00A42AEF"/>
    <w:rsid w:val="00A430D7"/>
    <w:rsid w:val="00A4559F"/>
    <w:rsid w:val="00A51123"/>
    <w:rsid w:val="00A65BC7"/>
    <w:rsid w:val="00A8038F"/>
    <w:rsid w:val="00A8229C"/>
    <w:rsid w:val="00A91CC5"/>
    <w:rsid w:val="00A94D13"/>
    <w:rsid w:val="00A9631B"/>
    <w:rsid w:val="00AB32B7"/>
    <w:rsid w:val="00AB6351"/>
    <w:rsid w:val="00AC2B4A"/>
    <w:rsid w:val="00AC5CE5"/>
    <w:rsid w:val="00AC631B"/>
    <w:rsid w:val="00AE2D9A"/>
    <w:rsid w:val="00AE2FA0"/>
    <w:rsid w:val="00AE578A"/>
    <w:rsid w:val="00AE7877"/>
    <w:rsid w:val="00AF4023"/>
    <w:rsid w:val="00AF5D8D"/>
    <w:rsid w:val="00AF6B82"/>
    <w:rsid w:val="00B00CA6"/>
    <w:rsid w:val="00B0620E"/>
    <w:rsid w:val="00B116B8"/>
    <w:rsid w:val="00B14AA8"/>
    <w:rsid w:val="00B15907"/>
    <w:rsid w:val="00B15DEC"/>
    <w:rsid w:val="00B2196D"/>
    <w:rsid w:val="00B2564B"/>
    <w:rsid w:val="00B34C90"/>
    <w:rsid w:val="00B37F5E"/>
    <w:rsid w:val="00B40671"/>
    <w:rsid w:val="00B4104F"/>
    <w:rsid w:val="00B41E68"/>
    <w:rsid w:val="00B43DCA"/>
    <w:rsid w:val="00B47386"/>
    <w:rsid w:val="00B47F8C"/>
    <w:rsid w:val="00B601FA"/>
    <w:rsid w:val="00B67954"/>
    <w:rsid w:val="00B70236"/>
    <w:rsid w:val="00B731A0"/>
    <w:rsid w:val="00B80524"/>
    <w:rsid w:val="00B8211F"/>
    <w:rsid w:val="00B8296A"/>
    <w:rsid w:val="00BB47A2"/>
    <w:rsid w:val="00BB5DEF"/>
    <w:rsid w:val="00BC2E69"/>
    <w:rsid w:val="00BC58FC"/>
    <w:rsid w:val="00BD03F3"/>
    <w:rsid w:val="00BD6FF2"/>
    <w:rsid w:val="00BD7B13"/>
    <w:rsid w:val="00BE0857"/>
    <w:rsid w:val="00BE3566"/>
    <w:rsid w:val="00BF334B"/>
    <w:rsid w:val="00BF5EA0"/>
    <w:rsid w:val="00BF77D2"/>
    <w:rsid w:val="00C00166"/>
    <w:rsid w:val="00C043CA"/>
    <w:rsid w:val="00C04F36"/>
    <w:rsid w:val="00C076AB"/>
    <w:rsid w:val="00C123F2"/>
    <w:rsid w:val="00C340CB"/>
    <w:rsid w:val="00C374AA"/>
    <w:rsid w:val="00C46F04"/>
    <w:rsid w:val="00C47782"/>
    <w:rsid w:val="00C506DE"/>
    <w:rsid w:val="00C61AE3"/>
    <w:rsid w:val="00C629EF"/>
    <w:rsid w:val="00C63171"/>
    <w:rsid w:val="00C66D3F"/>
    <w:rsid w:val="00C76CF4"/>
    <w:rsid w:val="00C846AC"/>
    <w:rsid w:val="00C91FD8"/>
    <w:rsid w:val="00C968A0"/>
    <w:rsid w:val="00C96A86"/>
    <w:rsid w:val="00CB5DF0"/>
    <w:rsid w:val="00CB690D"/>
    <w:rsid w:val="00CC2646"/>
    <w:rsid w:val="00CC5BDC"/>
    <w:rsid w:val="00CC6087"/>
    <w:rsid w:val="00CC7406"/>
    <w:rsid w:val="00CC7857"/>
    <w:rsid w:val="00CD1DF9"/>
    <w:rsid w:val="00CE080F"/>
    <w:rsid w:val="00CE1152"/>
    <w:rsid w:val="00CE69A8"/>
    <w:rsid w:val="00CE7AD0"/>
    <w:rsid w:val="00CF15EE"/>
    <w:rsid w:val="00CF1AD6"/>
    <w:rsid w:val="00CF2281"/>
    <w:rsid w:val="00D008BB"/>
    <w:rsid w:val="00D05A4A"/>
    <w:rsid w:val="00D11112"/>
    <w:rsid w:val="00D16EA4"/>
    <w:rsid w:val="00D2211D"/>
    <w:rsid w:val="00D25501"/>
    <w:rsid w:val="00D27A48"/>
    <w:rsid w:val="00D43CFB"/>
    <w:rsid w:val="00D63301"/>
    <w:rsid w:val="00D709E4"/>
    <w:rsid w:val="00D71BF8"/>
    <w:rsid w:val="00D729AB"/>
    <w:rsid w:val="00D803CC"/>
    <w:rsid w:val="00D80A32"/>
    <w:rsid w:val="00D81BD2"/>
    <w:rsid w:val="00D85166"/>
    <w:rsid w:val="00D915F4"/>
    <w:rsid w:val="00D97A80"/>
    <w:rsid w:val="00DA0585"/>
    <w:rsid w:val="00DA08A9"/>
    <w:rsid w:val="00DA613F"/>
    <w:rsid w:val="00DA6D0F"/>
    <w:rsid w:val="00DB011E"/>
    <w:rsid w:val="00DB1A99"/>
    <w:rsid w:val="00DC0CB1"/>
    <w:rsid w:val="00DD26F5"/>
    <w:rsid w:val="00DD3409"/>
    <w:rsid w:val="00DE5113"/>
    <w:rsid w:val="00DE707B"/>
    <w:rsid w:val="00DF7AC5"/>
    <w:rsid w:val="00E0725C"/>
    <w:rsid w:val="00E13B25"/>
    <w:rsid w:val="00E15643"/>
    <w:rsid w:val="00E225CC"/>
    <w:rsid w:val="00E36DE5"/>
    <w:rsid w:val="00E43267"/>
    <w:rsid w:val="00E455D7"/>
    <w:rsid w:val="00E47096"/>
    <w:rsid w:val="00E634F8"/>
    <w:rsid w:val="00E655E5"/>
    <w:rsid w:val="00E730C7"/>
    <w:rsid w:val="00E81721"/>
    <w:rsid w:val="00E81FBD"/>
    <w:rsid w:val="00E92B33"/>
    <w:rsid w:val="00E968A0"/>
    <w:rsid w:val="00E9773A"/>
    <w:rsid w:val="00EB016F"/>
    <w:rsid w:val="00EC0458"/>
    <w:rsid w:val="00EC494A"/>
    <w:rsid w:val="00ED02AC"/>
    <w:rsid w:val="00ED1B93"/>
    <w:rsid w:val="00ED44D4"/>
    <w:rsid w:val="00EE18D7"/>
    <w:rsid w:val="00EE5D8C"/>
    <w:rsid w:val="00EF0EFF"/>
    <w:rsid w:val="00EF3510"/>
    <w:rsid w:val="00F00E7E"/>
    <w:rsid w:val="00F01D51"/>
    <w:rsid w:val="00F07A7D"/>
    <w:rsid w:val="00F10479"/>
    <w:rsid w:val="00F26797"/>
    <w:rsid w:val="00F337AA"/>
    <w:rsid w:val="00F33DF9"/>
    <w:rsid w:val="00F343DF"/>
    <w:rsid w:val="00F36E10"/>
    <w:rsid w:val="00F43A00"/>
    <w:rsid w:val="00F44AF7"/>
    <w:rsid w:val="00F4536C"/>
    <w:rsid w:val="00F458CD"/>
    <w:rsid w:val="00F51C10"/>
    <w:rsid w:val="00F56DB8"/>
    <w:rsid w:val="00F60499"/>
    <w:rsid w:val="00F7221F"/>
    <w:rsid w:val="00F90759"/>
    <w:rsid w:val="00F92FF6"/>
    <w:rsid w:val="00FA0005"/>
    <w:rsid w:val="00FA43CA"/>
    <w:rsid w:val="00FA729C"/>
    <w:rsid w:val="00FC264C"/>
    <w:rsid w:val="00FC415F"/>
    <w:rsid w:val="00FC5961"/>
    <w:rsid w:val="00FD07D4"/>
    <w:rsid w:val="00FD1890"/>
    <w:rsid w:val="00FE02F1"/>
    <w:rsid w:val="00FE24FB"/>
    <w:rsid w:val="00FE3755"/>
    <w:rsid w:val="00FF3227"/>
    <w:rsid w:val="00FF6A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平成明朝" w:hAnsi="Times"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
    <w:qFormat/>
    <w:rsid w:val="008D640B"/>
    <w:pPr>
      <w:topLinePunct/>
      <w:adjustRightInd w:val="0"/>
      <w:spacing w:after="120"/>
      <w:ind w:firstLine="181"/>
      <w:jc w:val="both"/>
      <w:textAlignment w:val="baseline"/>
    </w:pPr>
    <w:rPr>
      <w:rFonts w:ascii="Times New Roman" w:eastAsia="ＭＳ 明朝" w:hAnsi="Times New Roman"/>
    </w:rPr>
  </w:style>
  <w:style w:type="paragraph" w:styleId="Heading1">
    <w:name w:val="heading 1"/>
    <w:aliases w:val="1"/>
    <w:next w:val="Heading2"/>
    <w:qFormat/>
    <w:pPr>
      <w:keepNext/>
      <w:keepLines/>
      <w:numPr>
        <w:numId w:val="4"/>
      </w:numPr>
      <w:adjustRightInd w:val="0"/>
      <w:spacing w:before="120" w:after="120" w:line="240" w:lineRule="atLeast"/>
      <w:textAlignment w:val="baseline"/>
      <w:outlineLvl w:val="0"/>
    </w:pPr>
    <w:rPr>
      <w:rFonts w:ascii="Arial" w:eastAsia="ＭＳ ゴシック" w:hAnsi="Arial"/>
      <w:sz w:val="24"/>
    </w:rPr>
  </w:style>
  <w:style w:type="paragraph" w:styleId="Heading2">
    <w:name w:val="heading 2"/>
    <w:aliases w:val="2"/>
    <w:next w:val="Normal"/>
    <w:qFormat/>
    <w:pPr>
      <w:keepNext/>
      <w:keepLines/>
      <w:numPr>
        <w:ilvl w:val="1"/>
        <w:numId w:val="4"/>
      </w:numPr>
      <w:spacing w:before="80" w:after="80" w:line="240" w:lineRule="atLeast"/>
      <w:jc w:val="both"/>
      <w:outlineLvl w:val="1"/>
    </w:pPr>
    <w:rPr>
      <w:rFonts w:ascii="Arial" w:eastAsia="ＭＳ ゴシック" w:hAnsi="Arial"/>
      <w:sz w:val="24"/>
    </w:rPr>
  </w:style>
  <w:style w:type="paragraph" w:styleId="Heading3">
    <w:name w:val="heading 3"/>
    <w:aliases w:val="3"/>
    <w:next w:val="Normal"/>
    <w:qFormat/>
    <w:pPr>
      <w:numPr>
        <w:ilvl w:val="2"/>
        <w:numId w:val="4"/>
      </w:numPr>
      <w:spacing w:before="40" w:after="40" w:line="240" w:lineRule="atLeast"/>
      <w:jc w:val="both"/>
      <w:outlineLvl w:val="2"/>
    </w:pPr>
    <w:rPr>
      <w:rFonts w:ascii="Arial" w:eastAsia="ＭＳ ゴシック" w:hAnsi="Arial"/>
      <w:sz w:val="22"/>
    </w:rPr>
  </w:style>
  <w:style w:type="paragraph" w:styleId="Heading4">
    <w:name w:val="heading 4"/>
    <w:aliases w:val="4"/>
    <w:next w:val="Normal"/>
    <w:qFormat/>
    <w:pPr>
      <w:keepLines/>
      <w:numPr>
        <w:ilvl w:val="3"/>
        <w:numId w:val="4"/>
      </w:numPr>
      <w:adjustRightInd w:val="0"/>
      <w:spacing w:after="240" w:line="240" w:lineRule="exact"/>
      <w:jc w:val="center"/>
      <w:textAlignment w:val="baseline"/>
      <w:outlineLvl w:val="3"/>
    </w:pPr>
    <w:rPr>
      <w:rFonts w:ascii="Arial" w:eastAsia="ＭＳ ゴシック" w:hAnsi="Arial"/>
    </w:rPr>
  </w:style>
  <w:style w:type="paragraph" w:styleId="Heading5">
    <w:name w:val="heading 5"/>
    <w:aliases w:val="5"/>
    <w:next w:val="Normal"/>
    <w:qFormat/>
    <w:pPr>
      <w:keepNext/>
      <w:keepLines/>
      <w:numPr>
        <w:ilvl w:val="4"/>
        <w:numId w:val="4"/>
      </w:numPr>
      <w:adjustRightInd w:val="0"/>
      <w:spacing w:after="160" w:line="240" w:lineRule="exact"/>
      <w:textAlignment w:val="baseline"/>
      <w:outlineLvl w:val="4"/>
    </w:pPr>
    <w:rPr>
      <w:rFonts w:ascii="Arial" w:eastAsia="ＭＳ ゴシック" w:hAnsi="Arial"/>
    </w:rPr>
  </w:style>
  <w:style w:type="paragraph" w:styleId="Heading6">
    <w:name w:val="heading 6"/>
    <w:basedOn w:val="Normal"/>
    <w:next w:val="Normal"/>
    <w:qFormat/>
    <w:pPr>
      <w:keepNext/>
      <w:ind w:firstLine="0"/>
      <w:outlineLvl w:val="5"/>
    </w:pPr>
    <w:rPr>
      <w:b/>
      <w:bCs/>
    </w:rPr>
  </w:style>
  <w:style w:type="paragraph" w:styleId="Heading7">
    <w:name w:val="heading 7"/>
    <w:basedOn w:val="Normal"/>
    <w:next w:val="Normal"/>
    <w:qFormat/>
    <w:pPr>
      <w:keepNext/>
      <w:ind w:firstLine="0"/>
      <w:outlineLvl w:val="6"/>
    </w:pPr>
  </w:style>
  <w:style w:type="paragraph" w:styleId="Heading8">
    <w:name w:val="heading 8"/>
    <w:basedOn w:val="Normal"/>
    <w:next w:val="Normal"/>
    <w:qFormat/>
    <w:pPr>
      <w:keepNext/>
      <w:ind w:firstLine="0"/>
      <w:outlineLvl w:val="7"/>
    </w:pPr>
  </w:style>
  <w:style w:type="paragraph" w:styleId="Heading9">
    <w:name w:val="heading 9"/>
    <w:basedOn w:val="Normal"/>
    <w:next w:val="Normal"/>
    <w:qFormat/>
    <w:pPr>
      <w:keepNext/>
      <w:ind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jc w:val="center"/>
    </w:pPr>
  </w:style>
  <w:style w:type="paragraph" w:customStyle="1" w:styleId="tablebody">
    <w:name w:val="table body"/>
    <w:aliases w:val="tb"/>
    <w:pPr>
      <w:spacing w:after="20" w:line="240" w:lineRule="atLeast"/>
    </w:pPr>
    <w:rPr>
      <w:rFonts w:ascii="Arial" w:eastAsia="ＭＳ ゴシック" w:hAnsi="Arial"/>
    </w:rPr>
  </w:style>
  <w:style w:type="paragraph" w:styleId="TOC5">
    <w:name w:val="toc 5"/>
    <w:aliases w:val="t5"/>
    <w:basedOn w:val="TOC4"/>
    <w:semiHidden/>
  </w:style>
  <w:style w:type="paragraph" w:styleId="TOC4">
    <w:name w:val="toc 4"/>
    <w:aliases w:val="t4"/>
    <w:basedOn w:val="TOC1"/>
    <w:semiHidden/>
    <w:pPr>
      <w:tabs>
        <w:tab w:val="left" w:pos="1080"/>
      </w:tabs>
      <w:spacing w:before="0" w:line="240" w:lineRule="exact"/>
    </w:pPr>
  </w:style>
  <w:style w:type="paragraph" w:styleId="TOC1">
    <w:name w:val="toc 1"/>
    <w:aliases w:val="t1"/>
    <w:next w:val="TOC2"/>
    <w:uiPriority w:val="39"/>
    <w:rsid w:val="00781CD6"/>
    <w:pPr>
      <w:widowControl w:val="0"/>
      <w:tabs>
        <w:tab w:val="left" w:pos="907"/>
        <w:tab w:val="right" w:leader="dot" w:pos="9611"/>
      </w:tabs>
      <w:adjustRightInd w:val="0"/>
      <w:spacing w:before="240" w:after="60" w:line="280" w:lineRule="exact"/>
      <w:ind w:left="908" w:hanging="454"/>
      <w:textAlignment w:val="baseline"/>
    </w:pPr>
    <w:rPr>
      <w:rFonts w:ascii="Arial" w:eastAsia="ＭＳ ゴシック" w:hAnsi="Arial"/>
      <w:sz w:val="22"/>
    </w:rPr>
  </w:style>
  <w:style w:type="paragraph" w:styleId="TOC2">
    <w:name w:val="toc 2"/>
    <w:aliases w:val="t2"/>
    <w:basedOn w:val="TOC1"/>
    <w:next w:val="TOC3"/>
    <w:uiPriority w:val="39"/>
    <w:rsid w:val="00781CD6"/>
    <w:pPr>
      <w:tabs>
        <w:tab w:val="clear" w:pos="907"/>
        <w:tab w:val="left" w:pos="1134"/>
      </w:tabs>
      <w:spacing w:before="0" w:line="240" w:lineRule="exact"/>
      <w:ind w:left="1134" w:hanging="510"/>
    </w:pPr>
    <w:rPr>
      <w:sz w:val="20"/>
    </w:rPr>
  </w:style>
  <w:style w:type="paragraph" w:styleId="TOC3">
    <w:name w:val="toc 3"/>
    <w:aliases w:val="t3"/>
    <w:basedOn w:val="TOC1"/>
    <w:uiPriority w:val="39"/>
    <w:rsid w:val="00781CD6"/>
    <w:pPr>
      <w:tabs>
        <w:tab w:val="clear" w:pos="907"/>
        <w:tab w:val="left" w:pos="1474"/>
      </w:tabs>
      <w:spacing w:before="0" w:line="240" w:lineRule="exact"/>
      <w:ind w:left="1474" w:hanging="680"/>
    </w:pPr>
    <w:rPr>
      <w:sz w:val="20"/>
    </w:rPr>
  </w:style>
  <w:style w:type="paragraph" w:customStyle="1" w:styleId="box">
    <w:name w:val="box"/>
    <w:aliases w:val="b"/>
    <w:next w:val="figuretitle"/>
    <w:pPr>
      <w:pBdr>
        <w:top w:val="single" w:sz="4" w:space="5" w:color="auto"/>
        <w:left w:val="single" w:sz="4" w:space="5" w:color="auto"/>
        <w:bottom w:val="single" w:sz="4" w:space="5" w:color="auto"/>
        <w:right w:val="single" w:sz="4" w:space="5" w:color="auto"/>
      </w:pBdr>
      <w:spacing w:before="60" w:after="60" w:line="259" w:lineRule="auto"/>
      <w:jc w:val="center"/>
    </w:pPr>
    <w:rPr>
      <w:rFonts w:ascii="Arial" w:eastAsia="ＭＳ ゴシック" w:hAnsi="Arial"/>
    </w:rPr>
  </w:style>
  <w:style w:type="paragraph" w:customStyle="1" w:styleId="figuretitle">
    <w:name w:val="figure title"/>
    <w:aliases w:val="ft"/>
    <w:next w:val="Normal"/>
    <w:pPr>
      <w:spacing w:after="120" w:line="240" w:lineRule="atLeast"/>
      <w:jc w:val="center"/>
    </w:pPr>
    <w:rPr>
      <w:rFonts w:ascii="Arial" w:eastAsia="ＭＳ ゴシック" w:hAnsi="Arial"/>
    </w:rPr>
  </w:style>
  <w:style w:type="paragraph" w:customStyle="1" w:styleId="equation">
    <w:name w:val="equation"/>
    <w:aliases w:val="e"/>
    <w:pPr>
      <w:keepLines/>
      <w:widowControl w:val="0"/>
      <w:adjustRightInd w:val="0"/>
      <w:spacing w:line="259" w:lineRule="auto"/>
      <w:ind w:left="720"/>
      <w:jc w:val="both"/>
      <w:textAlignment w:val="baseline"/>
    </w:pPr>
    <w:rPr>
      <w:rFonts w:ascii="Arial" w:eastAsia="ＭＳ ゴシック" w:hAnsi="Arial"/>
    </w:rPr>
  </w:style>
  <w:style w:type="paragraph" w:customStyle="1" w:styleId="figurenote">
    <w:name w:val="figure note"/>
    <w:aliases w:val="fn"/>
    <w:basedOn w:val="box"/>
    <w:pPr>
      <w:topLinePunct/>
      <w:spacing w:before="0" w:after="20" w:line="240" w:lineRule="atLeast"/>
      <w:ind w:left="624" w:hanging="624"/>
      <w:jc w:val="both"/>
    </w:pPr>
  </w:style>
  <w:style w:type="paragraph" w:customStyle="1" w:styleId="figurenumnote">
    <w:name w:val="figure num note"/>
    <w:aliases w:val="fnn"/>
    <w:basedOn w:val="figurenote"/>
    <w:pPr>
      <w:tabs>
        <w:tab w:val="left" w:pos="624"/>
      </w:tabs>
      <w:ind w:left="907" w:hanging="907"/>
    </w:pPr>
  </w:style>
  <w:style w:type="paragraph" w:customStyle="1" w:styleId="notenumber">
    <w:name w:val="note number"/>
    <w:aliases w:val="nn"/>
    <w:pPr>
      <w:tabs>
        <w:tab w:val="left" w:pos="624"/>
      </w:tabs>
      <w:topLinePunct/>
      <w:spacing w:after="20" w:line="240" w:lineRule="exact"/>
      <w:ind w:left="907" w:hanging="907"/>
    </w:pPr>
    <w:rPr>
      <w:rFonts w:ascii="Arial" w:eastAsia="ＭＳ ゴシック" w:hAnsi="Arial"/>
    </w:rPr>
  </w:style>
  <w:style w:type="paragraph" w:customStyle="1" w:styleId="note">
    <w:name w:val="note"/>
    <w:aliases w:val="nt"/>
    <w:pPr>
      <w:topLinePunct/>
      <w:spacing w:after="20" w:line="240" w:lineRule="exact"/>
      <w:ind w:left="624" w:hanging="624"/>
    </w:pPr>
    <w:rPr>
      <w:rFonts w:ascii="Arial" w:eastAsia="ＭＳ ゴシック" w:hAnsi="Arial"/>
      <w:lang w:eastAsia="zh-TW"/>
    </w:rPr>
  </w:style>
  <w:style w:type="paragraph" w:customStyle="1" w:styleId="renesaslogo">
    <w:name w:val="renesas logo"/>
    <w:aliases w:val="rl"/>
    <w:autoRedefine/>
    <w:rsid w:val="00037BE8"/>
    <w:pPr>
      <w:keepLines/>
      <w:pBdr>
        <w:bottom w:val="single" w:sz="18" w:space="1" w:color="1E1284"/>
      </w:pBdr>
      <w:tabs>
        <w:tab w:val="right" w:pos="9611"/>
      </w:tabs>
      <w:wordWrap w:val="0"/>
      <w:spacing w:before="280" w:after="120" w:line="280" w:lineRule="atLeast"/>
    </w:pPr>
    <w:rPr>
      <w:rFonts w:ascii="Arial" w:eastAsia="ＭＳ ゴシック" w:hAnsi="Arial"/>
      <w:sz w:val="28"/>
    </w:rPr>
  </w:style>
  <w:style w:type="paragraph" w:customStyle="1" w:styleId="tableend">
    <w:name w:val="table end"/>
    <w:aliases w:val="te"/>
    <w:next w:val="Normal"/>
    <w:pPr>
      <w:keepLines/>
      <w:widowControl w:val="0"/>
      <w:spacing w:line="240" w:lineRule="atLeast"/>
    </w:pPr>
    <w:rPr>
      <w:rFonts w:ascii="Arial" w:eastAsia="ＭＳ ゴシック" w:hAnsi="Arial"/>
    </w:rPr>
  </w:style>
  <w:style w:type="paragraph" w:customStyle="1" w:styleId="tablenote">
    <w:name w:val="table note"/>
    <w:aliases w:val="tn"/>
    <w:basedOn w:val="tablebody"/>
    <w:next w:val="tableend"/>
    <w:pPr>
      <w:topLinePunct/>
      <w:ind w:left="601" w:hanging="601"/>
      <w:jc w:val="both"/>
    </w:pPr>
  </w:style>
  <w:style w:type="paragraph" w:customStyle="1" w:styleId="tablenumbernote">
    <w:name w:val="table number note"/>
    <w:aliases w:val="tnn"/>
    <w:basedOn w:val="tablenote"/>
    <w:pPr>
      <w:tabs>
        <w:tab w:val="left" w:pos="601"/>
      </w:tabs>
      <w:ind w:left="885" w:hanging="885"/>
    </w:pPr>
  </w:style>
  <w:style w:type="paragraph" w:customStyle="1" w:styleId="tablecontinued">
    <w:name w:val="table continued"/>
    <w:aliases w:val="tc"/>
    <w:basedOn w:val="Heading5"/>
    <w:next w:val="tablehead"/>
    <w:pPr>
      <w:spacing w:line="240" w:lineRule="atLeast"/>
      <w:outlineLvl w:val="9"/>
    </w:pPr>
  </w:style>
  <w:style w:type="paragraph" w:customStyle="1" w:styleId="space">
    <w:name w:val="space"/>
    <w:aliases w:val="sp,Space"/>
    <w:basedOn w:val="tableend"/>
    <w:next w:val="Normal"/>
    <w:uiPriority w:val="99"/>
    <w:pPr>
      <w:spacing w:after="60"/>
      <w:jc w:val="both"/>
    </w:pPr>
  </w:style>
  <w:style w:type="paragraph" w:customStyle="1" w:styleId="table1unordered">
    <w:name w:val="table 1 unordered"/>
    <w:aliases w:val="t1u"/>
    <w:basedOn w:val="Level1unordered"/>
    <w:rsid w:val="00CC2646"/>
    <w:pPr>
      <w:ind w:left="289" w:hanging="289"/>
    </w:pPr>
    <w:rPr>
      <w:rFonts w:ascii="Arial" w:eastAsia="ＭＳ ゴシック" w:hAnsi="Arial"/>
    </w:rPr>
  </w:style>
  <w:style w:type="paragraph" w:customStyle="1" w:styleId="Level1unordered">
    <w:name w:val="Level 1 unordered"/>
    <w:aliases w:val="1u"/>
    <w:basedOn w:val="Level1ordered"/>
    <w:rsid w:val="00122F79"/>
    <w:pPr>
      <w:keepLines w:val="0"/>
      <w:numPr>
        <w:numId w:val="5"/>
      </w:numPr>
      <w:tabs>
        <w:tab w:val="left" w:pos="289"/>
      </w:tabs>
    </w:pPr>
    <w:rPr>
      <w:lang w:eastAsia="zh-TW"/>
    </w:rPr>
  </w:style>
  <w:style w:type="paragraph" w:customStyle="1" w:styleId="Level1ordered">
    <w:name w:val="Level 1 ordered"/>
    <w:aliases w:val="1o,level 1 ordered"/>
    <w:pPr>
      <w:keepNext/>
      <w:keepLines/>
      <w:spacing w:after="20" w:line="240" w:lineRule="atLeast"/>
      <w:ind w:left="289" w:hanging="289"/>
    </w:pPr>
    <w:rPr>
      <w:rFonts w:ascii="Times New Roman" w:eastAsia="ＭＳ 明朝" w:hAnsi="Times New Roman"/>
    </w:rPr>
  </w:style>
  <w:style w:type="paragraph" w:customStyle="1" w:styleId="10">
    <w:name w:val="フッター1"/>
    <w:aliases w:val="f"/>
    <w:autoRedefine/>
    <w:pPr>
      <w:pBdr>
        <w:top w:val="single" w:sz="18" w:space="4" w:color="1E1284"/>
      </w:pBdr>
      <w:tabs>
        <w:tab w:val="center" w:pos="4805"/>
        <w:tab w:val="right" w:pos="9611"/>
      </w:tabs>
      <w:spacing w:before="120" w:line="240" w:lineRule="atLeast"/>
    </w:pPr>
    <w:rPr>
      <w:rFonts w:ascii="Arial" w:eastAsia="ＭＳ ゴシック" w:hAnsi="Arial"/>
    </w:rPr>
  </w:style>
  <w:style w:type="paragraph" w:customStyle="1" w:styleId="productname">
    <w:name w:val="product name"/>
    <w:aliases w:val="pn"/>
    <w:pPr>
      <w:spacing w:before="80" w:after="120" w:line="400" w:lineRule="exact"/>
    </w:pPr>
    <w:rPr>
      <w:rFonts w:ascii="Arial" w:eastAsia="ＭＳ ゴシック" w:hAnsi="Arial"/>
      <w:sz w:val="36"/>
    </w:rPr>
  </w:style>
  <w:style w:type="paragraph" w:customStyle="1" w:styleId="litordernum">
    <w:name w:val="lit order num"/>
    <w:aliases w:val="lon"/>
    <w:next w:val="Normal"/>
    <w:pPr>
      <w:wordWrap w:val="0"/>
      <w:spacing w:line="240" w:lineRule="exact"/>
      <w:jc w:val="right"/>
    </w:pPr>
    <w:rPr>
      <w:rFonts w:ascii="Arial" w:eastAsia="ＭＳ ゴシック" w:hAnsi="Arial"/>
    </w:rPr>
  </w:style>
  <w:style w:type="paragraph" w:customStyle="1" w:styleId="code">
    <w:name w:val="code"/>
    <w:aliases w:val="c"/>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line="240" w:lineRule="atLeast"/>
      <w:ind w:left="181"/>
    </w:pPr>
    <w:rPr>
      <w:rFonts w:ascii="Courier New" w:eastAsia="ＭＳ 明朝" w:hAnsi="Courier New"/>
    </w:rPr>
  </w:style>
  <w:style w:type="paragraph" w:customStyle="1" w:styleId="table1ordered">
    <w:name w:val="table 1 ordered"/>
    <w:aliases w:val="t1o"/>
    <w:basedOn w:val="table1unordered"/>
    <w:rsid w:val="00BB47A2"/>
    <w:pPr>
      <w:numPr>
        <w:numId w:val="0"/>
      </w:numPr>
      <w:tabs>
        <w:tab w:val="left" w:pos="420"/>
      </w:tabs>
      <w:ind w:left="289" w:hanging="289"/>
    </w:pPr>
  </w:style>
  <w:style w:type="paragraph" w:customStyle="1" w:styleId="codeend">
    <w:name w:val="code end"/>
    <w:aliases w:val="ce"/>
    <w:basedOn w:val="code"/>
    <w:next w:val="Normal"/>
  </w:style>
  <w:style w:type="paragraph" w:styleId="Header">
    <w:name w:val="header"/>
    <w:basedOn w:val="Normal"/>
    <w:pPr>
      <w:tabs>
        <w:tab w:val="center" w:pos="4320"/>
        <w:tab w:val="right" w:pos="8640"/>
      </w:tabs>
      <w:spacing w:after="200"/>
    </w:pPr>
  </w:style>
  <w:style w:type="paragraph" w:styleId="Footer">
    <w:name w:val="footer"/>
    <w:basedOn w:val="Normal"/>
    <w:rsid w:val="00085923"/>
    <w:pPr>
      <w:tabs>
        <w:tab w:val="center" w:pos="4320"/>
        <w:tab w:val="right" w:pos="8640"/>
      </w:tabs>
      <w:spacing w:after="200"/>
    </w:pPr>
    <w:rPr>
      <w:rFonts w:ascii="Arial" w:eastAsia="ＭＳ ゴシック" w:hAnsi="Arial"/>
    </w:rPr>
  </w:style>
  <w:style w:type="paragraph" w:customStyle="1" w:styleId="11">
    <w:name w:val="ヘッダー1"/>
    <w:aliases w:val="h"/>
    <w:autoRedefine/>
    <w:pPr>
      <w:pBdr>
        <w:bottom w:val="single" w:sz="18" w:space="1" w:color="1E1284"/>
      </w:pBdr>
      <w:tabs>
        <w:tab w:val="right" w:pos="9611"/>
      </w:tabs>
      <w:spacing w:after="120" w:line="240" w:lineRule="atLeast"/>
    </w:pPr>
    <w:rPr>
      <w:rFonts w:ascii="Arial" w:eastAsia="ＭＳ ゴシック" w:hAnsi="Arial"/>
      <w:sz w:val="24"/>
    </w:rPr>
  </w:style>
  <w:style w:type="paragraph" w:customStyle="1" w:styleId="table2unordered">
    <w:name w:val="table 2 unordered"/>
    <w:aliases w:val="t2u"/>
    <w:basedOn w:val="Level2unordered"/>
    <w:rPr>
      <w:rFonts w:ascii="Arial" w:eastAsia="ＭＳ ゴシック" w:hAnsi="Arial"/>
    </w:rPr>
  </w:style>
  <w:style w:type="paragraph" w:customStyle="1" w:styleId="Level2unordered">
    <w:name w:val="Level 2 unordered"/>
    <w:aliases w:val="2u"/>
    <w:basedOn w:val="Level1unordered"/>
    <w:rsid w:val="00FA729C"/>
    <w:pPr>
      <w:numPr>
        <w:numId w:val="6"/>
      </w:numPr>
      <w:tabs>
        <w:tab w:val="clear" w:pos="289"/>
        <w:tab w:val="left" w:pos="578"/>
      </w:tabs>
      <w:ind w:hanging="289"/>
    </w:pPr>
  </w:style>
  <w:style w:type="paragraph" w:customStyle="1" w:styleId="table2cont">
    <w:name w:val="table 2 cont"/>
    <w:aliases w:val="t2c"/>
    <w:basedOn w:val="tablebody"/>
    <w:rsid w:val="00363595"/>
    <w:pPr>
      <w:ind w:left="578"/>
    </w:pPr>
  </w:style>
  <w:style w:type="paragraph" w:customStyle="1" w:styleId="Level2cont">
    <w:name w:val="Level 2 cont"/>
    <w:aliases w:val="2c"/>
    <w:basedOn w:val="Level1cont"/>
    <w:pPr>
      <w:ind w:left="578"/>
    </w:pPr>
  </w:style>
  <w:style w:type="paragraph" w:customStyle="1" w:styleId="Level1cont">
    <w:name w:val="Level 1 cont"/>
    <w:aliases w:val="1c,level 1 cont"/>
    <w:pPr>
      <w:keepNext/>
      <w:keepLines/>
      <w:spacing w:after="20" w:line="240" w:lineRule="atLeast"/>
      <w:ind w:left="289"/>
    </w:pPr>
    <w:rPr>
      <w:rFonts w:ascii="Times New Roman" w:eastAsia="ＭＳ 明朝" w:hAnsi="Times New Roman"/>
    </w:rPr>
  </w:style>
  <w:style w:type="paragraph" w:customStyle="1" w:styleId="table2ordered">
    <w:name w:val="table 2 ordered"/>
    <w:aliases w:val="t2o"/>
    <w:basedOn w:val="Level2ordered"/>
    <w:rPr>
      <w:rFonts w:ascii="Arial" w:eastAsia="ＭＳ ゴシック" w:hAnsi="Arial"/>
    </w:rPr>
  </w:style>
  <w:style w:type="paragraph" w:customStyle="1" w:styleId="Level2ordered">
    <w:name w:val="Level 2 ordered"/>
    <w:aliases w:val="2o"/>
    <w:basedOn w:val="Level1ordered"/>
    <w:pPr>
      <w:keepLines w:val="0"/>
      <w:ind w:left="578"/>
    </w:pPr>
  </w:style>
  <w:style w:type="paragraph" w:customStyle="1" w:styleId="Level3cont">
    <w:name w:val="Level 3 cont"/>
    <w:aliases w:val="3c"/>
    <w:basedOn w:val="Level2cont"/>
    <w:pPr>
      <w:ind w:left="868"/>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tablenumbernotecont">
    <w:name w:val="table number note cont"/>
    <w:aliases w:val="tnnc"/>
    <w:basedOn w:val="tablenumbernote"/>
    <w:pPr>
      <w:tabs>
        <w:tab w:val="clear" w:pos="601"/>
      </w:tabs>
      <w:ind w:firstLine="0"/>
    </w:pPr>
  </w:style>
  <w:style w:type="paragraph" w:customStyle="1" w:styleId="condition">
    <w:name w:val="condition"/>
    <w:aliases w:val="con"/>
    <w:pPr>
      <w:keepNext/>
      <w:spacing w:after="40" w:line="240" w:lineRule="atLeast"/>
      <w:jc w:val="right"/>
    </w:pPr>
    <w:rPr>
      <w:rFonts w:ascii="Times New Roman" w:eastAsia="ＭＳ 明朝" w:hAnsi="Times New Roman"/>
    </w:rPr>
  </w:style>
  <w:style w:type="paragraph" w:customStyle="1" w:styleId="conditiontitle">
    <w:name w:val="condition title"/>
    <w:aliases w:val="cont"/>
    <w:pPr>
      <w:keepNext/>
      <w:spacing w:after="120" w:line="240" w:lineRule="atLeast"/>
    </w:pPr>
    <w:rPr>
      <w:rFonts w:ascii="Arial" w:eastAsia="ＭＳ ゴシック" w:hAnsi="Arial"/>
    </w:rPr>
  </w:style>
  <w:style w:type="paragraph" w:customStyle="1" w:styleId="lastpage">
    <w:name w:val="last page"/>
    <w:aliases w:val="lp"/>
    <w:basedOn w:val="space"/>
    <w:pPr>
      <w:widowControl/>
      <w:spacing w:after="0" w:line="240" w:lineRule="auto"/>
      <w:jc w:val="center"/>
    </w:pPr>
  </w:style>
  <w:style w:type="paragraph" w:customStyle="1" w:styleId="Level3ordered">
    <w:name w:val="Level 3 ordered"/>
    <w:aliases w:val="3o"/>
    <w:basedOn w:val="Level2ordered"/>
    <w:pPr>
      <w:ind w:left="867"/>
    </w:pPr>
  </w:style>
  <w:style w:type="paragraph" w:customStyle="1" w:styleId="Level3unordered">
    <w:name w:val="Level 3 unordered"/>
    <w:aliases w:val="3u"/>
    <w:basedOn w:val="Level2unordered"/>
    <w:pPr>
      <w:numPr>
        <w:numId w:val="3"/>
      </w:numPr>
      <w:tabs>
        <w:tab w:val="clear" w:pos="660"/>
        <w:tab w:val="left" w:pos="868"/>
      </w:tabs>
      <w:ind w:left="867" w:hanging="289"/>
    </w:pPr>
  </w:style>
  <w:style w:type="paragraph" w:customStyle="1" w:styleId="listend">
    <w:name w:val="list end"/>
    <w:aliases w:val="le"/>
    <w:next w:val="Normal"/>
    <w:pPr>
      <w:spacing w:line="160" w:lineRule="exact"/>
      <w:jc w:val="both"/>
    </w:pPr>
    <w:rPr>
      <w:rFonts w:ascii="Times New Roman" w:eastAsia="ＭＳ 明朝" w:hAnsi="Times New Roman"/>
      <w:lang w:eastAsia="zh-TW"/>
    </w:rPr>
  </w:style>
  <w:style w:type="paragraph" w:customStyle="1" w:styleId="notecont">
    <w:name w:val="note cont"/>
    <w:aliases w:val="nc"/>
    <w:basedOn w:val="note"/>
    <w:pPr>
      <w:ind w:firstLine="0"/>
    </w:pPr>
  </w:style>
  <w:style w:type="paragraph" w:customStyle="1" w:styleId="table1cont">
    <w:name w:val="table 1 cont"/>
    <w:aliases w:val="t1c"/>
    <w:basedOn w:val="tablebody"/>
    <w:pPr>
      <w:spacing w:after="40" w:line="220" w:lineRule="atLeast"/>
      <w:ind w:left="289"/>
    </w:pPr>
  </w:style>
  <w:style w:type="paragraph" w:customStyle="1" w:styleId="figuretitleabove">
    <w:name w:val="figure title above"/>
    <w:aliases w:val="fta"/>
    <w:basedOn w:val="Heading3"/>
    <w:next w:val="Normal"/>
    <w:pPr>
      <w:adjustRightInd w:val="0"/>
      <w:spacing w:before="120" w:after="120" w:line="300" w:lineRule="exact"/>
      <w:textAlignment w:val="baseline"/>
    </w:pPr>
  </w:style>
  <w:style w:type="paragraph" w:customStyle="1" w:styleId="tablefigure">
    <w:name w:val="table figure"/>
    <w:aliases w:val="tf"/>
    <w:basedOn w:val="tablebody"/>
    <w:next w:val="tablebody"/>
  </w:style>
  <w:style w:type="paragraph" w:customStyle="1" w:styleId="tablenotecont">
    <w:name w:val="table note cont"/>
    <w:aliases w:val="tnc"/>
    <w:basedOn w:val="tableend"/>
    <w:pPr>
      <w:spacing w:after="20"/>
      <w:ind w:left="601"/>
    </w:pPr>
  </w:style>
  <w:style w:type="paragraph" w:customStyle="1" w:styleId="tabletitie">
    <w:name w:val="table titie"/>
    <w:aliases w:val="tt"/>
    <w:pPr>
      <w:spacing w:after="120" w:line="240" w:lineRule="atLeast"/>
      <w:jc w:val="center"/>
    </w:pPr>
    <w:rPr>
      <w:rFonts w:ascii="Arial" w:eastAsia="ＭＳ ゴシック" w:hAnsi="Arial"/>
    </w:rPr>
  </w:style>
  <w:style w:type="paragraph" w:customStyle="1" w:styleId="conditionitem">
    <w:name w:val="condition item"/>
    <w:aliases w:val="coni"/>
    <w:basedOn w:val="Level1unordered"/>
    <w:pPr>
      <w:tabs>
        <w:tab w:val="clear" w:pos="289"/>
        <w:tab w:val="num" w:pos="272"/>
      </w:tabs>
    </w:pPr>
  </w:style>
  <w:style w:type="paragraph" w:customStyle="1" w:styleId="indexlist">
    <w:name w:val="index list"/>
    <w:aliases w:val="il"/>
    <w:basedOn w:val="Level1unordered"/>
    <w:pPr>
      <w:tabs>
        <w:tab w:val="left" w:leader="dot" w:pos="8335"/>
        <w:tab w:val="right" w:pos="8675"/>
      </w:tabs>
    </w:pPr>
  </w:style>
  <w:style w:type="paragraph" w:customStyle="1" w:styleId="documentname">
    <w:name w:val="document name"/>
    <w:aliases w:val="dn"/>
    <w:autoRedefine/>
    <w:pPr>
      <w:pBdr>
        <w:bottom w:val="single" w:sz="18" w:space="1" w:color="1E1284"/>
      </w:pBdr>
      <w:spacing w:after="120" w:line="320" w:lineRule="exact"/>
      <w:jc w:val="both"/>
    </w:pPr>
    <w:rPr>
      <w:rFonts w:ascii="Arial" w:eastAsia="ＭＳ ゴシック" w:hAnsi="Arial"/>
      <w:sz w:val="28"/>
    </w:rPr>
  </w:style>
  <w:style w:type="paragraph" w:customStyle="1" w:styleId="3">
    <w:name w:val="番号なし見出し3"/>
    <w:basedOn w:val="Heading3"/>
    <w:pPr>
      <w:numPr>
        <w:ilvl w:val="0"/>
        <w:numId w:val="0"/>
      </w:numPr>
    </w:pPr>
  </w:style>
  <w:style w:type="paragraph" w:customStyle="1" w:styleId="12">
    <w:name w:val="番号なし見出し1"/>
    <w:basedOn w:val="Heading1"/>
    <w:pPr>
      <w:numPr>
        <w:numId w:val="0"/>
      </w:numPr>
    </w:pPr>
  </w:style>
  <w:style w:type="paragraph" w:styleId="DocumentMap">
    <w:name w:val="Document Map"/>
    <w:basedOn w:val="Normal"/>
    <w:semiHidden/>
    <w:pPr>
      <w:shd w:val="clear" w:color="auto" w:fill="000080"/>
    </w:pPr>
    <w:rPr>
      <w:rFonts w:ascii="Arial" w:eastAsia="ＭＳ ゴシック" w:hAnsi="Arial"/>
    </w:rPr>
  </w:style>
  <w:style w:type="paragraph" w:customStyle="1" w:styleId="a">
    <w:name w:val="図罫無"/>
    <w:basedOn w:val="box"/>
    <w:pPr>
      <w:pBdr>
        <w:top w:val="none" w:sz="0" w:space="0" w:color="auto"/>
        <w:left w:val="none" w:sz="0" w:space="0" w:color="auto"/>
        <w:bottom w:val="none" w:sz="0" w:space="0" w:color="auto"/>
        <w:right w:val="none" w:sz="0" w:space="0" w:color="auto"/>
      </w:pBdr>
    </w:pPr>
  </w:style>
  <w:style w:type="character" w:styleId="Hyperlink">
    <w:name w:val="Hyperlink"/>
    <w:uiPriority w:val="99"/>
    <w:rPr>
      <w:color w:val="0000FF"/>
      <w:u w:val="single"/>
    </w:rPr>
  </w:style>
  <w:style w:type="paragraph" w:customStyle="1" w:styleId="introductionheader">
    <w:name w:val="introduction header"/>
    <w:aliases w:val="ih"/>
    <w:pPr>
      <w:spacing w:before="120" w:after="120" w:line="240" w:lineRule="atLeast"/>
    </w:pPr>
    <w:rPr>
      <w:rFonts w:ascii="Arial" w:eastAsia="ＭＳ ゴシック" w:hAnsi="Arial"/>
      <w:sz w:val="24"/>
    </w:rPr>
  </w:style>
  <w:style w:type="paragraph" w:customStyle="1" w:styleId="targetdevice">
    <w:name w:val="target device"/>
    <w:aliases w:val="td"/>
    <w:pPr>
      <w:spacing w:before="120" w:after="120" w:line="240" w:lineRule="atLeast"/>
    </w:pPr>
    <w:rPr>
      <w:rFonts w:ascii="Arial" w:eastAsia="ＭＳ ゴシック" w:hAnsi="Arial"/>
      <w:sz w:val="24"/>
    </w:rPr>
  </w:style>
  <w:style w:type="paragraph" w:customStyle="1" w:styleId="contentsheader">
    <w:name w:val="contents header"/>
    <w:pPr>
      <w:spacing w:before="120" w:after="120" w:line="240" w:lineRule="atLeast"/>
    </w:pPr>
    <w:rPr>
      <w:rFonts w:ascii="Arial" w:eastAsia="ＭＳ ゴシック" w:hAnsi="Arial"/>
      <w:sz w:val="24"/>
    </w:rPr>
  </w:style>
  <w:style w:type="paragraph" w:customStyle="1" w:styleId="revisionhistory">
    <w:name w:val="revision history"/>
    <w:aliases w:val="rh"/>
    <w:pPr>
      <w:spacing w:before="120" w:after="120" w:line="240" w:lineRule="atLeast"/>
    </w:pPr>
    <w:rPr>
      <w:rFonts w:ascii="Arial" w:eastAsia="ＭＳ ゴシック" w:hAnsi="Arial"/>
      <w:sz w:val="24"/>
    </w:rPr>
  </w:style>
  <w:style w:type="paragraph" w:customStyle="1" w:styleId="figurenotecont">
    <w:name w:val="figure note cont"/>
    <w:aliases w:val="fnc"/>
    <w:basedOn w:val="figurenote"/>
  </w:style>
  <w:style w:type="paragraph" w:customStyle="1" w:styleId="2">
    <w:name w:val="番号なし見出し2"/>
    <w:basedOn w:val="Heading2"/>
    <w:pPr>
      <w:numPr>
        <w:ilvl w:val="0"/>
        <w:numId w:val="0"/>
      </w:numPr>
    </w:pPr>
  </w:style>
  <w:style w:type="paragraph" w:customStyle="1" w:styleId="websiteandsupport">
    <w:name w:val="website and support"/>
    <w:aliases w:val="ws"/>
    <w:basedOn w:val="revisionhistory"/>
    <w:next w:val="Normal"/>
  </w:style>
  <w:style w:type="character" w:styleId="FollowedHyperlink">
    <w:name w:val="FollowedHyperlink"/>
    <w:rPr>
      <w:color w:val="800080"/>
      <w:u w:val="single"/>
    </w:rPr>
  </w:style>
  <w:style w:type="paragraph" w:styleId="BodyText">
    <w:name w:val="Body Text"/>
    <w:basedOn w:val="Normal"/>
    <w:link w:val="BodyTextChar"/>
    <w:pPr>
      <w:widowControl w:val="0"/>
      <w:topLinePunct w:val="0"/>
      <w:spacing w:after="0" w:line="340" w:lineRule="exact"/>
      <w:ind w:firstLine="200"/>
    </w:pPr>
  </w:style>
  <w:style w:type="paragraph" w:customStyle="1" w:styleId="lonrnrd">
    <w:name w:val="lon_rn_rd"/>
    <w:pPr>
      <w:spacing w:line="240" w:lineRule="atLeast"/>
      <w:jc w:val="right"/>
    </w:pPr>
    <w:rPr>
      <w:rFonts w:ascii="Arial" w:eastAsia="ＭＳ ゴシック" w:hAnsi="Arial"/>
    </w:rPr>
  </w:style>
  <w:style w:type="paragraph" w:styleId="ListContinue">
    <w:name w:val="List Continue"/>
    <w:basedOn w:val="Normal"/>
    <w:next w:val="Normal"/>
    <w:pPr>
      <w:widowControl w:val="0"/>
      <w:overflowPunct w:val="0"/>
      <w:topLinePunct w:val="0"/>
      <w:autoSpaceDE w:val="0"/>
      <w:autoSpaceDN w:val="0"/>
      <w:spacing w:after="20" w:line="340" w:lineRule="exact"/>
      <w:ind w:left="403" w:firstLine="0"/>
    </w:pPr>
  </w:style>
  <w:style w:type="character" w:styleId="SubtleReference">
    <w:name w:val="Subtle Reference"/>
    <w:qFormat/>
    <w:rPr>
      <w:rFonts w:ascii="Arial" w:eastAsia="ＭＳ ゴシック" w:hAnsi="Arial"/>
      <w:color w:val="000000"/>
      <w:spacing w:val="0"/>
      <w:sz w:val="20"/>
      <w:u w:val="none"/>
    </w:rPr>
  </w:style>
  <w:style w:type="paragraph" w:customStyle="1" w:styleId="a0">
    <w:name w:val="番号無見出し"/>
    <w:basedOn w:val="Heading3"/>
    <w:next w:val="BodyText"/>
    <w:pPr>
      <w:keepNext/>
      <w:numPr>
        <w:ilvl w:val="0"/>
        <w:numId w:val="0"/>
      </w:numPr>
      <w:spacing w:before="120" w:after="60" w:line="300" w:lineRule="exact"/>
      <w:jc w:val="left"/>
      <w:outlineLvl w:val="9"/>
    </w:pPr>
    <w:rPr>
      <w:sz w:val="24"/>
    </w:rPr>
  </w:style>
  <w:style w:type="character" w:styleId="PageNumber">
    <w:name w:val="page number"/>
    <w:basedOn w:val="DefaultParagraphFont"/>
    <w:rsid w:val="004D768B"/>
  </w:style>
  <w:style w:type="paragraph" w:styleId="BalloonText">
    <w:name w:val="Balloon Text"/>
    <w:basedOn w:val="Normal"/>
    <w:link w:val="BalloonTextChar"/>
    <w:rsid w:val="00926632"/>
    <w:pPr>
      <w:spacing w:after="0"/>
    </w:pPr>
    <w:rPr>
      <w:rFonts w:ascii="Arial" w:eastAsia="ＭＳ ゴシック" w:hAnsi="Arial"/>
      <w:sz w:val="18"/>
      <w:szCs w:val="18"/>
    </w:rPr>
  </w:style>
  <w:style w:type="character" w:customStyle="1" w:styleId="BalloonTextChar">
    <w:name w:val="Balloon Text Char"/>
    <w:link w:val="BalloonText"/>
    <w:rsid w:val="00926632"/>
    <w:rPr>
      <w:rFonts w:ascii="Arial" w:eastAsia="ＭＳ ゴシック" w:hAnsi="Arial" w:cs="Times New Roman"/>
      <w:sz w:val="18"/>
      <w:szCs w:val="18"/>
    </w:rPr>
  </w:style>
  <w:style w:type="paragraph" w:customStyle="1" w:styleId="a1">
    <w:name w:val="本文インデントなし"/>
    <w:basedOn w:val="BodyText"/>
    <w:rsid w:val="000B483E"/>
    <w:pPr>
      <w:spacing w:line="300" w:lineRule="exact"/>
      <w:ind w:firstLine="199"/>
    </w:pPr>
  </w:style>
  <w:style w:type="paragraph" w:styleId="HTMLAddress">
    <w:name w:val="HTML Address"/>
    <w:basedOn w:val="Normal"/>
    <w:link w:val="HTMLAddressChar"/>
    <w:semiHidden/>
    <w:unhideWhenUsed/>
    <w:rsid w:val="00996709"/>
    <w:rPr>
      <w:i/>
      <w:iCs/>
    </w:rPr>
  </w:style>
  <w:style w:type="character" w:customStyle="1" w:styleId="HTMLAddressChar">
    <w:name w:val="HTML Address Char"/>
    <w:link w:val="HTMLAddress"/>
    <w:semiHidden/>
    <w:rsid w:val="00996709"/>
    <w:rPr>
      <w:rFonts w:ascii="Times New Roman" w:eastAsia="ＭＳ 明朝" w:hAnsi="Times New Roman"/>
      <w:i/>
      <w:iCs/>
    </w:rPr>
  </w:style>
  <w:style w:type="paragraph" w:styleId="HTMLPreformatted">
    <w:name w:val="HTML Preformatted"/>
    <w:basedOn w:val="Normal"/>
    <w:link w:val="HTMLPreformattedChar"/>
    <w:semiHidden/>
    <w:unhideWhenUsed/>
    <w:rsid w:val="00996709"/>
    <w:rPr>
      <w:rFonts w:ascii="Courier New" w:hAnsi="Courier New" w:cs="Courier New"/>
    </w:rPr>
  </w:style>
  <w:style w:type="character" w:customStyle="1" w:styleId="HTMLPreformattedChar">
    <w:name w:val="HTML Preformatted Char"/>
    <w:link w:val="HTMLPreformatted"/>
    <w:semiHidden/>
    <w:rsid w:val="00996709"/>
    <w:rPr>
      <w:rFonts w:ascii="Courier New" w:eastAsia="ＭＳ 明朝" w:hAnsi="Courier New" w:cs="Courier New"/>
    </w:rPr>
  </w:style>
  <w:style w:type="paragraph" w:styleId="CommentText">
    <w:name w:val="annotation text"/>
    <w:basedOn w:val="Normal"/>
    <w:link w:val="CommentTextChar"/>
    <w:semiHidden/>
    <w:unhideWhenUsed/>
    <w:rsid w:val="00996709"/>
  </w:style>
  <w:style w:type="character" w:customStyle="1" w:styleId="CommentTextChar">
    <w:name w:val="Comment Text Char"/>
    <w:link w:val="CommentText"/>
    <w:semiHidden/>
    <w:rsid w:val="00996709"/>
    <w:rPr>
      <w:rFonts w:ascii="Times New Roman" w:eastAsia="ＭＳ 明朝" w:hAnsi="Times New Roman"/>
    </w:rPr>
  </w:style>
  <w:style w:type="paragraph" w:styleId="CommentSubject">
    <w:name w:val="annotation subject"/>
    <w:basedOn w:val="CommentText"/>
    <w:next w:val="CommentText"/>
    <w:link w:val="CommentSubjectChar"/>
    <w:semiHidden/>
    <w:unhideWhenUsed/>
    <w:rsid w:val="00996709"/>
    <w:rPr>
      <w:b/>
      <w:bCs/>
    </w:rPr>
  </w:style>
  <w:style w:type="character" w:customStyle="1" w:styleId="CommentSubjectChar">
    <w:name w:val="Comment Subject Char"/>
    <w:link w:val="CommentSubject"/>
    <w:semiHidden/>
    <w:rsid w:val="00996709"/>
    <w:rPr>
      <w:rFonts w:ascii="Times New Roman" w:eastAsia="ＭＳ 明朝" w:hAnsi="Times New Roman"/>
      <w:b/>
      <w:bCs/>
    </w:rPr>
  </w:style>
  <w:style w:type="paragraph" w:styleId="BlockText">
    <w:name w:val="Block Text"/>
    <w:basedOn w:val="Normal"/>
    <w:semiHidden/>
    <w:unhideWhenUsed/>
    <w:rsid w:val="00996709"/>
    <w:pPr>
      <w:ind w:left="1440" w:right="1440"/>
    </w:pPr>
  </w:style>
  <w:style w:type="paragraph" w:styleId="MacroText">
    <w:name w:val="macro"/>
    <w:link w:val="MacroTextChar"/>
    <w:semiHidden/>
    <w:unhideWhenUsed/>
    <w:rsid w:val="00996709"/>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spacing w:after="120"/>
      <w:ind w:firstLine="181"/>
      <w:textAlignment w:val="baseline"/>
    </w:pPr>
    <w:rPr>
      <w:rFonts w:ascii="Courier New" w:eastAsia="ＭＳ 明朝" w:hAnsi="Courier New" w:cs="Courier New"/>
      <w:sz w:val="18"/>
      <w:szCs w:val="18"/>
    </w:rPr>
  </w:style>
  <w:style w:type="character" w:customStyle="1" w:styleId="MacroTextChar">
    <w:name w:val="Macro Text Char"/>
    <w:link w:val="MacroText"/>
    <w:semiHidden/>
    <w:rsid w:val="00996709"/>
    <w:rPr>
      <w:rFonts w:ascii="Courier New" w:eastAsia="ＭＳ 明朝" w:hAnsi="Courier New" w:cs="Courier New"/>
      <w:sz w:val="18"/>
      <w:szCs w:val="18"/>
    </w:rPr>
  </w:style>
  <w:style w:type="paragraph" w:styleId="MessageHeader">
    <w:name w:val="Message Header"/>
    <w:basedOn w:val="Normal"/>
    <w:link w:val="MessageHeaderChar"/>
    <w:semiHidden/>
    <w:unhideWhenUsed/>
    <w:rsid w:val="00996709"/>
    <w:pPr>
      <w:pBdr>
        <w:top w:val="single" w:sz="6" w:space="1" w:color="auto"/>
        <w:left w:val="single" w:sz="6" w:space="1" w:color="auto"/>
        <w:bottom w:val="single" w:sz="6" w:space="1" w:color="auto"/>
        <w:right w:val="single" w:sz="6" w:space="1" w:color="auto"/>
      </w:pBdr>
      <w:shd w:val="pct20" w:color="auto" w:fill="auto"/>
      <w:ind w:left="851" w:hanging="851"/>
    </w:pPr>
    <w:rPr>
      <w:rFonts w:ascii="Arial" w:eastAsia="ＭＳ ゴシック" w:hAnsi="Arial"/>
      <w:sz w:val="24"/>
      <w:szCs w:val="24"/>
    </w:rPr>
  </w:style>
  <w:style w:type="character" w:customStyle="1" w:styleId="MessageHeaderChar">
    <w:name w:val="Message Header Char"/>
    <w:link w:val="MessageHeader"/>
    <w:semiHidden/>
    <w:rsid w:val="00996709"/>
    <w:rPr>
      <w:rFonts w:ascii="Arial" w:eastAsia="ＭＳ ゴシック" w:hAnsi="Arial" w:cs="Times New Roman"/>
      <w:sz w:val="24"/>
      <w:szCs w:val="24"/>
      <w:shd w:val="pct20" w:color="auto" w:fill="auto"/>
    </w:rPr>
  </w:style>
  <w:style w:type="paragraph" w:styleId="ListParagraph">
    <w:name w:val="List Paragraph"/>
    <w:basedOn w:val="Normal"/>
    <w:uiPriority w:val="34"/>
    <w:qFormat/>
    <w:rsid w:val="00996709"/>
    <w:pPr>
      <w:ind w:left="840"/>
    </w:pPr>
  </w:style>
  <w:style w:type="paragraph" w:styleId="Salutation">
    <w:name w:val="Salutation"/>
    <w:basedOn w:val="Normal"/>
    <w:next w:val="Normal"/>
    <w:link w:val="SalutationChar"/>
    <w:rsid w:val="00996709"/>
  </w:style>
  <w:style w:type="character" w:customStyle="1" w:styleId="SalutationChar">
    <w:name w:val="Salutation Char"/>
    <w:link w:val="Salutation"/>
    <w:rsid w:val="00996709"/>
    <w:rPr>
      <w:rFonts w:ascii="Times New Roman" w:eastAsia="ＭＳ 明朝" w:hAnsi="Times New Roman"/>
    </w:rPr>
  </w:style>
  <w:style w:type="paragraph" w:styleId="EnvelopeAddress">
    <w:name w:val="envelope address"/>
    <w:basedOn w:val="Normal"/>
    <w:semiHidden/>
    <w:unhideWhenUsed/>
    <w:rsid w:val="00996709"/>
    <w:pPr>
      <w:framePr w:w="6804" w:h="2268" w:hRule="exact" w:hSpace="142" w:wrap="auto" w:hAnchor="page" w:xAlign="center" w:yAlign="bottom"/>
      <w:snapToGrid w:val="0"/>
      <w:ind w:left="2835"/>
    </w:pPr>
    <w:rPr>
      <w:rFonts w:ascii="Arial" w:eastAsia="ＭＳ ゴシック" w:hAnsi="Arial"/>
      <w:sz w:val="24"/>
      <w:szCs w:val="24"/>
    </w:rPr>
  </w:style>
  <w:style w:type="paragraph" w:styleId="List">
    <w:name w:val="List"/>
    <w:basedOn w:val="Normal"/>
    <w:semiHidden/>
    <w:unhideWhenUsed/>
    <w:rsid w:val="00996709"/>
    <w:pPr>
      <w:ind w:left="425" w:hanging="425"/>
      <w:contextualSpacing/>
    </w:pPr>
  </w:style>
  <w:style w:type="paragraph" w:styleId="List2">
    <w:name w:val="List 2"/>
    <w:basedOn w:val="Normal"/>
    <w:semiHidden/>
    <w:unhideWhenUsed/>
    <w:rsid w:val="00996709"/>
    <w:pPr>
      <w:ind w:left="851" w:hanging="425"/>
      <w:contextualSpacing/>
    </w:pPr>
  </w:style>
  <w:style w:type="paragraph" w:styleId="List3">
    <w:name w:val="List 3"/>
    <w:basedOn w:val="Normal"/>
    <w:semiHidden/>
    <w:unhideWhenUsed/>
    <w:rsid w:val="00996709"/>
    <w:pPr>
      <w:ind w:left="1276" w:hanging="425"/>
      <w:contextualSpacing/>
    </w:pPr>
  </w:style>
  <w:style w:type="paragraph" w:styleId="List4">
    <w:name w:val="List 4"/>
    <w:basedOn w:val="Normal"/>
    <w:rsid w:val="00996709"/>
    <w:pPr>
      <w:ind w:left="1701" w:hanging="425"/>
      <w:contextualSpacing/>
    </w:pPr>
  </w:style>
  <w:style w:type="paragraph" w:styleId="List5">
    <w:name w:val="List 5"/>
    <w:basedOn w:val="Normal"/>
    <w:rsid w:val="00996709"/>
    <w:pPr>
      <w:ind w:left="2126" w:hanging="425"/>
      <w:contextualSpacing/>
    </w:pPr>
  </w:style>
  <w:style w:type="paragraph" w:styleId="Quote">
    <w:name w:val="Quote"/>
    <w:basedOn w:val="Normal"/>
    <w:next w:val="Normal"/>
    <w:link w:val="QuoteChar"/>
    <w:uiPriority w:val="29"/>
    <w:qFormat/>
    <w:rsid w:val="00996709"/>
    <w:pPr>
      <w:spacing w:before="200" w:after="160"/>
      <w:ind w:left="864" w:right="864"/>
      <w:jc w:val="center"/>
    </w:pPr>
    <w:rPr>
      <w:i/>
      <w:iCs/>
      <w:color w:val="404040"/>
    </w:rPr>
  </w:style>
  <w:style w:type="character" w:customStyle="1" w:styleId="QuoteChar">
    <w:name w:val="Quote Char"/>
    <w:link w:val="Quote"/>
    <w:uiPriority w:val="29"/>
    <w:rsid w:val="00996709"/>
    <w:rPr>
      <w:rFonts w:ascii="Times New Roman" w:eastAsia="ＭＳ 明朝" w:hAnsi="Times New Roman"/>
      <w:i/>
      <w:iCs/>
      <w:color w:val="404040"/>
    </w:rPr>
  </w:style>
  <w:style w:type="paragraph" w:styleId="IntenseQuote">
    <w:name w:val="Intense Quote"/>
    <w:basedOn w:val="Normal"/>
    <w:next w:val="Normal"/>
    <w:link w:val="IntenseQuoteChar"/>
    <w:uiPriority w:val="30"/>
    <w:qFormat/>
    <w:rsid w:val="00996709"/>
    <w:pPr>
      <w:pBdr>
        <w:top w:val="single" w:sz="4" w:space="10" w:color="4F81BD"/>
        <w:bottom w:val="single" w:sz="4" w:space="10" w:color="4F81BD"/>
      </w:pBdr>
      <w:spacing w:before="360" w:after="360"/>
      <w:ind w:left="864" w:right="864"/>
      <w:jc w:val="center"/>
    </w:pPr>
    <w:rPr>
      <w:i/>
      <w:iCs/>
      <w:color w:val="4F81BD"/>
    </w:rPr>
  </w:style>
  <w:style w:type="character" w:customStyle="1" w:styleId="IntenseQuoteChar">
    <w:name w:val="Intense Quote Char"/>
    <w:link w:val="IntenseQuote"/>
    <w:uiPriority w:val="30"/>
    <w:rsid w:val="00996709"/>
    <w:rPr>
      <w:rFonts w:ascii="Times New Roman" w:eastAsia="ＭＳ 明朝" w:hAnsi="Times New Roman"/>
      <w:i/>
      <w:iCs/>
      <w:color w:val="4F81BD"/>
    </w:rPr>
  </w:style>
  <w:style w:type="paragraph" w:styleId="TableofAuthorities">
    <w:name w:val="table of authorities"/>
    <w:basedOn w:val="Normal"/>
    <w:next w:val="Normal"/>
    <w:semiHidden/>
    <w:unhideWhenUsed/>
    <w:rsid w:val="00996709"/>
    <w:pPr>
      <w:ind w:left="200" w:hanging="200"/>
    </w:pPr>
  </w:style>
  <w:style w:type="paragraph" w:styleId="TOAHeading">
    <w:name w:val="toa heading"/>
    <w:basedOn w:val="Normal"/>
    <w:next w:val="Normal"/>
    <w:semiHidden/>
    <w:unhideWhenUsed/>
    <w:rsid w:val="00996709"/>
    <w:pPr>
      <w:spacing w:before="180"/>
    </w:pPr>
    <w:rPr>
      <w:rFonts w:ascii="Arial" w:eastAsia="ＭＳ ゴシック" w:hAnsi="Arial"/>
      <w:sz w:val="24"/>
      <w:szCs w:val="24"/>
    </w:rPr>
  </w:style>
  <w:style w:type="paragraph" w:styleId="ListBullet">
    <w:name w:val="List Bullet"/>
    <w:basedOn w:val="Normal"/>
    <w:semiHidden/>
    <w:unhideWhenUsed/>
    <w:rsid w:val="00996709"/>
    <w:pPr>
      <w:numPr>
        <w:numId w:val="7"/>
      </w:numPr>
      <w:contextualSpacing/>
    </w:pPr>
  </w:style>
  <w:style w:type="paragraph" w:styleId="ListBullet2">
    <w:name w:val="List Bullet 2"/>
    <w:basedOn w:val="Normal"/>
    <w:semiHidden/>
    <w:unhideWhenUsed/>
    <w:rsid w:val="00996709"/>
    <w:pPr>
      <w:numPr>
        <w:numId w:val="8"/>
      </w:numPr>
      <w:contextualSpacing/>
    </w:pPr>
  </w:style>
  <w:style w:type="paragraph" w:styleId="ListBullet3">
    <w:name w:val="List Bullet 3"/>
    <w:basedOn w:val="Normal"/>
    <w:semiHidden/>
    <w:unhideWhenUsed/>
    <w:rsid w:val="00996709"/>
    <w:pPr>
      <w:numPr>
        <w:numId w:val="9"/>
      </w:numPr>
      <w:contextualSpacing/>
    </w:pPr>
  </w:style>
  <w:style w:type="paragraph" w:styleId="ListBullet4">
    <w:name w:val="List Bullet 4"/>
    <w:basedOn w:val="Normal"/>
    <w:semiHidden/>
    <w:unhideWhenUsed/>
    <w:rsid w:val="00996709"/>
    <w:pPr>
      <w:numPr>
        <w:numId w:val="10"/>
      </w:numPr>
      <w:contextualSpacing/>
    </w:pPr>
  </w:style>
  <w:style w:type="paragraph" w:styleId="ListBullet5">
    <w:name w:val="List Bullet 5"/>
    <w:basedOn w:val="Normal"/>
    <w:semiHidden/>
    <w:unhideWhenUsed/>
    <w:rsid w:val="00996709"/>
    <w:pPr>
      <w:numPr>
        <w:numId w:val="11"/>
      </w:numPr>
      <w:contextualSpacing/>
    </w:pPr>
  </w:style>
  <w:style w:type="paragraph" w:styleId="ListContinue2">
    <w:name w:val="List Continue 2"/>
    <w:basedOn w:val="Normal"/>
    <w:semiHidden/>
    <w:unhideWhenUsed/>
    <w:rsid w:val="00996709"/>
    <w:pPr>
      <w:spacing w:after="180"/>
      <w:ind w:left="850"/>
      <w:contextualSpacing/>
    </w:pPr>
  </w:style>
  <w:style w:type="paragraph" w:styleId="ListContinue3">
    <w:name w:val="List Continue 3"/>
    <w:basedOn w:val="Normal"/>
    <w:semiHidden/>
    <w:unhideWhenUsed/>
    <w:rsid w:val="00996709"/>
    <w:pPr>
      <w:spacing w:after="180"/>
      <w:ind w:left="1275"/>
      <w:contextualSpacing/>
    </w:pPr>
  </w:style>
  <w:style w:type="paragraph" w:styleId="ListContinue4">
    <w:name w:val="List Continue 4"/>
    <w:basedOn w:val="Normal"/>
    <w:semiHidden/>
    <w:unhideWhenUsed/>
    <w:rsid w:val="00996709"/>
    <w:pPr>
      <w:spacing w:after="180"/>
      <w:ind w:left="1700"/>
      <w:contextualSpacing/>
    </w:pPr>
  </w:style>
  <w:style w:type="paragraph" w:styleId="ListContinue5">
    <w:name w:val="List Continue 5"/>
    <w:basedOn w:val="Normal"/>
    <w:semiHidden/>
    <w:unhideWhenUsed/>
    <w:rsid w:val="00996709"/>
    <w:pPr>
      <w:spacing w:after="180"/>
      <w:ind w:left="2125"/>
      <w:contextualSpacing/>
    </w:pPr>
  </w:style>
  <w:style w:type="paragraph" w:styleId="NoteHeading">
    <w:name w:val="Note Heading"/>
    <w:basedOn w:val="Normal"/>
    <w:next w:val="Normal"/>
    <w:link w:val="NoteHeadingChar"/>
    <w:semiHidden/>
    <w:unhideWhenUsed/>
    <w:rsid w:val="00996709"/>
    <w:pPr>
      <w:jc w:val="center"/>
    </w:pPr>
  </w:style>
  <w:style w:type="character" w:customStyle="1" w:styleId="NoteHeadingChar">
    <w:name w:val="Note Heading Char"/>
    <w:link w:val="NoteHeading"/>
    <w:semiHidden/>
    <w:rsid w:val="00996709"/>
    <w:rPr>
      <w:rFonts w:ascii="Times New Roman" w:eastAsia="ＭＳ 明朝" w:hAnsi="Times New Roman"/>
    </w:rPr>
  </w:style>
  <w:style w:type="paragraph" w:styleId="FootnoteText">
    <w:name w:val="footnote text"/>
    <w:basedOn w:val="Normal"/>
    <w:link w:val="FootnoteTextChar"/>
    <w:semiHidden/>
    <w:unhideWhenUsed/>
    <w:rsid w:val="00996709"/>
    <w:pPr>
      <w:snapToGrid w:val="0"/>
    </w:pPr>
  </w:style>
  <w:style w:type="character" w:customStyle="1" w:styleId="FootnoteTextChar">
    <w:name w:val="Footnote Text Char"/>
    <w:link w:val="FootnoteText"/>
    <w:semiHidden/>
    <w:rsid w:val="00996709"/>
    <w:rPr>
      <w:rFonts w:ascii="Times New Roman" w:eastAsia="ＭＳ 明朝" w:hAnsi="Times New Roman"/>
    </w:rPr>
  </w:style>
  <w:style w:type="paragraph" w:styleId="Closing">
    <w:name w:val="Closing"/>
    <w:basedOn w:val="Normal"/>
    <w:link w:val="ClosingChar"/>
    <w:semiHidden/>
    <w:unhideWhenUsed/>
    <w:rsid w:val="00996709"/>
    <w:pPr>
      <w:jc w:val="right"/>
    </w:pPr>
  </w:style>
  <w:style w:type="character" w:customStyle="1" w:styleId="ClosingChar">
    <w:name w:val="Closing Char"/>
    <w:link w:val="Closing"/>
    <w:semiHidden/>
    <w:rsid w:val="00996709"/>
    <w:rPr>
      <w:rFonts w:ascii="Times New Roman" w:eastAsia="ＭＳ 明朝" w:hAnsi="Times New Roman"/>
    </w:rPr>
  </w:style>
  <w:style w:type="paragraph" w:styleId="NoSpacing">
    <w:name w:val="No Spacing"/>
    <w:uiPriority w:val="1"/>
    <w:qFormat/>
    <w:rsid w:val="00996709"/>
    <w:pPr>
      <w:topLinePunct/>
      <w:adjustRightInd w:val="0"/>
      <w:ind w:firstLine="181"/>
      <w:textAlignment w:val="baseline"/>
    </w:pPr>
    <w:rPr>
      <w:rFonts w:ascii="Times New Roman" w:eastAsia="ＭＳ 明朝" w:hAnsi="Times New Roman"/>
    </w:rPr>
  </w:style>
  <w:style w:type="paragraph" w:styleId="EnvelopeReturn">
    <w:name w:val="envelope return"/>
    <w:basedOn w:val="Normal"/>
    <w:semiHidden/>
    <w:unhideWhenUsed/>
    <w:rsid w:val="00996709"/>
    <w:pPr>
      <w:snapToGrid w:val="0"/>
    </w:pPr>
    <w:rPr>
      <w:rFonts w:ascii="Arial" w:eastAsia="ＭＳ ゴシック" w:hAnsi="Arial"/>
    </w:rPr>
  </w:style>
  <w:style w:type="paragraph" w:styleId="Index1">
    <w:name w:val="index 1"/>
    <w:basedOn w:val="Normal"/>
    <w:next w:val="Normal"/>
    <w:autoRedefine/>
    <w:semiHidden/>
    <w:unhideWhenUsed/>
    <w:rsid w:val="00996709"/>
    <w:pPr>
      <w:ind w:left="200" w:hanging="200"/>
    </w:pPr>
  </w:style>
  <w:style w:type="paragraph" w:styleId="Index2">
    <w:name w:val="index 2"/>
    <w:basedOn w:val="Normal"/>
    <w:next w:val="Normal"/>
    <w:autoRedefine/>
    <w:semiHidden/>
    <w:unhideWhenUsed/>
    <w:rsid w:val="00996709"/>
    <w:pPr>
      <w:ind w:left="400" w:hanging="200"/>
    </w:pPr>
  </w:style>
  <w:style w:type="paragraph" w:styleId="Index3">
    <w:name w:val="index 3"/>
    <w:basedOn w:val="Normal"/>
    <w:next w:val="Normal"/>
    <w:autoRedefine/>
    <w:semiHidden/>
    <w:unhideWhenUsed/>
    <w:rsid w:val="00996709"/>
    <w:pPr>
      <w:ind w:left="600" w:hanging="200"/>
    </w:pPr>
  </w:style>
  <w:style w:type="paragraph" w:styleId="Index4">
    <w:name w:val="index 4"/>
    <w:basedOn w:val="Normal"/>
    <w:next w:val="Normal"/>
    <w:autoRedefine/>
    <w:semiHidden/>
    <w:unhideWhenUsed/>
    <w:rsid w:val="00996709"/>
    <w:pPr>
      <w:ind w:left="800" w:hanging="200"/>
    </w:pPr>
  </w:style>
  <w:style w:type="paragraph" w:styleId="Index5">
    <w:name w:val="index 5"/>
    <w:basedOn w:val="Normal"/>
    <w:next w:val="Normal"/>
    <w:autoRedefine/>
    <w:semiHidden/>
    <w:unhideWhenUsed/>
    <w:rsid w:val="00996709"/>
    <w:pPr>
      <w:ind w:left="1000" w:hanging="200"/>
    </w:pPr>
  </w:style>
  <w:style w:type="paragraph" w:styleId="Index6">
    <w:name w:val="index 6"/>
    <w:basedOn w:val="Normal"/>
    <w:next w:val="Normal"/>
    <w:autoRedefine/>
    <w:semiHidden/>
    <w:unhideWhenUsed/>
    <w:rsid w:val="00996709"/>
    <w:pPr>
      <w:ind w:left="1200" w:hanging="200"/>
    </w:pPr>
  </w:style>
  <w:style w:type="paragraph" w:styleId="Index7">
    <w:name w:val="index 7"/>
    <w:basedOn w:val="Normal"/>
    <w:next w:val="Normal"/>
    <w:autoRedefine/>
    <w:semiHidden/>
    <w:unhideWhenUsed/>
    <w:rsid w:val="00996709"/>
    <w:pPr>
      <w:ind w:left="1400" w:hanging="200"/>
    </w:pPr>
  </w:style>
  <w:style w:type="paragraph" w:styleId="Index8">
    <w:name w:val="index 8"/>
    <w:basedOn w:val="Normal"/>
    <w:next w:val="Normal"/>
    <w:autoRedefine/>
    <w:semiHidden/>
    <w:unhideWhenUsed/>
    <w:rsid w:val="00996709"/>
    <w:pPr>
      <w:ind w:left="1600" w:hanging="200"/>
    </w:pPr>
  </w:style>
  <w:style w:type="paragraph" w:styleId="Index9">
    <w:name w:val="index 9"/>
    <w:basedOn w:val="Normal"/>
    <w:next w:val="Normal"/>
    <w:autoRedefine/>
    <w:semiHidden/>
    <w:unhideWhenUsed/>
    <w:rsid w:val="00996709"/>
    <w:pPr>
      <w:ind w:left="1800" w:hanging="200"/>
    </w:pPr>
  </w:style>
  <w:style w:type="paragraph" w:styleId="IndexHeading">
    <w:name w:val="index heading"/>
    <w:basedOn w:val="Normal"/>
    <w:next w:val="Index1"/>
    <w:semiHidden/>
    <w:unhideWhenUsed/>
    <w:rsid w:val="00996709"/>
    <w:rPr>
      <w:rFonts w:ascii="Arial" w:eastAsia="ＭＳ ゴシック" w:hAnsi="Arial"/>
      <w:b/>
      <w:bCs/>
    </w:rPr>
  </w:style>
  <w:style w:type="paragraph" w:styleId="Signature">
    <w:name w:val="Signature"/>
    <w:basedOn w:val="Normal"/>
    <w:link w:val="SignatureChar"/>
    <w:semiHidden/>
    <w:unhideWhenUsed/>
    <w:rsid w:val="00996709"/>
    <w:pPr>
      <w:jc w:val="right"/>
    </w:pPr>
  </w:style>
  <w:style w:type="character" w:customStyle="1" w:styleId="SignatureChar">
    <w:name w:val="Signature Char"/>
    <w:link w:val="Signature"/>
    <w:semiHidden/>
    <w:rsid w:val="00996709"/>
    <w:rPr>
      <w:rFonts w:ascii="Times New Roman" w:eastAsia="ＭＳ 明朝" w:hAnsi="Times New Roman"/>
    </w:rPr>
  </w:style>
  <w:style w:type="paragraph" w:styleId="PlainText">
    <w:name w:val="Plain Text"/>
    <w:basedOn w:val="Normal"/>
    <w:link w:val="PlainTextChar"/>
    <w:semiHidden/>
    <w:unhideWhenUsed/>
    <w:rsid w:val="00996709"/>
    <w:rPr>
      <w:rFonts w:ascii="ＭＳ 明朝" w:hAnsi="Courier New" w:cs="Courier New"/>
      <w:sz w:val="21"/>
      <w:szCs w:val="21"/>
    </w:rPr>
  </w:style>
  <w:style w:type="character" w:customStyle="1" w:styleId="PlainTextChar">
    <w:name w:val="Plain Text Char"/>
    <w:link w:val="PlainText"/>
    <w:semiHidden/>
    <w:rsid w:val="00996709"/>
    <w:rPr>
      <w:rFonts w:ascii="ＭＳ 明朝" w:eastAsia="ＭＳ 明朝" w:hAnsi="Courier New" w:cs="Courier New"/>
      <w:sz w:val="21"/>
      <w:szCs w:val="21"/>
    </w:rPr>
  </w:style>
  <w:style w:type="paragraph" w:styleId="Caption">
    <w:name w:val="caption"/>
    <w:basedOn w:val="Normal"/>
    <w:next w:val="Normal"/>
    <w:unhideWhenUsed/>
    <w:qFormat/>
    <w:rsid w:val="00996709"/>
    <w:rPr>
      <w:b/>
      <w:bCs/>
      <w:sz w:val="21"/>
      <w:szCs w:val="21"/>
    </w:rPr>
  </w:style>
  <w:style w:type="paragraph" w:styleId="TableofFigures">
    <w:name w:val="table of figures"/>
    <w:basedOn w:val="Normal"/>
    <w:next w:val="Normal"/>
    <w:semiHidden/>
    <w:unhideWhenUsed/>
    <w:rsid w:val="00996709"/>
  </w:style>
  <w:style w:type="paragraph" w:styleId="ListNumber">
    <w:name w:val="List Number"/>
    <w:basedOn w:val="Normal"/>
    <w:rsid w:val="00996709"/>
    <w:pPr>
      <w:numPr>
        <w:numId w:val="12"/>
      </w:numPr>
      <w:contextualSpacing/>
    </w:pPr>
  </w:style>
  <w:style w:type="paragraph" w:styleId="ListNumber2">
    <w:name w:val="List Number 2"/>
    <w:basedOn w:val="Normal"/>
    <w:semiHidden/>
    <w:unhideWhenUsed/>
    <w:rsid w:val="00996709"/>
    <w:pPr>
      <w:numPr>
        <w:numId w:val="13"/>
      </w:numPr>
      <w:contextualSpacing/>
    </w:pPr>
  </w:style>
  <w:style w:type="paragraph" w:styleId="ListNumber3">
    <w:name w:val="List Number 3"/>
    <w:basedOn w:val="Normal"/>
    <w:semiHidden/>
    <w:unhideWhenUsed/>
    <w:rsid w:val="00996709"/>
    <w:pPr>
      <w:numPr>
        <w:numId w:val="14"/>
      </w:numPr>
      <w:contextualSpacing/>
    </w:pPr>
  </w:style>
  <w:style w:type="paragraph" w:styleId="ListNumber4">
    <w:name w:val="List Number 4"/>
    <w:basedOn w:val="Normal"/>
    <w:semiHidden/>
    <w:unhideWhenUsed/>
    <w:rsid w:val="00996709"/>
    <w:pPr>
      <w:numPr>
        <w:numId w:val="15"/>
      </w:numPr>
      <w:contextualSpacing/>
    </w:pPr>
  </w:style>
  <w:style w:type="paragraph" w:styleId="ListNumber5">
    <w:name w:val="List Number 5"/>
    <w:basedOn w:val="Normal"/>
    <w:semiHidden/>
    <w:unhideWhenUsed/>
    <w:rsid w:val="00996709"/>
    <w:pPr>
      <w:numPr>
        <w:numId w:val="16"/>
      </w:numPr>
      <w:contextualSpacing/>
    </w:pPr>
  </w:style>
  <w:style w:type="paragraph" w:styleId="E-mailSignature">
    <w:name w:val="E-mail Signature"/>
    <w:basedOn w:val="Normal"/>
    <w:link w:val="E-mailSignatureChar"/>
    <w:semiHidden/>
    <w:unhideWhenUsed/>
    <w:rsid w:val="00996709"/>
  </w:style>
  <w:style w:type="character" w:customStyle="1" w:styleId="E-mailSignatureChar">
    <w:name w:val="E-mail Signature Char"/>
    <w:link w:val="E-mailSignature"/>
    <w:semiHidden/>
    <w:rsid w:val="00996709"/>
    <w:rPr>
      <w:rFonts w:ascii="Times New Roman" w:eastAsia="ＭＳ 明朝" w:hAnsi="Times New Roman"/>
    </w:rPr>
  </w:style>
  <w:style w:type="paragraph" w:styleId="Date">
    <w:name w:val="Date"/>
    <w:basedOn w:val="Normal"/>
    <w:next w:val="Normal"/>
    <w:link w:val="DateChar"/>
    <w:rsid w:val="00996709"/>
  </w:style>
  <w:style w:type="character" w:customStyle="1" w:styleId="DateChar">
    <w:name w:val="Date Char"/>
    <w:link w:val="Date"/>
    <w:rsid w:val="00996709"/>
    <w:rPr>
      <w:rFonts w:ascii="Times New Roman" w:eastAsia="ＭＳ 明朝" w:hAnsi="Times New Roman"/>
    </w:rPr>
  </w:style>
  <w:style w:type="paragraph" w:styleId="NormalWeb">
    <w:name w:val="Normal (Web)"/>
    <w:basedOn w:val="Normal"/>
    <w:semiHidden/>
    <w:unhideWhenUsed/>
    <w:rsid w:val="00996709"/>
    <w:rPr>
      <w:sz w:val="24"/>
      <w:szCs w:val="24"/>
    </w:rPr>
  </w:style>
  <w:style w:type="paragraph" w:styleId="NormalIndent">
    <w:name w:val="Normal Indent"/>
    <w:basedOn w:val="Normal"/>
    <w:semiHidden/>
    <w:unhideWhenUsed/>
    <w:rsid w:val="00996709"/>
    <w:pPr>
      <w:ind w:left="840"/>
    </w:pPr>
  </w:style>
  <w:style w:type="paragraph" w:styleId="Title">
    <w:name w:val="Title"/>
    <w:basedOn w:val="Normal"/>
    <w:next w:val="Normal"/>
    <w:link w:val="TitleChar"/>
    <w:qFormat/>
    <w:rsid w:val="00996709"/>
    <w:pPr>
      <w:spacing w:before="240"/>
      <w:jc w:val="center"/>
      <w:outlineLvl w:val="0"/>
    </w:pPr>
    <w:rPr>
      <w:rFonts w:ascii="Arial" w:eastAsia="ＭＳ ゴシック" w:hAnsi="Arial"/>
      <w:sz w:val="32"/>
      <w:szCs w:val="32"/>
    </w:rPr>
  </w:style>
  <w:style w:type="character" w:customStyle="1" w:styleId="TitleChar">
    <w:name w:val="Title Char"/>
    <w:link w:val="Title"/>
    <w:rsid w:val="00996709"/>
    <w:rPr>
      <w:rFonts w:ascii="Arial" w:eastAsia="ＭＳ ゴシック" w:hAnsi="Arial" w:cs="Times New Roman"/>
      <w:sz w:val="32"/>
      <w:szCs w:val="32"/>
    </w:rPr>
  </w:style>
  <w:style w:type="paragraph" w:styleId="Subtitle">
    <w:name w:val="Subtitle"/>
    <w:basedOn w:val="Normal"/>
    <w:next w:val="Normal"/>
    <w:link w:val="SubtitleChar"/>
    <w:qFormat/>
    <w:rsid w:val="00996709"/>
    <w:pPr>
      <w:jc w:val="center"/>
      <w:outlineLvl w:val="1"/>
    </w:pPr>
    <w:rPr>
      <w:rFonts w:ascii="Arial" w:eastAsia="ＭＳ ゴシック" w:hAnsi="Arial"/>
      <w:sz w:val="24"/>
      <w:szCs w:val="24"/>
    </w:rPr>
  </w:style>
  <w:style w:type="character" w:customStyle="1" w:styleId="SubtitleChar">
    <w:name w:val="Subtitle Char"/>
    <w:link w:val="Subtitle"/>
    <w:rsid w:val="00996709"/>
    <w:rPr>
      <w:rFonts w:ascii="Arial" w:eastAsia="ＭＳ ゴシック" w:hAnsi="Arial" w:cs="Times New Roman"/>
      <w:sz w:val="24"/>
      <w:szCs w:val="24"/>
    </w:rPr>
  </w:style>
  <w:style w:type="paragraph" w:styleId="Bibliography">
    <w:name w:val="Bibliography"/>
    <w:basedOn w:val="Normal"/>
    <w:next w:val="Normal"/>
    <w:uiPriority w:val="37"/>
    <w:semiHidden/>
    <w:unhideWhenUsed/>
    <w:rsid w:val="00996709"/>
  </w:style>
  <w:style w:type="paragraph" w:styleId="EndnoteText">
    <w:name w:val="endnote text"/>
    <w:basedOn w:val="Normal"/>
    <w:link w:val="EndnoteTextChar"/>
    <w:semiHidden/>
    <w:unhideWhenUsed/>
    <w:rsid w:val="00996709"/>
    <w:pPr>
      <w:snapToGrid w:val="0"/>
    </w:pPr>
  </w:style>
  <w:style w:type="character" w:customStyle="1" w:styleId="EndnoteTextChar">
    <w:name w:val="Endnote Text Char"/>
    <w:link w:val="EndnoteText"/>
    <w:semiHidden/>
    <w:rsid w:val="00996709"/>
    <w:rPr>
      <w:rFonts w:ascii="Times New Roman" w:eastAsia="ＭＳ 明朝" w:hAnsi="Times New Roman"/>
    </w:rPr>
  </w:style>
  <w:style w:type="paragraph" w:styleId="BodyText2">
    <w:name w:val="Body Text 2"/>
    <w:basedOn w:val="Normal"/>
    <w:link w:val="BodyText2Char"/>
    <w:semiHidden/>
    <w:unhideWhenUsed/>
    <w:rsid w:val="00996709"/>
    <w:pPr>
      <w:spacing w:line="480" w:lineRule="auto"/>
    </w:pPr>
  </w:style>
  <w:style w:type="character" w:customStyle="1" w:styleId="BodyText2Char">
    <w:name w:val="Body Text 2 Char"/>
    <w:link w:val="BodyText2"/>
    <w:semiHidden/>
    <w:rsid w:val="00996709"/>
    <w:rPr>
      <w:rFonts w:ascii="Times New Roman" w:eastAsia="ＭＳ 明朝" w:hAnsi="Times New Roman"/>
    </w:rPr>
  </w:style>
  <w:style w:type="paragraph" w:styleId="BodyText3">
    <w:name w:val="Body Text 3"/>
    <w:basedOn w:val="Normal"/>
    <w:link w:val="BodyText3Char"/>
    <w:semiHidden/>
    <w:unhideWhenUsed/>
    <w:rsid w:val="00996709"/>
    <w:rPr>
      <w:sz w:val="16"/>
      <w:szCs w:val="16"/>
    </w:rPr>
  </w:style>
  <w:style w:type="character" w:customStyle="1" w:styleId="BodyText3Char">
    <w:name w:val="Body Text 3 Char"/>
    <w:link w:val="BodyText3"/>
    <w:semiHidden/>
    <w:rsid w:val="00996709"/>
    <w:rPr>
      <w:rFonts w:ascii="Times New Roman" w:eastAsia="ＭＳ 明朝" w:hAnsi="Times New Roman"/>
      <w:sz w:val="16"/>
      <w:szCs w:val="16"/>
    </w:rPr>
  </w:style>
  <w:style w:type="paragraph" w:styleId="BodyTextIndent">
    <w:name w:val="Body Text Indent"/>
    <w:basedOn w:val="Normal"/>
    <w:link w:val="BodyTextIndentChar"/>
    <w:semiHidden/>
    <w:unhideWhenUsed/>
    <w:rsid w:val="00996709"/>
    <w:pPr>
      <w:ind w:left="851"/>
    </w:pPr>
  </w:style>
  <w:style w:type="character" w:customStyle="1" w:styleId="BodyTextIndentChar">
    <w:name w:val="Body Text Indent Char"/>
    <w:link w:val="BodyTextIndent"/>
    <w:semiHidden/>
    <w:rsid w:val="00996709"/>
    <w:rPr>
      <w:rFonts w:ascii="Times New Roman" w:eastAsia="ＭＳ 明朝" w:hAnsi="Times New Roman"/>
    </w:rPr>
  </w:style>
  <w:style w:type="paragraph" w:styleId="BodyTextIndent2">
    <w:name w:val="Body Text Indent 2"/>
    <w:basedOn w:val="Normal"/>
    <w:link w:val="BodyTextIndent2Char"/>
    <w:semiHidden/>
    <w:unhideWhenUsed/>
    <w:rsid w:val="00996709"/>
    <w:pPr>
      <w:spacing w:line="480" w:lineRule="auto"/>
      <w:ind w:left="851"/>
    </w:pPr>
  </w:style>
  <w:style w:type="character" w:customStyle="1" w:styleId="BodyTextIndent2Char">
    <w:name w:val="Body Text Indent 2 Char"/>
    <w:link w:val="BodyTextIndent2"/>
    <w:semiHidden/>
    <w:rsid w:val="00996709"/>
    <w:rPr>
      <w:rFonts w:ascii="Times New Roman" w:eastAsia="ＭＳ 明朝" w:hAnsi="Times New Roman"/>
    </w:rPr>
  </w:style>
  <w:style w:type="paragraph" w:styleId="BodyTextIndent3">
    <w:name w:val="Body Text Indent 3"/>
    <w:basedOn w:val="Normal"/>
    <w:link w:val="BodyTextIndent3Char"/>
    <w:semiHidden/>
    <w:unhideWhenUsed/>
    <w:rsid w:val="00996709"/>
    <w:pPr>
      <w:ind w:left="851"/>
    </w:pPr>
    <w:rPr>
      <w:sz w:val="16"/>
      <w:szCs w:val="16"/>
    </w:rPr>
  </w:style>
  <w:style w:type="character" w:customStyle="1" w:styleId="BodyTextIndent3Char">
    <w:name w:val="Body Text Indent 3 Char"/>
    <w:link w:val="BodyTextIndent3"/>
    <w:semiHidden/>
    <w:rsid w:val="00996709"/>
    <w:rPr>
      <w:rFonts w:ascii="Times New Roman" w:eastAsia="ＭＳ 明朝" w:hAnsi="Times New Roman"/>
      <w:sz w:val="16"/>
      <w:szCs w:val="16"/>
    </w:rPr>
  </w:style>
  <w:style w:type="paragraph" w:styleId="BodyTextFirstIndent">
    <w:name w:val="Body Text First Indent"/>
    <w:basedOn w:val="BodyText"/>
    <w:link w:val="BodyTextFirstIndentChar"/>
    <w:rsid w:val="00996709"/>
    <w:pPr>
      <w:widowControl/>
      <w:topLinePunct/>
      <w:spacing w:after="120" w:line="240" w:lineRule="auto"/>
      <w:ind w:firstLine="210"/>
    </w:pPr>
  </w:style>
  <w:style w:type="character" w:customStyle="1" w:styleId="BodyTextChar">
    <w:name w:val="Body Text Char"/>
    <w:link w:val="BodyText"/>
    <w:rsid w:val="00996709"/>
    <w:rPr>
      <w:rFonts w:ascii="Times New Roman" w:eastAsia="ＭＳ 明朝" w:hAnsi="Times New Roman"/>
    </w:rPr>
  </w:style>
  <w:style w:type="character" w:customStyle="1" w:styleId="BodyTextFirstIndentChar">
    <w:name w:val="Body Text First Indent Char"/>
    <w:link w:val="BodyTextFirstIndent"/>
    <w:rsid w:val="00996709"/>
    <w:rPr>
      <w:rFonts w:ascii="Times New Roman" w:eastAsia="ＭＳ 明朝" w:hAnsi="Times New Roman"/>
    </w:rPr>
  </w:style>
  <w:style w:type="paragraph" w:styleId="BodyTextFirstIndent2">
    <w:name w:val="Body Text First Indent 2"/>
    <w:basedOn w:val="BodyTextIndent"/>
    <w:link w:val="BodyTextFirstIndent2Char"/>
    <w:semiHidden/>
    <w:unhideWhenUsed/>
    <w:rsid w:val="00996709"/>
    <w:pPr>
      <w:ind w:firstLine="210"/>
    </w:pPr>
  </w:style>
  <w:style w:type="character" w:customStyle="1" w:styleId="BodyTextFirstIndent2Char">
    <w:name w:val="Body Text First Indent 2 Char"/>
    <w:link w:val="BodyTextFirstIndent2"/>
    <w:semiHidden/>
    <w:rsid w:val="00996709"/>
    <w:rPr>
      <w:rFonts w:ascii="Times New Roman" w:eastAsia="ＭＳ 明朝" w:hAnsi="Times New Roman"/>
    </w:rPr>
  </w:style>
  <w:style w:type="paragraph" w:styleId="TOC6">
    <w:name w:val="toc 6"/>
    <w:basedOn w:val="Normal"/>
    <w:next w:val="Normal"/>
    <w:autoRedefine/>
    <w:semiHidden/>
    <w:unhideWhenUsed/>
    <w:rsid w:val="00996709"/>
    <w:pPr>
      <w:ind w:left="1000"/>
    </w:pPr>
  </w:style>
  <w:style w:type="paragraph" w:styleId="TOC7">
    <w:name w:val="toc 7"/>
    <w:basedOn w:val="Normal"/>
    <w:next w:val="Normal"/>
    <w:autoRedefine/>
    <w:semiHidden/>
    <w:unhideWhenUsed/>
    <w:rsid w:val="00996709"/>
    <w:pPr>
      <w:ind w:left="1200"/>
    </w:pPr>
  </w:style>
  <w:style w:type="paragraph" w:styleId="TOC8">
    <w:name w:val="toc 8"/>
    <w:basedOn w:val="Normal"/>
    <w:next w:val="Normal"/>
    <w:autoRedefine/>
    <w:semiHidden/>
    <w:unhideWhenUsed/>
    <w:rsid w:val="00996709"/>
    <w:pPr>
      <w:ind w:left="1400"/>
    </w:pPr>
  </w:style>
  <w:style w:type="paragraph" w:styleId="TOC9">
    <w:name w:val="toc 9"/>
    <w:basedOn w:val="Normal"/>
    <w:next w:val="Normal"/>
    <w:autoRedefine/>
    <w:semiHidden/>
    <w:unhideWhenUsed/>
    <w:rsid w:val="00996709"/>
    <w:pPr>
      <w:ind w:left="1600"/>
    </w:pPr>
  </w:style>
  <w:style w:type="paragraph" w:styleId="TOCHeading">
    <w:name w:val="TOC Heading"/>
    <w:basedOn w:val="Heading1"/>
    <w:next w:val="Normal"/>
    <w:uiPriority w:val="39"/>
    <w:semiHidden/>
    <w:unhideWhenUsed/>
    <w:qFormat/>
    <w:rsid w:val="00996709"/>
    <w:pPr>
      <w:keepLines w:val="0"/>
      <w:numPr>
        <w:numId w:val="0"/>
      </w:numPr>
      <w:topLinePunct/>
      <w:spacing w:before="0" w:line="240" w:lineRule="auto"/>
      <w:ind w:firstLine="181"/>
      <w:outlineLvl w:val="9"/>
    </w:pPr>
    <w:rPr>
      <w:szCs w:val="24"/>
    </w:rPr>
  </w:style>
  <w:style w:type="table" w:styleId="TableGrid">
    <w:name w:val="Table Grid"/>
    <w:basedOn w:val="TableNormal"/>
    <w:rsid w:val="007B0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スタイル1"/>
    <w:uiPriority w:val="99"/>
    <w:rsid w:val="007E48F8"/>
    <w:pPr>
      <w:numPr>
        <w:numId w:val="22"/>
      </w:numPr>
    </w:pPr>
  </w:style>
  <w:style w:type="paragraph" w:customStyle="1" w:styleId="Nonumberheading1">
    <w:name w:val="No number heading 1"/>
    <w:aliases w:val="nnh1"/>
    <w:basedOn w:val="Heading1"/>
    <w:rsid w:val="00B40671"/>
    <w:pPr>
      <w:numPr>
        <w:numId w:val="0"/>
      </w:numPr>
      <w:adjustRightInd/>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5769">
      <w:bodyDiv w:val="1"/>
      <w:marLeft w:val="0"/>
      <w:marRight w:val="0"/>
      <w:marTop w:val="0"/>
      <w:marBottom w:val="0"/>
      <w:divBdr>
        <w:top w:val="none" w:sz="0" w:space="0" w:color="auto"/>
        <w:left w:val="none" w:sz="0" w:space="0" w:color="auto"/>
        <w:bottom w:val="none" w:sz="0" w:space="0" w:color="auto"/>
        <w:right w:val="none" w:sz="0" w:space="0" w:color="auto"/>
      </w:divBdr>
    </w:div>
    <w:div w:id="572935569">
      <w:bodyDiv w:val="1"/>
      <w:marLeft w:val="0"/>
      <w:marRight w:val="0"/>
      <w:marTop w:val="0"/>
      <w:marBottom w:val="0"/>
      <w:divBdr>
        <w:top w:val="none" w:sz="0" w:space="0" w:color="auto"/>
        <w:left w:val="none" w:sz="0" w:space="0" w:color="auto"/>
        <w:bottom w:val="none" w:sz="0" w:space="0" w:color="auto"/>
        <w:right w:val="none" w:sz="0" w:space="0" w:color="auto"/>
      </w:divBdr>
    </w:div>
    <w:div w:id="586547769">
      <w:bodyDiv w:val="1"/>
      <w:marLeft w:val="0"/>
      <w:marRight w:val="0"/>
      <w:marTop w:val="0"/>
      <w:marBottom w:val="0"/>
      <w:divBdr>
        <w:top w:val="none" w:sz="0" w:space="0" w:color="auto"/>
        <w:left w:val="none" w:sz="0" w:space="0" w:color="auto"/>
        <w:bottom w:val="none" w:sz="0" w:space="0" w:color="auto"/>
        <w:right w:val="none" w:sz="0" w:space="0" w:color="auto"/>
      </w:divBdr>
    </w:div>
    <w:div w:id="619799839">
      <w:bodyDiv w:val="1"/>
      <w:marLeft w:val="0"/>
      <w:marRight w:val="0"/>
      <w:marTop w:val="0"/>
      <w:marBottom w:val="0"/>
      <w:divBdr>
        <w:top w:val="none" w:sz="0" w:space="0" w:color="auto"/>
        <w:left w:val="none" w:sz="0" w:space="0" w:color="auto"/>
        <w:bottom w:val="none" w:sz="0" w:space="0" w:color="auto"/>
        <w:right w:val="none" w:sz="0" w:space="0" w:color="auto"/>
      </w:divBdr>
    </w:div>
    <w:div w:id="1113206329">
      <w:bodyDiv w:val="1"/>
      <w:marLeft w:val="0"/>
      <w:marRight w:val="0"/>
      <w:marTop w:val="0"/>
      <w:marBottom w:val="0"/>
      <w:divBdr>
        <w:top w:val="none" w:sz="0" w:space="0" w:color="auto"/>
        <w:left w:val="none" w:sz="0" w:space="0" w:color="auto"/>
        <w:bottom w:val="none" w:sz="0" w:space="0" w:color="auto"/>
        <w:right w:val="none" w:sz="0" w:space="0" w:color="auto"/>
      </w:divBdr>
    </w:div>
    <w:div w:id="1662076685">
      <w:bodyDiv w:val="1"/>
      <w:marLeft w:val="0"/>
      <w:marRight w:val="0"/>
      <w:marTop w:val="0"/>
      <w:marBottom w:val="0"/>
      <w:divBdr>
        <w:top w:val="none" w:sz="0" w:space="0" w:color="auto"/>
        <w:left w:val="none" w:sz="0" w:space="0" w:color="auto"/>
        <w:bottom w:val="none" w:sz="0" w:space="0" w:color="auto"/>
        <w:right w:val="none" w:sz="0" w:space="0" w:color="auto"/>
      </w:divBdr>
    </w:div>
    <w:div w:id="205962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linux-arm.org/git?p=linux-power.git" TargetMode="External"/><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linux-arm.org/git?p=linux-power.git" TargetMode="External"/><Relationship Id="rId17" Type="http://schemas.openxmlformats.org/officeDocument/2006/relationships/header" Target="header1.xm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lideshare.net/linaroorg/bkk16tr08-how-to-generate-power-models-for-eas-and-ipa" TargetMode="External"/><Relationship Id="rId24" Type="http://schemas.openxmlformats.org/officeDocument/2006/relationships/footer" Target="footer4.xml"/><Relationship Id="rId32"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eader" Target="header2.xml"/><Relationship Id="rId31"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www.linux-arm.org/git?p=linux-power.git" TargetMode="External"/><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4.w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0E08B0E47AA8B499741AD1DB1EC77AB" ma:contentTypeVersion="14" ma:contentTypeDescription="Create a new document." ma:contentTypeScope="" ma:versionID="eadf7d9bd241563d83c1c9e04dbddb42">
  <xsd:schema xmlns:xsd="http://www.w3.org/2001/XMLSchema" xmlns:xs="http://www.w3.org/2001/XMLSchema" xmlns:p="http://schemas.microsoft.com/office/2006/metadata/properties" xmlns:ns2="1492f413-4a9d-4f08-bc25-56483f53bae1" xmlns:ns3="c00ac192-0740-45a5-a1c0-1c36b976cb30" targetNamespace="http://schemas.microsoft.com/office/2006/metadata/properties" ma:root="true" ma:fieldsID="a869f7798c06e2539b0a8b627e9e2ff8" ns2:_="" ns3:_="">
    <xsd:import namespace="1492f413-4a9d-4f08-bc25-56483f53bae1"/>
    <xsd:import namespace="c00ac192-0740-45a5-a1c0-1c36b976cb3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Location" minOccurs="0"/>
                <xsd:element ref="ns2:MediaServiceDateTaken" minOccurs="0"/>
                <xsd:element ref="ns3:SharedWithUsers" minOccurs="0"/>
                <xsd:element ref="ns3:SharedWithDetails" minOccurs="0"/>
                <xsd:element ref="ns2:MediaServiceOCR" minOccurs="0"/>
                <xsd:element ref="ns2:MediaServiceObjectDetectorVersion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2f413-4a9d-4f08-bc25-56483f53ba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31f0850-98f7-4372-8aa8-4aaf7edce829"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Date" ma:index="21"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0ac192-0740-45a5-a1c0-1c36b976cb3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88c5245-46f4-4701-b348-a0e54669727d}" ma:internalName="TaxCatchAll" ma:showField="CatchAllData" ma:web="c00ac192-0740-45a5-a1c0-1c36b976cb30">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e xmlns="1492f413-4a9d-4f08-bc25-56483f53bae1" xsi:nil="true"/>
    <TaxCatchAll xmlns="c00ac192-0740-45a5-a1c0-1c36b976cb30" xsi:nil="true"/>
    <lcf76f155ced4ddcb4097134ff3c332f xmlns="1492f413-4a9d-4f08-bc25-56483f53bae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B93B2A6-DD6C-457D-A8F9-33A61AE59EBF}">
  <ds:schemaRefs>
    <ds:schemaRef ds:uri="http://schemas.openxmlformats.org/officeDocument/2006/bibliography"/>
  </ds:schemaRefs>
</ds:datastoreItem>
</file>

<file path=customXml/itemProps2.xml><?xml version="1.0" encoding="utf-8"?>
<ds:datastoreItem xmlns:ds="http://schemas.openxmlformats.org/officeDocument/2006/customXml" ds:itemID="{8D57B40C-D50D-4D19-B4AE-502A1771DE40}"/>
</file>

<file path=customXml/itemProps3.xml><?xml version="1.0" encoding="utf-8"?>
<ds:datastoreItem xmlns:ds="http://schemas.openxmlformats.org/officeDocument/2006/customXml" ds:itemID="{539F2E01-6CED-4761-ADE5-D4E32E734FBB}"/>
</file>

<file path=customXml/itemProps4.xml><?xml version="1.0" encoding="utf-8"?>
<ds:datastoreItem xmlns:ds="http://schemas.openxmlformats.org/officeDocument/2006/customXml" ds:itemID="{E506FB61-459C-4176-B5BE-3AE7F089F14B}"/>
</file>

<file path=docProps/app.xml><?xml version="1.0" encoding="utf-8"?>
<Properties xmlns="http://schemas.openxmlformats.org/officeDocument/2006/extended-properties" xmlns:vt="http://schemas.openxmlformats.org/officeDocument/2006/docPropsVTypes">
  <Template>Normal.dotm</Template>
  <TotalTime>0</TotalTime>
  <Pages>25</Pages>
  <Words>3261</Words>
  <Characters>18589</Characters>
  <Application>Microsoft Office Word</Application>
  <DocSecurity>0</DocSecurity>
  <Lines>154</Lines>
  <Paragraphs>43</Paragraphs>
  <ScaleCrop>false</ScaleCrop>
  <HeadingPairs>
    <vt:vector size="2" baseType="variant">
      <vt:variant>
        <vt:lpstr>タイトル</vt:lpstr>
      </vt:variant>
      <vt:variant>
        <vt:i4>1</vt:i4>
      </vt:variant>
    </vt:vector>
  </HeadingPairs>
  <TitlesOfParts>
    <vt:vector size="1" baseType="lpstr">
      <vt:lpstr>R-Car Series, 3rd Generation</vt:lpstr>
    </vt:vector>
  </TitlesOfParts>
  <Company/>
  <LinksUpToDate>false</LinksUpToDate>
  <CharactersWithSpaces>21807</CharactersWithSpaces>
  <SharedDoc>false</SharedDoc>
  <HLinks>
    <vt:vector size="60" baseType="variant">
      <vt:variant>
        <vt:i4>5570640</vt:i4>
      </vt:variant>
      <vt:variant>
        <vt:i4>42</vt:i4>
      </vt:variant>
      <vt:variant>
        <vt:i4>0</vt:i4>
      </vt:variant>
      <vt:variant>
        <vt:i4>5</vt:i4>
      </vt:variant>
      <vt:variant>
        <vt:lpwstr>http://japan.renesas.com/contact/</vt:lpwstr>
      </vt:variant>
      <vt:variant>
        <vt:lpwstr/>
      </vt:variant>
      <vt:variant>
        <vt:i4>5046279</vt:i4>
      </vt:variant>
      <vt:variant>
        <vt:i4>39</vt:i4>
      </vt:variant>
      <vt:variant>
        <vt:i4>0</vt:i4>
      </vt:variant>
      <vt:variant>
        <vt:i4>5</vt:i4>
      </vt:variant>
      <vt:variant>
        <vt:lpwstr>http://japan.renesas.com/</vt:lpwstr>
      </vt:variant>
      <vt:variant>
        <vt:lpwstr/>
      </vt:variant>
      <vt:variant>
        <vt:i4>1900603</vt:i4>
      </vt:variant>
      <vt:variant>
        <vt:i4>32</vt:i4>
      </vt:variant>
      <vt:variant>
        <vt:i4>0</vt:i4>
      </vt:variant>
      <vt:variant>
        <vt:i4>5</vt:i4>
      </vt:variant>
      <vt:variant>
        <vt:lpwstr/>
      </vt:variant>
      <vt:variant>
        <vt:lpwstr>_Toc43196989</vt:lpwstr>
      </vt:variant>
      <vt:variant>
        <vt:i4>1835067</vt:i4>
      </vt:variant>
      <vt:variant>
        <vt:i4>26</vt:i4>
      </vt:variant>
      <vt:variant>
        <vt:i4>0</vt:i4>
      </vt:variant>
      <vt:variant>
        <vt:i4>5</vt:i4>
      </vt:variant>
      <vt:variant>
        <vt:lpwstr/>
      </vt:variant>
      <vt:variant>
        <vt:lpwstr>_Toc43196988</vt:lpwstr>
      </vt:variant>
      <vt:variant>
        <vt:i4>1245243</vt:i4>
      </vt:variant>
      <vt:variant>
        <vt:i4>20</vt:i4>
      </vt:variant>
      <vt:variant>
        <vt:i4>0</vt:i4>
      </vt:variant>
      <vt:variant>
        <vt:i4>5</vt:i4>
      </vt:variant>
      <vt:variant>
        <vt:lpwstr/>
      </vt:variant>
      <vt:variant>
        <vt:lpwstr>_Toc43196987</vt:lpwstr>
      </vt:variant>
      <vt:variant>
        <vt:i4>1179707</vt:i4>
      </vt:variant>
      <vt:variant>
        <vt:i4>14</vt:i4>
      </vt:variant>
      <vt:variant>
        <vt:i4>0</vt:i4>
      </vt:variant>
      <vt:variant>
        <vt:i4>5</vt:i4>
      </vt:variant>
      <vt:variant>
        <vt:lpwstr/>
      </vt:variant>
      <vt:variant>
        <vt:lpwstr>_Toc43196986</vt:lpwstr>
      </vt:variant>
      <vt:variant>
        <vt:i4>1114171</vt:i4>
      </vt:variant>
      <vt:variant>
        <vt:i4>8</vt:i4>
      </vt:variant>
      <vt:variant>
        <vt:i4>0</vt:i4>
      </vt:variant>
      <vt:variant>
        <vt:i4>5</vt:i4>
      </vt:variant>
      <vt:variant>
        <vt:lpwstr/>
      </vt:variant>
      <vt:variant>
        <vt:lpwstr>_Toc43196985</vt:lpwstr>
      </vt:variant>
      <vt:variant>
        <vt:i4>5177368</vt:i4>
      </vt:variant>
      <vt:variant>
        <vt:i4>18204</vt:i4>
      </vt:variant>
      <vt:variant>
        <vt:i4>1026</vt:i4>
      </vt:variant>
      <vt:variant>
        <vt:i4>1</vt:i4>
      </vt:variant>
      <vt:variant>
        <vt:lpwstr>C:\Users\b1900215\Desktop\AN_e0800\renesas_f_blue.emf</vt:lpwstr>
      </vt:variant>
      <vt:variant>
        <vt:lpwstr/>
      </vt:variant>
      <vt:variant>
        <vt:i4>5177368</vt:i4>
      </vt:variant>
      <vt:variant>
        <vt:i4>18844</vt:i4>
      </vt:variant>
      <vt:variant>
        <vt:i4>1025</vt:i4>
      </vt:variant>
      <vt:variant>
        <vt:i4>1</vt:i4>
      </vt:variant>
      <vt:variant>
        <vt:lpwstr>C:\Users\b1900215\Desktop\AN_e0800\renesas_f_blue.emf</vt:lpwstr>
      </vt:variant>
      <vt:variant>
        <vt:lpwstr/>
      </vt:variant>
      <vt:variant>
        <vt:i4>814887149</vt:i4>
      </vt:variant>
      <vt:variant>
        <vt:i4>-1</vt:i4>
      </vt:variant>
      <vt:variant>
        <vt:i4>2057</vt:i4>
      </vt:variant>
      <vt:variant>
        <vt:i4>1</vt:i4>
      </vt:variant>
      <vt:variant>
        <vt:lpwstr>C:\Documents and Settings\b1900078\My Documents\ロゴ\renesas_an_blue.emf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R-Car Series, 3rd Generation</dc:title>
  <dc:subject>R01AN3725JJ0102</dc:subject>
  <dc:creator/>
  <cp:keywords>Energy Aware Scheduling</cp:keywords>
  <dc:description>2019.03</dc:description>
  <cp:lastModifiedBy/>
  <cp:revision>1</cp:revision>
  <dcterms:created xsi:type="dcterms:W3CDTF">2016-11-16T01:09:00Z</dcterms:created>
  <dcterms:modified xsi:type="dcterms:W3CDTF">2019-03-08T02:45:00Z</dcterms:modified>
  <cp:category>Rev.1.02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0x01010070E08B0E47AA8B499741AD1DB1EC77AB</vt:lpwstr>
  </property>
</Properties>
</file>