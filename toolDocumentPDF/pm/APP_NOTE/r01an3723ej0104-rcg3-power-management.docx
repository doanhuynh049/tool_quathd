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0E04F" w14:textId="2C62D979" w:rsidR="00645C91" w:rsidRDefault="00277014">
      <w:pPr>
        <w:pStyle w:val="productname"/>
      </w:pPr>
      <w:del w:id="0" w:author="作成者">
        <w:r w:rsidDel="003E39F1">
          <w:rPr>
            <w:noProof/>
          </w:rPr>
          <mc:AlternateContent>
            <mc:Choice Requires="wps">
              <w:drawing>
                <wp:anchor distT="0" distB="0" distL="114300" distR="114300" simplePos="0" relativeHeight="251555328" behindDoc="0" locked="0" layoutInCell="1" allowOverlap="1" wp14:anchorId="250ECD76" wp14:editId="673DCD46">
                  <wp:simplePos x="0" y="0"/>
                  <wp:positionH relativeFrom="page">
                    <wp:posOffset>5438776</wp:posOffset>
                  </wp:positionH>
                  <wp:positionV relativeFrom="paragraph">
                    <wp:posOffset>105410</wp:posOffset>
                  </wp:positionV>
                  <wp:extent cx="1390650" cy="476250"/>
                  <wp:effectExtent l="0" t="0" r="0" b="0"/>
                  <wp:wrapNone/>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8EC65" w14:textId="77777777" w:rsidR="007B53F4" w:rsidRDefault="007B53F4">
                              <w:pPr>
                                <w:pStyle w:val="lonrnrd"/>
                              </w:pPr>
                              <w:r>
                                <w:fldChar w:fldCharType="begin"/>
                              </w:r>
                              <w:r>
                                <w:instrText xml:space="preserve"> </w:instrText>
                              </w:r>
                              <w:r w:rsidRPr="00F01D51">
                                <w:instrText>DOCPROPERTY  Subject</w:instrText>
                              </w:r>
                              <w:r>
                                <w:instrText xml:space="preserve">  \* MERGEFORMAT </w:instrText>
                              </w:r>
                              <w:r>
                                <w:fldChar w:fldCharType="separate"/>
                              </w:r>
                              <w:r>
                                <w:t>R01AN3723EJ0103</w:t>
                              </w:r>
                              <w:r>
                                <w:fldChar w:fldCharType="end"/>
                              </w:r>
                            </w:p>
                            <w:p w14:paraId="2D31B3F6" w14:textId="5DE40647" w:rsidR="007B53F4" w:rsidRDefault="007B53F4">
                              <w:pPr>
                                <w:pStyle w:val="lonrnrd"/>
                              </w:pPr>
                              <w:r>
                                <w:fldChar w:fldCharType="begin"/>
                              </w:r>
                              <w:r>
                                <w:instrText xml:space="preserve"> </w:instrText>
                              </w:r>
                              <w:r w:rsidRPr="00F01D51">
                                <w:instrText>DOCPROPERTY  Category</w:instrText>
                              </w:r>
                              <w:r>
                                <w:instrText xml:space="preserve">  \* MERGEFORMAT </w:instrText>
                              </w:r>
                              <w:r>
                                <w:fldChar w:fldCharType="separate"/>
                              </w:r>
                              <w:proofErr w:type="spellStart"/>
                              <w:r>
                                <w:t>Rev.1.04</w:t>
                              </w:r>
                              <w:proofErr w:type="spellEnd"/>
                              <w:r>
                                <w:fldChar w:fldCharType="end"/>
                              </w:r>
                            </w:p>
                            <w:p w14:paraId="66D1B2F7" w14:textId="59FCFB5C" w:rsidR="007B53F4" w:rsidRDefault="007B53F4">
                              <w:pPr>
                                <w:pStyle w:val="lonrnrd"/>
                              </w:pPr>
                              <w:r>
                                <w:fldChar w:fldCharType="begin"/>
                              </w:r>
                              <w:r>
                                <w:instrText xml:space="preserve"> </w:instrText>
                              </w:r>
                              <w:r w:rsidRPr="00F01D51">
                                <w:instrText>DOCPROPERTY  Comments</w:instrText>
                              </w:r>
                              <w:r>
                                <w:instrText xml:space="preserve">  \* MERGEFORMAT </w:instrText>
                              </w:r>
                              <w:r>
                                <w:fldChar w:fldCharType="separate"/>
                              </w:r>
                              <w:r>
                                <w:t>January, 2019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0ECD76" id="_x0000_t202" coordsize="21600,21600" o:spt="202" path="m,l,21600r21600,l21600,xe">
                  <v:stroke joinstyle="miter"/>
                  <v:path gradientshapeok="t" o:connecttype="rect"/>
                </v:shapetype>
                <v:shape id="Text Box 2" o:spid="_x0000_s1026" type="#_x0000_t202" style="position:absolute;margin-left:428.25pt;margin-top:8.3pt;width:109.5pt;height:37.5pt;z-index:25155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9cQrAIAAKs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" filled="f" stroked="f">
                  <v:textbox inset="0,0,0,0">
                    <w:txbxContent>
                      <w:p w14:paraId="4E18EC65" w14:textId="77777777" w:rsidR="007B53F4" w:rsidRDefault="007B53F4">
                        <w:pPr>
                          <w:pStyle w:val="lonrnrd"/>
                        </w:pPr>
                        <w:r>
                          <w:fldChar w:fldCharType="begin"/>
                        </w:r>
                        <w:r>
                          <w:instrText xml:space="preserve"> </w:instrText>
                        </w:r>
                        <w:r w:rsidRPr="00F01D51">
                          <w:instrText>DOCPROPERTY  Subject</w:instrText>
                        </w:r>
                        <w:r>
                          <w:instrText xml:space="preserve">  \* MERGEFORMAT </w:instrText>
                        </w:r>
                        <w:r>
                          <w:fldChar w:fldCharType="separate"/>
                        </w:r>
                        <w:r>
                          <w:t>R01AN3723EJ0103</w:t>
                        </w:r>
                        <w:r>
                          <w:fldChar w:fldCharType="end"/>
                        </w:r>
                      </w:p>
                      <w:p w14:paraId="2D31B3F6" w14:textId="5DE40647" w:rsidR="007B53F4" w:rsidRDefault="007B53F4">
                        <w:pPr>
                          <w:pStyle w:val="lonrnrd"/>
                        </w:pPr>
                        <w:r>
                          <w:fldChar w:fldCharType="begin"/>
                        </w:r>
                        <w:r>
                          <w:instrText xml:space="preserve"> </w:instrText>
                        </w:r>
                        <w:r w:rsidRPr="00F01D51">
                          <w:instrText>DOCPROPERTY  Category</w:instrText>
                        </w:r>
                        <w:r>
                          <w:instrText xml:space="preserve">  \* MERGEFORMAT </w:instrText>
                        </w:r>
                        <w:r>
                          <w:fldChar w:fldCharType="separate"/>
                        </w:r>
                        <w:proofErr w:type="spellStart"/>
                        <w:r>
                          <w:t>Rev.1.04</w:t>
                        </w:r>
                        <w:proofErr w:type="spellEnd"/>
                        <w:r>
                          <w:fldChar w:fldCharType="end"/>
                        </w:r>
                      </w:p>
                      <w:p w14:paraId="66D1B2F7" w14:textId="59FCFB5C" w:rsidR="007B53F4" w:rsidRDefault="007B53F4">
                        <w:pPr>
                          <w:pStyle w:val="lonrnrd"/>
                        </w:pPr>
                        <w:r>
                          <w:fldChar w:fldCharType="begin"/>
                        </w:r>
                        <w:r>
                          <w:instrText xml:space="preserve"> </w:instrText>
                        </w:r>
                        <w:r w:rsidRPr="00F01D51">
                          <w:instrText>DOCPROPERTY  Comments</w:instrText>
                        </w:r>
                        <w:r>
                          <w:instrText xml:space="preserve">  \* MERGEFORMAT </w:instrText>
                        </w:r>
                        <w:r>
                          <w:fldChar w:fldCharType="separate"/>
                        </w:r>
                        <w:r>
                          <w:t>January, 2019</w:t>
                        </w:r>
                        <w:r>
                          <w:fldChar w:fldCharType="end"/>
                        </w:r>
                      </w:p>
                    </w:txbxContent>
                  </v:textbox>
                  <w10:wrap anchorx="page"/>
                </v:shape>
              </w:pict>
            </mc:Fallback>
          </mc:AlternateContent>
        </w:r>
      </w:del>
      <w:r w:rsidR="00CE080F">
        <w:fldChar w:fldCharType="begin"/>
      </w:r>
      <w:r w:rsidR="00CE080F">
        <w:instrText xml:space="preserve"> </w:instrText>
      </w:r>
      <w:r w:rsidR="00F01D51" w:rsidRPr="00F01D51">
        <w:instrText>TITLE</w:instrText>
      </w:r>
      <w:r w:rsidR="00CE080F">
        <w:rPr>
          <w:rFonts w:hint="eastAsia"/>
        </w:rPr>
        <w:instrText xml:space="preserve">   \* MERGEFORMAT</w:instrText>
      </w:r>
      <w:r w:rsidR="00CE080F">
        <w:instrText xml:space="preserve"> </w:instrText>
      </w:r>
      <w:r w:rsidR="00CE080F">
        <w:fldChar w:fldCharType="separate"/>
      </w:r>
      <w:r w:rsidR="00A12A58">
        <w:t>R-Car Series, 3rd Generation</w:t>
      </w:r>
      <w:r w:rsidR="00CE080F">
        <w:fldChar w:fldCharType="end"/>
      </w:r>
    </w:p>
    <w:p w14:paraId="436A0F90" w14:textId="77777777" w:rsidR="00F56DB8" w:rsidRPr="00643DE9" w:rsidRDefault="008C2A89" w:rsidP="00643DE9">
      <w:pPr>
        <w:pStyle w:val="documentname"/>
      </w:pPr>
      <w:r w:rsidRPr="00177BA8">
        <w:fldChar w:fldCharType="begin"/>
      </w:r>
      <w:r w:rsidRPr="00177BA8">
        <w:instrText xml:space="preserve"> </w:instrText>
      </w:r>
      <w:r w:rsidR="00F01D51" w:rsidRPr="00177BA8">
        <w:instrText>DOCPROPERTY  Keywords</w:instrText>
      </w:r>
      <w:r w:rsidRPr="00177BA8">
        <w:rPr>
          <w:rFonts w:hint="eastAsia"/>
        </w:rPr>
        <w:instrText xml:space="preserve">  \* MERGEFORMAT</w:instrText>
      </w:r>
      <w:r w:rsidRPr="00177BA8">
        <w:instrText xml:space="preserve"> </w:instrText>
      </w:r>
      <w:r w:rsidRPr="00177BA8">
        <w:fldChar w:fldCharType="separate"/>
      </w:r>
      <w:r w:rsidR="00A12A58">
        <w:t>Power Management</w:t>
      </w:r>
      <w:r w:rsidRPr="00177BA8">
        <w:fldChar w:fldCharType="end"/>
      </w:r>
    </w:p>
    <w:p w14:paraId="56E3F17C" w14:textId="77777777" w:rsidR="00F56DB8" w:rsidRDefault="00321B81">
      <w:pPr>
        <w:pStyle w:val="introductionheader"/>
      </w:pPr>
      <w:r w:rsidRPr="00DF2A4D">
        <w:rPr>
          <w:rFonts w:hint="eastAsia"/>
        </w:rPr>
        <w:t>Introduction</w:t>
      </w:r>
    </w:p>
    <w:p w14:paraId="01B40AA7" w14:textId="77777777" w:rsidR="0061070F" w:rsidRPr="00B83AF6" w:rsidRDefault="0061070F" w:rsidP="00B83AF6">
      <w:r w:rsidRPr="00B83AF6">
        <w:t>[</w:t>
      </w:r>
      <w:r w:rsidR="00321B81" w:rsidRPr="0085055B">
        <w:t>Purpose</w:t>
      </w:r>
      <w:r w:rsidRPr="00B83AF6">
        <w:t>]</w:t>
      </w:r>
    </w:p>
    <w:p w14:paraId="73094BA8" w14:textId="77777777" w:rsidR="0061070F" w:rsidRDefault="006104ED" w:rsidP="00B04A27">
      <w:r w:rsidRPr="006104ED">
        <w:t xml:space="preserve">Devices applied in automobiles require high-speed booting in response to the key being turned to start the engine and countermeasures for the generation of heat. We consider that the functions related to power control supported since the introduction of </w:t>
      </w:r>
      <w:r w:rsidR="00AF54C8" w:rsidRPr="00AF54C8">
        <w:t>R-Car Series, 3rd Generation</w:t>
      </w:r>
      <w:r w:rsidRPr="006104ED">
        <w:t xml:space="preserve"> products effectively fulfill these two requirements. This document describes how to use the functions of these products that are related to power control and gives concrete examples of their application.</w:t>
      </w:r>
    </w:p>
    <w:p w14:paraId="46A86591" w14:textId="77777777" w:rsidR="0061070F" w:rsidRDefault="0061070F" w:rsidP="000E7F67">
      <w:pPr>
        <w:pStyle w:val="Space"/>
      </w:pPr>
    </w:p>
    <w:p w14:paraId="454D4E0E" w14:textId="77777777" w:rsidR="0061070F" w:rsidRPr="00AF5245" w:rsidRDefault="0061070F" w:rsidP="0085055B">
      <w:r w:rsidRPr="00AF5245">
        <w:t>[</w:t>
      </w:r>
      <w:r w:rsidR="00321B81" w:rsidRPr="00AF5245">
        <w:t>Target Readers</w:t>
      </w:r>
      <w:r w:rsidRPr="00AF5245">
        <w:t>]</w:t>
      </w:r>
    </w:p>
    <w:p w14:paraId="41B85BE2" w14:textId="77777777" w:rsidR="0061070F" w:rsidRDefault="006104ED" w:rsidP="0061070F">
      <w:r w:rsidRPr="006104ED">
        <w:t>Readers of this document are assumed to have general knowledge in the fields and specific technologies listed below.</w:t>
      </w:r>
    </w:p>
    <w:p w14:paraId="58A9BD0D" w14:textId="77777777" w:rsidR="0061070F" w:rsidRPr="00177BA8" w:rsidRDefault="0061070F" w:rsidP="0061070F">
      <w:pPr>
        <w:pStyle w:val="Level1unordered"/>
      </w:pPr>
      <w:r w:rsidRPr="00177BA8">
        <w:t>Engineering, logic circuit</w:t>
      </w:r>
      <w:r w:rsidR="00177BA8">
        <w:t>s, microcontrollers, and Linux.</w:t>
      </w:r>
    </w:p>
    <w:p w14:paraId="02C66E4C" w14:textId="24F06933" w:rsidR="0061070F" w:rsidRPr="00177BA8" w:rsidRDefault="00177BA8" w:rsidP="00177BA8">
      <w:pPr>
        <w:pStyle w:val="Level1unordered"/>
      </w:pPr>
      <w:r w:rsidRPr="00177BA8">
        <w:t>The functionality of the multiple processor cores of R-Car H3</w:t>
      </w:r>
      <w:r w:rsidR="00E252DD">
        <w:t xml:space="preserve">, </w:t>
      </w:r>
      <w:r w:rsidRPr="00177BA8">
        <w:t>R-Car M3-W</w:t>
      </w:r>
      <w:r w:rsidR="009C17ED">
        <w:rPr>
          <w:rFonts w:hint="eastAsia"/>
          <w:lang w:eastAsia="ja-JP"/>
        </w:rPr>
        <w:t>,</w:t>
      </w:r>
      <w:r w:rsidRPr="00177BA8">
        <w:t xml:space="preserve"> </w:t>
      </w:r>
      <w:ins w:id="1" w:author="作成者">
        <w:r w:rsidR="00A75984" w:rsidRPr="00177BA8">
          <w:t>R-Car M3-W</w:t>
        </w:r>
        <w:r w:rsidR="00A75984">
          <w:t xml:space="preserve">+, </w:t>
        </w:r>
      </w:ins>
      <w:r w:rsidR="00E252DD">
        <w:t>R-Car M3-N</w:t>
      </w:r>
      <w:r w:rsidR="009C17ED">
        <w:rPr>
          <w:rFonts w:hint="eastAsia"/>
          <w:lang w:eastAsia="ja-JP"/>
        </w:rPr>
        <w:t xml:space="preserve">, </w:t>
      </w:r>
      <w:r w:rsidR="009C17ED">
        <w:rPr>
          <w:lang w:eastAsia="ja-JP"/>
        </w:rPr>
        <w:t xml:space="preserve">and </w:t>
      </w:r>
      <w:r w:rsidR="009C17ED" w:rsidRPr="00476030">
        <w:t xml:space="preserve">R-Car </w:t>
      </w:r>
      <w:r w:rsidR="009C17ED" w:rsidRPr="00476030">
        <w:rPr>
          <w:lang w:eastAsia="ja-JP"/>
        </w:rPr>
        <w:t>E</w:t>
      </w:r>
      <w:r w:rsidR="009C17ED" w:rsidRPr="00476030">
        <w:t xml:space="preserve">3 </w:t>
      </w:r>
      <w:r w:rsidRPr="00177BA8">
        <w:t>products.</w:t>
      </w:r>
    </w:p>
    <w:p w14:paraId="11821388" w14:textId="5C42DDAB" w:rsidR="0061070F" w:rsidRPr="00177BA8" w:rsidRDefault="00177BA8" w:rsidP="00F92700">
      <w:pPr>
        <w:pStyle w:val="Level1unordered"/>
      </w:pPr>
      <w:r w:rsidRPr="00177BA8">
        <w:t xml:space="preserve">The electrical specifications of the </w:t>
      </w:r>
      <w:r w:rsidR="00F92700">
        <w:t>multiple processor cores</w:t>
      </w:r>
      <w:r w:rsidRPr="00177BA8">
        <w:t xml:space="preserve"> of R-Car H3</w:t>
      </w:r>
      <w:r w:rsidR="00E252DD">
        <w:t xml:space="preserve">, </w:t>
      </w:r>
      <w:r w:rsidRPr="00177BA8">
        <w:t>R-Car M3-W</w:t>
      </w:r>
      <w:r w:rsidR="009C17ED">
        <w:rPr>
          <w:rFonts w:hint="eastAsia"/>
          <w:lang w:eastAsia="ja-JP"/>
        </w:rPr>
        <w:t>,</w:t>
      </w:r>
      <w:r w:rsidR="00E252DD">
        <w:t xml:space="preserve"> </w:t>
      </w:r>
      <w:ins w:id="2" w:author="作成者">
        <w:r w:rsidR="00A75984" w:rsidRPr="00177BA8">
          <w:t>R-Car M3-W</w:t>
        </w:r>
        <w:r w:rsidR="00A75984">
          <w:t xml:space="preserve">+, </w:t>
        </w:r>
      </w:ins>
      <w:r w:rsidR="00E252DD">
        <w:t>R-Car M3-N</w:t>
      </w:r>
      <w:r w:rsidR="009C17ED">
        <w:rPr>
          <w:rFonts w:hint="eastAsia"/>
          <w:lang w:eastAsia="ja-JP"/>
        </w:rPr>
        <w:t xml:space="preserve">, </w:t>
      </w:r>
      <w:r w:rsidR="009C17ED">
        <w:rPr>
          <w:lang w:eastAsia="ja-JP"/>
        </w:rPr>
        <w:t xml:space="preserve">and </w:t>
      </w:r>
      <w:r w:rsidR="009C17ED" w:rsidRPr="00476030">
        <w:t xml:space="preserve">R-Car </w:t>
      </w:r>
      <w:r w:rsidR="009C17ED" w:rsidRPr="00476030">
        <w:rPr>
          <w:lang w:eastAsia="ja-JP"/>
        </w:rPr>
        <w:t>E</w:t>
      </w:r>
      <w:r w:rsidR="009C17ED" w:rsidRPr="00476030">
        <w:t>3</w:t>
      </w:r>
      <w:r w:rsidRPr="00177BA8">
        <w:t xml:space="preserve"> products.</w:t>
      </w:r>
    </w:p>
    <w:p w14:paraId="46340B8B" w14:textId="6ACABBA7" w:rsidR="0061070F" w:rsidRPr="00177BA8" w:rsidRDefault="00177BA8" w:rsidP="00177BA8">
      <w:pPr>
        <w:pStyle w:val="Level1unordered"/>
      </w:pPr>
      <w:r w:rsidRPr="00177BA8">
        <w:t>The functions of the BSP drivers for R-Car H3</w:t>
      </w:r>
      <w:r w:rsidR="00E252DD">
        <w:t>,</w:t>
      </w:r>
      <w:r w:rsidRPr="00177BA8">
        <w:t xml:space="preserve"> R-Car M3-W</w:t>
      </w:r>
      <w:r w:rsidR="009C17ED">
        <w:t>,</w:t>
      </w:r>
      <w:r w:rsidRPr="00177BA8">
        <w:t xml:space="preserve"> </w:t>
      </w:r>
      <w:ins w:id="3" w:author="作成者">
        <w:r w:rsidR="00A75984" w:rsidRPr="00177BA8">
          <w:t>R-Car M3-W</w:t>
        </w:r>
        <w:r w:rsidR="00A75984">
          <w:t xml:space="preserve">+, </w:t>
        </w:r>
      </w:ins>
      <w:r w:rsidR="00E252DD">
        <w:t>R-Car M3-N</w:t>
      </w:r>
      <w:r w:rsidR="009C17ED">
        <w:rPr>
          <w:rFonts w:hint="eastAsia"/>
          <w:lang w:eastAsia="ja-JP"/>
        </w:rPr>
        <w:t>,</w:t>
      </w:r>
      <w:r w:rsidR="00E252DD">
        <w:t xml:space="preserve"> </w:t>
      </w:r>
      <w:r w:rsidR="009C17ED">
        <w:t xml:space="preserve">and </w:t>
      </w:r>
      <w:r w:rsidR="009C17ED" w:rsidRPr="00476030">
        <w:t xml:space="preserve">R-Car </w:t>
      </w:r>
      <w:r w:rsidR="009C17ED" w:rsidRPr="00476030">
        <w:rPr>
          <w:lang w:eastAsia="ja-JP"/>
        </w:rPr>
        <w:t>E</w:t>
      </w:r>
      <w:r w:rsidR="009C17ED" w:rsidRPr="00476030">
        <w:t>3</w:t>
      </w:r>
      <w:r w:rsidR="009C17ED">
        <w:t xml:space="preserve"> </w:t>
      </w:r>
      <w:r w:rsidRPr="00177BA8">
        <w:t>products.</w:t>
      </w:r>
    </w:p>
    <w:p w14:paraId="55ABBABF" w14:textId="77777777" w:rsidR="0061070F" w:rsidRDefault="0061070F" w:rsidP="000E7F67">
      <w:pPr>
        <w:pStyle w:val="listend"/>
        <w:rPr>
          <w:highlight w:val="yellow"/>
        </w:rPr>
      </w:pPr>
    </w:p>
    <w:p w14:paraId="382816C4" w14:textId="77777777" w:rsidR="00F92700" w:rsidRPr="00F92700" w:rsidRDefault="00F92700" w:rsidP="00F92700">
      <w:pPr>
        <w:pStyle w:val="listend"/>
        <w:rPr>
          <w:highlight w:val="yellow"/>
        </w:rPr>
      </w:pPr>
    </w:p>
    <w:p w14:paraId="74FE2DD3" w14:textId="77777777" w:rsidR="0061070F" w:rsidRPr="00177BA8" w:rsidRDefault="0061070F" w:rsidP="0061070F">
      <w:r w:rsidRPr="00177BA8">
        <w:t>[Note]</w:t>
      </w:r>
    </w:p>
    <w:p w14:paraId="5630E293" w14:textId="77777777" w:rsidR="00177BA8" w:rsidRDefault="00177BA8" w:rsidP="00177BA8">
      <w:r>
        <w:t>The separate specification with the filename “RENESAS_RCH3M3</w:t>
      </w:r>
      <w:r w:rsidR="00C01FC1">
        <w:t>M3N</w:t>
      </w:r>
      <w:r w:rsidR="009C17ED">
        <w:t>E3</w:t>
      </w:r>
      <w:r>
        <w:t>_PowerManagement_UME” gives further details on the functions related to power control, including an outline of operation, user interfaces, and parameters, so this document does not cover those points.</w:t>
      </w:r>
    </w:p>
    <w:p w14:paraId="2C710309" w14:textId="77777777" w:rsidR="00F56DB8" w:rsidRDefault="00177BA8" w:rsidP="00177BA8">
      <w:r>
        <w:t xml:space="preserve">Statements in relation to operating systems in this document apply to </w:t>
      </w:r>
      <w:proofErr w:type="spellStart"/>
      <w:r>
        <w:t>Yocto</w:t>
      </w:r>
      <w:proofErr w:type="spellEnd"/>
      <w:r>
        <w:t xml:space="preserve"> </w:t>
      </w:r>
      <w:proofErr w:type="spellStart"/>
      <w:r>
        <w:t>v</w:t>
      </w:r>
      <w:r w:rsidR="009C17ED">
        <w:t>3</w:t>
      </w:r>
      <w:r>
        <w:t>.</w:t>
      </w:r>
      <w:r w:rsidR="009C17ED">
        <w:t>7</w:t>
      </w:r>
      <w:r>
        <w:t>.0</w:t>
      </w:r>
      <w:proofErr w:type="spellEnd"/>
      <w:r>
        <w:t xml:space="preserve"> and later versions from Renesas.</w:t>
      </w:r>
    </w:p>
    <w:p w14:paraId="068E3DC0" w14:textId="77777777" w:rsidR="0061070F" w:rsidRPr="000E7F67" w:rsidRDefault="0061070F" w:rsidP="000E7F67">
      <w:pPr>
        <w:pStyle w:val="Space"/>
      </w:pPr>
    </w:p>
    <w:p w14:paraId="19E39B2F" w14:textId="77777777" w:rsidR="00F56DB8" w:rsidRDefault="00321B81">
      <w:pPr>
        <w:pStyle w:val="targetdevice"/>
      </w:pPr>
      <w:r w:rsidRPr="005A0893">
        <w:rPr>
          <w:rFonts w:hint="eastAsia"/>
        </w:rPr>
        <w:t>Target Device</w:t>
      </w:r>
    </w:p>
    <w:p w14:paraId="4BC528E6" w14:textId="77777777" w:rsidR="00310EF7" w:rsidRDefault="00310EF7" w:rsidP="00310EF7">
      <w:pPr>
        <w:pStyle w:val="Space"/>
      </w:pPr>
      <w:r>
        <w:rPr>
          <w:rFonts w:hint="eastAsia"/>
        </w:rPr>
        <w:t>・</w:t>
      </w:r>
      <w:r>
        <w:rPr>
          <w:rFonts w:hint="eastAsia"/>
        </w:rPr>
        <w:t>R-Car H3</w:t>
      </w:r>
    </w:p>
    <w:p w14:paraId="3120E11C" w14:textId="77777777" w:rsidR="003E39F1" w:rsidRDefault="00310EF7" w:rsidP="00310EF7">
      <w:pPr>
        <w:pStyle w:val="Space"/>
        <w:rPr>
          <w:ins w:id="4" w:author="作成者"/>
        </w:rPr>
      </w:pPr>
      <w:r>
        <w:rPr>
          <w:rFonts w:hint="eastAsia"/>
        </w:rPr>
        <w:t>・</w:t>
      </w:r>
      <w:r>
        <w:rPr>
          <w:rFonts w:hint="eastAsia"/>
        </w:rPr>
        <w:t xml:space="preserve">R-Car </w:t>
      </w:r>
      <w:proofErr w:type="spellStart"/>
      <w:r>
        <w:rPr>
          <w:rFonts w:hint="eastAsia"/>
        </w:rPr>
        <w:t>M3</w:t>
      </w:r>
      <w:proofErr w:type="spellEnd"/>
      <w:r>
        <w:rPr>
          <w:rFonts w:hint="eastAsia"/>
        </w:rPr>
        <w:t>-W</w:t>
      </w:r>
      <w:ins w:id="5" w:author="作成者">
        <w:del w:id="6" w:author="作成者">
          <w:r w:rsidR="00A75984" w:rsidDel="003E39F1">
            <w:delText>/</w:delText>
          </w:r>
        </w:del>
      </w:ins>
    </w:p>
    <w:p w14:paraId="65BEDCB0" w14:textId="2F36924C" w:rsidR="003C5BCA" w:rsidRDefault="00A75984" w:rsidP="00310EF7">
      <w:pPr>
        <w:pStyle w:val="Space"/>
      </w:pPr>
      <w:ins w:id="7" w:author="作成者">
        <w:del w:id="8" w:author="作成者">
          <w:r w:rsidRPr="00A75984" w:rsidDel="003E39F1">
            <w:delText xml:space="preserve"> </w:delText>
          </w:r>
        </w:del>
        <w:r w:rsidR="003E39F1">
          <w:rPr>
            <w:rFonts w:hint="eastAsia"/>
          </w:rPr>
          <w:t>・</w:t>
        </w:r>
        <w:r w:rsidRPr="00177BA8">
          <w:t xml:space="preserve">R-Car </w:t>
        </w:r>
        <w:proofErr w:type="spellStart"/>
        <w:r w:rsidRPr="00177BA8">
          <w:t>M3</w:t>
        </w:r>
        <w:proofErr w:type="spellEnd"/>
        <w:r w:rsidRPr="00177BA8">
          <w:t>-W</w:t>
        </w:r>
        <w:r>
          <w:t>+</w:t>
        </w:r>
      </w:ins>
    </w:p>
    <w:p w14:paraId="662543AC" w14:textId="77777777" w:rsidR="00E252DD" w:rsidRPr="000E7F67" w:rsidRDefault="00E252DD" w:rsidP="00E252DD">
      <w:pPr>
        <w:pStyle w:val="Space"/>
      </w:pPr>
      <w:r>
        <w:rPr>
          <w:rFonts w:hint="eastAsia"/>
        </w:rPr>
        <w:t>・</w:t>
      </w:r>
      <w:r>
        <w:rPr>
          <w:rFonts w:hint="eastAsia"/>
        </w:rPr>
        <w:t>R-Car M3-N</w:t>
      </w:r>
    </w:p>
    <w:p w14:paraId="3EA2015D" w14:textId="77777777" w:rsidR="00E252DD" w:rsidRDefault="009C17ED" w:rsidP="00A60BCF">
      <w:r>
        <w:rPr>
          <w:rFonts w:hint="eastAsia"/>
        </w:rPr>
        <w:t>・</w:t>
      </w:r>
      <w:r>
        <w:rPr>
          <w:rFonts w:hint="eastAsia"/>
        </w:rPr>
        <w:t>R-Car</w:t>
      </w:r>
      <w:r>
        <w:t xml:space="preserve"> E3</w:t>
      </w:r>
    </w:p>
    <w:p w14:paraId="681B2B7E" w14:textId="77777777" w:rsidR="00D25E8D" w:rsidRDefault="00D25E8D" w:rsidP="00A60BCF"/>
    <w:p w14:paraId="75607163" w14:textId="77777777" w:rsidR="00E9080B" w:rsidRDefault="00626A9F" w:rsidP="00A60BCF">
      <w:r w:rsidRPr="00626A9F">
        <w:t>Refer to RENESAS_RCH3M3M3NE3_PowerManagement_UME for the correspondence of the power control related functions of each target device.</w:t>
      </w:r>
    </w:p>
    <w:p w14:paraId="0FEAE365" w14:textId="77777777" w:rsidR="00E9080B" w:rsidRDefault="00E9080B" w:rsidP="00A60BCF"/>
    <w:p w14:paraId="41225A0E" w14:textId="77777777" w:rsidR="00E9080B" w:rsidRDefault="00E9080B" w:rsidP="00A60BCF"/>
    <w:p w14:paraId="5DE5A60C" w14:textId="77777777" w:rsidR="00E9080B" w:rsidRDefault="00E9080B" w:rsidP="00A60BCF"/>
    <w:p w14:paraId="4E2007D4" w14:textId="03CCF9E9" w:rsidR="00E9080B" w:rsidDel="006E62BC" w:rsidRDefault="00E9080B" w:rsidP="00A60BCF">
      <w:pPr>
        <w:rPr>
          <w:del w:id="9" w:author="作成者"/>
        </w:rPr>
      </w:pPr>
    </w:p>
    <w:p w14:paraId="3DD93851" w14:textId="77777777" w:rsidR="00E9080B" w:rsidRDefault="00E9080B" w:rsidP="00A60BCF"/>
    <w:p w14:paraId="51524F45" w14:textId="77777777" w:rsidR="00E9080B" w:rsidRDefault="00E9080B" w:rsidP="00A60BCF"/>
    <w:p w14:paraId="5DB7EDB8" w14:textId="77777777" w:rsidR="00427F9D" w:rsidRDefault="00427F9D" w:rsidP="00A220BA">
      <w:pPr>
        <w:pStyle w:val="Space"/>
      </w:pPr>
    </w:p>
    <w:p w14:paraId="74279C02" w14:textId="77777777" w:rsidR="00427F9D" w:rsidRDefault="00427F9D" w:rsidP="00A220BA">
      <w:pPr>
        <w:pStyle w:val="Space"/>
      </w:pPr>
    </w:p>
    <w:p w14:paraId="2E98F5B5" w14:textId="77777777" w:rsidR="00427F9D" w:rsidRDefault="00427F9D" w:rsidP="00A220BA">
      <w:pPr>
        <w:pStyle w:val="Space"/>
      </w:pPr>
    </w:p>
    <w:p w14:paraId="3D16F9B2" w14:textId="77777777" w:rsidR="00427F9D" w:rsidRDefault="00427F9D" w:rsidP="00A12A58"/>
    <w:p w14:paraId="3575EC72" w14:textId="77777777" w:rsidR="000F6FF1" w:rsidRDefault="000F6FF1" w:rsidP="00A12A58"/>
    <w:p w14:paraId="07FC8F89" w14:textId="77777777" w:rsidR="000F6FF1" w:rsidRDefault="000F6FF1" w:rsidP="00A12A58"/>
    <w:p w14:paraId="7F1B1E22" w14:textId="77777777" w:rsidR="000F6FF1" w:rsidRDefault="000F6FF1" w:rsidP="00A12A58"/>
    <w:p w14:paraId="4E5FF45D" w14:textId="77777777" w:rsidR="000F6FF1" w:rsidRDefault="000F6FF1" w:rsidP="00A12A58"/>
    <w:p w14:paraId="522E70EC" w14:textId="5B974A72" w:rsidR="000F6FF1" w:rsidDel="003E39F1" w:rsidRDefault="000F6FF1" w:rsidP="00A12A58">
      <w:pPr>
        <w:rPr>
          <w:del w:id="10" w:author="作成者"/>
        </w:rPr>
      </w:pPr>
    </w:p>
    <w:p w14:paraId="5AAEDF1B" w14:textId="560FD346" w:rsidR="000F6FF1" w:rsidDel="003E39F1" w:rsidRDefault="000F6FF1" w:rsidP="00A12A58">
      <w:pPr>
        <w:rPr>
          <w:del w:id="11" w:author="作成者"/>
        </w:rPr>
      </w:pPr>
    </w:p>
    <w:p w14:paraId="01B1F2B1" w14:textId="77777777" w:rsidR="000F6FF1" w:rsidRDefault="000F6FF1" w:rsidP="00A12A58"/>
    <w:p w14:paraId="22B828A6" w14:textId="77777777" w:rsidR="000F6FF1" w:rsidRPr="00A220BA" w:rsidRDefault="000F6FF1" w:rsidP="00A12A58"/>
    <w:p w14:paraId="0DFC3290" w14:textId="70959679" w:rsidR="00C90A6A" w:rsidRDefault="00E9080B" w:rsidP="00A12A58">
      <w:pPr>
        <w:pStyle w:val="Space"/>
      </w:pPr>
      <w:del w:id="12" w:author="作成者">
        <w:r w:rsidDel="0026760F">
          <w:rPr>
            <w:rFonts w:hint="eastAsia"/>
          </w:rPr>
          <w:delText>・</w:delText>
        </w:r>
        <w:r w:rsidRPr="00A12A58" w:rsidDel="0026760F">
          <w:rPr>
            <w:rFonts w:eastAsia="ＭＳ ゴシック"/>
            <w:color w:val="222222"/>
            <w:lang w:val="en"/>
          </w:rPr>
          <w:delText>Arm, Cortex are registered trademarks or trademarks of Arm Limited.</w:delText>
        </w:r>
        <w:r w:rsidR="00C90A6A" w:rsidDel="0026760F">
          <w:br w:type="page"/>
        </w:r>
      </w:del>
    </w:p>
    <w:p w14:paraId="1F2C8905" w14:textId="77777777" w:rsidR="00F56DB8" w:rsidRDefault="00177BA8">
      <w:pPr>
        <w:pStyle w:val="contentsheader"/>
      </w:pPr>
      <w:r w:rsidRPr="00177BA8">
        <w:lastRenderedPageBreak/>
        <w:t>Contents</w:t>
      </w:r>
    </w:p>
    <w:p w14:paraId="5D753907" w14:textId="023CE78E" w:rsidR="00C03331" w:rsidRDefault="008A1064">
      <w:pPr>
        <w:pStyle w:val="11"/>
        <w:rPr>
          <w:ins w:id="13" w:author="作成者"/>
          <w:rFonts w:asciiTheme="minorHAnsi" w:eastAsiaTheme="minorEastAsia" w:hAnsiTheme="minorHAnsi" w:cstheme="minorBidi"/>
          <w:b w:val="0"/>
          <w:noProof/>
          <w:szCs w:val="22"/>
        </w:rPr>
      </w:pPr>
      <w:r>
        <w:fldChar w:fldCharType="begin"/>
      </w:r>
      <w:r>
        <w:instrText xml:space="preserve"> TOC \h \z \t "</w:instrText>
      </w:r>
      <w:r>
        <w:instrText>見出し</w:instrText>
      </w:r>
      <w:r>
        <w:instrText xml:space="preserve"> 1,1,</w:instrText>
      </w:r>
      <w:r>
        <w:instrText>見出し</w:instrText>
      </w:r>
      <w:r>
        <w:instrText xml:space="preserve"> 2,2,</w:instrText>
      </w:r>
      <w:r>
        <w:instrText>見出し</w:instrText>
      </w:r>
      <w:r>
        <w:instrText xml:space="preserve"> 3,3" </w:instrText>
      </w:r>
      <w:r>
        <w:fldChar w:fldCharType="separate"/>
      </w:r>
      <w:ins w:id="14" w:author="作成者">
        <w:r w:rsidR="00C03331" w:rsidRPr="004D18A9">
          <w:rPr>
            <w:rStyle w:val="aa"/>
            <w:noProof/>
          </w:rPr>
          <w:fldChar w:fldCharType="begin"/>
        </w:r>
        <w:r w:rsidR="00C03331" w:rsidRPr="004D18A9">
          <w:rPr>
            <w:rStyle w:val="aa"/>
            <w:noProof/>
          </w:rPr>
          <w:instrText xml:space="preserve"> </w:instrText>
        </w:r>
        <w:r w:rsidR="00C03331">
          <w:rPr>
            <w:noProof/>
          </w:rPr>
          <w:instrText>HYPERLINK \l "_Toc536612045"</w:instrText>
        </w:r>
        <w:r w:rsidR="00C03331" w:rsidRPr="004D18A9">
          <w:rPr>
            <w:rStyle w:val="aa"/>
            <w:noProof/>
          </w:rPr>
          <w:instrText xml:space="preserve"> </w:instrText>
        </w:r>
        <w:r w:rsidR="00C03331" w:rsidRPr="004D18A9">
          <w:rPr>
            <w:rStyle w:val="aa"/>
            <w:noProof/>
          </w:rPr>
          <w:fldChar w:fldCharType="separate"/>
        </w:r>
        <w:r w:rsidR="00C03331" w:rsidRPr="004D18A9">
          <w:rPr>
            <w:rStyle w:val="aa"/>
            <w:noProof/>
          </w:rPr>
          <w:t>1.</w:t>
        </w:r>
        <w:r w:rsidR="00C03331">
          <w:rPr>
            <w:rFonts w:asciiTheme="minorHAnsi" w:eastAsiaTheme="minorEastAsia" w:hAnsiTheme="minorHAnsi" w:cstheme="minorBidi"/>
            <w:b w:val="0"/>
            <w:noProof/>
            <w:szCs w:val="22"/>
          </w:rPr>
          <w:tab/>
        </w:r>
        <w:r w:rsidR="00C03331" w:rsidRPr="004D18A9">
          <w:rPr>
            <w:rStyle w:val="aa"/>
            <w:noProof/>
          </w:rPr>
          <w:t>Specifications of Software for Functions Related to Power Control</w:t>
        </w:r>
        <w:r w:rsidR="00C03331">
          <w:rPr>
            <w:noProof/>
            <w:webHidden/>
          </w:rPr>
          <w:tab/>
        </w:r>
        <w:r w:rsidR="00C03331">
          <w:rPr>
            <w:noProof/>
            <w:webHidden/>
          </w:rPr>
          <w:fldChar w:fldCharType="begin"/>
        </w:r>
        <w:r w:rsidR="00C03331">
          <w:rPr>
            <w:noProof/>
            <w:webHidden/>
          </w:rPr>
          <w:instrText xml:space="preserve"> PAGEREF _Toc536612045 \h </w:instrText>
        </w:r>
      </w:ins>
      <w:r w:rsidR="00C03331">
        <w:rPr>
          <w:noProof/>
          <w:webHidden/>
        </w:rPr>
      </w:r>
      <w:r w:rsidR="00C03331">
        <w:rPr>
          <w:noProof/>
          <w:webHidden/>
        </w:rPr>
        <w:fldChar w:fldCharType="separate"/>
      </w:r>
      <w:ins w:id="15" w:author="作成者">
        <w:r w:rsidR="00C03331">
          <w:rPr>
            <w:noProof/>
            <w:webHidden/>
          </w:rPr>
          <w:t>3</w:t>
        </w:r>
        <w:r w:rsidR="00C03331">
          <w:rPr>
            <w:noProof/>
            <w:webHidden/>
          </w:rPr>
          <w:fldChar w:fldCharType="end"/>
        </w:r>
        <w:r w:rsidR="00C03331" w:rsidRPr="004D18A9">
          <w:rPr>
            <w:rStyle w:val="aa"/>
            <w:noProof/>
          </w:rPr>
          <w:fldChar w:fldCharType="end"/>
        </w:r>
      </w:ins>
    </w:p>
    <w:p w14:paraId="75199D8D" w14:textId="4786C28C" w:rsidR="00C03331" w:rsidRDefault="00C03331">
      <w:pPr>
        <w:pStyle w:val="11"/>
        <w:rPr>
          <w:ins w:id="16" w:author="作成者"/>
          <w:rFonts w:asciiTheme="minorHAnsi" w:eastAsiaTheme="minorEastAsia" w:hAnsiTheme="minorHAnsi" w:cstheme="minorBidi"/>
          <w:b w:val="0"/>
          <w:noProof/>
          <w:szCs w:val="22"/>
        </w:rPr>
      </w:pPr>
      <w:ins w:id="17" w:author="作成者">
        <w:r w:rsidRPr="004D18A9">
          <w:rPr>
            <w:rStyle w:val="aa"/>
            <w:noProof/>
          </w:rPr>
          <w:fldChar w:fldCharType="begin"/>
        </w:r>
        <w:r w:rsidRPr="004D18A9">
          <w:rPr>
            <w:rStyle w:val="aa"/>
            <w:noProof/>
          </w:rPr>
          <w:instrText xml:space="preserve"> </w:instrText>
        </w:r>
        <w:r>
          <w:rPr>
            <w:noProof/>
          </w:rPr>
          <w:instrText>HYPERLINK \l "_Toc536612046"</w:instrText>
        </w:r>
        <w:r w:rsidRPr="004D18A9">
          <w:rPr>
            <w:rStyle w:val="aa"/>
            <w:noProof/>
          </w:rPr>
          <w:instrText xml:space="preserve"> </w:instrText>
        </w:r>
        <w:r w:rsidRPr="004D18A9">
          <w:rPr>
            <w:rStyle w:val="aa"/>
            <w:noProof/>
          </w:rPr>
          <w:fldChar w:fldCharType="separate"/>
        </w:r>
        <w:r w:rsidRPr="004D18A9">
          <w:rPr>
            <w:rStyle w:val="aa"/>
            <w:noProof/>
          </w:rPr>
          <w:t>2.</w:t>
        </w:r>
        <w:r>
          <w:rPr>
            <w:rFonts w:asciiTheme="minorHAnsi" w:eastAsiaTheme="minorEastAsia" w:hAnsiTheme="minorHAnsi" w:cstheme="minorBidi"/>
            <w:b w:val="0"/>
            <w:noProof/>
            <w:szCs w:val="22"/>
          </w:rPr>
          <w:tab/>
        </w:r>
        <w:r w:rsidRPr="004D18A9">
          <w:rPr>
            <w:rStyle w:val="aa"/>
            <w:noProof/>
          </w:rPr>
          <w:t>Relationships between the Requirements and Functions Related to Power Control</w:t>
        </w:r>
        <w:r>
          <w:rPr>
            <w:noProof/>
            <w:webHidden/>
          </w:rPr>
          <w:tab/>
        </w:r>
        <w:r>
          <w:rPr>
            <w:noProof/>
            <w:webHidden/>
          </w:rPr>
          <w:fldChar w:fldCharType="begin"/>
        </w:r>
        <w:r>
          <w:rPr>
            <w:noProof/>
            <w:webHidden/>
          </w:rPr>
          <w:instrText xml:space="preserve"> PAGEREF _Toc536612046 \h </w:instrText>
        </w:r>
      </w:ins>
      <w:r>
        <w:rPr>
          <w:noProof/>
          <w:webHidden/>
        </w:rPr>
      </w:r>
      <w:r>
        <w:rPr>
          <w:noProof/>
          <w:webHidden/>
        </w:rPr>
        <w:fldChar w:fldCharType="separate"/>
      </w:r>
      <w:ins w:id="18" w:author="作成者">
        <w:r>
          <w:rPr>
            <w:noProof/>
            <w:webHidden/>
          </w:rPr>
          <w:t>4</w:t>
        </w:r>
        <w:r>
          <w:rPr>
            <w:noProof/>
            <w:webHidden/>
          </w:rPr>
          <w:fldChar w:fldCharType="end"/>
        </w:r>
        <w:r w:rsidRPr="004D18A9">
          <w:rPr>
            <w:rStyle w:val="aa"/>
            <w:noProof/>
          </w:rPr>
          <w:fldChar w:fldCharType="end"/>
        </w:r>
      </w:ins>
    </w:p>
    <w:p w14:paraId="72BE2C85" w14:textId="339FE45C" w:rsidR="00C03331" w:rsidRDefault="00C03331">
      <w:pPr>
        <w:pStyle w:val="11"/>
        <w:rPr>
          <w:ins w:id="19" w:author="作成者"/>
          <w:rFonts w:asciiTheme="minorHAnsi" w:eastAsiaTheme="minorEastAsia" w:hAnsiTheme="minorHAnsi" w:cstheme="minorBidi"/>
          <w:b w:val="0"/>
          <w:noProof/>
          <w:szCs w:val="22"/>
        </w:rPr>
      </w:pPr>
      <w:ins w:id="20" w:author="作成者">
        <w:r w:rsidRPr="004D18A9">
          <w:rPr>
            <w:rStyle w:val="aa"/>
            <w:noProof/>
          </w:rPr>
          <w:fldChar w:fldCharType="begin"/>
        </w:r>
        <w:r w:rsidRPr="004D18A9">
          <w:rPr>
            <w:rStyle w:val="aa"/>
            <w:noProof/>
          </w:rPr>
          <w:instrText xml:space="preserve"> </w:instrText>
        </w:r>
        <w:r>
          <w:rPr>
            <w:noProof/>
          </w:rPr>
          <w:instrText>HYPERLINK \l "_Toc536612047"</w:instrText>
        </w:r>
        <w:r w:rsidRPr="004D18A9">
          <w:rPr>
            <w:rStyle w:val="aa"/>
            <w:noProof/>
          </w:rPr>
          <w:instrText xml:space="preserve"> </w:instrText>
        </w:r>
        <w:r w:rsidRPr="004D18A9">
          <w:rPr>
            <w:rStyle w:val="aa"/>
            <w:noProof/>
          </w:rPr>
          <w:fldChar w:fldCharType="separate"/>
        </w:r>
        <w:r w:rsidRPr="004D18A9">
          <w:rPr>
            <w:rStyle w:val="aa"/>
            <w:noProof/>
          </w:rPr>
          <w:t>3.</w:t>
        </w:r>
        <w:r>
          <w:rPr>
            <w:rFonts w:asciiTheme="minorHAnsi" w:eastAsiaTheme="minorEastAsia" w:hAnsiTheme="minorHAnsi" w:cstheme="minorBidi"/>
            <w:b w:val="0"/>
            <w:noProof/>
            <w:szCs w:val="22"/>
          </w:rPr>
          <w:tab/>
        </w:r>
        <w:r w:rsidRPr="004D18A9">
          <w:rPr>
            <w:rStyle w:val="aa"/>
            <w:noProof/>
          </w:rPr>
          <w:t>High-speed Booting in Response to the Key being Turned to Start the Engine</w:t>
        </w:r>
        <w:r>
          <w:rPr>
            <w:noProof/>
            <w:webHidden/>
          </w:rPr>
          <w:tab/>
        </w:r>
        <w:r>
          <w:rPr>
            <w:noProof/>
            <w:webHidden/>
          </w:rPr>
          <w:fldChar w:fldCharType="begin"/>
        </w:r>
        <w:r>
          <w:rPr>
            <w:noProof/>
            <w:webHidden/>
          </w:rPr>
          <w:instrText xml:space="preserve"> PAGEREF _Toc536612047 \h </w:instrText>
        </w:r>
      </w:ins>
      <w:r>
        <w:rPr>
          <w:noProof/>
          <w:webHidden/>
        </w:rPr>
      </w:r>
      <w:r>
        <w:rPr>
          <w:noProof/>
          <w:webHidden/>
        </w:rPr>
        <w:fldChar w:fldCharType="separate"/>
      </w:r>
      <w:ins w:id="21" w:author="作成者">
        <w:r>
          <w:rPr>
            <w:noProof/>
            <w:webHidden/>
          </w:rPr>
          <w:t>5</w:t>
        </w:r>
        <w:r>
          <w:rPr>
            <w:noProof/>
            <w:webHidden/>
          </w:rPr>
          <w:fldChar w:fldCharType="end"/>
        </w:r>
        <w:r w:rsidRPr="004D18A9">
          <w:rPr>
            <w:rStyle w:val="aa"/>
            <w:noProof/>
          </w:rPr>
          <w:fldChar w:fldCharType="end"/>
        </w:r>
      </w:ins>
    </w:p>
    <w:p w14:paraId="04BEE5BA" w14:textId="384C7B47" w:rsidR="00C03331" w:rsidRDefault="00C03331">
      <w:pPr>
        <w:pStyle w:val="22"/>
        <w:rPr>
          <w:ins w:id="22" w:author="作成者"/>
          <w:rFonts w:asciiTheme="minorHAnsi" w:eastAsiaTheme="minorEastAsia" w:hAnsiTheme="minorHAnsi" w:cstheme="minorBidi"/>
          <w:b w:val="0"/>
          <w:noProof/>
          <w:sz w:val="22"/>
          <w:szCs w:val="22"/>
        </w:rPr>
      </w:pPr>
      <w:ins w:id="23" w:author="作成者">
        <w:r w:rsidRPr="004D18A9">
          <w:rPr>
            <w:rStyle w:val="aa"/>
            <w:noProof/>
          </w:rPr>
          <w:fldChar w:fldCharType="begin"/>
        </w:r>
        <w:r w:rsidRPr="004D18A9">
          <w:rPr>
            <w:rStyle w:val="aa"/>
            <w:noProof/>
          </w:rPr>
          <w:instrText xml:space="preserve"> </w:instrText>
        </w:r>
        <w:r>
          <w:rPr>
            <w:noProof/>
          </w:rPr>
          <w:instrText>HYPERLINK \l "_Toc536612048"</w:instrText>
        </w:r>
        <w:r w:rsidRPr="004D18A9">
          <w:rPr>
            <w:rStyle w:val="aa"/>
            <w:noProof/>
          </w:rPr>
          <w:instrText xml:space="preserve"> </w:instrText>
        </w:r>
        <w:r w:rsidRPr="004D18A9">
          <w:rPr>
            <w:rStyle w:val="aa"/>
            <w:noProof/>
          </w:rPr>
          <w:fldChar w:fldCharType="separate"/>
        </w:r>
        <w:r w:rsidRPr="004D18A9">
          <w:rPr>
            <w:rStyle w:val="aa"/>
            <w:noProof/>
          </w:rPr>
          <w:t>3.1</w:t>
        </w:r>
        <w:r>
          <w:rPr>
            <w:rFonts w:asciiTheme="minorHAnsi" w:eastAsiaTheme="minorEastAsia" w:hAnsiTheme="minorHAnsi" w:cstheme="minorBidi"/>
            <w:b w:val="0"/>
            <w:noProof/>
            <w:sz w:val="22"/>
            <w:szCs w:val="22"/>
          </w:rPr>
          <w:tab/>
        </w:r>
        <w:r w:rsidRPr="004D18A9">
          <w:rPr>
            <w:rStyle w:val="aa"/>
            <w:noProof/>
          </w:rPr>
          <w:t>Overview of the Requirements</w:t>
        </w:r>
        <w:r>
          <w:rPr>
            <w:noProof/>
            <w:webHidden/>
          </w:rPr>
          <w:tab/>
        </w:r>
        <w:r>
          <w:rPr>
            <w:noProof/>
            <w:webHidden/>
          </w:rPr>
          <w:fldChar w:fldCharType="begin"/>
        </w:r>
        <w:r>
          <w:rPr>
            <w:noProof/>
            <w:webHidden/>
          </w:rPr>
          <w:instrText xml:space="preserve"> PAGEREF _Toc536612048 \h </w:instrText>
        </w:r>
      </w:ins>
      <w:r>
        <w:rPr>
          <w:noProof/>
          <w:webHidden/>
        </w:rPr>
      </w:r>
      <w:r>
        <w:rPr>
          <w:noProof/>
          <w:webHidden/>
        </w:rPr>
        <w:fldChar w:fldCharType="separate"/>
      </w:r>
      <w:ins w:id="24" w:author="作成者">
        <w:r>
          <w:rPr>
            <w:noProof/>
            <w:webHidden/>
          </w:rPr>
          <w:t>5</w:t>
        </w:r>
        <w:r>
          <w:rPr>
            <w:noProof/>
            <w:webHidden/>
          </w:rPr>
          <w:fldChar w:fldCharType="end"/>
        </w:r>
        <w:r w:rsidRPr="004D18A9">
          <w:rPr>
            <w:rStyle w:val="aa"/>
            <w:noProof/>
          </w:rPr>
          <w:fldChar w:fldCharType="end"/>
        </w:r>
      </w:ins>
    </w:p>
    <w:p w14:paraId="2A7FCA57" w14:textId="76310C20" w:rsidR="00C03331" w:rsidRDefault="00C03331">
      <w:pPr>
        <w:pStyle w:val="32"/>
        <w:rPr>
          <w:ins w:id="25" w:author="作成者"/>
          <w:rFonts w:asciiTheme="minorHAnsi" w:eastAsiaTheme="minorEastAsia" w:hAnsiTheme="minorHAnsi" w:cstheme="minorBidi"/>
          <w:b w:val="0"/>
          <w:noProof/>
          <w:sz w:val="22"/>
          <w:szCs w:val="22"/>
        </w:rPr>
      </w:pPr>
      <w:ins w:id="26" w:author="作成者">
        <w:r w:rsidRPr="004D18A9">
          <w:rPr>
            <w:rStyle w:val="aa"/>
            <w:noProof/>
          </w:rPr>
          <w:fldChar w:fldCharType="begin"/>
        </w:r>
        <w:r w:rsidRPr="004D18A9">
          <w:rPr>
            <w:rStyle w:val="aa"/>
            <w:noProof/>
          </w:rPr>
          <w:instrText xml:space="preserve"> </w:instrText>
        </w:r>
        <w:r>
          <w:rPr>
            <w:noProof/>
          </w:rPr>
          <w:instrText>HYPERLINK \l "_Toc536612049"</w:instrText>
        </w:r>
        <w:r w:rsidRPr="004D18A9">
          <w:rPr>
            <w:rStyle w:val="aa"/>
            <w:noProof/>
          </w:rPr>
          <w:instrText xml:space="preserve"> </w:instrText>
        </w:r>
        <w:r w:rsidRPr="004D18A9">
          <w:rPr>
            <w:rStyle w:val="aa"/>
            <w:noProof/>
          </w:rPr>
          <w:fldChar w:fldCharType="separate"/>
        </w:r>
        <w:r w:rsidRPr="004D18A9">
          <w:rPr>
            <w:rStyle w:val="aa"/>
            <w:noProof/>
          </w:rPr>
          <w:t>3.1.1</w:t>
        </w:r>
        <w:r>
          <w:rPr>
            <w:rFonts w:asciiTheme="minorHAnsi" w:eastAsiaTheme="minorEastAsia" w:hAnsiTheme="minorHAnsi" w:cstheme="minorBidi"/>
            <w:b w:val="0"/>
            <w:noProof/>
            <w:sz w:val="22"/>
            <w:szCs w:val="22"/>
          </w:rPr>
          <w:tab/>
        </w:r>
        <w:r w:rsidRPr="004D18A9">
          <w:rPr>
            <w:rStyle w:val="aa"/>
            <w:noProof/>
          </w:rPr>
          <w:t>Background</w:t>
        </w:r>
        <w:r>
          <w:rPr>
            <w:noProof/>
            <w:webHidden/>
          </w:rPr>
          <w:tab/>
        </w:r>
        <w:r>
          <w:rPr>
            <w:noProof/>
            <w:webHidden/>
          </w:rPr>
          <w:fldChar w:fldCharType="begin"/>
        </w:r>
        <w:r>
          <w:rPr>
            <w:noProof/>
            <w:webHidden/>
          </w:rPr>
          <w:instrText xml:space="preserve"> PAGEREF _Toc536612049 \h </w:instrText>
        </w:r>
      </w:ins>
      <w:r>
        <w:rPr>
          <w:noProof/>
          <w:webHidden/>
        </w:rPr>
      </w:r>
      <w:r>
        <w:rPr>
          <w:noProof/>
          <w:webHidden/>
        </w:rPr>
        <w:fldChar w:fldCharType="separate"/>
      </w:r>
      <w:ins w:id="27" w:author="作成者">
        <w:r>
          <w:rPr>
            <w:noProof/>
            <w:webHidden/>
          </w:rPr>
          <w:t>5</w:t>
        </w:r>
        <w:r>
          <w:rPr>
            <w:noProof/>
            <w:webHidden/>
          </w:rPr>
          <w:fldChar w:fldCharType="end"/>
        </w:r>
        <w:r w:rsidRPr="004D18A9">
          <w:rPr>
            <w:rStyle w:val="aa"/>
            <w:noProof/>
          </w:rPr>
          <w:fldChar w:fldCharType="end"/>
        </w:r>
      </w:ins>
    </w:p>
    <w:p w14:paraId="0382472C" w14:textId="044941DF" w:rsidR="00C03331" w:rsidRDefault="00C03331">
      <w:pPr>
        <w:pStyle w:val="32"/>
        <w:rPr>
          <w:ins w:id="28" w:author="作成者"/>
          <w:rFonts w:asciiTheme="minorHAnsi" w:eastAsiaTheme="minorEastAsia" w:hAnsiTheme="minorHAnsi" w:cstheme="minorBidi"/>
          <w:b w:val="0"/>
          <w:noProof/>
          <w:sz w:val="22"/>
          <w:szCs w:val="22"/>
        </w:rPr>
      </w:pPr>
      <w:ins w:id="29" w:author="作成者">
        <w:r w:rsidRPr="004D18A9">
          <w:rPr>
            <w:rStyle w:val="aa"/>
            <w:noProof/>
          </w:rPr>
          <w:fldChar w:fldCharType="begin"/>
        </w:r>
        <w:r w:rsidRPr="004D18A9">
          <w:rPr>
            <w:rStyle w:val="aa"/>
            <w:noProof/>
          </w:rPr>
          <w:instrText xml:space="preserve"> </w:instrText>
        </w:r>
        <w:r>
          <w:rPr>
            <w:noProof/>
          </w:rPr>
          <w:instrText>HYPERLINK \l "_Toc536612050"</w:instrText>
        </w:r>
        <w:r w:rsidRPr="004D18A9">
          <w:rPr>
            <w:rStyle w:val="aa"/>
            <w:noProof/>
          </w:rPr>
          <w:instrText xml:space="preserve"> </w:instrText>
        </w:r>
        <w:r w:rsidRPr="004D18A9">
          <w:rPr>
            <w:rStyle w:val="aa"/>
            <w:noProof/>
          </w:rPr>
          <w:fldChar w:fldCharType="separate"/>
        </w:r>
        <w:r w:rsidRPr="004D18A9">
          <w:rPr>
            <w:rStyle w:val="aa"/>
            <w:noProof/>
          </w:rPr>
          <w:t>3.1.2</w:t>
        </w:r>
        <w:r>
          <w:rPr>
            <w:rFonts w:asciiTheme="minorHAnsi" w:eastAsiaTheme="minorEastAsia" w:hAnsiTheme="minorHAnsi" w:cstheme="minorBidi"/>
            <w:b w:val="0"/>
            <w:noProof/>
            <w:sz w:val="22"/>
            <w:szCs w:val="22"/>
          </w:rPr>
          <w:tab/>
        </w:r>
        <w:r w:rsidRPr="004D18A9">
          <w:rPr>
            <w:rStyle w:val="aa"/>
            <w:noProof/>
          </w:rPr>
          <w:t>Realizing High-speed Booting</w:t>
        </w:r>
        <w:r>
          <w:rPr>
            <w:noProof/>
            <w:webHidden/>
          </w:rPr>
          <w:tab/>
        </w:r>
        <w:r>
          <w:rPr>
            <w:noProof/>
            <w:webHidden/>
          </w:rPr>
          <w:fldChar w:fldCharType="begin"/>
        </w:r>
        <w:r>
          <w:rPr>
            <w:noProof/>
            <w:webHidden/>
          </w:rPr>
          <w:instrText xml:space="preserve"> PAGEREF _Toc536612050 \h </w:instrText>
        </w:r>
      </w:ins>
      <w:r>
        <w:rPr>
          <w:noProof/>
          <w:webHidden/>
        </w:rPr>
      </w:r>
      <w:r>
        <w:rPr>
          <w:noProof/>
          <w:webHidden/>
        </w:rPr>
        <w:fldChar w:fldCharType="separate"/>
      </w:r>
      <w:ins w:id="30" w:author="作成者">
        <w:r>
          <w:rPr>
            <w:noProof/>
            <w:webHidden/>
          </w:rPr>
          <w:t>6</w:t>
        </w:r>
        <w:r>
          <w:rPr>
            <w:noProof/>
            <w:webHidden/>
          </w:rPr>
          <w:fldChar w:fldCharType="end"/>
        </w:r>
        <w:r w:rsidRPr="004D18A9">
          <w:rPr>
            <w:rStyle w:val="aa"/>
            <w:noProof/>
          </w:rPr>
          <w:fldChar w:fldCharType="end"/>
        </w:r>
      </w:ins>
    </w:p>
    <w:p w14:paraId="37F1151D" w14:textId="410E9156" w:rsidR="00C03331" w:rsidRDefault="00C03331">
      <w:pPr>
        <w:pStyle w:val="22"/>
        <w:rPr>
          <w:ins w:id="31" w:author="作成者"/>
          <w:rFonts w:asciiTheme="minorHAnsi" w:eastAsiaTheme="minorEastAsia" w:hAnsiTheme="minorHAnsi" w:cstheme="minorBidi"/>
          <w:b w:val="0"/>
          <w:noProof/>
          <w:sz w:val="22"/>
          <w:szCs w:val="22"/>
        </w:rPr>
      </w:pPr>
      <w:ins w:id="32" w:author="作成者">
        <w:r w:rsidRPr="004D18A9">
          <w:rPr>
            <w:rStyle w:val="aa"/>
            <w:noProof/>
          </w:rPr>
          <w:fldChar w:fldCharType="begin"/>
        </w:r>
        <w:r w:rsidRPr="004D18A9">
          <w:rPr>
            <w:rStyle w:val="aa"/>
            <w:noProof/>
          </w:rPr>
          <w:instrText xml:space="preserve"> </w:instrText>
        </w:r>
        <w:r>
          <w:rPr>
            <w:noProof/>
          </w:rPr>
          <w:instrText>HYPERLINK \l "_Toc536612051"</w:instrText>
        </w:r>
        <w:r w:rsidRPr="004D18A9">
          <w:rPr>
            <w:rStyle w:val="aa"/>
            <w:noProof/>
          </w:rPr>
          <w:instrText xml:space="preserve"> </w:instrText>
        </w:r>
        <w:r w:rsidRPr="004D18A9">
          <w:rPr>
            <w:rStyle w:val="aa"/>
            <w:noProof/>
          </w:rPr>
          <w:fldChar w:fldCharType="separate"/>
        </w:r>
        <w:r w:rsidRPr="004D18A9">
          <w:rPr>
            <w:rStyle w:val="aa"/>
            <w:noProof/>
          </w:rPr>
          <w:t>3.2</w:t>
        </w:r>
        <w:r>
          <w:rPr>
            <w:rFonts w:asciiTheme="minorHAnsi" w:eastAsiaTheme="minorEastAsia" w:hAnsiTheme="minorHAnsi" w:cstheme="minorBidi"/>
            <w:b w:val="0"/>
            <w:noProof/>
            <w:sz w:val="22"/>
            <w:szCs w:val="22"/>
          </w:rPr>
          <w:tab/>
        </w:r>
        <w:r w:rsidRPr="004D18A9">
          <w:rPr>
            <w:rStyle w:val="aa"/>
            <w:noProof/>
            <w:lang w:eastAsia="zh-TW"/>
          </w:rPr>
          <w:t>Overview of the “System Suspend to RAM” Function</w:t>
        </w:r>
        <w:r>
          <w:rPr>
            <w:noProof/>
            <w:webHidden/>
          </w:rPr>
          <w:tab/>
        </w:r>
        <w:r>
          <w:rPr>
            <w:noProof/>
            <w:webHidden/>
          </w:rPr>
          <w:fldChar w:fldCharType="begin"/>
        </w:r>
        <w:r>
          <w:rPr>
            <w:noProof/>
            <w:webHidden/>
          </w:rPr>
          <w:instrText xml:space="preserve"> PAGEREF _Toc536612051 \h </w:instrText>
        </w:r>
      </w:ins>
      <w:r>
        <w:rPr>
          <w:noProof/>
          <w:webHidden/>
        </w:rPr>
      </w:r>
      <w:r>
        <w:rPr>
          <w:noProof/>
          <w:webHidden/>
        </w:rPr>
        <w:fldChar w:fldCharType="separate"/>
      </w:r>
      <w:ins w:id="33" w:author="作成者">
        <w:r>
          <w:rPr>
            <w:noProof/>
            <w:webHidden/>
          </w:rPr>
          <w:t>7</w:t>
        </w:r>
        <w:r>
          <w:rPr>
            <w:noProof/>
            <w:webHidden/>
          </w:rPr>
          <w:fldChar w:fldCharType="end"/>
        </w:r>
        <w:r w:rsidRPr="004D18A9">
          <w:rPr>
            <w:rStyle w:val="aa"/>
            <w:noProof/>
          </w:rPr>
          <w:fldChar w:fldCharType="end"/>
        </w:r>
      </w:ins>
    </w:p>
    <w:p w14:paraId="36C3C0DE" w14:textId="3FF03B34" w:rsidR="00C03331" w:rsidRDefault="00C03331">
      <w:pPr>
        <w:pStyle w:val="22"/>
        <w:rPr>
          <w:ins w:id="34" w:author="作成者"/>
          <w:rFonts w:asciiTheme="minorHAnsi" w:eastAsiaTheme="minorEastAsia" w:hAnsiTheme="minorHAnsi" w:cstheme="minorBidi"/>
          <w:b w:val="0"/>
          <w:noProof/>
          <w:sz w:val="22"/>
          <w:szCs w:val="22"/>
        </w:rPr>
      </w:pPr>
      <w:ins w:id="35" w:author="作成者">
        <w:r w:rsidRPr="004D18A9">
          <w:rPr>
            <w:rStyle w:val="aa"/>
            <w:noProof/>
          </w:rPr>
          <w:fldChar w:fldCharType="begin"/>
        </w:r>
        <w:r w:rsidRPr="004D18A9">
          <w:rPr>
            <w:rStyle w:val="aa"/>
            <w:noProof/>
          </w:rPr>
          <w:instrText xml:space="preserve"> </w:instrText>
        </w:r>
        <w:r>
          <w:rPr>
            <w:noProof/>
          </w:rPr>
          <w:instrText>HYPERLINK \l "_Toc536612052"</w:instrText>
        </w:r>
        <w:r w:rsidRPr="004D18A9">
          <w:rPr>
            <w:rStyle w:val="aa"/>
            <w:noProof/>
          </w:rPr>
          <w:instrText xml:space="preserve"> </w:instrText>
        </w:r>
        <w:r w:rsidRPr="004D18A9">
          <w:rPr>
            <w:rStyle w:val="aa"/>
            <w:noProof/>
          </w:rPr>
          <w:fldChar w:fldCharType="separate"/>
        </w:r>
        <w:r w:rsidRPr="004D18A9">
          <w:rPr>
            <w:rStyle w:val="aa"/>
            <w:noProof/>
            <w:lang w:eastAsia="zh-TW"/>
          </w:rPr>
          <w:t>3.3</w:t>
        </w:r>
        <w:r>
          <w:rPr>
            <w:rFonts w:asciiTheme="minorHAnsi" w:eastAsiaTheme="minorEastAsia" w:hAnsiTheme="minorHAnsi" w:cstheme="minorBidi"/>
            <w:b w:val="0"/>
            <w:noProof/>
            <w:sz w:val="22"/>
            <w:szCs w:val="22"/>
          </w:rPr>
          <w:tab/>
        </w:r>
        <w:r w:rsidRPr="004D18A9">
          <w:rPr>
            <w:rStyle w:val="aa"/>
            <w:noProof/>
            <w:lang w:eastAsia="zh-TW"/>
          </w:rPr>
          <w:t>Flow of Software for Using the “System Suspend to RAM” Function</w:t>
        </w:r>
        <w:r>
          <w:rPr>
            <w:noProof/>
            <w:webHidden/>
          </w:rPr>
          <w:tab/>
        </w:r>
        <w:r>
          <w:rPr>
            <w:noProof/>
            <w:webHidden/>
          </w:rPr>
          <w:fldChar w:fldCharType="begin"/>
        </w:r>
        <w:r>
          <w:rPr>
            <w:noProof/>
            <w:webHidden/>
          </w:rPr>
          <w:instrText xml:space="preserve"> PAGEREF _Toc536612052 \h </w:instrText>
        </w:r>
      </w:ins>
      <w:r>
        <w:rPr>
          <w:noProof/>
          <w:webHidden/>
        </w:rPr>
      </w:r>
      <w:r>
        <w:rPr>
          <w:noProof/>
          <w:webHidden/>
        </w:rPr>
        <w:fldChar w:fldCharType="separate"/>
      </w:r>
      <w:ins w:id="36" w:author="作成者">
        <w:r>
          <w:rPr>
            <w:noProof/>
            <w:webHidden/>
          </w:rPr>
          <w:t>8</w:t>
        </w:r>
        <w:r>
          <w:rPr>
            <w:noProof/>
            <w:webHidden/>
          </w:rPr>
          <w:fldChar w:fldCharType="end"/>
        </w:r>
        <w:r w:rsidRPr="004D18A9">
          <w:rPr>
            <w:rStyle w:val="aa"/>
            <w:noProof/>
          </w:rPr>
          <w:fldChar w:fldCharType="end"/>
        </w:r>
      </w:ins>
    </w:p>
    <w:p w14:paraId="0ECADB7E" w14:textId="6E15C389" w:rsidR="00C03331" w:rsidRDefault="00C03331">
      <w:pPr>
        <w:pStyle w:val="22"/>
        <w:rPr>
          <w:ins w:id="37" w:author="作成者"/>
          <w:rFonts w:asciiTheme="minorHAnsi" w:eastAsiaTheme="minorEastAsia" w:hAnsiTheme="minorHAnsi" w:cstheme="minorBidi"/>
          <w:b w:val="0"/>
          <w:noProof/>
          <w:sz w:val="22"/>
          <w:szCs w:val="22"/>
        </w:rPr>
      </w:pPr>
      <w:ins w:id="38" w:author="作成者">
        <w:r w:rsidRPr="004D18A9">
          <w:rPr>
            <w:rStyle w:val="aa"/>
            <w:noProof/>
          </w:rPr>
          <w:fldChar w:fldCharType="begin"/>
        </w:r>
        <w:r w:rsidRPr="004D18A9">
          <w:rPr>
            <w:rStyle w:val="aa"/>
            <w:noProof/>
          </w:rPr>
          <w:instrText xml:space="preserve"> </w:instrText>
        </w:r>
        <w:r>
          <w:rPr>
            <w:noProof/>
          </w:rPr>
          <w:instrText>HYPERLINK \l "_Toc536612053"</w:instrText>
        </w:r>
        <w:r w:rsidRPr="004D18A9">
          <w:rPr>
            <w:rStyle w:val="aa"/>
            <w:noProof/>
          </w:rPr>
          <w:instrText xml:space="preserve"> </w:instrText>
        </w:r>
        <w:r w:rsidRPr="004D18A9">
          <w:rPr>
            <w:rStyle w:val="aa"/>
            <w:noProof/>
          </w:rPr>
          <w:fldChar w:fldCharType="separate"/>
        </w:r>
        <w:r w:rsidRPr="004D18A9">
          <w:rPr>
            <w:rStyle w:val="aa"/>
            <w:noProof/>
            <w:lang w:eastAsia="zh-TW"/>
          </w:rPr>
          <w:t>3.4</w:t>
        </w:r>
        <w:r>
          <w:rPr>
            <w:rFonts w:asciiTheme="minorHAnsi" w:eastAsiaTheme="minorEastAsia" w:hAnsiTheme="minorHAnsi" w:cstheme="minorBidi"/>
            <w:b w:val="0"/>
            <w:noProof/>
            <w:sz w:val="22"/>
            <w:szCs w:val="22"/>
          </w:rPr>
          <w:tab/>
        </w:r>
        <w:r w:rsidRPr="004D18A9">
          <w:rPr>
            <w:rStyle w:val="aa"/>
            <w:noProof/>
            <w:lang w:eastAsia="zh-TW"/>
          </w:rPr>
          <w:t>Control example for “</w:t>
        </w:r>
        <w:r w:rsidRPr="004D18A9">
          <w:rPr>
            <w:rStyle w:val="aa"/>
            <w:noProof/>
          </w:rPr>
          <w:t>System Suspend to RAM”</w:t>
        </w:r>
        <w:r>
          <w:rPr>
            <w:noProof/>
            <w:webHidden/>
          </w:rPr>
          <w:tab/>
        </w:r>
        <w:r>
          <w:rPr>
            <w:noProof/>
            <w:webHidden/>
          </w:rPr>
          <w:fldChar w:fldCharType="begin"/>
        </w:r>
        <w:r>
          <w:rPr>
            <w:noProof/>
            <w:webHidden/>
          </w:rPr>
          <w:instrText xml:space="preserve"> PAGEREF _Toc536612053 \h </w:instrText>
        </w:r>
      </w:ins>
      <w:r>
        <w:rPr>
          <w:noProof/>
          <w:webHidden/>
        </w:rPr>
      </w:r>
      <w:r>
        <w:rPr>
          <w:noProof/>
          <w:webHidden/>
        </w:rPr>
        <w:fldChar w:fldCharType="separate"/>
      </w:r>
      <w:ins w:id="39" w:author="作成者">
        <w:r>
          <w:rPr>
            <w:noProof/>
            <w:webHidden/>
          </w:rPr>
          <w:t>10</w:t>
        </w:r>
        <w:r>
          <w:rPr>
            <w:noProof/>
            <w:webHidden/>
          </w:rPr>
          <w:fldChar w:fldCharType="end"/>
        </w:r>
        <w:r w:rsidRPr="004D18A9">
          <w:rPr>
            <w:rStyle w:val="aa"/>
            <w:noProof/>
          </w:rPr>
          <w:fldChar w:fldCharType="end"/>
        </w:r>
      </w:ins>
    </w:p>
    <w:p w14:paraId="17533842" w14:textId="67BA15B4" w:rsidR="00C03331" w:rsidRDefault="00C03331">
      <w:pPr>
        <w:pStyle w:val="11"/>
        <w:rPr>
          <w:ins w:id="40" w:author="作成者"/>
          <w:rFonts w:asciiTheme="minorHAnsi" w:eastAsiaTheme="minorEastAsia" w:hAnsiTheme="minorHAnsi" w:cstheme="minorBidi"/>
          <w:b w:val="0"/>
          <w:noProof/>
          <w:szCs w:val="22"/>
        </w:rPr>
      </w:pPr>
      <w:ins w:id="41" w:author="作成者">
        <w:r w:rsidRPr="004D18A9">
          <w:rPr>
            <w:rStyle w:val="aa"/>
            <w:noProof/>
          </w:rPr>
          <w:fldChar w:fldCharType="begin"/>
        </w:r>
        <w:r w:rsidRPr="004D18A9">
          <w:rPr>
            <w:rStyle w:val="aa"/>
            <w:noProof/>
          </w:rPr>
          <w:instrText xml:space="preserve"> </w:instrText>
        </w:r>
        <w:r>
          <w:rPr>
            <w:noProof/>
          </w:rPr>
          <w:instrText>HYPERLINK \l "_Toc536612054"</w:instrText>
        </w:r>
        <w:r w:rsidRPr="004D18A9">
          <w:rPr>
            <w:rStyle w:val="aa"/>
            <w:noProof/>
          </w:rPr>
          <w:instrText xml:space="preserve"> </w:instrText>
        </w:r>
        <w:r w:rsidRPr="004D18A9">
          <w:rPr>
            <w:rStyle w:val="aa"/>
            <w:noProof/>
          </w:rPr>
          <w:fldChar w:fldCharType="separate"/>
        </w:r>
        <w:r w:rsidRPr="004D18A9">
          <w:rPr>
            <w:rStyle w:val="aa"/>
            <w:noProof/>
          </w:rPr>
          <w:t>4.</w:t>
        </w:r>
        <w:r>
          <w:rPr>
            <w:rFonts w:asciiTheme="minorHAnsi" w:eastAsiaTheme="minorEastAsia" w:hAnsiTheme="minorHAnsi" w:cstheme="minorBidi"/>
            <w:b w:val="0"/>
            <w:noProof/>
            <w:szCs w:val="22"/>
          </w:rPr>
          <w:tab/>
        </w:r>
        <w:r w:rsidRPr="004D18A9">
          <w:rPr>
            <w:rStyle w:val="aa"/>
            <w:noProof/>
          </w:rPr>
          <w:t>Suppressing the Generation of Heat in On-board Terminals</w:t>
        </w:r>
        <w:r>
          <w:rPr>
            <w:noProof/>
            <w:webHidden/>
          </w:rPr>
          <w:tab/>
        </w:r>
        <w:r>
          <w:rPr>
            <w:noProof/>
            <w:webHidden/>
          </w:rPr>
          <w:fldChar w:fldCharType="begin"/>
        </w:r>
        <w:r>
          <w:rPr>
            <w:noProof/>
            <w:webHidden/>
          </w:rPr>
          <w:instrText xml:space="preserve"> PAGEREF _Toc536612054 \h </w:instrText>
        </w:r>
      </w:ins>
      <w:r>
        <w:rPr>
          <w:noProof/>
          <w:webHidden/>
        </w:rPr>
      </w:r>
      <w:r>
        <w:rPr>
          <w:noProof/>
          <w:webHidden/>
        </w:rPr>
        <w:fldChar w:fldCharType="separate"/>
      </w:r>
      <w:ins w:id="42" w:author="作成者">
        <w:r>
          <w:rPr>
            <w:noProof/>
            <w:webHidden/>
          </w:rPr>
          <w:t>11</w:t>
        </w:r>
        <w:r>
          <w:rPr>
            <w:noProof/>
            <w:webHidden/>
          </w:rPr>
          <w:fldChar w:fldCharType="end"/>
        </w:r>
        <w:r w:rsidRPr="004D18A9">
          <w:rPr>
            <w:rStyle w:val="aa"/>
            <w:noProof/>
          </w:rPr>
          <w:fldChar w:fldCharType="end"/>
        </w:r>
      </w:ins>
    </w:p>
    <w:p w14:paraId="6EA1FA64" w14:textId="6BFD3E5F" w:rsidR="00C03331" w:rsidRDefault="00C03331">
      <w:pPr>
        <w:pStyle w:val="22"/>
        <w:rPr>
          <w:ins w:id="43" w:author="作成者"/>
          <w:rFonts w:asciiTheme="minorHAnsi" w:eastAsiaTheme="minorEastAsia" w:hAnsiTheme="minorHAnsi" w:cstheme="minorBidi"/>
          <w:b w:val="0"/>
          <w:noProof/>
          <w:sz w:val="22"/>
          <w:szCs w:val="22"/>
        </w:rPr>
      </w:pPr>
      <w:ins w:id="44" w:author="作成者">
        <w:r w:rsidRPr="004D18A9">
          <w:rPr>
            <w:rStyle w:val="aa"/>
            <w:noProof/>
          </w:rPr>
          <w:fldChar w:fldCharType="begin"/>
        </w:r>
        <w:r w:rsidRPr="004D18A9">
          <w:rPr>
            <w:rStyle w:val="aa"/>
            <w:noProof/>
          </w:rPr>
          <w:instrText xml:space="preserve"> </w:instrText>
        </w:r>
        <w:r>
          <w:rPr>
            <w:noProof/>
          </w:rPr>
          <w:instrText>HYPERLINK \l "_Toc536612055"</w:instrText>
        </w:r>
        <w:r w:rsidRPr="004D18A9">
          <w:rPr>
            <w:rStyle w:val="aa"/>
            <w:noProof/>
          </w:rPr>
          <w:instrText xml:space="preserve"> </w:instrText>
        </w:r>
        <w:r w:rsidRPr="004D18A9">
          <w:rPr>
            <w:rStyle w:val="aa"/>
            <w:noProof/>
          </w:rPr>
          <w:fldChar w:fldCharType="separate"/>
        </w:r>
        <w:r w:rsidRPr="004D18A9">
          <w:rPr>
            <w:rStyle w:val="aa"/>
            <w:noProof/>
          </w:rPr>
          <w:t>4.1</w:t>
        </w:r>
        <w:r>
          <w:rPr>
            <w:rFonts w:asciiTheme="minorHAnsi" w:eastAsiaTheme="minorEastAsia" w:hAnsiTheme="minorHAnsi" w:cstheme="minorBidi"/>
            <w:b w:val="0"/>
            <w:noProof/>
            <w:sz w:val="22"/>
            <w:szCs w:val="22"/>
          </w:rPr>
          <w:tab/>
        </w:r>
        <w:r w:rsidRPr="004D18A9">
          <w:rPr>
            <w:rStyle w:val="aa"/>
            <w:noProof/>
          </w:rPr>
          <w:t>Overview of the Requirements</w:t>
        </w:r>
        <w:r>
          <w:rPr>
            <w:noProof/>
            <w:webHidden/>
          </w:rPr>
          <w:tab/>
        </w:r>
        <w:r>
          <w:rPr>
            <w:noProof/>
            <w:webHidden/>
          </w:rPr>
          <w:fldChar w:fldCharType="begin"/>
        </w:r>
        <w:r>
          <w:rPr>
            <w:noProof/>
            <w:webHidden/>
          </w:rPr>
          <w:instrText xml:space="preserve"> PAGEREF _Toc536612055 \h </w:instrText>
        </w:r>
      </w:ins>
      <w:r>
        <w:rPr>
          <w:noProof/>
          <w:webHidden/>
        </w:rPr>
      </w:r>
      <w:r>
        <w:rPr>
          <w:noProof/>
          <w:webHidden/>
        </w:rPr>
        <w:fldChar w:fldCharType="separate"/>
      </w:r>
      <w:ins w:id="45" w:author="作成者">
        <w:r>
          <w:rPr>
            <w:noProof/>
            <w:webHidden/>
          </w:rPr>
          <w:t>11</w:t>
        </w:r>
        <w:r>
          <w:rPr>
            <w:noProof/>
            <w:webHidden/>
          </w:rPr>
          <w:fldChar w:fldCharType="end"/>
        </w:r>
        <w:r w:rsidRPr="004D18A9">
          <w:rPr>
            <w:rStyle w:val="aa"/>
            <w:noProof/>
          </w:rPr>
          <w:fldChar w:fldCharType="end"/>
        </w:r>
      </w:ins>
    </w:p>
    <w:p w14:paraId="570FB3EE" w14:textId="53F5357D" w:rsidR="00C03331" w:rsidRDefault="00C03331">
      <w:pPr>
        <w:pStyle w:val="32"/>
        <w:rPr>
          <w:ins w:id="46" w:author="作成者"/>
          <w:rFonts w:asciiTheme="minorHAnsi" w:eastAsiaTheme="minorEastAsia" w:hAnsiTheme="minorHAnsi" w:cstheme="minorBidi"/>
          <w:b w:val="0"/>
          <w:noProof/>
          <w:sz w:val="22"/>
          <w:szCs w:val="22"/>
        </w:rPr>
      </w:pPr>
      <w:ins w:id="47" w:author="作成者">
        <w:r w:rsidRPr="004D18A9">
          <w:rPr>
            <w:rStyle w:val="aa"/>
            <w:noProof/>
          </w:rPr>
          <w:fldChar w:fldCharType="begin"/>
        </w:r>
        <w:r w:rsidRPr="004D18A9">
          <w:rPr>
            <w:rStyle w:val="aa"/>
            <w:noProof/>
          </w:rPr>
          <w:instrText xml:space="preserve"> </w:instrText>
        </w:r>
        <w:r>
          <w:rPr>
            <w:noProof/>
          </w:rPr>
          <w:instrText>HYPERLINK \l "_Toc536612056"</w:instrText>
        </w:r>
        <w:r w:rsidRPr="004D18A9">
          <w:rPr>
            <w:rStyle w:val="aa"/>
            <w:noProof/>
          </w:rPr>
          <w:instrText xml:space="preserve"> </w:instrText>
        </w:r>
        <w:r w:rsidRPr="004D18A9">
          <w:rPr>
            <w:rStyle w:val="aa"/>
            <w:noProof/>
          </w:rPr>
          <w:fldChar w:fldCharType="separate"/>
        </w:r>
        <w:r w:rsidRPr="004D18A9">
          <w:rPr>
            <w:rStyle w:val="aa"/>
            <w:noProof/>
          </w:rPr>
          <w:t>4.1.1</w:t>
        </w:r>
        <w:r>
          <w:rPr>
            <w:rFonts w:asciiTheme="minorHAnsi" w:eastAsiaTheme="minorEastAsia" w:hAnsiTheme="minorHAnsi" w:cstheme="minorBidi"/>
            <w:b w:val="0"/>
            <w:noProof/>
            <w:sz w:val="22"/>
            <w:szCs w:val="22"/>
          </w:rPr>
          <w:tab/>
        </w:r>
        <w:r w:rsidRPr="004D18A9">
          <w:rPr>
            <w:rStyle w:val="aa"/>
            <w:noProof/>
          </w:rPr>
          <w:t>Background</w:t>
        </w:r>
        <w:r>
          <w:rPr>
            <w:noProof/>
            <w:webHidden/>
          </w:rPr>
          <w:tab/>
        </w:r>
        <w:r>
          <w:rPr>
            <w:noProof/>
            <w:webHidden/>
          </w:rPr>
          <w:fldChar w:fldCharType="begin"/>
        </w:r>
        <w:r>
          <w:rPr>
            <w:noProof/>
            <w:webHidden/>
          </w:rPr>
          <w:instrText xml:space="preserve"> PAGEREF _Toc536612056 \h </w:instrText>
        </w:r>
      </w:ins>
      <w:r>
        <w:rPr>
          <w:noProof/>
          <w:webHidden/>
        </w:rPr>
      </w:r>
      <w:r>
        <w:rPr>
          <w:noProof/>
          <w:webHidden/>
        </w:rPr>
        <w:fldChar w:fldCharType="separate"/>
      </w:r>
      <w:ins w:id="48" w:author="作成者">
        <w:r>
          <w:rPr>
            <w:noProof/>
            <w:webHidden/>
          </w:rPr>
          <w:t>11</w:t>
        </w:r>
        <w:r>
          <w:rPr>
            <w:noProof/>
            <w:webHidden/>
          </w:rPr>
          <w:fldChar w:fldCharType="end"/>
        </w:r>
        <w:r w:rsidRPr="004D18A9">
          <w:rPr>
            <w:rStyle w:val="aa"/>
            <w:noProof/>
          </w:rPr>
          <w:fldChar w:fldCharType="end"/>
        </w:r>
      </w:ins>
    </w:p>
    <w:p w14:paraId="107696FE" w14:textId="1A8071AD" w:rsidR="00C03331" w:rsidRDefault="00C03331">
      <w:pPr>
        <w:pStyle w:val="32"/>
        <w:rPr>
          <w:ins w:id="49" w:author="作成者"/>
          <w:rFonts w:asciiTheme="minorHAnsi" w:eastAsiaTheme="minorEastAsia" w:hAnsiTheme="minorHAnsi" w:cstheme="minorBidi"/>
          <w:b w:val="0"/>
          <w:noProof/>
          <w:sz w:val="22"/>
          <w:szCs w:val="22"/>
        </w:rPr>
      </w:pPr>
      <w:ins w:id="50" w:author="作成者">
        <w:r w:rsidRPr="004D18A9">
          <w:rPr>
            <w:rStyle w:val="aa"/>
            <w:noProof/>
          </w:rPr>
          <w:fldChar w:fldCharType="begin"/>
        </w:r>
        <w:r w:rsidRPr="004D18A9">
          <w:rPr>
            <w:rStyle w:val="aa"/>
            <w:noProof/>
          </w:rPr>
          <w:instrText xml:space="preserve"> </w:instrText>
        </w:r>
        <w:r>
          <w:rPr>
            <w:noProof/>
          </w:rPr>
          <w:instrText>HYPERLINK \l "_Toc536612057"</w:instrText>
        </w:r>
        <w:r w:rsidRPr="004D18A9">
          <w:rPr>
            <w:rStyle w:val="aa"/>
            <w:noProof/>
          </w:rPr>
          <w:instrText xml:space="preserve"> </w:instrText>
        </w:r>
        <w:r w:rsidRPr="004D18A9">
          <w:rPr>
            <w:rStyle w:val="aa"/>
            <w:noProof/>
          </w:rPr>
          <w:fldChar w:fldCharType="separate"/>
        </w:r>
        <w:r w:rsidRPr="004D18A9">
          <w:rPr>
            <w:rStyle w:val="aa"/>
            <w:noProof/>
          </w:rPr>
          <w:t>4.1.2</w:t>
        </w:r>
        <w:r>
          <w:rPr>
            <w:rFonts w:asciiTheme="minorHAnsi" w:eastAsiaTheme="minorEastAsia" w:hAnsiTheme="minorHAnsi" w:cstheme="minorBidi"/>
            <w:b w:val="0"/>
            <w:noProof/>
            <w:sz w:val="22"/>
            <w:szCs w:val="22"/>
          </w:rPr>
          <w:tab/>
        </w:r>
        <w:r w:rsidRPr="004D18A9">
          <w:rPr>
            <w:rStyle w:val="aa"/>
            <w:noProof/>
          </w:rPr>
          <w:t>Suppressing the Generation of Heat</w:t>
        </w:r>
        <w:r>
          <w:rPr>
            <w:noProof/>
            <w:webHidden/>
          </w:rPr>
          <w:tab/>
        </w:r>
        <w:r>
          <w:rPr>
            <w:noProof/>
            <w:webHidden/>
          </w:rPr>
          <w:fldChar w:fldCharType="begin"/>
        </w:r>
        <w:r>
          <w:rPr>
            <w:noProof/>
            <w:webHidden/>
          </w:rPr>
          <w:instrText xml:space="preserve"> PAGEREF _Toc536612057 \h </w:instrText>
        </w:r>
      </w:ins>
      <w:r>
        <w:rPr>
          <w:noProof/>
          <w:webHidden/>
        </w:rPr>
      </w:r>
      <w:r>
        <w:rPr>
          <w:noProof/>
          <w:webHidden/>
        </w:rPr>
        <w:fldChar w:fldCharType="separate"/>
      </w:r>
      <w:ins w:id="51" w:author="作成者">
        <w:r>
          <w:rPr>
            <w:noProof/>
            <w:webHidden/>
          </w:rPr>
          <w:t>12</w:t>
        </w:r>
        <w:r>
          <w:rPr>
            <w:noProof/>
            <w:webHidden/>
          </w:rPr>
          <w:fldChar w:fldCharType="end"/>
        </w:r>
        <w:r w:rsidRPr="004D18A9">
          <w:rPr>
            <w:rStyle w:val="aa"/>
            <w:noProof/>
          </w:rPr>
          <w:fldChar w:fldCharType="end"/>
        </w:r>
      </w:ins>
    </w:p>
    <w:p w14:paraId="308B4679" w14:textId="0171B0F2" w:rsidR="00C03331" w:rsidRDefault="00C03331">
      <w:pPr>
        <w:pStyle w:val="22"/>
        <w:rPr>
          <w:ins w:id="52" w:author="作成者"/>
          <w:rFonts w:asciiTheme="minorHAnsi" w:eastAsiaTheme="minorEastAsia" w:hAnsiTheme="minorHAnsi" w:cstheme="minorBidi"/>
          <w:b w:val="0"/>
          <w:noProof/>
          <w:sz w:val="22"/>
          <w:szCs w:val="22"/>
        </w:rPr>
      </w:pPr>
      <w:ins w:id="53" w:author="作成者">
        <w:r w:rsidRPr="004D18A9">
          <w:rPr>
            <w:rStyle w:val="aa"/>
            <w:noProof/>
          </w:rPr>
          <w:fldChar w:fldCharType="begin"/>
        </w:r>
        <w:r w:rsidRPr="004D18A9">
          <w:rPr>
            <w:rStyle w:val="aa"/>
            <w:noProof/>
          </w:rPr>
          <w:instrText xml:space="preserve"> </w:instrText>
        </w:r>
        <w:r>
          <w:rPr>
            <w:noProof/>
          </w:rPr>
          <w:instrText>HYPERLINK \l "_Toc536612058"</w:instrText>
        </w:r>
        <w:r w:rsidRPr="004D18A9">
          <w:rPr>
            <w:rStyle w:val="aa"/>
            <w:noProof/>
          </w:rPr>
          <w:instrText xml:space="preserve"> </w:instrText>
        </w:r>
        <w:r w:rsidRPr="004D18A9">
          <w:rPr>
            <w:rStyle w:val="aa"/>
            <w:noProof/>
          </w:rPr>
          <w:fldChar w:fldCharType="separate"/>
        </w:r>
        <w:r w:rsidRPr="004D18A9">
          <w:rPr>
            <w:rStyle w:val="aa"/>
            <w:noProof/>
            <w:lang w:eastAsia="zh-TW"/>
          </w:rPr>
          <w:t>4.2</w:t>
        </w:r>
        <w:r>
          <w:rPr>
            <w:rFonts w:asciiTheme="minorHAnsi" w:eastAsiaTheme="minorEastAsia" w:hAnsiTheme="minorHAnsi" w:cstheme="minorBidi"/>
            <w:b w:val="0"/>
            <w:noProof/>
            <w:sz w:val="22"/>
            <w:szCs w:val="22"/>
          </w:rPr>
          <w:tab/>
        </w:r>
        <w:r w:rsidRPr="004D18A9">
          <w:rPr>
            <w:rStyle w:val="aa"/>
            <w:noProof/>
            <w:lang w:eastAsia="zh-TW"/>
          </w:rPr>
          <w:t>Overview of Thermal Management</w:t>
        </w:r>
        <w:r>
          <w:rPr>
            <w:noProof/>
            <w:webHidden/>
          </w:rPr>
          <w:tab/>
        </w:r>
        <w:r>
          <w:rPr>
            <w:noProof/>
            <w:webHidden/>
          </w:rPr>
          <w:fldChar w:fldCharType="begin"/>
        </w:r>
        <w:r>
          <w:rPr>
            <w:noProof/>
            <w:webHidden/>
          </w:rPr>
          <w:instrText xml:space="preserve"> PAGEREF _Toc536612058 \h </w:instrText>
        </w:r>
      </w:ins>
      <w:r>
        <w:rPr>
          <w:noProof/>
          <w:webHidden/>
        </w:rPr>
      </w:r>
      <w:r>
        <w:rPr>
          <w:noProof/>
          <w:webHidden/>
        </w:rPr>
        <w:fldChar w:fldCharType="separate"/>
      </w:r>
      <w:ins w:id="54" w:author="作成者">
        <w:r>
          <w:rPr>
            <w:noProof/>
            <w:webHidden/>
          </w:rPr>
          <w:t>13</w:t>
        </w:r>
        <w:r>
          <w:rPr>
            <w:noProof/>
            <w:webHidden/>
          </w:rPr>
          <w:fldChar w:fldCharType="end"/>
        </w:r>
        <w:r w:rsidRPr="004D18A9">
          <w:rPr>
            <w:rStyle w:val="aa"/>
            <w:noProof/>
          </w:rPr>
          <w:fldChar w:fldCharType="end"/>
        </w:r>
      </w:ins>
    </w:p>
    <w:p w14:paraId="6A1B4C46" w14:textId="51E44447" w:rsidR="00C03331" w:rsidRDefault="00C03331">
      <w:pPr>
        <w:pStyle w:val="22"/>
        <w:rPr>
          <w:ins w:id="55" w:author="作成者"/>
          <w:rFonts w:asciiTheme="minorHAnsi" w:eastAsiaTheme="minorEastAsia" w:hAnsiTheme="minorHAnsi" w:cstheme="minorBidi"/>
          <w:b w:val="0"/>
          <w:noProof/>
          <w:sz w:val="22"/>
          <w:szCs w:val="22"/>
        </w:rPr>
      </w:pPr>
      <w:ins w:id="56" w:author="作成者">
        <w:r w:rsidRPr="004D18A9">
          <w:rPr>
            <w:rStyle w:val="aa"/>
            <w:noProof/>
          </w:rPr>
          <w:fldChar w:fldCharType="begin"/>
        </w:r>
        <w:r w:rsidRPr="004D18A9">
          <w:rPr>
            <w:rStyle w:val="aa"/>
            <w:noProof/>
          </w:rPr>
          <w:instrText xml:space="preserve"> </w:instrText>
        </w:r>
        <w:r>
          <w:rPr>
            <w:noProof/>
          </w:rPr>
          <w:instrText>HYPERLINK \l "_Toc536612059"</w:instrText>
        </w:r>
        <w:r w:rsidRPr="004D18A9">
          <w:rPr>
            <w:rStyle w:val="aa"/>
            <w:noProof/>
          </w:rPr>
          <w:instrText xml:space="preserve"> </w:instrText>
        </w:r>
        <w:r w:rsidRPr="004D18A9">
          <w:rPr>
            <w:rStyle w:val="aa"/>
            <w:noProof/>
          </w:rPr>
          <w:fldChar w:fldCharType="separate"/>
        </w:r>
        <w:r w:rsidRPr="004D18A9">
          <w:rPr>
            <w:rStyle w:val="aa"/>
            <w:noProof/>
            <w:lang w:eastAsia="zh-TW"/>
          </w:rPr>
          <w:t>4.3</w:t>
        </w:r>
        <w:r>
          <w:rPr>
            <w:rFonts w:asciiTheme="minorHAnsi" w:eastAsiaTheme="minorEastAsia" w:hAnsiTheme="minorHAnsi" w:cstheme="minorBidi"/>
            <w:b w:val="0"/>
            <w:noProof/>
            <w:sz w:val="22"/>
            <w:szCs w:val="22"/>
          </w:rPr>
          <w:tab/>
        </w:r>
        <w:r w:rsidRPr="004D18A9">
          <w:rPr>
            <w:rStyle w:val="aa"/>
            <w:noProof/>
            <w:lang w:eastAsia="zh-TW"/>
          </w:rPr>
          <w:t>Examples of Parameters to be Set</w:t>
        </w:r>
        <w:r>
          <w:rPr>
            <w:noProof/>
            <w:webHidden/>
          </w:rPr>
          <w:tab/>
        </w:r>
        <w:r>
          <w:rPr>
            <w:noProof/>
            <w:webHidden/>
          </w:rPr>
          <w:fldChar w:fldCharType="begin"/>
        </w:r>
        <w:r>
          <w:rPr>
            <w:noProof/>
            <w:webHidden/>
          </w:rPr>
          <w:instrText xml:space="preserve"> PAGEREF _Toc536612059 \h </w:instrText>
        </w:r>
      </w:ins>
      <w:r>
        <w:rPr>
          <w:noProof/>
          <w:webHidden/>
        </w:rPr>
      </w:r>
      <w:r>
        <w:rPr>
          <w:noProof/>
          <w:webHidden/>
        </w:rPr>
        <w:fldChar w:fldCharType="separate"/>
      </w:r>
      <w:ins w:id="57" w:author="作成者">
        <w:r>
          <w:rPr>
            <w:noProof/>
            <w:webHidden/>
          </w:rPr>
          <w:t>14</w:t>
        </w:r>
        <w:r>
          <w:rPr>
            <w:noProof/>
            <w:webHidden/>
          </w:rPr>
          <w:fldChar w:fldCharType="end"/>
        </w:r>
        <w:r w:rsidRPr="004D18A9">
          <w:rPr>
            <w:rStyle w:val="aa"/>
            <w:noProof/>
          </w:rPr>
          <w:fldChar w:fldCharType="end"/>
        </w:r>
      </w:ins>
    </w:p>
    <w:p w14:paraId="3449FBBD" w14:textId="08229274" w:rsidR="00C03331" w:rsidRDefault="00C03331">
      <w:pPr>
        <w:pStyle w:val="11"/>
        <w:rPr>
          <w:ins w:id="58" w:author="作成者"/>
          <w:rFonts w:asciiTheme="minorHAnsi" w:eastAsiaTheme="minorEastAsia" w:hAnsiTheme="minorHAnsi" w:cstheme="minorBidi"/>
          <w:b w:val="0"/>
          <w:noProof/>
          <w:szCs w:val="22"/>
        </w:rPr>
      </w:pPr>
      <w:ins w:id="59" w:author="作成者">
        <w:r w:rsidRPr="004D18A9">
          <w:rPr>
            <w:rStyle w:val="aa"/>
            <w:noProof/>
          </w:rPr>
          <w:fldChar w:fldCharType="begin"/>
        </w:r>
        <w:r w:rsidRPr="004D18A9">
          <w:rPr>
            <w:rStyle w:val="aa"/>
            <w:noProof/>
          </w:rPr>
          <w:instrText xml:space="preserve"> </w:instrText>
        </w:r>
        <w:r>
          <w:rPr>
            <w:noProof/>
          </w:rPr>
          <w:instrText>HYPERLINK \l "_Toc536612060"</w:instrText>
        </w:r>
        <w:r w:rsidRPr="004D18A9">
          <w:rPr>
            <w:rStyle w:val="aa"/>
            <w:noProof/>
          </w:rPr>
          <w:instrText xml:space="preserve"> </w:instrText>
        </w:r>
        <w:r w:rsidRPr="004D18A9">
          <w:rPr>
            <w:rStyle w:val="aa"/>
            <w:noProof/>
          </w:rPr>
          <w:fldChar w:fldCharType="separate"/>
        </w:r>
        <w:r w:rsidRPr="004D18A9">
          <w:rPr>
            <w:rStyle w:val="aa"/>
            <w:noProof/>
            <w:lang w:val="en"/>
          </w:rPr>
          <w:t>5.</w:t>
        </w:r>
        <w:r>
          <w:rPr>
            <w:rFonts w:asciiTheme="minorHAnsi" w:eastAsiaTheme="minorEastAsia" w:hAnsiTheme="minorHAnsi" w:cstheme="minorBidi"/>
            <w:b w:val="0"/>
            <w:noProof/>
            <w:szCs w:val="22"/>
          </w:rPr>
          <w:tab/>
        </w:r>
        <w:r w:rsidRPr="004D18A9">
          <w:rPr>
            <w:rStyle w:val="aa"/>
            <w:noProof/>
            <w:lang w:val="en"/>
          </w:rPr>
          <w:t>Setting example for power management functions</w:t>
        </w:r>
        <w:r>
          <w:rPr>
            <w:noProof/>
            <w:webHidden/>
          </w:rPr>
          <w:tab/>
        </w:r>
        <w:r>
          <w:rPr>
            <w:noProof/>
            <w:webHidden/>
          </w:rPr>
          <w:fldChar w:fldCharType="begin"/>
        </w:r>
        <w:r>
          <w:rPr>
            <w:noProof/>
            <w:webHidden/>
          </w:rPr>
          <w:instrText xml:space="preserve"> PAGEREF _Toc536612060 \h </w:instrText>
        </w:r>
      </w:ins>
      <w:r>
        <w:rPr>
          <w:noProof/>
          <w:webHidden/>
        </w:rPr>
      </w:r>
      <w:r>
        <w:rPr>
          <w:noProof/>
          <w:webHidden/>
        </w:rPr>
        <w:fldChar w:fldCharType="separate"/>
      </w:r>
      <w:ins w:id="60" w:author="作成者">
        <w:r>
          <w:rPr>
            <w:noProof/>
            <w:webHidden/>
          </w:rPr>
          <w:t>17</w:t>
        </w:r>
        <w:r>
          <w:rPr>
            <w:noProof/>
            <w:webHidden/>
          </w:rPr>
          <w:fldChar w:fldCharType="end"/>
        </w:r>
        <w:r w:rsidRPr="004D18A9">
          <w:rPr>
            <w:rStyle w:val="aa"/>
            <w:noProof/>
          </w:rPr>
          <w:fldChar w:fldCharType="end"/>
        </w:r>
      </w:ins>
    </w:p>
    <w:p w14:paraId="154B4121" w14:textId="36ADDA10" w:rsidR="00C03331" w:rsidRDefault="00C03331">
      <w:pPr>
        <w:pStyle w:val="22"/>
        <w:rPr>
          <w:ins w:id="61" w:author="作成者"/>
          <w:rFonts w:asciiTheme="minorHAnsi" w:eastAsiaTheme="minorEastAsia" w:hAnsiTheme="minorHAnsi" w:cstheme="minorBidi"/>
          <w:b w:val="0"/>
          <w:noProof/>
          <w:sz w:val="22"/>
          <w:szCs w:val="22"/>
        </w:rPr>
      </w:pPr>
      <w:ins w:id="62" w:author="作成者">
        <w:r w:rsidRPr="004D18A9">
          <w:rPr>
            <w:rStyle w:val="aa"/>
            <w:noProof/>
          </w:rPr>
          <w:fldChar w:fldCharType="begin"/>
        </w:r>
        <w:r w:rsidRPr="004D18A9">
          <w:rPr>
            <w:rStyle w:val="aa"/>
            <w:noProof/>
          </w:rPr>
          <w:instrText xml:space="preserve"> </w:instrText>
        </w:r>
        <w:r>
          <w:rPr>
            <w:noProof/>
          </w:rPr>
          <w:instrText>HYPERLINK \l "_Toc536612061"</w:instrText>
        </w:r>
        <w:r w:rsidRPr="004D18A9">
          <w:rPr>
            <w:rStyle w:val="aa"/>
            <w:noProof/>
          </w:rPr>
          <w:instrText xml:space="preserve"> </w:instrText>
        </w:r>
        <w:r w:rsidRPr="004D18A9">
          <w:rPr>
            <w:rStyle w:val="aa"/>
            <w:noProof/>
          </w:rPr>
          <w:fldChar w:fldCharType="separate"/>
        </w:r>
        <w:r w:rsidRPr="004D18A9">
          <w:rPr>
            <w:rStyle w:val="aa"/>
            <w:noProof/>
          </w:rPr>
          <w:t>5.1</w:t>
        </w:r>
        <w:r>
          <w:rPr>
            <w:rFonts w:asciiTheme="minorHAnsi" w:eastAsiaTheme="minorEastAsia" w:hAnsiTheme="minorHAnsi" w:cstheme="minorBidi"/>
            <w:b w:val="0"/>
            <w:noProof/>
            <w:sz w:val="22"/>
            <w:szCs w:val="22"/>
          </w:rPr>
          <w:tab/>
        </w:r>
        <w:r w:rsidRPr="004D18A9">
          <w:rPr>
            <w:rStyle w:val="aa"/>
            <w:noProof/>
            <w:lang w:val="en"/>
          </w:rPr>
          <w:t>Typical mode setting example</w:t>
        </w:r>
        <w:r>
          <w:rPr>
            <w:noProof/>
            <w:webHidden/>
          </w:rPr>
          <w:tab/>
        </w:r>
        <w:r>
          <w:rPr>
            <w:noProof/>
            <w:webHidden/>
          </w:rPr>
          <w:fldChar w:fldCharType="begin"/>
        </w:r>
        <w:r>
          <w:rPr>
            <w:noProof/>
            <w:webHidden/>
          </w:rPr>
          <w:instrText xml:space="preserve"> PAGEREF _Toc536612061 \h </w:instrText>
        </w:r>
      </w:ins>
      <w:r>
        <w:rPr>
          <w:noProof/>
          <w:webHidden/>
        </w:rPr>
      </w:r>
      <w:r>
        <w:rPr>
          <w:noProof/>
          <w:webHidden/>
        </w:rPr>
        <w:fldChar w:fldCharType="separate"/>
      </w:r>
      <w:ins w:id="63" w:author="作成者">
        <w:r>
          <w:rPr>
            <w:noProof/>
            <w:webHidden/>
          </w:rPr>
          <w:t>18</w:t>
        </w:r>
        <w:r>
          <w:rPr>
            <w:noProof/>
            <w:webHidden/>
          </w:rPr>
          <w:fldChar w:fldCharType="end"/>
        </w:r>
        <w:r w:rsidRPr="004D18A9">
          <w:rPr>
            <w:rStyle w:val="aa"/>
            <w:noProof/>
          </w:rPr>
          <w:fldChar w:fldCharType="end"/>
        </w:r>
      </w:ins>
    </w:p>
    <w:p w14:paraId="030E3CB3" w14:textId="471CBE34" w:rsidR="00C03331" w:rsidRDefault="00C03331">
      <w:pPr>
        <w:pStyle w:val="22"/>
        <w:rPr>
          <w:ins w:id="64" w:author="作成者"/>
          <w:rFonts w:asciiTheme="minorHAnsi" w:eastAsiaTheme="minorEastAsia" w:hAnsiTheme="minorHAnsi" w:cstheme="minorBidi"/>
          <w:b w:val="0"/>
          <w:noProof/>
          <w:sz w:val="22"/>
          <w:szCs w:val="22"/>
        </w:rPr>
      </w:pPr>
      <w:ins w:id="65" w:author="作成者">
        <w:r w:rsidRPr="004D18A9">
          <w:rPr>
            <w:rStyle w:val="aa"/>
            <w:noProof/>
          </w:rPr>
          <w:fldChar w:fldCharType="begin"/>
        </w:r>
        <w:r w:rsidRPr="004D18A9">
          <w:rPr>
            <w:rStyle w:val="aa"/>
            <w:noProof/>
          </w:rPr>
          <w:instrText xml:space="preserve"> </w:instrText>
        </w:r>
        <w:r>
          <w:rPr>
            <w:noProof/>
          </w:rPr>
          <w:instrText>HYPERLINK \l "_Toc536612062"</w:instrText>
        </w:r>
        <w:r w:rsidRPr="004D18A9">
          <w:rPr>
            <w:rStyle w:val="aa"/>
            <w:noProof/>
          </w:rPr>
          <w:instrText xml:space="preserve"> </w:instrText>
        </w:r>
        <w:r w:rsidRPr="004D18A9">
          <w:rPr>
            <w:rStyle w:val="aa"/>
            <w:noProof/>
          </w:rPr>
          <w:fldChar w:fldCharType="separate"/>
        </w:r>
        <w:r w:rsidRPr="004D18A9">
          <w:rPr>
            <w:rStyle w:val="aa"/>
            <w:noProof/>
          </w:rPr>
          <w:t>5.2</w:t>
        </w:r>
        <w:r>
          <w:rPr>
            <w:rFonts w:asciiTheme="minorHAnsi" w:eastAsiaTheme="minorEastAsia" w:hAnsiTheme="minorHAnsi" w:cstheme="minorBidi"/>
            <w:b w:val="0"/>
            <w:noProof/>
            <w:sz w:val="22"/>
            <w:szCs w:val="22"/>
          </w:rPr>
          <w:tab/>
        </w:r>
        <w:r w:rsidRPr="004D18A9">
          <w:rPr>
            <w:rStyle w:val="aa"/>
            <w:rFonts w:eastAsia="平成明朝" w:cs="Arial"/>
            <w:noProof/>
          </w:rPr>
          <w:t>High performance mode</w:t>
        </w:r>
        <w:r w:rsidRPr="004D18A9">
          <w:rPr>
            <w:rStyle w:val="aa"/>
            <w:noProof/>
            <w:lang w:val="en"/>
          </w:rPr>
          <w:t xml:space="preserve"> setting example</w:t>
        </w:r>
        <w:r>
          <w:rPr>
            <w:noProof/>
            <w:webHidden/>
          </w:rPr>
          <w:tab/>
        </w:r>
        <w:r>
          <w:rPr>
            <w:noProof/>
            <w:webHidden/>
          </w:rPr>
          <w:fldChar w:fldCharType="begin"/>
        </w:r>
        <w:r>
          <w:rPr>
            <w:noProof/>
            <w:webHidden/>
          </w:rPr>
          <w:instrText xml:space="preserve"> PAGEREF _Toc536612062 \h </w:instrText>
        </w:r>
      </w:ins>
      <w:r>
        <w:rPr>
          <w:noProof/>
          <w:webHidden/>
        </w:rPr>
      </w:r>
      <w:r>
        <w:rPr>
          <w:noProof/>
          <w:webHidden/>
        </w:rPr>
        <w:fldChar w:fldCharType="separate"/>
      </w:r>
      <w:ins w:id="66" w:author="作成者">
        <w:r>
          <w:rPr>
            <w:noProof/>
            <w:webHidden/>
          </w:rPr>
          <w:t>18</w:t>
        </w:r>
        <w:r>
          <w:rPr>
            <w:noProof/>
            <w:webHidden/>
          </w:rPr>
          <w:fldChar w:fldCharType="end"/>
        </w:r>
        <w:r w:rsidRPr="004D18A9">
          <w:rPr>
            <w:rStyle w:val="aa"/>
            <w:noProof/>
          </w:rPr>
          <w:fldChar w:fldCharType="end"/>
        </w:r>
      </w:ins>
    </w:p>
    <w:p w14:paraId="543B4ADC" w14:textId="427BCD1F" w:rsidR="00C03331" w:rsidRDefault="00C03331">
      <w:pPr>
        <w:pStyle w:val="22"/>
        <w:rPr>
          <w:ins w:id="67" w:author="作成者"/>
          <w:rFonts w:asciiTheme="minorHAnsi" w:eastAsiaTheme="minorEastAsia" w:hAnsiTheme="minorHAnsi" w:cstheme="minorBidi"/>
          <w:b w:val="0"/>
          <w:noProof/>
          <w:sz w:val="22"/>
          <w:szCs w:val="22"/>
        </w:rPr>
      </w:pPr>
      <w:ins w:id="68" w:author="作成者">
        <w:r w:rsidRPr="004D18A9">
          <w:rPr>
            <w:rStyle w:val="aa"/>
            <w:noProof/>
          </w:rPr>
          <w:fldChar w:fldCharType="begin"/>
        </w:r>
        <w:r w:rsidRPr="004D18A9">
          <w:rPr>
            <w:rStyle w:val="aa"/>
            <w:noProof/>
          </w:rPr>
          <w:instrText xml:space="preserve"> </w:instrText>
        </w:r>
        <w:r>
          <w:rPr>
            <w:noProof/>
          </w:rPr>
          <w:instrText>HYPERLINK \l "_Toc536612063"</w:instrText>
        </w:r>
        <w:r w:rsidRPr="004D18A9">
          <w:rPr>
            <w:rStyle w:val="aa"/>
            <w:noProof/>
          </w:rPr>
          <w:instrText xml:space="preserve"> </w:instrText>
        </w:r>
        <w:r w:rsidRPr="004D18A9">
          <w:rPr>
            <w:rStyle w:val="aa"/>
            <w:noProof/>
          </w:rPr>
          <w:fldChar w:fldCharType="separate"/>
        </w:r>
        <w:r w:rsidRPr="004D18A9">
          <w:rPr>
            <w:rStyle w:val="aa"/>
            <w:noProof/>
          </w:rPr>
          <w:t>5.3</w:t>
        </w:r>
        <w:r>
          <w:rPr>
            <w:rFonts w:asciiTheme="minorHAnsi" w:eastAsiaTheme="minorEastAsia" w:hAnsiTheme="minorHAnsi" w:cstheme="minorBidi"/>
            <w:b w:val="0"/>
            <w:noProof/>
            <w:sz w:val="22"/>
            <w:szCs w:val="22"/>
          </w:rPr>
          <w:tab/>
        </w:r>
        <w:r w:rsidRPr="004D18A9">
          <w:rPr>
            <w:rStyle w:val="aa"/>
            <w:rFonts w:cs="Arial"/>
            <w:noProof/>
          </w:rPr>
          <w:t>Low power</w:t>
        </w:r>
        <w:r w:rsidRPr="004D18A9">
          <w:rPr>
            <w:rStyle w:val="aa"/>
            <w:noProof/>
            <w:lang w:val="en"/>
          </w:rPr>
          <w:t xml:space="preserve"> mode setting example</w:t>
        </w:r>
        <w:r>
          <w:rPr>
            <w:noProof/>
            <w:webHidden/>
          </w:rPr>
          <w:tab/>
        </w:r>
        <w:r>
          <w:rPr>
            <w:noProof/>
            <w:webHidden/>
          </w:rPr>
          <w:fldChar w:fldCharType="begin"/>
        </w:r>
        <w:r>
          <w:rPr>
            <w:noProof/>
            <w:webHidden/>
          </w:rPr>
          <w:instrText xml:space="preserve"> PAGEREF _Toc536612063 \h </w:instrText>
        </w:r>
      </w:ins>
      <w:r>
        <w:rPr>
          <w:noProof/>
          <w:webHidden/>
        </w:rPr>
      </w:r>
      <w:r>
        <w:rPr>
          <w:noProof/>
          <w:webHidden/>
        </w:rPr>
        <w:fldChar w:fldCharType="separate"/>
      </w:r>
      <w:ins w:id="69" w:author="作成者">
        <w:r>
          <w:rPr>
            <w:noProof/>
            <w:webHidden/>
          </w:rPr>
          <w:t>18</w:t>
        </w:r>
        <w:r>
          <w:rPr>
            <w:noProof/>
            <w:webHidden/>
          </w:rPr>
          <w:fldChar w:fldCharType="end"/>
        </w:r>
        <w:r w:rsidRPr="004D18A9">
          <w:rPr>
            <w:rStyle w:val="aa"/>
            <w:noProof/>
          </w:rPr>
          <w:fldChar w:fldCharType="end"/>
        </w:r>
      </w:ins>
    </w:p>
    <w:p w14:paraId="01B3BDBC" w14:textId="1ED193BA" w:rsidR="00C03331" w:rsidRDefault="00C03331">
      <w:pPr>
        <w:pStyle w:val="11"/>
        <w:rPr>
          <w:ins w:id="70" w:author="作成者"/>
          <w:rFonts w:asciiTheme="minorHAnsi" w:eastAsiaTheme="minorEastAsia" w:hAnsiTheme="minorHAnsi" w:cstheme="minorBidi"/>
          <w:b w:val="0"/>
          <w:noProof/>
          <w:szCs w:val="22"/>
        </w:rPr>
      </w:pPr>
      <w:ins w:id="71" w:author="作成者">
        <w:r w:rsidRPr="004D18A9">
          <w:rPr>
            <w:rStyle w:val="aa"/>
            <w:noProof/>
          </w:rPr>
          <w:fldChar w:fldCharType="begin"/>
        </w:r>
        <w:r w:rsidRPr="004D18A9">
          <w:rPr>
            <w:rStyle w:val="aa"/>
            <w:noProof/>
          </w:rPr>
          <w:instrText xml:space="preserve"> </w:instrText>
        </w:r>
        <w:r>
          <w:rPr>
            <w:noProof/>
          </w:rPr>
          <w:instrText>HYPERLINK \l "_Toc536612064"</w:instrText>
        </w:r>
        <w:r w:rsidRPr="004D18A9">
          <w:rPr>
            <w:rStyle w:val="aa"/>
            <w:noProof/>
          </w:rPr>
          <w:instrText xml:space="preserve"> </w:instrText>
        </w:r>
        <w:r w:rsidRPr="004D18A9">
          <w:rPr>
            <w:rStyle w:val="aa"/>
            <w:noProof/>
          </w:rPr>
          <w:fldChar w:fldCharType="separate"/>
        </w:r>
        <w:r w:rsidRPr="004D18A9">
          <w:rPr>
            <w:rStyle w:val="aa"/>
            <w:noProof/>
          </w:rPr>
          <w:t>Appendix</w:t>
        </w:r>
        <w:r>
          <w:rPr>
            <w:noProof/>
            <w:webHidden/>
          </w:rPr>
          <w:tab/>
        </w:r>
        <w:r>
          <w:rPr>
            <w:noProof/>
            <w:webHidden/>
          </w:rPr>
          <w:fldChar w:fldCharType="begin"/>
        </w:r>
        <w:r>
          <w:rPr>
            <w:noProof/>
            <w:webHidden/>
          </w:rPr>
          <w:instrText xml:space="preserve"> PAGEREF _Toc536612064 \h </w:instrText>
        </w:r>
      </w:ins>
      <w:r>
        <w:rPr>
          <w:noProof/>
          <w:webHidden/>
        </w:rPr>
      </w:r>
      <w:r>
        <w:rPr>
          <w:noProof/>
          <w:webHidden/>
        </w:rPr>
        <w:fldChar w:fldCharType="separate"/>
      </w:r>
      <w:ins w:id="72" w:author="作成者">
        <w:r>
          <w:rPr>
            <w:noProof/>
            <w:webHidden/>
          </w:rPr>
          <w:t>19</w:t>
        </w:r>
        <w:r>
          <w:rPr>
            <w:noProof/>
            <w:webHidden/>
          </w:rPr>
          <w:fldChar w:fldCharType="end"/>
        </w:r>
        <w:r w:rsidRPr="004D18A9">
          <w:rPr>
            <w:rStyle w:val="aa"/>
            <w:noProof/>
          </w:rPr>
          <w:fldChar w:fldCharType="end"/>
        </w:r>
      </w:ins>
    </w:p>
    <w:p w14:paraId="67827750" w14:textId="60D4A874" w:rsidR="00C03331" w:rsidRDefault="00C03331">
      <w:pPr>
        <w:pStyle w:val="11"/>
        <w:rPr>
          <w:ins w:id="73" w:author="作成者"/>
          <w:rFonts w:asciiTheme="minorHAnsi" w:eastAsiaTheme="minorEastAsia" w:hAnsiTheme="minorHAnsi" w:cstheme="minorBidi"/>
          <w:b w:val="0"/>
          <w:noProof/>
          <w:szCs w:val="22"/>
        </w:rPr>
      </w:pPr>
      <w:ins w:id="74" w:author="作成者">
        <w:r w:rsidRPr="004D18A9">
          <w:rPr>
            <w:rStyle w:val="aa"/>
            <w:noProof/>
          </w:rPr>
          <w:fldChar w:fldCharType="begin"/>
        </w:r>
        <w:r w:rsidRPr="004D18A9">
          <w:rPr>
            <w:rStyle w:val="aa"/>
            <w:noProof/>
          </w:rPr>
          <w:instrText xml:space="preserve"> </w:instrText>
        </w:r>
        <w:r>
          <w:rPr>
            <w:noProof/>
          </w:rPr>
          <w:instrText>HYPERLINK \l "_Toc536612065"</w:instrText>
        </w:r>
        <w:r w:rsidRPr="004D18A9">
          <w:rPr>
            <w:rStyle w:val="aa"/>
            <w:noProof/>
          </w:rPr>
          <w:instrText xml:space="preserve"> </w:instrText>
        </w:r>
        <w:r w:rsidRPr="004D18A9">
          <w:rPr>
            <w:rStyle w:val="aa"/>
            <w:noProof/>
          </w:rPr>
          <w:fldChar w:fldCharType="separate"/>
        </w:r>
        <w:r w:rsidRPr="004D18A9">
          <w:rPr>
            <w:rStyle w:val="aa"/>
            <w:noProof/>
          </w:rPr>
          <w:t>A1.</w:t>
        </w:r>
        <w:r>
          <w:rPr>
            <w:rFonts w:asciiTheme="minorHAnsi" w:eastAsiaTheme="minorEastAsia" w:hAnsiTheme="minorHAnsi" w:cstheme="minorBidi"/>
            <w:b w:val="0"/>
            <w:noProof/>
            <w:szCs w:val="22"/>
          </w:rPr>
          <w:tab/>
        </w:r>
        <w:r w:rsidRPr="004D18A9">
          <w:rPr>
            <w:rStyle w:val="aa"/>
            <w:noProof/>
          </w:rPr>
          <w:t>Overview</w:t>
        </w:r>
        <w:r>
          <w:rPr>
            <w:noProof/>
            <w:webHidden/>
          </w:rPr>
          <w:tab/>
        </w:r>
        <w:r>
          <w:rPr>
            <w:noProof/>
            <w:webHidden/>
          </w:rPr>
          <w:fldChar w:fldCharType="begin"/>
        </w:r>
        <w:r>
          <w:rPr>
            <w:noProof/>
            <w:webHidden/>
          </w:rPr>
          <w:instrText xml:space="preserve"> PAGEREF _Toc536612065 \h </w:instrText>
        </w:r>
      </w:ins>
      <w:r>
        <w:rPr>
          <w:noProof/>
          <w:webHidden/>
        </w:rPr>
      </w:r>
      <w:r>
        <w:rPr>
          <w:noProof/>
          <w:webHidden/>
        </w:rPr>
        <w:fldChar w:fldCharType="separate"/>
      </w:r>
      <w:ins w:id="75" w:author="作成者">
        <w:r>
          <w:rPr>
            <w:noProof/>
            <w:webHidden/>
          </w:rPr>
          <w:t>19</w:t>
        </w:r>
        <w:r>
          <w:rPr>
            <w:noProof/>
            <w:webHidden/>
          </w:rPr>
          <w:fldChar w:fldCharType="end"/>
        </w:r>
        <w:r w:rsidRPr="004D18A9">
          <w:rPr>
            <w:rStyle w:val="aa"/>
            <w:noProof/>
          </w:rPr>
          <w:fldChar w:fldCharType="end"/>
        </w:r>
      </w:ins>
    </w:p>
    <w:p w14:paraId="132823BD" w14:textId="358D354F" w:rsidR="00C03331" w:rsidRDefault="00C03331">
      <w:pPr>
        <w:pStyle w:val="11"/>
        <w:rPr>
          <w:ins w:id="76" w:author="作成者"/>
          <w:rFonts w:asciiTheme="minorHAnsi" w:eastAsiaTheme="minorEastAsia" w:hAnsiTheme="minorHAnsi" w:cstheme="minorBidi"/>
          <w:b w:val="0"/>
          <w:noProof/>
          <w:szCs w:val="22"/>
        </w:rPr>
      </w:pPr>
      <w:ins w:id="77" w:author="作成者">
        <w:r w:rsidRPr="004D18A9">
          <w:rPr>
            <w:rStyle w:val="aa"/>
            <w:noProof/>
          </w:rPr>
          <w:fldChar w:fldCharType="begin"/>
        </w:r>
        <w:r w:rsidRPr="004D18A9">
          <w:rPr>
            <w:rStyle w:val="aa"/>
            <w:noProof/>
          </w:rPr>
          <w:instrText xml:space="preserve"> </w:instrText>
        </w:r>
        <w:r>
          <w:rPr>
            <w:noProof/>
          </w:rPr>
          <w:instrText>HYPERLINK \l "_Toc536612066"</w:instrText>
        </w:r>
        <w:r w:rsidRPr="004D18A9">
          <w:rPr>
            <w:rStyle w:val="aa"/>
            <w:noProof/>
          </w:rPr>
          <w:instrText xml:space="preserve"> </w:instrText>
        </w:r>
        <w:r w:rsidRPr="004D18A9">
          <w:rPr>
            <w:rStyle w:val="aa"/>
            <w:noProof/>
          </w:rPr>
          <w:fldChar w:fldCharType="separate"/>
        </w:r>
        <w:r w:rsidRPr="004D18A9">
          <w:rPr>
            <w:rStyle w:val="aa"/>
            <w:noProof/>
          </w:rPr>
          <w:t>A2.</w:t>
        </w:r>
        <w:r>
          <w:rPr>
            <w:rFonts w:asciiTheme="minorHAnsi" w:eastAsiaTheme="minorEastAsia" w:hAnsiTheme="minorHAnsi" w:cstheme="minorBidi"/>
            <w:b w:val="0"/>
            <w:noProof/>
            <w:szCs w:val="22"/>
          </w:rPr>
          <w:tab/>
        </w:r>
        <w:r w:rsidRPr="004D18A9">
          <w:rPr>
            <w:rStyle w:val="aa"/>
            <w:noProof/>
          </w:rPr>
          <w:t>Times to Bring CPUs Online and Offline</w:t>
        </w:r>
        <w:r>
          <w:rPr>
            <w:noProof/>
            <w:webHidden/>
          </w:rPr>
          <w:tab/>
        </w:r>
        <w:r>
          <w:rPr>
            <w:noProof/>
            <w:webHidden/>
          </w:rPr>
          <w:fldChar w:fldCharType="begin"/>
        </w:r>
        <w:r>
          <w:rPr>
            <w:noProof/>
            <w:webHidden/>
          </w:rPr>
          <w:instrText xml:space="preserve"> PAGEREF _Toc536612066 \h </w:instrText>
        </w:r>
      </w:ins>
      <w:r>
        <w:rPr>
          <w:noProof/>
          <w:webHidden/>
        </w:rPr>
      </w:r>
      <w:r>
        <w:rPr>
          <w:noProof/>
          <w:webHidden/>
        </w:rPr>
        <w:fldChar w:fldCharType="separate"/>
      </w:r>
      <w:ins w:id="78" w:author="作成者">
        <w:r>
          <w:rPr>
            <w:noProof/>
            <w:webHidden/>
          </w:rPr>
          <w:t>20</w:t>
        </w:r>
        <w:r>
          <w:rPr>
            <w:noProof/>
            <w:webHidden/>
          </w:rPr>
          <w:fldChar w:fldCharType="end"/>
        </w:r>
        <w:r w:rsidRPr="004D18A9">
          <w:rPr>
            <w:rStyle w:val="aa"/>
            <w:noProof/>
          </w:rPr>
          <w:fldChar w:fldCharType="end"/>
        </w:r>
      </w:ins>
    </w:p>
    <w:p w14:paraId="05EFD4D1" w14:textId="1272423B" w:rsidR="00C03331" w:rsidRDefault="00C03331">
      <w:pPr>
        <w:pStyle w:val="11"/>
        <w:rPr>
          <w:ins w:id="79" w:author="作成者"/>
          <w:rFonts w:asciiTheme="minorHAnsi" w:eastAsiaTheme="minorEastAsia" w:hAnsiTheme="minorHAnsi" w:cstheme="minorBidi"/>
          <w:b w:val="0"/>
          <w:noProof/>
          <w:szCs w:val="22"/>
        </w:rPr>
      </w:pPr>
      <w:ins w:id="80" w:author="作成者">
        <w:r w:rsidRPr="004D18A9">
          <w:rPr>
            <w:rStyle w:val="aa"/>
            <w:noProof/>
          </w:rPr>
          <w:fldChar w:fldCharType="begin"/>
        </w:r>
        <w:r w:rsidRPr="004D18A9">
          <w:rPr>
            <w:rStyle w:val="aa"/>
            <w:noProof/>
          </w:rPr>
          <w:instrText xml:space="preserve"> </w:instrText>
        </w:r>
        <w:r>
          <w:rPr>
            <w:noProof/>
          </w:rPr>
          <w:instrText>HYPERLINK \l "_Toc536612067"</w:instrText>
        </w:r>
        <w:r w:rsidRPr="004D18A9">
          <w:rPr>
            <w:rStyle w:val="aa"/>
            <w:noProof/>
          </w:rPr>
          <w:instrText xml:space="preserve"> </w:instrText>
        </w:r>
        <w:r w:rsidRPr="004D18A9">
          <w:rPr>
            <w:rStyle w:val="aa"/>
            <w:noProof/>
          </w:rPr>
          <w:fldChar w:fldCharType="separate"/>
        </w:r>
        <w:r w:rsidRPr="004D18A9">
          <w:rPr>
            <w:rStyle w:val="aa"/>
            <w:noProof/>
            <w:lang w:eastAsia="zh-TW"/>
          </w:rPr>
          <w:t>A3.</w:t>
        </w:r>
        <w:r>
          <w:rPr>
            <w:rFonts w:asciiTheme="minorHAnsi" w:eastAsiaTheme="minorEastAsia" w:hAnsiTheme="minorHAnsi" w:cstheme="minorBidi"/>
            <w:b w:val="0"/>
            <w:noProof/>
            <w:szCs w:val="22"/>
          </w:rPr>
          <w:tab/>
        </w:r>
        <w:r w:rsidRPr="004D18A9">
          <w:rPr>
            <w:rStyle w:val="aa"/>
            <w:noProof/>
            <w:lang w:eastAsia="zh-TW"/>
          </w:rPr>
          <w:t>Notes on Using Dynamic Voltage and Frequency Scaling (DVFS) or Dynamic Frequency Scaling (DFS)</w:t>
        </w:r>
        <w:r>
          <w:rPr>
            <w:noProof/>
            <w:webHidden/>
          </w:rPr>
          <w:tab/>
        </w:r>
        <w:r>
          <w:rPr>
            <w:noProof/>
            <w:webHidden/>
          </w:rPr>
          <w:fldChar w:fldCharType="begin"/>
        </w:r>
        <w:r>
          <w:rPr>
            <w:noProof/>
            <w:webHidden/>
          </w:rPr>
          <w:instrText xml:space="preserve"> PAGEREF _Toc536612067 \h </w:instrText>
        </w:r>
      </w:ins>
      <w:r>
        <w:rPr>
          <w:noProof/>
          <w:webHidden/>
        </w:rPr>
      </w:r>
      <w:r>
        <w:rPr>
          <w:noProof/>
          <w:webHidden/>
        </w:rPr>
        <w:fldChar w:fldCharType="separate"/>
      </w:r>
      <w:ins w:id="81" w:author="作成者">
        <w:r>
          <w:rPr>
            <w:noProof/>
            <w:webHidden/>
          </w:rPr>
          <w:t>21</w:t>
        </w:r>
        <w:r>
          <w:rPr>
            <w:noProof/>
            <w:webHidden/>
          </w:rPr>
          <w:fldChar w:fldCharType="end"/>
        </w:r>
        <w:r w:rsidRPr="004D18A9">
          <w:rPr>
            <w:rStyle w:val="aa"/>
            <w:noProof/>
          </w:rPr>
          <w:fldChar w:fldCharType="end"/>
        </w:r>
      </w:ins>
    </w:p>
    <w:p w14:paraId="5CC41085" w14:textId="66DFEA25" w:rsidR="00C03331" w:rsidRDefault="00C03331">
      <w:pPr>
        <w:pStyle w:val="22"/>
        <w:rPr>
          <w:ins w:id="82" w:author="作成者"/>
          <w:rFonts w:asciiTheme="minorHAnsi" w:eastAsiaTheme="minorEastAsia" w:hAnsiTheme="minorHAnsi" w:cstheme="minorBidi"/>
          <w:b w:val="0"/>
          <w:noProof/>
          <w:sz w:val="22"/>
          <w:szCs w:val="22"/>
        </w:rPr>
      </w:pPr>
      <w:ins w:id="83" w:author="作成者">
        <w:r w:rsidRPr="004D18A9">
          <w:rPr>
            <w:rStyle w:val="aa"/>
            <w:noProof/>
          </w:rPr>
          <w:fldChar w:fldCharType="begin"/>
        </w:r>
        <w:r w:rsidRPr="004D18A9">
          <w:rPr>
            <w:rStyle w:val="aa"/>
            <w:noProof/>
          </w:rPr>
          <w:instrText xml:space="preserve"> </w:instrText>
        </w:r>
        <w:r>
          <w:rPr>
            <w:noProof/>
          </w:rPr>
          <w:instrText>HYPERLINK \l "_Toc536612068"</w:instrText>
        </w:r>
        <w:r w:rsidRPr="004D18A9">
          <w:rPr>
            <w:rStyle w:val="aa"/>
            <w:noProof/>
          </w:rPr>
          <w:instrText xml:space="preserve"> </w:instrText>
        </w:r>
        <w:r w:rsidRPr="004D18A9">
          <w:rPr>
            <w:rStyle w:val="aa"/>
            <w:noProof/>
          </w:rPr>
          <w:fldChar w:fldCharType="separate"/>
        </w:r>
        <w:r w:rsidRPr="004D18A9">
          <w:rPr>
            <w:rStyle w:val="aa"/>
            <w:noProof/>
          </w:rPr>
          <w:t>A3.1</w:t>
        </w:r>
        <w:r>
          <w:rPr>
            <w:rFonts w:asciiTheme="minorHAnsi" w:eastAsiaTheme="minorEastAsia" w:hAnsiTheme="minorHAnsi" w:cstheme="minorBidi"/>
            <w:b w:val="0"/>
            <w:noProof/>
            <w:sz w:val="22"/>
            <w:szCs w:val="22"/>
          </w:rPr>
          <w:tab/>
        </w:r>
        <w:r w:rsidRPr="004D18A9">
          <w:rPr>
            <w:rStyle w:val="aa"/>
            <w:noProof/>
          </w:rPr>
          <w:t>Flow of Processing for DFS Control and Processing Times</w:t>
        </w:r>
        <w:r>
          <w:rPr>
            <w:noProof/>
            <w:webHidden/>
          </w:rPr>
          <w:tab/>
        </w:r>
        <w:r>
          <w:rPr>
            <w:noProof/>
            <w:webHidden/>
          </w:rPr>
          <w:fldChar w:fldCharType="begin"/>
        </w:r>
        <w:r>
          <w:rPr>
            <w:noProof/>
            <w:webHidden/>
          </w:rPr>
          <w:instrText xml:space="preserve"> PAGEREF _Toc536612068 \h </w:instrText>
        </w:r>
      </w:ins>
      <w:r>
        <w:rPr>
          <w:noProof/>
          <w:webHidden/>
        </w:rPr>
      </w:r>
      <w:r>
        <w:rPr>
          <w:noProof/>
          <w:webHidden/>
        </w:rPr>
        <w:fldChar w:fldCharType="separate"/>
      </w:r>
      <w:ins w:id="84" w:author="作成者">
        <w:r>
          <w:rPr>
            <w:noProof/>
            <w:webHidden/>
          </w:rPr>
          <w:t>22</w:t>
        </w:r>
        <w:r>
          <w:rPr>
            <w:noProof/>
            <w:webHidden/>
          </w:rPr>
          <w:fldChar w:fldCharType="end"/>
        </w:r>
        <w:r w:rsidRPr="004D18A9">
          <w:rPr>
            <w:rStyle w:val="aa"/>
            <w:noProof/>
          </w:rPr>
          <w:fldChar w:fldCharType="end"/>
        </w:r>
      </w:ins>
    </w:p>
    <w:p w14:paraId="68BA99CD" w14:textId="2168E73C" w:rsidR="00C03331" w:rsidRDefault="00C03331">
      <w:pPr>
        <w:pStyle w:val="22"/>
        <w:rPr>
          <w:ins w:id="85" w:author="作成者"/>
          <w:rFonts w:asciiTheme="minorHAnsi" w:eastAsiaTheme="minorEastAsia" w:hAnsiTheme="minorHAnsi" w:cstheme="minorBidi"/>
          <w:b w:val="0"/>
          <w:noProof/>
          <w:sz w:val="22"/>
          <w:szCs w:val="22"/>
        </w:rPr>
      </w:pPr>
      <w:ins w:id="86" w:author="作成者">
        <w:r w:rsidRPr="004D18A9">
          <w:rPr>
            <w:rStyle w:val="aa"/>
            <w:noProof/>
          </w:rPr>
          <w:fldChar w:fldCharType="begin"/>
        </w:r>
        <w:r w:rsidRPr="004D18A9">
          <w:rPr>
            <w:rStyle w:val="aa"/>
            <w:noProof/>
          </w:rPr>
          <w:instrText xml:space="preserve"> </w:instrText>
        </w:r>
        <w:r>
          <w:rPr>
            <w:noProof/>
          </w:rPr>
          <w:instrText>HYPERLINK \l "_Toc536612069"</w:instrText>
        </w:r>
        <w:r w:rsidRPr="004D18A9">
          <w:rPr>
            <w:rStyle w:val="aa"/>
            <w:noProof/>
          </w:rPr>
          <w:instrText xml:space="preserve"> </w:instrText>
        </w:r>
        <w:r w:rsidRPr="004D18A9">
          <w:rPr>
            <w:rStyle w:val="aa"/>
            <w:noProof/>
          </w:rPr>
          <w:fldChar w:fldCharType="separate"/>
        </w:r>
        <w:r w:rsidRPr="004D18A9">
          <w:rPr>
            <w:rStyle w:val="aa"/>
            <w:noProof/>
          </w:rPr>
          <w:t>A3.2</w:t>
        </w:r>
        <w:r>
          <w:rPr>
            <w:rFonts w:asciiTheme="minorHAnsi" w:eastAsiaTheme="minorEastAsia" w:hAnsiTheme="minorHAnsi" w:cstheme="minorBidi"/>
            <w:b w:val="0"/>
            <w:noProof/>
            <w:sz w:val="22"/>
            <w:szCs w:val="22"/>
          </w:rPr>
          <w:tab/>
        </w:r>
        <w:r w:rsidRPr="004D18A9">
          <w:rPr>
            <w:rStyle w:val="aa"/>
            <w:noProof/>
          </w:rPr>
          <w:t>Flow of Processing for DFVS Control and Processing Times</w:t>
        </w:r>
        <w:r>
          <w:rPr>
            <w:noProof/>
            <w:webHidden/>
          </w:rPr>
          <w:tab/>
        </w:r>
        <w:r>
          <w:rPr>
            <w:noProof/>
            <w:webHidden/>
          </w:rPr>
          <w:fldChar w:fldCharType="begin"/>
        </w:r>
        <w:r>
          <w:rPr>
            <w:noProof/>
            <w:webHidden/>
          </w:rPr>
          <w:instrText xml:space="preserve"> PAGEREF _Toc536612069 \h </w:instrText>
        </w:r>
      </w:ins>
      <w:r>
        <w:rPr>
          <w:noProof/>
          <w:webHidden/>
        </w:rPr>
      </w:r>
      <w:r>
        <w:rPr>
          <w:noProof/>
          <w:webHidden/>
        </w:rPr>
        <w:fldChar w:fldCharType="separate"/>
      </w:r>
      <w:ins w:id="87" w:author="作成者">
        <w:r>
          <w:rPr>
            <w:noProof/>
            <w:webHidden/>
          </w:rPr>
          <w:t>23</w:t>
        </w:r>
        <w:r>
          <w:rPr>
            <w:noProof/>
            <w:webHidden/>
          </w:rPr>
          <w:fldChar w:fldCharType="end"/>
        </w:r>
        <w:r w:rsidRPr="004D18A9">
          <w:rPr>
            <w:rStyle w:val="aa"/>
            <w:noProof/>
          </w:rPr>
          <w:fldChar w:fldCharType="end"/>
        </w:r>
      </w:ins>
    </w:p>
    <w:p w14:paraId="59AB455B" w14:textId="1FF230DF" w:rsidR="00C03331" w:rsidRDefault="00C03331">
      <w:pPr>
        <w:pStyle w:val="11"/>
        <w:rPr>
          <w:ins w:id="88" w:author="作成者"/>
          <w:rFonts w:asciiTheme="minorHAnsi" w:eastAsiaTheme="minorEastAsia" w:hAnsiTheme="minorHAnsi" w:cstheme="minorBidi"/>
          <w:b w:val="0"/>
          <w:noProof/>
          <w:szCs w:val="22"/>
        </w:rPr>
      </w:pPr>
      <w:ins w:id="89" w:author="作成者">
        <w:r w:rsidRPr="004D18A9">
          <w:rPr>
            <w:rStyle w:val="aa"/>
            <w:noProof/>
          </w:rPr>
          <w:fldChar w:fldCharType="begin"/>
        </w:r>
        <w:r w:rsidRPr="004D18A9">
          <w:rPr>
            <w:rStyle w:val="aa"/>
            <w:noProof/>
          </w:rPr>
          <w:instrText xml:space="preserve"> </w:instrText>
        </w:r>
        <w:r>
          <w:rPr>
            <w:noProof/>
          </w:rPr>
          <w:instrText>HYPERLINK \l "_Toc536612070"</w:instrText>
        </w:r>
        <w:r w:rsidRPr="004D18A9">
          <w:rPr>
            <w:rStyle w:val="aa"/>
            <w:noProof/>
          </w:rPr>
          <w:instrText xml:space="preserve"> </w:instrText>
        </w:r>
        <w:r w:rsidRPr="004D18A9">
          <w:rPr>
            <w:rStyle w:val="aa"/>
            <w:noProof/>
          </w:rPr>
          <w:fldChar w:fldCharType="separate"/>
        </w:r>
        <w:r w:rsidRPr="004D18A9">
          <w:rPr>
            <w:rStyle w:val="aa"/>
            <w:noProof/>
          </w:rPr>
          <w:t>A4.</w:t>
        </w:r>
        <w:r>
          <w:rPr>
            <w:rFonts w:asciiTheme="minorHAnsi" w:eastAsiaTheme="minorEastAsia" w:hAnsiTheme="minorHAnsi" w:cstheme="minorBidi"/>
            <w:b w:val="0"/>
            <w:noProof/>
            <w:szCs w:val="22"/>
          </w:rPr>
          <w:tab/>
        </w:r>
        <w:r w:rsidRPr="004D18A9">
          <w:rPr>
            <w:rStyle w:val="aa"/>
            <w:noProof/>
          </w:rPr>
          <w:t>Resume times for System Suspend to RAM</w:t>
        </w:r>
        <w:r>
          <w:rPr>
            <w:noProof/>
            <w:webHidden/>
          </w:rPr>
          <w:tab/>
        </w:r>
        <w:r>
          <w:rPr>
            <w:noProof/>
            <w:webHidden/>
          </w:rPr>
          <w:fldChar w:fldCharType="begin"/>
        </w:r>
        <w:r>
          <w:rPr>
            <w:noProof/>
            <w:webHidden/>
          </w:rPr>
          <w:instrText xml:space="preserve"> PAGEREF _Toc536612070 \h </w:instrText>
        </w:r>
      </w:ins>
      <w:r>
        <w:rPr>
          <w:noProof/>
          <w:webHidden/>
        </w:rPr>
      </w:r>
      <w:r>
        <w:rPr>
          <w:noProof/>
          <w:webHidden/>
        </w:rPr>
        <w:fldChar w:fldCharType="separate"/>
      </w:r>
      <w:ins w:id="90" w:author="作成者">
        <w:r>
          <w:rPr>
            <w:noProof/>
            <w:webHidden/>
          </w:rPr>
          <w:t>24</w:t>
        </w:r>
        <w:r>
          <w:rPr>
            <w:noProof/>
            <w:webHidden/>
          </w:rPr>
          <w:fldChar w:fldCharType="end"/>
        </w:r>
        <w:r w:rsidRPr="004D18A9">
          <w:rPr>
            <w:rStyle w:val="aa"/>
            <w:noProof/>
          </w:rPr>
          <w:fldChar w:fldCharType="end"/>
        </w:r>
      </w:ins>
    </w:p>
    <w:p w14:paraId="7F709A79" w14:textId="55DB69C3" w:rsidR="00221E43" w:rsidDel="00C03331" w:rsidRDefault="00221E43">
      <w:pPr>
        <w:pStyle w:val="11"/>
        <w:rPr>
          <w:del w:id="91" w:author="作成者"/>
          <w:rFonts w:asciiTheme="minorHAnsi" w:eastAsiaTheme="minorEastAsia" w:hAnsiTheme="minorHAnsi" w:cstheme="minorBidi"/>
          <w:b w:val="0"/>
          <w:noProof/>
          <w:szCs w:val="22"/>
        </w:rPr>
      </w:pPr>
      <w:del w:id="92" w:author="作成者">
        <w:r w:rsidRPr="00C03331" w:rsidDel="00C03331">
          <w:rPr>
            <w:rStyle w:val="aa"/>
            <w:b w:val="0"/>
            <w:noProof/>
          </w:rPr>
          <w:delText>1.</w:delText>
        </w:r>
        <w:r w:rsidDel="00C03331">
          <w:rPr>
            <w:rFonts w:asciiTheme="minorHAnsi" w:eastAsiaTheme="minorEastAsia" w:hAnsiTheme="minorHAnsi" w:cstheme="minorBidi"/>
            <w:b w:val="0"/>
            <w:noProof/>
            <w:szCs w:val="22"/>
          </w:rPr>
          <w:tab/>
        </w:r>
        <w:r w:rsidRPr="00C03331" w:rsidDel="00C03331">
          <w:rPr>
            <w:rStyle w:val="aa"/>
            <w:b w:val="0"/>
            <w:noProof/>
          </w:rPr>
          <w:delText>Specifications of Software for Functions Related to Power Control</w:delText>
        </w:r>
        <w:r w:rsidDel="00C03331">
          <w:rPr>
            <w:noProof/>
            <w:webHidden/>
          </w:rPr>
          <w:tab/>
          <w:delText>3</w:delText>
        </w:r>
      </w:del>
    </w:p>
    <w:p w14:paraId="1DE30E51" w14:textId="7D028D17" w:rsidR="00221E43" w:rsidDel="00C03331" w:rsidRDefault="00221E43">
      <w:pPr>
        <w:pStyle w:val="11"/>
        <w:rPr>
          <w:del w:id="93" w:author="作成者"/>
          <w:rFonts w:asciiTheme="minorHAnsi" w:eastAsiaTheme="minorEastAsia" w:hAnsiTheme="minorHAnsi" w:cstheme="minorBidi"/>
          <w:b w:val="0"/>
          <w:noProof/>
          <w:szCs w:val="22"/>
        </w:rPr>
      </w:pPr>
      <w:del w:id="94" w:author="作成者">
        <w:r w:rsidRPr="00C03331" w:rsidDel="00C03331">
          <w:rPr>
            <w:rStyle w:val="aa"/>
            <w:b w:val="0"/>
            <w:noProof/>
          </w:rPr>
          <w:delText>2.</w:delText>
        </w:r>
        <w:r w:rsidDel="00C03331">
          <w:rPr>
            <w:rFonts w:asciiTheme="minorHAnsi" w:eastAsiaTheme="minorEastAsia" w:hAnsiTheme="minorHAnsi" w:cstheme="minorBidi"/>
            <w:b w:val="0"/>
            <w:noProof/>
            <w:szCs w:val="22"/>
          </w:rPr>
          <w:tab/>
        </w:r>
        <w:r w:rsidRPr="00C03331" w:rsidDel="00C03331">
          <w:rPr>
            <w:rStyle w:val="aa"/>
            <w:b w:val="0"/>
            <w:noProof/>
          </w:rPr>
          <w:delText>Relationships between the Requirements and Functions Related to Power Control</w:delText>
        </w:r>
        <w:r w:rsidDel="00C03331">
          <w:rPr>
            <w:noProof/>
            <w:webHidden/>
          </w:rPr>
          <w:tab/>
          <w:delText>4</w:delText>
        </w:r>
      </w:del>
    </w:p>
    <w:p w14:paraId="2AA904BB" w14:textId="008EB6DF" w:rsidR="00221E43" w:rsidDel="00C03331" w:rsidRDefault="00221E43">
      <w:pPr>
        <w:pStyle w:val="11"/>
        <w:rPr>
          <w:del w:id="95" w:author="作成者"/>
          <w:rFonts w:asciiTheme="minorHAnsi" w:eastAsiaTheme="minorEastAsia" w:hAnsiTheme="minorHAnsi" w:cstheme="minorBidi"/>
          <w:b w:val="0"/>
          <w:noProof/>
          <w:szCs w:val="22"/>
        </w:rPr>
      </w:pPr>
      <w:del w:id="96" w:author="作成者">
        <w:r w:rsidRPr="00C03331" w:rsidDel="00C03331">
          <w:rPr>
            <w:rStyle w:val="aa"/>
            <w:b w:val="0"/>
            <w:noProof/>
          </w:rPr>
          <w:delText>3.</w:delText>
        </w:r>
        <w:r w:rsidDel="00C03331">
          <w:rPr>
            <w:rFonts w:asciiTheme="minorHAnsi" w:eastAsiaTheme="minorEastAsia" w:hAnsiTheme="minorHAnsi" w:cstheme="minorBidi"/>
            <w:b w:val="0"/>
            <w:noProof/>
            <w:szCs w:val="22"/>
          </w:rPr>
          <w:tab/>
        </w:r>
        <w:r w:rsidRPr="00C03331" w:rsidDel="00C03331">
          <w:rPr>
            <w:rStyle w:val="aa"/>
            <w:b w:val="0"/>
            <w:noProof/>
          </w:rPr>
          <w:delText>High-speed Booting in Response to the Key being Turned to Start the Engine</w:delText>
        </w:r>
        <w:r w:rsidDel="00C03331">
          <w:rPr>
            <w:noProof/>
            <w:webHidden/>
          </w:rPr>
          <w:tab/>
          <w:delText>5</w:delText>
        </w:r>
      </w:del>
    </w:p>
    <w:p w14:paraId="31274277" w14:textId="0B4FBBD5" w:rsidR="00221E43" w:rsidDel="00C03331" w:rsidRDefault="00221E43">
      <w:pPr>
        <w:pStyle w:val="22"/>
        <w:rPr>
          <w:del w:id="97" w:author="作成者"/>
          <w:rFonts w:asciiTheme="minorHAnsi" w:eastAsiaTheme="minorEastAsia" w:hAnsiTheme="minorHAnsi" w:cstheme="minorBidi"/>
          <w:b w:val="0"/>
          <w:noProof/>
          <w:sz w:val="22"/>
          <w:szCs w:val="22"/>
        </w:rPr>
      </w:pPr>
      <w:del w:id="98" w:author="作成者">
        <w:r w:rsidRPr="00C03331" w:rsidDel="00C03331">
          <w:rPr>
            <w:rStyle w:val="aa"/>
            <w:b w:val="0"/>
            <w:noProof/>
          </w:rPr>
          <w:delText>3.1</w:delText>
        </w:r>
        <w:r w:rsidDel="00C03331">
          <w:rPr>
            <w:rFonts w:asciiTheme="minorHAnsi" w:eastAsiaTheme="minorEastAsia" w:hAnsiTheme="minorHAnsi" w:cstheme="minorBidi"/>
            <w:b w:val="0"/>
            <w:noProof/>
            <w:sz w:val="22"/>
            <w:szCs w:val="22"/>
          </w:rPr>
          <w:tab/>
        </w:r>
        <w:r w:rsidRPr="00C03331" w:rsidDel="00C03331">
          <w:rPr>
            <w:rStyle w:val="aa"/>
            <w:b w:val="0"/>
            <w:noProof/>
          </w:rPr>
          <w:delText>Overview of the Requirements</w:delText>
        </w:r>
        <w:r w:rsidDel="00C03331">
          <w:rPr>
            <w:noProof/>
            <w:webHidden/>
          </w:rPr>
          <w:tab/>
          <w:delText>5</w:delText>
        </w:r>
      </w:del>
    </w:p>
    <w:p w14:paraId="4A2DA27A" w14:textId="746108A8" w:rsidR="00221E43" w:rsidDel="00C03331" w:rsidRDefault="00221E43">
      <w:pPr>
        <w:pStyle w:val="32"/>
        <w:rPr>
          <w:del w:id="99" w:author="作成者"/>
          <w:rFonts w:asciiTheme="minorHAnsi" w:eastAsiaTheme="minorEastAsia" w:hAnsiTheme="minorHAnsi" w:cstheme="minorBidi"/>
          <w:b w:val="0"/>
          <w:noProof/>
          <w:sz w:val="22"/>
          <w:szCs w:val="22"/>
        </w:rPr>
      </w:pPr>
      <w:del w:id="100" w:author="作成者">
        <w:r w:rsidRPr="00C03331" w:rsidDel="00C03331">
          <w:rPr>
            <w:rStyle w:val="aa"/>
            <w:b w:val="0"/>
            <w:noProof/>
          </w:rPr>
          <w:delText>3.1.1</w:delText>
        </w:r>
        <w:r w:rsidDel="00C03331">
          <w:rPr>
            <w:rFonts w:asciiTheme="minorHAnsi" w:eastAsiaTheme="minorEastAsia" w:hAnsiTheme="minorHAnsi" w:cstheme="minorBidi"/>
            <w:b w:val="0"/>
            <w:noProof/>
            <w:sz w:val="22"/>
            <w:szCs w:val="22"/>
          </w:rPr>
          <w:tab/>
        </w:r>
        <w:r w:rsidRPr="00C03331" w:rsidDel="00C03331">
          <w:rPr>
            <w:rStyle w:val="aa"/>
            <w:b w:val="0"/>
            <w:noProof/>
          </w:rPr>
          <w:delText>Background</w:delText>
        </w:r>
        <w:r w:rsidDel="00C03331">
          <w:rPr>
            <w:noProof/>
            <w:webHidden/>
          </w:rPr>
          <w:tab/>
          <w:delText>5</w:delText>
        </w:r>
      </w:del>
    </w:p>
    <w:p w14:paraId="53BEF497" w14:textId="2BA402C8" w:rsidR="00221E43" w:rsidDel="00C03331" w:rsidRDefault="00221E43">
      <w:pPr>
        <w:pStyle w:val="32"/>
        <w:rPr>
          <w:del w:id="101" w:author="作成者"/>
          <w:rFonts w:asciiTheme="minorHAnsi" w:eastAsiaTheme="minorEastAsia" w:hAnsiTheme="minorHAnsi" w:cstheme="minorBidi"/>
          <w:b w:val="0"/>
          <w:noProof/>
          <w:sz w:val="22"/>
          <w:szCs w:val="22"/>
        </w:rPr>
      </w:pPr>
      <w:del w:id="102" w:author="作成者">
        <w:r w:rsidRPr="00C03331" w:rsidDel="00C03331">
          <w:rPr>
            <w:rStyle w:val="aa"/>
            <w:b w:val="0"/>
            <w:noProof/>
          </w:rPr>
          <w:delText>3.1.2</w:delText>
        </w:r>
        <w:r w:rsidDel="00C03331">
          <w:rPr>
            <w:rFonts w:asciiTheme="minorHAnsi" w:eastAsiaTheme="minorEastAsia" w:hAnsiTheme="minorHAnsi" w:cstheme="minorBidi"/>
            <w:b w:val="0"/>
            <w:noProof/>
            <w:sz w:val="22"/>
            <w:szCs w:val="22"/>
          </w:rPr>
          <w:tab/>
        </w:r>
        <w:r w:rsidRPr="00C03331" w:rsidDel="00C03331">
          <w:rPr>
            <w:rStyle w:val="aa"/>
            <w:b w:val="0"/>
            <w:noProof/>
          </w:rPr>
          <w:delText>Realizing High-speed Booting</w:delText>
        </w:r>
        <w:r w:rsidDel="00C03331">
          <w:rPr>
            <w:noProof/>
            <w:webHidden/>
          </w:rPr>
          <w:tab/>
          <w:delText>6</w:delText>
        </w:r>
      </w:del>
    </w:p>
    <w:p w14:paraId="5FBA2FA0" w14:textId="12F9746D" w:rsidR="00221E43" w:rsidDel="00C03331" w:rsidRDefault="00221E43">
      <w:pPr>
        <w:pStyle w:val="22"/>
        <w:rPr>
          <w:del w:id="103" w:author="作成者"/>
          <w:rFonts w:asciiTheme="minorHAnsi" w:eastAsiaTheme="minorEastAsia" w:hAnsiTheme="minorHAnsi" w:cstheme="minorBidi"/>
          <w:b w:val="0"/>
          <w:noProof/>
          <w:sz w:val="22"/>
          <w:szCs w:val="22"/>
        </w:rPr>
      </w:pPr>
      <w:del w:id="104" w:author="作成者">
        <w:r w:rsidRPr="00C03331" w:rsidDel="00C03331">
          <w:rPr>
            <w:rStyle w:val="aa"/>
            <w:b w:val="0"/>
            <w:noProof/>
          </w:rPr>
          <w:delText>3.2</w:delText>
        </w:r>
        <w:r w:rsidDel="00C03331">
          <w:rPr>
            <w:rFonts w:asciiTheme="minorHAnsi" w:eastAsiaTheme="minorEastAsia" w:hAnsiTheme="minorHAnsi" w:cstheme="minorBidi"/>
            <w:b w:val="0"/>
            <w:noProof/>
            <w:sz w:val="22"/>
            <w:szCs w:val="22"/>
          </w:rPr>
          <w:tab/>
        </w:r>
        <w:r w:rsidRPr="00C03331" w:rsidDel="00C03331">
          <w:rPr>
            <w:rStyle w:val="aa"/>
            <w:b w:val="0"/>
            <w:noProof/>
            <w:lang w:eastAsia="zh-TW"/>
          </w:rPr>
          <w:delText>Overview of the “System Suspend to RAM” Function</w:delText>
        </w:r>
        <w:r w:rsidDel="00C03331">
          <w:rPr>
            <w:noProof/>
            <w:webHidden/>
          </w:rPr>
          <w:tab/>
          <w:delText>7</w:delText>
        </w:r>
      </w:del>
    </w:p>
    <w:p w14:paraId="04C2071D" w14:textId="7034F71F" w:rsidR="00221E43" w:rsidDel="00C03331" w:rsidRDefault="00221E43">
      <w:pPr>
        <w:pStyle w:val="22"/>
        <w:rPr>
          <w:del w:id="105" w:author="作成者"/>
          <w:rFonts w:asciiTheme="minorHAnsi" w:eastAsiaTheme="minorEastAsia" w:hAnsiTheme="minorHAnsi" w:cstheme="minorBidi"/>
          <w:b w:val="0"/>
          <w:noProof/>
          <w:sz w:val="22"/>
          <w:szCs w:val="22"/>
        </w:rPr>
      </w:pPr>
      <w:del w:id="106" w:author="作成者">
        <w:r w:rsidRPr="00C03331" w:rsidDel="00C03331">
          <w:rPr>
            <w:rStyle w:val="aa"/>
            <w:b w:val="0"/>
            <w:noProof/>
            <w:lang w:eastAsia="zh-TW"/>
          </w:rPr>
          <w:delText>3.3</w:delText>
        </w:r>
        <w:r w:rsidDel="00C03331">
          <w:rPr>
            <w:rFonts w:asciiTheme="minorHAnsi" w:eastAsiaTheme="minorEastAsia" w:hAnsiTheme="minorHAnsi" w:cstheme="minorBidi"/>
            <w:b w:val="0"/>
            <w:noProof/>
            <w:sz w:val="22"/>
            <w:szCs w:val="22"/>
          </w:rPr>
          <w:tab/>
        </w:r>
        <w:r w:rsidRPr="00C03331" w:rsidDel="00C03331">
          <w:rPr>
            <w:rStyle w:val="aa"/>
            <w:b w:val="0"/>
            <w:noProof/>
            <w:lang w:eastAsia="zh-TW"/>
          </w:rPr>
          <w:delText>Flow of Software for Using the “System Suspend to RAM” Function</w:delText>
        </w:r>
        <w:r w:rsidDel="00C03331">
          <w:rPr>
            <w:noProof/>
            <w:webHidden/>
          </w:rPr>
          <w:tab/>
          <w:delText>8</w:delText>
        </w:r>
      </w:del>
    </w:p>
    <w:p w14:paraId="22978BEC" w14:textId="0E82881C" w:rsidR="00221E43" w:rsidDel="00C03331" w:rsidRDefault="00221E43">
      <w:pPr>
        <w:pStyle w:val="22"/>
        <w:rPr>
          <w:del w:id="107" w:author="作成者"/>
          <w:rFonts w:asciiTheme="minorHAnsi" w:eastAsiaTheme="minorEastAsia" w:hAnsiTheme="minorHAnsi" w:cstheme="minorBidi"/>
          <w:b w:val="0"/>
          <w:noProof/>
          <w:sz w:val="22"/>
          <w:szCs w:val="22"/>
        </w:rPr>
      </w:pPr>
      <w:del w:id="108" w:author="作成者">
        <w:r w:rsidRPr="00C03331" w:rsidDel="00C03331">
          <w:rPr>
            <w:rStyle w:val="aa"/>
            <w:b w:val="0"/>
            <w:noProof/>
            <w:lang w:eastAsia="zh-TW"/>
          </w:rPr>
          <w:delText>3.4</w:delText>
        </w:r>
        <w:r w:rsidDel="00C03331">
          <w:rPr>
            <w:rFonts w:asciiTheme="minorHAnsi" w:eastAsiaTheme="minorEastAsia" w:hAnsiTheme="minorHAnsi" w:cstheme="minorBidi"/>
            <w:b w:val="0"/>
            <w:noProof/>
            <w:sz w:val="22"/>
            <w:szCs w:val="22"/>
          </w:rPr>
          <w:tab/>
        </w:r>
        <w:r w:rsidRPr="00C03331" w:rsidDel="00C03331">
          <w:rPr>
            <w:rStyle w:val="aa"/>
            <w:b w:val="0"/>
            <w:noProof/>
            <w:lang w:eastAsia="zh-TW"/>
          </w:rPr>
          <w:delText>Control example for “</w:delText>
        </w:r>
        <w:r w:rsidRPr="00C03331" w:rsidDel="00C03331">
          <w:rPr>
            <w:rStyle w:val="aa"/>
            <w:b w:val="0"/>
            <w:noProof/>
          </w:rPr>
          <w:delText>System Suspend to RAM”</w:delText>
        </w:r>
        <w:r w:rsidDel="00C03331">
          <w:rPr>
            <w:noProof/>
            <w:webHidden/>
          </w:rPr>
          <w:tab/>
          <w:delText>10</w:delText>
        </w:r>
      </w:del>
    </w:p>
    <w:p w14:paraId="2ADFB2E7" w14:textId="7A82D06C" w:rsidR="00221E43" w:rsidDel="00C03331" w:rsidRDefault="00221E43">
      <w:pPr>
        <w:pStyle w:val="11"/>
        <w:rPr>
          <w:del w:id="109" w:author="作成者"/>
          <w:rFonts w:asciiTheme="minorHAnsi" w:eastAsiaTheme="minorEastAsia" w:hAnsiTheme="minorHAnsi" w:cstheme="minorBidi"/>
          <w:b w:val="0"/>
          <w:noProof/>
          <w:szCs w:val="22"/>
        </w:rPr>
      </w:pPr>
      <w:del w:id="110" w:author="作成者">
        <w:r w:rsidRPr="00C03331" w:rsidDel="00C03331">
          <w:rPr>
            <w:rStyle w:val="aa"/>
            <w:b w:val="0"/>
            <w:noProof/>
          </w:rPr>
          <w:delText>4.</w:delText>
        </w:r>
        <w:r w:rsidDel="00C03331">
          <w:rPr>
            <w:rFonts w:asciiTheme="minorHAnsi" w:eastAsiaTheme="minorEastAsia" w:hAnsiTheme="minorHAnsi" w:cstheme="minorBidi"/>
            <w:b w:val="0"/>
            <w:noProof/>
            <w:szCs w:val="22"/>
          </w:rPr>
          <w:tab/>
        </w:r>
        <w:r w:rsidRPr="00C03331" w:rsidDel="00C03331">
          <w:rPr>
            <w:rStyle w:val="aa"/>
            <w:b w:val="0"/>
            <w:noProof/>
          </w:rPr>
          <w:delText>Suppressing the Generation of Heat in On-board Terminals</w:delText>
        </w:r>
        <w:r w:rsidDel="00C03331">
          <w:rPr>
            <w:noProof/>
            <w:webHidden/>
          </w:rPr>
          <w:tab/>
          <w:delText>11</w:delText>
        </w:r>
      </w:del>
    </w:p>
    <w:p w14:paraId="62DF1D69" w14:textId="6DDCD059" w:rsidR="00221E43" w:rsidDel="00C03331" w:rsidRDefault="00221E43">
      <w:pPr>
        <w:pStyle w:val="22"/>
        <w:rPr>
          <w:del w:id="111" w:author="作成者"/>
          <w:rFonts w:asciiTheme="minorHAnsi" w:eastAsiaTheme="minorEastAsia" w:hAnsiTheme="minorHAnsi" w:cstheme="minorBidi"/>
          <w:b w:val="0"/>
          <w:noProof/>
          <w:sz w:val="22"/>
          <w:szCs w:val="22"/>
        </w:rPr>
      </w:pPr>
      <w:del w:id="112" w:author="作成者">
        <w:r w:rsidRPr="00C03331" w:rsidDel="00C03331">
          <w:rPr>
            <w:rStyle w:val="aa"/>
            <w:b w:val="0"/>
            <w:noProof/>
          </w:rPr>
          <w:delText>4.1</w:delText>
        </w:r>
        <w:r w:rsidDel="00C03331">
          <w:rPr>
            <w:rFonts w:asciiTheme="minorHAnsi" w:eastAsiaTheme="minorEastAsia" w:hAnsiTheme="minorHAnsi" w:cstheme="minorBidi"/>
            <w:b w:val="0"/>
            <w:noProof/>
            <w:sz w:val="22"/>
            <w:szCs w:val="22"/>
          </w:rPr>
          <w:tab/>
        </w:r>
        <w:r w:rsidRPr="00C03331" w:rsidDel="00C03331">
          <w:rPr>
            <w:rStyle w:val="aa"/>
            <w:b w:val="0"/>
            <w:noProof/>
          </w:rPr>
          <w:delText>Overview of the Requirements</w:delText>
        </w:r>
        <w:r w:rsidDel="00C03331">
          <w:rPr>
            <w:noProof/>
            <w:webHidden/>
          </w:rPr>
          <w:tab/>
          <w:delText>11</w:delText>
        </w:r>
      </w:del>
    </w:p>
    <w:p w14:paraId="247828A7" w14:textId="6C45CA5A" w:rsidR="00221E43" w:rsidDel="00C03331" w:rsidRDefault="00221E43">
      <w:pPr>
        <w:pStyle w:val="32"/>
        <w:rPr>
          <w:del w:id="113" w:author="作成者"/>
          <w:rFonts w:asciiTheme="minorHAnsi" w:eastAsiaTheme="minorEastAsia" w:hAnsiTheme="minorHAnsi" w:cstheme="minorBidi"/>
          <w:b w:val="0"/>
          <w:noProof/>
          <w:sz w:val="22"/>
          <w:szCs w:val="22"/>
        </w:rPr>
      </w:pPr>
      <w:del w:id="114" w:author="作成者">
        <w:r w:rsidRPr="00C03331" w:rsidDel="00C03331">
          <w:rPr>
            <w:rStyle w:val="aa"/>
            <w:b w:val="0"/>
            <w:noProof/>
          </w:rPr>
          <w:delText>4.1.1</w:delText>
        </w:r>
        <w:r w:rsidDel="00C03331">
          <w:rPr>
            <w:rFonts w:asciiTheme="minorHAnsi" w:eastAsiaTheme="minorEastAsia" w:hAnsiTheme="minorHAnsi" w:cstheme="minorBidi"/>
            <w:b w:val="0"/>
            <w:noProof/>
            <w:sz w:val="22"/>
            <w:szCs w:val="22"/>
          </w:rPr>
          <w:tab/>
        </w:r>
        <w:r w:rsidRPr="00C03331" w:rsidDel="00C03331">
          <w:rPr>
            <w:rStyle w:val="aa"/>
            <w:b w:val="0"/>
            <w:noProof/>
          </w:rPr>
          <w:delText>Background</w:delText>
        </w:r>
        <w:r w:rsidDel="00C03331">
          <w:rPr>
            <w:noProof/>
            <w:webHidden/>
          </w:rPr>
          <w:tab/>
          <w:delText>11</w:delText>
        </w:r>
      </w:del>
    </w:p>
    <w:p w14:paraId="30BC4A89" w14:textId="56DF8341" w:rsidR="00221E43" w:rsidDel="00C03331" w:rsidRDefault="00221E43">
      <w:pPr>
        <w:pStyle w:val="32"/>
        <w:rPr>
          <w:del w:id="115" w:author="作成者"/>
          <w:rFonts w:asciiTheme="minorHAnsi" w:eastAsiaTheme="minorEastAsia" w:hAnsiTheme="minorHAnsi" w:cstheme="minorBidi"/>
          <w:b w:val="0"/>
          <w:noProof/>
          <w:sz w:val="22"/>
          <w:szCs w:val="22"/>
        </w:rPr>
      </w:pPr>
      <w:del w:id="116" w:author="作成者">
        <w:r w:rsidRPr="00C03331" w:rsidDel="00C03331">
          <w:rPr>
            <w:rStyle w:val="aa"/>
            <w:b w:val="0"/>
            <w:noProof/>
          </w:rPr>
          <w:delText>4.1.2</w:delText>
        </w:r>
        <w:r w:rsidDel="00C03331">
          <w:rPr>
            <w:rFonts w:asciiTheme="minorHAnsi" w:eastAsiaTheme="minorEastAsia" w:hAnsiTheme="minorHAnsi" w:cstheme="minorBidi"/>
            <w:b w:val="0"/>
            <w:noProof/>
            <w:sz w:val="22"/>
            <w:szCs w:val="22"/>
          </w:rPr>
          <w:tab/>
        </w:r>
        <w:r w:rsidRPr="00C03331" w:rsidDel="00C03331">
          <w:rPr>
            <w:rStyle w:val="aa"/>
            <w:b w:val="0"/>
            <w:noProof/>
          </w:rPr>
          <w:delText>Suppressing the Generation of Heat</w:delText>
        </w:r>
        <w:r w:rsidDel="00C03331">
          <w:rPr>
            <w:noProof/>
            <w:webHidden/>
          </w:rPr>
          <w:tab/>
          <w:delText>12</w:delText>
        </w:r>
      </w:del>
    </w:p>
    <w:p w14:paraId="428448A1" w14:textId="47DCE1C6" w:rsidR="00221E43" w:rsidDel="00C03331" w:rsidRDefault="00221E43">
      <w:pPr>
        <w:pStyle w:val="22"/>
        <w:rPr>
          <w:del w:id="117" w:author="作成者"/>
          <w:rFonts w:asciiTheme="minorHAnsi" w:eastAsiaTheme="minorEastAsia" w:hAnsiTheme="minorHAnsi" w:cstheme="minorBidi"/>
          <w:b w:val="0"/>
          <w:noProof/>
          <w:sz w:val="22"/>
          <w:szCs w:val="22"/>
        </w:rPr>
      </w:pPr>
      <w:del w:id="118" w:author="作成者">
        <w:r w:rsidRPr="00C03331" w:rsidDel="00C03331">
          <w:rPr>
            <w:rStyle w:val="aa"/>
            <w:b w:val="0"/>
            <w:noProof/>
            <w:lang w:eastAsia="zh-TW"/>
          </w:rPr>
          <w:delText>4.2</w:delText>
        </w:r>
        <w:r w:rsidDel="00C03331">
          <w:rPr>
            <w:rFonts w:asciiTheme="minorHAnsi" w:eastAsiaTheme="minorEastAsia" w:hAnsiTheme="minorHAnsi" w:cstheme="minorBidi"/>
            <w:b w:val="0"/>
            <w:noProof/>
            <w:sz w:val="22"/>
            <w:szCs w:val="22"/>
          </w:rPr>
          <w:tab/>
        </w:r>
        <w:r w:rsidRPr="00C03331" w:rsidDel="00C03331">
          <w:rPr>
            <w:rStyle w:val="aa"/>
            <w:b w:val="0"/>
            <w:noProof/>
            <w:lang w:eastAsia="zh-TW"/>
          </w:rPr>
          <w:delText>Overview of Thermal Management</w:delText>
        </w:r>
        <w:r w:rsidDel="00C03331">
          <w:rPr>
            <w:noProof/>
            <w:webHidden/>
          </w:rPr>
          <w:tab/>
          <w:delText>13</w:delText>
        </w:r>
      </w:del>
    </w:p>
    <w:p w14:paraId="67E320AD" w14:textId="72E8F90A" w:rsidR="00221E43" w:rsidDel="00C03331" w:rsidRDefault="00221E43">
      <w:pPr>
        <w:pStyle w:val="22"/>
        <w:rPr>
          <w:del w:id="119" w:author="作成者"/>
          <w:rFonts w:asciiTheme="minorHAnsi" w:eastAsiaTheme="minorEastAsia" w:hAnsiTheme="minorHAnsi" w:cstheme="minorBidi"/>
          <w:b w:val="0"/>
          <w:noProof/>
          <w:sz w:val="22"/>
          <w:szCs w:val="22"/>
        </w:rPr>
      </w:pPr>
      <w:del w:id="120" w:author="作成者">
        <w:r w:rsidRPr="00C03331" w:rsidDel="00C03331">
          <w:rPr>
            <w:rStyle w:val="aa"/>
            <w:b w:val="0"/>
            <w:noProof/>
            <w:lang w:eastAsia="zh-TW"/>
          </w:rPr>
          <w:delText>4.3</w:delText>
        </w:r>
        <w:r w:rsidDel="00C03331">
          <w:rPr>
            <w:rFonts w:asciiTheme="minorHAnsi" w:eastAsiaTheme="minorEastAsia" w:hAnsiTheme="minorHAnsi" w:cstheme="minorBidi"/>
            <w:b w:val="0"/>
            <w:noProof/>
            <w:sz w:val="22"/>
            <w:szCs w:val="22"/>
          </w:rPr>
          <w:tab/>
        </w:r>
        <w:r w:rsidRPr="00C03331" w:rsidDel="00C03331">
          <w:rPr>
            <w:rStyle w:val="aa"/>
            <w:b w:val="0"/>
            <w:noProof/>
            <w:lang w:eastAsia="zh-TW"/>
          </w:rPr>
          <w:delText>Examples of Parameters to be Set</w:delText>
        </w:r>
        <w:r w:rsidDel="00C03331">
          <w:rPr>
            <w:noProof/>
            <w:webHidden/>
          </w:rPr>
          <w:tab/>
          <w:delText>14</w:delText>
        </w:r>
      </w:del>
    </w:p>
    <w:p w14:paraId="0F698509" w14:textId="37EBD962" w:rsidR="00221E43" w:rsidDel="00C03331" w:rsidRDefault="00221E43">
      <w:pPr>
        <w:pStyle w:val="11"/>
        <w:rPr>
          <w:del w:id="121" w:author="作成者"/>
          <w:rFonts w:asciiTheme="minorHAnsi" w:eastAsiaTheme="minorEastAsia" w:hAnsiTheme="minorHAnsi" w:cstheme="minorBidi"/>
          <w:b w:val="0"/>
          <w:noProof/>
          <w:szCs w:val="22"/>
        </w:rPr>
      </w:pPr>
      <w:del w:id="122" w:author="作成者">
        <w:r w:rsidRPr="00C03331" w:rsidDel="00C03331">
          <w:rPr>
            <w:rStyle w:val="aa"/>
            <w:b w:val="0"/>
            <w:noProof/>
            <w:lang w:val="en"/>
          </w:rPr>
          <w:delText>5.</w:delText>
        </w:r>
        <w:r w:rsidDel="00C03331">
          <w:rPr>
            <w:rFonts w:asciiTheme="minorHAnsi" w:eastAsiaTheme="minorEastAsia" w:hAnsiTheme="minorHAnsi" w:cstheme="minorBidi"/>
            <w:b w:val="0"/>
            <w:noProof/>
            <w:szCs w:val="22"/>
          </w:rPr>
          <w:tab/>
        </w:r>
        <w:r w:rsidRPr="00C03331" w:rsidDel="00C03331">
          <w:rPr>
            <w:rStyle w:val="aa"/>
            <w:b w:val="0"/>
            <w:noProof/>
            <w:lang w:val="en"/>
          </w:rPr>
          <w:delText>Setting example for power management functions</w:delText>
        </w:r>
        <w:r w:rsidDel="00C03331">
          <w:rPr>
            <w:noProof/>
            <w:webHidden/>
          </w:rPr>
          <w:tab/>
          <w:delText>17</w:delText>
        </w:r>
      </w:del>
    </w:p>
    <w:p w14:paraId="5E216B3B" w14:textId="3FC6861D" w:rsidR="00221E43" w:rsidDel="00C03331" w:rsidRDefault="00221E43">
      <w:pPr>
        <w:pStyle w:val="22"/>
        <w:rPr>
          <w:del w:id="123" w:author="作成者"/>
          <w:rFonts w:asciiTheme="minorHAnsi" w:eastAsiaTheme="minorEastAsia" w:hAnsiTheme="minorHAnsi" w:cstheme="minorBidi"/>
          <w:b w:val="0"/>
          <w:noProof/>
          <w:sz w:val="22"/>
          <w:szCs w:val="22"/>
        </w:rPr>
      </w:pPr>
      <w:del w:id="124" w:author="作成者">
        <w:r w:rsidRPr="00C03331" w:rsidDel="00C03331">
          <w:rPr>
            <w:rStyle w:val="aa"/>
            <w:b w:val="0"/>
            <w:noProof/>
          </w:rPr>
          <w:delText>5.1</w:delText>
        </w:r>
        <w:r w:rsidDel="00C03331">
          <w:rPr>
            <w:rFonts w:asciiTheme="minorHAnsi" w:eastAsiaTheme="minorEastAsia" w:hAnsiTheme="minorHAnsi" w:cstheme="minorBidi"/>
            <w:b w:val="0"/>
            <w:noProof/>
            <w:sz w:val="22"/>
            <w:szCs w:val="22"/>
          </w:rPr>
          <w:tab/>
        </w:r>
        <w:r w:rsidRPr="00C03331" w:rsidDel="00C03331">
          <w:rPr>
            <w:rStyle w:val="aa"/>
            <w:b w:val="0"/>
            <w:noProof/>
            <w:lang w:val="en"/>
          </w:rPr>
          <w:delText>Typical mode setting example</w:delText>
        </w:r>
        <w:r w:rsidDel="00C03331">
          <w:rPr>
            <w:noProof/>
            <w:webHidden/>
          </w:rPr>
          <w:tab/>
          <w:delText>18</w:delText>
        </w:r>
      </w:del>
    </w:p>
    <w:p w14:paraId="431BA2C8" w14:textId="45B80E5B" w:rsidR="00221E43" w:rsidDel="00C03331" w:rsidRDefault="00221E43">
      <w:pPr>
        <w:pStyle w:val="22"/>
        <w:rPr>
          <w:del w:id="125" w:author="作成者"/>
          <w:rFonts w:asciiTheme="minorHAnsi" w:eastAsiaTheme="minorEastAsia" w:hAnsiTheme="minorHAnsi" w:cstheme="minorBidi"/>
          <w:b w:val="0"/>
          <w:noProof/>
          <w:sz w:val="22"/>
          <w:szCs w:val="22"/>
        </w:rPr>
      </w:pPr>
      <w:del w:id="126" w:author="作成者">
        <w:r w:rsidRPr="00C03331" w:rsidDel="00C03331">
          <w:rPr>
            <w:rStyle w:val="aa"/>
            <w:b w:val="0"/>
            <w:noProof/>
          </w:rPr>
          <w:delText>5.2</w:delText>
        </w:r>
        <w:r w:rsidDel="00C03331">
          <w:rPr>
            <w:rFonts w:asciiTheme="minorHAnsi" w:eastAsiaTheme="minorEastAsia" w:hAnsiTheme="minorHAnsi" w:cstheme="minorBidi"/>
            <w:b w:val="0"/>
            <w:noProof/>
            <w:sz w:val="22"/>
            <w:szCs w:val="22"/>
          </w:rPr>
          <w:tab/>
        </w:r>
        <w:r w:rsidRPr="00C03331" w:rsidDel="00C03331">
          <w:rPr>
            <w:rStyle w:val="aa"/>
            <w:rFonts w:eastAsia="平成明朝" w:cs="Arial"/>
            <w:b w:val="0"/>
            <w:noProof/>
          </w:rPr>
          <w:delText>High performance mode</w:delText>
        </w:r>
        <w:r w:rsidRPr="00C03331" w:rsidDel="00C03331">
          <w:rPr>
            <w:rStyle w:val="aa"/>
            <w:b w:val="0"/>
            <w:noProof/>
            <w:lang w:val="en"/>
          </w:rPr>
          <w:delText xml:space="preserve"> setting example</w:delText>
        </w:r>
        <w:r w:rsidDel="00C03331">
          <w:rPr>
            <w:noProof/>
            <w:webHidden/>
          </w:rPr>
          <w:tab/>
          <w:delText>18</w:delText>
        </w:r>
      </w:del>
    </w:p>
    <w:p w14:paraId="16409F29" w14:textId="0D8768D3" w:rsidR="00221E43" w:rsidDel="00C03331" w:rsidRDefault="00221E43">
      <w:pPr>
        <w:pStyle w:val="22"/>
        <w:rPr>
          <w:del w:id="127" w:author="作成者"/>
          <w:rFonts w:asciiTheme="minorHAnsi" w:eastAsiaTheme="minorEastAsia" w:hAnsiTheme="minorHAnsi" w:cstheme="minorBidi"/>
          <w:b w:val="0"/>
          <w:noProof/>
          <w:sz w:val="22"/>
          <w:szCs w:val="22"/>
        </w:rPr>
      </w:pPr>
      <w:del w:id="128" w:author="作成者">
        <w:r w:rsidRPr="00C03331" w:rsidDel="00C03331">
          <w:rPr>
            <w:rStyle w:val="aa"/>
            <w:b w:val="0"/>
            <w:noProof/>
          </w:rPr>
          <w:delText>5.3</w:delText>
        </w:r>
        <w:r w:rsidDel="00C03331">
          <w:rPr>
            <w:rFonts w:asciiTheme="minorHAnsi" w:eastAsiaTheme="minorEastAsia" w:hAnsiTheme="minorHAnsi" w:cstheme="minorBidi"/>
            <w:b w:val="0"/>
            <w:noProof/>
            <w:sz w:val="22"/>
            <w:szCs w:val="22"/>
          </w:rPr>
          <w:tab/>
        </w:r>
        <w:r w:rsidRPr="00C03331" w:rsidDel="00C03331">
          <w:rPr>
            <w:rStyle w:val="aa"/>
            <w:rFonts w:cs="Arial"/>
            <w:b w:val="0"/>
            <w:noProof/>
          </w:rPr>
          <w:delText>Low power</w:delText>
        </w:r>
        <w:r w:rsidRPr="00C03331" w:rsidDel="00C03331">
          <w:rPr>
            <w:rStyle w:val="aa"/>
            <w:b w:val="0"/>
            <w:noProof/>
            <w:lang w:val="en"/>
          </w:rPr>
          <w:delText xml:space="preserve"> mode setting example</w:delText>
        </w:r>
        <w:r w:rsidDel="00C03331">
          <w:rPr>
            <w:noProof/>
            <w:webHidden/>
          </w:rPr>
          <w:tab/>
          <w:delText>18</w:delText>
        </w:r>
      </w:del>
    </w:p>
    <w:p w14:paraId="4826ACD4" w14:textId="5C5AC41C" w:rsidR="00221E43" w:rsidDel="00C03331" w:rsidRDefault="00221E43">
      <w:pPr>
        <w:pStyle w:val="11"/>
        <w:rPr>
          <w:del w:id="129" w:author="作成者"/>
          <w:rFonts w:asciiTheme="minorHAnsi" w:eastAsiaTheme="minorEastAsia" w:hAnsiTheme="minorHAnsi" w:cstheme="minorBidi"/>
          <w:b w:val="0"/>
          <w:noProof/>
          <w:szCs w:val="22"/>
        </w:rPr>
      </w:pPr>
      <w:del w:id="130" w:author="作成者">
        <w:r w:rsidRPr="00C03331" w:rsidDel="00C03331">
          <w:rPr>
            <w:rStyle w:val="aa"/>
            <w:b w:val="0"/>
            <w:noProof/>
          </w:rPr>
          <w:delText>Appendix</w:delText>
        </w:r>
        <w:r w:rsidDel="00C03331">
          <w:rPr>
            <w:noProof/>
            <w:webHidden/>
          </w:rPr>
          <w:tab/>
          <w:delText>19</w:delText>
        </w:r>
      </w:del>
    </w:p>
    <w:p w14:paraId="0EC11F0E" w14:textId="3D501D89" w:rsidR="00221E43" w:rsidDel="00C03331" w:rsidRDefault="00221E43">
      <w:pPr>
        <w:pStyle w:val="11"/>
        <w:rPr>
          <w:del w:id="131" w:author="作成者"/>
          <w:rFonts w:asciiTheme="minorHAnsi" w:eastAsiaTheme="minorEastAsia" w:hAnsiTheme="minorHAnsi" w:cstheme="minorBidi"/>
          <w:b w:val="0"/>
          <w:noProof/>
          <w:szCs w:val="22"/>
        </w:rPr>
      </w:pPr>
      <w:del w:id="132" w:author="作成者">
        <w:r w:rsidRPr="00C03331" w:rsidDel="00C03331">
          <w:rPr>
            <w:rStyle w:val="aa"/>
            <w:b w:val="0"/>
            <w:noProof/>
          </w:rPr>
          <w:delText>A1.</w:delText>
        </w:r>
        <w:r w:rsidDel="00C03331">
          <w:rPr>
            <w:rFonts w:asciiTheme="minorHAnsi" w:eastAsiaTheme="minorEastAsia" w:hAnsiTheme="minorHAnsi" w:cstheme="minorBidi"/>
            <w:b w:val="0"/>
            <w:noProof/>
            <w:szCs w:val="22"/>
          </w:rPr>
          <w:tab/>
        </w:r>
        <w:r w:rsidRPr="00C03331" w:rsidDel="00C03331">
          <w:rPr>
            <w:rStyle w:val="aa"/>
            <w:b w:val="0"/>
            <w:noProof/>
          </w:rPr>
          <w:delText>Overview</w:delText>
        </w:r>
        <w:r w:rsidDel="00C03331">
          <w:rPr>
            <w:noProof/>
            <w:webHidden/>
          </w:rPr>
          <w:tab/>
          <w:delText>19</w:delText>
        </w:r>
      </w:del>
    </w:p>
    <w:p w14:paraId="21D10DFE" w14:textId="14349F06" w:rsidR="00221E43" w:rsidDel="00C03331" w:rsidRDefault="00221E43">
      <w:pPr>
        <w:pStyle w:val="11"/>
        <w:rPr>
          <w:del w:id="133" w:author="作成者"/>
          <w:rFonts w:asciiTheme="minorHAnsi" w:eastAsiaTheme="minorEastAsia" w:hAnsiTheme="minorHAnsi" w:cstheme="minorBidi"/>
          <w:b w:val="0"/>
          <w:noProof/>
          <w:szCs w:val="22"/>
        </w:rPr>
      </w:pPr>
      <w:del w:id="134" w:author="作成者">
        <w:r w:rsidRPr="00C03331" w:rsidDel="00C03331">
          <w:rPr>
            <w:rStyle w:val="aa"/>
            <w:b w:val="0"/>
            <w:noProof/>
          </w:rPr>
          <w:delText>A2.</w:delText>
        </w:r>
        <w:r w:rsidDel="00C03331">
          <w:rPr>
            <w:rFonts w:asciiTheme="minorHAnsi" w:eastAsiaTheme="minorEastAsia" w:hAnsiTheme="minorHAnsi" w:cstheme="minorBidi"/>
            <w:b w:val="0"/>
            <w:noProof/>
            <w:szCs w:val="22"/>
          </w:rPr>
          <w:tab/>
        </w:r>
        <w:r w:rsidRPr="00C03331" w:rsidDel="00C03331">
          <w:rPr>
            <w:rStyle w:val="aa"/>
            <w:b w:val="0"/>
            <w:noProof/>
          </w:rPr>
          <w:delText>Times to Bring CPUs Online and Offline</w:delText>
        </w:r>
        <w:r w:rsidDel="00C03331">
          <w:rPr>
            <w:noProof/>
            <w:webHidden/>
          </w:rPr>
          <w:tab/>
          <w:delText>20</w:delText>
        </w:r>
      </w:del>
    </w:p>
    <w:p w14:paraId="6C127BB3" w14:textId="66ECFA93" w:rsidR="00221E43" w:rsidDel="00C03331" w:rsidRDefault="00221E43">
      <w:pPr>
        <w:pStyle w:val="11"/>
        <w:rPr>
          <w:del w:id="135" w:author="作成者"/>
          <w:rFonts w:asciiTheme="minorHAnsi" w:eastAsiaTheme="minorEastAsia" w:hAnsiTheme="minorHAnsi" w:cstheme="minorBidi"/>
          <w:b w:val="0"/>
          <w:noProof/>
          <w:szCs w:val="22"/>
        </w:rPr>
      </w:pPr>
      <w:del w:id="136" w:author="作成者">
        <w:r w:rsidRPr="00C03331" w:rsidDel="00C03331">
          <w:rPr>
            <w:rStyle w:val="aa"/>
            <w:b w:val="0"/>
            <w:noProof/>
            <w:lang w:eastAsia="zh-TW"/>
          </w:rPr>
          <w:delText>A3.</w:delText>
        </w:r>
        <w:r w:rsidDel="00C03331">
          <w:rPr>
            <w:rFonts w:asciiTheme="minorHAnsi" w:eastAsiaTheme="minorEastAsia" w:hAnsiTheme="minorHAnsi" w:cstheme="minorBidi"/>
            <w:b w:val="0"/>
            <w:noProof/>
            <w:szCs w:val="22"/>
          </w:rPr>
          <w:tab/>
        </w:r>
        <w:r w:rsidRPr="00C03331" w:rsidDel="00C03331">
          <w:rPr>
            <w:rStyle w:val="aa"/>
            <w:b w:val="0"/>
            <w:noProof/>
            <w:lang w:eastAsia="zh-TW"/>
          </w:rPr>
          <w:delText>Notes on Using Dynamic Voltage and Frequency Scaling (DVFS) or Dynamic Frequency Scaling (DFS)</w:delText>
        </w:r>
        <w:r w:rsidDel="00C03331">
          <w:rPr>
            <w:noProof/>
            <w:webHidden/>
          </w:rPr>
          <w:tab/>
          <w:delText>21</w:delText>
        </w:r>
      </w:del>
    </w:p>
    <w:p w14:paraId="1C20653C" w14:textId="63E820BA" w:rsidR="00221E43" w:rsidDel="00C03331" w:rsidRDefault="00221E43">
      <w:pPr>
        <w:pStyle w:val="22"/>
        <w:rPr>
          <w:del w:id="137" w:author="作成者"/>
          <w:rFonts w:asciiTheme="minorHAnsi" w:eastAsiaTheme="minorEastAsia" w:hAnsiTheme="minorHAnsi" w:cstheme="minorBidi"/>
          <w:b w:val="0"/>
          <w:noProof/>
          <w:sz w:val="22"/>
          <w:szCs w:val="22"/>
        </w:rPr>
      </w:pPr>
      <w:del w:id="138" w:author="作成者">
        <w:r w:rsidRPr="00C03331" w:rsidDel="00C03331">
          <w:rPr>
            <w:rStyle w:val="aa"/>
            <w:b w:val="0"/>
            <w:noProof/>
          </w:rPr>
          <w:delText>A3.1</w:delText>
        </w:r>
        <w:r w:rsidDel="00C03331">
          <w:rPr>
            <w:rFonts w:asciiTheme="minorHAnsi" w:eastAsiaTheme="minorEastAsia" w:hAnsiTheme="minorHAnsi" w:cstheme="minorBidi"/>
            <w:b w:val="0"/>
            <w:noProof/>
            <w:sz w:val="22"/>
            <w:szCs w:val="22"/>
          </w:rPr>
          <w:tab/>
        </w:r>
        <w:r w:rsidRPr="00C03331" w:rsidDel="00C03331">
          <w:rPr>
            <w:rStyle w:val="aa"/>
            <w:b w:val="0"/>
            <w:noProof/>
          </w:rPr>
          <w:delText>Flow of Processing for DFS Control and Processing Times</w:delText>
        </w:r>
        <w:r w:rsidDel="00C03331">
          <w:rPr>
            <w:noProof/>
            <w:webHidden/>
          </w:rPr>
          <w:tab/>
          <w:delText>22</w:delText>
        </w:r>
      </w:del>
    </w:p>
    <w:p w14:paraId="21D87528" w14:textId="6B197D5C" w:rsidR="00221E43" w:rsidDel="00C03331" w:rsidRDefault="00221E43">
      <w:pPr>
        <w:pStyle w:val="22"/>
        <w:rPr>
          <w:del w:id="139" w:author="作成者"/>
          <w:rFonts w:asciiTheme="minorHAnsi" w:eastAsiaTheme="minorEastAsia" w:hAnsiTheme="minorHAnsi" w:cstheme="minorBidi"/>
          <w:b w:val="0"/>
          <w:noProof/>
          <w:sz w:val="22"/>
          <w:szCs w:val="22"/>
        </w:rPr>
      </w:pPr>
      <w:del w:id="140" w:author="作成者">
        <w:r w:rsidRPr="00C03331" w:rsidDel="00C03331">
          <w:rPr>
            <w:rStyle w:val="aa"/>
            <w:b w:val="0"/>
            <w:noProof/>
          </w:rPr>
          <w:delText>A3.2</w:delText>
        </w:r>
        <w:r w:rsidDel="00C03331">
          <w:rPr>
            <w:rFonts w:asciiTheme="minorHAnsi" w:eastAsiaTheme="minorEastAsia" w:hAnsiTheme="minorHAnsi" w:cstheme="minorBidi"/>
            <w:b w:val="0"/>
            <w:noProof/>
            <w:sz w:val="22"/>
            <w:szCs w:val="22"/>
          </w:rPr>
          <w:tab/>
        </w:r>
        <w:r w:rsidRPr="00C03331" w:rsidDel="00C03331">
          <w:rPr>
            <w:rStyle w:val="aa"/>
            <w:b w:val="0"/>
            <w:noProof/>
          </w:rPr>
          <w:delText>Flow of Processing for DFVS Control and Processing Times</w:delText>
        </w:r>
        <w:r w:rsidDel="00C03331">
          <w:rPr>
            <w:noProof/>
            <w:webHidden/>
          </w:rPr>
          <w:tab/>
          <w:delText>23</w:delText>
        </w:r>
      </w:del>
    </w:p>
    <w:p w14:paraId="08134884" w14:textId="0235635D" w:rsidR="00221E43" w:rsidDel="00C03331" w:rsidRDefault="00221E43">
      <w:pPr>
        <w:pStyle w:val="11"/>
        <w:rPr>
          <w:del w:id="141" w:author="作成者"/>
          <w:rFonts w:asciiTheme="minorHAnsi" w:eastAsiaTheme="minorEastAsia" w:hAnsiTheme="minorHAnsi" w:cstheme="minorBidi"/>
          <w:b w:val="0"/>
          <w:noProof/>
          <w:szCs w:val="22"/>
        </w:rPr>
      </w:pPr>
      <w:del w:id="142" w:author="作成者">
        <w:r w:rsidRPr="00C03331" w:rsidDel="00C03331">
          <w:rPr>
            <w:rStyle w:val="aa"/>
            <w:b w:val="0"/>
            <w:noProof/>
          </w:rPr>
          <w:delText>A4.</w:delText>
        </w:r>
        <w:r w:rsidDel="00C03331">
          <w:rPr>
            <w:rFonts w:asciiTheme="minorHAnsi" w:eastAsiaTheme="minorEastAsia" w:hAnsiTheme="minorHAnsi" w:cstheme="minorBidi"/>
            <w:b w:val="0"/>
            <w:noProof/>
            <w:szCs w:val="22"/>
          </w:rPr>
          <w:tab/>
        </w:r>
        <w:r w:rsidRPr="00C03331" w:rsidDel="00C03331">
          <w:rPr>
            <w:rStyle w:val="aa"/>
            <w:b w:val="0"/>
            <w:noProof/>
          </w:rPr>
          <w:delText>Resume times for System Suspend to RAM</w:delText>
        </w:r>
        <w:r w:rsidDel="00C03331">
          <w:rPr>
            <w:noProof/>
            <w:webHidden/>
          </w:rPr>
          <w:tab/>
          <w:delText>23</w:delText>
        </w:r>
      </w:del>
    </w:p>
    <w:p w14:paraId="5C6E8108" w14:textId="77777777" w:rsidR="00F56DB8" w:rsidRDefault="008A1064" w:rsidP="000D40A2">
      <w:pPr>
        <w:pStyle w:val="listend"/>
      </w:pPr>
      <w:r>
        <w:rPr>
          <w:rFonts w:ascii="Arial" w:eastAsia="ＭＳ ゴシック" w:hAnsi="Arial"/>
          <w:sz w:val="22"/>
        </w:rPr>
        <w:fldChar w:fldCharType="end"/>
      </w:r>
    </w:p>
    <w:p w14:paraId="1658F6B6" w14:textId="77777777" w:rsidR="00122128" w:rsidRPr="00177BA8" w:rsidRDefault="00F56DB8" w:rsidP="00177BA8">
      <w:pPr>
        <w:pStyle w:val="10"/>
      </w:pPr>
      <w:r>
        <w:br w:type="page"/>
      </w:r>
      <w:bookmarkStart w:id="143" w:name="_Toc536612045"/>
      <w:r w:rsidR="00177BA8" w:rsidRPr="00177BA8">
        <w:lastRenderedPageBreak/>
        <w:t>Specifications of Software for Functions Related to Power Control</w:t>
      </w:r>
      <w:bookmarkEnd w:id="143"/>
    </w:p>
    <w:p w14:paraId="6DFD5FAF" w14:textId="77777777" w:rsidR="00122128" w:rsidRPr="00122128" w:rsidRDefault="00177BA8" w:rsidP="00122128">
      <w:r w:rsidRPr="00177BA8">
        <w:t>Prior to a description of how to use the functions related to power control, this section describes software specifications for each function in outline.</w:t>
      </w:r>
    </w:p>
    <w:p w14:paraId="2C4CA5ED" w14:textId="77777777" w:rsidR="00122128" w:rsidRPr="000E7F67" w:rsidRDefault="00122128" w:rsidP="000E7F67">
      <w:pPr>
        <w:pStyle w:val="Space"/>
      </w:pPr>
    </w:p>
    <w:p w14:paraId="13863790" w14:textId="0CD9873A" w:rsidR="00122128" w:rsidRDefault="00177BA8" w:rsidP="00122128">
      <w:pPr>
        <w:pStyle w:val="tabletitle"/>
      </w:pPr>
      <w:r w:rsidRPr="00177BA8">
        <w:rPr>
          <w:rFonts w:hint="eastAsia"/>
        </w:rPr>
        <w:t>T</w:t>
      </w:r>
      <w:r w:rsidRPr="00177BA8">
        <w:t>able</w:t>
      </w:r>
      <w:r w:rsidR="00122128" w:rsidRPr="00177BA8">
        <w:rPr>
          <w:rFonts w:hint="eastAsia"/>
        </w:rPr>
        <w:t xml:space="preserve"> </w:t>
      </w:r>
      <w:r w:rsidR="001E70E6" w:rsidRPr="00177BA8">
        <w:fldChar w:fldCharType="begin"/>
      </w:r>
      <w:r w:rsidR="001E70E6" w:rsidRPr="00177BA8">
        <w:instrText xml:space="preserve"> </w:instrText>
      </w:r>
      <w:r w:rsidR="001E70E6" w:rsidRPr="00177BA8">
        <w:rPr>
          <w:rFonts w:hint="eastAsia"/>
        </w:rPr>
        <w:instrText>STYLEREF 1 \s</w:instrText>
      </w:r>
      <w:r w:rsidR="001E70E6" w:rsidRPr="00177BA8">
        <w:instrText xml:space="preserve"> </w:instrText>
      </w:r>
      <w:r w:rsidR="001E70E6" w:rsidRPr="00177BA8">
        <w:fldChar w:fldCharType="separate"/>
      </w:r>
      <w:r w:rsidR="001B3F11">
        <w:rPr>
          <w:noProof/>
        </w:rPr>
        <w:t>1</w:t>
      </w:r>
      <w:r w:rsidR="001E70E6" w:rsidRPr="00177BA8">
        <w:fldChar w:fldCharType="end"/>
      </w:r>
      <w:r w:rsidR="001E70E6" w:rsidRPr="00177BA8">
        <w:noBreakHyphen/>
      </w:r>
      <w:r w:rsidR="001E70E6" w:rsidRPr="00177BA8">
        <w:fldChar w:fldCharType="begin"/>
      </w:r>
      <w:r w:rsidR="001E70E6" w:rsidRPr="00177BA8">
        <w:instrText xml:space="preserve"> </w:instrText>
      </w:r>
      <w:r w:rsidR="001E70E6" w:rsidRPr="00177BA8">
        <w:rPr>
          <w:rFonts w:hint="eastAsia"/>
        </w:rPr>
        <w:instrText xml:space="preserve">SEQ </w:instrText>
      </w:r>
      <w:r w:rsidR="001E70E6" w:rsidRPr="00177BA8">
        <w:rPr>
          <w:rFonts w:hint="eastAsia"/>
        </w:rPr>
        <w:instrText>表</w:instrText>
      </w:r>
      <w:r w:rsidR="001E70E6" w:rsidRPr="00177BA8">
        <w:rPr>
          <w:rFonts w:hint="eastAsia"/>
        </w:rPr>
        <w:instrText xml:space="preserve"> \* ARABIC \s 1</w:instrText>
      </w:r>
      <w:r w:rsidR="001E70E6" w:rsidRPr="00177BA8">
        <w:instrText xml:space="preserve"> </w:instrText>
      </w:r>
      <w:r w:rsidR="001E70E6" w:rsidRPr="00177BA8">
        <w:fldChar w:fldCharType="separate"/>
      </w:r>
      <w:r w:rsidR="001B3F11">
        <w:rPr>
          <w:noProof/>
        </w:rPr>
        <w:t>1</w:t>
      </w:r>
      <w:r w:rsidR="001E70E6" w:rsidRPr="00177BA8">
        <w:fldChar w:fldCharType="end"/>
      </w:r>
      <w:r w:rsidRPr="00177BA8">
        <w:rPr>
          <w:rFonts w:hint="eastAsia"/>
        </w:rPr>
        <w:t xml:space="preserve"> </w:t>
      </w:r>
      <w:r w:rsidRPr="00177BA8">
        <w:t xml:space="preserve"> Outline of Software for Functions Related to Power Control</w:t>
      </w:r>
    </w:p>
    <w:tbl>
      <w:tblPr>
        <w:tblW w:w="0" w:type="auto"/>
        <w:tblBorders>
          <w:bottom w:val="single" w:sz="4" w:space="0" w:color="auto"/>
          <w:insideH w:val="single" w:sz="4" w:space="0" w:color="auto"/>
        </w:tblBorders>
        <w:tblLook w:val="04A0" w:firstRow="1" w:lastRow="0" w:firstColumn="1" w:lastColumn="0" w:noHBand="0" w:noVBand="1"/>
      </w:tblPr>
      <w:tblGrid>
        <w:gridCol w:w="1656"/>
        <w:gridCol w:w="7983"/>
      </w:tblGrid>
      <w:tr w:rsidR="00122128" w14:paraId="70468706" w14:textId="77777777" w:rsidTr="004C16EF">
        <w:tc>
          <w:tcPr>
            <w:tcW w:w="1668" w:type="dxa"/>
            <w:tcBorders>
              <w:top w:val="nil"/>
              <w:bottom w:val="single" w:sz="8" w:space="0" w:color="auto"/>
            </w:tcBorders>
            <w:shd w:val="clear" w:color="auto" w:fill="auto"/>
          </w:tcPr>
          <w:p w14:paraId="1F0E4736" w14:textId="77777777" w:rsidR="00122128" w:rsidRPr="0066273C" w:rsidRDefault="00177BA8" w:rsidP="00AF638E">
            <w:pPr>
              <w:pStyle w:val="tablehead"/>
              <w:rPr>
                <w:highlight w:val="yellow"/>
              </w:rPr>
            </w:pPr>
            <w:r w:rsidRPr="00177BA8">
              <w:t>Function</w:t>
            </w:r>
          </w:p>
        </w:tc>
        <w:tc>
          <w:tcPr>
            <w:tcW w:w="8169" w:type="dxa"/>
            <w:tcBorders>
              <w:top w:val="nil"/>
              <w:bottom w:val="single" w:sz="8" w:space="0" w:color="auto"/>
            </w:tcBorders>
            <w:shd w:val="clear" w:color="auto" w:fill="auto"/>
          </w:tcPr>
          <w:p w14:paraId="01CEA96E" w14:textId="77777777" w:rsidR="00122128" w:rsidRPr="0066273C" w:rsidRDefault="00177BA8" w:rsidP="00AF638E">
            <w:pPr>
              <w:pStyle w:val="tablehead"/>
              <w:rPr>
                <w:highlight w:val="yellow"/>
              </w:rPr>
            </w:pPr>
            <w:r w:rsidRPr="00177BA8">
              <w:t>Software Specification in Outline</w:t>
            </w:r>
          </w:p>
        </w:tc>
      </w:tr>
      <w:tr w:rsidR="00AF638E" w14:paraId="78EC05C9" w14:textId="77777777" w:rsidTr="004C16EF">
        <w:tc>
          <w:tcPr>
            <w:tcW w:w="1668" w:type="dxa"/>
            <w:tcBorders>
              <w:top w:val="single" w:sz="8" w:space="0" w:color="auto"/>
            </w:tcBorders>
            <w:shd w:val="clear" w:color="auto" w:fill="auto"/>
          </w:tcPr>
          <w:p w14:paraId="5CB6D582" w14:textId="77777777" w:rsidR="00122128" w:rsidRPr="00987370" w:rsidRDefault="00122128" w:rsidP="00073481">
            <w:pPr>
              <w:pStyle w:val="tablebody"/>
            </w:pPr>
            <w:r w:rsidRPr="00987370">
              <w:rPr>
                <w:rFonts w:hint="eastAsia"/>
              </w:rPr>
              <w:t xml:space="preserve">CPU </w:t>
            </w:r>
            <w:proofErr w:type="spellStart"/>
            <w:r w:rsidR="00073481">
              <w:t>h</w:t>
            </w:r>
            <w:r w:rsidRPr="00987370">
              <w:rPr>
                <w:rFonts w:hint="eastAsia"/>
              </w:rPr>
              <w:t>otplug</w:t>
            </w:r>
            <w:proofErr w:type="spellEnd"/>
          </w:p>
        </w:tc>
        <w:tc>
          <w:tcPr>
            <w:tcW w:w="8169" w:type="dxa"/>
            <w:tcBorders>
              <w:top w:val="single" w:sz="8" w:space="0" w:color="auto"/>
            </w:tcBorders>
            <w:shd w:val="clear" w:color="auto" w:fill="auto"/>
          </w:tcPr>
          <w:p w14:paraId="6D29D562" w14:textId="77777777" w:rsidR="00122128" w:rsidRPr="006B231D" w:rsidRDefault="00177BA8" w:rsidP="006B231D">
            <w:pPr>
              <w:pStyle w:val="tablebody"/>
              <w:rPr>
                <w:highlight w:val="yellow"/>
              </w:rPr>
            </w:pPr>
            <w:r w:rsidRPr="00177BA8">
              <w:t xml:space="preserve">The “CPU </w:t>
            </w:r>
            <w:proofErr w:type="spellStart"/>
            <w:r w:rsidRPr="00177BA8">
              <w:t>hotplug</w:t>
            </w:r>
            <w:proofErr w:type="spellEnd"/>
            <w:r w:rsidRPr="00177BA8">
              <w:t>” function allows users to bring CPUs online and offline while a system is running. An offline CPU is not under the control of the kernel and its power supply is shut down.</w:t>
            </w:r>
          </w:p>
        </w:tc>
      </w:tr>
      <w:tr w:rsidR="00AF638E" w14:paraId="3CE551B0" w14:textId="77777777" w:rsidTr="004C16EF">
        <w:tc>
          <w:tcPr>
            <w:tcW w:w="1668" w:type="dxa"/>
            <w:shd w:val="clear" w:color="auto" w:fill="auto"/>
          </w:tcPr>
          <w:p w14:paraId="11A6F386" w14:textId="77777777" w:rsidR="00122128" w:rsidRPr="00987370" w:rsidRDefault="00122128" w:rsidP="00073481">
            <w:pPr>
              <w:pStyle w:val="tablebody"/>
            </w:pPr>
            <w:r w:rsidRPr="00987370">
              <w:rPr>
                <w:rFonts w:hint="eastAsia"/>
              </w:rPr>
              <w:t xml:space="preserve">CPU </w:t>
            </w:r>
            <w:r w:rsidR="00073481">
              <w:t>i</w:t>
            </w:r>
            <w:r w:rsidRPr="00987370">
              <w:rPr>
                <w:rFonts w:hint="eastAsia"/>
              </w:rPr>
              <w:t>dle</w:t>
            </w:r>
          </w:p>
        </w:tc>
        <w:tc>
          <w:tcPr>
            <w:tcW w:w="8169" w:type="dxa"/>
            <w:shd w:val="clear" w:color="auto" w:fill="auto"/>
          </w:tcPr>
          <w:p w14:paraId="4CD906C3" w14:textId="77777777" w:rsidR="00122128" w:rsidRPr="0066273C" w:rsidRDefault="00177BA8" w:rsidP="00AF638E">
            <w:pPr>
              <w:pStyle w:val="tablebody"/>
              <w:rPr>
                <w:highlight w:val="yellow"/>
              </w:rPr>
            </w:pPr>
            <w:r w:rsidRPr="00177BA8">
              <w:t xml:space="preserve">The “CPU idle” function allows the kernel to dynamically have a CPU enter the sleep mode or core standby mode. The mode depends on the time until the next timer interrupt. </w:t>
            </w:r>
            <w:r w:rsidR="0040387A" w:rsidRPr="0040387A">
              <w:t xml:space="preserve">If the time until the next timer </w:t>
            </w:r>
            <w:r w:rsidR="0040387A">
              <w:t>interrupt is relatively long,</w:t>
            </w:r>
            <w:r w:rsidRPr="00177BA8">
              <w:t xml:space="preserve"> the kernel has the CPU enter the core standby mode, which can save more power supply.</w:t>
            </w:r>
          </w:p>
        </w:tc>
      </w:tr>
      <w:tr w:rsidR="00AF638E" w14:paraId="05448D08" w14:textId="77777777" w:rsidTr="004C16EF">
        <w:tc>
          <w:tcPr>
            <w:tcW w:w="1668" w:type="dxa"/>
            <w:shd w:val="clear" w:color="auto" w:fill="auto"/>
          </w:tcPr>
          <w:p w14:paraId="447BA787" w14:textId="77777777" w:rsidR="00122128" w:rsidRPr="00987370" w:rsidRDefault="00122128" w:rsidP="00073481">
            <w:pPr>
              <w:pStyle w:val="tablebody"/>
            </w:pPr>
            <w:r w:rsidRPr="00987370">
              <w:rPr>
                <w:rFonts w:hint="eastAsia"/>
              </w:rPr>
              <w:t xml:space="preserve">CPU </w:t>
            </w:r>
            <w:proofErr w:type="spellStart"/>
            <w:r w:rsidR="00073481">
              <w:t>f</w:t>
            </w:r>
            <w:r w:rsidRPr="00987370">
              <w:rPr>
                <w:rFonts w:hint="eastAsia"/>
              </w:rPr>
              <w:t>req</w:t>
            </w:r>
            <w:proofErr w:type="spellEnd"/>
          </w:p>
        </w:tc>
        <w:tc>
          <w:tcPr>
            <w:tcW w:w="8169" w:type="dxa"/>
            <w:shd w:val="clear" w:color="auto" w:fill="auto"/>
          </w:tcPr>
          <w:p w14:paraId="56D6B0AC" w14:textId="77777777" w:rsidR="00122128" w:rsidRPr="0066273C" w:rsidRDefault="00177BA8" w:rsidP="00AF638E">
            <w:pPr>
              <w:pStyle w:val="tablebody"/>
              <w:rPr>
                <w:highlight w:val="yellow"/>
              </w:rPr>
            </w:pPr>
            <w:r w:rsidRPr="00177BA8">
              <w:t xml:space="preserve">The “CPU </w:t>
            </w:r>
            <w:proofErr w:type="spellStart"/>
            <w:r w:rsidRPr="00177BA8">
              <w:t>freq</w:t>
            </w:r>
            <w:proofErr w:type="spellEnd"/>
            <w:r w:rsidRPr="00177BA8">
              <w:t>” function changes the operating frequency and voltage of the CPU.</w:t>
            </w:r>
          </w:p>
        </w:tc>
      </w:tr>
      <w:tr w:rsidR="00AF638E" w14:paraId="48901C4D" w14:textId="77777777" w:rsidTr="004C16EF">
        <w:tc>
          <w:tcPr>
            <w:tcW w:w="1668" w:type="dxa"/>
            <w:shd w:val="clear" w:color="auto" w:fill="auto"/>
          </w:tcPr>
          <w:p w14:paraId="31E31784" w14:textId="77777777" w:rsidR="00122128" w:rsidRPr="00987370" w:rsidRDefault="00122128" w:rsidP="00AF638E">
            <w:pPr>
              <w:pStyle w:val="tablebody"/>
            </w:pPr>
            <w:r w:rsidRPr="00987370">
              <w:rPr>
                <w:rFonts w:hint="eastAsia"/>
              </w:rPr>
              <w:t>Runtime PM</w:t>
            </w:r>
          </w:p>
        </w:tc>
        <w:tc>
          <w:tcPr>
            <w:tcW w:w="8169" w:type="dxa"/>
            <w:shd w:val="clear" w:color="auto" w:fill="auto"/>
          </w:tcPr>
          <w:p w14:paraId="7009F1DA" w14:textId="77777777" w:rsidR="00122128" w:rsidRPr="0066273C" w:rsidRDefault="00177BA8" w:rsidP="00AF638E">
            <w:pPr>
              <w:pStyle w:val="tablebody"/>
              <w:rPr>
                <w:highlight w:val="yellow"/>
              </w:rPr>
            </w:pPr>
            <w:r w:rsidRPr="00177BA8">
              <w:t>The “runtime power management (runtime PM)” function controls the clock and power domains of the various devices as a whole, and turns clock or power domains on and off for the individual devices according to their usage.</w:t>
            </w:r>
          </w:p>
        </w:tc>
      </w:tr>
      <w:tr w:rsidR="00AF638E" w14:paraId="5C56898E" w14:textId="77777777" w:rsidTr="004C16EF">
        <w:tc>
          <w:tcPr>
            <w:tcW w:w="1668" w:type="dxa"/>
            <w:shd w:val="clear" w:color="auto" w:fill="auto"/>
          </w:tcPr>
          <w:p w14:paraId="5B9A8339" w14:textId="77777777" w:rsidR="00122128" w:rsidRPr="00987370" w:rsidRDefault="00122128" w:rsidP="00073481">
            <w:pPr>
              <w:pStyle w:val="tablebody"/>
            </w:pPr>
            <w:r w:rsidRPr="00987370">
              <w:rPr>
                <w:rFonts w:hint="eastAsia"/>
              </w:rPr>
              <w:t xml:space="preserve">System </w:t>
            </w:r>
            <w:r w:rsidR="00525B3C">
              <w:t>S</w:t>
            </w:r>
            <w:r w:rsidRPr="00987370">
              <w:rPr>
                <w:rFonts w:hint="eastAsia"/>
              </w:rPr>
              <w:t>uspend to RAM</w:t>
            </w:r>
          </w:p>
        </w:tc>
        <w:tc>
          <w:tcPr>
            <w:tcW w:w="8169" w:type="dxa"/>
            <w:shd w:val="clear" w:color="auto" w:fill="auto"/>
          </w:tcPr>
          <w:p w14:paraId="51A905F6" w14:textId="77777777" w:rsidR="00122128" w:rsidRPr="0066273C" w:rsidRDefault="00177BA8" w:rsidP="006B231D">
            <w:pPr>
              <w:pStyle w:val="tablebody"/>
              <w:rPr>
                <w:highlight w:val="yellow"/>
              </w:rPr>
            </w:pPr>
            <w:r w:rsidRPr="00177BA8">
              <w:t>The “</w:t>
            </w:r>
            <w:r w:rsidR="00525B3C">
              <w:t>S</w:t>
            </w:r>
            <w:r w:rsidRPr="00177BA8">
              <w:t xml:space="preserve">ystem </w:t>
            </w:r>
            <w:r w:rsidR="00525B3C">
              <w:t>S</w:t>
            </w:r>
            <w:r w:rsidRPr="00177BA8">
              <w:t>uspend to RAM” function suspends the system while retaining the current state of operations. On release from suspension, the system is restored to its prior state. In addition, with the exception of the backup power supply, suspending the supply of power to all systems to which power is output from the power management IC (PMIC) can serve as a measure for reducing dark current.</w:t>
            </w:r>
          </w:p>
        </w:tc>
      </w:tr>
      <w:tr w:rsidR="00AF638E" w14:paraId="3953F05C" w14:textId="77777777" w:rsidTr="004C16EF">
        <w:tc>
          <w:tcPr>
            <w:tcW w:w="1668" w:type="dxa"/>
            <w:tcBorders>
              <w:bottom w:val="single" w:sz="4" w:space="0" w:color="auto"/>
            </w:tcBorders>
            <w:shd w:val="clear" w:color="auto" w:fill="auto"/>
          </w:tcPr>
          <w:p w14:paraId="7EE7E898" w14:textId="77777777" w:rsidR="00122128" w:rsidRPr="00987370" w:rsidRDefault="00E72C37" w:rsidP="00AF638E">
            <w:pPr>
              <w:pStyle w:val="tablebody"/>
            </w:pPr>
            <w:r w:rsidRPr="00E72C37">
              <w:t>Intelligent power allocation (IPA)</w:t>
            </w:r>
          </w:p>
        </w:tc>
        <w:tc>
          <w:tcPr>
            <w:tcW w:w="8169" w:type="dxa"/>
            <w:tcBorders>
              <w:bottom w:val="single" w:sz="4" w:space="0" w:color="auto"/>
            </w:tcBorders>
            <w:shd w:val="clear" w:color="auto" w:fill="auto"/>
          </w:tcPr>
          <w:p w14:paraId="21D31185" w14:textId="77777777" w:rsidR="00122128" w:rsidRPr="0066273C" w:rsidRDefault="00F92700" w:rsidP="006B231D">
            <w:pPr>
              <w:pStyle w:val="tablebody"/>
              <w:rPr>
                <w:highlight w:val="yellow"/>
              </w:rPr>
            </w:pPr>
            <w:r>
              <w:t>The IPA</w:t>
            </w:r>
            <w:r w:rsidR="006B231D" w:rsidRPr="006B231D">
              <w:t xml:space="preserve"> function monitors the junction temperature of the SoC, and applies the </w:t>
            </w:r>
            <w:r w:rsidR="002C230F" w:rsidRPr="00177BA8">
              <w:t>“</w:t>
            </w:r>
            <w:r w:rsidR="002C230F" w:rsidRPr="002C230F">
              <w:t xml:space="preserve">CPU </w:t>
            </w:r>
            <w:proofErr w:type="spellStart"/>
            <w:r w:rsidR="002C230F" w:rsidRPr="002C230F">
              <w:t>freq</w:t>
            </w:r>
            <w:proofErr w:type="spellEnd"/>
            <w:r w:rsidR="002C230F" w:rsidRPr="00177BA8">
              <w:t>”</w:t>
            </w:r>
            <w:r w:rsidR="006B231D" w:rsidRPr="006B231D">
              <w:t xml:space="preserve"> function to adjust its performance to prevent the temperature of the SoC exceeding the maximum permissible range for tolerance of heat.</w:t>
            </w:r>
          </w:p>
        </w:tc>
      </w:tr>
      <w:tr w:rsidR="003F14C7" w14:paraId="293C3868" w14:textId="77777777" w:rsidTr="00A12A58">
        <w:tc>
          <w:tcPr>
            <w:tcW w:w="1668" w:type="dxa"/>
            <w:tcBorders>
              <w:top w:val="single" w:sz="4" w:space="0" w:color="auto"/>
              <w:bottom w:val="single" w:sz="4" w:space="0" w:color="auto"/>
            </w:tcBorders>
            <w:shd w:val="clear" w:color="auto" w:fill="auto"/>
          </w:tcPr>
          <w:p w14:paraId="6438D97A" w14:textId="77777777" w:rsidR="003F14C7" w:rsidRPr="00987370" w:rsidRDefault="00E72C37" w:rsidP="00AF638E">
            <w:pPr>
              <w:pStyle w:val="tablebody"/>
            </w:pPr>
            <w:r w:rsidRPr="00E72C37">
              <w:t>Emergency shutdown (EMS)</w:t>
            </w:r>
          </w:p>
        </w:tc>
        <w:tc>
          <w:tcPr>
            <w:tcW w:w="8169" w:type="dxa"/>
            <w:tcBorders>
              <w:top w:val="single" w:sz="4" w:space="0" w:color="auto"/>
              <w:bottom w:val="single" w:sz="4" w:space="0" w:color="auto"/>
            </w:tcBorders>
            <w:shd w:val="clear" w:color="auto" w:fill="auto"/>
          </w:tcPr>
          <w:p w14:paraId="73FC1846" w14:textId="77777777" w:rsidR="003F14C7" w:rsidRPr="0066273C" w:rsidRDefault="006B231D" w:rsidP="00AF638E">
            <w:pPr>
              <w:pStyle w:val="tablebody"/>
              <w:rPr>
                <w:highlight w:val="yellow"/>
              </w:rPr>
            </w:pPr>
            <w:r w:rsidRPr="006B231D">
              <w:t xml:space="preserve">The </w:t>
            </w:r>
            <w:r w:rsidR="002C230F" w:rsidRPr="002C230F">
              <w:t>EMS function</w:t>
            </w:r>
            <w:r w:rsidRPr="006B231D">
              <w:t xml:space="preserve"> monitors the junction temperature of the SoC, and applies the</w:t>
            </w:r>
            <w:r w:rsidR="002C230F">
              <w:t xml:space="preserve"> </w:t>
            </w:r>
            <w:r w:rsidR="002C230F" w:rsidRPr="00177BA8">
              <w:t>“</w:t>
            </w:r>
            <w:r w:rsidR="002C230F" w:rsidRPr="002C230F">
              <w:t xml:space="preserve">CPU </w:t>
            </w:r>
            <w:proofErr w:type="spellStart"/>
            <w:r w:rsidR="002C230F" w:rsidRPr="002C230F">
              <w:t>hotplug</w:t>
            </w:r>
            <w:proofErr w:type="spellEnd"/>
            <w:r w:rsidR="002C230F" w:rsidRPr="002C230F">
              <w:t>”</w:t>
            </w:r>
            <w:r w:rsidR="002C230F">
              <w:t xml:space="preserve"> </w:t>
            </w:r>
            <w:r w:rsidRPr="006B231D">
              <w:t>function to shut its power supply down to prevent the temperature of the SoC exceeding the maximum permissible range for tolerance of heat.</w:t>
            </w:r>
          </w:p>
        </w:tc>
      </w:tr>
      <w:tr w:rsidR="00C81FC7" w14:paraId="2E8F669C" w14:textId="77777777" w:rsidTr="004C16EF">
        <w:tc>
          <w:tcPr>
            <w:tcW w:w="1668" w:type="dxa"/>
            <w:tcBorders>
              <w:top w:val="single" w:sz="4" w:space="0" w:color="auto"/>
              <w:bottom w:val="single" w:sz="8" w:space="0" w:color="auto"/>
            </w:tcBorders>
            <w:shd w:val="clear" w:color="auto" w:fill="auto"/>
          </w:tcPr>
          <w:p w14:paraId="064CB4BE" w14:textId="77777777" w:rsidR="00C81FC7" w:rsidRPr="002869FF" w:rsidRDefault="00C81FC7" w:rsidP="00C81FC7">
            <w:pPr>
              <w:pStyle w:val="tablebody"/>
              <w:rPr>
                <w:rFonts w:cs="Arial"/>
              </w:rPr>
            </w:pPr>
            <w:r w:rsidRPr="002869FF">
              <w:rPr>
                <w:rFonts w:cs="Arial"/>
              </w:rPr>
              <w:t>Capacity Aware migration Strategy</w:t>
            </w:r>
          </w:p>
          <w:p w14:paraId="47BE9106" w14:textId="77777777" w:rsidR="00C81FC7" w:rsidRPr="002869FF" w:rsidRDefault="00C81FC7" w:rsidP="00C81FC7">
            <w:pPr>
              <w:pStyle w:val="tablebody"/>
              <w:rPr>
                <w:rFonts w:cs="Arial"/>
              </w:rPr>
            </w:pPr>
            <w:r w:rsidRPr="002869FF">
              <w:rPr>
                <w:rFonts w:cs="Arial"/>
              </w:rPr>
              <w:t>(CAS)</w:t>
            </w:r>
          </w:p>
        </w:tc>
        <w:tc>
          <w:tcPr>
            <w:tcW w:w="8169" w:type="dxa"/>
            <w:tcBorders>
              <w:top w:val="single" w:sz="4" w:space="0" w:color="auto"/>
              <w:bottom w:val="single" w:sz="8" w:space="0" w:color="auto"/>
            </w:tcBorders>
            <w:shd w:val="clear" w:color="auto" w:fill="auto"/>
          </w:tcPr>
          <w:p w14:paraId="74CE6F43" w14:textId="77777777" w:rsidR="00C81FC7" w:rsidRPr="002869FF" w:rsidRDefault="002869FF" w:rsidP="00A1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r>
              <w:rPr>
                <w:rFonts w:ascii="Arial" w:eastAsia="ＭＳ ゴシック" w:hAnsi="Arial" w:cs="Arial" w:hint="eastAsia"/>
                <w:color w:val="222222"/>
              </w:rPr>
              <w:t xml:space="preserve">The </w:t>
            </w:r>
            <w:r w:rsidR="00C81FC7" w:rsidRPr="00A12A58">
              <w:rPr>
                <w:rFonts w:ascii="Arial" w:eastAsia="ＭＳ ゴシック" w:hAnsi="Arial" w:cs="Arial"/>
                <w:color w:val="222222"/>
                <w:lang w:val="en"/>
              </w:rPr>
              <w:t xml:space="preserve">CAS performs </w:t>
            </w:r>
            <w:r w:rsidR="00B51CCE">
              <w:rPr>
                <w:rFonts w:ascii="Arial" w:eastAsia="ＭＳ ゴシック" w:hAnsi="Arial" w:cs="Arial"/>
                <w:color w:val="222222"/>
                <w:lang w:val="en"/>
              </w:rPr>
              <w:t xml:space="preserve">the </w:t>
            </w:r>
            <w:r w:rsidR="00C81FC7" w:rsidRPr="00A12A58">
              <w:rPr>
                <w:rFonts w:ascii="Arial" w:eastAsia="ＭＳ ゴシック" w:hAnsi="Arial" w:cs="Arial"/>
                <w:color w:val="222222"/>
                <w:lang w:val="en"/>
              </w:rPr>
              <w:t>task placement that emphasizes performance in an environment where Cortex-A57 and Cortex-A53 operate simultaneously.</w:t>
            </w:r>
          </w:p>
        </w:tc>
      </w:tr>
    </w:tbl>
    <w:p w14:paraId="4E603F85" w14:textId="77777777" w:rsidR="00122128" w:rsidRDefault="00122128" w:rsidP="00122128">
      <w:pPr>
        <w:pStyle w:val="tableend"/>
      </w:pPr>
    </w:p>
    <w:p w14:paraId="5D71AAC8" w14:textId="77777777" w:rsidR="00122128" w:rsidRDefault="00122128" w:rsidP="00122128">
      <w:pPr>
        <w:pStyle w:val="Space"/>
      </w:pPr>
    </w:p>
    <w:p w14:paraId="6CB18FD9" w14:textId="77777777" w:rsidR="00197839" w:rsidRDefault="00197839" w:rsidP="00197839"/>
    <w:p w14:paraId="72E865D3" w14:textId="77777777" w:rsidR="007A26AE" w:rsidRDefault="007A26AE" w:rsidP="00197839">
      <w:pPr>
        <w:sectPr w:rsidR="007A26AE" w:rsidSect="001E2490">
          <w:headerReference w:type="default" r:id="rId8"/>
          <w:footerReference w:type="default" r:id="rId9"/>
          <w:headerReference w:type="first" r:id="rId10"/>
          <w:footerReference w:type="first" r:id="rId11"/>
          <w:pgSz w:w="11907" w:h="16840" w:code="9"/>
          <w:pgMar w:top="567" w:right="1134" w:bottom="567" w:left="1134" w:header="851" w:footer="567" w:gutter="0"/>
          <w:cols w:space="360"/>
          <w:titlePg/>
        </w:sectPr>
      </w:pPr>
    </w:p>
    <w:p w14:paraId="5897425E" w14:textId="77777777" w:rsidR="00122128" w:rsidRPr="006B231D" w:rsidRDefault="006B231D" w:rsidP="006B231D">
      <w:pPr>
        <w:pStyle w:val="10"/>
      </w:pPr>
      <w:bookmarkStart w:id="154" w:name="_Toc536612046"/>
      <w:r w:rsidRPr="006B231D">
        <w:lastRenderedPageBreak/>
        <w:t>Relationships between the Requirements and Functions Related to Power Control</w:t>
      </w:r>
      <w:bookmarkEnd w:id="154"/>
    </w:p>
    <w:p w14:paraId="3DD9ED96" w14:textId="77777777" w:rsidR="000B34C7" w:rsidRDefault="006B231D" w:rsidP="00122128">
      <w:r w:rsidRPr="006B231D">
        <w:t>This section describes the relationships between the two key requirements (high-speed booting in response to the key being turned to start the engine and countermeasures for the generation of heat) and the functions related to power control. Sections 3 and 4 give details on fulfilling the requirements.</w:t>
      </w:r>
    </w:p>
    <w:p w14:paraId="6C7C5A5F" w14:textId="77777777" w:rsidR="00C90A6A" w:rsidRDefault="00C90A6A" w:rsidP="00197839">
      <w:pPr>
        <w:pStyle w:val="Space"/>
      </w:pPr>
    </w:p>
    <w:p w14:paraId="79A3E844" w14:textId="77777777" w:rsidR="000B34C7" w:rsidRDefault="00DB5626" w:rsidP="004567D6">
      <w:pPr>
        <w:pStyle w:val="box"/>
      </w:pPr>
      <w:r>
        <w:rPr>
          <w:noProof/>
        </w:rPr>
        <mc:AlternateContent>
          <mc:Choice Requires="wps">
            <w:drawing>
              <wp:anchor distT="0" distB="0" distL="114300" distR="114300" simplePos="0" relativeHeight="251682304" behindDoc="0" locked="0" layoutInCell="1" allowOverlap="1" wp14:anchorId="033D4AD3" wp14:editId="616C243E">
                <wp:simplePos x="0" y="0"/>
                <wp:positionH relativeFrom="column">
                  <wp:posOffset>269171</wp:posOffset>
                </wp:positionH>
                <wp:positionV relativeFrom="paragraph">
                  <wp:posOffset>2672306</wp:posOffset>
                </wp:positionV>
                <wp:extent cx="9530715" cy="623910"/>
                <wp:effectExtent l="57150" t="38100" r="51435" b="81280"/>
                <wp:wrapNone/>
                <wp:docPr id="760" name="正方形/長方形 760"/>
                <wp:cNvGraphicFramePr/>
                <a:graphic xmlns:a="http://schemas.openxmlformats.org/drawingml/2006/main">
                  <a:graphicData uri="http://schemas.microsoft.com/office/word/2010/wordprocessingShape">
                    <wps:wsp>
                      <wps:cNvSpPr/>
                      <wps:spPr>
                        <a:xfrm>
                          <a:off x="0" y="0"/>
                          <a:ext cx="9530715" cy="623910"/>
                        </a:xfrm>
                        <a:prstGeom prst="rect">
                          <a:avLst/>
                        </a:prstGeom>
                        <a:pattFill prst="ltVert">
                          <a:fgClr>
                            <a:schemeClr val="tx1"/>
                          </a:fgClr>
                          <a:bgClr>
                            <a:schemeClr val="bg1"/>
                          </a:bgClr>
                        </a:pattFill>
                        <a:ln w="9525" cap="flat" cmpd="sng" algn="ctr">
                          <a:noFill/>
                          <a:prstDash val="solid"/>
                        </a:ln>
                        <a:effectLst>
                          <a:outerShdw blurRad="40000" dist="20000" dir="5400000" rotWithShape="0">
                            <a:srgbClr val="000000">
                              <a:alpha val="38000"/>
                            </a:srgbClr>
                          </a:outerShdw>
                        </a:effectLst>
                      </wps:spPr>
                      <wps:bodyPr anchor="ctr"/>
                    </wps:wsp>
                  </a:graphicData>
                </a:graphic>
                <wp14:sizeRelV relativeFrom="margin">
                  <wp14:pctHeight>0</wp14:pctHeight>
                </wp14:sizeRelV>
              </wp:anchor>
            </w:drawing>
          </mc:Choice>
          <mc:Fallback>
            <w:pict>
              <v:rect w14:anchorId="49108158" id="正方形/長方形 760" o:spid="_x0000_s1026" style="position:absolute;left:0;text-align:left;margin-left:21.2pt;margin-top:210.4pt;width:750.45pt;height:49.15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" fillcolor="black [3213]" stroked="f">
                <v:fill r:id="rId14" o:title="" color2="white [3212]" type="pattern"/>
                <v:shadow on="t" color="black" opacity="24903f" origin=",.5" offset="0,.55556mm"/>
              </v:rect>
            </w:pict>
          </mc:Fallback>
        </mc:AlternateContent>
      </w:r>
      <w:r w:rsidR="0085055B">
        <w:rPr>
          <w:noProof/>
        </w:rPr>
        <mc:AlternateContent>
          <mc:Choice Requires="wps">
            <w:drawing>
              <wp:anchor distT="0" distB="0" distL="114300" distR="114300" simplePos="0" relativeHeight="251721216" behindDoc="0" locked="0" layoutInCell="1" allowOverlap="1" wp14:anchorId="0CB74315" wp14:editId="6D953DF7">
                <wp:simplePos x="0" y="0"/>
                <wp:positionH relativeFrom="column">
                  <wp:posOffset>601804</wp:posOffset>
                </wp:positionH>
                <wp:positionV relativeFrom="paragraph">
                  <wp:posOffset>1558045</wp:posOffset>
                </wp:positionV>
                <wp:extent cx="1720850" cy="321945"/>
                <wp:effectExtent l="0" t="0" r="0" b="6350"/>
                <wp:wrapNone/>
                <wp:docPr id="817"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321945"/>
                        </a:xfrm>
                        <a:prstGeom prst="rect">
                          <a:avLst/>
                        </a:prstGeom>
                        <a:solidFill>
                          <a:srgbClr val="FFFFFF"/>
                        </a:solidFill>
                        <a:ln>
                          <a:noFill/>
                        </a:ln>
                        <a:extLst/>
                      </wps:spPr>
                      <wps:txbx>
                        <w:txbxContent>
                          <w:p w14:paraId="3F38F9E3" w14:textId="77777777" w:rsidR="007B53F4" w:rsidRPr="008C0EEB" w:rsidRDefault="007B53F4" w:rsidP="00BE2200">
                            <w:pPr>
                              <w:pStyle w:val="Web"/>
                              <w:rPr>
                                <w:rFonts w:ascii="Arial" w:hAnsi="Arial" w:cs="Arial"/>
                              </w:rPr>
                            </w:pPr>
                            <w:r w:rsidRPr="008C0EEB">
                              <w:rPr>
                                <w:rFonts w:ascii="Arial" w:hAnsi="Arial" w:cs="Arial"/>
                              </w:rPr>
                              <w:t xml:space="preserve">Functions related </w:t>
                            </w:r>
                          </w:p>
                          <w:p w14:paraId="07D75C39" w14:textId="77777777" w:rsidR="007B53F4" w:rsidRPr="008C0EEB" w:rsidRDefault="007B53F4" w:rsidP="00BE2200">
                            <w:pPr>
                              <w:pStyle w:val="Web"/>
                              <w:rPr>
                                <w:rFonts w:ascii="Arial" w:hAnsi="Arial" w:cs="Arial"/>
                              </w:rPr>
                            </w:pPr>
                            <w:r w:rsidRPr="008C0EEB">
                              <w:rPr>
                                <w:rFonts w:ascii="Arial" w:hAnsi="Arial" w:cs="Arial"/>
                              </w:rPr>
                              <w:t>to power control</w:t>
                            </w:r>
                          </w:p>
                        </w:txbxContent>
                      </wps:txbx>
                      <wps:bodyPr wrap="none" lIns="36000" tIns="0" rIns="36000" bIns="0">
                        <a:spAutoFit/>
                      </wps:bodyPr>
                    </wps:wsp>
                  </a:graphicData>
                </a:graphic>
              </wp:anchor>
            </w:drawing>
          </mc:Choice>
          <mc:Fallback>
            <w:pict>
              <v:shape w14:anchorId="0CB74315" id="テキスト ボックス 12" o:spid="_x0000_s1027" type="#_x0000_t202" style="position:absolute;left:0;text-align:left;margin-left:47.4pt;margin-top:122.7pt;width:135.5pt;height:25.35pt;z-index:251721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" stroked="f">
                <v:textbox style="mso-fit-shape-to-text:t" inset="1mm,0,1mm,0">
                  <w:txbxContent>
                    <w:p w14:paraId="3F38F9E3" w14:textId="77777777" w:rsidR="007B53F4" w:rsidRPr="008C0EEB" w:rsidRDefault="007B53F4" w:rsidP="00BE2200">
                      <w:pPr>
                        <w:pStyle w:val="Web"/>
                        <w:rPr>
                          <w:rFonts w:ascii="Arial" w:hAnsi="Arial" w:cs="Arial"/>
                        </w:rPr>
                      </w:pPr>
                      <w:r w:rsidRPr="008C0EEB">
                        <w:rPr>
                          <w:rFonts w:ascii="Arial" w:hAnsi="Arial" w:cs="Arial"/>
                        </w:rPr>
                        <w:t xml:space="preserve">Functions related </w:t>
                      </w:r>
                    </w:p>
                    <w:p w14:paraId="07D75C39" w14:textId="77777777" w:rsidR="007B53F4" w:rsidRPr="008C0EEB" w:rsidRDefault="007B53F4" w:rsidP="00BE2200">
                      <w:pPr>
                        <w:pStyle w:val="Web"/>
                        <w:rPr>
                          <w:rFonts w:ascii="Arial" w:hAnsi="Arial" w:cs="Arial"/>
                        </w:rPr>
                      </w:pPr>
                      <w:r w:rsidRPr="008C0EEB">
                        <w:rPr>
                          <w:rFonts w:ascii="Arial" w:hAnsi="Arial" w:cs="Arial"/>
                        </w:rPr>
                        <w:t>to power control</w:t>
                      </w:r>
                    </w:p>
                  </w:txbxContent>
                </v:textbox>
              </v:shape>
            </w:pict>
          </mc:Fallback>
        </mc:AlternateContent>
      </w:r>
      <w:r w:rsidR="00116E51">
        <w:rPr>
          <w:noProof/>
        </w:rPr>
        <mc:AlternateContent>
          <mc:Choice Requires="wps">
            <w:drawing>
              <wp:anchor distT="0" distB="0" distL="114300" distR="114300" simplePos="0" relativeHeight="251691520" behindDoc="0" locked="0" layoutInCell="1" allowOverlap="1" wp14:anchorId="1177158F" wp14:editId="2082C6EC">
                <wp:simplePos x="0" y="0"/>
                <wp:positionH relativeFrom="column">
                  <wp:posOffset>4185527</wp:posOffset>
                </wp:positionH>
                <wp:positionV relativeFrom="paragraph">
                  <wp:posOffset>2671316</wp:posOffset>
                </wp:positionV>
                <wp:extent cx="1096296" cy="385845"/>
                <wp:effectExtent l="57150" t="19050" r="85090" b="90805"/>
                <wp:wrapNone/>
                <wp:docPr id="788" name="正方形/長方形 788"/>
                <wp:cNvGraphicFramePr/>
                <a:graphic xmlns:a="http://schemas.openxmlformats.org/drawingml/2006/main">
                  <a:graphicData uri="http://schemas.microsoft.com/office/word/2010/wordprocessingShape">
                    <wps:wsp>
                      <wps:cNvSpPr/>
                      <wps:spPr>
                        <a:xfrm>
                          <a:off x="0" y="0"/>
                          <a:ext cx="1096296" cy="385845"/>
                        </a:xfrm>
                        <a:prstGeom prst="rect">
                          <a:avLst/>
                        </a:prstGeom>
                        <a:solidFill>
                          <a:schemeClr val="tx1">
                            <a:lumMod val="50000"/>
                            <a:lumOff val="50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6652C41A" w14:textId="77777777" w:rsidR="007B53F4" w:rsidRPr="00DB5626" w:rsidRDefault="007B53F4" w:rsidP="00555269">
                            <w:pPr>
                              <w:pStyle w:val="Web"/>
                              <w:jc w:val="center"/>
                              <w:rPr>
                                <w:rFonts w:ascii="Arial" w:eastAsia="HGP創英角ｺﾞｼｯｸUB" w:hAnsi="Arial" w:cs="Arial"/>
                                <w:b/>
                                <w:bCs/>
                                <w:color w:val="FFFFFF" w:themeColor="background1"/>
                                <w:sz w:val="16"/>
                                <w:szCs w:val="16"/>
                                <w:highlight w:val="yellow"/>
                              </w:rPr>
                            </w:pPr>
                            <w:bookmarkStart w:id="155" w:name="_Hlk488938323"/>
                            <w:bookmarkStart w:id="156" w:name="_Hlk488938324"/>
                            <w:bookmarkStart w:id="157" w:name="_Hlk488938325"/>
                            <w:bookmarkStart w:id="158" w:name="_Hlk488938326"/>
                            <w:bookmarkStart w:id="159" w:name="_Hlk488938327"/>
                            <w:bookmarkStart w:id="160" w:name="_Hlk488938328"/>
                            <w:bookmarkStart w:id="161" w:name="_Hlk488938329"/>
                            <w:bookmarkStart w:id="162" w:name="_Hlk488938330"/>
                            <w:bookmarkStart w:id="163" w:name="_Hlk488938331"/>
                            <w:r w:rsidRPr="00DB5626">
                              <w:rPr>
                                <w:rFonts w:ascii="Arial" w:eastAsia="HGP創英角ｺﾞｼｯｸUB" w:hAnsi="Arial" w:cs="Arial"/>
                                <w:b/>
                                <w:bCs/>
                                <w:color w:val="FFFFFF" w:themeColor="background1"/>
                                <w:sz w:val="16"/>
                                <w:szCs w:val="16"/>
                              </w:rPr>
                              <w:t>Power state coordination interface (PSCI)</w:t>
                            </w:r>
                            <w:bookmarkEnd w:id="155"/>
                            <w:bookmarkEnd w:id="156"/>
                            <w:bookmarkEnd w:id="157"/>
                            <w:bookmarkEnd w:id="158"/>
                            <w:bookmarkEnd w:id="159"/>
                            <w:bookmarkEnd w:id="160"/>
                            <w:bookmarkEnd w:id="161"/>
                            <w:bookmarkEnd w:id="162"/>
                            <w:bookmarkEnd w:id="163"/>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rect w14:anchorId="1177158F" id="正方形/長方形 788" o:spid="_x0000_s1028" style="position:absolute;left:0;text-align:left;margin-left:329.55pt;margin-top:210.35pt;width:86.3pt;height:30.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" fillcolor="gray [1629]" strokecolor="black [3213]">
                <v:shadow on="t" color="black" opacity="22937f" origin=",.5" offset="0,.63889mm"/>
                <v:textbox inset="0,0,0,0">
                  <w:txbxContent>
                    <w:p w14:paraId="6652C41A" w14:textId="77777777" w:rsidR="007B53F4" w:rsidRPr="00DB5626" w:rsidRDefault="007B53F4" w:rsidP="00555269">
                      <w:pPr>
                        <w:pStyle w:val="Web"/>
                        <w:jc w:val="center"/>
                        <w:rPr>
                          <w:rFonts w:ascii="Arial" w:eastAsia="HGP創英角ｺﾞｼｯｸUB" w:hAnsi="Arial" w:cs="Arial"/>
                          <w:b/>
                          <w:bCs/>
                          <w:color w:val="FFFFFF" w:themeColor="background1"/>
                          <w:sz w:val="16"/>
                          <w:szCs w:val="16"/>
                          <w:highlight w:val="yellow"/>
                        </w:rPr>
                      </w:pPr>
                      <w:bookmarkStart w:id="164" w:name="_Hlk488938323"/>
                      <w:bookmarkStart w:id="165" w:name="_Hlk488938324"/>
                      <w:bookmarkStart w:id="166" w:name="_Hlk488938325"/>
                      <w:bookmarkStart w:id="167" w:name="_Hlk488938326"/>
                      <w:bookmarkStart w:id="168" w:name="_Hlk488938327"/>
                      <w:bookmarkStart w:id="169" w:name="_Hlk488938328"/>
                      <w:bookmarkStart w:id="170" w:name="_Hlk488938329"/>
                      <w:bookmarkStart w:id="171" w:name="_Hlk488938330"/>
                      <w:bookmarkStart w:id="172" w:name="_Hlk488938331"/>
                      <w:r w:rsidRPr="00DB5626">
                        <w:rPr>
                          <w:rFonts w:ascii="Arial" w:eastAsia="HGP創英角ｺﾞｼｯｸUB" w:hAnsi="Arial" w:cs="Arial"/>
                          <w:b/>
                          <w:bCs/>
                          <w:color w:val="FFFFFF" w:themeColor="background1"/>
                          <w:sz w:val="16"/>
                          <w:szCs w:val="16"/>
                        </w:rPr>
                        <w:t>Power state coordination interface (PSCI)</w:t>
                      </w:r>
                      <w:bookmarkEnd w:id="164"/>
                      <w:bookmarkEnd w:id="165"/>
                      <w:bookmarkEnd w:id="166"/>
                      <w:bookmarkEnd w:id="167"/>
                      <w:bookmarkEnd w:id="168"/>
                      <w:bookmarkEnd w:id="169"/>
                      <w:bookmarkEnd w:id="170"/>
                      <w:bookmarkEnd w:id="171"/>
                      <w:bookmarkEnd w:id="172"/>
                    </w:p>
                  </w:txbxContent>
                </v:textbox>
              </v:rect>
            </w:pict>
          </mc:Fallback>
        </mc:AlternateContent>
      </w:r>
      <w:r w:rsidR="006B231D">
        <w:rPr>
          <w:noProof/>
        </w:rPr>
        <mc:AlternateContent>
          <mc:Choice Requires="wps">
            <w:drawing>
              <wp:anchor distT="0" distB="0" distL="114300" distR="114300" simplePos="0" relativeHeight="251716096" behindDoc="0" locked="0" layoutInCell="1" allowOverlap="1" wp14:anchorId="54161982" wp14:editId="6EDD7EE5">
                <wp:simplePos x="0" y="0"/>
                <wp:positionH relativeFrom="column">
                  <wp:posOffset>7779700</wp:posOffset>
                </wp:positionH>
                <wp:positionV relativeFrom="paragraph">
                  <wp:posOffset>2327756</wp:posOffset>
                </wp:positionV>
                <wp:extent cx="940827" cy="305435"/>
                <wp:effectExtent l="57150" t="19050" r="69215" b="94615"/>
                <wp:wrapNone/>
                <wp:docPr id="812" name="正方形/長方形 812"/>
                <wp:cNvGraphicFramePr/>
                <a:graphic xmlns:a="http://schemas.openxmlformats.org/drawingml/2006/main">
                  <a:graphicData uri="http://schemas.microsoft.com/office/word/2010/wordprocessingShape">
                    <wps:wsp>
                      <wps:cNvSpPr/>
                      <wps:spPr>
                        <a:xfrm>
                          <a:off x="0" y="0"/>
                          <a:ext cx="940827" cy="305435"/>
                        </a:xfrm>
                        <a:prstGeom prst="rect">
                          <a:avLst/>
                        </a:prstGeom>
                        <a:solidFill>
                          <a:schemeClr val="tx1">
                            <a:lumMod val="50000"/>
                            <a:lumOff val="50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1F27D04A" w14:textId="77777777" w:rsidR="007B53F4" w:rsidRPr="00DB5626" w:rsidRDefault="007B53F4" w:rsidP="00A965C6">
                            <w:pPr>
                              <w:pStyle w:val="Web"/>
                              <w:jc w:val="center"/>
                              <w:rPr>
                                <w:rFonts w:ascii="Arial" w:eastAsia="HGP創英角ｺﾞｼｯｸUB" w:hAnsi="Arial" w:cs="Arial"/>
                                <w:b/>
                                <w:bCs/>
                                <w:color w:val="FFFFFF" w:themeColor="background1"/>
                                <w:sz w:val="16"/>
                                <w:szCs w:val="16"/>
                                <w:highlight w:val="yellow"/>
                              </w:rPr>
                            </w:pPr>
                            <w:bookmarkStart w:id="173" w:name="_Hlk488938382"/>
                            <w:bookmarkStart w:id="174" w:name="_Hlk488938383"/>
                            <w:bookmarkStart w:id="175" w:name="_Hlk488938384"/>
                            <w:r w:rsidRPr="00DB5626">
                              <w:rPr>
                                <w:rFonts w:ascii="Arial" w:eastAsia="HGP創英角ｺﾞｼｯｸUB" w:hAnsi="Arial" w:cs="Arial"/>
                                <w:b/>
                                <w:bCs/>
                                <w:color w:val="FFFFFF" w:themeColor="background1"/>
                                <w:sz w:val="16"/>
                                <w:szCs w:val="16"/>
                              </w:rPr>
                              <w:t>CPU core frequency control</w:t>
                            </w:r>
                            <w:bookmarkEnd w:id="173"/>
                            <w:bookmarkEnd w:id="174"/>
                            <w:bookmarkEnd w:id="175"/>
                          </w:p>
                        </w:txbxContent>
                      </wps:txbx>
                      <wps:bodyPr wrap="square" lIns="0" tIns="0" rIns="0" bIns="0" anchor="ctr"/>
                    </wps:wsp>
                  </a:graphicData>
                </a:graphic>
                <wp14:sizeRelH relativeFrom="margin">
                  <wp14:pctWidth>0</wp14:pctWidth>
                </wp14:sizeRelH>
                <wp14:sizeRelV relativeFrom="margin">
                  <wp14:pctHeight>0</wp14:pctHeight>
                </wp14:sizeRelV>
              </wp:anchor>
            </w:drawing>
          </mc:Choice>
          <mc:Fallback>
            <w:pict>
              <v:rect w14:anchorId="54161982" id="正方形/長方形 812" o:spid="_x0000_s1029" style="position:absolute;left:0;text-align:left;margin-left:612.55pt;margin-top:183.3pt;width:74.1pt;height:24.0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" fillcolor="gray [1629]" strokecolor="black [3213]">
                <v:shadow on="t" color="black" opacity="22937f" origin=",.5" offset="0,.63889mm"/>
                <v:textbox inset="0,0,0,0">
                  <w:txbxContent>
                    <w:p w14:paraId="1F27D04A" w14:textId="77777777" w:rsidR="007B53F4" w:rsidRPr="00DB5626" w:rsidRDefault="007B53F4" w:rsidP="00A965C6">
                      <w:pPr>
                        <w:pStyle w:val="Web"/>
                        <w:jc w:val="center"/>
                        <w:rPr>
                          <w:rFonts w:ascii="Arial" w:eastAsia="HGP創英角ｺﾞｼｯｸUB" w:hAnsi="Arial" w:cs="Arial"/>
                          <w:b/>
                          <w:bCs/>
                          <w:color w:val="FFFFFF" w:themeColor="background1"/>
                          <w:sz w:val="16"/>
                          <w:szCs w:val="16"/>
                          <w:highlight w:val="yellow"/>
                        </w:rPr>
                      </w:pPr>
                      <w:bookmarkStart w:id="176" w:name="_Hlk488938382"/>
                      <w:bookmarkStart w:id="177" w:name="_Hlk488938383"/>
                      <w:bookmarkStart w:id="178" w:name="_Hlk488938384"/>
                      <w:r w:rsidRPr="00DB5626">
                        <w:rPr>
                          <w:rFonts w:ascii="Arial" w:eastAsia="HGP創英角ｺﾞｼｯｸUB" w:hAnsi="Arial" w:cs="Arial"/>
                          <w:b/>
                          <w:bCs/>
                          <w:color w:val="FFFFFF" w:themeColor="background1"/>
                          <w:sz w:val="16"/>
                          <w:szCs w:val="16"/>
                        </w:rPr>
                        <w:t>CPU core frequency control</w:t>
                      </w:r>
                      <w:bookmarkEnd w:id="176"/>
                      <w:bookmarkEnd w:id="177"/>
                      <w:bookmarkEnd w:id="178"/>
                    </w:p>
                  </w:txbxContent>
                </v:textbox>
              </v:rect>
            </w:pict>
          </mc:Fallback>
        </mc:AlternateContent>
      </w:r>
      <w:r w:rsidR="006B231D">
        <w:rPr>
          <w:noProof/>
        </w:rPr>
        <mc:AlternateContent>
          <mc:Choice Requires="wps">
            <w:drawing>
              <wp:anchor distT="0" distB="0" distL="114300" distR="114300" simplePos="0" relativeHeight="251686400" behindDoc="0" locked="0" layoutInCell="1" allowOverlap="1" wp14:anchorId="4259FBE5" wp14:editId="11215ED4">
                <wp:simplePos x="0" y="0"/>
                <wp:positionH relativeFrom="column">
                  <wp:posOffset>433705</wp:posOffset>
                </wp:positionH>
                <wp:positionV relativeFrom="paragraph">
                  <wp:posOffset>2268220</wp:posOffset>
                </wp:positionV>
                <wp:extent cx="1149350" cy="321945"/>
                <wp:effectExtent l="0" t="0" r="0" b="0"/>
                <wp:wrapNone/>
                <wp:docPr id="764"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321945"/>
                        </a:xfrm>
                        <a:prstGeom prst="rect">
                          <a:avLst/>
                        </a:prstGeom>
                        <a:solidFill>
                          <a:schemeClr val="bg1"/>
                        </a:solidFill>
                        <a:ln>
                          <a:noFill/>
                        </a:ln>
                        <a:extLst/>
                      </wps:spPr>
                      <wps:txbx>
                        <w:txbxContent>
                          <w:p w14:paraId="09B4DD3F" w14:textId="77777777" w:rsidR="007B53F4" w:rsidRPr="006B231D" w:rsidRDefault="007B53F4" w:rsidP="00BE2200">
                            <w:pPr>
                              <w:pStyle w:val="Web"/>
                            </w:pPr>
                            <w:r w:rsidRPr="006B231D">
                              <w:rPr>
                                <w:rFonts w:ascii="Arial" w:eastAsia="HGP創英角ｺﾞｼｯｸUB" w:hAnsi="Arial" w:cs="Arial"/>
                                <w:color w:val="000000"/>
                                <w:kern w:val="24"/>
                              </w:rPr>
                              <w:t>SoC-dependent functions</w:t>
                            </w:r>
                          </w:p>
                        </w:txbxContent>
                      </wps:txbx>
                      <wps:bodyPr wrap="square" lIns="36000" tIns="0" rIns="36000" bIns="0">
                        <a:spAutoFit/>
                      </wps:bodyPr>
                    </wps:wsp>
                  </a:graphicData>
                </a:graphic>
                <wp14:sizeRelH relativeFrom="margin">
                  <wp14:pctWidth>0</wp14:pctWidth>
                </wp14:sizeRelH>
              </wp:anchor>
            </w:drawing>
          </mc:Choice>
          <mc:Fallback>
            <w:pict>
              <v:shape w14:anchorId="4259FBE5" id="_x0000_s1030" type="#_x0000_t202" style="position:absolute;left:0;text-align:left;margin-left:34.15pt;margin-top:178.6pt;width:90.5pt;height:25.3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" fillcolor="white [3212]" stroked="f">
                <v:textbox style="mso-fit-shape-to-text:t" inset="1mm,0,1mm,0">
                  <w:txbxContent>
                    <w:p w14:paraId="09B4DD3F" w14:textId="77777777" w:rsidR="007B53F4" w:rsidRPr="006B231D" w:rsidRDefault="007B53F4" w:rsidP="00BE2200">
                      <w:pPr>
                        <w:pStyle w:val="Web"/>
                      </w:pPr>
                      <w:r w:rsidRPr="006B231D">
                        <w:rPr>
                          <w:rFonts w:ascii="Arial" w:eastAsia="HGP創英角ｺﾞｼｯｸUB" w:hAnsi="Arial" w:cs="Arial"/>
                          <w:color w:val="000000"/>
                          <w:kern w:val="24"/>
                        </w:rPr>
                        <w:t>SoC-dependent functions</w:t>
                      </w:r>
                    </w:p>
                  </w:txbxContent>
                </v:textbox>
              </v:shape>
            </w:pict>
          </mc:Fallback>
        </mc:AlternateContent>
      </w:r>
      <w:r w:rsidR="006B231D">
        <w:rPr>
          <w:noProof/>
        </w:rPr>
        <mc:AlternateContent>
          <mc:Choice Requires="wps">
            <w:drawing>
              <wp:anchor distT="0" distB="0" distL="114300" distR="114300" simplePos="0" relativeHeight="251719168" behindDoc="0" locked="0" layoutInCell="1" allowOverlap="1" wp14:anchorId="483FAE4D" wp14:editId="4E0E9E28">
                <wp:simplePos x="0" y="0"/>
                <wp:positionH relativeFrom="column">
                  <wp:posOffset>7767955</wp:posOffset>
                </wp:positionH>
                <wp:positionV relativeFrom="paragraph">
                  <wp:posOffset>375920</wp:posOffset>
                </wp:positionV>
                <wp:extent cx="1532890" cy="571500"/>
                <wp:effectExtent l="57150" t="19050" r="67310" b="95250"/>
                <wp:wrapNone/>
                <wp:docPr id="815" name="正方形/長方形 815"/>
                <wp:cNvGraphicFramePr/>
                <a:graphic xmlns:a="http://schemas.openxmlformats.org/drawingml/2006/main">
                  <a:graphicData uri="http://schemas.microsoft.com/office/word/2010/wordprocessingShape">
                    <wps:wsp>
                      <wps:cNvSpPr/>
                      <wps:spPr>
                        <a:xfrm>
                          <a:off x="0" y="0"/>
                          <a:ext cx="1532890" cy="571500"/>
                        </a:xfrm>
                        <a:prstGeom prst="rect">
                          <a:avLst/>
                        </a:prstGeom>
                        <a:solidFill>
                          <a:schemeClr val="bg1"/>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460CCA6C" w14:textId="77777777" w:rsidR="007B53F4" w:rsidRPr="006B231D" w:rsidRDefault="007B53F4" w:rsidP="00555269">
                            <w:pPr>
                              <w:pStyle w:val="Web"/>
                              <w:jc w:val="center"/>
                              <w:rPr>
                                <w:sz w:val="20"/>
                                <w:szCs w:val="20"/>
                              </w:rPr>
                            </w:pPr>
                            <w:r w:rsidRPr="006B231D">
                              <w:rPr>
                                <w:rFonts w:ascii="Arial" w:eastAsia="HGP創英角ｺﾞｼｯｸUB" w:hAnsi="HGP創英角ｺﾞｼｯｸUB" w:cs="Arial"/>
                                <w:b/>
                                <w:bCs/>
                                <w:sz w:val="20"/>
                                <w:szCs w:val="20"/>
                              </w:rPr>
                              <w:t xml:space="preserve">Suppressing the generation of heat in </w:t>
                            </w:r>
                            <w:r>
                              <w:rPr>
                                <w:rFonts w:ascii="Arial" w:eastAsia="HGP創英角ｺﾞｼｯｸUB" w:hAnsi="HGP創英角ｺﾞｼｯｸUB" w:cs="Arial"/>
                                <w:b/>
                                <w:bCs/>
                                <w:sz w:val="20"/>
                                <w:szCs w:val="20"/>
                              </w:rPr>
                              <w:br/>
                            </w:r>
                            <w:r w:rsidRPr="006B231D">
                              <w:rPr>
                                <w:rFonts w:ascii="Arial" w:eastAsia="HGP創英角ｺﾞｼｯｸUB" w:hAnsi="HGP創英角ｺﾞｼｯｸUB" w:cs="Arial"/>
                                <w:b/>
                                <w:bCs/>
                                <w:sz w:val="20"/>
                                <w:szCs w:val="20"/>
                              </w:rPr>
                              <w:t>on-board terminals</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rect w14:anchorId="483FAE4D" id="正方形/長方形 815" o:spid="_x0000_s1031" style="position:absolute;left:0;text-align:left;margin-left:611.65pt;margin-top:29.6pt;width:120.7pt;height:4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" fillcolor="white [3212]" strokecolor="black [3213]">
                <v:shadow on="t" color="black" opacity="22937f" origin=",.5" offset="0,.63889mm"/>
                <v:textbox inset="0,0,0,0">
                  <w:txbxContent>
                    <w:p w14:paraId="460CCA6C" w14:textId="77777777" w:rsidR="007B53F4" w:rsidRPr="006B231D" w:rsidRDefault="007B53F4" w:rsidP="00555269">
                      <w:pPr>
                        <w:pStyle w:val="Web"/>
                        <w:jc w:val="center"/>
                        <w:rPr>
                          <w:sz w:val="20"/>
                          <w:szCs w:val="20"/>
                        </w:rPr>
                      </w:pPr>
                      <w:r w:rsidRPr="006B231D">
                        <w:rPr>
                          <w:rFonts w:ascii="Arial" w:eastAsia="HGP創英角ｺﾞｼｯｸUB" w:hAnsi="HGP創英角ｺﾞｼｯｸUB" w:cs="Arial"/>
                          <w:b/>
                          <w:bCs/>
                          <w:sz w:val="20"/>
                          <w:szCs w:val="20"/>
                        </w:rPr>
                        <w:t xml:space="preserve">Suppressing the generation of heat in </w:t>
                      </w:r>
                      <w:r>
                        <w:rPr>
                          <w:rFonts w:ascii="Arial" w:eastAsia="HGP創英角ｺﾞｼｯｸUB" w:hAnsi="HGP創英角ｺﾞｼｯｸUB" w:cs="Arial"/>
                          <w:b/>
                          <w:bCs/>
                          <w:sz w:val="20"/>
                          <w:szCs w:val="20"/>
                        </w:rPr>
                        <w:br/>
                      </w:r>
                      <w:r w:rsidRPr="006B231D">
                        <w:rPr>
                          <w:rFonts w:ascii="Arial" w:eastAsia="HGP創英角ｺﾞｼｯｸUB" w:hAnsi="HGP創英角ｺﾞｼｯｸUB" w:cs="Arial"/>
                          <w:b/>
                          <w:bCs/>
                          <w:sz w:val="20"/>
                          <w:szCs w:val="20"/>
                        </w:rPr>
                        <w:t>on-board terminals</w:t>
                      </w:r>
                    </w:p>
                  </w:txbxContent>
                </v:textbox>
              </v:rect>
            </w:pict>
          </mc:Fallback>
        </mc:AlternateContent>
      </w:r>
      <w:r w:rsidR="006B231D">
        <w:rPr>
          <w:noProof/>
        </w:rPr>
        <mc:AlternateContent>
          <mc:Choice Requires="wps">
            <w:drawing>
              <wp:anchor distT="0" distB="0" distL="114300" distR="114300" simplePos="0" relativeHeight="251718144" behindDoc="0" locked="0" layoutInCell="1" allowOverlap="1" wp14:anchorId="21D64ABC" wp14:editId="34FDDED9">
                <wp:simplePos x="0" y="0"/>
                <wp:positionH relativeFrom="column">
                  <wp:posOffset>4300855</wp:posOffset>
                </wp:positionH>
                <wp:positionV relativeFrom="paragraph">
                  <wp:posOffset>414020</wp:posOffset>
                </wp:positionV>
                <wp:extent cx="1517650" cy="590550"/>
                <wp:effectExtent l="57150" t="19050" r="82550" b="95250"/>
                <wp:wrapNone/>
                <wp:docPr id="814" name="正方形/長方形 814"/>
                <wp:cNvGraphicFramePr/>
                <a:graphic xmlns:a="http://schemas.openxmlformats.org/drawingml/2006/main">
                  <a:graphicData uri="http://schemas.microsoft.com/office/word/2010/wordprocessingShape">
                    <wps:wsp>
                      <wps:cNvSpPr/>
                      <wps:spPr>
                        <a:xfrm>
                          <a:off x="0" y="0"/>
                          <a:ext cx="1517650" cy="590550"/>
                        </a:xfrm>
                        <a:prstGeom prst="rect">
                          <a:avLst/>
                        </a:prstGeom>
                        <a:solidFill>
                          <a:schemeClr val="bg1"/>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693B9F4C" w14:textId="77777777" w:rsidR="007B53F4" w:rsidRPr="006B231D" w:rsidRDefault="007B53F4" w:rsidP="00555269">
                            <w:pPr>
                              <w:pStyle w:val="Web"/>
                              <w:jc w:val="center"/>
                              <w:rPr>
                                <w:sz w:val="20"/>
                                <w:szCs w:val="20"/>
                              </w:rPr>
                            </w:pPr>
                            <w:r w:rsidRPr="006B231D">
                              <w:rPr>
                                <w:rFonts w:ascii="Arial" w:eastAsia="HGP創英角ｺﾞｼｯｸUB" w:hAnsi="HGP創英角ｺﾞｼｯｸUB" w:cs="Arial"/>
                                <w:b/>
                                <w:bCs/>
                                <w:sz w:val="20"/>
                                <w:szCs w:val="20"/>
                              </w:rPr>
                              <w:t xml:space="preserve">High-speed booting in response to the key being turned to start </w:t>
                            </w:r>
                            <w:r>
                              <w:rPr>
                                <w:rFonts w:ascii="Arial" w:eastAsia="HGP創英角ｺﾞｼｯｸUB" w:hAnsi="HGP創英角ｺﾞｼｯｸUB" w:cs="Arial"/>
                                <w:b/>
                                <w:bCs/>
                                <w:sz w:val="20"/>
                                <w:szCs w:val="20"/>
                              </w:rPr>
                              <w:br/>
                            </w:r>
                            <w:r w:rsidRPr="006B231D">
                              <w:rPr>
                                <w:rFonts w:ascii="Arial" w:eastAsia="HGP創英角ｺﾞｼｯｸUB" w:hAnsi="HGP創英角ｺﾞｼｯｸUB" w:cs="Arial"/>
                                <w:b/>
                                <w:bCs/>
                                <w:sz w:val="20"/>
                                <w:szCs w:val="20"/>
                              </w:rPr>
                              <w:t>the engine</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rect w14:anchorId="21D64ABC" id="正方形/長方形 814" o:spid="_x0000_s1032" style="position:absolute;left:0;text-align:left;margin-left:338.65pt;margin-top:32.6pt;width:119.5pt;height:46.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" fillcolor="white [3212]" strokecolor="black [3213]">
                <v:shadow on="t" color="black" opacity="22937f" origin=",.5" offset="0,.63889mm"/>
                <v:textbox inset="0,0,0,0">
                  <w:txbxContent>
                    <w:p w14:paraId="693B9F4C" w14:textId="77777777" w:rsidR="007B53F4" w:rsidRPr="006B231D" w:rsidRDefault="007B53F4" w:rsidP="00555269">
                      <w:pPr>
                        <w:pStyle w:val="Web"/>
                        <w:jc w:val="center"/>
                        <w:rPr>
                          <w:sz w:val="20"/>
                          <w:szCs w:val="20"/>
                        </w:rPr>
                      </w:pPr>
                      <w:r w:rsidRPr="006B231D">
                        <w:rPr>
                          <w:rFonts w:ascii="Arial" w:eastAsia="HGP創英角ｺﾞｼｯｸUB" w:hAnsi="HGP創英角ｺﾞｼｯｸUB" w:cs="Arial"/>
                          <w:b/>
                          <w:bCs/>
                          <w:sz w:val="20"/>
                          <w:szCs w:val="20"/>
                        </w:rPr>
                        <w:t xml:space="preserve">High-speed booting in response to the key being turned to start </w:t>
                      </w:r>
                      <w:r>
                        <w:rPr>
                          <w:rFonts w:ascii="Arial" w:eastAsia="HGP創英角ｺﾞｼｯｸUB" w:hAnsi="HGP創英角ｺﾞｼｯｸUB" w:cs="Arial"/>
                          <w:b/>
                          <w:bCs/>
                          <w:sz w:val="20"/>
                          <w:szCs w:val="20"/>
                        </w:rPr>
                        <w:br/>
                      </w:r>
                      <w:r w:rsidRPr="006B231D">
                        <w:rPr>
                          <w:rFonts w:ascii="Arial" w:eastAsia="HGP創英角ｺﾞｼｯｸUB" w:hAnsi="HGP創英角ｺﾞｼｯｸUB" w:cs="Arial"/>
                          <w:b/>
                          <w:bCs/>
                          <w:sz w:val="20"/>
                          <w:szCs w:val="20"/>
                        </w:rPr>
                        <w:t>the engine</w:t>
                      </w:r>
                    </w:p>
                  </w:txbxContent>
                </v:textbox>
              </v:rect>
            </w:pict>
          </mc:Fallback>
        </mc:AlternateContent>
      </w:r>
      <w:r w:rsidR="005431BD">
        <w:rPr>
          <w:noProof/>
        </w:rPr>
        <mc:AlternateContent>
          <mc:Choice Requires="wps">
            <w:drawing>
              <wp:anchor distT="0" distB="0" distL="114300" distR="114300" simplePos="0" relativeHeight="251692544" behindDoc="0" locked="0" layoutInCell="1" allowOverlap="1" wp14:anchorId="0A5AE86D" wp14:editId="5C935CE9">
                <wp:simplePos x="0" y="0"/>
                <wp:positionH relativeFrom="column">
                  <wp:posOffset>4872355</wp:posOffset>
                </wp:positionH>
                <wp:positionV relativeFrom="paragraph">
                  <wp:posOffset>2083435</wp:posOffset>
                </wp:positionV>
                <wp:extent cx="1654175" cy="584835"/>
                <wp:effectExtent l="38100" t="0" r="22225" b="62865"/>
                <wp:wrapNone/>
                <wp:docPr id="789" name="直線矢印コネクタ 789"/>
                <wp:cNvGraphicFramePr/>
                <a:graphic xmlns:a="http://schemas.openxmlformats.org/drawingml/2006/main">
                  <a:graphicData uri="http://schemas.microsoft.com/office/word/2010/wordprocessingShape">
                    <wps:wsp>
                      <wps:cNvCnPr/>
                      <wps:spPr>
                        <a:xfrm flipH="1">
                          <a:off x="0" y="0"/>
                          <a:ext cx="1654175" cy="584835"/>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type w14:anchorId="3C477953" id="_x0000_t32" coordsize="21600,21600" o:spt="32" o:oned="t" path="m,l21600,21600e" filled="f">
                <v:path arrowok="t" fillok="f" o:connecttype="none"/>
                <o:lock v:ext="edit" shapetype="t"/>
              </v:shapetype>
              <v:shape id="直線矢印コネクタ 789" o:spid="_x0000_s1026" type="#_x0000_t32" style="position:absolute;left:0;text-align:left;margin-left:383.65pt;margin-top:164.05pt;width:130.25pt;height:46.0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" strokecolor="#3c3c3b" strokeweight="2pt">
                <v:stroke endarrow="block"/>
              </v:shape>
            </w:pict>
          </mc:Fallback>
        </mc:AlternateContent>
      </w:r>
      <w:r w:rsidR="00660707">
        <w:rPr>
          <w:noProof/>
        </w:rPr>
        <mc:AlternateContent>
          <mc:Choice Requires="wps">
            <w:drawing>
              <wp:anchor distT="0" distB="0" distL="114300" distR="114300" simplePos="0" relativeHeight="251709952" behindDoc="0" locked="0" layoutInCell="1" allowOverlap="1" wp14:anchorId="1C604325" wp14:editId="33FC9685">
                <wp:simplePos x="0" y="0"/>
                <wp:positionH relativeFrom="column">
                  <wp:posOffset>351790</wp:posOffset>
                </wp:positionH>
                <wp:positionV relativeFrom="paragraph">
                  <wp:posOffset>2734945</wp:posOffset>
                </wp:positionV>
                <wp:extent cx="1574800" cy="325120"/>
                <wp:effectExtent l="0" t="0" r="3175" b="0"/>
                <wp:wrapNone/>
                <wp:docPr id="806"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325120"/>
                        </a:xfrm>
                        <a:prstGeom prst="rect">
                          <a:avLst/>
                        </a:prstGeom>
                        <a:solidFill>
                          <a:schemeClr val="bg1"/>
                        </a:solidFill>
                        <a:ln>
                          <a:noFill/>
                        </a:ln>
                        <a:extLst/>
                      </wps:spPr>
                      <wps:txbx>
                        <w:txbxContent>
                          <w:p w14:paraId="572648A6" w14:textId="77777777" w:rsidR="007B53F4" w:rsidRDefault="007B53F4" w:rsidP="00BE2200">
                            <w:pPr>
                              <w:pStyle w:val="Web"/>
                            </w:pPr>
                            <w:r w:rsidRPr="00116E51">
                              <w:rPr>
                                <w:rFonts w:ascii="Arial" w:eastAsia="HGP創英角ｺﾞｼｯｸUB" w:hAnsi="Arial" w:cs="Arial"/>
                                <w:b/>
                                <w:bCs/>
                                <w:color w:val="000000"/>
                                <w:kern w:val="24"/>
                                <w:sz w:val="32"/>
                                <w:szCs w:val="32"/>
                              </w:rPr>
                              <w:t xml:space="preserve">Secure </w:t>
                            </w:r>
                            <w:r>
                              <w:rPr>
                                <w:rFonts w:ascii="Arial" w:eastAsia="HGP創英角ｺﾞｼｯｸUB" w:hAnsi="Arial" w:cs="Arial"/>
                                <w:b/>
                                <w:bCs/>
                                <w:color w:val="000000"/>
                                <w:kern w:val="24"/>
                                <w:sz w:val="32"/>
                                <w:szCs w:val="32"/>
                              </w:rPr>
                              <w:t>L</w:t>
                            </w:r>
                            <w:r w:rsidRPr="00116E51">
                              <w:rPr>
                                <w:rFonts w:ascii="Arial" w:eastAsia="HGP創英角ｺﾞｼｯｸUB" w:hAnsi="Arial" w:cs="Arial"/>
                                <w:b/>
                                <w:bCs/>
                                <w:color w:val="000000"/>
                                <w:kern w:val="24"/>
                                <w:sz w:val="32"/>
                                <w:szCs w:val="32"/>
                              </w:rPr>
                              <w:t>ayer</w:t>
                            </w:r>
                          </w:p>
                        </w:txbxContent>
                      </wps:txbx>
                      <wps:bodyPr wrap="none" lIns="36000" tIns="0" rIns="36000" bIns="0">
                        <a:spAutoFit/>
                      </wps:bodyPr>
                    </wps:wsp>
                  </a:graphicData>
                </a:graphic>
              </wp:anchor>
            </w:drawing>
          </mc:Choice>
          <mc:Fallback>
            <w:pict>
              <v:shape w14:anchorId="1C604325" id="テキスト ボックス 9" o:spid="_x0000_s1033" type="#_x0000_t202" style="position:absolute;left:0;text-align:left;margin-left:27.7pt;margin-top:215.35pt;width:124pt;height:25.6pt;z-index:2517099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" fillcolor="white [3212]" stroked="f">
                <v:textbox style="mso-fit-shape-to-text:t" inset="1mm,0,1mm,0">
                  <w:txbxContent>
                    <w:p w14:paraId="572648A6" w14:textId="77777777" w:rsidR="007B53F4" w:rsidRDefault="007B53F4" w:rsidP="00BE2200">
                      <w:pPr>
                        <w:pStyle w:val="Web"/>
                      </w:pPr>
                      <w:r w:rsidRPr="00116E51">
                        <w:rPr>
                          <w:rFonts w:ascii="Arial" w:eastAsia="HGP創英角ｺﾞｼｯｸUB" w:hAnsi="Arial" w:cs="Arial"/>
                          <w:b/>
                          <w:bCs/>
                          <w:color w:val="000000"/>
                          <w:kern w:val="24"/>
                          <w:sz w:val="32"/>
                          <w:szCs w:val="32"/>
                        </w:rPr>
                        <w:t xml:space="preserve">Secure </w:t>
                      </w:r>
                      <w:r>
                        <w:rPr>
                          <w:rFonts w:ascii="Arial" w:eastAsia="HGP創英角ｺﾞｼｯｸUB" w:hAnsi="Arial" w:cs="Arial"/>
                          <w:b/>
                          <w:bCs/>
                          <w:color w:val="000000"/>
                          <w:kern w:val="24"/>
                          <w:sz w:val="32"/>
                          <w:szCs w:val="32"/>
                        </w:rPr>
                        <w:t>L</w:t>
                      </w:r>
                      <w:r w:rsidRPr="00116E51">
                        <w:rPr>
                          <w:rFonts w:ascii="Arial" w:eastAsia="HGP創英角ｺﾞｼｯｸUB" w:hAnsi="Arial" w:cs="Arial"/>
                          <w:b/>
                          <w:bCs/>
                          <w:color w:val="000000"/>
                          <w:kern w:val="24"/>
                          <w:sz w:val="32"/>
                          <w:szCs w:val="32"/>
                        </w:rPr>
                        <w:t>ayer</w:t>
                      </w:r>
                    </w:p>
                  </w:txbxContent>
                </v:textbox>
              </v:shape>
            </w:pict>
          </mc:Fallback>
        </mc:AlternateContent>
      </w:r>
      <w:r w:rsidR="00660707">
        <w:rPr>
          <w:noProof/>
        </w:rPr>
        <mc:AlternateContent>
          <mc:Choice Requires="wps">
            <w:drawing>
              <wp:anchor distT="0" distB="0" distL="114300" distR="114300" simplePos="0" relativeHeight="251685376" behindDoc="0" locked="0" layoutInCell="1" allowOverlap="1" wp14:anchorId="7C272901" wp14:editId="055D1084">
                <wp:simplePos x="0" y="0"/>
                <wp:positionH relativeFrom="column">
                  <wp:posOffset>326390</wp:posOffset>
                </wp:positionH>
                <wp:positionV relativeFrom="paragraph">
                  <wp:posOffset>1132205</wp:posOffset>
                </wp:positionV>
                <wp:extent cx="1529080" cy="325120"/>
                <wp:effectExtent l="0" t="0" r="0" b="0"/>
                <wp:wrapNone/>
                <wp:docPr id="763" name="テキスト ボックス 7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080" cy="325120"/>
                        </a:xfrm>
                        <a:prstGeom prst="rect">
                          <a:avLst/>
                        </a:prstGeom>
                        <a:solidFill>
                          <a:srgbClr val="FFFFFF"/>
                        </a:solidFill>
                        <a:ln>
                          <a:noFill/>
                        </a:ln>
                        <a:extLst/>
                      </wps:spPr>
                      <wps:txbx>
                        <w:txbxContent>
                          <w:p w14:paraId="78ADC1B7" w14:textId="77777777" w:rsidR="007B53F4" w:rsidRDefault="007B53F4" w:rsidP="00BE2200">
                            <w:pPr>
                              <w:pStyle w:val="Web"/>
                            </w:pPr>
                            <w:r w:rsidRPr="006B231D">
                              <w:rPr>
                                <w:rFonts w:ascii="Arial" w:eastAsia="HGP創英角ｺﾞｼｯｸUB" w:hAnsi="Arial" w:cs="Arial"/>
                                <w:b/>
                                <w:bCs/>
                                <w:color w:val="000000"/>
                                <w:kern w:val="24"/>
                                <w:sz w:val="32"/>
                                <w:szCs w:val="32"/>
                              </w:rPr>
                              <w:t xml:space="preserve">Kernel </w:t>
                            </w:r>
                            <w:r>
                              <w:rPr>
                                <w:rFonts w:ascii="Arial" w:eastAsia="HGP創英角ｺﾞｼｯｸUB" w:hAnsi="Arial" w:cs="Arial"/>
                                <w:b/>
                                <w:bCs/>
                                <w:color w:val="000000"/>
                                <w:kern w:val="24"/>
                                <w:sz w:val="32"/>
                                <w:szCs w:val="32"/>
                              </w:rPr>
                              <w:t>L</w:t>
                            </w:r>
                            <w:r w:rsidRPr="006B231D">
                              <w:rPr>
                                <w:rFonts w:ascii="Arial" w:eastAsia="HGP創英角ｺﾞｼｯｸUB" w:hAnsi="Arial" w:cs="Arial"/>
                                <w:b/>
                                <w:bCs/>
                                <w:color w:val="000000"/>
                                <w:kern w:val="24"/>
                                <w:sz w:val="32"/>
                                <w:szCs w:val="32"/>
                              </w:rPr>
                              <w:t>ayer</w:t>
                            </w:r>
                          </w:p>
                        </w:txbxContent>
                      </wps:txbx>
                      <wps:bodyPr wrap="none" lIns="36000" tIns="0" rIns="36000" bIns="0">
                        <a:spAutoFit/>
                      </wps:bodyPr>
                    </wps:wsp>
                  </a:graphicData>
                </a:graphic>
              </wp:anchor>
            </w:drawing>
          </mc:Choice>
          <mc:Fallback>
            <w:pict>
              <v:shape w14:anchorId="7C272901" id="テキスト ボックス 763" o:spid="_x0000_s1034" type="#_x0000_t202" style="position:absolute;left:0;text-align:left;margin-left:25.7pt;margin-top:89.15pt;width:120.4pt;height:25.6pt;z-index:251685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" stroked="f">
                <v:textbox style="mso-fit-shape-to-text:t" inset="1mm,0,1mm,0">
                  <w:txbxContent>
                    <w:p w14:paraId="78ADC1B7" w14:textId="77777777" w:rsidR="007B53F4" w:rsidRDefault="007B53F4" w:rsidP="00BE2200">
                      <w:pPr>
                        <w:pStyle w:val="Web"/>
                      </w:pPr>
                      <w:r w:rsidRPr="006B231D">
                        <w:rPr>
                          <w:rFonts w:ascii="Arial" w:eastAsia="HGP創英角ｺﾞｼｯｸUB" w:hAnsi="Arial" w:cs="Arial"/>
                          <w:b/>
                          <w:bCs/>
                          <w:color w:val="000000"/>
                          <w:kern w:val="24"/>
                          <w:sz w:val="32"/>
                          <w:szCs w:val="32"/>
                        </w:rPr>
                        <w:t xml:space="preserve">Kernel </w:t>
                      </w:r>
                      <w:r>
                        <w:rPr>
                          <w:rFonts w:ascii="Arial" w:eastAsia="HGP創英角ｺﾞｼｯｸUB" w:hAnsi="Arial" w:cs="Arial"/>
                          <w:b/>
                          <w:bCs/>
                          <w:color w:val="000000"/>
                          <w:kern w:val="24"/>
                          <w:sz w:val="32"/>
                          <w:szCs w:val="32"/>
                        </w:rPr>
                        <w:t>L</w:t>
                      </w:r>
                      <w:r w:rsidRPr="006B231D">
                        <w:rPr>
                          <w:rFonts w:ascii="Arial" w:eastAsia="HGP創英角ｺﾞｼｯｸUB" w:hAnsi="Arial" w:cs="Arial"/>
                          <w:b/>
                          <w:bCs/>
                          <w:color w:val="000000"/>
                          <w:kern w:val="24"/>
                          <w:sz w:val="32"/>
                          <w:szCs w:val="32"/>
                        </w:rPr>
                        <w:t>ayer</w:t>
                      </w:r>
                    </w:p>
                  </w:txbxContent>
                </v:textbox>
              </v:shape>
            </w:pict>
          </mc:Fallback>
        </mc:AlternateContent>
      </w:r>
      <w:r w:rsidR="00441717">
        <w:rPr>
          <w:noProof/>
        </w:rPr>
        <mc:AlternateContent>
          <mc:Choice Requires="wps">
            <w:drawing>
              <wp:anchor distT="0" distB="0" distL="114300" distR="114300" simplePos="0" relativeHeight="251690496" behindDoc="0" locked="0" layoutInCell="1" allowOverlap="1" wp14:anchorId="5E4F42E3" wp14:editId="21C5DB61">
                <wp:simplePos x="0" y="0"/>
                <wp:positionH relativeFrom="column">
                  <wp:posOffset>8888730</wp:posOffset>
                </wp:positionH>
                <wp:positionV relativeFrom="paragraph">
                  <wp:posOffset>1829435</wp:posOffset>
                </wp:positionV>
                <wp:extent cx="795020" cy="305435"/>
                <wp:effectExtent l="57150" t="19050" r="81280" b="94615"/>
                <wp:wrapNone/>
                <wp:docPr id="787" name="正方形/長方形 787"/>
                <wp:cNvGraphicFramePr/>
                <a:graphic xmlns:a="http://schemas.openxmlformats.org/drawingml/2006/main">
                  <a:graphicData uri="http://schemas.microsoft.com/office/word/2010/wordprocessingShape">
                    <wps:wsp>
                      <wps:cNvSpPr/>
                      <wps:spPr>
                        <a:xfrm>
                          <a:off x="0" y="0"/>
                          <a:ext cx="795020" cy="305435"/>
                        </a:xfrm>
                        <a:prstGeom prst="rect">
                          <a:avLst/>
                        </a:prstGeom>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wps:spPr>
                      <wps:txbx>
                        <w:txbxContent>
                          <w:p w14:paraId="7E9CDDC4" w14:textId="77777777" w:rsidR="007B53F4" w:rsidRPr="00441717" w:rsidRDefault="007B53F4" w:rsidP="00555269">
                            <w:pPr>
                              <w:pStyle w:val="Web"/>
                              <w:jc w:val="center"/>
                            </w:pPr>
                            <w:r w:rsidRPr="00441717">
                              <w:rPr>
                                <w:rFonts w:ascii="Arial" w:eastAsia="HGP創英角ｺﾞｼｯｸUB" w:hAnsi="Arial" w:cs="Arial"/>
                                <w:b/>
                                <w:bCs/>
                              </w:rPr>
                              <w:t>C</w:t>
                            </w:r>
                            <w:r>
                              <w:rPr>
                                <w:rFonts w:ascii="Arial" w:eastAsia="HGP創英角ｺﾞｼｯｸUB" w:hAnsi="Arial" w:cs="Arial"/>
                                <w:b/>
                                <w:bCs/>
                              </w:rPr>
                              <w:t xml:space="preserve">PU </w:t>
                            </w:r>
                            <w:proofErr w:type="spellStart"/>
                            <w:r>
                              <w:rPr>
                                <w:rFonts w:ascii="Arial" w:eastAsia="HGP創英角ｺﾞｼｯｸUB" w:hAnsi="Arial" w:cs="Arial"/>
                                <w:b/>
                                <w:bCs/>
                              </w:rPr>
                              <w:t>f</w:t>
                            </w:r>
                            <w:r w:rsidRPr="00441717">
                              <w:rPr>
                                <w:rFonts w:ascii="Arial" w:eastAsia="HGP創英角ｺﾞｼｯｸUB" w:hAnsi="Arial" w:cs="Arial"/>
                                <w:b/>
                                <w:bCs/>
                              </w:rPr>
                              <w:t>req</w:t>
                            </w:r>
                            <w:proofErr w:type="spellEnd"/>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5E4F42E3" id="正方形/長方形 787" o:spid="_x0000_s1035" style="position:absolute;left:0;text-align:left;margin-left:699.9pt;margin-top:144.05pt;width:62.6pt;height:24.0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" fillcolor="black [3213]" strokecolor="black [3213]">
                <v:fill r:id="rId15" o:title="" color2="white [3212]" type="pattern"/>
                <v:shadow on="t" color="black" opacity="22937f" origin=",.5" offset="0,.63889mm"/>
                <v:textbox inset="0,0,0,0">
                  <w:txbxContent>
                    <w:p w14:paraId="7E9CDDC4" w14:textId="77777777" w:rsidR="007B53F4" w:rsidRPr="00441717" w:rsidRDefault="007B53F4" w:rsidP="00555269">
                      <w:pPr>
                        <w:pStyle w:val="Web"/>
                        <w:jc w:val="center"/>
                      </w:pPr>
                      <w:r w:rsidRPr="00441717">
                        <w:rPr>
                          <w:rFonts w:ascii="Arial" w:eastAsia="HGP創英角ｺﾞｼｯｸUB" w:hAnsi="Arial" w:cs="Arial"/>
                          <w:b/>
                          <w:bCs/>
                        </w:rPr>
                        <w:t>C</w:t>
                      </w:r>
                      <w:r>
                        <w:rPr>
                          <w:rFonts w:ascii="Arial" w:eastAsia="HGP創英角ｺﾞｼｯｸUB" w:hAnsi="Arial" w:cs="Arial"/>
                          <w:b/>
                          <w:bCs/>
                        </w:rPr>
                        <w:t xml:space="preserve">PU </w:t>
                      </w:r>
                      <w:proofErr w:type="spellStart"/>
                      <w:r>
                        <w:rPr>
                          <w:rFonts w:ascii="Arial" w:eastAsia="HGP創英角ｺﾞｼｯｸUB" w:hAnsi="Arial" w:cs="Arial"/>
                          <w:b/>
                          <w:bCs/>
                        </w:rPr>
                        <w:t>f</w:t>
                      </w:r>
                      <w:r w:rsidRPr="00441717">
                        <w:rPr>
                          <w:rFonts w:ascii="Arial" w:eastAsia="HGP創英角ｺﾞｼｯｸUB" w:hAnsi="Arial" w:cs="Arial"/>
                          <w:b/>
                          <w:bCs/>
                        </w:rPr>
                        <w:t>req</w:t>
                      </w:r>
                      <w:proofErr w:type="spellEnd"/>
                    </w:p>
                  </w:txbxContent>
                </v:textbox>
              </v:rect>
            </w:pict>
          </mc:Fallback>
        </mc:AlternateContent>
      </w:r>
      <w:r w:rsidR="00441717">
        <w:rPr>
          <w:noProof/>
        </w:rPr>
        <mc:AlternateContent>
          <mc:Choice Requires="wps">
            <w:drawing>
              <wp:anchor distT="0" distB="0" distL="114300" distR="114300" simplePos="0" relativeHeight="251710976" behindDoc="0" locked="0" layoutInCell="1" allowOverlap="1" wp14:anchorId="3E7DD4B5" wp14:editId="7C55EDA1">
                <wp:simplePos x="0" y="0"/>
                <wp:positionH relativeFrom="column">
                  <wp:posOffset>8888730</wp:posOffset>
                </wp:positionH>
                <wp:positionV relativeFrom="paragraph">
                  <wp:posOffset>2317115</wp:posOffset>
                </wp:positionV>
                <wp:extent cx="795020" cy="305435"/>
                <wp:effectExtent l="57150" t="19050" r="81280" b="94615"/>
                <wp:wrapNone/>
                <wp:docPr id="807" name="正方形/長方形 807"/>
                <wp:cNvGraphicFramePr/>
                <a:graphic xmlns:a="http://schemas.openxmlformats.org/drawingml/2006/main">
                  <a:graphicData uri="http://schemas.microsoft.com/office/word/2010/wordprocessingShape">
                    <wps:wsp>
                      <wps:cNvSpPr/>
                      <wps:spPr>
                        <a:xfrm>
                          <a:off x="0" y="0"/>
                          <a:ext cx="795020" cy="305435"/>
                        </a:xfrm>
                        <a:prstGeom prst="rect">
                          <a:avLst/>
                        </a:prstGeom>
                        <a:solidFill>
                          <a:schemeClr val="tx1">
                            <a:lumMod val="50000"/>
                            <a:lumOff val="50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60E478F8" w14:textId="77777777" w:rsidR="007B53F4" w:rsidRPr="00DB5626" w:rsidRDefault="007B53F4" w:rsidP="00C07D12">
                            <w:pPr>
                              <w:pStyle w:val="Web"/>
                              <w:jc w:val="center"/>
                              <w:rPr>
                                <w:rFonts w:ascii="Arial" w:eastAsia="HGP創英角ｺﾞｼｯｸUB" w:hAnsi="Arial" w:cs="Arial"/>
                                <w:b/>
                                <w:bCs/>
                                <w:color w:val="FFFFFF" w:themeColor="background1"/>
                                <w:sz w:val="20"/>
                                <w:szCs w:val="20"/>
                                <w:highlight w:val="yellow"/>
                              </w:rPr>
                            </w:pPr>
                            <w:r w:rsidRPr="00DB5626">
                              <w:rPr>
                                <w:rFonts w:ascii="Arial" w:eastAsia="HGP創英角ｺﾞｼｯｸUB" w:hAnsi="Arial" w:cs="Arial"/>
                                <w:b/>
                                <w:bCs/>
                                <w:color w:val="FFFFFF" w:themeColor="background1"/>
                                <w:sz w:val="20"/>
                                <w:szCs w:val="20"/>
                              </w:rPr>
                              <w:t>PMIC driver</w:t>
                            </w:r>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3E7DD4B5" id="正方形/長方形 807" o:spid="_x0000_s1036" style="position:absolute;left:0;text-align:left;margin-left:699.9pt;margin-top:182.45pt;width:62.6pt;height:24.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" fillcolor="gray [1629]" strokecolor="black [3213]">
                <v:shadow on="t" color="black" opacity="22937f" origin=",.5" offset="0,.63889mm"/>
                <v:textbox inset="0,0,0,0">
                  <w:txbxContent>
                    <w:p w14:paraId="60E478F8" w14:textId="77777777" w:rsidR="007B53F4" w:rsidRPr="00DB5626" w:rsidRDefault="007B53F4" w:rsidP="00C07D12">
                      <w:pPr>
                        <w:pStyle w:val="Web"/>
                        <w:jc w:val="center"/>
                        <w:rPr>
                          <w:rFonts w:ascii="Arial" w:eastAsia="HGP創英角ｺﾞｼｯｸUB" w:hAnsi="Arial" w:cs="Arial"/>
                          <w:b/>
                          <w:bCs/>
                          <w:color w:val="FFFFFF" w:themeColor="background1"/>
                          <w:sz w:val="20"/>
                          <w:szCs w:val="20"/>
                          <w:highlight w:val="yellow"/>
                        </w:rPr>
                      </w:pPr>
                      <w:r w:rsidRPr="00DB5626">
                        <w:rPr>
                          <w:rFonts w:ascii="Arial" w:eastAsia="HGP創英角ｺﾞｼｯｸUB" w:hAnsi="Arial" w:cs="Arial"/>
                          <w:b/>
                          <w:bCs/>
                          <w:color w:val="FFFFFF" w:themeColor="background1"/>
                          <w:sz w:val="20"/>
                          <w:szCs w:val="20"/>
                        </w:rPr>
                        <w:t>PMIC driver</w:t>
                      </w:r>
                    </w:p>
                  </w:txbxContent>
                </v:textbox>
              </v:rect>
            </w:pict>
          </mc:Fallback>
        </mc:AlternateContent>
      </w:r>
      <w:r w:rsidR="00441717">
        <w:rPr>
          <w:noProof/>
        </w:rPr>
        <mc:AlternateContent>
          <mc:Choice Requires="wps">
            <w:drawing>
              <wp:anchor distT="0" distB="0" distL="114300" distR="114300" simplePos="0" relativeHeight="251717120" behindDoc="0" locked="0" layoutInCell="1" allowOverlap="1" wp14:anchorId="078A3D71" wp14:editId="5D63C694">
                <wp:simplePos x="0" y="0"/>
                <wp:positionH relativeFrom="column">
                  <wp:posOffset>8298179</wp:posOffset>
                </wp:positionH>
                <wp:positionV relativeFrom="paragraph">
                  <wp:posOffset>2138681</wp:posOffset>
                </wp:positionV>
                <wp:extent cx="985520" cy="162560"/>
                <wp:effectExtent l="38100" t="0" r="24130" b="85090"/>
                <wp:wrapNone/>
                <wp:docPr id="813" name="直線矢印コネクタ 813"/>
                <wp:cNvGraphicFramePr/>
                <a:graphic xmlns:a="http://schemas.openxmlformats.org/drawingml/2006/main">
                  <a:graphicData uri="http://schemas.microsoft.com/office/word/2010/wordprocessingShape">
                    <wps:wsp>
                      <wps:cNvCnPr/>
                      <wps:spPr>
                        <a:xfrm flipH="1">
                          <a:off x="0" y="0"/>
                          <a:ext cx="985520" cy="162560"/>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1054491" id="直線矢印コネクタ 813" o:spid="_x0000_s1026" type="#_x0000_t32" style="position:absolute;left:0;text-align:left;margin-left:653.4pt;margin-top:168.4pt;width:77.6pt;height:12.8pt;flip:x;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" strokecolor="#3c3c3b" strokeweight="2pt">
                <v:stroke endarrow="block"/>
              </v:shape>
            </w:pict>
          </mc:Fallback>
        </mc:AlternateContent>
      </w:r>
      <w:r w:rsidR="00441717">
        <w:rPr>
          <w:noProof/>
        </w:rPr>
        <mc:AlternateContent>
          <mc:Choice Requires="wps">
            <w:drawing>
              <wp:anchor distT="0" distB="0" distL="114300" distR="114300" simplePos="0" relativeHeight="251698688" behindDoc="0" locked="0" layoutInCell="1" allowOverlap="1" wp14:anchorId="57C61440" wp14:editId="6503B816">
                <wp:simplePos x="0" y="0"/>
                <wp:positionH relativeFrom="column">
                  <wp:posOffset>6807835</wp:posOffset>
                </wp:positionH>
                <wp:positionV relativeFrom="paragraph">
                  <wp:posOffset>2319020</wp:posOffset>
                </wp:positionV>
                <wp:extent cx="795020" cy="305435"/>
                <wp:effectExtent l="57150" t="19050" r="81280" b="94615"/>
                <wp:wrapNone/>
                <wp:docPr id="795" name="正方形/長方形 795"/>
                <wp:cNvGraphicFramePr/>
                <a:graphic xmlns:a="http://schemas.openxmlformats.org/drawingml/2006/main">
                  <a:graphicData uri="http://schemas.microsoft.com/office/word/2010/wordprocessingShape">
                    <wps:wsp>
                      <wps:cNvSpPr/>
                      <wps:spPr>
                        <a:xfrm>
                          <a:off x="0" y="0"/>
                          <a:ext cx="795020" cy="305435"/>
                        </a:xfrm>
                        <a:prstGeom prst="rect">
                          <a:avLst/>
                        </a:prstGeom>
                        <a:solidFill>
                          <a:schemeClr val="tx1">
                            <a:lumMod val="50000"/>
                            <a:lumOff val="50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33F56CE6" w14:textId="77777777" w:rsidR="007B53F4" w:rsidRPr="00E72C37" w:rsidRDefault="007B53F4" w:rsidP="006B231D">
                            <w:pPr>
                              <w:jc w:val="center"/>
                              <w:rPr>
                                <w:color w:val="FFFFFF" w:themeColor="background1"/>
                                <w:sz w:val="18"/>
                                <w:szCs w:val="18"/>
                              </w:rPr>
                            </w:pPr>
                            <w:r w:rsidRPr="00E72C37">
                              <w:rPr>
                                <w:rFonts w:ascii="Arial" w:eastAsia="HGP創英角ｺﾞｼｯｸUB" w:hAnsi="Arial" w:cs="Arial"/>
                                <w:b/>
                                <w:bCs/>
                                <w:color w:val="FFFFFF" w:themeColor="background1"/>
                                <w:sz w:val="18"/>
                                <w:szCs w:val="18"/>
                              </w:rPr>
                              <w:t>Thermal control driver</w:t>
                            </w:r>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57C61440" id="正方形/長方形 795" o:spid="_x0000_s1037" style="position:absolute;left:0;text-align:left;margin-left:536.05pt;margin-top:182.6pt;width:62.6pt;height:24.0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" fillcolor="gray [1629]" strokecolor="black [3213]">
                <v:shadow on="t" color="black" opacity="22937f" origin=",.5" offset="0,.63889mm"/>
                <v:textbox inset="0,0,0,0">
                  <w:txbxContent>
                    <w:p w14:paraId="33F56CE6" w14:textId="77777777" w:rsidR="007B53F4" w:rsidRPr="00E72C37" w:rsidRDefault="007B53F4" w:rsidP="006B231D">
                      <w:pPr>
                        <w:jc w:val="center"/>
                        <w:rPr>
                          <w:color w:val="FFFFFF" w:themeColor="background1"/>
                          <w:sz w:val="18"/>
                          <w:szCs w:val="18"/>
                        </w:rPr>
                      </w:pPr>
                      <w:r w:rsidRPr="00E72C37">
                        <w:rPr>
                          <w:rFonts w:ascii="Arial" w:eastAsia="HGP創英角ｺﾞｼｯｸUB" w:hAnsi="Arial" w:cs="Arial"/>
                          <w:b/>
                          <w:bCs/>
                          <w:color w:val="FFFFFF" w:themeColor="background1"/>
                          <w:sz w:val="18"/>
                          <w:szCs w:val="18"/>
                        </w:rPr>
                        <w:t>Thermal control driver</w:t>
                      </w:r>
                    </w:p>
                  </w:txbxContent>
                </v:textbox>
              </v:rect>
            </w:pict>
          </mc:Fallback>
        </mc:AlternateContent>
      </w:r>
      <w:r w:rsidR="00441717">
        <w:rPr>
          <w:noProof/>
        </w:rPr>
        <mc:AlternateContent>
          <mc:Choice Requires="wps">
            <w:drawing>
              <wp:anchor distT="0" distB="0" distL="114300" distR="114300" simplePos="0" relativeHeight="251688448" behindDoc="0" locked="0" layoutInCell="1" allowOverlap="1" wp14:anchorId="5AB9FFDA" wp14:editId="2C99428F">
                <wp:simplePos x="0" y="0"/>
                <wp:positionH relativeFrom="column">
                  <wp:posOffset>6098209</wp:posOffset>
                </wp:positionH>
                <wp:positionV relativeFrom="paragraph">
                  <wp:posOffset>1773555</wp:posOffset>
                </wp:positionV>
                <wp:extent cx="816480" cy="306000"/>
                <wp:effectExtent l="57150" t="19050" r="79375" b="94615"/>
                <wp:wrapNone/>
                <wp:docPr id="785" name="正方形/長方形 785"/>
                <wp:cNvGraphicFramePr/>
                <a:graphic xmlns:a="http://schemas.openxmlformats.org/drawingml/2006/main">
                  <a:graphicData uri="http://schemas.microsoft.com/office/word/2010/wordprocessingShape">
                    <wps:wsp>
                      <wps:cNvSpPr/>
                      <wps:spPr>
                        <a:xfrm>
                          <a:off x="0" y="0"/>
                          <a:ext cx="816480" cy="306000"/>
                        </a:xfrm>
                        <a:prstGeom prst="rect">
                          <a:avLst/>
                        </a:prstGeom>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wps:spPr>
                      <wps:txbx>
                        <w:txbxContent>
                          <w:p w14:paraId="0F61A8A7" w14:textId="77777777" w:rsidR="007B53F4" w:rsidRPr="0085055B" w:rsidRDefault="007B53F4" w:rsidP="0085055B">
                            <w:pPr>
                              <w:pStyle w:val="Web"/>
                              <w:spacing w:line="200" w:lineRule="exact"/>
                              <w:jc w:val="center"/>
                              <w:rPr>
                                <w:rFonts w:ascii="Arial" w:eastAsia="HGP創英角ｺﾞｼｯｸUB" w:hAnsi="Arial" w:cs="Arial"/>
                                <w:b/>
                                <w:bCs/>
                                <w:sz w:val="18"/>
                                <w:szCs w:val="18"/>
                              </w:rPr>
                            </w:pPr>
                            <w:r w:rsidRPr="0085055B">
                              <w:rPr>
                                <w:rFonts w:ascii="Arial" w:eastAsia="HGP創英角ｺﾞｼｯｸUB" w:hAnsi="Arial" w:cs="Arial"/>
                                <w:b/>
                                <w:bCs/>
                                <w:sz w:val="18"/>
                                <w:szCs w:val="18"/>
                              </w:rPr>
                              <w:t>CPU</w:t>
                            </w:r>
                          </w:p>
                          <w:p w14:paraId="308FDB3F" w14:textId="77777777" w:rsidR="007B53F4" w:rsidRPr="0085055B" w:rsidRDefault="007B53F4" w:rsidP="0085055B">
                            <w:pPr>
                              <w:pStyle w:val="Web"/>
                              <w:spacing w:line="200" w:lineRule="exact"/>
                              <w:jc w:val="center"/>
                              <w:rPr>
                                <w:sz w:val="18"/>
                                <w:szCs w:val="18"/>
                              </w:rPr>
                            </w:pPr>
                            <w:proofErr w:type="spellStart"/>
                            <w:r>
                              <w:rPr>
                                <w:rFonts w:ascii="Arial" w:eastAsia="HGP創英角ｺﾞｼｯｸUB" w:hAnsi="Arial" w:cs="Arial"/>
                                <w:b/>
                                <w:bCs/>
                                <w:sz w:val="18"/>
                                <w:szCs w:val="18"/>
                              </w:rPr>
                              <w:t>H</w:t>
                            </w:r>
                            <w:r w:rsidRPr="0085055B">
                              <w:rPr>
                                <w:rFonts w:ascii="Arial" w:eastAsia="HGP創英角ｺﾞｼｯｸUB" w:hAnsi="Arial" w:cs="Arial"/>
                                <w:b/>
                                <w:bCs/>
                                <w:sz w:val="18"/>
                                <w:szCs w:val="18"/>
                              </w:rPr>
                              <w:t>otplug</w:t>
                            </w:r>
                            <w:proofErr w:type="spellEnd"/>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5AB9FFDA" id="正方形/長方形 785" o:spid="_x0000_s1038" style="position:absolute;left:0;text-align:left;margin-left:480.15pt;margin-top:139.65pt;width:64.3pt;height:24.1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" fillcolor="black [3213]" strokecolor="black [3213]">
                <v:fill r:id="rId15" o:title="" color2="white [3212]" type="pattern"/>
                <v:shadow on="t" color="black" opacity="22937f" origin=",.5" offset="0,.63889mm"/>
                <v:textbox inset="0,0,0,0">
                  <w:txbxContent>
                    <w:p w14:paraId="0F61A8A7" w14:textId="77777777" w:rsidR="007B53F4" w:rsidRPr="0085055B" w:rsidRDefault="007B53F4" w:rsidP="0085055B">
                      <w:pPr>
                        <w:pStyle w:val="Web"/>
                        <w:spacing w:line="200" w:lineRule="exact"/>
                        <w:jc w:val="center"/>
                        <w:rPr>
                          <w:rFonts w:ascii="Arial" w:eastAsia="HGP創英角ｺﾞｼｯｸUB" w:hAnsi="Arial" w:cs="Arial"/>
                          <w:b/>
                          <w:bCs/>
                          <w:sz w:val="18"/>
                          <w:szCs w:val="18"/>
                        </w:rPr>
                      </w:pPr>
                      <w:r w:rsidRPr="0085055B">
                        <w:rPr>
                          <w:rFonts w:ascii="Arial" w:eastAsia="HGP創英角ｺﾞｼｯｸUB" w:hAnsi="Arial" w:cs="Arial"/>
                          <w:b/>
                          <w:bCs/>
                          <w:sz w:val="18"/>
                          <w:szCs w:val="18"/>
                        </w:rPr>
                        <w:t>CPU</w:t>
                      </w:r>
                    </w:p>
                    <w:p w14:paraId="308FDB3F" w14:textId="77777777" w:rsidR="007B53F4" w:rsidRPr="0085055B" w:rsidRDefault="007B53F4" w:rsidP="0085055B">
                      <w:pPr>
                        <w:pStyle w:val="Web"/>
                        <w:spacing w:line="200" w:lineRule="exact"/>
                        <w:jc w:val="center"/>
                        <w:rPr>
                          <w:sz w:val="18"/>
                          <w:szCs w:val="18"/>
                        </w:rPr>
                      </w:pPr>
                      <w:proofErr w:type="spellStart"/>
                      <w:r>
                        <w:rPr>
                          <w:rFonts w:ascii="Arial" w:eastAsia="HGP創英角ｺﾞｼｯｸUB" w:hAnsi="Arial" w:cs="Arial"/>
                          <w:b/>
                          <w:bCs/>
                          <w:sz w:val="18"/>
                          <w:szCs w:val="18"/>
                        </w:rPr>
                        <w:t>H</w:t>
                      </w:r>
                      <w:r w:rsidRPr="0085055B">
                        <w:rPr>
                          <w:rFonts w:ascii="Arial" w:eastAsia="HGP創英角ｺﾞｼｯｸUB" w:hAnsi="Arial" w:cs="Arial"/>
                          <w:b/>
                          <w:bCs/>
                          <w:sz w:val="18"/>
                          <w:szCs w:val="18"/>
                        </w:rPr>
                        <w:t>otplug</w:t>
                      </w:r>
                      <w:proofErr w:type="spellEnd"/>
                    </w:p>
                  </w:txbxContent>
                </v:textbox>
              </v:rect>
            </w:pict>
          </mc:Fallback>
        </mc:AlternateContent>
      </w:r>
      <w:r w:rsidR="00441717">
        <w:rPr>
          <w:noProof/>
        </w:rPr>
        <mc:AlternateContent>
          <mc:Choice Requires="wps">
            <w:drawing>
              <wp:anchor distT="0" distB="0" distL="114300" distR="114300" simplePos="0" relativeHeight="251687424" behindDoc="0" locked="0" layoutInCell="1" allowOverlap="1" wp14:anchorId="0E9B452A" wp14:editId="75B90E3B">
                <wp:simplePos x="0" y="0"/>
                <wp:positionH relativeFrom="column">
                  <wp:posOffset>2125345</wp:posOffset>
                </wp:positionH>
                <wp:positionV relativeFrom="paragraph">
                  <wp:posOffset>1346835</wp:posOffset>
                </wp:positionV>
                <wp:extent cx="784080" cy="306000"/>
                <wp:effectExtent l="57150" t="19050" r="73660" b="94615"/>
                <wp:wrapNone/>
                <wp:docPr id="765" name="正方形/長方形 765"/>
                <wp:cNvGraphicFramePr/>
                <a:graphic xmlns:a="http://schemas.openxmlformats.org/drawingml/2006/main">
                  <a:graphicData uri="http://schemas.microsoft.com/office/word/2010/wordprocessingShape">
                    <wps:wsp>
                      <wps:cNvSpPr/>
                      <wps:spPr>
                        <a:xfrm>
                          <a:off x="0" y="0"/>
                          <a:ext cx="784080" cy="306000"/>
                        </a:xfrm>
                        <a:prstGeom prst="rect">
                          <a:avLst/>
                        </a:prstGeom>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wps:spPr>
                      <wps:txbx>
                        <w:txbxContent>
                          <w:p w14:paraId="79C8DE4B" w14:textId="77777777" w:rsidR="007B53F4" w:rsidRDefault="007B53F4" w:rsidP="00441717">
                            <w:pPr>
                              <w:pStyle w:val="Web"/>
                              <w:jc w:val="center"/>
                              <w:rPr>
                                <w:rFonts w:ascii="Arial" w:eastAsia="HGP創英角ｺﾞｼｯｸUB" w:hAnsi="Arial" w:cs="Arial"/>
                                <w:b/>
                                <w:bCs/>
                                <w:sz w:val="20"/>
                                <w:szCs w:val="20"/>
                              </w:rPr>
                            </w:pPr>
                            <w:r w:rsidRPr="00441717">
                              <w:rPr>
                                <w:rFonts w:ascii="Arial" w:eastAsia="HGP創英角ｺﾞｼｯｸUB" w:hAnsi="Arial" w:cs="Arial"/>
                                <w:b/>
                                <w:bCs/>
                                <w:sz w:val="20"/>
                                <w:szCs w:val="20"/>
                              </w:rPr>
                              <w:t>R</w:t>
                            </w:r>
                            <w:r>
                              <w:rPr>
                                <w:rFonts w:ascii="Arial" w:eastAsia="HGP創英角ｺﾞｼｯｸUB" w:hAnsi="Arial" w:cs="Arial"/>
                                <w:b/>
                                <w:bCs/>
                                <w:sz w:val="20"/>
                                <w:szCs w:val="20"/>
                              </w:rPr>
                              <w:t>untime</w:t>
                            </w:r>
                          </w:p>
                          <w:p w14:paraId="2A04E240" w14:textId="77777777" w:rsidR="007B53F4" w:rsidRPr="00441717" w:rsidRDefault="007B53F4" w:rsidP="00441717">
                            <w:pPr>
                              <w:pStyle w:val="Web"/>
                              <w:jc w:val="center"/>
                              <w:rPr>
                                <w:sz w:val="20"/>
                                <w:szCs w:val="20"/>
                              </w:rPr>
                            </w:pPr>
                            <w:r w:rsidRPr="00441717">
                              <w:rPr>
                                <w:rFonts w:ascii="Arial" w:eastAsia="HGP創英角ｺﾞｼｯｸUB" w:hAnsi="Arial" w:cs="Arial"/>
                                <w:b/>
                                <w:bCs/>
                                <w:sz w:val="20"/>
                                <w:szCs w:val="20"/>
                              </w:rPr>
                              <w:t>PM</w:t>
                            </w:r>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0E9B452A" id="正方形/長方形 765" o:spid="_x0000_s1039" style="position:absolute;left:0;text-align:left;margin-left:167.35pt;margin-top:106.05pt;width:61.75pt;height:24.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" fillcolor="black [3213]" strokecolor="black [3213]">
                <v:fill r:id="rId15" o:title="" color2="white [3212]" type="pattern"/>
                <v:shadow on="t" color="black" opacity="22937f" origin=",.5" offset="0,.63889mm"/>
                <v:textbox inset="0,0,0,0">
                  <w:txbxContent>
                    <w:p w14:paraId="79C8DE4B" w14:textId="77777777" w:rsidR="007B53F4" w:rsidRDefault="007B53F4" w:rsidP="00441717">
                      <w:pPr>
                        <w:pStyle w:val="Web"/>
                        <w:jc w:val="center"/>
                        <w:rPr>
                          <w:rFonts w:ascii="Arial" w:eastAsia="HGP創英角ｺﾞｼｯｸUB" w:hAnsi="Arial" w:cs="Arial"/>
                          <w:b/>
                          <w:bCs/>
                          <w:sz w:val="20"/>
                          <w:szCs w:val="20"/>
                        </w:rPr>
                      </w:pPr>
                      <w:r w:rsidRPr="00441717">
                        <w:rPr>
                          <w:rFonts w:ascii="Arial" w:eastAsia="HGP創英角ｺﾞｼｯｸUB" w:hAnsi="Arial" w:cs="Arial"/>
                          <w:b/>
                          <w:bCs/>
                          <w:sz w:val="20"/>
                          <w:szCs w:val="20"/>
                        </w:rPr>
                        <w:t>R</w:t>
                      </w:r>
                      <w:r>
                        <w:rPr>
                          <w:rFonts w:ascii="Arial" w:eastAsia="HGP創英角ｺﾞｼｯｸUB" w:hAnsi="Arial" w:cs="Arial"/>
                          <w:b/>
                          <w:bCs/>
                          <w:sz w:val="20"/>
                          <w:szCs w:val="20"/>
                        </w:rPr>
                        <w:t>untime</w:t>
                      </w:r>
                    </w:p>
                    <w:p w14:paraId="2A04E240" w14:textId="77777777" w:rsidR="007B53F4" w:rsidRPr="00441717" w:rsidRDefault="007B53F4" w:rsidP="00441717">
                      <w:pPr>
                        <w:pStyle w:val="Web"/>
                        <w:jc w:val="center"/>
                        <w:rPr>
                          <w:sz w:val="20"/>
                          <w:szCs w:val="20"/>
                        </w:rPr>
                      </w:pPr>
                      <w:r w:rsidRPr="00441717">
                        <w:rPr>
                          <w:rFonts w:ascii="Arial" w:eastAsia="HGP創英角ｺﾞｼｯｸUB" w:hAnsi="Arial" w:cs="Arial"/>
                          <w:b/>
                          <w:bCs/>
                          <w:sz w:val="20"/>
                          <w:szCs w:val="20"/>
                        </w:rPr>
                        <w:t>PM</w:t>
                      </w:r>
                    </w:p>
                  </w:txbxContent>
                </v:textbox>
              </v:rect>
            </w:pict>
          </mc:Fallback>
        </mc:AlternateContent>
      </w:r>
      <w:r w:rsidR="00555269">
        <w:rPr>
          <w:noProof/>
        </w:rPr>
        <mc:AlternateContent>
          <mc:Choice Requires="wps">
            <w:drawing>
              <wp:anchor distT="0" distB="0" distL="114300" distR="114300" simplePos="0" relativeHeight="251679232" behindDoc="0" locked="0" layoutInCell="1" allowOverlap="1" wp14:anchorId="5763F38E" wp14:editId="30836DD2">
                <wp:simplePos x="0" y="0"/>
                <wp:positionH relativeFrom="column">
                  <wp:posOffset>276619</wp:posOffset>
                </wp:positionH>
                <wp:positionV relativeFrom="paragraph">
                  <wp:posOffset>1047785</wp:posOffset>
                </wp:positionV>
                <wp:extent cx="9530741" cy="1617076"/>
                <wp:effectExtent l="57150" t="38100" r="51435" b="78740"/>
                <wp:wrapNone/>
                <wp:docPr id="744" name="正方形/長方形 744"/>
                <wp:cNvGraphicFramePr/>
                <a:graphic xmlns:a="http://schemas.openxmlformats.org/drawingml/2006/main">
                  <a:graphicData uri="http://schemas.microsoft.com/office/word/2010/wordprocessingShape">
                    <wps:wsp>
                      <wps:cNvSpPr/>
                      <wps:spPr>
                        <a:xfrm>
                          <a:off x="0" y="0"/>
                          <a:ext cx="9530741" cy="1617076"/>
                        </a:xfrm>
                        <a:prstGeom prst="rect">
                          <a:avLst/>
                        </a:prstGeom>
                        <a:pattFill prst="ltDnDiag">
                          <a:fgClr>
                            <a:schemeClr val="tx1"/>
                          </a:fgClr>
                          <a:bgClr>
                            <a:schemeClr val="bg1"/>
                          </a:bgClr>
                        </a:pattFill>
                        <a:ln w="9525" cap="flat" cmpd="sng" algn="ctr">
                          <a:noFill/>
                          <a:prstDash val="solid"/>
                        </a:ln>
                        <a:effectLst>
                          <a:outerShdw blurRad="40000" dist="20000" dir="5400000" rotWithShape="0">
                            <a:srgbClr val="000000">
                              <a:alpha val="38000"/>
                            </a:srgbClr>
                          </a:outerShdw>
                        </a:effectLst>
                      </wps:spPr>
                      <wps:bodyPr anchor="ctr"/>
                    </wps:wsp>
                  </a:graphicData>
                </a:graphic>
              </wp:anchor>
            </w:drawing>
          </mc:Choice>
          <mc:Fallback>
            <w:pict>
              <v:rect w14:anchorId="048A38DA" id="正方形/長方形 744" o:spid="_x0000_s1026" style="position:absolute;left:0;text-align:left;margin-left:21.8pt;margin-top:82.5pt;width:750.45pt;height:127.3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" fillcolor="black [3213]" stroked="f">
                <v:fill r:id="rId16" o:title="" color2="white [3212]" type="pattern"/>
                <v:shadow on="t" color="black" opacity="24903f" origin=",.5" offset="0,.55556mm"/>
              </v:rect>
            </w:pict>
          </mc:Fallback>
        </mc:AlternateContent>
      </w:r>
      <w:r w:rsidR="00555269">
        <w:rPr>
          <w:noProof/>
        </w:rPr>
        <mc:AlternateContent>
          <mc:Choice Requires="wps">
            <w:drawing>
              <wp:anchor distT="0" distB="0" distL="114300" distR="114300" simplePos="0" relativeHeight="251680256" behindDoc="0" locked="0" layoutInCell="1" allowOverlap="1" wp14:anchorId="3D18E5F5" wp14:editId="7F3ACB94">
                <wp:simplePos x="0" y="0"/>
                <wp:positionH relativeFrom="column">
                  <wp:posOffset>4106627</wp:posOffset>
                </wp:positionH>
                <wp:positionV relativeFrom="paragraph">
                  <wp:posOffset>314783</wp:posOffset>
                </wp:positionV>
                <wp:extent cx="2853946" cy="1935140"/>
                <wp:effectExtent l="0" t="0" r="22860" b="27305"/>
                <wp:wrapNone/>
                <wp:docPr id="745" name="角丸四角形 745"/>
                <wp:cNvGraphicFramePr/>
                <a:graphic xmlns:a="http://schemas.openxmlformats.org/drawingml/2006/main">
                  <a:graphicData uri="http://schemas.microsoft.com/office/word/2010/wordprocessingShape">
                    <wps:wsp>
                      <wps:cNvSpPr/>
                      <wps:spPr>
                        <a:xfrm>
                          <a:off x="0" y="0"/>
                          <a:ext cx="2853946" cy="1935140"/>
                        </a:xfrm>
                        <a:prstGeom prst="roundRect">
                          <a:avLst>
                            <a:gd name="adj" fmla="val 12451"/>
                          </a:avLst>
                        </a:prstGeom>
                        <a:solidFill>
                          <a:schemeClr val="bg1">
                            <a:lumMod val="85000"/>
                            <a:alpha val="50000"/>
                          </a:schemeClr>
                        </a:solidFill>
                        <a:ln w="6350" cap="flat" cmpd="sng" algn="ctr">
                          <a:solidFill>
                            <a:schemeClr val="tx1"/>
                          </a:solidFill>
                          <a:prstDash val="solid"/>
                        </a:ln>
                        <a:effectLst/>
                      </wps:spPr>
                      <wps:bodyPr rtlCol="0" anchor="ctr"/>
                    </wps:wsp>
                  </a:graphicData>
                </a:graphic>
              </wp:anchor>
            </w:drawing>
          </mc:Choice>
          <mc:Fallback>
            <w:pict>
              <v:roundrect w14:anchorId="71CC6F79" id="角丸四角形 745" o:spid="_x0000_s1026" style="position:absolute;left:0;text-align:left;margin-left:323.35pt;margin-top:24.8pt;width:224.7pt;height:152.35pt;z-index:251680256;visibility:visible;mso-wrap-style:square;mso-wrap-distance-left:9pt;mso-wrap-distance-top:0;mso-wrap-distance-right:9pt;mso-wrap-distance-bottom:0;mso-position-horizontal:absolute;mso-position-horizontal-relative:text;mso-position-vertical:absolute;mso-position-vertical-relative:text;v-text-anchor:middle" arcsize="81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" fillcolor="#d8d8d8 [2732]" strokecolor="black [3213]" strokeweight=".5pt">
                <v:fill opacity="32896f"/>
              </v:roundrect>
            </w:pict>
          </mc:Fallback>
        </mc:AlternateContent>
      </w:r>
      <w:r w:rsidR="00555269">
        <w:rPr>
          <w:noProof/>
        </w:rPr>
        <mc:AlternateContent>
          <mc:Choice Requires="wps">
            <w:drawing>
              <wp:anchor distT="0" distB="0" distL="114300" distR="114300" simplePos="0" relativeHeight="251681280" behindDoc="0" locked="0" layoutInCell="1" allowOverlap="1" wp14:anchorId="0DA0FC55" wp14:editId="73FCFD40">
                <wp:simplePos x="0" y="0"/>
                <wp:positionH relativeFrom="column">
                  <wp:posOffset>5990851</wp:posOffset>
                </wp:positionH>
                <wp:positionV relativeFrom="paragraph">
                  <wp:posOffset>309880</wp:posOffset>
                </wp:positionV>
                <wp:extent cx="3781422" cy="1933598"/>
                <wp:effectExtent l="0" t="0" r="10160" b="28575"/>
                <wp:wrapNone/>
                <wp:docPr id="746" name="角丸四角形 746"/>
                <wp:cNvGraphicFramePr/>
                <a:graphic xmlns:a="http://schemas.openxmlformats.org/drawingml/2006/main">
                  <a:graphicData uri="http://schemas.microsoft.com/office/word/2010/wordprocessingShape">
                    <wps:wsp>
                      <wps:cNvSpPr/>
                      <wps:spPr>
                        <a:xfrm>
                          <a:off x="0" y="0"/>
                          <a:ext cx="3781422" cy="1933598"/>
                        </a:xfrm>
                        <a:prstGeom prst="roundRect">
                          <a:avLst>
                            <a:gd name="adj" fmla="val 12451"/>
                          </a:avLst>
                        </a:prstGeom>
                        <a:solidFill>
                          <a:schemeClr val="bg1">
                            <a:lumMod val="75000"/>
                            <a:alpha val="50000"/>
                          </a:schemeClr>
                        </a:solidFill>
                        <a:ln w="6350" cap="flat" cmpd="sng" algn="ctr">
                          <a:solidFill>
                            <a:schemeClr val="tx1"/>
                          </a:solidFill>
                          <a:prstDash val="solid"/>
                        </a:ln>
                        <a:effectLst/>
                      </wps:spPr>
                      <wps:bodyPr rtlCol="0" anchor="ctr"/>
                    </wps:wsp>
                  </a:graphicData>
                </a:graphic>
              </wp:anchor>
            </w:drawing>
          </mc:Choice>
          <mc:Fallback>
            <w:pict>
              <v:roundrect w14:anchorId="353C5374" id="角丸四角形 746" o:spid="_x0000_s1026" style="position:absolute;left:0;text-align:left;margin-left:471.7pt;margin-top:24.4pt;width:297.75pt;height:152.25pt;z-index:251681280;visibility:visible;mso-wrap-style:square;mso-wrap-distance-left:9pt;mso-wrap-distance-top:0;mso-wrap-distance-right:9pt;mso-wrap-distance-bottom:0;mso-position-horizontal:absolute;mso-position-horizontal-relative:text;mso-position-vertical:absolute;mso-position-vertical-relative:text;v-text-anchor:middle" arcsize="81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" fillcolor="#bfbfbf [2412]" strokecolor="black [3213]" strokeweight=".5pt">
                <v:fill opacity="32896f"/>
              </v:roundrect>
            </w:pict>
          </mc:Fallback>
        </mc:AlternateContent>
      </w:r>
      <w:r w:rsidR="00555269">
        <w:rPr>
          <w:noProof/>
        </w:rPr>
        <mc:AlternateContent>
          <mc:Choice Requires="wps">
            <w:drawing>
              <wp:anchor distT="0" distB="0" distL="114300" distR="114300" simplePos="0" relativeHeight="251683328" behindDoc="0" locked="0" layoutInCell="1" allowOverlap="1" wp14:anchorId="4B8C7F2E" wp14:editId="67F7D629">
                <wp:simplePos x="0" y="0"/>
                <wp:positionH relativeFrom="column">
                  <wp:posOffset>1539636</wp:posOffset>
                </wp:positionH>
                <wp:positionV relativeFrom="paragraph">
                  <wp:posOffset>1047785</wp:posOffset>
                </wp:positionV>
                <wp:extent cx="8267724" cy="0"/>
                <wp:effectExtent l="0" t="0" r="19050" b="19050"/>
                <wp:wrapNone/>
                <wp:docPr id="761" name="直線コネクタ 761"/>
                <wp:cNvGraphicFramePr/>
                <a:graphic xmlns:a="http://schemas.openxmlformats.org/drawingml/2006/main">
                  <a:graphicData uri="http://schemas.microsoft.com/office/word/2010/wordprocessingShape">
                    <wps:wsp>
                      <wps:cNvCnPr/>
                      <wps:spPr>
                        <a:xfrm>
                          <a:off x="0" y="0"/>
                          <a:ext cx="8267724"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6AA6933" id="直線コネクタ 761" o:spid="_x0000_s1026" style="position:absolute;left:0;text-align:left;z-index:251683328;visibility:visible;mso-wrap-style:square;mso-wrap-distance-left:9pt;mso-wrap-distance-top:0;mso-wrap-distance-right:9pt;mso-wrap-distance-bottom:0;mso-position-horizontal:absolute;mso-position-horizontal-relative:text;mso-position-vertical:absolute;mso-position-vertical-relative:text" from="121.25pt,82.5pt" to="772.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" strokecolor="windowText"/>
            </w:pict>
          </mc:Fallback>
        </mc:AlternateContent>
      </w:r>
      <w:r w:rsidR="00555269">
        <w:rPr>
          <w:noProof/>
        </w:rPr>
        <mc:AlternateContent>
          <mc:Choice Requires="wps">
            <w:drawing>
              <wp:anchor distT="0" distB="0" distL="114300" distR="114300" simplePos="0" relativeHeight="251684352" behindDoc="0" locked="0" layoutInCell="1" allowOverlap="1" wp14:anchorId="29DFC38E" wp14:editId="085DDE34">
                <wp:simplePos x="0" y="0"/>
                <wp:positionH relativeFrom="column">
                  <wp:posOffset>1539636</wp:posOffset>
                </wp:positionH>
                <wp:positionV relativeFrom="paragraph">
                  <wp:posOffset>2208188</wp:posOffset>
                </wp:positionV>
                <wp:extent cx="8267724" cy="0"/>
                <wp:effectExtent l="0" t="0" r="19050" b="19050"/>
                <wp:wrapNone/>
                <wp:docPr id="762" name="直線コネクタ 762"/>
                <wp:cNvGraphicFramePr/>
                <a:graphic xmlns:a="http://schemas.openxmlformats.org/drawingml/2006/main">
                  <a:graphicData uri="http://schemas.microsoft.com/office/word/2010/wordprocessingShape">
                    <wps:wsp>
                      <wps:cNvCnPr/>
                      <wps:spPr>
                        <a:xfrm>
                          <a:off x="0" y="0"/>
                          <a:ext cx="8267724"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5504990B" id="直線コネクタ 762" o:spid="_x0000_s1026" style="position:absolute;left:0;text-align:left;z-index:251684352;visibility:visible;mso-wrap-style:square;mso-wrap-distance-left:9pt;mso-wrap-distance-top:0;mso-wrap-distance-right:9pt;mso-wrap-distance-bottom:0;mso-position-horizontal:absolute;mso-position-horizontal-relative:text;mso-position-vertical:absolute;mso-position-vertical-relative:text" from="121.25pt,173.85pt" to="772.25pt,1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" strokecolor="windowText"/>
            </w:pict>
          </mc:Fallback>
        </mc:AlternateContent>
      </w:r>
      <w:r w:rsidR="00555269">
        <w:rPr>
          <w:noProof/>
        </w:rPr>
        <mc:AlternateContent>
          <mc:Choice Requires="wps">
            <w:drawing>
              <wp:anchor distT="0" distB="0" distL="114300" distR="114300" simplePos="0" relativeHeight="251689472" behindDoc="0" locked="0" layoutInCell="1" allowOverlap="1" wp14:anchorId="14222C89" wp14:editId="7E134DB8">
                <wp:simplePos x="0" y="0"/>
                <wp:positionH relativeFrom="column">
                  <wp:posOffset>3193844</wp:posOffset>
                </wp:positionH>
                <wp:positionV relativeFrom="paragraph">
                  <wp:posOffset>1782121</wp:posOffset>
                </wp:positionV>
                <wp:extent cx="795600" cy="306000"/>
                <wp:effectExtent l="57150" t="19050" r="81280" b="94615"/>
                <wp:wrapNone/>
                <wp:docPr id="786" name="正方形/長方形 786"/>
                <wp:cNvGraphicFramePr/>
                <a:graphic xmlns:a="http://schemas.openxmlformats.org/drawingml/2006/main">
                  <a:graphicData uri="http://schemas.microsoft.com/office/word/2010/wordprocessingShape">
                    <wps:wsp>
                      <wps:cNvSpPr/>
                      <wps:spPr>
                        <a:xfrm>
                          <a:off x="0" y="0"/>
                          <a:ext cx="795600" cy="306000"/>
                        </a:xfrm>
                        <a:prstGeom prst="rect">
                          <a:avLst/>
                        </a:prstGeom>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wps:spPr>
                      <wps:txbx>
                        <w:txbxContent>
                          <w:p w14:paraId="7D004AC9" w14:textId="77777777" w:rsidR="007B53F4" w:rsidRPr="00441717" w:rsidRDefault="007B53F4" w:rsidP="00555269">
                            <w:pPr>
                              <w:pStyle w:val="Web"/>
                              <w:jc w:val="center"/>
                            </w:pPr>
                            <w:r w:rsidRPr="00441717">
                              <w:rPr>
                                <w:rFonts w:ascii="Arial" w:eastAsia="HGP創英角ｺﾞｼｯｸUB" w:hAnsi="Arial" w:cs="Arial"/>
                                <w:b/>
                                <w:bCs/>
                              </w:rPr>
                              <w:t>CPU</w:t>
                            </w:r>
                            <w:r>
                              <w:rPr>
                                <w:rFonts w:ascii="Arial" w:eastAsia="HGP創英角ｺﾞｼｯｸUB" w:hAnsi="Arial" w:cs="Arial"/>
                                <w:b/>
                                <w:bCs/>
                              </w:rPr>
                              <w:t xml:space="preserve"> i</w:t>
                            </w:r>
                            <w:r w:rsidRPr="00441717">
                              <w:rPr>
                                <w:rFonts w:ascii="Arial" w:eastAsia="HGP創英角ｺﾞｼｯｸUB" w:hAnsi="Arial" w:cs="Arial"/>
                                <w:b/>
                                <w:bCs/>
                              </w:rPr>
                              <w:t>dle</w:t>
                            </w:r>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14222C89" id="正方形/長方形 786" o:spid="_x0000_s1040" style="position:absolute;left:0;text-align:left;margin-left:251.5pt;margin-top:140.3pt;width:62.65pt;height:24.1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" fillcolor="black [3213]" strokecolor="black [3213]">
                <v:fill r:id="rId15" o:title="" color2="white [3212]" type="pattern"/>
                <v:shadow on="t" color="black" opacity="22937f" origin=",.5" offset="0,.63889mm"/>
                <v:textbox inset="0,0,0,0">
                  <w:txbxContent>
                    <w:p w14:paraId="7D004AC9" w14:textId="77777777" w:rsidR="007B53F4" w:rsidRPr="00441717" w:rsidRDefault="007B53F4" w:rsidP="00555269">
                      <w:pPr>
                        <w:pStyle w:val="Web"/>
                        <w:jc w:val="center"/>
                      </w:pPr>
                      <w:r w:rsidRPr="00441717">
                        <w:rPr>
                          <w:rFonts w:ascii="Arial" w:eastAsia="HGP創英角ｺﾞｼｯｸUB" w:hAnsi="Arial" w:cs="Arial"/>
                          <w:b/>
                          <w:bCs/>
                        </w:rPr>
                        <w:t>CPU</w:t>
                      </w:r>
                      <w:r>
                        <w:rPr>
                          <w:rFonts w:ascii="Arial" w:eastAsia="HGP創英角ｺﾞｼｯｸUB" w:hAnsi="Arial" w:cs="Arial"/>
                          <w:b/>
                          <w:bCs/>
                        </w:rPr>
                        <w:t xml:space="preserve"> i</w:t>
                      </w:r>
                      <w:r w:rsidRPr="00441717">
                        <w:rPr>
                          <w:rFonts w:ascii="Arial" w:eastAsia="HGP創英角ｺﾞｼｯｸUB" w:hAnsi="Arial" w:cs="Arial"/>
                          <w:b/>
                          <w:bCs/>
                        </w:rPr>
                        <w:t>dle</w:t>
                      </w:r>
                    </w:p>
                  </w:txbxContent>
                </v:textbox>
              </v:rect>
            </w:pict>
          </mc:Fallback>
        </mc:AlternateContent>
      </w:r>
      <w:r w:rsidR="00555269">
        <w:rPr>
          <w:noProof/>
        </w:rPr>
        <mc:AlternateContent>
          <mc:Choice Requires="wps">
            <w:drawing>
              <wp:anchor distT="0" distB="0" distL="114300" distR="114300" simplePos="0" relativeHeight="251693568" behindDoc="0" locked="0" layoutInCell="1" allowOverlap="1" wp14:anchorId="459996C3" wp14:editId="303987B0">
                <wp:simplePos x="0" y="0"/>
                <wp:positionH relativeFrom="column">
                  <wp:posOffset>3591910</wp:posOffset>
                </wp:positionH>
                <wp:positionV relativeFrom="paragraph">
                  <wp:posOffset>2078924</wp:posOffset>
                </wp:positionV>
                <wp:extent cx="1285345" cy="592382"/>
                <wp:effectExtent l="0" t="0" r="86360" b="55880"/>
                <wp:wrapNone/>
                <wp:docPr id="790" name="直線矢印コネクタ 790"/>
                <wp:cNvGraphicFramePr/>
                <a:graphic xmlns:a="http://schemas.openxmlformats.org/drawingml/2006/main">
                  <a:graphicData uri="http://schemas.microsoft.com/office/word/2010/wordprocessingShape">
                    <wps:wsp>
                      <wps:cNvCnPr/>
                      <wps:spPr>
                        <a:xfrm>
                          <a:off x="0" y="0"/>
                          <a:ext cx="1285345" cy="592382"/>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43D8BCC2" id="直線矢印コネクタ 790" o:spid="_x0000_s1026" type="#_x0000_t32" style="position:absolute;left:0;text-align:left;margin-left:282.85pt;margin-top:163.7pt;width:101.2pt;height:46.65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" strokecolor="#3c3c3b" strokeweight="2pt">
                <v:stroke endarrow="block"/>
              </v:shape>
            </w:pict>
          </mc:Fallback>
        </mc:AlternateContent>
      </w:r>
      <w:r w:rsidR="00555269">
        <w:rPr>
          <w:noProof/>
        </w:rPr>
        <mc:AlternateContent>
          <mc:Choice Requires="wps">
            <w:drawing>
              <wp:anchor distT="0" distB="0" distL="114300" distR="114300" simplePos="0" relativeHeight="251694592" behindDoc="0" locked="0" layoutInCell="1" allowOverlap="1" wp14:anchorId="2A174467" wp14:editId="59A7F89C">
                <wp:simplePos x="0" y="0"/>
                <wp:positionH relativeFrom="column">
                  <wp:posOffset>9286880</wp:posOffset>
                </wp:positionH>
                <wp:positionV relativeFrom="paragraph">
                  <wp:posOffset>2135914</wp:posOffset>
                </wp:positionV>
                <wp:extent cx="0" cy="190782"/>
                <wp:effectExtent l="76200" t="0" r="57150" b="57150"/>
                <wp:wrapNone/>
                <wp:docPr id="791" name="直線矢印コネクタ 791"/>
                <wp:cNvGraphicFramePr/>
                <a:graphic xmlns:a="http://schemas.openxmlformats.org/drawingml/2006/main">
                  <a:graphicData uri="http://schemas.microsoft.com/office/word/2010/wordprocessingShape">
                    <wps:wsp>
                      <wps:cNvCnPr/>
                      <wps:spPr>
                        <a:xfrm>
                          <a:off x="0" y="0"/>
                          <a:ext cx="0" cy="190782"/>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667D5956" id="直線矢印コネクタ 791" o:spid="_x0000_s1026" type="#_x0000_t32" style="position:absolute;left:0;text-align:left;margin-left:731.25pt;margin-top:168.2pt;width:0;height:15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" strokecolor="#3c3c3b" strokeweight="2pt">
                <v:stroke endarrow="block"/>
              </v:shape>
            </w:pict>
          </mc:Fallback>
        </mc:AlternateContent>
      </w:r>
      <w:r w:rsidR="00555269">
        <w:rPr>
          <w:noProof/>
        </w:rPr>
        <mc:AlternateContent>
          <mc:Choice Requires="wps">
            <w:drawing>
              <wp:anchor distT="0" distB="0" distL="114300" distR="114300" simplePos="0" relativeHeight="251695616" behindDoc="0" locked="0" layoutInCell="1" allowOverlap="1" wp14:anchorId="1BF966AB" wp14:editId="49E47A79">
                <wp:simplePos x="0" y="0"/>
                <wp:positionH relativeFrom="column">
                  <wp:posOffset>2508429</wp:posOffset>
                </wp:positionH>
                <wp:positionV relativeFrom="paragraph">
                  <wp:posOffset>1644254</wp:posOffset>
                </wp:positionV>
                <wp:extent cx="797078" cy="658440"/>
                <wp:effectExtent l="0" t="0" r="60325" b="66040"/>
                <wp:wrapNone/>
                <wp:docPr id="792" name="直線矢印コネクタ 792"/>
                <wp:cNvGraphicFramePr/>
                <a:graphic xmlns:a="http://schemas.openxmlformats.org/drawingml/2006/main">
                  <a:graphicData uri="http://schemas.microsoft.com/office/word/2010/wordprocessingShape">
                    <wps:wsp>
                      <wps:cNvCnPr/>
                      <wps:spPr>
                        <a:xfrm>
                          <a:off x="0" y="0"/>
                          <a:ext cx="797078" cy="658440"/>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3F3C05F1" id="直線矢印コネクタ 792" o:spid="_x0000_s1026" type="#_x0000_t32" style="position:absolute;left:0;text-align:left;margin-left:197.5pt;margin-top:129.45pt;width:62.75pt;height:51.8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" strokecolor="#3c3c3b" strokeweight="2pt">
                <v:stroke endarrow="block"/>
              </v:shape>
            </w:pict>
          </mc:Fallback>
        </mc:AlternateContent>
      </w:r>
      <w:r w:rsidR="00555269">
        <w:rPr>
          <w:noProof/>
        </w:rPr>
        <mc:AlternateContent>
          <mc:Choice Requires="wps">
            <w:drawing>
              <wp:anchor distT="0" distB="0" distL="114300" distR="114300" simplePos="0" relativeHeight="251696640" behindDoc="0" locked="0" layoutInCell="1" allowOverlap="1" wp14:anchorId="5D3B5151" wp14:editId="47AB76B4">
                <wp:simplePos x="0" y="0"/>
                <wp:positionH relativeFrom="column">
                  <wp:posOffset>4174193</wp:posOffset>
                </wp:positionH>
                <wp:positionV relativeFrom="paragraph">
                  <wp:posOffset>1195242</wp:posOffset>
                </wp:positionV>
                <wp:extent cx="1691670" cy="306000"/>
                <wp:effectExtent l="57150" t="19050" r="80010" b="94615"/>
                <wp:wrapNone/>
                <wp:docPr id="793" name="正方形/長方形 793"/>
                <wp:cNvGraphicFramePr/>
                <a:graphic xmlns:a="http://schemas.openxmlformats.org/drawingml/2006/main">
                  <a:graphicData uri="http://schemas.microsoft.com/office/word/2010/wordprocessingShape">
                    <wps:wsp>
                      <wps:cNvSpPr/>
                      <wps:spPr>
                        <a:xfrm>
                          <a:off x="0" y="0"/>
                          <a:ext cx="1691670" cy="306000"/>
                        </a:xfrm>
                        <a:prstGeom prst="rect">
                          <a:avLst/>
                        </a:prstGeom>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wps:spPr>
                      <wps:txbx>
                        <w:txbxContent>
                          <w:p w14:paraId="6EF41EF5" w14:textId="77777777" w:rsidR="007B53F4" w:rsidRPr="00441717" w:rsidRDefault="007B53F4" w:rsidP="00555269">
                            <w:pPr>
                              <w:pStyle w:val="Web"/>
                              <w:jc w:val="center"/>
                              <w:rPr>
                                <w:sz w:val="22"/>
                                <w:szCs w:val="22"/>
                              </w:rPr>
                            </w:pPr>
                            <w:r w:rsidRPr="00441717">
                              <w:rPr>
                                <w:rFonts w:ascii="Arial" w:eastAsia="HGP創英角ｺﾞｼｯｸUB" w:hAnsi="Arial" w:cs="Arial"/>
                                <w:b/>
                                <w:bCs/>
                                <w:sz w:val="22"/>
                                <w:szCs w:val="22"/>
                              </w:rPr>
                              <w:t xml:space="preserve">System </w:t>
                            </w:r>
                            <w:r>
                              <w:rPr>
                                <w:rFonts w:ascii="Arial" w:eastAsia="HGP創英角ｺﾞｼｯｸUB" w:hAnsi="Arial" w:cs="Arial"/>
                                <w:b/>
                                <w:bCs/>
                                <w:sz w:val="22"/>
                                <w:szCs w:val="22"/>
                              </w:rPr>
                              <w:t>S</w:t>
                            </w:r>
                            <w:r w:rsidRPr="00441717">
                              <w:rPr>
                                <w:rFonts w:ascii="Arial" w:eastAsia="HGP創英角ｺﾞｼｯｸUB" w:hAnsi="Arial" w:cs="Arial"/>
                                <w:b/>
                                <w:bCs/>
                                <w:sz w:val="22"/>
                                <w:szCs w:val="22"/>
                              </w:rPr>
                              <w:t>uspend to RAM</w:t>
                            </w:r>
                          </w:p>
                        </w:txbxContent>
                      </wps:txbx>
                      <wps:bodyPr lIns="0" tIns="0" rIns="0" bIns="0" anchor="ctr"/>
                    </wps:wsp>
                  </a:graphicData>
                </a:graphic>
                <wp14:sizeRelV relativeFrom="margin">
                  <wp14:pctHeight>0</wp14:pctHeight>
                </wp14:sizeRelV>
              </wp:anchor>
            </w:drawing>
          </mc:Choice>
          <mc:Fallback>
            <w:pict>
              <v:rect w14:anchorId="5D3B5151" id="正方形/長方形 793" o:spid="_x0000_s1041" style="position:absolute;left:0;text-align:left;margin-left:328.7pt;margin-top:94.1pt;width:133.2pt;height:24.1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" fillcolor="black [3213]" strokecolor="black [3213]">
                <v:fill r:id="rId15" o:title="" color2="white [3212]" type="pattern"/>
                <v:shadow on="t" color="black" opacity="22937f" origin=",.5" offset="0,.63889mm"/>
                <v:textbox inset="0,0,0,0">
                  <w:txbxContent>
                    <w:p w14:paraId="6EF41EF5" w14:textId="77777777" w:rsidR="007B53F4" w:rsidRPr="00441717" w:rsidRDefault="007B53F4" w:rsidP="00555269">
                      <w:pPr>
                        <w:pStyle w:val="Web"/>
                        <w:jc w:val="center"/>
                        <w:rPr>
                          <w:sz w:val="22"/>
                          <w:szCs w:val="22"/>
                        </w:rPr>
                      </w:pPr>
                      <w:r w:rsidRPr="00441717">
                        <w:rPr>
                          <w:rFonts w:ascii="Arial" w:eastAsia="HGP創英角ｺﾞｼｯｸUB" w:hAnsi="Arial" w:cs="Arial"/>
                          <w:b/>
                          <w:bCs/>
                          <w:sz w:val="22"/>
                          <w:szCs w:val="22"/>
                        </w:rPr>
                        <w:t xml:space="preserve">System </w:t>
                      </w:r>
                      <w:r>
                        <w:rPr>
                          <w:rFonts w:ascii="Arial" w:eastAsia="HGP創英角ｺﾞｼｯｸUB" w:hAnsi="Arial" w:cs="Arial"/>
                          <w:b/>
                          <w:bCs/>
                          <w:sz w:val="22"/>
                          <w:szCs w:val="22"/>
                        </w:rPr>
                        <w:t>S</w:t>
                      </w:r>
                      <w:r w:rsidRPr="00441717">
                        <w:rPr>
                          <w:rFonts w:ascii="Arial" w:eastAsia="HGP創英角ｺﾞｼｯｸUB" w:hAnsi="Arial" w:cs="Arial"/>
                          <w:b/>
                          <w:bCs/>
                          <w:sz w:val="22"/>
                          <w:szCs w:val="22"/>
                        </w:rPr>
                        <w:t>uspend to RAM</w:t>
                      </w:r>
                    </w:p>
                  </w:txbxContent>
                </v:textbox>
              </v:rect>
            </w:pict>
          </mc:Fallback>
        </mc:AlternateContent>
      </w:r>
      <w:r w:rsidR="00555269">
        <w:rPr>
          <w:noProof/>
        </w:rPr>
        <mc:AlternateContent>
          <mc:Choice Requires="wps">
            <w:drawing>
              <wp:anchor distT="0" distB="0" distL="114300" distR="114300" simplePos="0" relativeHeight="251697664" behindDoc="0" locked="0" layoutInCell="1" allowOverlap="1" wp14:anchorId="17F5AEE9" wp14:editId="4743DA1D">
                <wp:simplePos x="0" y="0"/>
                <wp:positionH relativeFrom="column">
                  <wp:posOffset>2863139</wp:posOffset>
                </wp:positionH>
                <wp:positionV relativeFrom="paragraph">
                  <wp:posOffset>2304415</wp:posOffset>
                </wp:positionV>
                <wp:extent cx="884520" cy="306000"/>
                <wp:effectExtent l="57150" t="19050" r="68580" b="94615"/>
                <wp:wrapNone/>
                <wp:docPr id="794" name="正方形/長方形 794"/>
                <wp:cNvGraphicFramePr/>
                <a:graphic xmlns:a="http://schemas.openxmlformats.org/drawingml/2006/main">
                  <a:graphicData uri="http://schemas.microsoft.com/office/word/2010/wordprocessingShape">
                    <wps:wsp>
                      <wps:cNvSpPr/>
                      <wps:spPr>
                        <a:xfrm>
                          <a:off x="0" y="0"/>
                          <a:ext cx="884520" cy="306000"/>
                        </a:xfrm>
                        <a:prstGeom prst="rect">
                          <a:avLst/>
                        </a:prstGeom>
                        <a:solidFill>
                          <a:schemeClr val="tx1">
                            <a:lumMod val="50000"/>
                            <a:lumOff val="50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133A58CE" w14:textId="77777777" w:rsidR="007B53F4" w:rsidRPr="00DB5626" w:rsidRDefault="007B53F4" w:rsidP="00C07D12">
                            <w:pPr>
                              <w:pStyle w:val="Web"/>
                              <w:jc w:val="center"/>
                              <w:rPr>
                                <w:rFonts w:ascii="Arial" w:eastAsia="HGP創英角ｺﾞｼｯｸUB" w:hAnsi="Arial" w:cs="Arial"/>
                                <w:b/>
                                <w:bCs/>
                                <w:color w:val="FFFFFF" w:themeColor="background1"/>
                                <w:sz w:val="20"/>
                                <w:szCs w:val="20"/>
                                <w:highlight w:val="yellow"/>
                              </w:rPr>
                            </w:pPr>
                            <w:r w:rsidRPr="00DB5626">
                              <w:rPr>
                                <w:rFonts w:ascii="Arial" w:eastAsia="HGP創英角ｺﾞｼｯｸUB" w:hAnsi="Arial" w:cs="Arial"/>
                                <w:b/>
                                <w:bCs/>
                                <w:color w:val="FFFFFF" w:themeColor="background1"/>
                                <w:sz w:val="20"/>
                                <w:szCs w:val="20"/>
                              </w:rPr>
                              <w:t>Clock framework</w:t>
                            </w:r>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17F5AEE9" id="正方形/長方形 794" o:spid="_x0000_s1042" style="position:absolute;left:0;text-align:left;margin-left:225.45pt;margin-top:181.45pt;width:69.65pt;height:24.1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" fillcolor="gray [1629]" strokecolor="black [3213]">
                <v:shadow on="t" color="black" opacity="22937f" origin=",.5" offset="0,.63889mm"/>
                <v:textbox inset="0,0,0,0">
                  <w:txbxContent>
                    <w:p w14:paraId="133A58CE" w14:textId="77777777" w:rsidR="007B53F4" w:rsidRPr="00DB5626" w:rsidRDefault="007B53F4" w:rsidP="00C07D12">
                      <w:pPr>
                        <w:pStyle w:val="Web"/>
                        <w:jc w:val="center"/>
                        <w:rPr>
                          <w:rFonts w:ascii="Arial" w:eastAsia="HGP創英角ｺﾞｼｯｸUB" w:hAnsi="Arial" w:cs="Arial"/>
                          <w:b/>
                          <w:bCs/>
                          <w:color w:val="FFFFFF" w:themeColor="background1"/>
                          <w:sz w:val="20"/>
                          <w:szCs w:val="20"/>
                          <w:highlight w:val="yellow"/>
                        </w:rPr>
                      </w:pPr>
                      <w:r w:rsidRPr="00DB5626">
                        <w:rPr>
                          <w:rFonts w:ascii="Arial" w:eastAsia="HGP創英角ｺﾞｼｯｸUB" w:hAnsi="Arial" w:cs="Arial"/>
                          <w:b/>
                          <w:bCs/>
                          <w:color w:val="FFFFFF" w:themeColor="background1"/>
                          <w:sz w:val="20"/>
                          <w:szCs w:val="20"/>
                        </w:rPr>
                        <w:t>Clock framework</w:t>
                      </w:r>
                    </w:p>
                  </w:txbxContent>
                </v:textbox>
              </v:rect>
            </w:pict>
          </mc:Fallback>
        </mc:AlternateContent>
      </w:r>
      <w:r w:rsidR="00555269">
        <w:rPr>
          <w:noProof/>
        </w:rPr>
        <mc:AlternateContent>
          <mc:Choice Requires="wps">
            <w:drawing>
              <wp:anchor distT="0" distB="0" distL="114300" distR="114300" simplePos="0" relativeHeight="251699712" behindDoc="0" locked="0" layoutInCell="1" allowOverlap="1" wp14:anchorId="11137097" wp14:editId="31D31378">
                <wp:simplePos x="0" y="0"/>
                <wp:positionH relativeFrom="column">
                  <wp:posOffset>4877256</wp:posOffset>
                </wp:positionH>
                <wp:positionV relativeFrom="paragraph">
                  <wp:posOffset>1492045</wp:posOffset>
                </wp:positionV>
                <wp:extent cx="142772" cy="1179261"/>
                <wp:effectExtent l="57150" t="0" r="29210" b="59055"/>
                <wp:wrapNone/>
                <wp:docPr id="796" name="直線矢印コネクタ 796"/>
                <wp:cNvGraphicFramePr/>
                <a:graphic xmlns:a="http://schemas.openxmlformats.org/drawingml/2006/main">
                  <a:graphicData uri="http://schemas.microsoft.com/office/word/2010/wordprocessingShape">
                    <wps:wsp>
                      <wps:cNvCnPr/>
                      <wps:spPr>
                        <a:xfrm flipH="1">
                          <a:off x="0" y="0"/>
                          <a:ext cx="142772" cy="1179261"/>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7F6EFBC3" id="直線矢印コネクタ 796" o:spid="_x0000_s1026" type="#_x0000_t32" style="position:absolute;left:0;text-align:left;margin-left:384.05pt;margin-top:117.5pt;width:11.25pt;height:92.85pt;flip:x;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" strokecolor="#3c3c3b" strokeweight="2pt">
                <v:stroke endarrow="block"/>
              </v:shape>
            </w:pict>
          </mc:Fallback>
        </mc:AlternateContent>
      </w:r>
      <w:r w:rsidR="00555269">
        <w:rPr>
          <w:noProof/>
        </w:rPr>
        <mc:AlternateContent>
          <mc:Choice Requires="wps">
            <w:drawing>
              <wp:anchor distT="0" distB="0" distL="114300" distR="114300" simplePos="0" relativeHeight="251700736" behindDoc="0" locked="0" layoutInCell="1" allowOverlap="1" wp14:anchorId="099EA86E" wp14:editId="26B04287">
                <wp:simplePos x="0" y="0"/>
                <wp:positionH relativeFrom="column">
                  <wp:posOffset>2890978</wp:posOffset>
                </wp:positionH>
                <wp:positionV relativeFrom="paragraph">
                  <wp:posOffset>1343644</wp:posOffset>
                </wp:positionV>
                <wp:extent cx="1283215" cy="152209"/>
                <wp:effectExtent l="38100" t="0" r="12700" b="76835"/>
                <wp:wrapNone/>
                <wp:docPr id="797" name="直線矢印コネクタ 797"/>
                <wp:cNvGraphicFramePr/>
                <a:graphic xmlns:a="http://schemas.openxmlformats.org/drawingml/2006/main">
                  <a:graphicData uri="http://schemas.microsoft.com/office/word/2010/wordprocessingShape">
                    <wps:wsp>
                      <wps:cNvCnPr/>
                      <wps:spPr>
                        <a:xfrm flipH="1">
                          <a:off x="0" y="0"/>
                          <a:ext cx="1283215" cy="152209"/>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1B868166" id="直線矢印コネクタ 797" o:spid="_x0000_s1026" type="#_x0000_t32" style="position:absolute;left:0;text-align:left;margin-left:227.65pt;margin-top:105.8pt;width:101.05pt;height:12pt;flip:x;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" strokecolor="#3c3c3b" strokeweight="2pt">
                <v:stroke endarrow="block"/>
              </v:shape>
            </w:pict>
          </mc:Fallback>
        </mc:AlternateContent>
      </w:r>
      <w:r w:rsidR="00555269">
        <w:rPr>
          <w:noProof/>
        </w:rPr>
        <mc:AlternateContent>
          <mc:Choice Requires="wps">
            <w:drawing>
              <wp:anchor distT="0" distB="0" distL="114300" distR="114300" simplePos="0" relativeHeight="251701760" behindDoc="0" locked="0" layoutInCell="1" allowOverlap="1" wp14:anchorId="52F50238" wp14:editId="1C62FBA2">
                <wp:simplePos x="0" y="0"/>
                <wp:positionH relativeFrom="column">
                  <wp:posOffset>5865863</wp:posOffset>
                </wp:positionH>
                <wp:positionV relativeFrom="paragraph">
                  <wp:posOffset>1343644</wp:posOffset>
                </wp:positionV>
                <wp:extent cx="640997" cy="430176"/>
                <wp:effectExtent l="0" t="0" r="64135" b="65405"/>
                <wp:wrapNone/>
                <wp:docPr id="798" name="カギ線コネクタ 35"/>
                <wp:cNvGraphicFramePr/>
                <a:graphic xmlns:a="http://schemas.openxmlformats.org/drawingml/2006/main">
                  <a:graphicData uri="http://schemas.microsoft.com/office/word/2010/wordprocessingShape">
                    <wps:wsp>
                      <wps:cNvCnPr/>
                      <wps:spPr>
                        <a:xfrm>
                          <a:off x="0" y="0"/>
                          <a:ext cx="640997" cy="430176"/>
                        </a:xfrm>
                        <a:prstGeom prst="curvedConnector2">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type w14:anchorId="4B323C95" id="_x0000_t37" coordsize="21600,21600" o:spt="37" o:oned="t" path="m,c10800,,21600,10800,21600,21600e" filled="f">
                <v:path arrowok="t" fillok="f" o:connecttype="none"/>
                <o:lock v:ext="edit" shapetype="t"/>
              </v:shapetype>
              <v:shape id="カギ線コネクタ 35" o:spid="_x0000_s1026" type="#_x0000_t37" style="position:absolute;left:0;text-align:left;margin-left:461.9pt;margin-top:105.8pt;width:50.45pt;height:33.85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" strokecolor="#3c3c3b" strokeweight="2pt">
                <v:stroke endarrow="block"/>
              </v:shape>
            </w:pict>
          </mc:Fallback>
        </mc:AlternateContent>
      </w:r>
      <w:r w:rsidR="00555269">
        <w:rPr>
          <w:noProof/>
        </w:rPr>
        <mc:AlternateContent>
          <mc:Choice Requires="wps">
            <w:drawing>
              <wp:anchor distT="0" distB="0" distL="114300" distR="114300" simplePos="0" relativeHeight="251702784" behindDoc="0" locked="0" layoutInCell="1" allowOverlap="1" wp14:anchorId="1C5C2ECD" wp14:editId="177C23C0">
                <wp:simplePos x="0" y="0"/>
                <wp:positionH relativeFrom="column">
                  <wp:posOffset>6506860</wp:posOffset>
                </wp:positionH>
                <wp:positionV relativeFrom="paragraph">
                  <wp:posOffset>1272994</wp:posOffset>
                </wp:positionV>
                <wp:extent cx="851780" cy="500825"/>
                <wp:effectExtent l="57150" t="0" r="24765" b="52070"/>
                <wp:wrapNone/>
                <wp:docPr id="799" name="直線矢印コネクタ 153"/>
                <wp:cNvGraphicFramePr/>
                <a:graphic xmlns:a="http://schemas.openxmlformats.org/drawingml/2006/main">
                  <a:graphicData uri="http://schemas.microsoft.com/office/word/2010/wordprocessingShape">
                    <wps:wsp>
                      <wps:cNvCnPr/>
                      <wps:spPr>
                        <a:xfrm rot="10800000" flipV="1">
                          <a:off x="0" y="0"/>
                          <a:ext cx="851780" cy="500825"/>
                        </a:xfrm>
                        <a:prstGeom prst="curvedConnector2">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4B3CB2D1" id="直線矢印コネクタ 153" o:spid="_x0000_s1026" type="#_x0000_t37" style="position:absolute;left:0;text-align:left;margin-left:512.35pt;margin-top:100.25pt;width:67.05pt;height:39.45pt;rotation:180;flip:y;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" strokecolor="#3c3c3b" strokeweight="2pt">
                <v:stroke endarrow="block"/>
              </v:shape>
            </w:pict>
          </mc:Fallback>
        </mc:AlternateContent>
      </w:r>
      <w:r w:rsidR="00555269">
        <w:rPr>
          <w:noProof/>
        </w:rPr>
        <mc:AlternateContent>
          <mc:Choice Requires="wps">
            <w:drawing>
              <wp:anchor distT="0" distB="0" distL="114300" distR="114300" simplePos="0" relativeHeight="251703808" behindDoc="0" locked="0" layoutInCell="1" allowOverlap="1" wp14:anchorId="107435D9" wp14:editId="5542890B">
                <wp:simplePos x="0" y="0"/>
                <wp:positionH relativeFrom="column">
                  <wp:posOffset>5522875</wp:posOffset>
                </wp:positionH>
                <wp:positionV relativeFrom="paragraph">
                  <wp:posOffset>2810618</wp:posOffset>
                </wp:positionV>
                <wp:extent cx="1042560" cy="306000"/>
                <wp:effectExtent l="57150" t="19050" r="81915" b="94615"/>
                <wp:wrapNone/>
                <wp:docPr id="800" name="正方形/長方形 800"/>
                <wp:cNvGraphicFramePr/>
                <a:graphic xmlns:a="http://schemas.openxmlformats.org/drawingml/2006/main">
                  <a:graphicData uri="http://schemas.microsoft.com/office/word/2010/wordprocessingShape">
                    <wps:wsp>
                      <wps:cNvSpPr/>
                      <wps:spPr>
                        <a:xfrm>
                          <a:off x="0" y="0"/>
                          <a:ext cx="1042560" cy="306000"/>
                        </a:xfrm>
                        <a:prstGeom prst="rect">
                          <a:avLst/>
                        </a:prstGeom>
                        <a:solidFill>
                          <a:schemeClr val="tx1">
                            <a:lumMod val="50000"/>
                            <a:lumOff val="50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46E3FF46" w14:textId="77777777" w:rsidR="007B53F4" w:rsidRPr="00DB5626" w:rsidRDefault="007B53F4" w:rsidP="00555269">
                            <w:pPr>
                              <w:pStyle w:val="Web"/>
                              <w:jc w:val="center"/>
                              <w:rPr>
                                <w:rFonts w:ascii="Arial" w:eastAsia="HGP創英角ｺﾞｼｯｸUB" w:hAnsi="Arial" w:cs="Arial"/>
                                <w:b/>
                                <w:bCs/>
                                <w:color w:val="FFFFFF" w:themeColor="background1"/>
                                <w:sz w:val="20"/>
                                <w:szCs w:val="20"/>
                                <w:highlight w:val="yellow"/>
                              </w:rPr>
                            </w:pPr>
                            <w:r w:rsidRPr="00DB5626">
                              <w:rPr>
                                <w:rFonts w:ascii="Arial" w:eastAsia="HGP創英角ｺﾞｼｯｸUB" w:hAnsi="Arial" w:cs="Arial"/>
                                <w:b/>
                                <w:bCs/>
                                <w:color w:val="FFFFFF" w:themeColor="background1"/>
                                <w:sz w:val="20"/>
                                <w:szCs w:val="20"/>
                              </w:rPr>
                              <w:t>CPU core power switch</w:t>
                            </w:r>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107435D9" id="正方形/長方形 800" o:spid="_x0000_s1043" style="position:absolute;left:0;text-align:left;margin-left:434.85pt;margin-top:221.3pt;width:82.1pt;height:24.1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" fillcolor="gray [1629]" strokecolor="black [3213]">
                <v:shadow on="t" color="black" opacity="22937f" origin=",.5" offset="0,.63889mm"/>
                <v:textbox inset="0,0,0,0">
                  <w:txbxContent>
                    <w:p w14:paraId="46E3FF46" w14:textId="77777777" w:rsidR="007B53F4" w:rsidRPr="00DB5626" w:rsidRDefault="007B53F4" w:rsidP="00555269">
                      <w:pPr>
                        <w:pStyle w:val="Web"/>
                        <w:jc w:val="center"/>
                        <w:rPr>
                          <w:rFonts w:ascii="Arial" w:eastAsia="HGP創英角ｺﾞｼｯｸUB" w:hAnsi="Arial" w:cs="Arial"/>
                          <w:b/>
                          <w:bCs/>
                          <w:color w:val="FFFFFF" w:themeColor="background1"/>
                          <w:sz w:val="20"/>
                          <w:szCs w:val="20"/>
                          <w:highlight w:val="yellow"/>
                        </w:rPr>
                      </w:pPr>
                      <w:r w:rsidRPr="00DB5626">
                        <w:rPr>
                          <w:rFonts w:ascii="Arial" w:eastAsia="HGP創英角ｺﾞｼｯｸUB" w:hAnsi="Arial" w:cs="Arial"/>
                          <w:b/>
                          <w:bCs/>
                          <w:color w:val="FFFFFF" w:themeColor="background1"/>
                          <w:sz w:val="20"/>
                          <w:szCs w:val="20"/>
                        </w:rPr>
                        <w:t>CPU core power switch</w:t>
                      </w:r>
                    </w:p>
                  </w:txbxContent>
                </v:textbox>
              </v:rect>
            </w:pict>
          </mc:Fallback>
        </mc:AlternateContent>
      </w:r>
      <w:r w:rsidR="00555269">
        <w:rPr>
          <w:noProof/>
        </w:rPr>
        <mc:AlternateContent>
          <mc:Choice Requires="wps">
            <w:drawing>
              <wp:anchor distT="0" distB="0" distL="114300" distR="114300" simplePos="0" relativeHeight="251704832" behindDoc="0" locked="0" layoutInCell="1" allowOverlap="1" wp14:anchorId="74904236" wp14:editId="5D48FBF0">
                <wp:simplePos x="0" y="0"/>
                <wp:positionH relativeFrom="column">
                  <wp:posOffset>5275322</wp:posOffset>
                </wp:positionH>
                <wp:positionV relativeFrom="paragraph">
                  <wp:posOffset>2819708</wp:posOffset>
                </wp:positionV>
                <wp:extent cx="247554" cy="139312"/>
                <wp:effectExtent l="0" t="0" r="76835" b="51435"/>
                <wp:wrapNone/>
                <wp:docPr id="801" name="直線矢印コネクタ 801"/>
                <wp:cNvGraphicFramePr/>
                <a:graphic xmlns:a="http://schemas.openxmlformats.org/drawingml/2006/main">
                  <a:graphicData uri="http://schemas.microsoft.com/office/word/2010/wordprocessingShape">
                    <wps:wsp>
                      <wps:cNvCnPr/>
                      <wps:spPr>
                        <a:xfrm>
                          <a:off x="0" y="0"/>
                          <a:ext cx="247554" cy="139312"/>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4597C953" id="直線矢印コネクタ 801" o:spid="_x0000_s1026" type="#_x0000_t32" style="position:absolute;left:0;text-align:left;margin-left:415.4pt;margin-top:222pt;width:19.5pt;height:10.9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" strokecolor="#3c3c3b" strokeweight="2pt">
                <v:stroke endarrow="block"/>
              </v:shape>
            </w:pict>
          </mc:Fallback>
        </mc:AlternateContent>
      </w:r>
      <w:r w:rsidR="00555269">
        <w:rPr>
          <w:noProof/>
        </w:rPr>
        <mc:AlternateContent>
          <mc:Choice Requires="wps">
            <w:drawing>
              <wp:anchor distT="0" distB="0" distL="114300" distR="114300" simplePos="0" relativeHeight="251705856" behindDoc="0" locked="0" layoutInCell="1" allowOverlap="1" wp14:anchorId="53F61CCC" wp14:editId="23BBAC8E">
                <wp:simplePos x="0" y="0"/>
                <wp:positionH relativeFrom="column">
                  <wp:posOffset>8888370</wp:posOffset>
                </wp:positionH>
                <wp:positionV relativeFrom="paragraph">
                  <wp:posOffset>1134047</wp:posOffset>
                </wp:positionV>
                <wp:extent cx="795600" cy="306000"/>
                <wp:effectExtent l="57150" t="19050" r="81280" b="94615"/>
                <wp:wrapNone/>
                <wp:docPr id="802" name="正方形/長方形 802"/>
                <wp:cNvGraphicFramePr/>
                <a:graphic xmlns:a="http://schemas.openxmlformats.org/drawingml/2006/main">
                  <a:graphicData uri="http://schemas.microsoft.com/office/word/2010/wordprocessingShape">
                    <wps:wsp>
                      <wps:cNvSpPr/>
                      <wps:spPr>
                        <a:xfrm>
                          <a:off x="0" y="0"/>
                          <a:ext cx="795600" cy="306000"/>
                        </a:xfrm>
                        <a:prstGeom prst="rect">
                          <a:avLst/>
                        </a:prstGeom>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wps:spPr>
                      <wps:txbx>
                        <w:txbxContent>
                          <w:p w14:paraId="298DBA8A" w14:textId="77777777" w:rsidR="007B53F4" w:rsidRPr="00441717" w:rsidRDefault="007B53F4" w:rsidP="00555269">
                            <w:pPr>
                              <w:pStyle w:val="Web"/>
                              <w:jc w:val="center"/>
                            </w:pPr>
                            <w:r w:rsidRPr="00441717">
                              <w:rPr>
                                <w:rFonts w:ascii="Arial" w:eastAsia="HGP創英角ｺﾞｼｯｸUB" w:hAnsi="Arial" w:cs="Arial"/>
                                <w:b/>
                                <w:bCs/>
                              </w:rPr>
                              <w:t>IPA</w:t>
                            </w:r>
                          </w:p>
                        </w:txbxContent>
                      </wps:txbx>
                      <wps:bodyPr anchor="ctr"/>
                    </wps:wsp>
                  </a:graphicData>
                </a:graphic>
                <wp14:sizeRelH relativeFrom="margin">
                  <wp14:pctWidth>0</wp14:pctWidth>
                </wp14:sizeRelH>
                <wp14:sizeRelV relativeFrom="margin">
                  <wp14:pctHeight>0</wp14:pctHeight>
                </wp14:sizeRelV>
              </wp:anchor>
            </w:drawing>
          </mc:Choice>
          <mc:Fallback>
            <w:pict>
              <v:rect w14:anchorId="53F61CCC" id="正方形/長方形 802" o:spid="_x0000_s1044" style="position:absolute;left:0;text-align:left;margin-left:699.85pt;margin-top:89.3pt;width:62.65pt;height:24.1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" fillcolor="black [3213]" strokecolor="black [3213]">
                <v:fill r:id="rId15" o:title="" color2="white [3212]" type="pattern"/>
                <v:shadow on="t" color="black" opacity="22937f" origin=",.5" offset="0,.63889mm"/>
                <v:textbox>
                  <w:txbxContent>
                    <w:p w14:paraId="298DBA8A" w14:textId="77777777" w:rsidR="007B53F4" w:rsidRPr="00441717" w:rsidRDefault="007B53F4" w:rsidP="00555269">
                      <w:pPr>
                        <w:pStyle w:val="Web"/>
                        <w:jc w:val="center"/>
                      </w:pPr>
                      <w:r w:rsidRPr="00441717">
                        <w:rPr>
                          <w:rFonts w:ascii="Arial" w:eastAsia="HGP創英角ｺﾞｼｯｸUB" w:hAnsi="Arial" w:cs="Arial"/>
                          <w:b/>
                          <w:bCs/>
                        </w:rPr>
                        <w:t>IPA</w:t>
                      </w:r>
                    </w:p>
                  </w:txbxContent>
                </v:textbox>
              </v:rect>
            </w:pict>
          </mc:Fallback>
        </mc:AlternateContent>
      </w:r>
      <w:r w:rsidR="00555269">
        <w:rPr>
          <w:noProof/>
        </w:rPr>
        <mc:AlternateContent>
          <mc:Choice Requires="wps">
            <w:drawing>
              <wp:anchor distT="0" distB="0" distL="114300" distR="114300" simplePos="0" relativeHeight="251706880" behindDoc="0" locked="0" layoutInCell="1" allowOverlap="1" wp14:anchorId="71D79362" wp14:editId="763E0199">
                <wp:simplePos x="0" y="0"/>
                <wp:positionH relativeFrom="column">
                  <wp:posOffset>7206288</wp:posOffset>
                </wp:positionH>
                <wp:positionV relativeFrom="paragraph">
                  <wp:posOffset>1421396</wp:posOffset>
                </wp:positionV>
                <wp:extent cx="550419" cy="907570"/>
                <wp:effectExtent l="0" t="38100" r="59690" b="26035"/>
                <wp:wrapNone/>
                <wp:docPr id="803" name="直線矢印コネクタ 803"/>
                <wp:cNvGraphicFramePr/>
                <a:graphic xmlns:a="http://schemas.openxmlformats.org/drawingml/2006/main">
                  <a:graphicData uri="http://schemas.microsoft.com/office/word/2010/wordprocessingShape">
                    <wps:wsp>
                      <wps:cNvCnPr/>
                      <wps:spPr>
                        <a:xfrm flipH="1">
                          <a:off x="0" y="0"/>
                          <a:ext cx="550419" cy="907570"/>
                        </a:xfrm>
                        <a:prstGeom prst="straightConnector1">
                          <a:avLst/>
                        </a:prstGeom>
                        <a:noFill/>
                        <a:ln w="25400" cap="flat" cmpd="sng" algn="ctr">
                          <a:solidFill>
                            <a:srgbClr val="3C3C3B"/>
                          </a:solidFill>
                          <a:prstDash val="solid"/>
                          <a:headEnd type="triangle" w="med" len="med"/>
                          <a:tailEnd type="none" w="med" len="med"/>
                        </a:ln>
                        <a:effectLst/>
                      </wps:spPr>
                      <wps:bodyPr/>
                    </wps:wsp>
                  </a:graphicData>
                </a:graphic>
              </wp:anchor>
            </w:drawing>
          </mc:Choice>
          <mc:Fallback>
            <w:pict>
              <v:shape w14:anchorId="08A8180A" id="直線矢印コネクタ 803" o:spid="_x0000_s1026" type="#_x0000_t32" style="position:absolute;left:0;text-align:left;margin-left:567.4pt;margin-top:111.9pt;width:43.35pt;height:71.45pt;flip:x;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" strokecolor="#3c3c3b" strokeweight="2pt">
                <v:stroke startarrow="block"/>
              </v:shape>
            </w:pict>
          </mc:Fallback>
        </mc:AlternateContent>
      </w:r>
      <w:r w:rsidR="00555269">
        <w:rPr>
          <w:noProof/>
        </w:rPr>
        <mc:AlternateContent>
          <mc:Choice Requires="wps">
            <w:drawing>
              <wp:anchor distT="0" distB="0" distL="114300" distR="114300" simplePos="0" relativeHeight="251707904" behindDoc="0" locked="0" layoutInCell="1" allowOverlap="1" wp14:anchorId="43D0331B" wp14:editId="25457BA3">
                <wp:simplePos x="0" y="0"/>
                <wp:positionH relativeFrom="column">
                  <wp:posOffset>9286437</wp:posOffset>
                </wp:positionH>
                <wp:positionV relativeFrom="paragraph">
                  <wp:posOffset>1430850</wp:posOffset>
                </wp:positionV>
                <wp:extent cx="443" cy="408261"/>
                <wp:effectExtent l="76200" t="0" r="57150" b="49530"/>
                <wp:wrapNone/>
                <wp:docPr id="804" name="直線矢印コネクタ 804"/>
                <wp:cNvGraphicFramePr/>
                <a:graphic xmlns:a="http://schemas.openxmlformats.org/drawingml/2006/main">
                  <a:graphicData uri="http://schemas.microsoft.com/office/word/2010/wordprocessingShape">
                    <wps:wsp>
                      <wps:cNvCnPr/>
                      <wps:spPr>
                        <a:xfrm>
                          <a:off x="0" y="0"/>
                          <a:ext cx="443" cy="408261"/>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23E8399A" id="直線矢印コネクタ 804" o:spid="_x0000_s1026" type="#_x0000_t32" style="position:absolute;left:0;text-align:left;margin-left:731.2pt;margin-top:112.65pt;width:.05pt;height:32.1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" strokecolor="#3c3c3b" strokeweight="2pt">
                <v:stroke endarrow="block"/>
              </v:shape>
            </w:pict>
          </mc:Fallback>
        </mc:AlternateContent>
      </w:r>
      <w:r w:rsidR="00555269">
        <w:rPr>
          <w:noProof/>
        </w:rPr>
        <mc:AlternateContent>
          <mc:Choice Requires="wps">
            <w:drawing>
              <wp:anchor distT="0" distB="0" distL="114300" distR="114300" simplePos="0" relativeHeight="251708928" behindDoc="0" locked="0" layoutInCell="1" allowOverlap="1" wp14:anchorId="75A4D41C" wp14:editId="4F6A2357">
                <wp:simplePos x="0" y="0"/>
                <wp:positionH relativeFrom="column">
                  <wp:posOffset>1539636</wp:posOffset>
                </wp:positionH>
                <wp:positionV relativeFrom="paragraph">
                  <wp:posOffset>2664862</wp:posOffset>
                </wp:positionV>
                <wp:extent cx="8267724" cy="0"/>
                <wp:effectExtent l="0" t="0" r="19050" b="19050"/>
                <wp:wrapNone/>
                <wp:docPr id="805" name="直線コネクタ 805"/>
                <wp:cNvGraphicFramePr/>
                <a:graphic xmlns:a="http://schemas.openxmlformats.org/drawingml/2006/main">
                  <a:graphicData uri="http://schemas.microsoft.com/office/word/2010/wordprocessingShape">
                    <wps:wsp>
                      <wps:cNvCnPr/>
                      <wps:spPr>
                        <a:xfrm>
                          <a:off x="0" y="0"/>
                          <a:ext cx="8267724"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3F2B8931" id="直線コネクタ 805" o:spid="_x0000_s1026" style="position:absolute;left:0;text-align:left;z-index:251708928;visibility:visible;mso-wrap-style:square;mso-wrap-distance-left:9pt;mso-wrap-distance-top:0;mso-wrap-distance-right:9pt;mso-wrap-distance-bottom:0;mso-position-horizontal:absolute;mso-position-horizontal-relative:text;mso-position-vertical:absolute;mso-position-vertical-relative:text" from="121.25pt,209.85pt" to="772.25pt,2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" strokecolor="windowText"/>
            </w:pict>
          </mc:Fallback>
        </mc:AlternateContent>
      </w:r>
      <w:r w:rsidR="00555269">
        <w:rPr>
          <w:noProof/>
        </w:rPr>
        <mc:AlternateContent>
          <mc:Choice Requires="wps">
            <w:drawing>
              <wp:anchor distT="0" distB="0" distL="114300" distR="114300" simplePos="0" relativeHeight="251712000" behindDoc="0" locked="0" layoutInCell="1" allowOverlap="1" wp14:anchorId="35DAB379" wp14:editId="2223EDE5">
                <wp:simplePos x="0" y="0"/>
                <wp:positionH relativeFrom="column">
                  <wp:posOffset>1673643</wp:posOffset>
                </wp:positionH>
                <wp:positionV relativeFrom="paragraph">
                  <wp:posOffset>2304415</wp:posOffset>
                </wp:positionV>
                <wp:extent cx="1094040" cy="306000"/>
                <wp:effectExtent l="57150" t="19050" r="68580" b="94615"/>
                <wp:wrapNone/>
                <wp:docPr id="808" name="正方形/長方形 808"/>
                <wp:cNvGraphicFramePr/>
                <a:graphic xmlns:a="http://schemas.openxmlformats.org/drawingml/2006/main">
                  <a:graphicData uri="http://schemas.microsoft.com/office/word/2010/wordprocessingShape">
                    <wps:wsp>
                      <wps:cNvSpPr/>
                      <wps:spPr>
                        <a:xfrm>
                          <a:off x="0" y="0"/>
                          <a:ext cx="1094040" cy="306000"/>
                        </a:xfrm>
                        <a:prstGeom prst="rect">
                          <a:avLst/>
                        </a:prstGeom>
                        <a:solidFill>
                          <a:schemeClr val="tx1">
                            <a:lumMod val="50000"/>
                            <a:lumOff val="50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74A5096F" w14:textId="77777777" w:rsidR="007B53F4" w:rsidRPr="00DB5626" w:rsidRDefault="007B53F4" w:rsidP="00816AF4">
                            <w:pPr>
                              <w:pStyle w:val="Web"/>
                              <w:jc w:val="center"/>
                              <w:rPr>
                                <w:color w:val="FFFFFF" w:themeColor="background1"/>
                                <w:sz w:val="20"/>
                                <w:szCs w:val="20"/>
                              </w:rPr>
                            </w:pPr>
                            <w:r w:rsidRPr="00DB5626">
                              <w:rPr>
                                <w:rFonts w:ascii="Arial" w:eastAsia="HGP創英角ｺﾞｼｯｸUB" w:hAnsi="Arial" w:cs="Arial"/>
                                <w:b/>
                                <w:bCs/>
                                <w:color w:val="FFFFFF" w:themeColor="background1"/>
                                <w:sz w:val="20"/>
                                <w:szCs w:val="20"/>
                              </w:rPr>
                              <w:t>Power domain control</w:t>
                            </w:r>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35DAB379" id="正方形/長方形 808" o:spid="_x0000_s1045" style="position:absolute;left:0;text-align:left;margin-left:131.8pt;margin-top:181.45pt;width:86.15pt;height:24.1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" fillcolor="gray [1629]" strokecolor="black [3213]">
                <v:shadow on="t" color="black" opacity="22937f" origin=",.5" offset="0,.63889mm"/>
                <v:textbox inset="0,0,0,0">
                  <w:txbxContent>
                    <w:p w14:paraId="74A5096F" w14:textId="77777777" w:rsidR="007B53F4" w:rsidRPr="00DB5626" w:rsidRDefault="007B53F4" w:rsidP="00816AF4">
                      <w:pPr>
                        <w:pStyle w:val="Web"/>
                        <w:jc w:val="center"/>
                        <w:rPr>
                          <w:color w:val="FFFFFF" w:themeColor="background1"/>
                          <w:sz w:val="20"/>
                          <w:szCs w:val="20"/>
                        </w:rPr>
                      </w:pPr>
                      <w:r w:rsidRPr="00DB5626">
                        <w:rPr>
                          <w:rFonts w:ascii="Arial" w:eastAsia="HGP創英角ｺﾞｼｯｸUB" w:hAnsi="Arial" w:cs="Arial"/>
                          <w:b/>
                          <w:bCs/>
                          <w:color w:val="FFFFFF" w:themeColor="background1"/>
                          <w:sz w:val="20"/>
                          <w:szCs w:val="20"/>
                        </w:rPr>
                        <w:t>Power domain control</w:t>
                      </w:r>
                    </w:p>
                  </w:txbxContent>
                </v:textbox>
              </v:rect>
            </w:pict>
          </mc:Fallback>
        </mc:AlternateContent>
      </w:r>
      <w:r w:rsidR="00555269">
        <w:rPr>
          <w:noProof/>
        </w:rPr>
        <mc:AlternateContent>
          <mc:Choice Requires="wps">
            <w:drawing>
              <wp:anchor distT="0" distB="0" distL="114300" distR="114300" simplePos="0" relativeHeight="251713024" behindDoc="0" locked="0" layoutInCell="1" allowOverlap="1" wp14:anchorId="576A21DD" wp14:editId="1DA1F38E">
                <wp:simplePos x="0" y="0"/>
                <wp:positionH relativeFrom="column">
                  <wp:posOffset>2220902</wp:posOffset>
                </wp:positionH>
                <wp:positionV relativeFrom="paragraph">
                  <wp:posOffset>1644254</wp:posOffset>
                </wp:positionV>
                <wp:extent cx="287528" cy="658440"/>
                <wp:effectExtent l="38100" t="0" r="36830" b="66040"/>
                <wp:wrapNone/>
                <wp:docPr id="809" name="直線矢印コネクタ 809"/>
                <wp:cNvGraphicFramePr/>
                <a:graphic xmlns:a="http://schemas.openxmlformats.org/drawingml/2006/main">
                  <a:graphicData uri="http://schemas.microsoft.com/office/word/2010/wordprocessingShape">
                    <wps:wsp>
                      <wps:cNvCnPr/>
                      <wps:spPr>
                        <a:xfrm flipH="1">
                          <a:off x="0" y="0"/>
                          <a:ext cx="287528" cy="658440"/>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262997D3" id="直線矢印コネクタ 809" o:spid="_x0000_s1026" type="#_x0000_t32" style="position:absolute;left:0;text-align:left;margin-left:174.85pt;margin-top:129.45pt;width:22.65pt;height:51.85pt;flip:x;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" strokecolor="#3c3c3b" strokeweight="2pt">
                <v:stroke endarrow="block"/>
              </v:shape>
            </w:pict>
          </mc:Fallback>
        </mc:AlternateContent>
      </w:r>
      <w:r w:rsidR="00555269">
        <w:rPr>
          <w:noProof/>
        </w:rPr>
        <mc:AlternateContent>
          <mc:Choice Requires="wps">
            <w:drawing>
              <wp:anchor distT="0" distB="0" distL="114300" distR="114300" simplePos="0" relativeHeight="251714048" behindDoc="0" locked="0" layoutInCell="1" allowOverlap="1" wp14:anchorId="69094103" wp14:editId="230FF34C">
                <wp:simplePos x="0" y="0"/>
                <wp:positionH relativeFrom="column">
                  <wp:posOffset>7358640</wp:posOffset>
                </wp:positionH>
                <wp:positionV relativeFrom="paragraph">
                  <wp:posOffset>1124593</wp:posOffset>
                </wp:positionV>
                <wp:extent cx="795600" cy="306000"/>
                <wp:effectExtent l="57150" t="19050" r="81280" b="94615"/>
                <wp:wrapNone/>
                <wp:docPr id="810" name="正方形/長方形 810"/>
                <wp:cNvGraphicFramePr/>
                <a:graphic xmlns:a="http://schemas.openxmlformats.org/drawingml/2006/main">
                  <a:graphicData uri="http://schemas.microsoft.com/office/word/2010/wordprocessingShape">
                    <wps:wsp>
                      <wps:cNvSpPr/>
                      <wps:spPr>
                        <a:xfrm>
                          <a:off x="0" y="0"/>
                          <a:ext cx="795600" cy="306000"/>
                        </a:xfrm>
                        <a:prstGeom prst="rect">
                          <a:avLst/>
                        </a:prstGeom>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wps:spPr>
                      <wps:txbx>
                        <w:txbxContent>
                          <w:p w14:paraId="7DDF6695" w14:textId="77777777" w:rsidR="007B53F4" w:rsidRPr="00441717" w:rsidRDefault="007B53F4" w:rsidP="00555269">
                            <w:pPr>
                              <w:pStyle w:val="Web"/>
                              <w:jc w:val="center"/>
                            </w:pPr>
                            <w:r w:rsidRPr="00441717">
                              <w:rPr>
                                <w:rFonts w:ascii="Arial" w:eastAsia="HGP創英角ｺﾞｼｯｸUB" w:hAnsi="Arial" w:cs="Arial"/>
                                <w:b/>
                                <w:bCs/>
                              </w:rPr>
                              <w:t>EMS</w:t>
                            </w:r>
                          </w:p>
                        </w:txbxContent>
                      </wps:txbx>
                      <wps:bodyPr anchor="ctr"/>
                    </wps:wsp>
                  </a:graphicData>
                </a:graphic>
                <wp14:sizeRelH relativeFrom="margin">
                  <wp14:pctWidth>0</wp14:pctWidth>
                </wp14:sizeRelH>
                <wp14:sizeRelV relativeFrom="margin">
                  <wp14:pctHeight>0</wp14:pctHeight>
                </wp14:sizeRelV>
              </wp:anchor>
            </w:drawing>
          </mc:Choice>
          <mc:Fallback>
            <w:pict>
              <v:rect w14:anchorId="69094103" id="正方形/長方形 810" o:spid="_x0000_s1046" style="position:absolute;left:0;text-align:left;margin-left:579.4pt;margin-top:88.55pt;width:62.65pt;height:24.1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" fillcolor="black [3213]" strokecolor="black [3213]">
                <v:fill r:id="rId15" o:title="" color2="white [3212]" type="pattern"/>
                <v:shadow on="t" color="black" opacity="22937f" origin=",.5" offset="0,.63889mm"/>
                <v:textbox>
                  <w:txbxContent>
                    <w:p w14:paraId="7DDF6695" w14:textId="77777777" w:rsidR="007B53F4" w:rsidRPr="00441717" w:rsidRDefault="007B53F4" w:rsidP="00555269">
                      <w:pPr>
                        <w:pStyle w:val="Web"/>
                        <w:jc w:val="center"/>
                      </w:pPr>
                      <w:r w:rsidRPr="00441717">
                        <w:rPr>
                          <w:rFonts w:ascii="Arial" w:eastAsia="HGP創英角ｺﾞｼｯｸUB" w:hAnsi="Arial" w:cs="Arial"/>
                          <w:b/>
                          <w:bCs/>
                        </w:rPr>
                        <w:t>EMS</w:t>
                      </w:r>
                    </w:p>
                  </w:txbxContent>
                </v:textbox>
              </v:rect>
            </w:pict>
          </mc:Fallback>
        </mc:AlternateContent>
      </w:r>
      <w:r w:rsidR="00555269">
        <w:rPr>
          <w:noProof/>
        </w:rPr>
        <mc:AlternateContent>
          <mc:Choice Requires="wps">
            <w:drawing>
              <wp:anchor distT="0" distB="0" distL="114300" distR="114300" simplePos="0" relativeHeight="251715072" behindDoc="0" locked="0" layoutInCell="1" allowOverlap="1" wp14:anchorId="35F570F8" wp14:editId="23FBA313">
                <wp:simplePos x="0" y="0"/>
                <wp:positionH relativeFrom="column">
                  <wp:posOffset>7206288</wp:posOffset>
                </wp:positionH>
                <wp:positionV relativeFrom="paragraph">
                  <wp:posOffset>1282448</wp:posOffset>
                </wp:positionV>
                <wp:extent cx="1682083" cy="1046518"/>
                <wp:effectExtent l="0" t="38100" r="52070" b="20320"/>
                <wp:wrapNone/>
                <wp:docPr id="811" name="直線矢印コネクタ 811"/>
                <wp:cNvGraphicFramePr/>
                <a:graphic xmlns:a="http://schemas.openxmlformats.org/drawingml/2006/main">
                  <a:graphicData uri="http://schemas.microsoft.com/office/word/2010/wordprocessingShape">
                    <wps:wsp>
                      <wps:cNvCnPr/>
                      <wps:spPr>
                        <a:xfrm flipH="1">
                          <a:off x="0" y="0"/>
                          <a:ext cx="1682083" cy="1046518"/>
                        </a:xfrm>
                        <a:prstGeom prst="straightConnector1">
                          <a:avLst/>
                        </a:prstGeom>
                        <a:noFill/>
                        <a:ln w="25400" cap="flat" cmpd="sng" algn="ctr">
                          <a:solidFill>
                            <a:srgbClr val="3C3C3B"/>
                          </a:solidFill>
                          <a:prstDash val="solid"/>
                          <a:headEnd type="triangle" w="med" len="med"/>
                          <a:tailEnd type="none" w="med" len="med"/>
                        </a:ln>
                        <a:effectLst/>
                      </wps:spPr>
                      <wps:bodyPr/>
                    </wps:wsp>
                  </a:graphicData>
                </a:graphic>
              </wp:anchor>
            </w:drawing>
          </mc:Choice>
          <mc:Fallback>
            <w:pict>
              <v:shape w14:anchorId="58822CCF" id="直線矢印コネクタ 811" o:spid="_x0000_s1026" type="#_x0000_t32" style="position:absolute;left:0;text-align:left;margin-left:567.4pt;margin-top:101pt;width:132.45pt;height:82.4pt;flip:x;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" strokecolor="#3c3c3b" strokeweight="2pt">
                <v:stroke startarrow="block"/>
              </v:shape>
            </w:pict>
          </mc:Fallback>
        </mc:AlternateContent>
      </w:r>
      <w:r w:rsidR="00555269">
        <w:rPr>
          <w:noProof/>
        </w:rPr>
        <mc:AlternateContent>
          <mc:Choice Requires="wps">
            <w:drawing>
              <wp:anchor distT="0" distB="0" distL="114300" distR="114300" simplePos="0" relativeHeight="251720192" behindDoc="0" locked="0" layoutInCell="1" allowOverlap="1" wp14:anchorId="07ABE699" wp14:editId="68BA3520">
                <wp:simplePos x="0" y="0"/>
                <wp:positionH relativeFrom="column">
                  <wp:posOffset>259080</wp:posOffset>
                </wp:positionH>
                <wp:positionV relativeFrom="paragraph">
                  <wp:posOffset>496721</wp:posOffset>
                </wp:positionV>
                <wp:extent cx="1111250" cy="354965"/>
                <wp:effectExtent l="0" t="0" r="0" b="6985"/>
                <wp:wrapNone/>
                <wp:docPr id="816"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611DE" w14:textId="77777777" w:rsidR="007B53F4" w:rsidRPr="00DB5626" w:rsidRDefault="007B53F4" w:rsidP="00BE2200">
                            <w:pPr>
                              <w:pStyle w:val="Web"/>
                              <w:rPr>
                                <w:rFonts w:ascii="Arial" w:hAnsi="Arial" w:cs="Arial"/>
                                <w:b/>
                                <w:sz w:val="32"/>
                                <w:szCs w:val="32"/>
                              </w:rPr>
                            </w:pPr>
                            <w:r w:rsidRPr="00DB5626">
                              <w:rPr>
                                <w:rFonts w:ascii="Arial" w:hAnsi="Arial" w:cs="Arial"/>
                                <w:b/>
                                <w:sz w:val="32"/>
                                <w:szCs w:val="32"/>
                              </w:rPr>
                              <w:t>Requirements</w:t>
                            </w:r>
                          </w:p>
                        </w:txbxContent>
                      </wps:txbx>
                      <wps:bodyPr wrap="none">
                        <a:spAutoFit/>
                      </wps:bodyPr>
                    </wps:wsp>
                  </a:graphicData>
                </a:graphic>
              </wp:anchor>
            </w:drawing>
          </mc:Choice>
          <mc:Fallback>
            <w:pict>
              <v:shape w14:anchorId="07ABE699" id="_x0000_s1047" type="#_x0000_t202" style="position:absolute;left:0;text-align:left;margin-left:20.4pt;margin-top:39.1pt;width:87.5pt;height:27.95pt;z-index:251720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" filled="f" stroked="f">
                <v:textbox style="mso-fit-shape-to-text:t">
                  <w:txbxContent>
                    <w:p w14:paraId="141611DE" w14:textId="77777777" w:rsidR="007B53F4" w:rsidRPr="00DB5626" w:rsidRDefault="007B53F4" w:rsidP="00BE2200">
                      <w:pPr>
                        <w:pStyle w:val="Web"/>
                        <w:rPr>
                          <w:rFonts w:ascii="Arial" w:hAnsi="Arial" w:cs="Arial"/>
                          <w:b/>
                          <w:sz w:val="32"/>
                          <w:szCs w:val="32"/>
                        </w:rPr>
                      </w:pPr>
                      <w:r w:rsidRPr="00DB5626">
                        <w:rPr>
                          <w:rFonts w:ascii="Arial" w:hAnsi="Arial" w:cs="Arial"/>
                          <w:b/>
                          <w:sz w:val="32"/>
                          <w:szCs w:val="32"/>
                        </w:rPr>
                        <w:t>Requirements</w:t>
                      </w:r>
                    </w:p>
                  </w:txbxContent>
                </v:textbox>
              </v:shape>
            </w:pict>
          </mc:Fallback>
        </mc:AlternateContent>
      </w:r>
      <w:r w:rsidR="004567D6">
        <w:br/>
      </w:r>
      <w:r w:rsidR="00555269">
        <w:br/>
      </w:r>
      <w:r w:rsidR="00555269">
        <w:br/>
      </w:r>
      <w:r w:rsidR="00555269">
        <w:br/>
      </w:r>
      <w:r w:rsidR="00555269">
        <w:br/>
      </w:r>
      <w:r w:rsidR="00555269">
        <w:br/>
      </w:r>
      <w:r w:rsidR="00555269">
        <w:br/>
      </w:r>
      <w:r w:rsidR="00555269">
        <w:br/>
      </w:r>
      <w:r w:rsidR="00555269">
        <w:br/>
      </w:r>
      <w:r w:rsidR="00555269">
        <w:br/>
      </w:r>
      <w:r w:rsidR="00555269">
        <w:br/>
      </w:r>
      <w:r w:rsidR="00555269">
        <w:br/>
      </w:r>
      <w:r w:rsidR="00555269">
        <w:br/>
      </w:r>
      <w:r w:rsidR="00555269">
        <w:br/>
      </w:r>
      <w:r w:rsidR="00555269">
        <w:br/>
      </w:r>
      <w:r w:rsidR="00555269">
        <w:br/>
      </w:r>
      <w:r w:rsidR="00555269">
        <w:br/>
      </w:r>
      <w:r w:rsidR="00555269">
        <w:br/>
      </w:r>
      <w:r w:rsidR="00555269">
        <w:br/>
      </w:r>
      <w:r w:rsidR="00555269">
        <w:br/>
      </w:r>
    </w:p>
    <w:p w14:paraId="20127F5A" w14:textId="2823CDF1" w:rsidR="000B34C7" w:rsidRDefault="00E609E2" w:rsidP="00584426">
      <w:pPr>
        <w:pStyle w:val="figuretitle"/>
      </w:pPr>
      <w:r>
        <w:rPr>
          <w:rFonts w:hint="eastAsia"/>
        </w:rPr>
        <w:t>Figure</w:t>
      </w:r>
      <w:r w:rsidR="00584426">
        <w:rPr>
          <w:rFonts w:hint="eastAsia"/>
        </w:rPr>
        <w:t xml:space="preserve"> </w:t>
      </w:r>
      <w:r w:rsidR="00BA133C">
        <w:fldChar w:fldCharType="begin"/>
      </w:r>
      <w:r w:rsidR="00BA133C">
        <w:instrText xml:space="preserve"> </w:instrText>
      </w:r>
      <w:r w:rsidR="00BA133C">
        <w:rPr>
          <w:rFonts w:hint="eastAsia"/>
        </w:rPr>
        <w:instrText>STYLEREF 1 \s</w:instrText>
      </w:r>
      <w:r w:rsidR="00BA133C">
        <w:instrText xml:space="preserve"> </w:instrText>
      </w:r>
      <w:r w:rsidR="00BA133C">
        <w:fldChar w:fldCharType="separate"/>
      </w:r>
      <w:r w:rsidR="001B3F11">
        <w:rPr>
          <w:noProof/>
        </w:rPr>
        <w:t>2</w:t>
      </w:r>
      <w:r w:rsidR="00BA133C">
        <w:fldChar w:fldCharType="end"/>
      </w:r>
      <w:r w:rsidR="00BA133C">
        <w:noBreakHyphen/>
      </w:r>
      <w:r w:rsidR="00BA133C">
        <w:fldChar w:fldCharType="begin"/>
      </w:r>
      <w:r w:rsidR="00BA133C">
        <w:instrText xml:space="preserve"> </w:instrText>
      </w:r>
      <w:r w:rsidR="00BA133C">
        <w:rPr>
          <w:rFonts w:hint="eastAsia"/>
        </w:rPr>
        <w:instrText xml:space="preserve">SEQ </w:instrText>
      </w:r>
      <w:r w:rsidR="00BA133C">
        <w:rPr>
          <w:rFonts w:hint="eastAsia"/>
        </w:rPr>
        <w:instrText>図</w:instrText>
      </w:r>
      <w:r w:rsidR="00BA133C">
        <w:rPr>
          <w:rFonts w:hint="eastAsia"/>
        </w:rPr>
        <w:instrText xml:space="preserve"> \* ARABIC \s 1</w:instrText>
      </w:r>
      <w:r w:rsidR="00BA133C">
        <w:instrText xml:space="preserve"> </w:instrText>
      </w:r>
      <w:r w:rsidR="00BA133C">
        <w:fldChar w:fldCharType="separate"/>
      </w:r>
      <w:r w:rsidR="001B3F11">
        <w:rPr>
          <w:noProof/>
        </w:rPr>
        <w:t>1</w:t>
      </w:r>
      <w:r w:rsidR="00BA133C">
        <w:fldChar w:fldCharType="end"/>
      </w:r>
      <w:r>
        <w:t xml:space="preserve">   </w:t>
      </w:r>
      <w:r w:rsidRPr="00D63F0E">
        <w:t>Relationships between the Requirements and Functions Related to Power Control</w:t>
      </w:r>
    </w:p>
    <w:p w14:paraId="00AC62E9" w14:textId="77777777" w:rsidR="0064273F" w:rsidRPr="0064273F" w:rsidRDefault="0064273F" w:rsidP="0064273F">
      <w:pPr>
        <w:pStyle w:val="Space"/>
      </w:pPr>
    </w:p>
    <w:p w14:paraId="705B357F" w14:textId="77777777" w:rsidR="00175158" w:rsidRDefault="00175158" w:rsidP="00122128"/>
    <w:p w14:paraId="76203375" w14:textId="77777777" w:rsidR="003E0D47" w:rsidRDefault="003E0D47" w:rsidP="00122128">
      <w:pPr>
        <w:sectPr w:rsidR="003E0D47" w:rsidSect="001E2490">
          <w:headerReference w:type="default" r:id="rId17"/>
          <w:footerReference w:type="default" r:id="rId18"/>
          <w:headerReference w:type="first" r:id="rId19"/>
          <w:pgSz w:w="16840" w:h="11907" w:orient="landscape" w:code="9"/>
          <w:pgMar w:top="1134" w:right="567" w:bottom="1134" w:left="567" w:header="851" w:footer="567" w:gutter="0"/>
          <w:cols w:space="360"/>
          <w:docGrid w:linePitch="272"/>
        </w:sectPr>
      </w:pPr>
    </w:p>
    <w:p w14:paraId="4C6311A7" w14:textId="77777777" w:rsidR="00175158" w:rsidRPr="00697308" w:rsidRDefault="00E609E2" w:rsidP="00116E51">
      <w:pPr>
        <w:pStyle w:val="10"/>
      </w:pPr>
      <w:bookmarkStart w:id="183" w:name="_Toc536612047"/>
      <w:r w:rsidRPr="00E609E2">
        <w:lastRenderedPageBreak/>
        <w:t xml:space="preserve">High-speed Booting </w:t>
      </w:r>
      <w:r>
        <w:t>i</w:t>
      </w:r>
      <w:r w:rsidRPr="00E609E2">
        <w:t xml:space="preserve">n Response </w:t>
      </w:r>
      <w:r>
        <w:t>t</w:t>
      </w:r>
      <w:r w:rsidRPr="00E609E2">
        <w:t>o</w:t>
      </w:r>
      <w:r>
        <w:t xml:space="preserve"> t</w:t>
      </w:r>
      <w:r w:rsidRPr="00E609E2">
        <w:t xml:space="preserve">he Key </w:t>
      </w:r>
      <w:r>
        <w:t>b</w:t>
      </w:r>
      <w:r w:rsidRPr="00E609E2">
        <w:t xml:space="preserve">eing Turned </w:t>
      </w:r>
      <w:r>
        <w:t>t</w:t>
      </w:r>
      <w:r w:rsidRPr="00E609E2">
        <w:t xml:space="preserve">o Start </w:t>
      </w:r>
      <w:r>
        <w:t>t</w:t>
      </w:r>
      <w:r w:rsidRPr="00E609E2">
        <w:t>he Engine</w:t>
      </w:r>
      <w:bookmarkEnd w:id="183"/>
    </w:p>
    <w:p w14:paraId="0FA92124" w14:textId="77777777" w:rsidR="0064273F" w:rsidRPr="00116E51" w:rsidRDefault="00116E51" w:rsidP="00D33E4F">
      <w:pPr>
        <w:pStyle w:val="21"/>
      </w:pPr>
      <w:bookmarkStart w:id="184" w:name="_Toc536612048"/>
      <w:r w:rsidRPr="00116E51">
        <w:t>Overview of the Requirements</w:t>
      </w:r>
      <w:bookmarkEnd w:id="184"/>
    </w:p>
    <w:p w14:paraId="66692403" w14:textId="77777777" w:rsidR="0064273F" w:rsidRPr="00116E51" w:rsidRDefault="00116E51" w:rsidP="00116E51">
      <w:pPr>
        <w:pStyle w:val="31"/>
      </w:pPr>
      <w:bookmarkStart w:id="185" w:name="_Toc536612049"/>
      <w:r w:rsidRPr="00116E51">
        <w:t>Background</w:t>
      </w:r>
      <w:bookmarkEnd w:id="185"/>
    </w:p>
    <w:p w14:paraId="6A97814C" w14:textId="77777777" w:rsidR="0064273F" w:rsidRDefault="00116E51" w:rsidP="00B1409B">
      <w:r w:rsidRPr="00116E51">
        <w:t>Current requirements for on-board information terminals in vehicles exceed the previous model of car navigation and audio systems. They are now required to provide various other items, such as a full range of entertainment and information communications. Demands for services that are stress-free in terms of greater efficiency, convenience, and comfort have also increased. For example, the navigation system and various button operations being enabled immediately after the key is turned to start the engine gives users a greater sense of comfort. In particular, users as a matter of course now require that the playback of music or video can soon be resumed from the state prior to suspension due to the key previously having been turned to stop the engine. For these reasons, high-speed booting after the key is turned to start the engine is considered to be essential.</w:t>
      </w:r>
    </w:p>
    <w:p w14:paraId="51482443" w14:textId="77777777" w:rsidR="0064273F" w:rsidRDefault="0064273F" w:rsidP="00B1409B">
      <w:pPr>
        <w:pStyle w:val="Space"/>
      </w:pPr>
    </w:p>
    <w:p w14:paraId="57A40E82" w14:textId="6AB0B6B1" w:rsidR="00B1409B" w:rsidRDefault="00B1409B" w:rsidP="00B1409B">
      <w:r>
        <w:br w:type="page"/>
      </w:r>
    </w:p>
    <w:p w14:paraId="4BCD67D8" w14:textId="77777777" w:rsidR="0064273F" w:rsidRPr="00116E51" w:rsidRDefault="00116E51" w:rsidP="00116E51">
      <w:pPr>
        <w:pStyle w:val="31"/>
      </w:pPr>
      <w:bookmarkStart w:id="186" w:name="_Toc536612050"/>
      <w:r w:rsidRPr="00116E51">
        <w:lastRenderedPageBreak/>
        <w:t>Realizing High-speed Booting</w:t>
      </w:r>
      <w:bookmarkEnd w:id="186"/>
    </w:p>
    <w:p w14:paraId="2215A269" w14:textId="77777777" w:rsidR="000600DA" w:rsidRDefault="00116E51" w:rsidP="00B1409B">
      <w:pPr>
        <w:rPr>
          <w:highlight w:val="yellow"/>
        </w:rPr>
      </w:pPr>
      <w:r w:rsidRPr="00116E51">
        <w:t>To realize high-speed booting after the key is turned to start the engine, the times for processing that takes relatively long when a system is booted up (transfer of data to DRAM, initialization of drivers and applications) need to be shortened. The “</w:t>
      </w:r>
      <w:r w:rsidR="00525B3C">
        <w:t>S</w:t>
      </w:r>
      <w:r w:rsidRPr="00116E51">
        <w:t xml:space="preserve">ystem </w:t>
      </w:r>
      <w:r w:rsidR="00525B3C">
        <w:t>S</w:t>
      </w:r>
      <w:r w:rsidRPr="00116E51">
        <w:t>uspend to RAM” function is a way of shortening such processing times. This retains the state of operation of the system prior to the suspension at the time the key is turned to stop the engine and restores it when the key is turned to start the engine again, thus skipping time-consuming processing. Note that using the “</w:t>
      </w:r>
      <w:r w:rsidR="006E4982">
        <w:t>S</w:t>
      </w:r>
      <w:r w:rsidRPr="00116E51">
        <w:t xml:space="preserve">ystem </w:t>
      </w:r>
      <w:r w:rsidR="006E4982">
        <w:t>S</w:t>
      </w:r>
      <w:r w:rsidRPr="00116E51">
        <w:t>uspend to RAM” function requires that the power supply to the DRAM be turned on since this is where the state prior to suspension is to be stored. If the vehicle’s battery goes flat while supplying power to the DRAM, restoring the system becomes impossible. Therefore, using this also requires a design in which power is only supplied to the minimum of systems to suppress current drawn from the battery (reducing dark current) during times when “</w:t>
      </w:r>
      <w:r w:rsidR="006E4982">
        <w:t>S</w:t>
      </w:r>
      <w:r w:rsidRPr="00116E51">
        <w:t xml:space="preserve">ystem </w:t>
      </w:r>
      <w:r w:rsidR="006E4982">
        <w:t>S</w:t>
      </w:r>
      <w:r w:rsidRPr="00116E51">
        <w:t>uspend to RAM” is in use.</w:t>
      </w:r>
    </w:p>
    <w:p w14:paraId="330460ED" w14:textId="77777777" w:rsidR="00116E51" w:rsidRPr="00B42F2D" w:rsidRDefault="00116E51" w:rsidP="00B1409B">
      <w:pPr>
        <w:rPr>
          <w:highlight w:val="yellow"/>
        </w:rPr>
      </w:pPr>
    </w:p>
    <w:p w14:paraId="4A072237" w14:textId="77777777" w:rsidR="0064273F" w:rsidRDefault="00116E51" w:rsidP="00B1409B">
      <w:r w:rsidRPr="00116E51">
        <w:t>Renesas provides both the “</w:t>
      </w:r>
      <w:r w:rsidR="006E4982">
        <w:t>S</w:t>
      </w:r>
      <w:r w:rsidRPr="00116E51">
        <w:t xml:space="preserve">ystem </w:t>
      </w:r>
      <w:r w:rsidR="006E4982">
        <w:t>S</w:t>
      </w:r>
      <w:r w:rsidRPr="00116E51">
        <w:t>uspend to RAM” function and countermeasures for dark current as standard items of support.</w:t>
      </w:r>
    </w:p>
    <w:p w14:paraId="0EB861B7" w14:textId="77777777" w:rsidR="0064273F" w:rsidRPr="003C762F" w:rsidRDefault="0064273F" w:rsidP="00B1409B">
      <w:pPr>
        <w:pStyle w:val="Space"/>
      </w:pPr>
    </w:p>
    <w:p w14:paraId="528952C4" w14:textId="77777777" w:rsidR="004A7056" w:rsidRPr="004A7056" w:rsidRDefault="004A7056" w:rsidP="00B1409B">
      <w:pPr>
        <w:rPr>
          <w:lang w:eastAsia="zh-TW"/>
        </w:rPr>
      </w:pPr>
    </w:p>
    <w:p w14:paraId="79390643" w14:textId="77777777" w:rsidR="0064273F" w:rsidRPr="007B1E83" w:rsidRDefault="0064273F" w:rsidP="00B1409B">
      <w:pPr>
        <w:sectPr w:rsidR="0064273F" w:rsidRPr="007B1E83" w:rsidSect="001E2490">
          <w:headerReference w:type="default" r:id="rId20"/>
          <w:pgSz w:w="11907" w:h="16840" w:code="9"/>
          <w:pgMar w:top="567" w:right="1134" w:bottom="567" w:left="1134" w:header="851" w:footer="567" w:gutter="0"/>
          <w:cols w:space="360"/>
          <w:docGrid w:linePitch="272"/>
        </w:sectPr>
      </w:pPr>
    </w:p>
    <w:p w14:paraId="1BB2291C" w14:textId="77777777" w:rsidR="0064273F" w:rsidRPr="00116E51" w:rsidRDefault="00116E51" w:rsidP="00116E51">
      <w:pPr>
        <w:pStyle w:val="21"/>
      </w:pPr>
      <w:bookmarkStart w:id="187" w:name="_Toc536612051"/>
      <w:r w:rsidRPr="00116E51">
        <w:rPr>
          <w:lang w:eastAsia="zh-TW"/>
        </w:rPr>
        <w:lastRenderedPageBreak/>
        <w:t>Overview of the “System Suspend to RAM” Function</w:t>
      </w:r>
      <w:bookmarkEnd w:id="187"/>
    </w:p>
    <w:p w14:paraId="1CDFD8E3" w14:textId="77777777" w:rsidR="007B1E83" w:rsidRPr="007B1E83" w:rsidRDefault="00116E51" w:rsidP="007B1E83">
      <w:pPr>
        <w:rPr>
          <w:lang w:eastAsia="zh-TW"/>
        </w:rPr>
      </w:pPr>
      <w:r w:rsidRPr="00116E51">
        <w:rPr>
          <w:lang w:eastAsia="zh-TW"/>
        </w:rPr>
        <w:t>Renesas supports the “</w:t>
      </w:r>
      <w:r w:rsidR="006E4982">
        <w:rPr>
          <w:lang w:eastAsia="zh-TW"/>
        </w:rPr>
        <w:t>S</w:t>
      </w:r>
      <w:r w:rsidRPr="00116E51">
        <w:rPr>
          <w:lang w:eastAsia="zh-TW"/>
        </w:rPr>
        <w:t xml:space="preserve">ystem </w:t>
      </w:r>
      <w:r w:rsidR="006E4982">
        <w:rPr>
          <w:lang w:eastAsia="zh-TW"/>
        </w:rPr>
        <w:t>S</w:t>
      </w:r>
      <w:r w:rsidRPr="00116E51">
        <w:rPr>
          <w:lang w:eastAsia="zh-TW"/>
        </w:rPr>
        <w:t>uspend to RAM” function, in which system operation is suspended while its state at that time is retained. On release from suspension, the system is restored to its prior state. Suspending the supply of power to all systems from the PMIC with the exception of the memory backup supply serves as a further measure for reducing dark current. Figure 3-1 is a schematic view of the state transitions before and after dark current is reduced. The flow of software for using the “</w:t>
      </w:r>
      <w:r w:rsidR="006E4982">
        <w:rPr>
          <w:lang w:eastAsia="zh-TW"/>
        </w:rPr>
        <w:t>S</w:t>
      </w:r>
      <w:r w:rsidRPr="00116E51">
        <w:rPr>
          <w:lang w:eastAsia="zh-TW"/>
        </w:rPr>
        <w:t xml:space="preserve">ystem </w:t>
      </w:r>
      <w:r w:rsidR="006E4982">
        <w:rPr>
          <w:lang w:eastAsia="zh-TW"/>
        </w:rPr>
        <w:t>S</w:t>
      </w:r>
      <w:r w:rsidRPr="00116E51">
        <w:rPr>
          <w:lang w:eastAsia="zh-TW"/>
        </w:rPr>
        <w:t>uspend to RAM” function is depicted in section 3.3.</w:t>
      </w:r>
    </w:p>
    <w:p w14:paraId="52903B67" w14:textId="77777777" w:rsidR="007B1E83" w:rsidRPr="007B1E83" w:rsidRDefault="007B1E83" w:rsidP="007B1E83">
      <w:pPr>
        <w:pStyle w:val="Space"/>
        <w:rPr>
          <w:lang w:eastAsia="zh-TW"/>
        </w:rPr>
      </w:pPr>
    </w:p>
    <w:p w14:paraId="0243CE71" w14:textId="77777777" w:rsidR="002A7365" w:rsidRPr="007B1E83" w:rsidRDefault="007A278D" w:rsidP="0023501E">
      <w:pPr>
        <w:pStyle w:val="box"/>
        <w:rPr>
          <w:lang w:eastAsia="zh-TW"/>
        </w:rPr>
      </w:pPr>
      <w:r>
        <w:rPr>
          <w:noProof/>
        </w:rPr>
        <mc:AlternateContent>
          <mc:Choice Requires="wpg">
            <w:drawing>
              <wp:anchor distT="0" distB="0" distL="114300" distR="114300" simplePos="0" relativeHeight="251569664" behindDoc="0" locked="0" layoutInCell="1" allowOverlap="1" wp14:anchorId="4A94F9A5" wp14:editId="503A13CB">
                <wp:simplePos x="0" y="0"/>
                <wp:positionH relativeFrom="column">
                  <wp:posOffset>19334</wp:posOffset>
                </wp:positionH>
                <wp:positionV relativeFrom="paragraph">
                  <wp:posOffset>159885</wp:posOffset>
                </wp:positionV>
                <wp:extent cx="9813925" cy="3744595"/>
                <wp:effectExtent l="0" t="0" r="15875" b="27305"/>
                <wp:wrapNone/>
                <wp:docPr id="680" name="グループ化 680"/>
                <wp:cNvGraphicFramePr/>
                <a:graphic xmlns:a="http://schemas.openxmlformats.org/drawingml/2006/main">
                  <a:graphicData uri="http://schemas.microsoft.com/office/word/2010/wordprocessingGroup">
                    <wpg:wgp>
                      <wpg:cNvGrpSpPr/>
                      <wpg:grpSpPr>
                        <a:xfrm>
                          <a:off x="0" y="0"/>
                          <a:ext cx="9813925" cy="3744595"/>
                          <a:chOff x="0" y="0"/>
                          <a:chExt cx="9814287" cy="3744595"/>
                        </a:xfrm>
                      </wpg:grpSpPr>
                      <wps:wsp>
                        <wps:cNvPr id="667" name="左右矢印吹き出し 667"/>
                        <wps:cNvSpPr/>
                        <wps:spPr>
                          <a:xfrm rot="16200000">
                            <a:off x="7467600" y="1581150"/>
                            <a:ext cx="280035" cy="3614420"/>
                          </a:xfrm>
                          <a:prstGeom prst="leftRightArrowCallout">
                            <a:avLst>
                              <a:gd name="adj1" fmla="val 24567"/>
                              <a:gd name="adj2" fmla="val 25094"/>
                              <a:gd name="adj3" fmla="val 19685"/>
                              <a:gd name="adj4" fmla="val 18816"/>
                            </a:avLst>
                          </a:prstGeom>
                          <a:solidFill>
                            <a:sysClr val="window" lastClr="FFFFFF">
                              <a:lumMod val="75000"/>
                            </a:sysClr>
                          </a:solidFill>
                          <a:ln w="12700" cap="flat" cmpd="sng" algn="ctr">
                            <a:solidFill>
                              <a:sysClr val="window" lastClr="FFFFFF">
                                <a:lumMod val="65000"/>
                              </a:sysClr>
                            </a:solidFill>
                            <a:prstDash val="solid"/>
                          </a:ln>
                          <a:effectLst/>
                        </wps:spPr>
                        <wps:bodyPr rtlCol="0" anchor="ctr"/>
                      </wps:wsp>
                      <wps:wsp>
                        <wps:cNvPr id="668" name="正方形/長方形 668"/>
                        <wps:cNvSpPr/>
                        <wps:spPr>
                          <a:xfrm>
                            <a:off x="5753099" y="3133725"/>
                            <a:ext cx="1667148" cy="276481"/>
                          </a:xfrm>
                          <a:prstGeom prst="rect">
                            <a:avLst/>
                          </a:prstGeom>
                          <a:noFill/>
                          <a:ln w="25400" cap="flat" cmpd="sng" algn="ctr">
                            <a:noFill/>
                            <a:prstDash val="solid"/>
                          </a:ln>
                          <a:effectLst/>
                        </wps:spPr>
                        <wps:txbx>
                          <w:txbxContent>
                            <w:p w14:paraId="0DFBFCB6" w14:textId="77777777" w:rsidR="007B53F4" w:rsidRPr="00116E51" w:rsidRDefault="007B53F4" w:rsidP="00F26BDE">
                              <w:pPr>
                                <w:pStyle w:val="Web"/>
                                <w:spacing w:line="220" w:lineRule="exact"/>
                                <w:rPr>
                                  <w:rFonts w:ascii="Arial" w:eastAsia="メイリオ" w:hAnsi="Arial" w:cs="Arial"/>
                                </w:rPr>
                              </w:pPr>
                              <w:r w:rsidRPr="00116E51">
                                <w:rPr>
                                  <w:rFonts w:ascii="Arial" w:eastAsia="メイリオ" w:hAnsi="Arial" w:cs="Arial"/>
                                  <w:color w:val="000000" w:themeColor="text1"/>
                                  <w:kern w:val="24"/>
                                  <w:sz w:val="21"/>
                                  <w:szCs w:val="21"/>
                                </w:rPr>
                                <w:t>VD33, VD18, etc.</w:t>
                              </w:r>
                            </w:p>
                          </w:txbxContent>
                        </wps:txbx>
                        <wps:bodyPr tIns="54000" bIns="0" rtlCol="0" anchor="ctr">
                          <a:noAutofit/>
                        </wps:bodyPr>
                      </wps:wsp>
                      <wps:wsp>
                        <wps:cNvPr id="58" name="正方形/長方形 58"/>
                        <wps:cNvSpPr/>
                        <wps:spPr>
                          <a:xfrm>
                            <a:off x="1172810" y="3095625"/>
                            <a:ext cx="1581252" cy="289560"/>
                          </a:xfrm>
                          <a:prstGeom prst="rect">
                            <a:avLst/>
                          </a:prstGeom>
                          <a:noFill/>
                          <a:ln w="25400" cap="flat" cmpd="sng" algn="ctr">
                            <a:noFill/>
                            <a:prstDash val="solid"/>
                          </a:ln>
                          <a:effectLst/>
                        </wps:spPr>
                        <wps:txbx>
                          <w:txbxContent>
                            <w:p w14:paraId="71B190CC" w14:textId="77777777" w:rsidR="007B53F4" w:rsidRPr="00116E51" w:rsidRDefault="007B53F4" w:rsidP="00F26BDE">
                              <w:pPr>
                                <w:pStyle w:val="Web"/>
                                <w:spacing w:line="220" w:lineRule="exact"/>
                                <w:rPr>
                                  <w:rFonts w:ascii="Arial" w:eastAsia="メイリオ" w:hAnsi="Arial" w:cs="Arial"/>
                                </w:rPr>
                              </w:pPr>
                              <w:r w:rsidRPr="00116E51">
                                <w:rPr>
                                  <w:rFonts w:ascii="Arial" w:eastAsia="メイリオ" w:hAnsi="Arial" w:cs="Arial"/>
                                  <w:color w:val="000000" w:themeColor="text1"/>
                                  <w:kern w:val="24"/>
                                  <w:sz w:val="21"/>
                                  <w:szCs w:val="21"/>
                                </w:rPr>
                                <w:t>VD33, VD18, etc.</w:t>
                              </w:r>
                            </w:p>
                          </w:txbxContent>
                        </wps:txbx>
                        <wps:bodyPr tIns="36000" bIns="0" rtlCol="0" anchor="ctr">
                          <a:noAutofit/>
                        </wps:bodyPr>
                      </wps:wsp>
                      <wps:wsp>
                        <wps:cNvPr id="665" name="正方形/長方形 665"/>
                        <wps:cNvSpPr/>
                        <wps:spPr>
                          <a:xfrm>
                            <a:off x="5721935" y="2838450"/>
                            <a:ext cx="1340485" cy="296545"/>
                          </a:xfrm>
                          <a:prstGeom prst="rect">
                            <a:avLst/>
                          </a:prstGeom>
                          <a:noFill/>
                          <a:ln w="25400" cap="flat" cmpd="sng" algn="ctr">
                            <a:noFill/>
                            <a:prstDash val="solid"/>
                          </a:ln>
                          <a:effectLst/>
                        </wps:spPr>
                        <wps:txbx>
                          <w:txbxContent>
                            <w:p w14:paraId="3E2D5EFB"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DVFS, VDD</w:t>
                              </w:r>
                            </w:p>
                          </w:txbxContent>
                        </wps:txbx>
                        <wps:bodyPr tIns="0" bIns="0" rtlCol="0" anchor="ctr">
                          <a:noAutofit/>
                        </wps:bodyPr>
                      </wps:wsp>
                      <wps:wsp>
                        <wps:cNvPr id="660" name="右矢印 660"/>
                        <wps:cNvSpPr/>
                        <wps:spPr>
                          <a:xfrm>
                            <a:off x="5806772" y="3048000"/>
                            <a:ext cx="1072515" cy="124460"/>
                          </a:xfrm>
                          <a:prstGeom prst="rightArrow">
                            <a:avLst/>
                          </a:prstGeom>
                          <a:solidFill>
                            <a:sysClr val="window" lastClr="FFFFFF">
                              <a:lumMod val="75000"/>
                            </a:sysClr>
                          </a:solidFill>
                          <a:ln w="12700" cap="flat" cmpd="sng" algn="ctr">
                            <a:solidFill>
                              <a:sysClr val="window" lastClr="FFFFFF">
                                <a:lumMod val="65000"/>
                              </a:sysClr>
                            </a:solidFill>
                            <a:prstDash val="solid"/>
                          </a:ln>
                          <a:effectLst/>
                        </wps:spPr>
                        <wps:bodyPr rtlCol="0" anchor="ctr"/>
                      </wps:wsp>
                      <wps:wsp>
                        <wps:cNvPr id="55" name="正方形/長方形 55"/>
                        <wps:cNvSpPr/>
                        <wps:spPr>
                          <a:xfrm>
                            <a:off x="1183213" y="2819400"/>
                            <a:ext cx="1340485" cy="306070"/>
                          </a:xfrm>
                          <a:prstGeom prst="rect">
                            <a:avLst/>
                          </a:prstGeom>
                          <a:noFill/>
                          <a:ln w="25400" cap="flat" cmpd="sng" algn="ctr">
                            <a:noFill/>
                            <a:prstDash val="solid"/>
                          </a:ln>
                          <a:effectLst/>
                        </wps:spPr>
                        <wps:txbx>
                          <w:txbxContent>
                            <w:p w14:paraId="6C1A6076"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DVFS, VDD</w:t>
                              </w:r>
                            </w:p>
                          </w:txbxContent>
                        </wps:txbx>
                        <wps:bodyPr tIns="0" bIns="0" rtlCol="0" anchor="ctr">
                          <a:noAutofit/>
                        </wps:bodyPr>
                      </wps:wsp>
                      <wps:wsp>
                        <wps:cNvPr id="663" name="正方形/長方形 663"/>
                        <wps:cNvSpPr/>
                        <wps:spPr>
                          <a:xfrm>
                            <a:off x="5829300" y="2594326"/>
                            <a:ext cx="1340485" cy="247650"/>
                          </a:xfrm>
                          <a:prstGeom prst="rect">
                            <a:avLst/>
                          </a:prstGeom>
                          <a:noFill/>
                          <a:ln w="25400" cap="flat" cmpd="sng" algn="ctr">
                            <a:noFill/>
                            <a:prstDash val="solid"/>
                          </a:ln>
                          <a:effectLst/>
                        </wps:spPr>
                        <wps:txbx>
                          <w:txbxContent>
                            <w:p w14:paraId="7ADBCD45" w14:textId="77777777" w:rsidR="007B53F4" w:rsidRPr="00116E51" w:rsidRDefault="007B53F4" w:rsidP="004A7056">
                              <w:pPr>
                                <w:pStyle w:val="Web"/>
                                <w:jc w:val="center"/>
                                <w:rPr>
                                  <w:rFonts w:ascii="Arial" w:eastAsia="メイリオ" w:hAnsi="Arial" w:cs="Arial"/>
                                </w:rPr>
                              </w:pPr>
                              <w:r w:rsidRPr="00116E51">
                                <w:rPr>
                                  <w:rFonts w:ascii="Arial" w:eastAsia="メイリオ" w:hAnsi="Arial" w:cs="Arial"/>
                                  <w:color w:val="000000" w:themeColor="text1"/>
                                  <w:kern w:val="24"/>
                                  <w:sz w:val="21"/>
                                  <w:szCs w:val="21"/>
                                </w:rPr>
                                <w:t>I2C_SCL</w:t>
                              </w:r>
                            </w:p>
                          </w:txbxContent>
                        </wps:txbx>
                        <wps:bodyPr tIns="0" bIns="0" rtlCol="0" anchor="ctr">
                          <a:noAutofit/>
                        </wps:bodyPr>
                      </wps:wsp>
                      <wps:wsp>
                        <wps:cNvPr id="476" name="正方形/長方形 476"/>
                        <wps:cNvSpPr/>
                        <wps:spPr>
                          <a:xfrm>
                            <a:off x="1276350" y="2333625"/>
                            <a:ext cx="1340485" cy="247650"/>
                          </a:xfrm>
                          <a:prstGeom prst="rect">
                            <a:avLst/>
                          </a:prstGeom>
                          <a:noFill/>
                          <a:ln w="25400" cap="flat" cmpd="sng" algn="ctr">
                            <a:noFill/>
                            <a:prstDash val="solid"/>
                          </a:ln>
                          <a:effectLst/>
                        </wps:spPr>
                        <wps:txbx>
                          <w:txbxContent>
                            <w:p w14:paraId="16243E60" w14:textId="77777777" w:rsidR="007B53F4" w:rsidRPr="00116E51" w:rsidRDefault="007B53F4" w:rsidP="004A7056">
                              <w:pPr>
                                <w:pStyle w:val="Web"/>
                                <w:jc w:val="center"/>
                                <w:rPr>
                                  <w:rFonts w:ascii="Arial" w:eastAsia="メイリオ" w:hAnsi="Arial" w:cs="Arial"/>
                                </w:rPr>
                              </w:pPr>
                              <w:r w:rsidRPr="00116E51">
                                <w:rPr>
                                  <w:rFonts w:ascii="Arial" w:eastAsia="メイリオ" w:hAnsi="Arial" w:cs="Arial"/>
                                  <w:color w:val="000000" w:themeColor="text1"/>
                                  <w:kern w:val="24"/>
                                  <w:sz w:val="21"/>
                                  <w:szCs w:val="21"/>
                                </w:rPr>
                                <w:t>I2C_SDA</w:t>
                              </w:r>
                            </w:p>
                          </w:txbxContent>
                        </wps:txbx>
                        <wps:bodyPr tIns="0" bIns="0" rtlCol="0" anchor="ctr">
                          <a:noAutofit/>
                        </wps:bodyPr>
                      </wps:wsp>
                      <wps:wsp>
                        <wps:cNvPr id="477" name="正方形/長方形 477"/>
                        <wps:cNvSpPr/>
                        <wps:spPr>
                          <a:xfrm>
                            <a:off x="1266825" y="2590800"/>
                            <a:ext cx="1340485" cy="247650"/>
                          </a:xfrm>
                          <a:prstGeom prst="rect">
                            <a:avLst/>
                          </a:prstGeom>
                          <a:noFill/>
                          <a:ln w="25400" cap="flat" cmpd="sng" algn="ctr">
                            <a:noFill/>
                            <a:prstDash val="solid"/>
                          </a:ln>
                          <a:effectLst/>
                        </wps:spPr>
                        <wps:txbx>
                          <w:txbxContent>
                            <w:p w14:paraId="60DD09F1" w14:textId="77777777" w:rsidR="007B53F4" w:rsidRPr="00116E51" w:rsidRDefault="007B53F4" w:rsidP="004A7056">
                              <w:pPr>
                                <w:pStyle w:val="Web"/>
                                <w:jc w:val="center"/>
                                <w:rPr>
                                  <w:rFonts w:ascii="Arial" w:eastAsia="メイリオ" w:hAnsi="Arial" w:cs="Arial"/>
                                </w:rPr>
                              </w:pPr>
                              <w:r w:rsidRPr="00116E51">
                                <w:rPr>
                                  <w:rFonts w:ascii="Arial" w:eastAsia="メイリオ" w:hAnsi="Arial" w:cs="Arial"/>
                                  <w:color w:val="000000" w:themeColor="text1"/>
                                  <w:kern w:val="24"/>
                                  <w:sz w:val="21"/>
                                  <w:szCs w:val="21"/>
                                </w:rPr>
                                <w:t>I2C_SCL</w:t>
                              </w:r>
                            </w:p>
                          </w:txbxContent>
                        </wps:txbx>
                        <wps:bodyPr tIns="0" bIns="0" rtlCol="0" anchor="ctr">
                          <a:noAutofit/>
                        </wps:bodyPr>
                      </wps:wsp>
                      <wps:wsp>
                        <wps:cNvPr id="662" name="正方形/長方形 662"/>
                        <wps:cNvSpPr/>
                        <wps:spPr>
                          <a:xfrm>
                            <a:off x="5829300" y="2314575"/>
                            <a:ext cx="1340485" cy="266700"/>
                          </a:xfrm>
                          <a:prstGeom prst="rect">
                            <a:avLst/>
                          </a:prstGeom>
                          <a:noFill/>
                          <a:ln w="25400" cap="flat" cmpd="sng" algn="ctr">
                            <a:noFill/>
                            <a:prstDash val="solid"/>
                          </a:ln>
                          <a:effectLst/>
                        </wps:spPr>
                        <wps:txbx>
                          <w:txbxContent>
                            <w:p w14:paraId="36BD631C" w14:textId="77777777" w:rsidR="007B53F4" w:rsidRPr="00116E51" w:rsidRDefault="007B53F4" w:rsidP="004A7056">
                              <w:pPr>
                                <w:pStyle w:val="Web"/>
                                <w:jc w:val="center"/>
                                <w:rPr>
                                  <w:rFonts w:ascii="Arial" w:eastAsia="メイリオ" w:hAnsi="Arial" w:cs="Arial"/>
                                </w:rPr>
                              </w:pPr>
                              <w:r w:rsidRPr="00116E51">
                                <w:rPr>
                                  <w:rFonts w:ascii="Arial" w:eastAsia="メイリオ" w:hAnsi="Arial" w:cs="Arial"/>
                                  <w:color w:val="000000" w:themeColor="text1"/>
                                  <w:kern w:val="24"/>
                                  <w:sz w:val="21"/>
                                  <w:szCs w:val="21"/>
                                </w:rPr>
                                <w:t>I2C_SDA</w:t>
                              </w:r>
                            </w:p>
                          </w:txbxContent>
                        </wps:txbx>
                        <wps:bodyPr tIns="0" bIns="0" rtlCol="0" anchor="ctr">
                          <a:noAutofit/>
                        </wps:bodyPr>
                      </wps:wsp>
                      <wps:wsp>
                        <wps:cNvPr id="658" name="正方形/長方形 658"/>
                        <wps:cNvSpPr/>
                        <wps:spPr>
                          <a:xfrm>
                            <a:off x="5719584" y="2047875"/>
                            <a:ext cx="1340485" cy="257175"/>
                          </a:xfrm>
                          <a:prstGeom prst="rect">
                            <a:avLst/>
                          </a:prstGeom>
                          <a:noFill/>
                          <a:ln w="25400" cap="flat" cmpd="sng" algn="ctr">
                            <a:noFill/>
                            <a:prstDash val="solid"/>
                          </a:ln>
                          <a:effectLst/>
                        </wps:spPr>
                        <wps:txbx>
                          <w:txbxContent>
                            <w:p w14:paraId="21AAFD72"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BKUP_TRG</w:t>
                              </w:r>
                            </w:p>
                          </w:txbxContent>
                        </wps:txbx>
                        <wps:bodyPr tIns="0" bIns="0" rtlCol="0" anchor="ctr">
                          <a:noAutofit/>
                        </wps:bodyPr>
                      </wps:wsp>
                      <wps:wsp>
                        <wps:cNvPr id="472" name="正方形/長方形 472"/>
                        <wps:cNvSpPr/>
                        <wps:spPr>
                          <a:xfrm>
                            <a:off x="1183213" y="2066925"/>
                            <a:ext cx="1340485" cy="257175"/>
                          </a:xfrm>
                          <a:prstGeom prst="rect">
                            <a:avLst/>
                          </a:prstGeom>
                          <a:noFill/>
                          <a:ln w="25400" cap="flat" cmpd="sng" algn="ctr">
                            <a:noFill/>
                            <a:prstDash val="solid"/>
                          </a:ln>
                          <a:effectLst/>
                        </wps:spPr>
                        <wps:txbx>
                          <w:txbxContent>
                            <w:p w14:paraId="51F09006"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BKUP_TRG</w:t>
                              </w:r>
                            </w:p>
                          </w:txbxContent>
                        </wps:txbx>
                        <wps:bodyPr tIns="0" bIns="0" rtlCol="0" anchor="ctr">
                          <a:noAutofit/>
                        </wps:bodyPr>
                      </wps:wsp>
                      <wps:wsp>
                        <wps:cNvPr id="659" name="正方形/長方形 659"/>
                        <wps:cNvSpPr/>
                        <wps:spPr>
                          <a:xfrm>
                            <a:off x="5710059" y="1781175"/>
                            <a:ext cx="1340485" cy="257175"/>
                          </a:xfrm>
                          <a:prstGeom prst="rect">
                            <a:avLst/>
                          </a:prstGeom>
                          <a:noFill/>
                          <a:ln w="25400" cap="flat" cmpd="sng" algn="ctr">
                            <a:noFill/>
                            <a:prstDash val="solid"/>
                          </a:ln>
                          <a:effectLst/>
                        </wps:spPr>
                        <wps:txbx>
                          <w:txbxContent>
                            <w:p w14:paraId="58BD8CFF"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BKUP_CTRL</w:t>
                              </w:r>
                            </w:p>
                          </w:txbxContent>
                        </wps:txbx>
                        <wps:bodyPr tIns="0" bIns="0" rtlCol="0" anchor="ctr">
                          <a:noAutofit/>
                        </wps:bodyPr>
                      </wps:wsp>
                      <wps:wsp>
                        <wps:cNvPr id="473" name="正方形/長方形 473"/>
                        <wps:cNvSpPr/>
                        <wps:spPr>
                          <a:xfrm>
                            <a:off x="1173688" y="1790700"/>
                            <a:ext cx="1340485" cy="276225"/>
                          </a:xfrm>
                          <a:prstGeom prst="rect">
                            <a:avLst/>
                          </a:prstGeom>
                          <a:noFill/>
                          <a:ln w="25400" cap="flat" cmpd="sng" algn="ctr">
                            <a:noFill/>
                            <a:prstDash val="solid"/>
                          </a:ln>
                          <a:effectLst/>
                        </wps:spPr>
                        <wps:txbx>
                          <w:txbxContent>
                            <w:p w14:paraId="256291A7"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BKUP_CTRL</w:t>
                              </w:r>
                            </w:p>
                          </w:txbxContent>
                        </wps:txbx>
                        <wps:bodyPr tIns="0" bIns="0" rtlCol="0" anchor="ctr">
                          <a:noAutofit/>
                        </wps:bodyPr>
                      </wps:wsp>
                      <wps:wsp>
                        <wps:cNvPr id="468" name="正方形/長方形 468"/>
                        <wps:cNvSpPr/>
                        <wps:spPr>
                          <a:xfrm>
                            <a:off x="1173688" y="1504950"/>
                            <a:ext cx="1340485" cy="295275"/>
                          </a:xfrm>
                          <a:prstGeom prst="rect">
                            <a:avLst/>
                          </a:prstGeom>
                          <a:noFill/>
                          <a:ln w="25400" cap="flat" cmpd="sng" algn="ctr">
                            <a:noFill/>
                            <a:prstDash val="solid"/>
                          </a:ln>
                          <a:effectLst/>
                        </wps:spPr>
                        <wps:txbx>
                          <w:txbxContent>
                            <w:p w14:paraId="647412D4"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PRESETB</w:t>
                              </w:r>
                            </w:p>
                          </w:txbxContent>
                        </wps:txbx>
                        <wps:bodyPr tIns="0" bIns="0" rtlCol="0" anchor="ctr">
                          <a:noAutofit/>
                        </wps:bodyPr>
                      </wps:wsp>
                      <wps:wsp>
                        <wps:cNvPr id="654" name="正方形/長方形 654"/>
                        <wps:cNvSpPr/>
                        <wps:spPr>
                          <a:xfrm>
                            <a:off x="5700533" y="1524000"/>
                            <a:ext cx="1340485" cy="266700"/>
                          </a:xfrm>
                          <a:prstGeom prst="rect">
                            <a:avLst/>
                          </a:prstGeom>
                          <a:noFill/>
                          <a:ln w="25400" cap="flat" cmpd="sng" algn="ctr">
                            <a:noFill/>
                            <a:prstDash val="solid"/>
                          </a:ln>
                          <a:effectLst/>
                        </wps:spPr>
                        <wps:txbx>
                          <w:txbxContent>
                            <w:p w14:paraId="1C763ADD"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PRESETB</w:t>
                              </w:r>
                            </w:p>
                          </w:txbxContent>
                        </wps:txbx>
                        <wps:bodyPr tIns="0" bIns="0" rtlCol="0" anchor="ctr">
                          <a:noAutofit/>
                        </wps:bodyPr>
                      </wps:wsp>
                      <wps:wsp>
                        <wps:cNvPr id="479" name="正方形/長方形 479"/>
                        <wps:cNvSpPr/>
                        <wps:spPr>
                          <a:xfrm>
                            <a:off x="1178390" y="1075174"/>
                            <a:ext cx="1340485" cy="317586"/>
                          </a:xfrm>
                          <a:prstGeom prst="rect">
                            <a:avLst/>
                          </a:prstGeom>
                          <a:noFill/>
                          <a:ln w="25400" cap="flat" cmpd="sng" algn="ctr">
                            <a:noFill/>
                            <a:prstDash val="solid"/>
                          </a:ln>
                          <a:effectLst/>
                        </wps:spPr>
                        <wps:txbx>
                          <w:txbxContent>
                            <w:p w14:paraId="34264BB7" w14:textId="77777777" w:rsidR="007B53F4" w:rsidRPr="00E72C37" w:rsidRDefault="007B53F4" w:rsidP="004A7056">
                              <w:pPr>
                                <w:pStyle w:val="Web"/>
                                <w:rPr>
                                  <w:rFonts w:ascii="Arial" w:eastAsia="メイリオ" w:hAnsi="Arial" w:cs="Arial"/>
                                  <w:color w:val="000000" w:themeColor="text1"/>
                                  <w:kern w:val="24"/>
                                  <w:sz w:val="20"/>
                                  <w:szCs w:val="20"/>
                                </w:rPr>
                              </w:pPr>
                              <w:r w:rsidRPr="00E72C37">
                                <w:rPr>
                                  <w:rFonts w:ascii="Arial" w:eastAsia="メイリオ" w:hAnsi="Arial" w:cs="Arial"/>
                                  <w:color w:val="000000" w:themeColor="text1"/>
                                  <w:kern w:val="24"/>
                                  <w:sz w:val="20"/>
                                  <w:szCs w:val="20"/>
                                </w:rPr>
                                <w:t>DDR0/</w:t>
                              </w:r>
                            </w:p>
                            <w:p w14:paraId="3C336AA5" w14:textId="77777777" w:rsidR="007B53F4" w:rsidRPr="00E72C37" w:rsidRDefault="007B53F4" w:rsidP="004A7056">
                              <w:pPr>
                                <w:pStyle w:val="Web"/>
                                <w:rPr>
                                  <w:rFonts w:ascii="Arial" w:eastAsia="メイリオ" w:hAnsi="Arial" w:cs="Arial"/>
                                  <w:sz w:val="20"/>
                                  <w:szCs w:val="20"/>
                                </w:rPr>
                              </w:pPr>
                              <w:r w:rsidRPr="00E72C37">
                                <w:rPr>
                                  <w:rFonts w:ascii="Arial" w:eastAsia="メイリオ" w:hAnsi="Arial" w:cs="Arial"/>
                                  <w:color w:val="000000" w:themeColor="text1"/>
                                  <w:kern w:val="24"/>
                                  <w:sz w:val="20"/>
                                  <w:szCs w:val="20"/>
                                </w:rPr>
                                <w:t>DDR1</w:t>
                              </w:r>
                            </w:p>
                          </w:txbxContent>
                        </wps:txbx>
                        <wps:bodyPr lIns="79200" tIns="0" bIns="0" rtlCol="0" anchor="ctr">
                          <a:noAutofit/>
                        </wps:bodyPr>
                      </wps:wsp>
                      <wps:wsp>
                        <wps:cNvPr id="673" name="正方形/長方形 673"/>
                        <wps:cNvSpPr/>
                        <wps:spPr>
                          <a:xfrm>
                            <a:off x="5725402" y="1104171"/>
                            <a:ext cx="730902" cy="312647"/>
                          </a:xfrm>
                          <a:prstGeom prst="rect">
                            <a:avLst/>
                          </a:prstGeom>
                          <a:noFill/>
                          <a:ln w="25400" cap="flat" cmpd="sng" algn="ctr">
                            <a:noFill/>
                            <a:prstDash val="solid"/>
                          </a:ln>
                          <a:effectLst/>
                        </wps:spPr>
                        <wps:txbx>
                          <w:txbxContent>
                            <w:p w14:paraId="5BF8832E" w14:textId="77777777" w:rsidR="007B53F4" w:rsidRPr="00E72C37" w:rsidRDefault="007B53F4" w:rsidP="004A7056">
                              <w:pPr>
                                <w:pStyle w:val="Web"/>
                                <w:rPr>
                                  <w:rFonts w:ascii="Arial" w:eastAsia="メイリオ" w:hAnsi="Arial" w:cs="Arial"/>
                                  <w:color w:val="000000" w:themeColor="text1"/>
                                  <w:kern w:val="24"/>
                                  <w:sz w:val="20"/>
                                  <w:szCs w:val="20"/>
                                </w:rPr>
                              </w:pPr>
                              <w:r w:rsidRPr="00E72C37">
                                <w:rPr>
                                  <w:rFonts w:ascii="Arial" w:eastAsia="メイリオ" w:hAnsi="Arial" w:cs="Arial"/>
                                  <w:color w:val="000000" w:themeColor="text1"/>
                                  <w:kern w:val="24"/>
                                  <w:sz w:val="20"/>
                                  <w:szCs w:val="20"/>
                                </w:rPr>
                                <w:t>DDR0/</w:t>
                              </w:r>
                            </w:p>
                            <w:p w14:paraId="67CD5E04" w14:textId="77777777" w:rsidR="007B53F4" w:rsidRPr="00E72C37" w:rsidRDefault="007B53F4" w:rsidP="004A7056">
                              <w:pPr>
                                <w:pStyle w:val="Web"/>
                                <w:rPr>
                                  <w:rFonts w:ascii="Arial" w:eastAsia="メイリオ" w:hAnsi="Arial" w:cs="Arial"/>
                                  <w:sz w:val="20"/>
                                  <w:szCs w:val="20"/>
                                </w:rPr>
                              </w:pPr>
                              <w:r w:rsidRPr="00E72C37">
                                <w:rPr>
                                  <w:rFonts w:ascii="Arial" w:eastAsia="メイリオ" w:hAnsi="Arial" w:cs="Arial"/>
                                  <w:color w:val="000000" w:themeColor="text1"/>
                                  <w:kern w:val="24"/>
                                  <w:sz w:val="20"/>
                                  <w:szCs w:val="20"/>
                                </w:rPr>
                                <w:t>DDR1</w:t>
                              </w:r>
                            </w:p>
                          </w:txbxContent>
                        </wps:txbx>
                        <wps:bodyPr lIns="79200" tIns="0" bIns="0" rtlCol="0" anchor="ctr">
                          <a:noAutofit/>
                        </wps:bodyPr>
                      </wps:wsp>
                      <wps:wsp>
                        <wps:cNvPr id="675" name="正方形/長方形 675"/>
                        <wps:cNvSpPr/>
                        <wps:spPr>
                          <a:xfrm>
                            <a:off x="5772150" y="771525"/>
                            <a:ext cx="1340485" cy="283845"/>
                          </a:xfrm>
                          <a:prstGeom prst="rect">
                            <a:avLst/>
                          </a:prstGeom>
                          <a:noFill/>
                          <a:ln w="25400" cap="flat" cmpd="sng" algn="ctr">
                            <a:noFill/>
                            <a:prstDash val="solid"/>
                          </a:ln>
                          <a:effectLst/>
                        </wps:spPr>
                        <wps:txbx>
                          <w:txbxContent>
                            <w:p w14:paraId="307D8F3A" w14:textId="77777777" w:rsidR="007B53F4" w:rsidRPr="00116E51" w:rsidRDefault="007B53F4" w:rsidP="00EF0AB7">
                              <w:pPr>
                                <w:pStyle w:val="Web"/>
                                <w:rPr>
                                  <w:rFonts w:ascii="Arial" w:eastAsia="メイリオ" w:hAnsi="Arial" w:cs="Arial"/>
                                </w:rPr>
                              </w:pPr>
                              <w:r w:rsidRPr="00E72C37">
                                <w:rPr>
                                  <w:rFonts w:ascii="Arial" w:eastAsia="メイリオ" w:hAnsi="Arial" w:cs="Arial"/>
                                  <w:color w:val="000000" w:themeColor="text1"/>
                                  <w:kern w:val="24"/>
                                  <w:sz w:val="21"/>
                                  <w:szCs w:val="21"/>
                                </w:rPr>
                                <w:t>DDR0C/DDR1C</w:t>
                              </w:r>
                            </w:p>
                          </w:txbxContent>
                        </wps:txbx>
                        <wps:bodyPr lIns="54000" tIns="0" bIns="0" rtlCol="0" anchor="ctr">
                          <a:noAutofit/>
                        </wps:bodyPr>
                      </wps:wsp>
                      <wps:wsp>
                        <wps:cNvPr id="70" name="正方形/長方形 70"/>
                        <wps:cNvSpPr/>
                        <wps:spPr>
                          <a:xfrm>
                            <a:off x="1245304" y="733425"/>
                            <a:ext cx="1340485" cy="296545"/>
                          </a:xfrm>
                          <a:prstGeom prst="rect">
                            <a:avLst/>
                          </a:prstGeom>
                          <a:noFill/>
                          <a:ln w="25400" cap="flat" cmpd="sng" algn="ctr">
                            <a:noFill/>
                            <a:prstDash val="solid"/>
                          </a:ln>
                          <a:effectLst/>
                        </wps:spPr>
                        <wps:txbx>
                          <w:txbxContent>
                            <w:p w14:paraId="1981F283" w14:textId="77777777" w:rsidR="007B53F4" w:rsidRPr="00116E51" w:rsidRDefault="007B53F4" w:rsidP="00EF0AB7">
                              <w:pPr>
                                <w:pStyle w:val="Web"/>
                                <w:rPr>
                                  <w:rFonts w:ascii="Arial" w:eastAsia="メイリオ" w:hAnsi="Arial" w:cs="Arial"/>
                                </w:rPr>
                              </w:pPr>
                              <w:r w:rsidRPr="00E72C37">
                                <w:rPr>
                                  <w:rFonts w:ascii="Arial" w:eastAsia="メイリオ" w:hAnsi="Arial" w:cs="Arial"/>
                                  <w:color w:val="000000" w:themeColor="text1"/>
                                  <w:kern w:val="24"/>
                                  <w:sz w:val="21"/>
                                  <w:szCs w:val="21"/>
                                </w:rPr>
                                <w:t>DDR0C/DDR1C</w:t>
                              </w:r>
                            </w:p>
                          </w:txbxContent>
                        </wps:txbx>
                        <wps:bodyPr lIns="54000" tIns="0" bIns="0" rtlCol="0" anchor="ctr">
                          <a:noAutofit/>
                        </wps:bodyPr>
                      </wps:wsp>
                      <wps:wsp>
                        <wps:cNvPr id="651" name="正方形/長方形 651"/>
                        <wps:cNvSpPr/>
                        <wps:spPr>
                          <a:xfrm>
                            <a:off x="4505325" y="2324100"/>
                            <a:ext cx="688975" cy="263525"/>
                          </a:xfrm>
                          <a:prstGeom prst="rect">
                            <a:avLst/>
                          </a:prstGeom>
                          <a:noFill/>
                          <a:ln w="25400" cap="flat" cmpd="sng" algn="ctr">
                            <a:noFill/>
                            <a:prstDash val="solid"/>
                          </a:ln>
                          <a:effectLst/>
                        </wps:spPr>
                        <wps:txbx>
                          <w:txbxContent>
                            <w:p w14:paraId="46CCC478"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RSTB</w:t>
                              </w:r>
                            </w:p>
                          </w:txbxContent>
                        </wps:txbx>
                        <wps:bodyPr tIns="0" bIns="0" rtlCol="0" anchor="ctr">
                          <a:noAutofit/>
                        </wps:bodyPr>
                      </wps:wsp>
                      <wps:wsp>
                        <wps:cNvPr id="463" name="正方形/長方形 463"/>
                        <wps:cNvSpPr/>
                        <wps:spPr>
                          <a:xfrm>
                            <a:off x="0" y="2333625"/>
                            <a:ext cx="638175" cy="285750"/>
                          </a:xfrm>
                          <a:prstGeom prst="rect">
                            <a:avLst/>
                          </a:prstGeom>
                          <a:noFill/>
                          <a:ln w="25400" cap="flat" cmpd="sng" algn="ctr">
                            <a:noFill/>
                            <a:prstDash val="solid"/>
                          </a:ln>
                          <a:effectLst/>
                        </wps:spPr>
                        <wps:txbx>
                          <w:txbxContent>
                            <w:p w14:paraId="0862F942"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RSTB</w:t>
                              </w:r>
                            </w:p>
                          </w:txbxContent>
                        </wps:txbx>
                        <wps:bodyPr wrap="square" tIns="0" bIns="0" rtlCol="0" anchor="ctr">
                          <a:noAutofit/>
                        </wps:bodyPr>
                      </wps:wsp>
                      <wps:wsp>
                        <wps:cNvPr id="664" name="正方形/長方形 664"/>
                        <wps:cNvSpPr/>
                        <wps:spPr>
                          <a:xfrm>
                            <a:off x="4705350" y="256566"/>
                            <a:ext cx="1340485" cy="266700"/>
                          </a:xfrm>
                          <a:prstGeom prst="rect">
                            <a:avLst/>
                          </a:prstGeom>
                          <a:noFill/>
                          <a:ln w="25400" cap="flat" cmpd="sng" algn="ctr">
                            <a:noFill/>
                            <a:prstDash val="solid"/>
                          </a:ln>
                          <a:effectLst/>
                        </wps:spPr>
                        <wps:txbx>
                          <w:txbxContent>
                            <w:p w14:paraId="3C72825D" w14:textId="77777777" w:rsidR="007B53F4" w:rsidRPr="00116E51" w:rsidRDefault="007B53F4" w:rsidP="004A7056">
                              <w:pPr>
                                <w:pStyle w:val="Web"/>
                                <w:jc w:val="center"/>
                                <w:rPr>
                                  <w:rFonts w:ascii="Arial" w:eastAsia="メイリオ" w:hAnsi="Arial" w:cs="Arial"/>
                                </w:rPr>
                              </w:pPr>
                              <w:r w:rsidRPr="00116E51">
                                <w:rPr>
                                  <w:rFonts w:ascii="Arial" w:eastAsia="メイリオ" w:hAnsi="Arial" w:cs="Arial"/>
                                  <w:color w:val="000000" w:themeColor="text1"/>
                                  <w:kern w:val="24"/>
                                  <w:sz w:val="21"/>
                                  <w:szCs w:val="21"/>
                                </w:rPr>
                                <w:t>Off</w:t>
                              </w:r>
                            </w:p>
                          </w:txbxContent>
                        </wps:txbx>
                        <wps:bodyPr tIns="0" bIns="0" rtlCol="0" anchor="ctr">
                          <a:noAutofit/>
                        </wps:bodyPr>
                      </wps:wsp>
                      <wps:wsp>
                        <wps:cNvPr id="478" name="正方形/長方形 478"/>
                        <wps:cNvSpPr/>
                        <wps:spPr>
                          <a:xfrm>
                            <a:off x="171450" y="247650"/>
                            <a:ext cx="1340485" cy="246380"/>
                          </a:xfrm>
                          <a:prstGeom prst="rect">
                            <a:avLst/>
                          </a:prstGeom>
                          <a:noFill/>
                          <a:ln w="25400" cap="flat" cmpd="sng" algn="ctr">
                            <a:noFill/>
                            <a:prstDash val="solid"/>
                          </a:ln>
                          <a:effectLst/>
                        </wps:spPr>
                        <wps:txbx>
                          <w:txbxContent>
                            <w:p w14:paraId="6A89AEF4" w14:textId="77777777" w:rsidR="007B53F4" w:rsidRPr="00116E51" w:rsidRDefault="007B53F4" w:rsidP="004A7056">
                              <w:pPr>
                                <w:pStyle w:val="Web"/>
                                <w:jc w:val="center"/>
                                <w:rPr>
                                  <w:rFonts w:ascii="Arial" w:eastAsia="メイリオ" w:hAnsi="Arial" w:cs="Arial"/>
                                </w:rPr>
                              </w:pPr>
                              <w:r w:rsidRPr="00116E51">
                                <w:rPr>
                                  <w:rFonts w:ascii="Arial" w:eastAsia="メイリオ" w:hAnsi="Arial" w:cs="Arial"/>
                                  <w:color w:val="000000" w:themeColor="text1"/>
                                  <w:kern w:val="24"/>
                                  <w:sz w:val="21"/>
                                  <w:szCs w:val="21"/>
                                </w:rPr>
                                <w:t>On</w:t>
                              </w:r>
                            </w:p>
                          </w:txbxContent>
                        </wps:txbx>
                        <wps:bodyPr tIns="0" bIns="0" rtlCol="0" anchor="ctr"/>
                      </wps:wsp>
                      <wps:wsp>
                        <wps:cNvPr id="674" name="右矢印 674"/>
                        <wps:cNvSpPr/>
                        <wps:spPr>
                          <a:xfrm>
                            <a:off x="5800725" y="981075"/>
                            <a:ext cx="1072515" cy="124460"/>
                          </a:xfrm>
                          <a:prstGeom prst="rightArrow">
                            <a:avLst/>
                          </a:prstGeom>
                          <a:solidFill>
                            <a:schemeClr val="tx1"/>
                          </a:solidFill>
                          <a:ln w="12700" cap="flat" cmpd="sng" algn="ctr">
                            <a:solidFill>
                              <a:schemeClr val="tx1"/>
                            </a:solidFill>
                            <a:prstDash val="solid"/>
                          </a:ln>
                          <a:effectLst/>
                        </wps:spPr>
                        <wps:bodyPr rtlCol="0" anchor="ctr"/>
                      </wps:wsp>
                      <wps:wsp>
                        <wps:cNvPr id="672" name="曲折矢印 672"/>
                        <wps:cNvSpPr/>
                        <wps:spPr>
                          <a:xfrm>
                            <a:off x="6343650" y="1123950"/>
                            <a:ext cx="536575" cy="313690"/>
                          </a:xfrm>
                          <a:prstGeom prst="bentArrow">
                            <a:avLst>
                              <a:gd name="adj1" fmla="val 19521"/>
                              <a:gd name="adj2" fmla="val 22033"/>
                              <a:gd name="adj3" fmla="val 20616"/>
                              <a:gd name="adj4" fmla="val 0"/>
                            </a:avLst>
                          </a:prstGeom>
                          <a:solidFill>
                            <a:schemeClr val="tx1"/>
                          </a:solidFill>
                          <a:ln w="12700" cap="flat" cmpd="sng" algn="ctr">
                            <a:solidFill>
                              <a:schemeClr val="tx1"/>
                            </a:solidFill>
                            <a:prstDash val="solid"/>
                          </a:ln>
                          <a:effectLst/>
                        </wps:spPr>
                        <wps:bodyPr rtlCol="0" anchor="ctr"/>
                      </wps:wsp>
                      <wps:wsp>
                        <wps:cNvPr id="671" name="右矢印 671"/>
                        <wps:cNvSpPr/>
                        <wps:spPr>
                          <a:xfrm>
                            <a:off x="5800725" y="1409700"/>
                            <a:ext cx="1072515" cy="124460"/>
                          </a:xfrm>
                          <a:prstGeom prst="rightArrow">
                            <a:avLst/>
                          </a:prstGeom>
                          <a:solidFill>
                            <a:schemeClr val="tx1"/>
                          </a:solidFill>
                          <a:ln w="12700" cap="flat" cmpd="sng" algn="ctr">
                            <a:solidFill>
                              <a:schemeClr val="tx1"/>
                            </a:solidFill>
                            <a:prstDash val="solid"/>
                          </a:ln>
                          <a:effectLst/>
                        </wps:spPr>
                        <wps:bodyPr rtlCol="0" anchor="ctr"/>
                      </wps:wsp>
                      <wps:wsp>
                        <wps:cNvPr id="666" name="正方形/長方形 666"/>
                        <wps:cNvSpPr/>
                        <wps:spPr>
                          <a:xfrm>
                            <a:off x="6896098" y="3543300"/>
                            <a:ext cx="1601010" cy="201295"/>
                          </a:xfrm>
                          <a:prstGeom prst="rect">
                            <a:avLst/>
                          </a:prstGeom>
                          <a:solidFill>
                            <a:sysClr val="window" lastClr="FFFFFF">
                              <a:lumMod val="75000"/>
                            </a:sysClr>
                          </a:solidFill>
                          <a:ln w="25400" cap="flat" cmpd="sng" algn="ctr">
                            <a:solidFill>
                              <a:schemeClr val="tx1"/>
                            </a:solidFill>
                            <a:prstDash val="solid"/>
                          </a:ln>
                          <a:effectLst/>
                        </wps:spPr>
                        <wps:txbx>
                          <w:txbxContent>
                            <w:p w14:paraId="6FDCDAAA" w14:textId="77777777" w:rsidR="007B53F4" w:rsidRPr="00116E51" w:rsidRDefault="007B53F4" w:rsidP="001565B4">
                              <w:pPr>
                                <w:pStyle w:val="Web"/>
                                <w:spacing w:line="240" w:lineRule="exact"/>
                                <w:jc w:val="center"/>
                                <w:rPr>
                                  <w:rFonts w:ascii="Arial" w:eastAsia="メイリオ" w:hAnsi="Arial" w:cs="Arial"/>
                                </w:rPr>
                              </w:pPr>
                              <w:r w:rsidRPr="0084760E">
                                <w:rPr>
                                  <w:rFonts w:ascii="Arial" w:eastAsia="メイリオ" w:hAnsi="Arial" w:cs="Arial"/>
                                  <w:color w:val="000000" w:themeColor="text1"/>
                                  <w:kern w:val="24"/>
                                  <w:sz w:val="21"/>
                                  <w:szCs w:val="21"/>
                                </w:rPr>
                                <w:t>Separate Devices</w:t>
                              </w:r>
                            </w:p>
                          </w:txbxContent>
                        </wps:txbx>
                        <wps:bodyPr tIns="0" bIns="0" rtlCol="0" anchor="ctr"/>
                      </wps:wsp>
                      <wps:wsp>
                        <wps:cNvPr id="653" name="カギ線コネクタ 653"/>
                        <wps:cNvCnPr/>
                        <wps:spPr>
                          <a:xfrm rot="10800000" flipV="1">
                            <a:off x="5067300" y="638175"/>
                            <a:ext cx="10160" cy="1670050"/>
                          </a:xfrm>
                          <a:prstGeom prst="bentConnector3">
                            <a:avLst>
                              <a:gd name="adj1" fmla="val 3466118"/>
                            </a:avLst>
                          </a:prstGeom>
                          <a:noFill/>
                          <a:ln w="12700" cap="flat" cmpd="sng" algn="ctr">
                            <a:solidFill>
                              <a:schemeClr val="tx1"/>
                            </a:solidFill>
                            <a:prstDash val="solid"/>
                            <a:tailEnd type="triangle"/>
                          </a:ln>
                          <a:effectLst/>
                        </wps:spPr>
                        <wps:bodyPr/>
                      </wps:wsp>
                      <wps:wsp>
                        <wps:cNvPr id="652" name="正方形/長方形 652"/>
                        <wps:cNvSpPr/>
                        <wps:spPr>
                          <a:xfrm>
                            <a:off x="5076825" y="504825"/>
                            <a:ext cx="725805" cy="269875"/>
                          </a:xfrm>
                          <a:prstGeom prst="rect">
                            <a:avLst/>
                          </a:prstGeom>
                          <a:solidFill>
                            <a:sysClr val="window" lastClr="FFFFFF"/>
                          </a:solidFill>
                          <a:ln w="25400" cap="flat" cmpd="sng" algn="ctr">
                            <a:solidFill>
                              <a:schemeClr val="tx1"/>
                            </a:solidFill>
                            <a:prstDash val="solid"/>
                          </a:ln>
                          <a:effectLst/>
                        </wps:spPr>
                        <wps:txbx>
                          <w:txbxContent>
                            <w:p w14:paraId="313C3F00" w14:textId="77777777" w:rsidR="007B53F4" w:rsidRPr="00116E51" w:rsidRDefault="007B53F4" w:rsidP="00CC4978">
                              <w:pPr>
                                <w:pStyle w:val="Web"/>
                                <w:jc w:val="center"/>
                                <w:rPr>
                                  <w:rFonts w:ascii="Arial" w:eastAsia="メイリオ" w:hAnsi="Arial" w:cs="Arial"/>
                                </w:rPr>
                              </w:pPr>
                              <w:r w:rsidRPr="00116E51">
                                <w:rPr>
                                  <w:rFonts w:ascii="Arial" w:eastAsia="メイリオ" w:hAnsi="Arial" w:cs="Arial"/>
                                  <w:color w:val="000000" w:themeColor="text1"/>
                                  <w:kern w:val="24"/>
                                </w:rPr>
                                <w:t>SW23</w:t>
                              </w:r>
                            </w:p>
                          </w:txbxContent>
                        </wps:txbx>
                        <wps:bodyPr tIns="0" bIns="0" rtlCol="0" anchor="ctr"/>
                      </wps:wsp>
                      <wps:wsp>
                        <wps:cNvPr id="649" name="正方形/長方形 649"/>
                        <wps:cNvSpPr/>
                        <wps:spPr>
                          <a:xfrm>
                            <a:off x="5067300" y="933450"/>
                            <a:ext cx="725805" cy="2748915"/>
                          </a:xfrm>
                          <a:prstGeom prst="rect">
                            <a:avLst/>
                          </a:prstGeom>
                          <a:solidFill>
                            <a:sysClr val="window" lastClr="FFFFFF"/>
                          </a:solidFill>
                          <a:ln w="25400" cap="flat" cmpd="sng" algn="ctr">
                            <a:solidFill>
                              <a:schemeClr val="tx1"/>
                            </a:solidFill>
                            <a:prstDash val="solid"/>
                          </a:ln>
                          <a:effectLst/>
                        </wps:spPr>
                        <wps:txbx>
                          <w:txbxContent>
                            <w:p w14:paraId="7993C4A6" w14:textId="77777777" w:rsidR="007B53F4" w:rsidRPr="00116E51" w:rsidRDefault="007B53F4" w:rsidP="00CC4978">
                              <w:pPr>
                                <w:pStyle w:val="Web"/>
                                <w:jc w:val="center"/>
                                <w:rPr>
                                  <w:rFonts w:ascii="Arial" w:hAnsi="Arial" w:cs="Arial"/>
                                </w:rPr>
                              </w:pPr>
                              <w:r w:rsidRPr="00116E51">
                                <w:rPr>
                                  <w:rFonts w:ascii="Arial" w:eastAsiaTheme="minorEastAsia" w:hAnsi="Arial" w:cs="Arial"/>
                                  <w:color w:val="000000" w:themeColor="text1"/>
                                  <w:kern w:val="24"/>
                                </w:rPr>
                                <w:t>PMIC</w:t>
                              </w:r>
                            </w:p>
                          </w:txbxContent>
                        </wps:txbx>
                        <wps:bodyPr rtlCol="0" anchor="ctr"/>
                      </wps:wsp>
                      <wps:wsp>
                        <wps:cNvPr id="643" name="正方形/長方形 643"/>
                        <wps:cNvSpPr/>
                        <wps:spPr>
                          <a:xfrm>
                            <a:off x="6896098" y="933450"/>
                            <a:ext cx="1601010" cy="330835"/>
                          </a:xfrm>
                          <a:prstGeom prst="rect">
                            <a:avLst/>
                          </a:prstGeom>
                          <a:solidFill>
                            <a:sysClr val="window" lastClr="FFFFFF"/>
                          </a:solidFill>
                          <a:ln w="25400" cap="flat" cmpd="sng" algn="ctr">
                            <a:solidFill>
                              <a:schemeClr val="tx1"/>
                            </a:solidFill>
                            <a:prstDash val="solid"/>
                          </a:ln>
                          <a:effectLst/>
                        </wps:spPr>
                        <wps:txbx>
                          <w:txbxContent>
                            <w:p w14:paraId="5C15BC6D" w14:textId="77777777" w:rsidR="007B53F4" w:rsidRPr="00116E51" w:rsidRDefault="007B53F4" w:rsidP="00CC4978">
                              <w:pPr>
                                <w:pStyle w:val="Web"/>
                                <w:jc w:val="center"/>
                                <w:rPr>
                                  <w:rFonts w:ascii="Arial" w:eastAsia="メイリオ" w:hAnsi="Arial" w:cs="Arial"/>
                                </w:rPr>
                              </w:pPr>
                              <w:r w:rsidRPr="00116E51">
                                <w:rPr>
                                  <w:rFonts w:ascii="Arial" w:eastAsia="メイリオ" w:hAnsi="Arial" w:cs="Arial"/>
                                  <w:color w:val="000000" w:themeColor="text1"/>
                                  <w:kern w:val="24"/>
                                </w:rPr>
                                <w:t>DRAM</w:t>
                              </w:r>
                            </w:p>
                          </w:txbxContent>
                        </wps:txbx>
                        <wps:bodyPr tIns="0" bIns="0" rtlCol="0" anchor="ctr"/>
                      </wps:wsp>
                      <wps:wsp>
                        <wps:cNvPr id="642" name="正方形/長方形 642"/>
                        <wps:cNvSpPr/>
                        <wps:spPr>
                          <a:xfrm>
                            <a:off x="6896098" y="1371600"/>
                            <a:ext cx="1601010" cy="228600"/>
                          </a:xfrm>
                          <a:prstGeom prst="rect">
                            <a:avLst/>
                          </a:prstGeom>
                          <a:solidFill>
                            <a:sysClr val="window" lastClr="FFFFFF"/>
                          </a:solidFill>
                          <a:ln w="25400" cap="flat" cmpd="sng" algn="ctr">
                            <a:solidFill>
                              <a:schemeClr val="tx1"/>
                            </a:solidFill>
                            <a:prstDash val="solid"/>
                          </a:ln>
                          <a:effectLst/>
                        </wps:spPr>
                        <wps:txbx>
                          <w:txbxContent>
                            <w:p w14:paraId="681257E6" w14:textId="77777777" w:rsidR="007B53F4" w:rsidRPr="002C230F" w:rsidRDefault="007B53F4" w:rsidP="001565B4">
                              <w:pPr>
                                <w:pStyle w:val="Web"/>
                                <w:spacing w:line="240" w:lineRule="exact"/>
                                <w:jc w:val="center"/>
                                <w:rPr>
                                  <w:rFonts w:ascii="Arial" w:eastAsia="メイリオ" w:hAnsi="Arial" w:cs="Arial"/>
                                </w:rPr>
                              </w:pPr>
                              <w:r w:rsidRPr="002C230F">
                                <w:rPr>
                                  <w:rFonts w:ascii="Arial" w:eastAsia="メイリオ" w:hAnsi="Arial" w:cs="Arial"/>
                                  <w:color w:val="000000" w:themeColor="text1"/>
                                  <w:kern w:val="24"/>
                                </w:rPr>
                                <w:t>DDR IO interface</w:t>
                              </w:r>
                            </w:p>
                          </w:txbxContent>
                        </wps:txbx>
                        <wps:bodyPr tIns="0" bIns="0" rtlCol="0" anchor="ctr"/>
                      </wps:wsp>
                      <wps:wsp>
                        <wps:cNvPr id="641" name="正方形/長方形 641"/>
                        <wps:cNvSpPr/>
                        <wps:spPr>
                          <a:xfrm>
                            <a:off x="6896098" y="1609725"/>
                            <a:ext cx="1601010" cy="1624965"/>
                          </a:xfrm>
                          <a:prstGeom prst="rect">
                            <a:avLst/>
                          </a:prstGeom>
                          <a:solidFill>
                            <a:sysClr val="window" lastClr="FFFFFF">
                              <a:lumMod val="75000"/>
                            </a:sysClr>
                          </a:solidFill>
                          <a:ln w="25400" cap="flat" cmpd="sng" algn="ctr">
                            <a:solidFill>
                              <a:schemeClr val="tx1"/>
                            </a:solidFill>
                            <a:prstDash val="solid"/>
                          </a:ln>
                          <a:effectLst/>
                        </wps:spPr>
                        <wps:txbx>
                          <w:txbxContent>
                            <w:p w14:paraId="2DBF702A" w14:textId="77777777" w:rsidR="007B53F4" w:rsidRPr="00116E51" w:rsidRDefault="007B53F4" w:rsidP="00CC4978">
                              <w:pPr>
                                <w:pStyle w:val="Web"/>
                                <w:jc w:val="center"/>
                                <w:rPr>
                                  <w:rFonts w:ascii="Arial" w:eastAsia="メイリオ" w:hAnsi="Arial" w:cs="Arial"/>
                                </w:rPr>
                              </w:pPr>
                              <w:r w:rsidRPr="00116E51">
                                <w:rPr>
                                  <w:rFonts w:ascii="Arial" w:eastAsia="メイリオ" w:hAnsi="Arial" w:cs="Arial"/>
                                  <w:color w:val="000000" w:themeColor="text1"/>
                                  <w:kern w:val="24"/>
                                </w:rPr>
                                <w:t>R-Car H3</w:t>
                              </w:r>
                            </w:p>
                          </w:txbxContent>
                        </wps:txbx>
                        <wps:bodyPr rtlCol="0" anchor="ctr"/>
                      </wps:wsp>
                      <wps:wsp>
                        <wps:cNvPr id="60" name="右矢印 60"/>
                        <wps:cNvSpPr/>
                        <wps:spPr>
                          <a:xfrm>
                            <a:off x="1247775" y="952500"/>
                            <a:ext cx="1072515" cy="124460"/>
                          </a:xfrm>
                          <a:prstGeom prst="rightArrow">
                            <a:avLst/>
                          </a:prstGeom>
                          <a:solidFill>
                            <a:schemeClr val="tx1"/>
                          </a:solidFill>
                          <a:ln w="12700" cap="flat" cmpd="sng" algn="ctr">
                            <a:solidFill>
                              <a:schemeClr val="tx1"/>
                            </a:solidFill>
                            <a:prstDash val="solid"/>
                          </a:ln>
                          <a:effectLst/>
                        </wps:spPr>
                        <wps:bodyPr rtlCol="0" anchor="ctr"/>
                      </wps:wsp>
                      <wps:wsp>
                        <wps:cNvPr id="57" name="左右矢印吹き出し 57"/>
                        <wps:cNvSpPr/>
                        <wps:spPr>
                          <a:xfrm rot="16200000">
                            <a:off x="2905125" y="1557766"/>
                            <a:ext cx="280035" cy="3614420"/>
                          </a:xfrm>
                          <a:prstGeom prst="leftRightArrowCallout">
                            <a:avLst>
                              <a:gd name="adj1" fmla="val 24567"/>
                              <a:gd name="adj2" fmla="val 25094"/>
                              <a:gd name="adj3" fmla="val 19685"/>
                              <a:gd name="adj4" fmla="val 18816"/>
                            </a:avLst>
                          </a:prstGeom>
                          <a:solidFill>
                            <a:schemeClr val="tx1"/>
                          </a:solidFill>
                          <a:ln w="12700" cap="flat" cmpd="sng" algn="ctr">
                            <a:solidFill>
                              <a:schemeClr val="tx1"/>
                            </a:solidFill>
                            <a:prstDash val="solid"/>
                          </a:ln>
                          <a:effectLst/>
                        </wps:spPr>
                        <wps:bodyPr rtlCol="0" anchor="ctr"/>
                      </wps:wsp>
                      <wps:wsp>
                        <wps:cNvPr id="56" name="正方形/長方形 56"/>
                        <wps:cNvSpPr/>
                        <wps:spPr>
                          <a:xfrm>
                            <a:off x="2352673" y="3524250"/>
                            <a:ext cx="1601956" cy="201295"/>
                          </a:xfrm>
                          <a:prstGeom prst="rect">
                            <a:avLst/>
                          </a:prstGeom>
                          <a:solidFill>
                            <a:sysClr val="window" lastClr="FFFFFF"/>
                          </a:solidFill>
                          <a:ln w="25400" cap="flat" cmpd="sng" algn="ctr">
                            <a:solidFill>
                              <a:schemeClr val="tx1"/>
                            </a:solidFill>
                            <a:prstDash val="solid"/>
                          </a:ln>
                          <a:effectLst/>
                        </wps:spPr>
                        <wps:txbx>
                          <w:txbxContent>
                            <w:p w14:paraId="1523C411" w14:textId="77777777" w:rsidR="007B53F4" w:rsidRPr="00116E51" w:rsidRDefault="007B53F4" w:rsidP="001565B4">
                              <w:pPr>
                                <w:pStyle w:val="Web"/>
                                <w:spacing w:line="240" w:lineRule="exact"/>
                                <w:jc w:val="center"/>
                                <w:rPr>
                                  <w:rFonts w:ascii="Arial" w:eastAsia="メイリオ" w:hAnsi="Arial" w:cs="Arial"/>
                                </w:rPr>
                              </w:pPr>
                              <w:r w:rsidRPr="0084760E">
                                <w:rPr>
                                  <w:rFonts w:ascii="Arial" w:eastAsia="メイリオ" w:hAnsi="Arial" w:cs="Arial"/>
                                  <w:color w:val="000000" w:themeColor="text1"/>
                                  <w:kern w:val="24"/>
                                  <w:sz w:val="21"/>
                                  <w:szCs w:val="21"/>
                                </w:rPr>
                                <w:t>Separate Devices</w:t>
                              </w:r>
                            </w:p>
                          </w:txbxContent>
                        </wps:txbx>
                        <wps:bodyPr tIns="0" bIns="0" rtlCol="0" anchor="ctr"/>
                      </wps:wsp>
                      <wps:wsp>
                        <wps:cNvPr id="474" name="右矢印 474"/>
                        <wps:cNvSpPr/>
                        <wps:spPr>
                          <a:xfrm>
                            <a:off x="1247775" y="3028950"/>
                            <a:ext cx="1091565" cy="102235"/>
                          </a:xfrm>
                          <a:prstGeom prst="rightArrow">
                            <a:avLst/>
                          </a:prstGeom>
                          <a:solidFill>
                            <a:schemeClr val="tx1"/>
                          </a:solidFill>
                          <a:ln w="12700" cap="flat" cmpd="sng" algn="ctr">
                            <a:solidFill>
                              <a:schemeClr val="tx1"/>
                            </a:solidFill>
                            <a:prstDash val="solid"/>
                          </a:ln>
                          <a:effectLst/>
                        </wps:spPr>
                        <wps:bodyPr rtlCol="0" anchor="ctr"/>
                      </wps:wsp>
                      <wps:wsp>
                        <wps:cNvPr id="467" name="曲折矢印 467"/>
                        <wps:cNvSpPr/>
                        <wps:spPr>
                          <a:xfrm>
                            <a:off x="1790700" y="1095375"/>
                            <a:ext cx="536575" cy="313690"/>
                          </a:xfrm>
                          <a:prstGeom prst="bentArrow">
                            <a:avLst>
                              <a:gd name="adj1" fmla="val 19521"/>
                              <a:gd name="adj2" fmla="val 22033"/>
                              <a:gd name="adj3" fmla="val 20616"/>
                              <a:gd name="adj4" fmla="val 0"/>
                            </a:avLst>
                          </a:prstGeom>
                          <a:solidFill>
                            <a:schemeClr val="tx1"/>
                          </a:solidFill>
                          <a:ln w="12700" cap="flat" cmpd="sng" algn="ctr">
                            <a:solidFill>
                              <a:schemeClr val="tx1"/>
                            </a:solidFill>
                            <a:prstDash val="solid"/>
                          </a:ln>
                          <a:effectLst/>
                        </wps:spPr>
                        <wps:bodyPr rtlCol="0" anchor="ctr"/>
                      </wps:wsp>
                      <wps:wsp>
                        <wps:cNvPr id="466" name="右矢印 466"/>
                        <wps:cNvSpPr/>
                        <wps:spPr>
                          <a:xfrm>
                            <a:off x="1256443" y="1390650"/>
                            <a:ext cx="1072515" cy="124460"/>
                          </a:xfrm>
                          <a:prstGeom prst="rightArrow">
                            <a:avLst/>
                          </a:prstGeom>
                          <a:solidFill>
                            <a:schemeClr val="tx1"/>
                          </a:solidFill>
                          <a:ln w="12700" cap="flat" cmpd="sng" algn="ctr">
                            <a:solidFill>
                              <a:schemeClr val="tx1"/>
                            </a:solidFill>
                            <a:prstDash val="solid"/>
                          </a:ln>
                          <a:effectLst/>
                        </wps:spPr>
                        <wps:bodyPr rtlCol="0" anchor="ctr"/>
                      </wps:wsp>
                      <wps:wsp>
                        <wps:cNvPr id="465" name="カギ線コネクタ 465"/>
                        <wps:cNvCnPr/>
                        <wps:spPr>
                          <a:xfrm rot="10800000" flipV="1">
                            <a:off x="514350" y="619125"/>
                            <a:ext cx="10160" cy="1701165"/>
                          </a:xfrm>
                          <a:prstGeom prst="bentConnector3">
                            <a:avLst>
                              <a:gd name="adj1" fmla="val 1925004"/>
                            </a:avLst>
                          </a:prstGeom>
                          <a:noFill/>
                          <a:ln w="12700" cap="flat" cmpd="sng" algn="ctr">
                            <a:solidFill>
                              <a:schemeClr val="tx1"/>
                            </a:solidFill>
                            <a:prstDash val="solid"/>
                            <a:tailEnd type="triangle"/>
                          </a:ln>
                          <a:effectLst/>
                        </wps:spPr>
                        <wps:bodyPr/>
                      </wps:wsp>
                      <wps:wsp>
                        <wps:cNvPr id="464" name="正方形/長方形 464"/>
                        <wps:cNvSpPr/>
                        <wps:spPr>
                          <a:xfrm>
                            <a:off x="523875" y="485775"/>
                            <a:ext cx="725805" cy="269875"/>
                          </a:xfrm>
                          <a:prstGeom prst="rect">
                            <a:avLst/>
                          </a:prstGeom>
                          <a:solidFill>
                            <a:sysClr val="window" lastClr="FFFFFF"/>
                          </a:solidFill>
                          <a:ln w="25400" cap="flat" cmpd="sng" algn="ctr">
                            <a:solidFill>
                              <a:schemeClr val="tx1"/>
                            </a:solidFill>
                            <a:prstDash val="solid"/>
                          </a:ln>
                          <a:effectLst/>
                        </wps:spPr>
                        <wps:txbx>
                          <w:txbxContent>
                            <w:p w14:paraId="6E880E36" w14:textId="77777777" w:rsidR="007B53F4" w:rsidRPr="00116E51" w:rsidRDefault="007B53F4" w:rsidP="00CC4978">
                              <w:pPr>
                                <w:pStyle w:val="Web"/>
                                <w:jc w:val="center"/>
                                <w:rPr>
                                  <w:rFonts w:ascii="Arial" w:eastAsia="メイリオ" w:hAnsi="Arial" w:cs="Arial"/>
                                </w:rPr>
                              </w:pPr>
                              <w:r w:rsidRPr="00116E51">
                                <w:rPr>
                                  <w:rFonts w:ascii="Arial" w:eastAsia="メイリオ" w:hAnsi="Arial" w:cs="Arial"/>
                                  <w:color w:val="000000" w:themeColor="text1"/>
                                  <w:kern w:val="24"/>
                                </w:rPr>
                                <w:t>SW23</w:t>
                              </w:r>
                            </w:p>
                          </w:txbxContent>
                        </wps:txbx>
                        <wps:bodyPr tIns="0" bIns="0" rtlCol="0" anchor="ctr"/>
                      </wps:wsp>
                      <wps:wsp>
                        <wps:cNvPr id="461" name="正方形/長方形 461"/>
                        <wps:cNvSpPr/>
                        <wps:spPr>
                          <a:xfrm>
                            <a:off x="514350" y="914400"/>
                            <a:ext cx="725805" cy="2810510"/>
                          </a:xfrm>
                          <a:prstGeom prst="rect">
                            <a:avLst/>
                          </a:prstGeom>
                          <a:solidFill>
                            <a:sysClr val="window" lastClr="FFFFFF"/>
                          </a:solidFill>
                          <a:ln w="25400" cap="flat" cmpd="sng" algn="ctr">
                            <a:solidFill>
                              <a:schemeClr val="tx1"/>
                            </a:solidFill>
                            <a:prstDash val="solid"/>
                          </a:ln>
                          <a:effectLst/>
                        </wps:spPr>
                        <wps:txbx>
                          <w:txbxContent>
                            <w:p w14:paraId="3C9FEEB2" w14:textId="77777777" w:rsidR="007B53F4" w:rsidRPr="00116E51" w:rsidRDefault="007B53F4" w:rsidP="00CC4978">
                              <w:pPr>
                                <w:pStyle w:val="Web"/>
                                <w:jc w:val="center"/>
                                <w:rPr>
                                  <w:rFonts w:ascii="Arial" w:eastAsia="メイリオ" w:hAnsi="Arial" w:cs="Arial"/>
                                </w:rPr>
                              </w:pPr>
                              <w:r w:rsidRPr="00116E51">
                                <w:rPr>
                                  <w:rFonts w:ascii="Arial" w:eastAsia="メイリオ" w:hAnsi="Arial" w:cs="Arial"/>
                                  <w:color w:val="000000" w:themeColor="text1"/>
                                  <w:kern w:val="24"/>
                                </w:rPr>
                                <w:t>PMIC</w:t>
                              </w:r>
                            </w:p>
                          </w:txbxContent>
                        </wps:txbx>
                        <wps:bodyPr rtlCol="0" anchor="ctr"/>
                      </wps:wsp>
                      <wps:wsp>
                        <wps:cNvPr id="460" name="正方形/長方形 460"/>
                        <wps:cNvSpPr/>
                        <wps:spPr>
                          <a:xfrm>
                            <a:off x="2343148" y="923925"/>
                            <a:ext cx="1601956" cy="311150"/>
                          </a:xfrm>
                          <a:prstGeom prst="rect">
                            <a:avLst/>
                          </a:prstGeom>
                          <a:solidFill>
                            <a:sysClr val="window" lastClr="FFFFFF"/>
                          </a:solidFill>
                          <a:ln w="25400" cap="flat" cmpd="sng" algn="ctr">
                            <a:solidFill>
                              <a:schemeClr val="tx1"/>
                            </a:solidFill>
                            <a:prstDash val="solid"/>
                          </a:ln>
                          <a:effectLst/>
                        </wps:spPr>
                        <wps:txbx>
                          <w:txbxContent>
                            <w:p w14:paraId="12185006" w14:textId="77777777" w:rsidR="007B53F4" w:rsidRPr="00116E51" w:rsidRDefault="007B53F4" w:rsidP="00CC4978">
                              <w:pPr>
                                <w:pStyle w:val="Web"/>
                                <w:jc w:val="center"/>
                                <w:rPr>
                                  <w:rFonts w:ascii="Arial" w:eastAsia="メイリオ" w:hAnsi="Arial" w:cs="Arial"/>
                                </w:rPr>
                              </w:pPr>
                              <w:r w:rsidRPr="00116E51">
                                <w:rPr>
                                  <w:rFonts w:ascii="Arial" w:eastAsia="メイリオ" w:hAnsi="Arial" w:cs="Arial"/>
                                  <w:color w:val="000000" w:themeColor="text1"/>
                                  <w:kern w:val="24"/>
                                </w:rPr>
                                <w:t>DRAM</w:t>
                              </w:r>
                            </w:p>
                          </w:txbxContent>
                        </wps:txbx>
                        <wps:bodyPr tIns="0" bIns="0" rtlCol="0" anchor="ctr"/>
                      </wps:wsp>
                      <wps:wsp>
                        <wps:cNvPr id="459" name="正方形/長方形 459"/>
                        <wps:cNvSpPr/>
                        <wps:spPr>
                          <a:xfrm>
                            <a:off x="2352673" y="1343025"/>
                            <a:ext cx="1601956" cy="228600"/>
                          </a:xfrm>
                          <a:prstGeom prst="rect">
                            <a:avLst/>
                          </a:prstGeom>
                          <a:solidFill>
                            <a:sysClr val="window" lastClr="FFFFFF"/>
                          </a:solidFill>
                          <a:ln w="25400" cap="flat" cmpd="sng" algn="ctr">
                            <a:solidFill>
                              <a:schemeClr val="tx1"/>
                            </a:solidFill>
                            <a:prstDash val="solid"/>
                          </a:ln>
                          <a:effectLst/>
                        </wps:spPr>
                        <wps:txbx>
                          <w:txbxContent>
                            <w:p w14:paraId="4EB683E3" w14:textId="77777777" w:rsidR="007B53F4" w:rsidRPr="002C230F" w:rsidRDefault="007B53F4" w:rsidP="001565B4">
                              <w:pPr>
                                <w:pStyle w:val="Web"/>
                                <w:spacing w:line="240" w:lineRule="exact"/>
                                <w:jc w:val="center"/>
                                <w:rPr>
                                  <w:rFonts w:ascii="Arial" w:eastAsia="メイリオ" w:hAnsi="Arial" w:cs="Arial"/>
                                </w:rPr>
                              </w:pPr>
                              <w:r w:rsidRPr="002C230F">
                                <w:rPr>
                                  <w:rFonts w:ascii="Arial" w:eastAsia="メイリオ" w:hAnsi="Arial" w:cs="Arial"/>
                                  <w:color w:val="000000" w:themeColor="text1"/>
                                  <w:kern w:val="24"/>
                                </w:rPr>
                                <w:t>DDR IO interface</w:t>
                              </w:r>
                            </w:p>
                          </w:txbxContent>
                        </wps:txbx>
                        <wps:bodyPr tIns="0" bIns="0" rtlCol="0" anchor="ctr"/>
                      </wps:wsp>
                      <wps:wsp>
                        <wps:cNvPr id="458" name="正方形/長方形 458"/>
                        <wps:cNvSpPr/>
                        <wps:spPr>
                          <a:xfrm>
                            <a:off x="2352673" y="1571625"/>
                            <a:ext cx="1601956" cy="1632585"/>
                          </a:xfrm>
                          <a:prstGeom prst="rect">
                            <a:avLst/>
                          </a:prstGeom>
                          <a:solidFill>
                            <a:sysClr val="window" lastClr="FFFFFF"/>
                          </a:solidFill>
                          <a:ln w="25400" cap="flat" cmpd="sng" algn="ctr">
                            <a:solidFill>
                              <a:schemeClr val="tx1"/>
                            </a:solidFill>
                            <a:prstDash val="solid"/>
                          </a:ln>
                          <a:effectLst/>
                        </wps:spPr>
                        <wps:txbx>
                          <w:txbxContent>
                            <w:p w14:paraId="3C52DDC3" w14:textId="77777777" w:rsidR="007B53F4" w:rsidRPr="00116E51" w:rsidRDefault="007B53F4" w:rsidP="00CC4978">
                              <w:pPr>
                                <w:pStyle w:val="Web"/>
                                <w:jc w:val="center"/>
                                <w:rPr>
                                  <w:rFonts w:ascii="Arial" w:eastAsia="メイリオ" w:hAnsi="Arial" w:cs="Arial"/>
                                </w:rPr>
                              </w:pPr>
                              <w:r w:rsidRPr="00116E51">
                                <w:rPr>
                                  <w:rFonts w:ascii="Arial" w:eastAsia="メイリオ" w:hAnsi="Arial" w:cs="Arial"/>
                                  <w:color w:val="000000" w:themeColor="text1"/>
                                  <w:kern w:val="24"/>
                                </w:rPr>
                                <w:t>R-Car H3</w:t>
                              </w:r>
                            </w:p>
                          </w:txbxContent>
                        </wps:txbx>
                        <wps:bodyPr rtlCol="0" anchor="ctr"/>
                      </wps:wsp>
                      <wps:wsp>
                        <wps:cNvPr id="71" name="Inhaltsplatzhalter 3"/>
                        <wps:cNvSpPr txBox="1">
                          <a:spLocks/>
                        </wps:cNvSpPr>
                        <wps:spPr>
                          <a:xfrm>
                            <a:off x="257175" y="0"/>
                            <a:ext cx="1625025" cy="204470"/>
                          </a:xfrm>
                          <a:prstGeom prst="rect">
                            <a:avLst/>
                          </a:prstGeom>
                        </wps:spPr>
                        <wps:txbx>
                          <w:txbxContent>
                            <w:p w14:paraId="259EB086" w14:textId="77777777" w:rsidR="007B53F4" w:rsidRPr="00116E51" w:rsidRDefault="007B53F4" w:rsidP="004A7056">
                              <w:pPr>
                                <w:pStyle w:val="Web"/>
                                <w:rPr>
                                  <w:rFonts w:ascii="Arial" w:hAnsi="Arial" w:cs="Arial"/>
                                </w:rPr>
                              </w:pPr>
                              <w:r w:rsidRPr="00116E51">
                                <w:rPr>
                                  <w:rFonts w:ascii="Arial" w:eastAsia="メイリオ" w:hAnsi="Arial" w:cs="Arial"/>
                                  <w:color w:val="000000" w:themeColor="text1"/>
                                  <w:kern w:val="24"/>
                                  <w:sz w:val="28"/>
                                  <w:szCs w:val="28"/>
                                  <w:u w:val="single"/>
                                </w:rPr>
                                <w:t>Normal operation</w:t>
                              </w:r>
                            </w:p>
                          </w:txbxContent>
                        </wps:txbx>
                        <wps:bodyPr vert="horz" wrap="square" lIns="0" tIns="0" rIns="0" bIns="0" rtlCol="0">
                          <a:spAutoFit/>
                        </wps:bodyPr>
                      </wps:wsp>
                      <wps:wsp>
                        <wps:cNvPr id="670" name="Inhaltsplatzhalter 3"/>
                        <wps:cNvSpPr txBox="1">
                          <a:spLocks/>
                        </wps:cNvSpPr>
                        <wps:spPr>
                          <a:xfrm>
                            <a:off x="4638675" y="28575"/>
                            <a:ext cx="3195438" cy="204470"/>
                          </a:xfrm>
                          <a:prstGeom prst="rect">
                            <a:avLst/>
                          </a:prstGeom>
                        </wps:spPr>
                        <wps:txbx>
                          <w:txbxContent>
                            <w:p w14:paraId="56531B45" w14:textId="77777777" w:rsidR="007B53F4" w:rsidRPr="00116E51" w:rsidRDefault="007B53F4" w:rsidP="004A7056">
                              <w:pPr>
                                <w:pStyle w:val="Web"/>
                                <w:rPr>
                                  <w:rFonts w:ascii="Arial" w:hAnsi="Arial" w:cs="Arial"/>
                                </w:rPr>
                              </w:pPr>
                              <w:r w:rsidRPr="0084760E">
                                <w:rPr>
                                  <w:rFonts w:ascii="Arial" w:eastAsia="メイリオ" w:hAnsi="Arial" w:cs="Arial"/>
                                  <w:color w:val="000000" w:themeColor="text1"/>
                                  <w:kern w:val="24"/>
                                  <w:sz w:val="28"/>
                                  <w:szCs w:val="28"/>
                                  <w:u w:val="single"/>
                                </w:rPr>
                                <w:t xml:space="preserve">System </w:t>
                              </w:r>
                              <w:r>
                                <w:rPr>
                                  <w:rFonts w:ascii="Arial" w:eastAsia="メイリオ" w:hAnsi="Arial" w:cs="Arial"/>
                                  <w:color w:val="000000" w:themeColor="text1"/>
                                  <w:kern w:val="24"/>
                                  <w:sz w:val="28"/>
                                  <w:szCs w:val="28"/>
                                  <w:u w:val="single"/>
                                </w:rPr>
                                <w:t>S</w:t>
                              </w:r>
                              <w:r w:rsidRPr="0084760E">
                                <w:rPr>
                                  <w:rFonts w:ascii="Arial" w:eastAsia="メイリオ" w:hAnsi="Arial" w:cs="Arial"/>
                                  <w:color w:val="000000" w:themeColor="text1"/>
                                  <w:kern w:val="24"/>
                                  <w:sz w:val="28"/>
                                  <w:szCs w:val="28"/>
                                  <w:u w:val="single"/>
                                </w:rPr>
                                <w:t>uspend to RAM</w:t>
                              </w:r>
                            </w:p>
                          </w:txbxContent>
                        </wps:txbx>
                        <wps:bodyPr vert="horz" wrap="square" lIns="0" tIns="0" rIns="0" bIns="0" rtlCol="0">
                          <a:spAutoFit/>
                        </wps:bodyPr>
                      </wps:wsp>
                      <wps:wsp>
                        <wps:cNvPr id="676" name="正方形/長方形 676"/>
                        <wps:cNvSpPr/>
                        <wps:spPr>
                          <a:xfrm>
                            <a:off x="8686800" y="781050"/>
                            <a:ext cx="1127487" cy="374976"/>
                          </a:xfrm>
                          <a:prstGeom prst="rect">
                            <a:avLst/>
                          </a:prstGeom>
                          <a:solidFill>
                            <a:sysClr val="window" lastClr="FFFFFF">
                              <a:lumMod val="75000"/>
                            </a:sysClr>
                          </a:solidFill>
                          <a:ln w="25400" cap="flat" cmpd="sng" algn="ctr">
                            <a:solidFill>
                              <a:schemeClr val="tx1"/>
                            </a:solidFill>
                            <a:prstDash val="solid"/>
                          </a:ln>
                          <a:effectLst/>
                        </wps:spPr>
                        <wps:txbx>
                          <w:txbxContent>
                            <w:p w14:paraId="2C5568A9" w14:textId="77777777" w:rsidR="007B53F4" w:rsidRPr="00116E51" w:rsidRDefault="007B53F4" w:rsidP="00CC4978">
                              <w:pPr>
                                <w:pStyle w:val="Web"/>
                                <w:jc w:val="center"/>
                                <w:rPr>
                                  <w:rFonts w:ascii="Arial" w:eastAsia="メイリオ" w:hAnsi="Arial" w:cs="Arial"/>
                                </w:rPr>
                              </w:pPr>
                              <w:r w:rsidRPr="0084760E">
                                <w:rPr>
                                  <w:rFonts w:ascii="Arial" w:eastAsia="メイリオ" w:hAnsi="Arial" w:cs="Arial"/>
                                  <w:color w:val="000000" w:themeColor="text1"/>
                                  <w:kern w:val="24"/>
                                </w:rPr>
                                <w:t>Power is off.</w:t>
                              </w:r>
                            </w:p>
                          </w:txbxContent>
                        </wps:txbx>
                        <wps:bodyPr rtlCol="0" anchor="ctr"/>
                      </wps:wsp>
                      <wps:wsp>
                        <wps:cNvPr id="677" name="正方形/長方形 677"/>
                        <wps:cNvSpPr/>
                        <wps:spPr>
                          <a:xfrm>
                            <a:off x="8686800" y="295275"/>
                            <a:ext cx="1127487" cy="374976"/>
                          </a:xfrm>
                          <a:prstGeom prst="rect">
                            <a:avLst/>
                          </a:prstGeom>
                          <a:noFill/>
                          <a:ln w="25400" cap="flat" cmpd="sng" algn="ctr">
                            <a:solidFill>
                              <a:srgbClr val="3C3C3B"/>
                            </a:solidFill>
                            <a:prstDash val="solid"/>
                          </a:ln>
                          <a:effectLst/>
                        </wps:spPr>
                        <wps:txbx>
                          <w:txbxContent>
                            <w:p w14:paraId="1453F4AF" w14:textId="77777777" w:rsidR="007B53F4" w:rsidRPr="00116E51" w:rsidRDefault="007B53F4" w:rsidP="00CC4978">
                              <w:pPr>
                                <w:pStyle w:val="Web"/>
                                <w:jc w:val="center"/>
                                <w:rPr>
                                  <w:rFonts w:ascii="Arial" w:eastAsia="メイリオ" w:hAnsi="Arial" w:cs="Arial"/>
                                </w:rPr>
                              </w:pPr>
                              <w:r w:rsidRPr="0084760E">
                                <w:rPr>
                                  <w:rFonts w:ascii="Arial" w:eastAsia="メイリオ" w:hAnsi="Arial" w:cs="Arial"/>
                                  <w:color w:val="000000" w:themeColor="text1"/>
                                  <w:kern w:val="24"/>
                                </w:rPr>
                                <w:t>Power is on.</w:t>
                              </w:r>
                            </w:p>
                          </w:txbxContent>
                        </wps:txbx>
                        <wps:bodyPr rtlCol="0" anchor="ctr"/>
                      </wps:wsp>
                    </wpg:wgp>
                  </a:graphicData>
                </a:graphic>
              </wp:anchor>
            </w:drawing>
          </mc:Choice>
          <mc:Fallback>
            <w:pict>
              <v:group w14:anchorId="4A94F9A5" id="グループ化 680" o:spid="_x0000_s1048" style="position:absolute;left:0;text-align:left;margin-left:1.5pt;margin-top:12.6pt;width:772.75pt;height:294.85pt;z-index:251569664" coordsize="98142,37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">
                <v:shapetype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左右矢印吹き出し 667" o:spid="_x0000_s1049" type="#_x0000_t81" style="position:absolute;left:74676;top:15811;width:2800;height:361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" adj="8768,10380,4252,10594" fillcolor="#bfbfbf" strokecolor="#a6a6a6" strokeweight="1pt"/>
                <v:rect id="正方形/長方形 668" o:spid="_x0000_s1050" style="position:absolute;left:57530;top:31337;width:16672;height:2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" filled="f" stroked="f" strokeweight="2pt">
                  <v:textbox inset=",1.5mm,,0">
                    <w:txbxContent>
                      <w:p w14:paraId="0DFBFCB6" w14:textId="77777777" w:rsidR="007B53F4" w:rsidRPr="00116E51" w:rsidRDefault="007B53F4" w:rsidP="00F26BDE">
                        <w:pPr>
                          <w:pStyle w:val="Web"/>
                          <w:spacing w:line="220" w:lineRule="exact"/>
                          <w:rPr>
                            <w:rFonts w:ascii="Arial" w:eastAsia="メイリオ" w:hAnsi="Arial" w:cs="Arial"/>
                          </w:rPr>
                        </w:pPr>
                        <w:r w:rsidRPr="00116E51">
                          <w:rPr>
                            <w:rFonts w:ascii="Arial" w:eastAsia="メイリオ" w:hAnsi="Arial" w:cs="Arial"/>
                            <w:color w:val="000000" w:themeColor="text1"/>
                            <w:kern w:val="24"/>
                            <w:sz w:val="21"/>
                            <w:szCs w:val="21"/>
                          </w:rPr>
                          <w:t>VD33, VD18, etc.</w:t>
                        </w:r>
                      </w:p>
                    </w:txbxContent>
                  </v:textbox>
                </v:rect>
                <v:rect id="_x0000_s1051" style="position:absolute;left:11728;top:30956;width:1581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" filled="f" stroked="f" strokeweight="2pt">
                  <v:textbox inset=",1mm,,0">
                    <w:txbxContent>
                      <w:p w14:paraId="71B190CC" w14:textId="77777777" w:rsidR="007B53F4" w:rsidRPr="00116E51" w:rsidRDefault="007B53F4" w:rsidP="00F26BDE">
                        <w:pPr>
                          <w:pStyle w:val="Web"/>
                          <w:spacing w:line="220" w:lineRule="exact"/>
                          <w:rPr>
                            <w:rFonts w:ascii="Arial" w:eastAsia="メイリオ" w:hAnsi="Arial" w:cs="Arial"/>
                          </w:rPr>
                        </w:pPr>
                        <w:r w:rsidRPr="00116E51">
                          <w:rPr>
                            <w:rFonts w:ascii="Arial" w:eastAsia="メイリオ" w:hAnsi="Arial" w:cs="Arial"/>
                            <w:color w:val="000000" w:themeColor="text1"/>
                            <w:kern w:val="24"/>
                            <w:sz w:val="21"/>
                            <w:szCs w:val="21"/>
                          </w:rPr>
                          <w:t>VD33, VD18, etc.</w:t>
                        </w:r>
                      </w:p>
                    </w:txbxContent>
                  </v:textbox>
                </v:rect>
                <v:rect id="正方形/長方形 665" o:spid="_x0000_s1052" style="position:absolute;left:57219;top:28384;width:13405;height:2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" filled="f" stroked="f" strokeweight="2pt">
                  <v:textbox inset=",0,,0">
                    <w:txbxContent>
                      <w:p w14:paraId="3E2D5EFB"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DVFS, VDD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660" o:spid="_x0000_s1053" type="#_x0000_t13" style="position:absolute;left:58067;top:30480;width:10725;height:1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" adj="20347" fillcolor="#bfbfbf" strokecolor="#a6a6a6" strokeweight="1pt"/>
                <v:rect id="正方形/長方形 55" o:spid="_x0000_s1054" style="position:absolute;left:11832;top:28194;width:13404;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" filled="f" stroked="f" strokeweight="2pt">
                  <v:textbox inset=",0,,0">
                    <w:txbxContent>
                      <w:p w14:paraId="6C1A6076"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DVFS, VDD</w:t>
                        </w:r>
                      </w:p>
                    </w:txbxContent>
                  </v:textbox>
                </v:rect>
                <v:rect id="正方形/長方形 663" o:spid="_x0000_s1055" style="position:absolute;left:58293;top:25943;width:13404;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" filled="f" stroked="f" strokeweight="2pt">
                  <v:textbox inset=",0,,0">
                    <w:txbxContent>
                      <w:p w14:paraId="7ADBCD45" w14:textId="77777777" w:rsidR="007B53F4" w:rsidRPr="00116E51" w:rsidRDefault="007B53F4" w:rsidP="004A7056">
                        <w:pPr>
                          <w:pStyle w:val="Web"/>
                          <w:jc w:val="center"/>
                          <w:rPr>
                            <w:rFonts w:ascii="Arial" w:eastAsia="メイリオ" w:hAnsi="Arial" w:cs="Arial"/>
                          </w:rPr>
                        </w:pPr>
                        <w:r w:rsidRPr="00116E51">
                          <w:rPr>
                            <w:rFonts w:ascii="Arial" w:eastAsia="メイリオ" w:hAnsi="Arial" w:cs="Arial"/>
                            <w:color w:val="000000" w:themeColor="text1"/>
                            <w:kern w:val="24"/>
                            <w:sz w:val="21"/>
                            <w:szCs w:val="21"/>
                          </w:rPr>
                          <w:t>I2C_SCL</w:t>
                        </w:r>
                      </w:p>
                    </w:txbxContent>
                  </v:textbox>
                </v:rect>
                <v:rect id="正方形/長方形 476" o:spid="_x0000_s1056" style="position:absolute;left:12763;top:23336;width:1340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" filled="f" stroked="f" strokeweight="2pt">
                  <v:textbox inset=",0,,0">
                    <w:txbxContent>
                      <w:p w14:paraId="16243E60" w14:textId="77777777" w:rsidR="007B53F4" w:rsidRPr="00116E51" w:rsidRDefault="007B53F4" w:rsidP="004A7056">
                        <w:pPr>
                          <w:pStyle w:val="Web"/>
                          <w:jc w:val="center"/>
                          <w:rPr>
                            <w:rFonts w:ascii="Arial" w:eastAsia="メイリオ" w:hAnsi="Arial" w:cs="Arial"/>
                          </w:rPr>
                        </w:pPr>
                        <w:r w:rsidRPr="00116E51">
                          <w:rPr>
                            <w:rFonts w:ascii="Arial" w:eastAsia="メイリオ" w:hAnsi="Arial" w:cs="Arial"/>
                            <w:color w:val="000000" w:themeColor="text1"/>
                            <w:kern w:val="24"/>
                            <w:sz w:val="21"/>
                            <w:szCs w:val="21"/>
                          </w:rPr>
                          <w:t>I2C_SDA</w:t>
                        </w:r>
                      </w:p>
                    </w:txbxContent>
                  </v:textbox>
                </v:rect>
                <v:rect id="正方形/長方形 477" o:spid="_x0000_s1057" style="position:absolute;left:12668;top:25908;width:1340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" filled="f" stroked="f" strokeweight="2pt">
                  <v:textbox inset=",0,,0">
                    <w:txbxContent>
                      <w:p w14:paraId="60DD09F1" w14:textId="77777777" w:rsidR="007B53F4" w:rsidRPr="00116E51" w:rsidRDefault="007B53F4" w:rsidP="004A7056">
                        <w:pPr>
                          <w:pStyle w:val="Web"/>
                          <w:jc w:val="center"/>
                          <w:rPr>
                            <w:rFonts w:ascii="Arial" w:eastAsia="メイリオ" w:hAnsi="Arial" w:cs="Arial"/>
                          </w:rPr>
                        </w:pPr>
                        <w:r w:rsidRPr="00116E51">
                          <w:rPr>
                            <w:rFonts w:ascii="Arial" w:eastAsia="メイリオ" w:hAnsi="Arial" w:cs="Arial"/>
                            <w:color w:val="000000" w:themeColor="text1"/>
                            <w:kern w:val="24"/>
                            <w:sz w:val="21"/>
                            <w:szCs w:val="21"/>
                          </w:rPr>
                          <w:t>I2C_SCL</w:t>
                        </w:r>
                      </w:p>
                    </w:txbxContent>
                  </v:textbox>
                </v:rect>
                <v:rect id="正方形/長方形 662" o:spid="_x0000_s1058" style="position:absolute;left:58293;top:23145;width:1340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" filled="f" stroked="f" strokeweight="2pt">
                  <v:textbox inset=",0,,0">
                    <w:txbxContent>
                      <w:p w14:paraId="36BD631C" w14:textId="77777777" w:rsidR="007B53F4" w:rsidRPr="00116E51" w:rsidRDefault="007B53F4" w:rsidP="004A7056">
                        <w:pPr>
                          <w:pStyle w:val="Web"/>
                          <w:jc w:val="center"/>
                          <w:rPr>
                            <w:rFonts w:ascii="Arial" w:eastAsia="メイリオ" w:hAnsi="Arial" w:cs="Arial"/>
                          </w:rPr>
                        </w:pPr>
                        <w:r w:rsidRPr="00116E51">
                          <w:rPr>
                            <w:rFonts w:ascii="Arial" w:eastAsia="メイリオ" w:hAnsi="Arial" w:cs="Arial"/>
                            <w:color w:val="000000" w:themeColor="text1"/>
                            <w:kern w:val="24"/>
                            <w:sz w:val="21"/>
                            <w:szCs w:val="21"/>
                          </w:rPr>
                          <w:t>I2C_SDA</w:t>
                        </w:r>
                      </w:p>
                    </w:txbxContent>
                  </v:textbox>
                </v:rect>
                <v:rect id="正方形/長方形 658" o:spid="_x0000_s1059" style="position:absolute;left:57195;top:20478;width:1340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" filled="f" stroked="f" strokeweight="2pt">
                  <v:textbox inset=",0,,0">
                    <w:txbxContent>
                      <w:p w14:paraId="21AAFD72"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BKUP_TRG</w:t>
                        </w:r>
                      </w:p>
                    </w:txbxContent>
                  </v:textbox>
                </v:rect>
                <v:rect id="正方形/長方形 472" o:spid="_x0000_s1060" style="position:absolute;left:11832;top:20669;width:13404;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" filled="f" stroked="f" strokeweight="2pt">
                  <v:textbox inset=",0,,0">
                    <w:txbxContent>
                      <w:p w14:paraId="51F09006"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BKUP_TRG</w:t>
                        </w:r>
                      </w:p>
                    </w:txbxContent>
                  </v:textbox>
                </v:rect>
                <v:rect id="正方形/長方形 659" o:spid="_x0000_s1061" style="position:absolute;left:57100;top:17811;width:1340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" filled="f" stroked="f" strokeweight="2pt">
                  <v:textbox inset=",0,,0">
                    <w:txbxContent>
                      <w:p w14:paraId="58BD8CFF"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BKUP_CTRL</w:t>
                        </w:r>
                      </w:p>
                    </w:txbxContent>
                  </v:textbox>
                </v:rect>
                <v:rect id="正方形/長方形 473" o:spid="_x0000_s1062" style="position:absolute;left:11736;top:17907;width:1340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" filled="f" stroked="f" strokeweight="2pt">
                  <v:textbox inset=",0,,0">
                    <w:txbxContent>
                      <w:p w14:paraId="256291A7"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BKUP_CTRL</w:t>
                        </w:r>
                      </w:p>
                    </w:txbxContent>
                  </v:textbox>
                </v:rect>
                <v:rect id="正方形/長方形 468" o:spid="_x0000_s1063" style="position:absolute;left:11736;top:15049;width:134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" filled="f" stroked="f" strokeweight="2pt">
                  <v:textbox inset=",0,,0">
                    <w:txbxContent>
                      <w:p w14:paraId="647412D4"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PRESETB</w:t>
                        </w:r>
                      </w:p>
                    </w:txbxContent>
                  </v:textbox>
                </v:rect>
                <v:rect id="正方形/長方形 654" o:spid="_x0000_s1064" style="position:absolute;left:57005;top:15240;width:1340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" filled="f" stroked="f" strokeweight="2pt">
                  <v:textbox inset=",0,,0">
                    <w:txbxContent>
                      <w:p w14:paraId="1C763ADD"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PRESETB</w:t>
                        </w:r>
                      </w:p>
                    </w:txbxContent>
                  </v:textbox>
                </v:rect>
                <v:rect id="正方形/長方形 479" o:spid="_x0000_s1065" style="position:absolute;left:11783;top:10751;width:13405;height:3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" filled="f" stroked="f" strokeweight="2pt">
                  <v:textbox inset="2.2mm,0,,0">
                    <w:txbxContent>
                      <w:p w14:paraId="34264BB7" w14:textId="77777777" w:rsidR="007B53F4" w:rsidRPr="00E72C37" w:rsidRDefault="007B53F4" w:rsidP="004A7056">
                        <w:pPr>
                          <w:pStyle w:val="Web"/>
                          <w:rPr>
                            <w:rFonts w:ascii="Arial" w:eastAsia="メイリオ" w:hAnsi="Arial" w:cs="Arial"/>
                            <w:color w:val="000000" w:themeColor="text1"/>
                            <w:kern w:val="24"/>
                            <w:sz w:val="20"/>
                            <w:szCs w:val="20"/>
                          </w:rPr>
                        </w:pPr>
                        <w:r w:rsidRPr="00E72C37">
                          <w:rPr>
                            <w:rFonts w:ascii="Arial" w:eastAsia="メイリオ" w:hAnsi="Arial" w:cs="Arial"/>
                            <w:color w:val="000000" w:themeColor="text1"/>
                            <w:kern w:val="24"/>
                            <w:sz w:val="20"/>
                            <w:szCs w:val="20"/>
                          </w:rPr>
                          <w:t>DDR0/</w:t>
                        </w:r>
                      </w:p>
                      <w:p w14:paraId="3C336AA5" w14:textId="77777777" w:rsidR="007B53F4" w:rsidRPr="00E72C37" w:rsidRDefault="007B53F4" w:rsidP="004A7056">
                        <w:pPr>
                          <w:pStyle w:val="Web"/>
                          <w:rPr>
                            <w:rFonts w:ascii="Arial" w:eastAsia="メイリオ" w:hAnsi="Arial" w:cs="Arial"/>
                            <w:sz w:val="20"/>
                            <w:szCs w:val="20"/>
                          </w:rPr>
                        </w:pPr>
                        <w:r w:rsidRPr="00E72C37">
                          <w:rPr>
                            <w:rFonts w:ascii="Arial" w:eastAsia="メイリオ" w:hAnsi="Arial" w:cs="Arial"/>
                            <w:color w:val="000000" w:themeColor="text1"/>
                            <w:kern w:val="24"/>
                            <w:sz w:val="20"/>
                            <w:szCs w:val="20"/>
                          </w:rPr>
                          <w:t>DDR1</w:t>
                        </w:r>
                      </w:p>
                    </w:txbxContent>
                  </v:textbox>
                </v:rect>
                <v:rect id="正方形/長方形 673" o:spid="_x0000_s1066" style="position:absolute;left:57254;top:11041;width:7309;height:3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" filled="f" stroked="f" strokeweight="2pt">
                  <v:textbox inset="2.2mm,0,,0">
                    <w:txbxContent>
                      <w:p w14:paraId="5BF8832E" w14:textId="77777777" w:rsidR="007B53F4" w:rsidRPr="00E72C37" w:rsidRDefault="007B53F4" w:rsidP="004A7056">
                        <w:pPr>
                          <w:pStyle w:val="Web"/>
                          <w:rPr>
                            <w:rFonts w:ascii="Arial" w:eastAsia="メイリオ" w:hAnsi="Arial" w:cs="Arial"/>
                            <w:color w:val="000000" w:themeColor="text1"/>
                            <w:kern w:val="24"/>
                            <w:sz w:val="20"/>
                            <w:szCs w:val="20"/>
                          </w:rPr>
                        </w:pPr>
                        <w:r w:rsidRPr="00E72C37">
                          <w:rPr>
                            <w:rFonts w:ascii="Arial" w:eastAsia="メイリオ" w:hAnsi="Arial" w:cs="Arial"/>
                            <w:color w:val="000000" w:themeColor="text1"/>
                            <w:kern w:val="24"/>
                            <w:sz w:val="20"/>
                            <w:szCs w:val="20"/>
                          </w:rPr>
                          <w:t>DDR0/</w:t>
                        </w:r>
                      </w:p>
                      <w:p w14:paraId="67CD5E04" w14:textId="77777777" w:rsidR="007B53F4" w:rsidRPr="00E72C37" w:rsidRDefault="007B53F4" w:rsidP="004A7056">
                        <w:pPr>
                          <w:pStyle w:val="Web"/>
                          <w:rPr>
                            <w:rFonts w:ascii="Arial" w:eastAsia="メイリオ" w:hAnsi="Arial" w:cs="Arial"/>
                            <w:sz w:val="20"/>
                            <w:szCs w:val="20"/>
                          </w:rPr>
                        </w:pPr>
                        <w:r w:rsidRPr="00E72C37">
                          <w:rPr>
                            <w:rFonts w:ascii="Arial" w:eastAsia="メイリオ" w:hAnsi="Arial" w:cs="Arial"/>
                            <w:color w:val="000000" w:themeColor="text1"/>
                            <w:kern w:val="24"/>
                            <w:sz w:val="20"/>
                            <w:szCs w:val="20"/>
                          </w:rPr>
                          <w:t>DDR1</w:t>
                        </w:r>
                      </w:p>
                    </w:txbxContent>
                  </v:textbox>
                </v:rect>
                <v:rect id="正方形/長方形 675" o:spid="_x0000_s1067" style="position:absolute;left:57721;top:7715;width:13405;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" filled="f" stroked="f" strokeweight="2pt">
                  <v:textbox inset="1.5mm,0,,0">
                    <w:txbxContent>
                      <w:p w14:paraId="307D8F3A" w14:textId="77777777" w:rsidR="007B53F4" w:rsidRPr="00116E51" w:rsidRDefault="007B53F4" w:rsidP="00EF0AB7">
                        <w:pPr>
                          <w:pStyle w:val="Web"/>
                          <w:rPr>
                            <w:rFonts w:ascii="Arial" w:eastAsia="メイリオ" w:hAnsi="Arial" w:cs="Arial"/>
                          </w:rPr>
                        </w:pPr>
                        <w:r w:rsidRPr="00E72C37">
                          <w:rPr>
                            <w:rFonts w:ascii="Arial" w:eastAsia="メイリオ" w:hAnsi="Arial" w:cs="Arial"/>
                            <w:color w:val="000000" w:themeColor="text1"/>
                            <w:kern w:val="24"/>
                            <w:sz w:val="21"/>
                            <w:szCs w:val="21"/>
                          </w:rPr>
                          <w:t>DDR0C/DDR1C</w:t>
                        </w:r>
                      </w:p>
                    </w:txbxContent>
                  </v:textbox>
                </v:rect>
                <v:rect id="正方形/長方形 70" o:spid="_x0000_s1068" style="position:absolute;left:12453;top:7334;width:13404;height:2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" filled="f" stroked="f" strokeweight="2pt">
                  <v:textbox inset="1.5mm,0,,0">
                    <w:txbxContent>
                      <w:p w14:paraId="1981F283" w14:textId="77777777" w:rsidR="007B53F4" w:rsidRPr="00116E51" w:rsidRDefault="007B53F4" w:rsidP="00EF0AB7">
                        <w:pPr>
                          <w:pStyle w:val="Web"/>
                          <w:rPr>
                            <w:rFonts w:ascii="Arial" w:eastAsia="メイリオ" w:hAnsi="Arial" w:cs="Arial"/>
                          </w:rPr>
                        </w:pPr>
                        <w:r w:rsidRPr="00E72C37">
                          <w:rPr>
                            <w:rFonts w:ascii="Arial" w:eastAsia="メイリオ" w:hAnsi="Arial" w:cs="Arial"/>
                            <w:color w:val="000000" w:themeColor="text1"/>
                            <w:kern w:val="24"/>
                            <w:sz w:val="21"/>
                            <w:szCs w:val="21"/>
                          </w:rPr>
                          <w:t>DDR0C/DDR1C</w:t>
                        </w:r>
                      </w:p>
                    </w:txbxContent>
                  </v:textbox>
                </v:rect>
                <v:rect id="正方形/長方形 651" o:spid="_x0000_s1069" style="position:absolute;left:45053;top:23241;width:6890;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" filled="f" stroked="f" strokeweight="2pt">
                  <v:textbox inset=",0,,0">
                    <w:txbxContent>
                      <w:p w14:paraId="46CCC478"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RSTB</w:t>
                        </w:r>
                      </w:p>
                    </w:txbxContent>
                  </v:textbox>
                </v:rect>
                <v:rect id="正方形/長方形 463" o:spid="_x0000_s1070" style="position:absolute;top:23336;width:6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" filled="f" stroked="f" strokeweight="2pt">
                  <v:textbox inset=",0,,0">
                    <w:txbxContent>
                      <w:p w14:paraId="0862F942" w14:textId="77777777" w:rsidR="007B53F4" w:rsidRPr="00116E51" w:rsidRDefault="007B53F4" w:rsidP="004A7056">
                        <w:pPr>
                          <w:pStyle w:val="Web"/>
                          <w:rPr>
                            <w:rFonts w:ascii="Arial" w:eastAsia="メイリオ" w:hAnsi="Arial" w:cs="Arial"/>
                          </w:rPr>
                        </w:pPr>
                        <w:r w:rsidRPr="00116E51">
                          <w:rPr>
                            <w:rFonts w:ascii="Arial" w:eastAsia="メイリオ" w:hAnsi="Arial" w:cs="Arial"/>
                            <w:color w:val="000000" w:themeColor="text1"/>
                            <w:kern w:val="24"/>
                            <w:sz w:val="21"/>
                            <w:szCs w:val="21"/>
                          </w:rPr>
                          <w:t>RSTB</w:t>
                        </w:r>
                      </w:p>
                    </w:txbxContent>
                  </v:textbox>
                </v:rect>
                <v:rect id="正方形/長方形 664" o:spid="_x0000_s1071" style="position:absolute;left:47053;top:2565;width:1340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" filled="f" stroked="f" strokeweight="2pt">
                  <v:textbox inset=",0,,0">
                    <w:txbxContent>
                      <w:p w14:paraId="3C72825D" w14:textId="77777777" w:rsidR="007B53F4" w:rsidRPr="00116E51" w:rsidRDefault="007B53F4" w:rsidP="004A7056">
                        <w:pPr>
                          <w:pStyle w:val="Web"/>
                          <w:jc w:val="center"/>
                          <w:rPr>
                            <w:rFonts w:ascii="Arial" w:eastAsia="メイリオ" w:hAnsi="Arial" w:cs="Arial"/>
                          </w:rPr>
                        </w:pPr>
                        <w:r w:rsidRPr="00116E51">
                          <w:rPr>
                            <w:rFonts w:ascii="Arial" w:eastAsia="メイリオ" w:hAnsi="Arial" w:cs="Arial"/>
                            <w:color w:val="000000" w:themeColor="text1"/>
                            <w:kern w:val="24"/>
                            <w:sz w:val="21"/>
                            <w:szCs w:val="21"/>
                          </w:rPr>
                          <w:t>Off</w:t>
                        </w:r>
                      </w:p>
                    </w:txbxContent>
                  </v:textbox>
                </v:rect>
                <v:rect id="正方形/長方形 478" o:spid="_x0000_s1072" style="position:absolute;left:1714;top:2476;width:13405;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" filled="f" stroked="f" strokeweight="2pt">
                  <v:textbox inset=",0,,0">
                    <w:txbxContent>
                      <w:p w14:paraId="6A89AEF4" w14:textId="77777777" w:rsidR="007B53F4" w:rsidRPr="00116E51" w:rsidRDefault="007B53F4" w:rsidP="004A7056">
                        <w:pPr>
                          <w:pStyle w:val="Web"/>
                          <w:jc w:val="center"/>
                          <w:rPr>
                            <w:rFonts w:ascii="Arial" w:eastAsia="メイリオ" w:hAnsi="Arial" w:cs="Arial"/>
                          </w:rPr>
                        </w:pPr>
                        <w:r w:rsidRPr="00116E51">
                          <w:rPr>
                            <w:rFonts w:ascii="Arial" w:eastAsia="メイリオ" w:hAnsi="Arial" w:cs="Arial"/>
                            <w:color w:val="000000" w:themeColor="text1"/>
                            <w:kern w:val="24"/>
                            <w:sz w:val="21"/>
                            <w:szCs w:val="21"/>
                          </w:rPr>
                          <w:t>On</w:t>
                        </w:r>
                      </w:p>
                    </w:txbxContent>
                  </v:textbox>
                </v:rect>
                <v:shape id="右矢印 674" o:spid="_x0000_s1073" type="#_x0000_t13" style="position:absolute;left:58007;top:9810;width:10725;height:1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" adj="20347" fillcolor="black [3213]" strokecolor="black [3213]" strokeweight="1pt"/>
                <v:shape id="曲折矢印 672" o:spid="_x0000_s1074" style="position:absolute;left:63436;top:11239;width:5366;height:3137;visibility:visible;mso-wrap-style:square;v-text-anchor:middle" coordsize="536575,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" path="m,313690l,38498r,l471905,38498,471905,r64670,69115l471905,138231r,-38498l61235,99733r,l61235,313690,,313690xe" fillcolor="black [3213]" strokecolor="black [3213]" strokeweight="1pt">
                  <v:path arrowok="t" o:connecttype="custom" o:connectlocs="0,313690;0,38498;0,38498;471905,38498;471905,0;536575,69115;471905,138231;471905,99733;61235,99733;61235,99733;61235,313690;0,313690" o:connectangles="0,0,0,0,0,0,0,0,0,0,0,0"/>
                </v:shape>
                <v:shape id="右矢印 671" o:spid="_x0000_s1075" type="#_x0000_t13" style="position:absolute;left:58007;top:14097;width:10725;height:1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" adj="20347" fillcolor="black [3213]" strokecolor="black [3213]" strokeweight="1pt"/>
                <v:rect id="正方形/長方形 666" o:spid="_x0000_s1076" style="position:absolute;left:68960;top:35433;width:16011;height:2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" fillcolor="#bfbfbf" strokecolor="black [3213]" strokeweight="2pt">
                  <v:textbox inset=",0,,0">
                    <w:txbxContent>
                      <w:p w14:paraId="6FDCDAAA" w14:textId="77777777" w:rsidR="007B53F4" w:rsidRPr="00116E51" w:rsidRDefault="007B53F4" w:rsidP="001565B4">
                        <w:pPr>
                          <w:pStyle w:val="Web"/>
                          <w:spacing w:line="240" w:lineRule="exact"/>
                          <w:jc w:val="center"/>
                          <w:rPr>
                            <w:rFonts w:ascii="Arial" w:eastAsia="メイリオ" w:hAnsi="Arial" w:cs="Arial"/>
                          </w:rPr>
                        </w:pPr>
                        <w:r w:rsidRPr="0084760E">
                          <w:rPr>
                            <w:rFonts w:ascii="Arial" w:eastAsia="メイリオ" w:hAnsi="Arial" w:cs="Arial"/>
                            <w:color w:val="000000" w:themeColor="text1"/>
                            <w:kern w:val="24"/>
                            <w:sz w:val="21"/>
                            <w:szCs w:val="21"/>
                          </w:rPr>
                          <w:t>Separate Devices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653" o:spid="_x0000_s1077" type="#_x0000_t34" style="position:absolute;left:50673;top:6381;width:101;height:1670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" adj="748681" strokecolor="black [3213]" strokeweight="1pt">
                  <v:stroke endarrow="block"/>
                </v:shape>
                <v:rect id="正方形/長方形 652" o:spid="_x0000_s1078" style="position:absolute;left:50768;top:5048;width:7258;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" fillcolor="window" strokecolor="black [3213]" strokeweight="2pt">
                  <v:textbox inset=",0,,0">
                    <w:txbxContent>
                      <w:p w14:paraId="313C3F00" w14:textId="77777777" w:rsidR="007B53F4" w:rsidRPr="00116E51" w:rsidRDefault="007B53F4" w:rsidP="00CC4978">
                        <w:pPr>
                          <w:pStyle w:val="Web"/>
                          <w:jc w:val="center"/>
                          <w:rPr>
                            <w:rFonts w:ascii="Arial" w:eastAsia="メイリオ" w:hAnsi="Arial" w:cs="Arial"/>
                          </w:rPr>
                        </w:pPr>
                        <w:r w:rsidRPr="00116E51">
                          <w:rPr>
                            <w:rFonts w:ascii="Arial" w:eastAsia="メイリオ" w:hAnsi="Arial" w:cs="Arial"/>
                            <w:color w:val="000000" w:themeColor="text1"/>
                            <w:kern w:val="24"/>
                          </w:rPr>
                          <w:t>SW23</w:t>
                        </w:r>
                      </w:p>
                    </w:txbxContent>
                  </v:textbox>
                </v:rect>
                <v:rect id="正方形/長方形 649" o:spid="_x0000_s1079" style="position:absolute;left:50673;top:9334;width:7258;height:2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" fillcolor="window" strokecolor="black [3213]" strokeweight="2pt">
                  <v:textbox>
                    <w:txbxContent>
                      <w:p w14:paraId="7993C4A6" w14:textId="77777777" w:rsidR="007B53F4" w:rsidRPr="00116E51" w:rsidRDefault="007B53F4" w:rsidP="00CC4978">
                        <w:pPr>
                          <w:pStyle w:val="Web"/>
                          <w:jc w:val="center"/>
                          <w:rPr>
                            <w:rFonts w:ascii="Arial" w:hAnsi="Arial" w:cs="Arial"/>
                          </w:rPr>
                        </w:pPr>
                        <w:r w:rsidRPr="00116E51">
                          <w:rPr>
                            <w:rFonts w:ascii="Arial" w:eastAsiaTheme="minorEastAsia" w:hAnsi="Arial" w:cs="Arial"/>
                            <w:color w:val="000000" w:themeColor="text1"/>
                            <w:kern w:val="24"/>
                          </w:rPr>
                          <w:t>PMIC</w:t>
                        </w:r>
                      </w:p>
                    </w:txbxContent>
                  </v:textbox>
                </v:rect>
                <v:rect id="正方形/長方形 643" o:spid="_x0000_s1080" style="position:absolute;left:68960;top:9334;width:1601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" fillcolor="window" strokecolor="black [3213]" strokeweight="2pt">
                  <v:textbox inset=",0,,0">
                    <w:txbxContent>
                      <w:p w14:paraId="5C15BC6D" w14:textId="77777777" w:rsidR="007B53F4" w:rsidRPr="00116E51" w:rsidRDefault="007B53F4" w:rsidP="00CC4978">
                        <w:pPr>
                          <w:pStyle w:val="Web"/>
                          <w:jc w:val="center"/>
                          <w:rPr>
                            <w:rFonts w:ascii="Arial" w:eastAsia="メイリオ" w:hAnsi="Arial" w:cs="Arial"/>
                          </w:rPr>
                        </w:pPr>
                        <w:r w:rsidRPr="00116E51">
                          <w:rPr>
                            <w:rFonts w:ascii="Arial" w:eastAsia="メイリオ" w:hAnsi="Arial" w:cs="Arial"/>
                            <w:color w:val="000000" w:themeColor="text1"/>
                            <w:kern w:val="24"/>
                          </w:rPr>
                          <w:t>DRAM</w:t>
                        </w:r>
                      </w:p>
                    </w:txbxContent>
                  </v:textbox>
                </v:rect>
                <v:rect id="正方形/長方形 642" o:spid="_x0000_s1081" style="position:absolute;left:68960;top:13716;width:1601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" fillcolor="window" strokecolor="black [3213]" strokeweight="2pt">
                  <v:textbox inset=",0,,0">
                    <w:txbxContent>
                      <w:p w14:paraId="681257E6" w14:textId="77777777" w:rsidR="007B53F4" w:rsidRPr="002C230F" w:rsidRDefault="007B53F4" w:rsidP="001565B4">
                        <w:pPr>
                          <w:pStyle w:val="Web"/>
                          <w:spacing w:line="240" w:lineRule="exact"/>
                          <w:jc w:val="center"/>
                          <w:rPr>
                            <w:rFonts w:ascii="Arial" w:eastAsia="メイリオ" w:hAnsi="Arial" w:cs="Arial"/>
                          </w:rPr>
                        </w:pPr>
                        <w:r w:rsidRPr="002C230F">
                          <w:rPr>
                            <w:rFonts w:ascii="Arial" w:eastAsia="メイリオ" w:hAnsi="Arial" w:cs="Arial"/>
                            <w:color w:val="000000" w:themeColor="text1"/>
                            <w:kern w:val="24"/>
                          </w:rPr>
                          <w:t>DDR IO interface</w:t>
                        </w:r>
                      </w:p>
                    </w:txbxContent>
                  </v:textbox>
                </v:rect>
                <v:rect id="正方形/長方形 641" o:spid="_x0000_s1082" style="position:absolute;left:68960;top:16097;width:16011;height:1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" fillcolor="#bfbfbf" strokecolor="black [3213]" strokeweight="2pt">
                  <v:textbox>
                    <w:txbxContent>
                      <w:p w14:paraId="2DBF702A" w14:textId="77777777" w:rsidR="007B53F4" w:rsidRPr="00116E51" w:rsidRDefault="007B53F4" w:rsidP="00CC4978">
                        <w:pPr>
                          <w:pStyle w:val="Web"/>
                          <w:jc w:val="center"/>
                          <w:rPr>
                            <w:rFonts w:ascii="Arial" w:eastAsia="メイリオ" w:hAnsi="Arial" w:cs="Arial"/>
                          </w:rPr>
                        </w:pPr>
                        <w:r w:rsidRPr="00116E51">
                          <w:rPr>
                            <w:rFonts w:ascii="Arial" w:eastAsia="メイリオ" w:hAnsi="Arial" w:cs="Arial"/>
                            <w:color w:val="000000" w:themeColor="text1"/>
                            <w:kern w:val="24"/>
                          </w:rPr>
                          <w:t>R-Car H3</w:t>
                        </w:r>
                      </w:p>
                    </w:txbxContent>
                  </v:textbox>
                </v:rect>
                <v:shape id="右矢印 60" o:spid="_x0000_s1083" type="#_x0000_t13" style="position:absolute;left:12477;top:9525;width:10725;height:1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" adj="20347" fillcolor="black [3213]" strokecolor="black [3213]" strokeweight="1pt"/>
                <v:shape id="左右矢印吹き出し 57" o:spid="_x0000_s1084" type="#_x0000_t81" style="position:absolute;left:29051;top:15577;width:2800;height:361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" adj="8768,10380,4252,10594" fillcolor="black [3213]" strokecolor="black [3213]" strokeweight="1pt"/>
                <v:rect id="正方形/長方形 56" o:spid="_x0000_s1085" style="position:absolute;left:23526;top:35242;width:16020;height:2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" fillcolor="window" strokecolor="black [3213]" strokeweight="2pt">
                  <v:textbox inset=",0,,0">
                    <w:txbxContent>
                      <w:p w14:paraId="1523C411" w14:textId="77777777" w:rsidR="007B53F4" w:rsidRPr="00116E51" w:rsidRDefault="007B53F4" w:rsidP="001565B4">
                        <w:pPr>
                          <w:pStyle w:val="Web"/>
                          <w:spacing w:line="240" w:lineRule="exact"/>
                          <w:jc w:val="center"/>
                          <w:rPr>
                            <w:rFonts w:ascii="Arial" w:eastAsia="メイリオ" w:hAnsi="Arial" w:cs="Arial"/>
                          </w:rPr>
                        </w:pPr>
                        <w:r w:rsidRPr="0084760E">
                          <w:rPr>
                            <w:rFonts w:ascii="Arial" w:eastAsia="メイリオ" w:hAnsi="Arial" w:cs="Arial"/>
                            <w:color w:val="000000" w:themeColor="text1"/>
                            <w:kern w:val="24"/>
                            <w:sz w:val="21"/>
                            <w:szCs w:val="21"/>
                          </w:rPr>
                          <w:t>Separate Devices</w:t>
                        </w:r>
                      </w:p>
                    </w:txbxContent>
                  </v:textbox>
                </v:rect>
                <v:shape id="右矢印 474" o:spid="_x0000_s1086" type="#_x0000_t13" style="position:absolute;left:12477;top:30289;width:10916;height: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" adj="20588" fillcolor="black [3213]" strokecolor="black [3213]" strokeweight="1pt"/>
                <v:shape id="曲折矢印 467" o:spid="_x0000_s1087" style="position:absolute;left:17907;top:10953;width:5365;height:3137;visibility:visible;mso-wrap-style:square;v-text-anchor:middle" coordsize="536575,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" path="m,313690l,38498r,l471905,38498,471905,r64670,69115l471905,138231r,-38498l61235,99733r,l61235,313690,,313690xe" fillcolor="black [3213]" strokecolor="black [3213]" strokeweight="1pt">
                  <v:path arrowok="t" o:connecttype="custom" o:connectlocs="0,313690;0,38498;0,38498;471905,38498;471905,0;536575,69115;471905,138231;471905,99733;61235,99733;61235,99733;61235,313690;0,313690" o:connectangles="0,0,0,0,0,0,0,0,0,0,0,0"/>
                </v:shape>
                <v:shape id="右矢印 466" o:spid="_x0000_s1088" type="#_x0000_t13" style="position:absolute;left:12564;top:13906;width:10725;height:1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" adj="20347" fillcolor="black [3213]" strokecolor="black [3213]" strokeweight="1pt"/>
                <v:shape id="カギ線コネクタ 465" o:spid="_x0000_s1089" type="#_x0000_t34" style="position:absolute;left:5143;top:6191;width:102;height:1701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" adj="415801" strokecolor="black [3213]" strokeweight="1pt">
                  <v:stroke endarrow="block"/>
                </v:shape>
                <v:rect id="正方形/長方形 464" o:spid="_x0000_s1090" style="position:absolute;left:5238;top:4857;width:7258;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" fillcolor="window" strokecolor="black [3213]" strokeweight="2pt">
                  <v:textbox inset=",0,,0">
                    <w:txbxContent>
                      <w:p w14:paraId="6E880E36" w14:textId="77777777" w:rsidR="007B53F4" w:rsidRPr="00116E51" w:rsidRDefault="007B53F4" w:rsidP="00CC4978">
                        <w:pPr>
                          <w:pStyle w:val="Web"/>
                          <w:jc w:val="center"/>
                          <w:rPr>
                            <w:rFonts w:ascii="Arial" w:eastAsia="メイリオ" w:hAnsi="Arial" w:cs="Arial"/>
                          </w:rPr>
                        </w:pPr>
                        <w:r w:rsidRPr="00116E51">
                          <w:rPr>
                            <w:rFonts w:ascii="Arial" w:eastAsia="メイリオ" w:hAnsi="Arial" w:cs="Arial"/>
                            <w:color w:val="000000" w:themeColor="text1"/>
                            <w:kern w:val="24"/>
                          </w:rPr>
                          <w:t>SW23</w:t>
                        </w:r>
                      </w:p>
                    </w:txbxContent>
                  </v:textbox>
                </v:rect>
                <v:rect id="正方形/長方形 461" o:spid="_x0000_s1091" style="position:absolute;left:5143;top:9144;width:7258;height:2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" fillcolor="window" strokecolor="black [3213]" strokeweight="2pt">
                  <v:textbox>
                    <w:txbxContent>
                      <w:p w14:paraId="3C9FEEB2" w14:textId="77777777" w:rsidR="007B53F4" w:rsidRPr="00116E51" w:rsidRDefault="007B53F4" w:rsidP="00CC4978">
                        <w:pPr>
                          <w:pStyle w:val="Web"/>
                          <w:jc w:val="center"/>
                          <w:rPr>
                            <w:rFonts w:ascii="Arial" w:eastAsia="メイリオ" w:hAnsi="Arial" w:cs="Arial"/>
                          </w:rPr>
                        </w:pPr>
                        <w:r w:rsidRPr="00116E51">
                          <w:rPr>
                            <w:rFonts w:ascii="Arial" w:eastAsia="メイリオ" w:hAnsi="Arial" w:cs="Arial"/>
                            <w:color w:val="000000" w:themeColor="text1"/>
                            <w:kern w:val="24"/>
                          </w:rPr>
                          <w:t>PMIC</w:t>
                        </w:r>
                      </w:p>
                    </w:txbxContent>
                  </v:textbox>
                </v:rect>
                <v:rect id="正方形/長方形 460" o:spid="_x0000_s1092" style="position:absolute;left:23431;top:9239;width:16020;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" fillcolor="window" strokecolor="black [3213]" strokeweight="2pt">
                  <v:textbox inset=",0,,0">
                    <w:txbxContent>
                      <w:p w14:paraId="12185006" w14:textId="77777777" w:rsidR="007B53F4" w:rsidRPr="00116E51" w:rsidRDefault="007B53F4" w:rsidP="00CC4978">
                        <w:pPr>
                          <w:pStyle w:val="Web"/>
                          <w:jc w:val="center"/>
                          <w:rPr>
                            <w:rFonts w:ascii="Arial" w:eastAsia="メイリオ" w:hAnsi="Arial" w:cs="Arial"/>
                          </w:rPr>
                        </w:pPr>
                        <w:r w:rsidRPr="00116E51">
                          <w:rPr>
                            <w:rFonts w:ascii="Arial" w:eastAsia="メイリオ" w:hAnsi="Arial" w:cs="Arial"/>
                            <w:color w:val="000000" w:themeColor="text1"/>
                            <w:kern w:val="24"/>
                          </w:rPr>
                          <w:t>DRAM</w:t>
                        </w:r>
                      </w:p>
                    </w:txbxContent>
                  </v:textbox>
                </v:rect>
                <v:rect id="正方形/長方形 459" o:spid="_x0000_s1093" style="position:absolute;left:23526;top:13430;width:1602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" fillcolor="window" strokecolor="black [3213]" strokeweight="2pt">
                  <v:textbox inset=",0,,0">
                    <w:txbxContent>
                      <w:p w14:paraId="4EB683E3" w14:textId="77777777" w:rsidR="007B53F4" w:rsidRPr="002C230F" w:rsidRDefault="007B53F4" w:rsidP="001565B4">
                        <w:pPr>
                          <w:pStyle w:val="Web"/>
                          <w:spacing w:line="240" w:lineRule="exact"/>
                          <w:jc w:val="center"/>
                          <w:rPr>
                            <w:rFonts w:ascii="Arial" w:eastAsia="メイリオ" w:hAnsi="Arial" w:cs="Arial"/>
                          </w:rPr>
                        </w:pPr>
                        <w:r w:rsidRPr="002C230F">
                          <w:rPr>
                            <w:rFonts w:ascii="Arial" w:eastAsia="メイリオ" w:hAnsi="Arial" w:cs="Arial"/>
                            <w:color w:val="000000" w:themeColor="text1"/>
                            <w:kern w:val="24"/>
                          </w:rPr>
                          <w:t>DDR IO interface</w:t>
                        </w:r>
                      </w:p>
                    </w:txbxContent>
                  </v:textbox>
                </v:rect>
                <v:rect id="正方形/長方形 458" o:spid="_x0000_s1094" style="position:absolute;left:23526;top:15716;width:16020;height:16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" fillcolor="window" strokecolor="black [3213]" strokeweight="2pt">
                  <v:textbox>
                    <w:txbxContent>
                      <w:p w14:paraId="3C52DDC3" w14:textId="77777777" w:rsidR="007B53F4" w:rsidRPr="00116E51" w:rsidRDefault="007B53F4" w:rsidP="00CC4978">
                        <w:pPr>
                          <w:pStyle w:val="Web"/>
                          <w:jc w:val="center"/>
                          <w:rPr>
                            <w:rFonts w:ascii="Arial" w:eastAsia="メイリオ" w:hAnsi="Arial" w:cs="Arial"/>
                          </w:rPr>
                        </w:pPr>
                        <w:r w:rsidRPr="00116E51">
                          <w:rPr>
                            <w:rFonts w:ascii="Arial" w:eastAsia="メイリオ" w:hAnsi="Arial" w:cs="Arial"/>
                            <w:color w:val="000000" w:themeColor="text1"/>
                            <w:kern w:val="24"/>
                          </w:rPr>
                          <w:t>R-Car H3</w:t>
                        </w:r>
                      </w:p>
                    </w:txbxContent>
                  </v:textbox>
                </v:rect>
                <v:shape id="Inhaltsplatzhalter 3" o:spid="_x0000_s1095" type="#_x0000_t202" style="position:absolute;left:2571;width:16251;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" filled="f" stroked="f">
                  <v:textbox style="mso-fit-shape-to-text:t" inset="0,0,0,0">
                    <w:txbxContent>
                      <w:p w14:paraId="259EB086" w14:textId="77777777" w:rsidR="007B53F4" w:rsidRPr="00116E51" w:rsidRDefault="007B53F4" w:rsidP="004A7056">
                        <w:pPr>
                          <w:pStyle w:val="Web"/>
                          <w:rPr>
                            <w:rFonts w:ascii="Arial" w:hAnsi="Arial" w:cs="Arial"/>
                          </w:rPr>
                        </w:pPr>
                        <w:r w:rsidRPr="00116E51">
                          <w:rPr>
                            <w:rFonts w:ascii="Arial" w:eastAsia="メイリオ" w:hAnsi="Arial" w:cs="Arial"/>
                            <w:color w:val="000000" w:themeColor="text1"/>
                            <w:kern w:val="24"/>
                            <w:sz w:val="28"/>
                            <w:szCs w:val="28"/>
                            <w:u w:val="single"/>
                          </w:rPr>
                          <w:t>Normal operation</w:t>
                        </w:r>
                      </w:p>
                    </w:txbxContent>
                  </v:textbox>
                </v:shape>
                <v:shape id="Inhaltsplatzhalter 3" o:spid="_x0000_s1096" type="#_x0000_t202" style="position:absolute;left:46386;top:285;width:31955;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" filled="f" stroked="f">
                  <v:textbox style="mso-fit-shape-to-text:t" inset="0,0,0,0">
                    <w:txbxContent>
                      <w:p w14:paraId="56531B45" w14:textId="77777777" w:rsidR="007B53F4" w:rsidRPr="00116E51" w:rsidRDefault="007B53F4" w:rsidP="004A7056">
                        <w:pPr>
                          <w:pStyle w:val="Web"/>
                          <w:rPr>
                            <w:rFonts w:ascii="Arial" w:hAnsi="Arial" w:cs="Arial"/>
                          </w:rPr>
                        </w:pPr>
                        <w:r w:rsidRPr="0084760E">
                          <w:rPr>
                            <w:rFonts w:ascii="Arial" w:eastAsia="メイリオ" w:hAnsi="Arial" w:cs="Arial"/>
                            <w:color w:val="000000" w:themeColor="text1"/>
                            <w:kern w:val="24"/>
                            <w:sz w:val="28"/>
                            <w:szCs w:val="28"/>
                            <w:u w:val="single"/>
                          </w:rPr>
                          <w:t xml:space="preserve">System </w:t>
                        </w:r>
                        <w:r>
                          <w:rPr>
                            <w:rFonts w:ascii="Arial" w:eastAsia="メイリオ" w:hAnsi="Arial" w:cs="Arial"/>
                            <w:color w:val="000000" w:themeColor="text1"/>
                            <w:kern w:val="24"/>
                            <w:sz w:val="28"/>
                            <w:szCs w:val="28"/>
                            <w:u w:val="single"/>
                          </w:rPr>
                          <w:t>S</w:t>
                        </w:r>
                        <w:r w:rsidRPr="0084760E">
                          <w:rPr>
                            <w:rFonts w:ascii="Arial" w:eastAsia="メイリオ" w:hAnsi="Arial" w:cs="Arial"/>
                            <w:color w:val="000000" w:themeColor="text1"/>
                            <w:kern w:val="24"/>
                            <w:sz w:val="28"/>
                            <w:szCs w:val="28"/>
                            <w:u w:val="single"/>
                          </w:rPr>
                          <w:t>uspend to RAM</w:t>
                        </w:r>
                      </w:p>
                    </w:txbxContent>
                  </v:textbox>
                </v:shape>
                <v:rect id="正方形/長方形 676" o:spid="_x0000_s1097" style="position:absolute;left:86868;top:7810;width:11274;height:3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" fillcolor="#bfbfbf" strokecolor="black [3213]" strokeweight="2pt">
                  <v:textbox>
                    <w:txbxContent>
                      <w:p w14:paraId="2C5568A9" w14:textId="77777777" w:rsidR="007B53F4" w:rsidRPr="00116E51" w:rsidRDefault="007B53F4" w:rsidP="00CC4978">
                        <w:pPr>
                          <w:pStyle w:val="Web"/>
                          <w:jc w:val="center"/>
                          <w:rPr>
                            <w:rFonts w:ascii="Arial" w:eastAsia="メイリオ" w:hAnsi="Arial" w:cs="Arial"/>
                          </w:rPr>
                        </w:pPr>
                        <w:r w:rsidRPr="0084760E">
                          <w:rPr>
                            <w:rFonts w:ascii="Arial" w:eastAsia="メイリオ" w:hAnsi="Arial" w:cs="Arial"/>
                            <w:color w:val="000000" w:themeColor="text1"/>
                            <w:kern w:val="24"/>
                          </w:rPr>
                          <w:t>Power is off.</w:t>
                        </w:r>
                      </w:p>
                    </w:txbxContent>
                  </v:textbox>
                </v:rect>
                <v:rect id="正方形/長方形 677" o:spid="_x0000_s1098" style="position:absolute;left:86868;top:2952;width:11274;height:3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" filled="f" strokecolor="#3c3c3b" strokeweight="2pt">
                  <v:textbox>
                    <w:txbxContent>
                      <w:p w14:paraId="1453F4AF" w14:textId="77777777" w:rsidR="007B53F4" w:rsidRPr="00116E51" w:rsidRDefault="007B53F4" w:rsidP="00CC4978">
                        <w:pPr>
                          <w:pStyle w:val="Web"/>
                          <w:jc w:val="center"/>
                          <w:rPr>
                            <w:rFonts w:ascii="Arial" w:eastAsia="メイリオ" w:hAnsi="Arial" w:cs="Arial"/>
                          </w:rPr>
                        </w:pPr>
                        <w:r w:rsidRPr="0084760E">
                          <w:rPr>
                            <w:rFonts w:ascii="Arial" w:eastAsia="メイリオ" w:hAnsi="Arial" w:cs="Arial"/>
                            <w:color w:val="000000" w:themeColor="text1"/>
                            <w:kern w:val="24"/>
                          </w:rPr>
                          <w:t>Power is on.</w:t>
                        </w:r>
                      </w:p>
                    </w:txbxContent>
                  </v:textbox>
                </v:rect>
              </v:group>
            </w:pict>
          </mc:Fallback>
        </mc:AlternateContent>
      </w:r>
      <w:r>
        <w:rPr>
          <w:noProof/>
        </w:rPr>
        <mc:AlternateContent>
          <mc:Choice Requires="wps">
            <w:drawing>
              <wp:anchor distT="0" distB="0" distL="114300" distR="114300" simplePos="0" relativeHeight="251575808" behindDoc="0" locked="0" layoutInCell="1" allowOverlap="1" wp14:anchorId="5F163F51" wp14:editId="7387E7D4">
                <wp:simplePos x="0" y="0"/>
                <wp:positionH relativeFrom="column">
                  <wp:posOffset>1260475</wp:posOffset>
                </wp:positionH>
                <wp:positionV relativeFrom="paragraph">
                  <wp:posOffset>2997200</wp:posOffset>
                </wp:positionV>
                <wp:extent cx="1108075" cy="0"/>
                <wp:effectExtent l="38100" t="76200" r="0" b="95250"/>
                <wp:wrapNone/>
                <wp:docPr id="475" name="直線矢印コネクタ 475"/>
                <wp:cNvGraphicFramePr/>
                <a:graphic xmlns:a="http://schemas.openxmlformats.org/drawingml/2006/main">
                  <a:graphicData uri="http://schemas.microsoft.com/office/word/2010/wordprocessingShape">
                    <wps:wsp>
                      <wps:cNvCnPr/>
                      <wps:spPr>
                        <a:xfrm>
                          <a:off x="0" y="0"/>
                          <a:ext cx="1108075" cy="0"/>
                        </a:xfrm>
                        <a:prstGeom prst="straightConnector1">
                          <a:avLst/>
                        </a:prstGeom>
                        <a:noFill/>
                        <a:ln w="12700" cap="flat" cmpd="sng" algn="ctr">
                          <a:solidFill>
                            <a:schemeClr val="tx1"/>
                          </a:solidFill>
                          <a:prstDash val="solid"/>
                          <a:headEnd type="triangle"/>
                          <a:tailEnd type="none"/>
                        </a:ln>
                        <a:effectLst/>
                      </wps:spPr>
                      <wps:bodyPr/>
                    </wps:wsp>
                  </a:graphicData>
                </a:graphic>
                <wp14:sizeRelH relativeFrom="margin">
                  <wp14:pctWidth>0</wp14:pctWidth>
                </wp14:sizeRelH>
              </wp:anchor>
            </w:drawing>
          </mc:Choice>
          <mc:Fallback>
            <w:pict>
              <v:shape w14:anchorId="262AFE76" id="直線矢印コネクタ 475" o:spid="_x0000_s1026" type="#_x0000_t32" style="position:absolute;left:0;text-align:left;margin-left:99.25pt;margin-top:236pt;width:87.25pt;height:0;z-index:25157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" strokecolor="black [3213]" strokeweight="1pt">
                <v:stroke startarrow="block"/>
              </v:shape>
            </w:pict>
          </mc:Fallback>
        </mc:AlternateContent>
      </w:r>
      <w:r>
        <w:rPr>
          <w:noProof/>
        </w:rPr>
        <mc:AlternateContent>
          <mc:Choice Requires="wps">
            <w:drawing>
              <wp:anchor distT="0" distB="0" distL="114300" distR="114300" simplePos="0" relativeHeight="251574784" behindDoc="0" locked="0" layoutInCell="1" allowOverlap="1" wp14:anchorId="3FD5B550" wp14:editId="04999D4D">
                <wp:simplePos x="0" y="0"/>
                <wp:positionH relativeFrom="column">
                  <wp:posOffset>1260475</wp:posOffset>
                </wp:positionH>
                <wp:positionV relativeFrom="paragraph">
                  <wp:posOffset>2746375</wp:posOffset>
                </wp:positionV>
                <wp:extent cx="1108075" cy="0"/>
                <wp:effectExtent l="38100" t="76200" r="0" b="95250"/>
                <wp:wrapNone/>
                <wp:docPr id="471" name="直線矢印コネクタ 471"/>
                <wp:cNvGraphicFramePr/>
                <a:graphic xmlns:a="http://schemas.openxmlformats.org/drawingml/2006/main">
                  <a:graphicData uri="http://schemas.microsoft.com/office/word/2010/wordprocessingShape">
                    <wps:wsp>
                      <wps:cNvCnPr/>
                      <wps:spPr>
                        <a:xfrm>
                          <a:off x="0" y="0"/>
                          <a:ext cx="1108075" cy="0"/>
                        </a:xfrm>
                        <a:prstGeom prst="straightConnector1">
                          <a:avLst/>
                        </a:prstGeom>
                        <a:noFill/>
                        <a:ln w="12700" cap="flat" cmpd="sng" algn="ctr">
                          <a:solidFill>
                            <a:schemeClr val="tx1"/>
                          </a:solidFill>
                          <a:prstDash val="solid"/>
                          <a:headEnd type="triangle"/>
                          <a:tailEnd type="none"/>
                        </a:ln>
                        <a:effectLst/>
                      </wps:spPr>
                      <wps:bodyPr/>
                    </wps:wsp>
                  </a:graphicData>
                </a:graphic>
                <wp14:sizeRelH relativeFrom="margin">
                  <wp14:pctWidth>0</wp14:pctWidth>
                </wp14:sizeRelH>
              </wp:anchor>
            </w:drawing>
          </mc:Choice>
          <mc:Fallback>
            <w:pict>
              <v:shape w14:anchorId="486942AC" id="直線矢印コネクタ 471" o:spid="_x0000_s1026" type="#_x0000_t32" style="position:absolute;left:0;text-align:left;margin-left:99.25pt;margin-top:216.25pt;width:87.25pt;height:0;z-index:25157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" strokecolor="black [3213]" strokeweight="1pt">
                <v:stroke startarrow="block"/>
              </v:shape>
            </w:pict>
          </mc:Fallback>
        </mc:AlternateContent>
      </w:r>
      <w:r>
        <w:rPr>
          <w:noProof/>
        </w:rPr>
        <mc:AlternateContent>
          <mc:Choice Requires="wps">
            <w:drawing>
              <wp:anchor distT="0" distB="0" distL="114300" distR="114300" simplePos="0" relativeHeight="251573760" behindDoc="0" locked="0" layoutInCell="1" allowOverlap="1" wp14:anchorId="14344148" wp14:editId="33B92460">
                <wp:simplePos x="0" y="0"/>
                <wp:positionH relativeFrom="column">
                  <wp:posOffset>1260475</wp:posOffset>
                </wp:positionH>
                <wp:positionV relativeFrom="paragraph">
                  <wp:posOffset>2489200</wp:posOffset>
                </wp:positionV>
                <wp:extent cx="1108075" cy="0"/>
                <wp:effectExtent l="0" t="76200" r="15875" b="95250"/>
                <wp:wrapNone/>
                <wp:docPr id="470" name="直線矢印コネクタ 470"/>
                <wp:cNvGraphicFramePr/>
                <a:graphic xmlns:a="http://schemas.openxmlformats.org/drawingml/2006/main">
                  <a:graphicData uri="http://schemas.microsoft.com/office/word/2010/wordprocessingShape">
                    <wps:wsp>
                      <wps:cNvCnPr/>
                      <wps:spPr>
                        <a:xfrm>
                          <a:off x="0" y="0"/>
                          <a:ext cx="1108075" cy="0"/>
                        </a:xfrm>
                        <a:prstGeom prst="straightConnector1">
                          <a:avLst/>
                        </a:prstGeom>
                        <a:noFill/>
                        <a:ln w="12700" cap="flat" cmpd="sng" algn="ctr">
                          <a:solidFill>
                            <a:schemeClr val="tx1"/>
                          </a:solidFill>
                          <a:prstDash val="solid"/>
                          <a:tailEnd type="triangle"/>
                        </a:ln>
                        <a:effectLst/>
                      </wps:spPr>
                      <wps:bodyPr/>
                    </wps:wsp>
                  </a:graphicData>
                </a:graphic>
                <wp14:sizeRelH relativeFrom="margin">
                  <wp14:pctWidth>0</wp14:pctWidth>
                </wp14:sizeRelH>
              </wp:anchor>
            </w:drawing>
          </mc:Choice>
          <mc:Fallback>
            <w:pict>
              <v:shape w14:anchorId="6EE6C439" id="直線矢印コネクタ 470" o:spid="_x0000_s1026" type="#_x0000_t32" style="position:absolute;left:0;text-align:left;margin-left:99.25pt;margin-top:196pt;width:87.25pt;height:0;z-index:25157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" strokecolor="black [3213]" strokeweight="1pt">
                <v:stroke endarrow="block"/>
              </v:shape>
            </w:pict>
          </mc:Fallback>
        </mc:AlternateContent>
      </w:r>
      <w:r>
        <w:rPr>
          <w:noProof/>
        </w:rPr>
        <mc:AlternateContent>
          <mc:Choice Requires="wps">
            <w:drawing>
              <wp:anchor distT="0" distB="0" distL="114300" distR="114300" simplePos="0" relativeHeight="251572736" behindDoc="0" locked="0" layoutInCell="1" allowOverlap="1" wp14:anchorId="60B539B6" wp14:editId="2373D5DB">
                <wp:simplePos x="0" y="0"/>
                <wp:positionH relativeFrom="column">
                  <wp:posOffset>1260475</wp:posOffset>
                </wp:positionH>
                <wp:positionV relativeFrom="paragraph">
                  <wp:posOffset>2223135</wp:posOffset>
                </wp:positionV>
                <wp:extent cx="1108075" cy="0"/>
                <wp:effectExtent l="0" t="76200" r="15875" b="95250"/>
                <wp:wrapNone/>
                <wp:docPr id="469" name="直線矢印コネクタ 469"/>
                <wp:cNvGraphicFramePr/>
                <a:graphic xmlns:a="http://schemas.openxmlformats.org/drawingml/2006/main">
                  <a:graphicData uri="http://schemas.microsoft.com/office/word/2010/wordprocessingShape">
                    <wps:wsp>
                      <wps:cNvCnPr/>
                      <wps:spPr>
                        <a:xfrm>
                          <a:off x="0" y="0"/>
                          <a:ext cx="1108075" cy="0"/>
                        </a:xfrm>
                        <a:prstGeom prst="straightConnector1">
                          <a:avLst/>
                        </a:prstGeom>
                        <a:noFill/>
                        <a:ln w="12700" cap="flat" cmpd="sng" algn="ctr">
                          <a:solidFill>
                            <a:schemeClr val="tx1"/>
                          </a:solidFill>
                          <a:prstDash val="solid"/>
                          <a:tailEnd type="triangle"/>
                        </a:ln>
                        <a:effectLst/>
                      </wps:spPr>
                      <wps:bodyPr/>
                    </wps:wsp>
                  </a:graphicData>
                </a:graphic>
                <wp14:sizeRelH relativeFrom="margin">
                  <wp14:pctWidth>0</wp14:pctWidth>
                </wp14:sizeRelH>
              </wp:anchor>
            </w:drawing>
          </mc:Choice>
          <mc:Fallback>
            <w:pict>
              <v:shape w14:anchorId="0307AA8E" id="直線矢印コネクタ 469" o:spid="_x0000_s1026" type="#_x0000_t32" style="position:absolute;left:0;text-align:left;margin-left:99.25pt;margin-top:175.05pt;width:87.25pt;height:0;z-index:25157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" strokecolor="black [3213]" strokeweight="1pt">
                <v:stroke endarrow="block"/>
              </v:shape>
            </w:pict>
          </mc:Fallback>
        </mc:AlternateContent>
      </w:r>
      <w:r>
        <w:rPr>
          <w:noProof/>
        </w:rPr>
        <mc:AlternateContent>
          <mc:Choice Requires="wps">
            <w:drawing>
              <wp:anchor distT="0" distB="0" distL="114300" distR="114300" simplePos="0" relativeHeight="251571712" behindDoc="0" locked="0" layoutInCell="1" allowOverlap="1" wp14:anchorId="2DE00B20" wp14:editId="071798EE">
                <wp:simplePos x="0" y="0"/>
                <wp:positionH relativeFrom="column">
                  <wp:posOffset>1260475</wp:posOffset>
                </wp:positionH>
                <wp:positionV relativeFrom="paragraph">
                  <wp:posOffset>1948815</wp:posOffset>
                </wp:positionV>
                <wp:extent cx="1108075" cy="0"/>
                <wp:effectExtent l="0" t="76200" r="15875" b="95250"/>
                <wp:wrapNone/>
                <wp:docPr id="462" name="直線矢印コネクタ 462"/>
                <wp:cNvGraphicFramePr/>
                <a:graphic xmlns:a="http://schemas.openxmlformats.org/drawingml/2006/main">
                  <a:graphicData uri="http://schemas.microsoft.com/office/word/2010/wordprocessingShape">
                    <wps:wsp>
                      <wps:cNvCnPr/>
                      <wps:spPr>
                        <a:xfrm>
                          <a:off x="0" y="0"/>
                          <a:ext cx="1108075" cy="0"/>
                        </a:xfrm>
                        <a:prstGeom prst="straightConnector1">
                          <a:avLst/>
                        </a:prstGeom>
                        <a:noFill/>
                        <a:ln w="12700" cap="flat" cmpd="sng" algn="ctr">
                          <a:solidFill>
                            <a:schemeClr val="tx1"/>
                          </a:solidFill>
                          <a:prstDash val="solid"/>
                          <a:tailEnd type="triangle"/>
                        </a:ln>
                        <a:effectLst/>
                      </wps:spPr>
                      <wps:bodyPr/>
                    </wps:wsp>
                  </a:graphicData>
                </a:graphic>
                <wp14:sizeRelH relativeFrom="margin">
                  <wp14:pctWidth>0</wp14:pctWidth>
                </wp14:sizeRelH>
              </wp:anchor>
            </w:drawing>
          </mc:Choice>
          <mc:Fallback>
            <w:pict>
              <v:shape w14:anchorId="1AC6DF99" id="直線矢印コネクタ 462" o:spid="_x0000_s1026" type="#_x0000_t32" style="position:absolute;left:0;text-align:left;margin-left:99.25pt;margin-top:153.45pt;width:87.25pt;height:0;z-index:25157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" strokecolor="black [3213]" strokeweight="1pt">
                <v:stroke endarrow="block"/>
              </v:shape>
            </w:pict>
          </mc:Fallback>
        </mc:AlternateContent>
      </w:r>
      <w:r w:rsidR="00C83EF9">
        <w:rPr>
          <w:noProof/>
        </w:rPr>
        <mc:AlternateContent>
          <mc:Choice Requires="wps">
            <w:drawing>
              <wp:anchor distT="0" distB="0" distL="114300" distR="114300" simplePos="0" relativeHeight="251579904" behindDoc="0" locked="0" layoutInCell="1" allowOverlap="1" wp14:anchorId="2F528ED2" wp14:editId="0D3DD626">
                <wp:simplePos x="0" y="0"/>
                <wp:positionH relativeFrom="column">
                  <wp:posOffset>5812155</wp:posOffset>
                </wp:positionH>
                <wp:positionV relativeFrom="paragraph">
                  <wp:posOffset>3003550</wp:posOffset>
                </wp:positionV>
                <wp:extent cx="1104265" cy="0"/>
                <wp:effectExtent l="38100" t="76200" r="0" b="95250"/>
                <wp:wrapNone/>
                <wp:docPr id="661" name="直線矢印コネクタ 661"/>
                <wp:cNvGraphicFramePr/>
                <a:graphic xmlns:a="http://schemas.openxmlformats.org/drawingml/2006/main">
                  <a:graphicData uri="http://schemas.microsoft.com/office/word/2010/wordprocessingShape">
                    <wps:wsp>
                      <wps:cNvCnPr/>
                      <wps:spPr>
                        <a:xfrm>
                          <a:off x="0" y="0"/>
                          <a:ext cx="1104265" cy="0"/>
                        </a:xfrm>
                        <a:prstGeom prst="straightConnector1">
                          <a:avLst/>
                        </a:prstGeom>
                        <a:noFill/>
                        <a:ln w="12700" cap="flat" cmpd="sng" algn="ctr">
                          <a:solidFill>
                            <a:schemeClr val="tx1"/>
                          </a:solidFill>
                          <a:prstDash val="solid"/>
                          <a:headEnd type="triangle"/>
                          <a:tailEnd type="none"/>
                        </a:ln>
                        <a:effectLst/>
                      </wps:spPr>
                      <wps:bodyPr/>
                    </wps:wsp>
                  </a:graphicData>
                </a:graphic>
                <wp14:sizeRelH relativeFrom="margin">
                  <wp14:pctWidth>0</wp14:pctWidth>
                </wp14:sizeRelH>
              </wp:anchor>
            </w:drawing>
          </mc:Choice>
          <mc:Fallback>
            <w:pict>
              <v:shape w14:anchorId="7A6C24BD" id="直線矢印コネクタ 661" o:spid="_x0000_s1026" type="#_x0000_t32" style="position:absolute;left:0;text-align:left;margin-left:457.65pt;margin-top:236.5pt;width:86.95pt;height:0;z-index:25157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" strokecolor="black [3213]" strokeweight="1pt">
                <v:stroke startarrow="block"/>
              </v:shape>
            </w:pict>
          </mc:Fallback>
        </mc:AlternateContent>
      </w:r>
      <w:r w:rsidR="00C83EF9">
        <w:rPr>
          <w:noProof/>
        </w:rPr>
        <mc:AlternateContent>
          <mc:Choice Requires="wps">
            <w:drawing>
              <wp:anchor distT="0" distB="0" distL="114300" distR="114300" simplePos="0" relativeHeight="251578880" behindDoc="0" locked="0" layoutInCell="1" allowOverlap="1" wp14:anchorId="184D2AB3" wp14:editId="636BE606">
                <wp:simplePos x="0" y="0"/>
                <wp:positionH relativeFrom="column">
                  <wp:posOffset>5812155</wp:posOffset>
                </wp:positionH>
                <wp:positionV relativeFrom="paragraph">
                  <wp:posOffset>2743200</wp:posOffset>
                </wp:positionV>
                <wp:extent cx="1104265" cy="0"/>
                <wp:effectExtent l="38100" t="76200" r="0" b="95250"/>
                <wp:wrapNone/>
                <wp:docPr id="657" name="直線矢印コネクタ 657"/>
                <wp:cNvGraphicFramePr/>
                <a:graphic xmlns:a="http://schemas.openxmlformats.org/drawingml/2006/main">
                  <a:graphicData uri="http://schemas.microsoft.com/office/word/2010/wordprocessingShape">
                    <wps:wsp>
                      <wps:cNvCnPr/>
                      <wps:spPr>
                        <a:xfrm>
                          <a:off x="0" y="0"/>
                          <a:ext cx="1104265" cy="0"/>
                        </a:xfrm>
                        <a:prstGeom prst="straightConnector1">
                          <a:avLst/>
                        </a:prstGeom>
                        <a:noFill/>
                        <a:ln w="12700" cap="flat" cmpd="sng" algn="ctr">
                          <a:solidFill>
                            <a:schemeClr val="tx1"/>
                          </a:solidFill>
                          <a:prstDash val="solid"/>
                          <a:headEnd type="triangle"/>
                          <a:tailEnd type="none"/>
                        </a:ln>
                        <a:effectLst/>
                      </wps:spPr>
                      <wps:bodyPr/>
                    </wps:wsp>
                  </a:graphicData>
                </a:graphic>
                <wp14:sizeRelH relativeFrom="margin">
                  <wp14:pctWidth>0</wp14:pctWidth>
                </wp14:sizeRelH>
              </wp:anchor>
            </w:drawing>
          </mc:Choice>
          <mc:Fallback>
            <w:pict>
              <v:shape w14:anchorId="679E9BB7" id="直線矢印コネクタ 657" o:spid="_x0000_s1026" type="#_x0000_t32" style="position:absolute;left:0;text-align:left;margin-left:457.65pt;margin-top:3in;width:86.95pt;height:0;z-index:25157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" strokecolor="black [3213]" strokeweight="1pt">
                <v:stroke startarrow="block"/>
              </v:shape>
            </w:pict>
          </mc:Fallback>
        </mc:AlternateContent>
      </w:r>
      <w:r w:rsidR="00C83EF9">
        <w:rPr>
          <w:noProof/>
        </w:rPr>
        <mc:AlternateContent>
          <mc:Choice Requires="wps">
            <w:drawing>
              <wp:anchor distT="0" distB="0" distL="114300" distR="114300" simplePos="0" relativeHeight="251577856" behindDoc="0" locked="0" layoutInCell="1" allowOverlap="1" wp14:anchorId="3D645B95" wp14:editId="4E1A3014">
                <wp:simplePos x="0" y="0"/>
                <wp:positionH relativeFrom="column">
                  <wp:posOffset>5812155</wp:posOffset>
                </wp:positionH>
                <wp:positionV relativeFrom="paragraph">
                  <wp:posOffset>2466975</wp:posOffset>
                </wp:positionV>
                <wp:extent cx="1104265" cy="0"/>
                <wp:effectExtent l="0" t="76200" r="19685" b="95250"/>
                <wp:wrapNone/>
                <wp:docPr id="656" name="直線矢印コネクタ 656"/>
                <wp:cNvGraphicFramePr/>
                <a:graphic xmlns:a="http://schemas.openxmlformats.org/drawingml/2006/main">
                  <a:graphicData uri="http://schemas.microsoft.com/office/word/2010/wordprocessingShape">
                    <wps:wsp>
                      <wps:cNvCnPr/>
                      <wps:spPr>
                        <a:xfrm>
                          <a:off x="0" y="0"/>
                          <a:ext cx="1104265" cy="0"/>
                        </a:xfrm>
                        <a:prstGeom prst="straightConnector1">
                          <a:avLst/>
                        </a:prstGeom>
                        <a:noFill/>
                        <a:ln w="12700" cap="flat" cmpd="sng" algn="ctr">
                          <a:solidFill>
                            <a:schemeClr val="tx1"/>
                          </a:solidFill>
                          <a:prstDash val="solid"/>
                          <a:tailEnd type="triangle"/>
                        </a:ln>
                        <a:effectLst/>
                      </wps:spPr>
                      <wps:bodyPr/>
                    </wps:wsp>
                  </a:graphicData>
                </a:graphic>
                <wp14:sizeRelH relativeFrom="margin">
                  <wp14:pctWidth>0</wp14:pctWidth>
                </wp14:sizeRelH>
              </wp:anchor>
            </w:drawing>
          </mc:Choice>
          <mc:Fallback>
            <w:pict>
              <v:shape w14:anchorId="4FF8F6F1" id="直線矢印コネクタ 656" o:spid="_x0000_s1026" type="#_x0000_t32" style="position:absolute;left:0;text-align:left;margin-left:457.65pt;margin-top:194.25pt;width:86.95pt;height:0;z-index:25157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" strokecolor="black [3213]" strokeweight="1pt">
                <v:stroke endarrow="block"/>
              </v:shape>
            </w:pict>
          </mc:Fallback>
        </mc:AlternateContent>
      </w:r>
      <w:r w:rsidR="00C83EF9">
        <w:rPr>
          <w:noProof/>
        </w:rPr>
        <mc:AlternateContent>
          <mc:Choice Requires="wps">
            <w:drawing>
              <wp:anchor distT="0" distB="0" distL="114300" distR="114300" simplePos="0" relativeHeight="251576832" behindDoc="0" locked="0" layoutInCell="1" allowOverlap="1" wp14:anchorId="5DB35E02" wp14:editId="452A5E66">
                <wp:simplePos x="0" y="0"/>
                <wp:positionH relativeFrom="column">
                  <wp:posOffset>5812155</wp:posOffset>
                </wp:positionH>
                <wp:positionV relativeFrom="paragraph">
                  <wp:posOffset>2200910</wp:posOffset>
                </wp:positionV>
                <wp:extent cx="1104265" cy="0"/>
                <wp:effectExtent l="0" t="76200" r="19685" b="95250"/>
                <wp:wrapNone/>
                <wp:docPr id="655" name="直線矢印コネクタ 655"/>
                <wp:cNvGraphicFramePr/>
                <a:graphic xmlns:a="http://schemas.openxmlformats.org/drawingml/2006/main">
                  <a:graphicData uri="http://schemas.microsoft.com/office/word/2010/wordprocessingShape">
                    <wps:wsp>
                      <wps:cNvCnPr/>
                      <wps:spPr>
                        <a:xfrm>
                          <a:off x="0" y="0"/>
                          <a:ext cx="1104265" cy="0"/>
                        </a:xfrm>
                        <a:prstGeom prst="straightConnector1">
                          <a:avLst/>
                        </a:prstGeom>
                        <a:noFill/>
                        <a:ln w="12700" cap="flat" cmpd="sng" algn="ctr">
                          <a:solidFill>
                            <a:schemeClr val="tx1"/>
                          </a:solidFill>
                          <a:prstDash val="solid"/>
                          <a:tailEnd type="triangle"/>
                        </a:ln>
                        <a:effectLst/>
                      </wps:spPr>
                      <wps:bodyPr/>
                    </wps:wsp>
                  </a:graphicData>
                </a:graphic>
                <wp14:sizeRelH relativeFrom="margin">
                  <wp14:pctWidth>0</wp14:pctWidth>
                </wp14:sizeRelH>
              </wp:anchor>
            </w:drawing>
          </mc:Choice>
          <mc:Fallback>
            <w:pict>
              <v:shape w14:anchorId="221C2B59" id="直線矢印コネクタ 655" o:spid="_x0000_s1026" type="#_x0000_t32" style="position:absolute;left:0;text-align:left;margin-left:457.65pt;margin-top:173.3pt;width:86.95pt;height:0;z-index:25157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" strokecolor="black [3213]" strokeweight="1pt">
                <v:stroke endarrow="block"/>
              </v:shape>
            </w:pict>
          </mc:Fallback>
        </mc:AlternateContent>
      </w:r>
      <w:r w:rsidR="00C83EF9">
        <w:rPr>
          <w:noProof/>
        </w:rPr>
        <mc:AlternateContent>
          <mc:Choice Requires="wps">
            <w:drawing>
              <wp:anchor distT="0" distB="0" distL="114300" distR="114300" simplePos="0" relativeHeight="251570688" behindDoc="0" locked="0" layoutInCell="1" allowOverlap="1" wp14:anchorId="05744992" wp14:editId="593729B3">
                <wp:simplePos x="0" y="0"/>
                <wp:positionH relativeFrom="column">
                  <wp:posOffset>5812155</wp:posOffset>
                </wp:positionH>
                <wp:positionV relativeFrom="paragraph">
                  <wp:posOffset>1938020</wp:posOffset>
                </wp:positionV>
                <wp:extent cx="1104265" cy="0"/>
                <wp:effectExtent l="0" t="76200" r="19685" b="95250"/>
                <wp:wrapNone/>
                <wp:docPr id="650" name="直線矢印コネクタ 650"/>
                <wp:cNvGraphicFramePr/>
                <a:graphic xmlns:a="http://schemas.openxmlformats.org/drawingml/2006/main">
                  <a:graphicData uri="http://schemas.microsoft.com/office/word/2010/wordprocessingShape">
                    <wps:wsp>
                      <wps:cNvCnPr/>
                      <wps:spPr>
                        <a:xfrm>
                          <a:off x="0" y="0"/>
                          <a:ext cx="1104265" cy="0"/>
                        </a:xfrm>
                        <a:prstGeom prst="straightConnector1">
                          <a:avLst/>
                        </a:prstGeom>
                        <a:noFill/>
                        <a:ln w="12700" cap="flat" cmpd="sng" algn="ctr">
                          <a:solidFill>
                            <a:schemeClr val="tx1"/>
                          </a:solidFill>
                          <a:prstDash val="solid"/>
                          <a:tailEnd type="triangle"/>
                        </a:ln>
                        <a:effectLst/>
                      </wps:spPr>
                      <wps:bodyPr/>
                    </wps:wsp>
                  </a:graphicData>
                </a:graphic>
                <wp14:sizeRelH relativeFrom="margin">
                  <wp14:pctWidth>0</wp14:pctWidth>
                </wp14:sizeRelH>
              </wp:anchor>
            </w:drawing>
          </mc:Choice>
          <mc:Fallback>
            <w:pict>
              <v:shape w14:anchorId="3CE53311" id="直線矢印コネクタ 650" o:spid="_x0000_s1026" type="#_x0000_t32" style="position:absolute;left:0;text-align:left;margin-left:457.65pt;margin-top:152.6pt;width:86.95pt;height:0;z-index:25157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" strokecolor="black [3213]" strokeweight="1pt">
                <v:stroke endarrow="block"/>
              </v:shape>
            </w:pict>
          </mc:Fallback>
        </mc:AlternateContent>
      </w:r>
      <w:r w:rsidR="00394DA6">
        <w:rPr>
          <w:noProof/>
        </w:rPr>
        <mc:AlternateContent>
          <mc:Choice Requires="wps">
            <w:drawing>
              <wp:anchor distT="0" distB="0" distL="114300" distR="114300" simplePos="0" relativeHeight="251581952" behindDoc="0" locked="0" layoutInCell="1" allowOverlap="1" wp14:anchorId="344792B1" wp14:editId="38D361E6">
                <wp:simplePos x="0" y="0"/>
                <wp:positionH relativeFrom="column">
                  <wp:posOffset>3145155</wp:posOffset>
                </wp:positionH>
                <wp:positionV relativeFrom="paragraph">
                  <wp:posOffset>3525520</wp:posOffset>
                </wp:positionV>
                <wp:extent cx="1790065" cy="0"/>
                <wp:effectExtent l="76200" t="76200" r="95885" b="95250"/>
                <wp:wrapNone/>
                <wp:docPr id="679" name="直線コネクタ 679"/>
                <wp:cNvGraphicFramePr/>
                <a:graphic xmlns:a="http://schemas.openxmlformats.org/drawingml/2006/main">
                  <a:graphicData uri="http://schemas.microsoft.com/office/word/2010/wordprocessingShape">
                    <wps:wsp>
                      <wps:cNvCnPr/>
                      <wps:spPr>
                        <a:xfrm>
                          <a:off x="0" y="0"/>
                          <a:ext cx="1790065" cy="0"/>
                        </a:xfrm>
                        <a:prstGeom prst="line">
                          <a:avLst/>
                        </a:prstGeom>
                        <a:ln w="88900" cap="sq">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BF54E" id="直線コネクタ 679" o:spid="_x0000_s1026" style="position:absolute;left:0;text-align:lef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65pt,277.6pt" to="388.6pt,2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" strokecolor="white [3212]" strokeweight="7pt">
                <v:stroke endcap="square"/>
              </v:line>
            </w:pict>
          </mc:Fallback>
        </mc:AlternateContent>
      </w:r>
      <w:r w:rsidR="00E32BAD">
        <w:rPr>
          <w:noProof/>
        </w:rPr>
        <mc:AlternateContent>
          <mc:Choice Requires="wps">
            <w:drawing>
              <wp:anchor distT="0" distB="0" distL="114300" distR="114300" simplePos="0" relativeHeight="251580928" behindDoc="0" locked="0" layoutInCell="1" allowOverlap="1" wp14:anchorId="205F86FA" wp14:editId="0BC9F72C">
                <wp:simplePos x="0" y="0"/>
                <wp:positionH relativeFrom="column">
                  <wp:posOffset>7710805</wp:posOffset>
                </wp:positionH>
                <wp:positionV relativeFrom="paragraph">
                  <wp:posOffset>3544570</wp:posOffset>
                </wp:positionV>
                <wp:extent cx="1790065" cy="0"/>
                <wp:effectExtent l="76200" t="76200" r="95885" b="95250"/>
                <wp:wrapNone/>
                <wp:docPr id="678" name="直線コネクタ 678"/>
                <wp:cNvGraphicFramePr/>
                <a:graphic xmlns:a="http://schemas.openxmlformats.org/drawingml/2006/main">
                  <a:graphicData uri="http://schemas.microsoft.com/office/word/2010/wordprocessingShape">
                    <wps:wsp>
                      <wps:cNvCnPr/>
                      <wps:spPr>
                        <a:xfrm>
                          <a:off x="0" y="0"/>
                          <a:ext cx="1790065" cy="0"/>
                        </a:xfrm>
                        <a:prstGeom prst="line">
                          <a:avLst/>
                        </a:prstGeom>
                        <a:ln w="88900" cap="sq">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0BA30" id="直線コネクタ 678" o:spid="_x0000_s1026" style="position:absolute;left:0;text-align:lef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15pt,279.1pt" to="748.1pt,2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" strokecolor="white [3212]" strokeweight="7pt">
                <v:stroke endcap="square"/>
              </v:line>
            </w:pict>
          </mc:Fallback>
        </mc:AlternateContent>
      </w:r>
      <w:r w:rsidR="002A7365" w:rsidRPr="007B1E83">
        <w:rPr>
          <w:lang w:eastAsia="zh-TW"/>
        </w:rPr>
        <w:br/>
      </w:r>
      <w:r w:rsidR="002A7365" w:rsidRPr="007B1E83">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4A7056">
        <w:rPr>
          <w:lang w:eastAsia="zh-TW"/>
        </w:rPr>
        <w:br/>
      </w:r>
      <w:r w:rsidR="002A7365" w:rsidRPr="007B1E83">
        <w:rPr>
          <w:lang w:eastAsia="zh-TW"/>
        </w:rPr>
        <w:br/>
      </w:r>
    </w:p>
    <w:p w14:paraId="7E53675D" w14:textId="286854EC" w:rsidR="002A7365" w:rsidRPr="007B1E83" w:rsidRDefault="00116E51" w:rsidP="002A7365">
      <w:pPr>
        <w:pStyle w:val="figuretitle"/>
        <w:rPr>
          <w:lang w:eastAsia="zh-TW"/>
        </w:rPr>
      </w:pPr>
      <w:r w:rsidRPr="00116E51">
        <w:rPr>
          <w:rFonts w:hint="eastAsia"/>
        </w:rPr>
        <w:t>F</w:t>
      </w:r>
      <w:r w:rsidRPr="00116E51">
        <w:t>igure</w:t>
      </w:r>
      <w:r w:rsidR="002A7365" w:rsidRPr="00116E51">
        <w:rPr>
          <w:rFonts w:hint="eastAsia"/>
          <w:lang w:eastAsia="zh-TW"/>
        </w:rPr>
        <w:t xml:space="preserve"> </w:t>
      </w:r>
      <w:r w:rsidR="00BA133C" w:rsidRPr="00116E51">
        <w:fldChar w:fldCharType="begin"/>
      </w:r>
      <w:r w:rsidR="00BA133C" w:rsidRPr="00116E51">
        <w:rPr>
          <w:lang w:eastAsia="zh-TW"/>
        </w:rPr>
        <w:instrText xml:space="preserve"> </w:instrText>
      </w:r>
      <w:r w:rsidR="00BA133C" w:rsidRPr="00116E51">
        <w:rPr>
          <w:rFonts w:hint="eastAsia"/>
          <w:lang w:eastAsia="zh-TW"/>
        </w:rPr>
        <w:instrText>STYLEREF 1 \s</w:instrText>
      </w:r>
      <w:r w:rsidR="00BA133C" w:rsidRPr="00116E51">
        <w:rPr>
          <w:lang w:eastAsia="zh-TW"/>
        </w:rPr>
        <w:instrText xml:space="preserve"> </w:instrText>
      </w:r>
      <w:r w:rsidR="00BA133C" w:rsidRPr="00116E51">
        <w:fldChar w:fldCharType="separate"/>
      </w:r>
      <w:r w:rsidR="001B3F11">
        <w:rPr>
          <w:noProof/>
          <w:lang w:eastAsia="zh-TW"/>
        </w:rPr>
        <w:t>3</w:t>
      </w:r>
      <w:r w:rsidR="00BA133C" w:rsidRPr="00116E51">
        <w:fldChar w:fldCharType="end"/>
      </w:r>
      <w:r w:rsidR="00BA133C" w:rsidRPr="00116E51">
        <w:rPr>
          <w:lang w:eastAsia="zh-TW"/>
        </w:rPr>
        <w:noBreakHyphen/>
      </w:r>
      <w:r w:rsidR="00BA133C" w:rsidRPr="00116E51">
        <w:fldChar w:fldCharType="begin"/>
      </w:r>
      <w:r w:rsidR="00BA133C" w:rsidRPr="00116E51">
        <w:rPr>
          <w:lang w:eastAsia="zh-TW"/>
        </w:rPr>
        <w:instrText xml:space="preserve"> </w:instrText>
      </w:r>
      <w:r w:rsidR="00BA133C" w:rsidRPr="00116E51">
        <w:rPr>
          <w:rFonts w:hint="eastAsia"/>
          <w:lang w:eastAsia="zh-TW"/>
        </w:rPr>
        <w:instrText xml:space="preserve">SEQ </w:instrText>
      </w:r>
      <w:r w:rsidR="00BA133C" w:rsidRPr="00116E51">
        <w:rPr>
          <w:rFonts w:hint="eastAsia"/>
          <w:lang w:eastAsia="zh-TW"/>
        </w:rPr>
        <w:instrText>図</w:instrText>
      </w:r>
      <w:r w:rsidR="00BA133C" w:rsidRPr="00116E51">
        <w:rPr>
          <w:rFonts w:hint="eastAsia"/>
          <w:lang w:eastAsia="zh-TW"/>
        </w:rPr>
        <w:instrText xml:space="preserve"> \* ARABIC \s 1</w:instrText>
      </w:r>
      <w:r w:rsidR="00BA133C" w:rsidRPr="00116E51">
        <w:rPr>
          <w:lang w:eastAsia="zh-TW"/>
        </w:rPr>
        <w:instrText xml:space="preserve"> </w:instrText>
      </w:r>
      <w:r w:rsidR="00BA133C" w:rsidRPr="00116E51">
        <w:fldChar w:fldCharType="separate"/>
      </w:r>
      <w:r w:rsidR="001B3F11">
        <w:rPr>
          <w:noProof/>
          <w:lang w:eastAsia="zh-TW"/>
        </w:rPr>
        <w:t>1</w:t>
      </w:r>
      <w:r w:rsidR="00BA133C" w:rsidRPr="00116E51">
        <w:fldChar w:fldCharType="end"/>
      </w:r>
      <w:r w:rsidRPr="00116E51">
        <w:rPr>
          <w:rFonts w:hint="eastAsia"/>
          <w:lang w:eastAsia="zh-TW"/>
        </w:rPr>
        <w:t xml:space="preserve"> </w:t>
      </w:r>
      <w:r w:rsidRPr="00116E51">
        <w:t xml:space="preserve"> </w:t>
      </w:r>
      <w:r w:rsidRPr="00116E51">
        <w:rPr>
          <w:lang w:eastAsia="zh-TW"/>
        </w:rPr>
        <w:t>State of Power Supply to Systems when the “System Suspend to RAM” Function is in Use</w:t>
      </w:r>
    </w:p>
    <w:p w14:paraId="60B16255" w14:textId="77777777" w:rsidR="002A7365" w:rsidRPr="007B1E83" w:rsidRDefault="002A7365" w:rsidP="007B1E83">
      <w:pPr>
        <w:pStyle w:val="Space"/>
        <w:rPr>
          <w:lang w:eastAsia="zh-TW"/>
        </w:rPr>
      </w:pPr>
    </w:p>
    <w:p w14:paraId="101637EA" w14:textId="77777777" w:rsidR="00D23994" w:rsidRPr="0084760E" w:rsidRDefault="00D23994" w:rsidP="0084760E">
      <w:pPr>
        <w:pStyle w:val="21"/>
        <w:rPr>
          <w:lang w:eastAsia="zh-TW"/>
        </w:rPr>
      </w:pPr>
      <w:r w:rsidRPr="007D4475">
        <w:rPr>
          <w:lang w:eastAsia="zh-TW"/>
        </w:rPr>
        <w:br w:type="page"/>
      </w:r>
      <w:bookmarkStart w:id="188" w:name="_Toc536612052"/>
      <w:r w:rsidR="0084760E" w:rsidRPr="0084760E">
        <w:rPr>
          <w:lang w:eastAsia="zh-TW"/>
        </w:rPr>
        <w:lastRenderedPageBreak/>
        <w:t>Flow of Software for Using the “System Suspend to RAM” Function</w:t>
      </w:r>
      <w:bookmarkEnd w:id="188"/>
    </w:p>
    <w:p w14:paraId="3F6BC81A" w14:textId="77777777" w:rsidR="00D23994" w:rsidRPr="0085055B" w:rsidRDefault="0062468F" w:rsidP="007B1E83">
      <w:r w:rsidRPr="0062468F">
        <w:t xml:space="preserve">The flow </w:t>
      </w:r>
      <w:r w:rsidRPr="0062468F">
        <w:rPr>
          <w:rFonts w:hint="eastAsia"/>
        </w:rPr>
        <w:t>of</w:t>
      </w:r>
      <w:r w:rsidRPr="0062468F">
        <w:t xml:space="preserve"> software for using the “</w:t>
      </w:r>
      <w:r w:rsidR="006E4982">
        <w:t>S</w:t>
      </w:r>
      <w:r w:rsidRPr="0062468F">
        <w:t xml:space="preserve">ystem </w:t>
      </w:r>
      <w:r w:rsidR="006E4982">
        <w:t>S</w:t>
      </w:r>
      <w:r w:rsidRPr="0062468F">
        <w:t xml:space="preserve">uspend to RAM” </w:t>
      </w:r>
      <w:r>
        <w:t>f</w:t>
      </w:r>
      <w:r w:rsidRPr="0062468F">
        <w:t xml:space="preserve">unction is given in figure </w:t>
      </w:r>
      <w:r w:rsidR="001E1D6D" w:rsidRPr="00E61E84">
        <w:rPr>
          <w:rFonts w:hint="eastAsia"/>
        </w:rPr>
        <w:t>3-2</w:t>
      </w:r>
      <w:r>
        <w:t>.</w:t>
      </w:r>
    </w:p>
    <w:p w14:paraId="24E85AD9" w14:textId="77777777" w:rsidR="00DB5B45" w:rsidRPr="00DB5B45" w:rsidRDefault="00DB5B45" w:rsidP="00DB5B45">
      <w:pPr>
        <w:pStyle w:val="Space"/>
      </w:pPr>
    </w:p>
    <w:p w14:paraId="00F202AA" w14:textId="77777777" w:rsidR="00D23994" w:rsidRPr="007B1E83" w:rsidRDefault="00BC4645" w:rsidP="007B1E83">
      <w:pPr>
        <w:pStyle w:val="box"/>
      </w:pPr>
      <w:r>
        <w:rPr>
          <w:noProof/>
        </w:rPr>
        <mc:AlternateContent>
          <mc:Choice Requires="wpg">
            <w:drawing>
              <wp:anchor distT="0" distB="0" distL="114300" distR="114300" simplePos="0" relativeHeight="251609600" behindDoc="0" locked="0" layoutInCell="1" allowOverlap="1" wp14:anchorId="5E1BF7FF" wp14:editId="7205E77F">
                <wp:simplePos x="0" y="0"/>
                <wp:positionH relativeFrom="column">
                  <wp:posOffset>595919</wp:posOffset>
                </wp:positionH>
                <wp:positionV relativeFrom="paragraph">
                  <wp:posOffset>261867</wp:posOffset>
                </wp:positionV>
                <wp:extent cx="8677248" cy="4175385"/>
                <wp:effectExtent l="0" t="0" r="10160" b="0"/>
                <wp:wrapNone/>
                <wp:docPr id="694" name="グループ化 694"/>
                <wp:cNvGraphicFramePr/>
                <a:graphic xmlns:a="http://schemas.openxmlformats.org/drawingml/2006/main">
                  <a:graphicData uri="http://schemas.microsoft.com/office/word/2010/wordprocessingGroup">
                    <wpg:wgp>
                      <wpg:cNvGrpSpPr/>
                      <wpg:grpSpPr>
                        <a:xfrm>
                          <a:off x="0" y="0"/>
                          <a:ext cx="8677248" cy="4175385"/>
                          <a:chOff x="66676" y="57129"/>
                          <a:chExt cx="8677248" cy="4175385"/>
                        </a:xfrm>
                      </wpg:grpSpPr>
                      <wps:wsp>
                        <wps:cNvPr id="20" name="正方形/長方形 20"/>
                        <wps:cNvSpPr/>
                        <wps:spPr>
                          <a:xfrm>
                            <a:off x="4495800" y="3124200"/>
                            <a:ext cx="4248124" cy="1064562"/>
                          </a:xfrm>
                          <a:prstGeom prst="rect">
                            <a:avLst/>
                          </a:prstGeom>
                          <a:pattFill prst="pct10">
                            <a:fgClr>
                              <a:schemeClr val="tx1"/>
                            </a:fgClr>
                            <a:bgClr>
                              <a:schemeClr val="bg1"/>
                            </a:bgClr>
                          </a:pattFill>
                          <a:ln w="25400" cap="flat" cmpd="sng" algn="ctr">
                            <a:solidFill>
                              <a:schemeClr val="tx1"/>
                            </a:solidFill>
                            <a:prstDash val="solid"/>
                          </a:ln>
                          <a:effectLst/>
                        </wps:spPr>
                        <wps:txbx>
                          <w:txbxContent>
                            <w:p w14:paraId="3CD12CFF" w14:textId="77777777" w:rsidR="007B53F4" w:rsidRPr="0084760E" w:rsidRDefault="007B53F4" w:rsidP="001547D5">
                              <w:pPr>
                                <w:pStyle w:val="Web"/>
                                <w:rPr>
                                  <w:rFonts w:ascii="Arial" w:hAnsi="Arial" w:cs="Arial"/>
                                </w:rPr>
                              </w:pPr>
                              <w:r w:rsidRPr="0084760E">
                                <w:rPr>
                                  <w:rFonts w:ascii="Arial" w:eastAsiaTheme="minorEastAsia" w:hAnsi="Arial" w:cs="Arial"/>
                                  <w:kern w:val="24"/>
                                  <w:sz w:val="28"/>
                                  <w:szCs w:val="28"/>
                                </w:rPr>
                                <w:t xml:space="preserve"> </w:t>
                              </w:r>
                              <w:r>
                                <w:rPr>
                                  <w:rFonts w:ascii="Arial" w:eastAsiaTheme="minorEastAsia" w:hAnsi="Arial" w:cs="Arial"/>
                                  <w:kern w:val="24"/>
                                  <w:sz w:val="28"/>
                                  <w:szCs w:val="28"/>
                                </w:rPr>
                                <w:t xml:space="preserve"> </w:t>
                              </w:r>
                              <w:r w:rsidRPr="0084760E">
                                <w:rPr>
                                  <w:rFonts w:ascii="Arial" w:eastAsiaTheme="minorEastAsia" w:hAnsi="Arial" w:cs="Arial"/>
                                  <w:kern w:val="24"/>
                                  <w:sz w:val="28"/>
                                  <w:szCs w:val="28"/>
                                </w:rPr>
                                <w:t xml:space="preserve">     </w:t>
                              </w:r>
                              <w:r w:rsidRPr="007A71F2">
                                <w:rPr>
                                  <w:rFonts w:ascii="Arial" w:eastAsiaTheme="minorEastAsia" w:hAnsi="Arial" w:cs="Arial"/>
                                  <w:kern w:val="24"/>
                                  <w:sz w:val="28"/>
                                  <w:szCs w:val="28"/>
                                </w:rPr>
                                <w:t>ARM Trusted Firmware</w:t>
                              </w:r>
                            </w:p>
                          </w:txbxContent>
                        </wps:txbx>
                        <wps:bodyPr rtlCol="0" anchor="t"/>
                      </wps:wsp>
                      <wps:wsp>
                        <wps:cNvPr id="21" name="正方形/長方形 21"/>
                        <wps:cNvSpPr/>
                        <wps:spPr>
                          <a:xfrm>
                            <a:off x="142875" y="3124200"/>
                            <a:ext cx="4235427" cy="1041958"/>
                          </a:xfrm>
                          <a:prstGeom prst="rect">
                            <a:avLst/>
                          </a:prstGeom>
                          <a:pattFill prst="pct10">
                            <a:fgClr>
                              <a:schemeClr val="tx1"/>
                            </a:fgClr>
                            <a:bgClr>
                              <a:schemeClr val="bg1"/>
                            </a:bgClr>
                          </a:pattFill>
                          <a:ln w="25400" cap="flat" cmpd="sng" algn="ctr">
                            <a:solidFill>
                              <a:schemeClr val="tx1"/>
                            </a:solidFill>
                            <a:prstDash val="solid"/>
                          </a:ln>
                          <a:effectLst/>
                        </wps:spPr>
                        <wps:txbx>
                          <w:txbxContent>
                            <w:p w14:paraId="14B1DFC0" w14:textId="77777777" w:rsidR="007B53F4" w:rsidRPr="0084760E" w:rsidRDefault="007B53F4" w:rsidP="001547D5">
                              <w:pPr>
                                <w:pStyle w:val="Web"/>
                                <w:rPr>
                                  <w:rFonts w:ascii="Arial" w:hAnsi="Arial" w:cs="Arial"/>
                                </w:rPr>
                              </w:pPr>
                              <w:r w:rsidRPr="0084760E">
                                <w:rPr>
                                  <w:rFonts w:ascii="Arial" w:eastAsiaTheme="minorEastAsia" w:hAnsi="Arial" w:cs="Arial"/>
                                  <w:kern w:val="24"/>
                                  <w:sz w:val="28"/>
                                  <w:szCs w:val="28"/>
                                </w:rPr>
                                <w:t xml:space="preserve"> </w:t>
                              </w:r>
                              <w:r>
                                <w:rPr>
                                  <w:rFonts w:ascii="Arial" w:eastAsiaTheme="minorEastAsia" w:hAnsi="Arial" w:cs="Arial"/>
                                  <w:kern w:val="24"/>
                                  <w:sz w:val="28"/>
                                  <w:szCs w:val="28"/>
                                </w:rPr>
                                <w:t xml:space="preserve"> </w:t>
                              </w:r>
                              <w:r w:rsidRPr="0084760E">
                                <w:rPr>
                                  <w:rFonts w:ascii="Arial" w:eastAsiaTheme="minorEastAsia" w:hAnsi="Arial" w:cs="Arial"/>
                                  <w:kern w:val="24"/>
                                  <w:sz w:val="28"/>
                                  <w:szCs w:val="28"/>
                                </w:rPr>
                                <w:t xml:space="preserve">    </w:t>
                              </w:r>
                              <w:r w:rsidRPr="00081ED1">
                                <w:rPr>
                                  <w:rFonts w:ascii="Arial" w:eastAsiaTheme="minorEastAsia" w:hAnsi="Arial" w:cs="Arial"/>
                                  <w:kern w:val="24"/>
                                  <w:sz w:val="28"/>
                                  <w:szCs w:val="28"/>
                                </w:rPr>
                                <w:t>ARM Trusted Firmware</w:t>
                              </w:r>
                            </w:p>
                          </w:txbxContent>
                        </wps:txbx>
                        <wps:bodyPr rtlCol="0" anchor="t"/>
                      </wps:wsp>
                      <wps:wsp>
                        <wps:cNvPr id="22" name="正方形/長方形 22"/>
                        <wps:cNvSpPr/>
                        <wps:spPr>
                          <a:xfrm>
                            <a:off x="4495800" y="85725"/>
                            <a:ext cx="4241897" cy="1277564"/>
                          </a:xfrm>
                          <a:prstGeom prst="rect">
                            <a:avLst/>
                          </a:prstGeom>
                          <a:pattFill prst="wdUpDiag">
                            <a:fgClr>
                              <a:schemeClr val="bg1">
                                <a:lumMod val="95000"/>
                              </a:schemeClr>
                            </a:fgClr>
                            <a:bgClr>
                              <a:schemeClr val="bg1"/>
                            </a:bgClr>
                          </a:pattFill>
                          <a:ln w="25400" cap="flat" cmpd="sng" algn="ctr">
                            <a:solidFill>
                              <a:schemeClr val="tx1">
                                <a:lumMod val="50000"/>
                                <a:lumOff val="50000"/>
                              </a:schemeClr>
                            </a:solidFill>
                            <a:prstDash val="solid"/>
                          </a:ln>
                          <a:effectLst/>
                        </wps:spPr>
                        <wps:txbx>
                          <w:txbxContent>
                            <w:p w14:paraId="1658ACDD" w14:textId="77777777" w:rsidR="007B53F4" w:rsidRPr="00081ED1" w:rsidRDefault="007B53F4" w:rsidP="00081ED1">
                              <w:pPr>
                                <w:pStyle w:val="Web"/>
                                <w:spacing w:before="120"/>
                                <w:rPr>
                                  <w:rFonts w:ascii="Arial" w:eastAsiaTheme="minorEastAsia" w:hAnsi="Arial" w:cs="Arial"/>
                                  <w:color w:val="FFFFFF" w:themeColor="light1"/>
                                  <w:kern w:val="24"/>
                                  <w:sz w:val="28"/>
                                  <w:szCs w:val="28"/>
                                </w:rPr>
                              </w:pPr>
                              <w:r w:rsidRPr="0084760E">
                                <w:rPr>
                                  <w:rFonts w:ascii="Arial" w:eastAsiaTheme="minorEastAsia" w:hAnsi="Arial" w:cs="Arial"/>
                                  <w:color w:val="FFFFFF" w:themeColor="light1"/>
                                  <w:kern w:val="24"/>
                                  <w:sz w:val="28"/>
                                  <w:szCs w:val="28"/>
                                </w:rPr>
                                <w:t xml:space="preserve">        </w:t>
                              </w:r>
                              <w:r>
                                <w:rPr>
                                  <w:rFonts w:ascii="Arial" w:hAnsi="Arial" w:cs="Arial"/>
                                  <w:sz w:val="20"/>
                                  <w:szCs w:val="20"/>
                                </w:rPr>
                                <w:t>App.</w:t>
                              </w:r>
                            </w:p>
                          </w:txbxContent>
                        </wps:txbx>
                        <wps:bodyPr rtlCol="0" anchor="t"/>
                      </wps:wsp>
                      <wps:wsp>
                        <wps:cNvPr id="23" name="正方形/長方形 23"/>
                        <wps:cNvSpPr/>
                        <wps:spPr>
                          <a:xfrm>
                            <a:off x="4495800" y="1381125"/>
                            <a:ext cx="4248124" cy="1723120"/>
                          </a:xfrm>
                          <a:prstGeom prst="rect">
                            <a:avLst/>
                          </a:prstGeom>
                          <a:pattFill prst="pct5">
                            <a:fgClr>
                              <a:schemeClr val="tx1"/>
                            </a:fgClr>
                            <a:bgClr>
                              <a:schemeClr val="bg1"/>
                            </a:bgClr>
                          </a:pattFill>
                          <a:ln w="25400" cap="flat" cmpd="sng" algn="ctr">
                            <a:solidFill>
                              <a:schemeClr val="tx1"/>
                            </a:solidFill>
                            <a:prstDash val="solid"/>
                          </a:ln>
                          <a:effectLst/>
                        </wps:spPr>
                        <wps:txbx>
                          <w:txbxContent>
                            <w:p w14:paraId="1D8A0DDC" w14:textId="77777777" w:rsidR="007B53F4" w:rsidRPr="0084760E" w:rsidRDefault="007B53F4" w:rsidP="001547D5">
                              <w:pPr>
                                <w:pStyle w:val="Web"/>
                                <w:rPr>
                                  <w:rFonts w:ascii="Arial" w:hAnsi="Arial" w:cs="Arial"/>
                                </w:rPr>
                              </w:pPr>
                              <w:r w:rsidRPr="0084760E">
                                <w:rPr>
                                  <w:rFonts w:ascii="Arial" w:eastAsiaTheme="minorEastAsia" w:hAnsi="Arial" w:cs="Arial"/>
                                  <w:kern w:val="24"/>
                                  <w:sz w:val="28"/>
                                  <w:szCs w:val="28"/>
                                </w:rPr>
                                <w:t xml:space="preserve"> </w:t>
                              </w:r>
                              <w:r>
                                <w:rPr>
                                  <w:rFonts w:ascii="Arial" w:eastAsiaTheme="minorEastAsia" w:hAnsi="Arial" w:cs="Arial"/>
                                  <w:kern w:val="24"/>
                                  <w:sz w:val="28"/>
                                  <w:szCs w:val="28"/>
                                </w:rPr>
                                <w:t xml:space="preserve"> </w:t>
                              </w:r>
                              <w:r w:rsidRPr="0084760E">
                                <w:rPr>
                                  <w:rFonts w:ascii="Arial" w:eastAsiaTheme="minorEastAsia" w:hAnsi="Arial" w:cs="Arial"/>
                                  <w:kern w:val="24"/>
                                  <w:sz w:val="28"/>
                                  <w:szCs w:val="28"/>
                                </w:rPr>
                                <w:t xml:space="preserve">     Drivers &amp; kernel</w:t>
                              </w:r>
                            </w:p>
                          </w:txbxContent>
                        </wps:txbx>
                        <wps:bodyPr rtlCol="0" anchor="t"/>
                      </wps:wsp>
                      <wps:wsp>
                        <wps:cNvPr id="24" name="正方形/長方形 24"/>
                        <wps:cNvSpPr/>
                        <wps:spPr>
                          <a:xfrm>
                            <a:off x="142875" y="1381125"/>
                            <a:ext cx="4235427" cy="1724136"/>
                          </a:xfrm>
                          <a:prstGeom prst="rect">
                            <a:avLst/>
                          </a:prstGeom>
                          <a:pattFill prst="pct5">
                            <a:fgClr>
                              <a:schemeClr val="tx1"/>
                            </a:fgClr>
                            <a:bgClr>
                              <a:schemeClr val="bg1"/>
                            </a:bgClr>
                          </a:pattFill>
                          <a:ln w="25400" cap="flat" cmpd="sng" algn="ctr">
                            <a:solidFill>
                              <a:schemeClr val="tx1"/>
                            </a:solidFill>
                            <a:prstDash val="solid"/>
                          </a:ln>
                          <a:effectLst/>
                        </wps:spPr>
                        <wps:txbx>
                          <w:txbxContent>
                            <w:p w14:paraId="156B0831" w14:textId="77777777" w:rsidR="007B53F4" w:rsidRPr="0084760E" w:rsidRDefault="007B53F4" w:rsidP="001547D5">
                              <w:pPr>
                                <w:pStyle w:val="Web"/>
                                <w:rPr>
                                  <w:rFonts w:ascii="Arial" w:hAnsi="Arial" w:cs="Arial"/>
                                </w:rPr>
                              </w:pPr>
                              <w:r>
                                <w:rPr>
                                  <w:rFonts w:ascii="Arial" w:eastAsiaTheme="minorEastAsia" w:hAnsi="Arial" w:cs="Arial"/>
                                  <w:kern w:val="24"/>
                                  <w:sz w:val="28"/>
                                  <w:szCs w:val="28"/>
                                </w:rPr>
                                <w:t xml:space="preserve"> </w:t>
                              </w:r>
                              <w:r w:rsidRPr="0084760E">
                                <w:rPr>
                                  <w:rFonts w:ascii="Arial" w:eastAsiaTheme="minorEastAsia" w:hAnsi="Arial" w:cs="Arial"/>
                                  <w:kern w:val="24"/>
                                  <w:sz w:val="28"/>
                                  <w:szCs w:val="28"/>
                                </w:rPr>
                                <w:t xml:space="preserve">     </w:t>
                              </w:r>
                              <w:r w:rsidRPr="007150C7">
                                <w:rPr>
                                  <w:rFonts w:ascii="Arial" w:eastAsiaTheme="minorEastAsia" w:hAnsi="Arial" w:cs="Arial"/>
                                  <w:kern w:val="24"/>
                                  <w:sz w:val="28"/>
                                  <w:szCs w:val="28"/>
                                </w:rPr>
                                <w:t>Drivers &amp; kernel</w:t>
                              </w:r>
                            </w:p>
                          </w:txbxContent>
                        </wps:txbx>
                        <wps:bodyPr rtlCol="0" anchor="t"/>
                      </wps:wsp>
                      <wps:wsp>
                        <wps:cNvPr id="25" name="正方形/長方形 25"/>
                        <wps:cNvSpPr/>
                        <wps:spPr>
                          <a:xfrm>
                            <a:off x="133350" y="85725"/>
                            <a:ext cx="4239912" cy="1277567"/>
                          </a:xfrm>
                          <a:prstGeom prst="rect">
                            <a:avLst/>
                          </a:prstGeom>
                          <a:pattFill prst="wdUpDiag">
                            <a:fgClr>
                              <a:schemeClr val="bg1">
                                <a:lumMod val="95000"/>
                              </a:schemeClr>
                            </a:fgClr>
                            <a:bgClr>
                              <a:schemeClr val="bg1"/>
                            </a:bgClr>
                          </a:pattFill>
                          <a:ln w="25400" cap="flat" cmpd="sng" algn="ctr">
                            <a:solidFill>
                              <a:schemeClr val="tx1">
                                <a:lumMod val="50000"/>
                                <a:lumOff val="50000"/>
                              </a:schemeClr>
                            </a:solidFill>
                            <a:prstDash val="solid"/>
                          </a:ln>
                          <a:effectLst/>
                        </wps:spPr>
                        <wps:txbx>
                          <w:txbxContent>
                            <w:p w14:paraId="38D03E04" w14:textId="77777777" w:rsidR="007B53F4" w:rsidRPr="007A71F2" w:rsidRDefault="007B53F4" w:rsidP="007A71F2">
                              <w:pPr>
                                <w:pStyle w:val="Web"/>
                                <w:spacing w:before="120"/>
                                <w:rPr>
                                  <w:rFonts w:ascii="Arial" w:hAnsi="Arial" w:cs="Arial"/>
                                  <w:sz w:val="20"/>
                                  <w:szCs w:val="20"/>
                                </w:rPr>
                              </w:pPr>
                              <w:r w:rsidRPr="0084760E">
                                <w:rPr>
                                  <w:rFonts w:ascii="Arial" w:eastAsiaTheme="minorEastAsia" w:hAnsi="Arial" w:cs="Arial"/>
                                  <w:color w:val="FFFFFF" w:themeColor="light1"/>
                                  <w:kern w:val="24"/>
                                  <w:sz w:val="28"/>
                                  <w:szCs w:val="28"/>
                                </w:rPr>
                                <w:t xml:space="preserve">       </w:t>
                              </w:r>
                              <w:r>
                                <w:rPr>
                                  <w:rFonts w:ascii="Arial" w:eastAsiaTheme="minorEastAsia" w:hAnsi="Arial" w:cs="Arial"/>
                                  <w:color w:val="FFFFFF" w:themeColor="light1"/>
                                  <w:kern w:val="24"/>
                                  <w:sz w:val="28"/>
                                  <w:szCs w:val="28"/>
                                </w:rPr>
                                <w:t xml:space="preserve"> </w:t>
                              </w:r>
                              <w:r>
                                <w:rPr>
                                  <w:rFonts w:ascii="Arial" w:eastAsiaTheme="minorEastAsia" w:hAnsi="Arial" w:cs="Arial"/>
                                  <w:kern w:val="24"/>
                                  <w:sz w:val="20"/>
                                  <w:szCs w:val="20"/>
                                </w:rPr>
                                <w:t>APP.</w:t>
                              </w:r>
                            </w:p>
                          </w:txbxContent>
                        </wps:txbx>
                        <wps:bodyPr rtlCol="0" anchor="t"/>
                      </wps:wsp>
                      <wps:wsp>
                        <wps:cNvPr id="26" name="下矢印 26"/>
                        <wps:cNvSpPr/>
                        <wps:spPr>
                          <a:xfrm>
                            <a:off x="161925" y="314325"/>
                            <a:ext cx="706089" cy="3892444"/>
                          </a:xfrm>
                          <a:prstGeom prst="downArrow">
                            <a:avLst>
                              <a:gd name="adj1" fmla="val 55042"/>
                              <a:gd name="adj2" fmla="val 50000"/>
                            </a:avLst>
                          </a:prstGeom>
                          <a:gradFill>
                            <a:gsLst>
                              <a:gs pos="0">
                                <a:srgbClr val="4471A9">
                                  <a:lumMod val="5000"/>
                                  <a:lumOff val="95000"/>
                                </a:srgbClr>
                              </a:gs>
                              <a:gs pos="74000">
                                <a:sysClr val="window" lastClr="FFFFFF">
                                  <a:lumMod val="75000"/>
                                </a:sysClr>
                              </a:gs>
                              <a:gs pos="83000">
                                <a:srgbClr val="3C3C3B">
                                  <a:lumMod val="50000"/>
                                  <a:lumOff val="50000"/>
                                </a:srgbClr>
                              </a:gs>
                              <a:gs pos="100000">
                                <a:srgbClr val="3C3C3B">
                                  <a:lumMod val="75000"/>
                                  <a:lumOff val="25000"/>
                                </a:srgbClr>
                              </a:gs>
                            </a:gsLst>
                            <a:lin ang="5400000" scaled="1"/>
                          </a:gradFill>
                          <a:ln w="12700" cap="flat" cmpd="sng" algn="ctr">
                            <a:noFill/>
                            <a:prstDash val="solid"/>
                          </a:ln>
                          <a:effectLst/>
                        </wps:spPr>
                        <wps:bodyPr rtlCol="0" anchor="ctr"/>
                      </wps:wsp>
                      <wps:wsp>
                        <wps:cNvPr id="27" name="下矢印 27"/>
                        <wps:cNvSpPr/>
                        <wps:spPr>
                          <a:xfrm rot="10800000">
                            <a:off x="4524375" y="304800"/>
                            <a:ext cx="806078" cy="3907561"/>
                          </a:xfrm>
                          <a:prstGeom prst="downArrow">
                            <a:avLst/>
                          </a:prstGeom>
                          <a:gradFill>
                            <a:gsLst>
                              <a:gs pos="0">
                                <a:srgbClr val="4471A9">
                                  <a:lumMod val="5000"/>
                                  <a:lumOff val="95000"/>
                                </a:srgbClr>
                              </a:gs>
                              <a:gs pos="74000">
                                <a:sysClr val="window" lastClr="FFFFFF">
                                  <a:lumMod val="75000"/>
                                </a:sysClr>
                              </a:gs>
                              <a:gs pos="83000">
                                <a:srgbClr val="3C3C3B">
                                  <a:lumMod val="50000"/>
                                  <a:lumOff val="50000"/>
                                </a:srgbClr>
                              </a:gs>
                              <a:gs pos="100000">
                                <a:srgbClr val="3C3C3B">
                                  <a:lumMod val="75000"/>
                                  <a:lumOff val="25000"/>
                                </a:srgbClr>
                              </a:gs>
                            </a:gsLst>
                            <a:lin ang="5400000" scaled="1"/>
                          </a:gradFill>
                          <a:ln w="12700" cap="flat" cmpd="sng" algn="ctr">
                            <a:noFill/>
                            <a:prstDash val="solid"/>
                          </a:ln>
                          <a:effectLst/>
                        </wps:spPr>
                        <wps:bodyPr rtlCol="0" anchor="ctr"/>
                      </wps:wsp>
                      <wps:wsp>
                        <wps:cNvPr id="28" name="コンテンツ プレースホルダー 1"/>
                        <wps:cNvSpPr txBox="1">
                          <a:spLocks/>
                        </wps:cNvSpPr>
                        <wps:spPr>
                          <a:xfrm>
                            <a:off x="247650" y="542925"/>
                            <a:ext cx="4133850" cy="571500"/>
                          </a:xfrm>
                          <a:prstGeom prst="rect">
                            <a:avLst/>
                          </a:prstGeom>
                          <a:noFill/>
                        </wps:spPr>
                        <wps:txbx>
                          <w:txbxContent>
                            <w:p w14:paraId="0AEBB18F" w14:textId="77777777" w:rsidR="007B53F4" w:rsidRPr="007150C7" w:rsidRDefault="007B53F4" w:rsidP="003A6FEA">
                              <w:pPr>
                                <w:pStyle w:val="afe"/>
                                <w:numPr>
                                  <w:ilvl w:val="1"/>
                                  <w:numId w:val="21"/>
                                </w:numPr>
                                <w:spacing w:line="300" w:lineRule="exact"/>
                                <w:ind w:left="1434" w:hanging="357"/>
                                <w:rPr>
                                  <w:rFonts w:ascii="Arial" w:hAnsi="Arial" w:cs="Arial"/>
                                  <w:sz w:val="21"/>
                                  <w:szCs w:val="24"/>
                                </w:rPr>
                              </w:pPr>
                              <w:r w:rsidRPr="007150C7">
                                <w:rPr>
                                  <w:rFonts w:ascii="Arial" w:eastAsia="メイリオ" w:hAnsi="Arial" w:cs="Arial"/>
                                  <w:b/>
                                  <w:bCs/>
                                  <w:kern w:val="24"/>
                                  <w:sz w:val="21"/>
                                  <w:szCs w:val="21"/>
                                </w:rPr>
                                <w:t>Store playback point</w:t>
                              </w:r>
                              <w:r>
                                <w:rPr>
                                  <w:rFonts w:ascii="Arial" w:eastAsia="メイリオ" w:hAnsi="Arial" w:cs="Arial"/>
                                  <w:b/>
                                  <w:bCs/>
                                  <w:kern w:val="24"/>
                                  <w:sz w:val="21"/>
                                  <w:szCs w:val="21"/>
                                </w:rPr>
                                <w:t xml:space="preserve"> by App</w:t>
                              </w:r>
                              <w:r w:rsidRPr="007150C7">
                                <w:rPr>
                                  <w:rFonts w:ascii="Arial" w:eastAsia="メイリオ" w:hAnsi="Arial" w:cs="Arial"/>
                                  <w:b/>
                                  <w:bCs/>
                                  <w:kern w:val="24"/>
                                  <w:sz w:val="21"/>
                                  <w:szCs w:val="21"/>
                                </w:rPr>
                                <w:t>.</w:t>
                              </w:r>
                            </w:p>
                            <w:p w14:paraId="0F07643D" w14:textId="77777777" w:rsidR="007B53F4" w:rsidRPr="007150C7" w:rsidRDefault="007B53F4" w:rsidP="003A6FEA">
                              <w:pPr>
                                <w:pStyle w:val="afe"/>
                                <w:numPr>
                                  <w:ilvl w:val="1"/>
                                  <w:numId w:val="21"/>
                                </w:numPr>
                                <w:spacing w:line="300" w:lineRule="exact"/>
                                <w:ind w:left="1434" w:hanging="357"/>
                                <w:rPr>
                                  <w:rFonts w:ascii="Arial" w:hAnsi="Arial" w:cs="Arial"/>
                                  <w:sz w:val="21"/>
                                </w:rPr>
                              </w:pPr>
                              <w:r w:rsidRPr="007150C7">
                                <w:rPr>
                                  <w:rFonts w:ascii="Arial" w:eastAsia="メイリオ" w:hAnsi="Arial" w:cs="Arial"/>
                                  <w:b/>
                                  <w:bCs/>
                                  <w:kern w:val="24"/>
                                  <w:sz w:val="21"/>
                                  <w:szCs w:val="21"/>
                                </w:rPr>
                                <w:t xml:space="preserve">Stop data transfer and close </w:t>
                              </w:r>
                              <w:r>
                                <w:rPr>
                                  <w:rFonts w:ascii="Arial" w:eastAsia="メイリオ" w:hAnsi="Arial" w:cs="Arial"/>
                                  <w:b/>
                                  <w:bCs/>
                                  <w:kern w:val="24"/>
                                  <w:sz w:val="21"/>
                                  <w:szCs w:val="21"/>
                                </w:rPr>
                                <w:t>D</w:t>
                              </w:r>
                              <w:r w:rsidRPr="007150C7">
                                <w:rPr>
                                  <w:rFonts w:ascii="Arial" w:eastAsia="メイリオ" w:hAnsi="Arial" w:cs="Arial"/>
                                  <w:b/>
                                  <w:bCs/>
                                  <w:kern w:val="24"/>
                                  <w:sz w:val="21"/>
                                  <w:szCs w:val="21"/>
                                </w:rPr>
                                <w:t>rivers</w:t>
                              </w:r>
                              <w:r>
                                <w:rPr>
                                  <w:rFonts w:ascii="Arial" w:eastAsia="メイリオ" w:hAnsi="Arial" w:cs="Arial"/>
                                  <w:b/>
                                  <w:bCs/>
                                  <w:kern w:val="24"/>
                                  <w:sz w:val="21"/>
                                  <w:szCs w:val="21"/>
                                </w:rPr>
                                <w:t xml:space="preserve"> by App.</w:t>
                              </w:r>
                              <w:r w:rsidRPr="007150C7">
                                <w:rPr>
                                  <w:rFonts w:ascii="Arial" w:eastAsia="メイリオ" w:hAnsi="Arial" w:cs="Arial"/>
                                  <w:b/>
                                  <w:bCs/>
                                  <w:kern w:val="24"/>
                                  <w:sz w:val="21"/>
                                  <w:szCs w:val="21"/>
                                </w:rPr>
                                <w:t>.</w:t>
                              </w:r>
                            </w:p>
                          </w:txbxContent>
                        </wps:txbx>
                        <wps:bodyPr vert="horz" wrap="square" lIns="0" tIns="45720" rIns="0" bIns="45720" rtlCol="0">
                          <a:noAutofit/>
                        </wps:bodyPr>
                      </wps:wsp>
                      <wps:wsp>
                        <wps:cNvPr id="29" name="コンテンツ プレースホルダー 1"/>
                        <wps:cNvSpPr txBox="1">
                          <a:spLocks/>
                        </wps:cNvSpPr>
                        <wps:spPr>
                          <a:xfrm>
                            <a:off x="4599939" y="419053"/>
                            <a:ext cx="4105275" cy="635873"/>
                          </a:xfrm>
                          <a:prstGeom prst="rect">
                            <a:avLst/>
                          </a:prstGeom>
                          <a:noFill/>
                        </wps:spPr>
                        <wps:txbx>
                          <w:txbxContent>
                            <w:p w14:paraId="0E1B7854" w14:textId="77777777" w:rsidR="007B53F4" w:rsidRPr="00081ED1" w:rsidRDefault="007B53F4" w:rsidP="003A6FEA">
                              <w:pPr>
                                <w:pStyle w:val="afe"/>
                                <w:numPr>
                                  <w:ilvl w:val="1"/>
                                  <w:numId w:val="16"/>
                                </w:numPr>
                                <w:spacing w:line="280" w:lineRule="exact"/>
                                <w:ind w:left="1434" w:hanging="357"/>
                                <w:rPr>
                                  <w:rFonts w:ascii="Arial" w:hAnsi="Arial" w:cs="Arial"/>
                                  <w:sz w:val="21"/>
                                  <w:szCs w:val="24"/>
                                </w:rPr>
                              </w:pPr>
                              <w:r>
                                <w:rPr>
                                  <w:rFonts w:ascii="Arial" w:eastAsia="メイリオ" w:hAnsi="Arial" w:cs="Arial"/>
                                  <w:b/>
                                  <w:bCs/>
                                  <w:kern w:val="24"/>
                                  <w:sz w:val="21"/>
                                  <w:szCs w:val="21"/>
                                </w:rPr>
                                <w:t>Re-start</w:t>
                              </w:r>
                              <w:r w:rsidRPr="00081ED1">
                                <w:rPr>
                                  <w:rFonts w:ascii="Arial" w:eastAsia="メイリオ" w:hAnsi="Arial" w:cs="Arial"/>
                                  <w:b/>
                                  <w:bCs/>
                                  <w:kern w:val="24"/>
                                  <w:sz w:val="21"/>
                                  <w:szCs w:val="21"/>
                                </w:rPr>
                                <w:t xml:space="preserve"> playback point </w:t>
                              </w:r>
                              <w:r>
                                <w:rPr>
                                  <w:rFonts w:ascii="Arial" w:eastAsia="メイリオ" w:hAnsi="Arial" w:cs="Arial"/>
                                  <w:b/>
                                  <w:bCs/>
                                  <w:kern w:val="24"/>
                                  <w:sz w:val="21"/>
                                  <w:szCs w:val="21"/>
                                </w:rPr>
                                <w:t>by App.</w:t>
                              </w:r>
                            </w:p>
                            <w:p w14:paraId="4EE3F027" w14:textId="77777777" w:rsidR="007B53F4" w:rsidRPr="00081ED1" w:rsidRDefault="007B53F4" w:rsidP="003A6FEA">
                              <w:pPr>
                                <w:pStyle w:val="afe"/>
                                <w:numPr>
                                  <w:ilvl w:val="1"/>
                                  <w:numId w:val="16"/>
                                </w:numPr>
                                <w:spacing w:line="280" w:lineRule="exact"/>
                                <w:ind w:left="1434" w:hanging="357"/>
                                <w:rPr>
                                  <w:rFonts w:ascii="Arial" w:hAnsi="Arial" w:cs="Arial"/>
                                  <w:sz w:val="21"/>
                                </w:rPr>
                              </w:pPr>
                              <w:r w:rsidRPr="00081ED1">
                                <w:rPr>
                                  <w:rFonts w:ascii="Arial" w:eastAsia="メイリオ" w:hAnsi="Arial" w:cs="Arial"/>
                                  <w:b/>
                                  <w:bCs/>
                                  <w:kern w:val="24"/>
                                  <w:sz w:val="21"/>
                                  <w:szCs w:val="21"/>
                                </w:rPr>
                                <w:t>Initialize</w:t>
                              </w:r>
                              <w:r>
                                <w:rPr>
                                  <w:rFonts w:ascii="Arial" w:eastAsia="メイリオ" w:hAnsi="Arial" w:cs="Arial"/>
                                  <w:b/>
                                  <w:bCs/>
                                  <w:kern w:val="24"/>
                                  <w:sz w:val="21"/>
                                  <w:szCs w:val="21"/>
                                </w:rPr>
                                <w:t>,</w:t>
                              </w:r>
                              <w:r w:rsidRPr="00081ED1">
                                <w:rPr>
                                  <w:rFonts w:ascii="Arial" w:eastAsia="メイリオ" w:hAnsi="Arial" w:cs="Arial"/>
                                  <w:b/>
                                  <w:bCs/>
                                  <w:kern w:val="24"/>
                                  <w:sz w:val="21"/>
                                  <w:szCs w:val="21"/>
                                </w:rPr>
                                <w:t xml:space="preserve"> re-detect devices </w:t>
                              </w:r>
                              <w:r>
                                <w:rPr>
                                  <w:rFonts w:ascii="Arial" w:eastAsia="メイリオ" w:hAnsi="Arial" w:cs="Arial"/>
                                  <w:b/>
                                  <w:bCs/>
                                  <w:kern w:val="24"/>
                                  <w:sz w:val="21"/>
                                  <w:szCs w:val="21"/>
                                </w:rPr>
                                <w:t>and</w:t>
                              </w:r>
                              <w:r w:rsidRPr="00081ED1">
                                <w:rPr>
                                  <w:rFonts w:ascii="Arial" w:eastAsia="メイリオ" w:hAnsi="Arial" w:cs="Arial"/>
                                  <w:b/>
                                  <w:bCs/>
                                  <w:kern w:val="24"/>
                                  <w:sz w:val="21"/>
                                  <w:szCs w:val="21"/>
                                </w:rPr>
                                <w:t xml:space="preserve"> open </w:t>
                              </w:r>
                              <w:r>
                                <w:rPr>
                                  <w:rFonts w:ascii="Arial" w:eastAsia="メイリオ" w:hAnsi="Arial" w:cs="Arial"/>
                                  <w:b/>
                                  <w:bCs/>
                                  <w:kern w:val="24"/>
                                  <w:sz w:val="21"/>
                                  <w:szCs w:val="21"/>
                                </w:rPr>
                                <w:t>D</w:t>
                              </w:r>
                              <w:r w:rsidRPr="00081ED1">
                                <w:rPr>
                                  <w:rFonts w:ascii="Arial" w:eastAsia="メイリオ" w:hAnsi="Arial" w:cs="Arial"/>
                                  <w:b/>
                                  <w:bCs/>
                                  <w:kern w:val="24"/>
                                  <w:sz w:val="21"/>
                                  <w:szCs w:val="21"/>
                                </w:rPr>
                                <w:t>rivers.</w:t>
                              </w:r>
                            </w:p>
                          </w:txbxContent>
                        </wps:txbx>
                        <wps:bodyPr vert="horz" wrap="square" lIns="0" tIns="45720" rIns="0" bIns="45720" rtlCol="0">
                          <a:noAutofit/>
                        </wps:bodyPr>
                      </wps:wsp>
                      <wps:wsp>
                        <wps:cNvPr id="30" name="左矢印 30"/>
                        <wps:cNvSpPr/>
                        <wps:spPr>
                          <a:xfrm>
                            <a:off x="752475" y="314325"/>
                            <a:ext cx="864096" cy="318143"/>
                          </a:xfrm>
                          <a:prstGeom prst="leftArrow">
                            <a:avLst/>
                          </a:prstGeom>
                          <a:pattFill prst="pct60">
                            <a:fgClr>
                              <a:schemeClr val="tx1"/>
                            </a:fgClr>
                            <a:bgClr>
                              <a:schemeClr val="bg1"/>
                            </a:bgClr>
                          </a:pattFill>
                          <a:ln w="25400" cap="flat" cmpd="sng" algn="ctr">
                            <a:solidFill>
                              <a:schemeClr val="tx1"/>
                            </a:solidFill>
                            <a:prstDash val="solid"/>
                          </a:ln>
                          <a:effectLst/>
                        </wps:spPr>
                        <wps:bodyPr rtlCol="0" anchor="ctr"/>
                      </wps:wsp>
                      <wps:wsp>
                        <wps:cNvPr id="31" name="左矢印 31"/>
                        <wps:cNvSpPr/>
                        <wps:spPr>
                          <a:xfrm>
                            <a:off x="5153025" y="3886200"/>
                            <a:ext cx="864096" cy="318143"/>
                          </a:xfrm>
                          <a:prstGeom prst="leftArrow">
                            <a:avLst/>
                          </a:prstGeom>
                          <a:pattFill prst="pct60">
                            <a:fgClr>
                              <a:schemeClr val="tx1"/>
                            </a:fgClr>
                            <a:bgClr>
                              <a:schemeClr val="bg1"/>
                            </a:bgClr>
                          </a:pattFill>
                          <a:ln w="25400" cap="flat" cmpd="sng" algn="ctr">
                            <a:solidFill>
                              <a:schemeClr val="tx1"/>
                            </a:solidFill>
                            <a:prstDash val="solid"/>
                          </a:ln>
                          <a:effectLst/>
                        </wps:spPr>
                        <wps:bodyPr rtlCol="0" anchor="ctr"/>
                      </wps:wsp>
                      <wps:wsp>
                        <wps:cNvPr id="681" name="コンテンツ プレースホルダー 1"/>
                        <wps:cNvSpPr txBox="1">
                          <a:spLocks/>
                        </wps:cNvSpPr>
                        <wps:spPr>
                          <a:xfrm>
                            <a:off x="1580938" y="333339"/>
                            <a:ext cx="2491000" cy="329928"/>
                          </a:xfrm>
                          <a:prstGeom prst="rect">
                            <a:avLst/>
                          </a:prstGeom>
                          <a:noFill/>
                        </wps:spPr>
                        <wps:txbx>
                          <w:txbxContent>
                            <w:p w14:paraId="0117B0A5" w14:textId="77777777" w:rsidR="007B53F4" w:rsidRPr="0084760E" w:rsidRDefault="007B53F4" w:rsidP="001547D5">
                              <w:pPr>
                                <w:pStyle w:val="Web"/>
                                <w:rPr>
                                  <w:rFonts w:ascii="Arial" w:hAnsi="Arial" w:cs="Arial"/>
                                </w:rPr>
                              </w:pPr>
                              <w:r w:rsidRPr="0084760E">
                                <w:rPr>
                                  <w:rFonts w:ascii="Arial" w:eastAsia="メイリオ" w:hAnsi="Arial" w:cs="Arial"/>
                                  <w:b/>
                                  <w:bCs/>
                                  <w:kern w:val="24"/>
                                  <w:sz w:val="21"/>
                                  <w:szCs w:val="21"/>
                                </w:rPr>
                                <w:t>Detect</w:t>
                              </w:r>
                              <w:r>
                                <w:rPr>
                                  <w:rFonts w:ascii="Arial" w:eastAsia="メイリオ" w:hAnsi="Arial" w:cs="Arial"/>
                                  <w:b/>
                                  <w:bCs/>
                                  <w:kern w:val="24"/>
                                  <w:sz w:val="21"/>
                                  <w:szCs w:val="21"/>
                                </w:rPr>
                                <w:t xml:space="preserve"> Suspend</w:t>
                              </w:r>
                              <w:r w:rsidRPr="0084760E">
                                <w:rPr>
                                  <w:rFonts w:ascii="Arial" w:eastAsia="メイリオ" w:hAnsi="Arial" w:cs="Arial"/>
                                  <w:b/>
                                  <w:bCs/>
                                  <w:kern w:val="24"/>
                                  <w:sz w:val="21"/>
                                  <w:szCs w:val="21"/>
                                </w:rPr>
                                <w:t xml:space="preserve"> trigger</w:t>
                              </w:r>
                            </w:p>
                          </w:txbxContent>
                        </wps:txbx>
                        <wps:bodyPr vert="horz" lIns="91440" tIns="45720" rIns="91440" bIns="45720" rtlCol="0">
                          <a:noAutofit/>
                        </wps:bodyPr>
                      </wps:wsp>
                      <wps:wsp>
                        <wps:cNvPr id="682" name="コンテンツ プレースホルダー 1"/>
                        <wps:cNvSpPr txBox="1">
                          <a:spLocks/>
                        </wps:cNvSpPr>
                        <wps:spPr>
                          <a:xfrm>
                            <a:off x="6000750" y="3905250"/>
                            <a:ext cx="2583489" cy="327264"/>
                          </a:xfrm>
                          <a:prstGeom prst="rect">
                            <a:avLst/>
                          </a:prstGeom>
                          <a:noFill/>
                        </wps:spPr>
                        <wps:txbx>
                          <w:txbxContent>
                            <w:p w14:paraId="2BCC01CF" w14:textId="77777777" w:rsidR="007B53F4" w:rsidRPr="0084760E" w:rsidRDefault="007B53F4" w:rsidP="001547D5">
                              <w:pPr>
                                <w:pStyle w:val="Web"/>
                                <w:rPr>
                                  <w:rFonts w:ascii="Arial" w:hAnsi="Arial" w:cs="Arial"/>
                                </w:rPr>
                              </w:pPr>
                              <w:r w:rsidRPr="007A71F2">
                                <w:rPr>
                                  <w:rFonts w:ascii="Arial" w:eastAsia="メイリオ" w:hAnsi="Arial" w:cs="Arial"/>
                                  <w:color w:val="000000" w:themeColor="text1"/>
                                  <w:kern w:val="24"/>
                                  <w:sz w:val="22"/>
                                  <w:szCs w:val="22"/>
                                </w:rPr>
                                <w:t>Detect</w:t>
                              </w:r>
                              <w:r>
                                <w:rPr>
                                  <w:rFonts w:ascii="Arial" w:eastAsia="メイリオ" w:hAnsi="Arial" w:cs="Arial"/>
                                  <w:color w:val="000000" w:themeColor="text1"/>
                                  <w:kern w:val="24"/>
                                  <w:sz w:val="22"/>
                                  <w:szCs w:val="22"/>
                                </w:rPr>
                                <w:t xml:space="preserve"> Resume</w:t>
                              </w:r>
                              <w:r w:rsidRPr="007A71F2">
                                <w:rPr>
                                  <w:rFonts w:ascii="Arial" w:eastAsia="メイリオ" w:hAnsi="Arial" w:cs="Arial"/>
                                  <w:color w:val="000000" w:themeColor="text1"/>
                                  <w:kern w:val="24"/>
                                  <w:sz w:val="22"/>
                                  <w:szCs w:val="22"/>
                                </w:rPr>
                                <w:t xml:space="preserve"> trigger</w:t>
                              </w:r>
                            </w:p>
                          </w:txbxContent>
                        </wps:txbx>
                        <wps:bodyPr vert="horz" lIns="91440" tIns="45720" rIns="91440" bIns="45720" rtlCol="0">
                          <a:noAutofit/>
                        </wps:bodyPr>
                      </wps:wsp>
                      <wps:wsp>
                        <wps:cNvPr id="683" name="コンテンツ プレースホルダー 1"/>
                        <wps:cNvSpPr txBox="1">
                          <a:spLocks/>
                        </wps:cNvSpPr>
                        <wps:spPr>
                          <a:xfrm>
                            <a:off x="952376" y="1119069"/>
                            <a:ext cx="1671762" cy="276225"/>
                          </a:xfrm>
                          <a:prstGeom prst="rect">
                            <a:avLst/>
                          </a:prstGeom>
                        </wps:spPr>
                        <wps:txbx>
                          <w:txbxContent>
                            <w:p w14:paraId="38B36563" w14:textId="77777777" w:rsidR="007B53F4" w:rsidRPr="0084760E" w:rsidRDefault="007B53F4" w:rsidP="001547D5">
                              <w:pPr>
                                <w:pStyle w:val="Web"/>
                                <w:rPr>
                                  <w:rFonts w:ascii="Arial" w:hAnsi="Arial" w:cs="Arial"/>
                                </w:rPr>
                              </w:pPr>
                              <w:r w:rsidRPr="007150C7">
                                <w:rPr>
                                  <w:rFonts w:ascii="Arial" w:eastAsia="メイリオ" w:hAnsi="Arial" w:cs="Arial"/>
                                  <w:b/>
                                  <w:bCs/>
                                  <w:kern w:val="24"/>
                                  <w:sz w:val="21"/>
                                  <w:szCs w:val="21"/>
                                  <w:u w:val="single"/>
                                </w:rPr>
                                <w:t xml:space="preserve">Call </w:t>
                              </w:r>
                              <w:proofErr w:type="spellStart"/>
                              <w:r w:rsidRPr="007150C7">
                                <w:rPr>
                                  <w:rFonts w:ascii="Arial" w:eastAsia="メイリオ" w:hAnsi="Arial" w:cs="Arial"/>
                                  <w:b/>
                                  <w:bCs/>
                                  <w:kern w:val="24"/>
                                  <w:sz w:val="21"/>
                                  <w:szCs w:val="21"/>
                                  <w:u w:val="single"/>
                                </w:rPr>
                                <w:t>sysfs</w:t>
                              </w:r>
                              <w:proofErr w:type="spellEnd"/>
                              <w:r>
                                <w:rPr>
                                  <w:rFonts w:ascii="Arial" w:eastAsia="メイリオ" w:hAnsi="Arial" w:cs="Arial"/>
                                  <w:b/>
                                  <w:bCs/>
                                  <w:kern w:val="24"/>
                                  <w:sz w:val="21"/>
                                  <w:szCs w:val="21"/>
                                  <w:u w:val="single"/>
                                </w:rPr>
                                <w:t>-IF</w:t>
                              </w:r>
                              <w:r w:rsidRPr="007150C7">
                                <w:rPr>
                                  <w:rFonts w:ascii="Arial" w:eastAsia="メイリオ" w:hAnsi="Arial" w:cs="Arial"/>
                                  <w:b/>
                                  <w:bCs/>
                                  <w:kern w:val="24"/>
                                  <w:sz w:val="21"/>
                                  <w:szCs w:val="21"/>
                                  <w:u w:val="single"/>
                                </w:rPr>
                                <w:t>*</w:t>
                              </w:r>
                            </w:p>
                          </w:txbxContent>
                        </wps:txbx>
                        <wps:bodyPr vert="horz" wrap="square" lIns="0" tIns="0" rIns="0" bIns="0" rtlCol="0">
                          <a:noAutofit/>
                        </wps:bodyPr>
                      </wps:wsp>
                      <wps:wsp>
                        <wps:cNvPr id="684" name="コンテンツ プレースホルダー 1"/>
                        <wps:cNvSpPr txBox="1">
                          <a:spLocks/>
                        </wps:cNvSpPr>
                        <wps:spPr>
                          <a:xfrm>
                            <a:off x="5170538" y="1609337"/>
                            <a:ext cx="1729234" cy="383975"/>
                          </a:xfrm>
                          <a:prstGeom prst="rect">
                            <a:avLst/>
                          </a:prstGeom>
                        </wps:spPr>
                        <wps:txbx>
                          <w:txbxContent>
                            <w:p w14:paraId="5F4C8B47" w14:textId="77777777" w:rsidR="007B53F4" w:rsidRPr="00081ED1" w:rsidRDefault="007B53F4" w:rsidP="001547D5">
                              <w:pPr>
                                <w:pStyle w:val="Web"/>
                                <w:rPr>
                                  <w:rFonts w:ascii="Arial" w:eastAsia="メイリオ" w:hAnsi="Arial" w:cs="Arial"/>
                                  <w:color w:val="000000" w:themeColor="text1"/>
                                  <w:kern w:val="24"/>
                                  <w:sz w:val="20"/>
                                  <w:szCs w:val="20"/>
                                  <w:u w:val="single"/>
                                </w:rPr>
                              </w:pPr>
                              <w:r>
                                <w:rPr>
                                  <w:rFonts w:ascii="Arial" w:eastAsia="メイリオ" w:hAnsi="Arial" w:cs="Arial"/>
                                  <w:color w:val="000000" w:themeColor="text1"/>
                                  <w:kern w:val="24"/>
                                  <w:sz w:val="20"/>
                                  <w:szCs w:val="20"/>
                                  <w:u w:val="single"/>
                                </w:rPr>
                                <w:t>Framework s</w:t>
                              </w:r>
                              <w:r w:rsidRPr="00081ED1">
                                <w:rPr>
                                  <w:rFonts w:ascii="Arial" w:eastAsia="メイリオ" w:hAnsi="Arial" w:cs="Arial"/>
                                  <w:color w:val="000000" w:themeColor="text1"/>
                                  <w:kern w:val="24"/>
                                  <w:sz w:val="20"/>
                                  <w:szCs w:val="20"/>
                                  <w:u w:val="single"/>
                                </w:rPr>
                                <w:t xml:space="preserve">tart </w:t>
                              </w:r>
                              <w:r>
                                <w:rPr>
                                  <w:rFonts w:ascii="Arial" w:eastAsia="メイリオ" w:hAnsi="Arial" w:cs="Arial"/>
                                  <w:color w:val="000000" w:themeColor="text1"/>
                                  <w:kern w:val="24"/>
                                  <w:sz w:val="20"/>
                                  <w:szCs w:val="20"/>
                                  <w:u w:val="single"/>
                                </w:rPr>
                                <w:t>to work</w:t>
                              </w:r>
                            </w:p>
                          </w:txbxContent>
                        </wps:txbx>
                        <wps:bodyPr vert="horz" lIns="91440" tIns="45720" rIns="91440" bIns="45720" rtlCol="0">
                          <a:noAutofit/>
                        </wps:bodyPr>
                      </wps:wsp>
                      <wps:wsp>
                        <wps:cNvPr id="685" name="角丸四角形吹き出し 685"/>
                        <wps:cNvSpPr/>
                        <wps:spPr>
                          <a:xfrm>
                            <a:off x="6886575" y="1428750"/>
                            <a:ext cx="1811020" cy="480695"/>
                          </a:xfrm>
                          <a:prstGeom prst="wedgeRoundRectCallout">
                            <a:avLst>
                              <a:gd name="adj1" fmla="val -49609"/>
                              <a:gd name="adj2" fmla="val 38312"/>
                              <a:gd name="adj3" fmla="val 16667"/>
                            </a:avLst>
                          </a:prstGeom>
                          <a:pattFill prst="pct40">
                            <a:fgClr>
                              <a:schemeClr val="bg1">
                                <a:lumMod val="85000"/>
                              </a:schemeClr>
                            </a:fgClr>
                            <a:bgClr>
                              <a:schemeClr val="bg1"/>
                            </a:bgClr>
                          </a:pattFill>
                          <a:ln w="25400" cap="flat" cmpd="sng" algn="ctr">
                            <a:solidFill>
                              <a:srgbClr val="3C3C3B"/>
                            </a:solidFill>
                            <a:prstDash val="solid"/>
                          </a:ln>
                          <a:effectLst/>
                        </wps:spPr>
                        <wps:txbx>
                          <w:txbxContent>
                            <w:p w14:paraId="7B3E35A6" w14:textId="77777777" w:rsidR="007B53F4" w:rsidRDefault="007B53F4" w:rsidP="004E5B3E">
                              <w:pPr>
                                <w:pStyle w:val="Web"/>
                                <w:spacing w:line="240" w:lineRule="exact"/>
                                <w:jc w:val="center"/>
                                <w:rPr>
                                  <w:rFonts w:ascii="Arial" w:eastAsia="メイリオ" w:hAnsi="Arial" w:cs="Arial"/>
                                  <w:color w:val="000000" w:themeColor="text1"/>
                                  <w:kern w:val="24"/>
                                  <w:sz w:val="20"/>
                                  <w:szCs w:val="20"/>
                                </w:rPr>
                              </w:pPr>
                              <w:r>
                                <w:rPr>
                                  <w:rFonts w:ascii="Arial" w:eastAsia="メイリオ" w:hAnsi="Arial" w:cs="Arial"/>
                                  <w:color w:val="000000" w:themeColor="text1"/>
                                  <w:kern w:val="24"/>
                                  <w:sz w:val="20"/>
                                  <w:szCs w:val="20"/>
                                </w:rPr>
                                <w:t>A</w:t>
                              </w:r>
                              <w:r w:rsidRPr="002C230F">
                                <w:rPr>
                                  <w:rFonts w:ascii="Arial" w:eastAsia="メイリオ" w:hAnsi="Arial" w:cs="Arial"/>
                                  <w:color w:val="000000" w:themeColor="text1"/>
                                  <w:kern w:val="24"/>
                                  <w:sz w:val="20"/>
                                  <w:szCs w:val="20"/>
                                </w:rPr>
                                <w:t xml:space="preserve">ll processes </w:t>
                              </w:r>
                              <w:r>
                                <w:rPr>
                                  <w:rFonts w:ascii="Arial" w:eastAsia="メイリオ" w:hAnsi="Arial" w:cs="Arial"/>
                                  <w:color w:val="000000" w:themeColor="text1"/>
                                  <w:kern w:val="24"/>
                                  <w:sz w:val="20"/>
                                  <w:szCs w:val="20"/>
                                </w:rPr>
                                <w:t>wakeup</w:t>
                              </w:r>
                            </w:p>
                            <w:p w14:paraId="1C9D137F" w14:textId="77777777" w:rsidR="007B53F4" w:rsidRPr="002C230F" w:rsidRDefault="007B53F4" w:rsidP="004E5B3E">
                              <w:pPr>
                                <w:pStyle w:val="Web"/>
                                <w:spacing w:line="240" w:lineRule="exact"/>
                                <w:jc w:val="center"/>
                                <w:rPr>
                                  <w:rFonts w:ascii="Arial" w:eastAsia="メイリオ" w:hAnsi="Arial" w:cs="Arial"/>
                                  <w:sz w:val="20"/>
                                  <w:szCs w:val="20"/>
                                </w:rPr>
                              </w:pPr>
                              <w:r>
                                <w:rPr>
                                  <w:rFonts w:ascii="Arial" w:eastAsia="メイリオ" w:hAnsi="Arial" w:cs="Arial" w:hint="eastAsia"/>
                                  <w:color w:val="000000" w:themeColor="text1"/>
                                  <w:kern w:val="24"/>
                                  <w:sz w:val="20"/>
                                  <w:szCs w:val="20"/>
                                </w:rPr>
                                <w:t>→</w:t>
                              </w:r>
                              <w:r>
                                <w:rPr>
                                  <w:rFonts w:ascii="Arial" w:eastAsia="メイリオ" w:hAnsi="Arial" w:cs="Arial" w:hint="eastAsia"/>
                                  <w:color w:val="000000" w:themeColor="text1"/>
                                  <w:kern w:val="24"/>
                                  <w:sz w:val="20"/>
                                  <w:szCs w:val="20"/>
                                </w:rPr>
                                <w:t xml:space="preserve"> Power</w:t>
                              </w:r>
                              <w:r>
                                <w:rPr>
                                  <w:rFonts w:ascii="Arial" w:eastAsia="メイリオ" w:hAnsi="Arial" w:cs="Arial"/>
                                  <w:color w:val="000000" w:themeColor="text1"/>
                                  <w:kern w:val="24"/>
                                  <w:sz w:val="20"/>
                                  <w:szCs w:val="20"/>
                                </w:rPr>
                                <w:t xml:space="preserve"> Manager start</w:t>
                              </w:r>
                              <w:r w:rsidRPr="002C230F">
                                <w:rPr>
                                  <w:rFonts w:ascii="Arial" w:eastAsia="メイリオ" w:hAnsi="Arial" w:cs="Arial"/>
                                  <w:color w:val="000000" w:themeColor="text1"/>
                                  <w:kern w:val="24"/>
                                  <w:sz w:val="20"/>
                                  <w:szCs w:val="20"/>
                                </w:rPr>
                                <w:t>.</w:t>
                              </w:r>
                            </w:p>
                          </w:txbxContent>
                        </wps:txbx>
                        <wps:bodyPr tIns="36000" bIns="36000" rtlCol="0" anchor="ctr"/>
                      </wps:wsp>
                      <wps:wsp>
                        <wps:cNvPr id="686" name="コンテンツ プレースホルダー 1"/>
                        <wps:cNvSpPr txBox="1">
                          <a:spLocks/>
                        </wps:cNvSpPr>
                        <wps:spPr>
                          <a:xfrm>
                            <a:off x="66676" y="57129"/>
                            <a:ext cx="928687" cy="266712"/>
                          </a:xfrm>
                          <a:prstGeom prst="rect">
                            <a:avLst/>
                          </a:prstGeom>
                        </wps:spPr>
                        <wps:txbx>
                          <w:txbxContent>
                            <w:p w14:paraId="4B7F7C64" w14:textId="77777777" w:rsidR="007B53F4" w:rsidRDefault="007B53F4" w:rsidP="001547D5">
                              <w:pPr>
                                <w:pStyle w:val="Web"/>
                                <w:rPr>
                                  <w:rFonts w:ascii="Arial" w:eastAsia="メイリオ" w:hAnsi="Arial" w:cs="Arial"/>
                                  <w:color w:val="000000" w:themeColor="text1"/>
                                  <w:kern w:val="24"/>
                                  <w:sz w:val="22"/>
                                  <w:szCs w:val="22"/>
                                  <w:u w:val="single"/>
                                </w:rPr>
                              </w:pPr>
                              <w:r w:rsidRPr="0084760E">
                                <w:rPr>
                                  <w:rFonts w:ascii="Arial" w:eastAsia="メイリオ" w:hAnsi="Arial" w:cs="Arial"/>
                                  <w:color w:val="000000" w:themeColor="text1"/>
                                  <w:kern w:val="24"/>
                                  <w:sz w:val="22"/>
                                  <w:szCs w:val="22"/>
                                  <w:u w:val="single"/>
                                </w:rPr>
                                <w:t>Sus</w:t>
                              </w:r>
                              <w:r>
                                <w:rPr>
                                  <w:rFonts w:ascii="Arial" w:eastAsia="メイリオ" w:hAnsi="Arial" w:cs="Arial"/>
                                  <w:color w:val="000000" w:themeColor="text1"/>
                                  <w:kern w:val="24"/>
                                  <w:sz w:val="22"/>
                                  <w:szCs w:val="22"/>
                                  <w:u w:val="single"/>
                                </w:rPr>
                                <w:t>pend</w:t>
                              </w:r>
                            </w:p>
                            <w:p w14:paraId="74D3DD38" w14:textId="77777777" w:rsidR="007B53F4" w:rsidRPr="0084760E" w:rsidRDefault="007B53F4" w:rsidP="001547D5">
                              <w:pPr>
                                <w:pStyle w:val="Web"/>
                                <w:rPr>
                                  <w:rFonts w:ascii="Arial" w:hAnsi="Arial" w:cs="Arial"/>
                                  <w:sz w:val="22"/>
                                  <w:szCs w:val="22"/>
                                </w:rPr>
                              </w:pPr>
                            </w:p>
                          </w:txbxContent>
                        </wps:txbx>
                        <wps:bodyPr vert="horz" lIns="91440" tIns="45720" rIns="91440" bIns="45720" rtlCol="0">
                          <a:noAutofit/>
                        </wps:bodyPr>
                      </wps:wsp>
                      <wps:wsp>
                        <wps:cNvPr id="687" name="コンテンツ プレースホルダー 1"/>
                        <wps:cNvSpPr txBox="1">
                          <a:spLocks/>
                        </wps:cNvSpPr>
                        <wps:spPr>
                          <a:xfrm>
                            <a:off x="4452630" y="76195"/>
                            <a:ext cx="1145124" cy="342900"/>
                          </a:xfrm>
                          <a:prstGeom prst="rect">
                            <a:avLst/>
                          </a:prstGeom>
                        </wps:spPr>
                        <wps:txbx>
                          <w:txbxContent>
                            <w:p w14:paraId="251892DB" w14:textId="77777777" w:rsidR="007B53F4" w:rsidRPr="00081ED1" w:rsidRDefault="007B53F4" w:rsidP="001547D5">
                              <w:pPr>
                                <w:pStyle w:val="Web"/>
                                <w:rPr>
                                  <w:rFonts w:ascii="Arial" w:hAnsi="Arial" w:cs="Arial"/>
                                  <w:sz w:val="22"/>
                                  <w:szCs w:val="22"/>
                                </w:rPr>
                              </w:pPr>
                              <w:r w:rsidRPr="00081ED1">
                                <w:rPr>
                                  <w:rFonts w:ascii="Arial" w:eastAsia="メイリオ" w:hAnsi="Arial" w:cs="Arial"/>
                                  <w:color w:val="000000" w:themeColor="text1"/>
                                  <w:kern w:val="24"/>
                                  <w:sz w:val="22"/>
                                  <w:szCs w:val="22"/>
                                  <w:u w:val="single"/>
                                </w:rPr>
                                <w:t>Resum</w:t>
                              </w:r>
                              <w:r>
                                <w:rPr>
                                  <w:rFonts w:ascii="Arial" w:eastAsia="メイリオ" w:hAnsi="Arial" w:cs="Arial"/>
                                  <w:color w:val="000000" w:themeColor="text1"/>
                                  <w:kern w:val="24"/>
                                  <w:sz w:val="22"/>
                                  <w:szCs w:val="22"/>
                                  <w:u w:val="single"/>
                                </w:rPr>
                                <w:t>e</w:t>
                              </w:r>
                            </w:p>
                          </w:txbxContent>
                        </wps:txbx>
                        <wps:bodyPr vert="horz" lIns="91440" tIns="45720" rIns="91440" bIns="45720" rtlCol="0">
                          <a:noAutofit/>
                        </wps:bodyPr>
                      </wps:wsp>
                      <wps:wsp>
                        <wps:cNvPr id="688" name="コンテンツ プレースホルダー 1"/>
                        <wps:cNvSpPr txBox="1">
                          <a:spLocks/>
                        </wps:cNvSpPr>
                        <wps:spPr>
                          <a:xfrm>
                            <a:off x="971550" y="3400425"/>
                            <a:ext cx="3177720" cy="483120"/>
                          </a:xfrm>
                          <a:prstGeom prst="rect">
                            <a:avLst/>
                          </a:prstGeom>
                          <a:pattFill prst="smCheck">
                            <a:fgClr>
                              <a:schemeClr val="bg1">
                                <a:lumMod val="85000"/>
                              </a:schemeClr>
                            </a:fgClr>
                            <a:bgClr>
                              <a:schemeClr val="bg1"/>
                            </a:bgClr>
                          </a:pattFill>
                          <a:ln>
                            <a:noFill/>
                          </a:ln>
                        </wps:spPr>
                        <wps:txbx>
                          <w:txbxContent>
                            <w:p w14:paraId="6EBA9A51" w14:textId="77777777" w:rsidR="007B53F4" w:rsidRPr="00081ED1" w:rsidRDefault="007B53F4" w:rsidP="00BC4645">
                              <w:pPr>
                                <w:pStyle w:val="Web"/>
                                <w:rPr>
                                  <w:rFonts w:ascii="Arial" w:hAnsi="Arial" w:cs="Arial"/>
                                </w:rPr>
                              </w:pPr>
                              <w:r>
                                <w:rPr>
                                  <w:rFonts w:ascii="Arial" w:hAnsi="Arial" w:cs="Arial"/>
                                  <w:sz w:val="20"/>
                                  <w:szCs w:val="20"/>
                                </w:rPr>
                                <w:t>Suspend p</w:t>
                              </w:r>
                              <w:r w:rsidRPr="00081ED1">
                                <w:rPr>
                                  <w:rFonts w:ascii="Arial" w:hAnsi="Arial" w:cs="Arial"/>
                                  <w:sz w:val="20"/>
                                  <w:szCs w:val="20"/>
                                </w:rPr>
                                <w:t>rocessing</w:t>
                              </w:r>
                            </w:p>
                            <w:p w14:paraId="07BF14E2" w14:textId="77777777" w:rsidR="007B53F4" w:rsidRPr="0084760E" w:rsidRDefault="007B53F4" w:rsidP="00081ED1">
                              <w:pPr>
                                <w:ind w:left="322" w:hanging="140"/>
                                <w:rPr>
                                  <w:rFonts w:ascii="Arial" w:hAnsi="Arial" w:cs="Arial"/>
                                </w:rPr>
                              </w:pPr>
                              <w:r w:rsidRPr="00081ED1">
                                <w:rPr>
                                  <w:rFonts w:ascii="Arial" w:eastAsia="メイリオ" w:hAnsi="Arial" w:cs="Arial"/>
                                  <w:color w:val="000000" w:themeColor="text1"/>
                                  <w:kern w:val="24"/>
                                </w:rPr>
                                <w:t>- Back</w:t>
                              </w:r>
                              <w:r>
                                <w:rPr>
                                  <w:rFonts w:ascii="Arial" w:eastAsia="メイリオ" w:hAnsi="Arial" w:cs="Arial"/>
                                  <w:color w:val="000000" w:themeColor="text1"/>
                                  <w:kern w:val="24"/>
                                </w:rPr>
                                <w:t>up</w:t>
                              </w:r>
                              <w:r w:rsidRPr="00081ED1">
                                <w:rPr>
                                  <w:rFonts w:ascii="Arial" w:eastAsia="メイリオ" w:hAnsi="Arial" w:cs="Arial"/>
                                  <w:color w:val="000000" w:themeColor="text1"/>
                                  <w:kern w:val="24"/>
                                </w:rPr>
                                <w:t xml:space="preserve"> registers by the ARM Trusted Firmware</w:t>
                              </w:r>
                            </w:p>
                          </w:txbxContent>
                        </wps:txbx>
                        <wps:bodyPr vert="horz" lIns="91440" tIns="0" rIns="91440" bIns="0" rtlCol="0">
                          <a:noAutofit/>
                        </wps:bodyPr>
                      </wps:wsp>
                      <wps:wsp>
                        <wps:cNvPr id="689" name="コンテンツ プレースホルダー 1"/>
                        <wps:cNvSpPr txBox="1">
                          <a:spLocks/>
                        </wps:cNvSpPr>
                        <wps:spPr>
                          <a:xfrm>
                            <a:off x="5362202" y="3400233"/>
                            <a:ext cx="3199422" cy="567918"/>
                          </a:xfrm>
                          <a:prstGeom prst="rect">
                            <a:avLst/>
                          </a:prstGeom>
                          <a:pattFill prst="smCheck">
                            <a:fgClr>
                              <a:schemeClr val="bg1">
                                <a:lumMod val="85000"/>
                              </a:schemeClr>
                            </a:fgClr>
                            <a:bgClr>
                              <a:schemeClr val="bg1"/>
                            </a:bgClr>
                          </a:pattFill>
                          <a:ln>
                            <a:noFill/>
                          </a:ln>
                        </wps:spPr>
                        <wps:txbx>
                          <w:txbxContent>
                            <w:p w14:paraId="7736223F" w14:textId="77777777" w:rsidR="007B53F4" w:rsidRPr="007A71F2" w:rsidRDefault="007B53F4" w:rsidP="00BC4645">
                              <w:pPr>
                                <w:pStyle w:val="Web"/>
                                <w:rPr>
                                  <w:rFonts w:ascii="Arial" w:hAnsi="Arial" w:cs="Arial"/>
                                  <w:sz w:val="20"/>
                                  <w:szCs w:val="20"/>
                                </w:rPr>
                              </w:pPr>
                              <w:r>
                                <w:rPr>
                                  <w:rFonts w:ascii="Arial" w:eastAsia="メイリオ" w:hAnsi="Arial" w:cs="Arial"/>
                                  <w:color w:val="000000" w:themeColor="text1"/>
                                  <w:kern w:val="24"/>
                                  <w:sz w:val="20"/>
                                  <w:szCs w:val="20"/>
                                </w:rPr>
                                <w:t>Resume p</w:t>
                              </w:r>
                              <w:r w:rsidRPr="007A71F2">
                                <w:rPr>
                                  <w:rFonts w:ascii="Arial" w:eastAsia="メイリオ" w:hAnsi="Arial" w:cs="Arial"/>
                                  <w:color w:val="000000" w:themeColor="text1"/>
                                  <w:kern w:val="24"/>
                                  <w:sz w:val="20"/>
                                  <w:szCs w:val="20"/>
                                </w:rPr>
                                <w:t>rocessing</w:t>
                              </w:r>
                              <w:r>
                                <w:rPr>
                                  <w:rFonts w:ascii="Arial" w:eastAsia="メイリオ" w:hAnsi="Arial" w:cs="Arial"/>
                                  <w:color w:val="000000" w:themeColor="text1"/>
                                  <w:kern w:val="24"/>
                                  <w:sz w:val="20"/>
                                  <w:szCs w:val="20"/>
                                </w:rPr>
                                <w:t>:</w:t>
                              </w:r>
                            </w:p>
                            <w:p w14:paraId="72CCB79B" w14:textId="77777777" w:rsidR="007B53F4" w:rsidRPr="007A71F2" w:rsidRDefault="007B53F4" w:rsidP="007A71F2">
                              <w:pPr>
                                <w:ind w:leftChars="84" w:left="308" w:hangingChars="70" w:hanging="140"/>
                                <w:rPr>
                                  <w:rFonts w:ascii="Arial" w:hAnsi="Arial" w:cs="Arial"/>
                                </w:rPr>
                              </w:pPr>
                              <w:r w:rsidRPr="007A71F2">
                                <w:rPr>
                                  <w:rFonts w:ascii="Arial" w:eastAsia="メイリオ" w:hAnsi="Arial" w:cs="Arial"/>
                                  <w:color w:val="000000" w:themeColor="text1"/>
                                  <w:kern w:val="24"/>
                                </w:rPr>
                                <w:t>- Restore registers by the ARM Trusted Firmware.</w:t>
                              </w:r>
                            </w:p>
                          </w:txbxContent>
                        </wps:txbx>
                        <wps:bodyPr vert="horz" lIns="91440" tIns="0" rIns="91440" bIns="0" rtlCol="0">
                          <a:noAutofit/>
                        </wps:bodyPr>
                      </wps:wsp>
                      <wps:wsp>
                        <wps:cNvPr id="690" name="角丸四角形吹き出し 690"/>
                        <wps:cNvSpPr/>
                        <wps:spPr>
                          <a:xfrm>
                            <a:off x="2514600" y="1428750"/>
                            <a:ext cx="1821180" cy="473710"/>
                          </a:xfrm>
                          <a:prstGeom prst="wedgeRoundRectCallout">
                            <a:avLst>
                              <a:gd name="adj1" fmla="val -49609"/>
                              <a:gd name="adj2" fmla="val 38312"/>
                              <a:gd name="adj3" fmla="val 16667"/>
                            </a:avLst>
                          </a:prstGeom>
                          <a:pattFill prst="pct40">
                            <a:fgClr>
                              <a:schemeClr val="bg1">
                                <a:lumMod val="85000"/>
                              </a:schemeClr>
                            </a:fgClr>
                            <a:bgClr>
                              <a:schemeClr val="bg1"/>
                            </a:bgClr>
                          </a:pattFill>
                          <a:ln w="25400" cap="flat" cmpd="sng" algn="ctr">
                            <a:solidFill>
                              <a:srgbClr val="3C3C3B"/>
                            </a:solidFill>
                            <a:prstDash val="solid"/>
                          </a:ln>
                          <a:effectLst/>
                        </wps:spPr>
                        <wps:txbx>
                          <w:txbxContent>
                            <w:p w14:paraId="2438514F" w14:textId="77777777" w:rsidR="007B53F4" w:rsidRDefault="007B53F4" w:rsidP="004E5B3E">
                              <w:pPr>
                                <w:pStyle w:val="Web"/>
                                <w:spacing w:line="240" w:lineRule="exact"/>
                                <w:jc w:val="center"/>
                                <w:rPr>
                                  <w:rFonts w:ascii="Arial" w:eastAsia="メイリオ" w:hAnsi="Arial" w:cs="Arial"/>
                                  <w:color w:val="000000" w:themeColor="text1"/>
                                  <w:kern w:val="24"/>
                                  <w:sz w:val="21"/>
                                  <w:szCs w:val="21"/>
                                </w:rPr>
                              </w:pPr>
                              <w:r>
                                <w:rPr>
                                  <w:rFonts w:ascii="Arial" w:eastAsia="メイリオ" w:hAnsi="Arial" w:cs="Arial"/>
                                  <w:color w:val="000000" w:themeColor="text1"/>
                                  <w:kern w:val="24"/>
                                  <w:sz w:val="21"/>
                                  <w:szCs w:val="21"/>
                                </w:rPr>
                                <w:t>All process f</w:t>
                              </w:r>
                              <w:r w:rsidRPr="007150C7">
                                <w:rPr>
                                  <w:rFonts w:ascii="Arial" w:eastAsia="メイリオ" w:hAnsi="Arial" w:cs="Arial"/>
                                  <w:color w:val="000000" w:themeColor="text1"/>
                                  <w:kern w:val="24"/>
                                  <w:sz w:val="21"/>
                                  <w:szCs w:val="21"/>
                                </w:rPr>
                                <w:t>reez</w:t>
                              </w:r>
                              <w:r>
                                <w:rPr>
                                  <w:rFonts w:ascii="Arial" w:eastAsia="メイリオ" w:hAnsi="Arial" w:cs="Arial"/>
                                  <w:color w:val="000000" w:themeColor="text1"/>
                                  <w:kern w:val="24"/>
                                  <w:sz w:val="21"/>
                                  <w:szCs w:val="21"/>
                                </w:rPr>
                                <w:t>ing</w:t>
                              </w:r>
                              <w:r w:rsidRPr="007150C7">
                                <w:rPr>
                                  <w:rFonts w:ascii="Arial" w:eastAsia="メイリオ" w:hAnsi="Arial" w:cs="Arial"/>
                                  <w:color w:val="000000" w:themeColor="text1"/>
                                  <w:kern w:val="24"/>
                                  <w:sz w:val="21"/>
                                  <w:szCs w:val="21"/>
                                </w:rPr>
                                <w:t xml:space="preserve"> </w:t>
                              </w:r>
                            </w:p>
                            <w:p w14:paraId="1F940018" w14:textId="77777777" w:rsidR="007B53F4" w:rsidRPr="0084760E" w:rsidRDefault="007B53F4" w:rsidP="004E5B3E">
                              <w:pPr>
                                <w:pStyle w:val="Web"/>
                                <w:spacing w:line="240" w:lineRule="exact"/>
                                <w:jc w:val="center"/>
                                <w:rPr>
                                  <w:rFonts w:ascii="Arial" w:eastAsia="メイリオ" w:hAnsi="Arial" w:cs="Arial"/>
                                </w:rPr>
                              </w:pPr>
                              <w:r w:rsidRPr="007150C7">
                                <w:rPr>
                                  <w:rFonts w:ascii="Arial" w:eastAsia="メイリオ" w:hAnsi="Arial" w:cs="Arial"/>
                                  <w:color w:val="000000" w:themeColor="text1"/>
                                  <w:kern w:val="24"/>
                                  <w:sz w:val="21"/>
                                  <w:szCs w:val="21"/>
                                </w:rPr>
                                <w:t xml:space="preserve"> </w:t>
                              </w:r>
                              <w:r>
                                <w:rPr>
                                  <w:rFonts w:ascii="Arial" w:eastAsia="メイリオ" w:hAnsi="Arial" w:cs="Arial" w:hint="eastAsia"/>
                                  <w:color w:val="000000" w:themeColor="text1"/>
                                  <w:kern w:val="24"/>
                                  <w:sz w:val="21"/>
                                  <w:szCs w:val="21"/>
                                </w:rPr>
                                <w:t>→</w:t>
                              </w:r>
                              <w:r w:rsidRPr="007150C7">
                                <w:rPr>
                                  <w:rFonts w:ascii="Arial" w:eastAsia="メイリオ" w:hAnsi="Arial" w:cs="Arial"/>
                                  <w:color w:val="000000" w:themeColor="text1"/>
                                  <w:kern w:val="24"/>
                                  <w:sz w:val="21"/>
                                  <w:szCs w:val="21"/>
                                </w:rPr>
                                <w:t xml:space="preserve"> power </w:t>
                              </w:r>
                              <w:r>
                                <w:rPr>
                                  <w:rFonts w:ascii="Arial" w:eastAsia="メイリオ" w:hAnsi="Arial" w:cs="Arial"/>
                                  <w:color w:val="000000" w:themeColor="text1"/>
                                  <w:kern w:val="24"/>
                                  <w:sz w:val="21"/>
                                  <w:szCs w:val="21"/>
                                </w:rPr>
                                <w:t>M</w:t>
                              </w:r>
                              <w:r w:rsidRPr="007150C7">
                                <w:rPr>
                                  <w:rFonts w:ascii="Arial" w:eastAsia="メイリオ" w:hAnsi="Arial" w:cs="Arial"/>
                                  <w:color w:val="000000" w:themeColor="text1"/>
                                  <w:kern w:val="24"/>
                                  <w:sz w:val="21"/>
                                  <w:szCs w:val="21"/>
                                </w:rPr>
                                <w:t>anager</w:t>
                              </w:r>
                              <w:r>
                                <w:rPr>
                                  <w:rFonts w:ascii="Arial" w:eastAsia="メイリオ" w:hAnsi="Arial" w:cs="Arial"/>
                                  <w:color w:val="000000" w:themeColor="text1"/>
                                  <w:kern w:val="24"/>
                                  <w:sz w:val="21"/>
                                  <w:szCs w:val="21"/>
                                </w:rPr>
                                <w:t xml:space="preserve"> stop</w:t>
                              </w:r>
                              <w:r w:rsidRPr="007150C7">
                                <w:rPr>
                                  <w:rFonts w:ascii="Arial" w:eastAsia="メイリオ" w:hAnsi="Arial" w:cs="Arial"/>
                                  <w:color w:val="000000" w:themeColor="text1"/>
                                  <w:kern w:val="24"/>
                                  <w:sz w:val="21"/>
                                  <w:szCs w:val="21"/>
                                </w:rPr>
                                <w:t>.</w:t>
                              </w:r>
                            </w:p>
                          </w:txbxContent>
                        </wps:txbx>
                        <wps:bodyPr tIns="36000" bIns="36000" rtlCol="0" anchor="ctr"/>
                      </wps:wsp>
                      <wps:wsp>
                        <wps:cNvPr id="692" name="コンテンツ プレースホルダー 1"/>
                        <wps:cNvSpPr txBox="1">
                          <a:spLocks/>
                        </wps:cNvSpPr>
                        <wps:spPr>
                          <a:xfrm>
                            <a:off x="971550" y="1981200"/>
                            <a:ext cx="3200400" cy="1026795"/>
                          </a:xfrm>
                          <a:prstGeom prst="rect">
                            <a:avLst/>
                          </a:prstGeom>
                          <a:solidFill>
                            <a:schemeClr val="bg1">
                              <a:lumMod val="85000"/>
                            </a:schemeClr>
                          </a:solidFill>
                        </wps:spPr>
                        <wps:txbx>
                          <w:txbxContent>
                            <w:p w14:paraId="6CCC1131" w14:textId="77777777" w:rsidR="007B53F4" w:rsidRPr="007150C7" w:rsidRDefault="007B53F4" w:rsidP="00BC4645">
                              <w:pPr>
                                <w:pStyle w:val="Web"/>
                                <w:rPr>
                                  <w:rFonts w:ascii="Arial" w:hAnsi="Arial" w:cs="Arial"/>
                                </w:rPr>
                              </w:pPr>
                              <w:r>
                                <w:rPr>
                                  <w:rFonts w:ascii="Arial" w:eastAsia="メイリオ" w:hAnsi="Arial" w:cs="Arial"/>
                                  <w:color w:val="000000" w:themeColor="text1"/>
                                  <w:kern w:val="24"/>
                                  <w:sz w:val="22"/>
                                  <w:szCs w:val="22"/>
                                </w:rPr>
                                <w:t>S</w:t>
                              </w:r>
                              <w:r w:rsidRPr="007150C7">
                                <w:rPr>
                                  <w:rFonts w:ascii="Arial" w:eastAsia="メイリオ" w:hAnsi="Arial" w:cs="Arial"/>
                                  <w:color w:val="000000" w:themeColor="text1"/>
                                  <w:kern w:val="24"/>
                                  <w:sz w:val="22"/>
                                  <w:szCs w:val="22"/>
                                </w:rPr>
                                <w:t>uspen</w:t>
                              </w:r>
                              <w:r>
                                <w:rPr>
                                  <w:rFonts w:ascii="Arial" w:eastAsia="メイリオ" w:hAnsi="Arial" w:cs="Arial"/>
                                  <w:color w:val="000000" w:themeColor="text1"/>
                                  <w:kern w:val="24"/>
                                  <w:sz w:val="22"/>
                                  <w:szCs w:val="22"/>
                                </w:rPr>
                                <w:t>d processing</w:t>
                              </w:r>
                              <w:r>
                                <w:rPr>
                                  <w:rFonts w:ascii="Arial" w:eastAsia="メイリオ" w:hAnsi="Arial" w:cs="Arial" w:hint="eastAsia"/>
                                  <w:color w:val="000000" w:themeColor="text1"/>
                                  <w:kern w:val="24"/>
                                  <w:sz w:val="22"/>
                                  <w:szCs w:val="22"/>
                                </w:rPr>
                                <w:t>：</w:t>
                              </w:r>
                            </w:p>
                            <w:p w14:paraId="6BBC7F9B" w14:textId="77777777" w:rsidR="007B53F4" w:rsidRPr="007150C7" w:rsidRDefault="007B53F4" w:rsidP="00081ED1">
                              <w:pPr>
                                <w:spacing w:line="300" w:lineRule="exact"/>
                                <w:ind w:firstLineChars="50" w:firstLine="110"/>
                                <w:rPr>
                                  <w:rFonts w:ascii="Arial" w:hAnsi="Arial" w:cs="Arial"/>
                                  <w:sz w:val="22"/>
                                </w:rPr>
                              </w:pPr>
                              <w:r w:rsidRPr="007150C7">
                                <w:rPr>
                                  <w:rFonts w:ascii="Arial" w:eastAsia="メイリオ" w:hAnsi="Arial" w:cs="Arial"/>
                                  <w:color w:val="000000" w:themeColor="text1"/>
                                  <w:kern w:val="24"/>
                                  <w:sz w:val="22"/>
                                  <w:szCs w:val="22"/>
                                </w:rPr>
                                <w:t xml:space="preserve">- </w:t>
                              </w:r>
                              <w:r>
                                <w:rPr>
                                  <w:rFonts w:ascii="Arial" w:eastAsia="メイリオ" w:hAnsi="Arial" w:cs="Arial"/>
                                  <w:color w:val="000000" w:themeColor="text1"/>
                                  <w:kern w:val="24"/>
                                  <w:sz w:val="22"/>
                                  <w:szCs w:val="22"/>
                                </w:rPr>
                                <w:t>If needs, b</w:t>
                              </w:r>
                              <w:r w:rsidRPr="007150C7">
                                <w:rPr>
                                  <w:rFonts w:ascii="Arial" w:eastAsia="メイリオ" w:hAnsi="Arial" w:cs="Arial"/>
                                  <w:color w:val="000000" w:themeColor="text1"/>
                                  <w:kern w:val="24"/>
                                  <w:sz w:val="22"/>
                                  <w:szCs w:val="22"/>
                                </w:rPr>
                                <w:t>ack</w:t>
                              </w:r>
                              <w:r>
                                <w:rPr>
                                  <w:rFonts w:ascii="Arial" w:eastAsia="メイリオ" w:hAnsi="Arial" w:cs="Arial"/>
                                  <w:color w:val="000000" w:themeColor="text1"/>
                                  <w:kern w:val="24"/>
                                  <w:sz w:val="22"/>
                                  <w:szCs w:val="22"/>
                                </w:rPr>
                                <w:t>up</w:t>
                              </w:r>
                              <w:r w:rsidRPr="007150C7">
                                <w:rPr>
                                  <w:rFonts w:ascii="Arial" w:eastAsia="メイリオ" w:hAnsi="Arial" w:cs="Arial"/>
                                  <w:color w:val="000000" w:themeColor="text1"/>
                                  <w:kern w:val="24"/>
                                  <w:sz w:val="22"/>
                                  <w:szCs w:val="22"/>
                                </w:rPr>
                                <w:t xml:space="preserve"> register</w:t>
                              </w:r>
                              <w:r>
                                <w:rPr>
                                  <w:rFonts w:ascii="Arial" w:eastAsia="メイリオ" w:hAnsi="Arial" w:cs="Arial"/>
                                  <w:color w:val="000000" w:themeColor="text1"/>
                                  <w:kern w:val="24"/>
                                  <w:sz w:val="22"/>
                                  <w:szCs w:val="22"/>
                                </w:rPr>
                                <w:t xml:space="preserve"> </w:t>
                              </w:r>
                              <w:r w:rsidRPr="007150C7">
                                <w:rPr>
                                  <w:rFonts w:ascii="Arial" w:eastAsia="メイリオ" w:hAnsi="Arial" w:cs="Arial"/>
                                  <w:color w:val="000000" w:themeColor="text1"/>
                                  <w:kern w:val="24"/>
                                  <w:sz w:val="22"/>
                                  <w:szCs w:val="22"/>
                                </w:rPr>
                                <w:t>by driver</w:t>
                              </w:r>
                            </w:p>
                            <w:p w14:paraId="3978526C" w14:textId="77777777" w:rsidR="007B53F4" w:rsidRPr="0084760E" w:rsidRDefault="007B53F4" w:rsidP="00081ED1">
                              <w:pPr>
                                <w:spacing w:line="300" w:lineRule="exact"/>
                                <w:ind w:leftChars="56" w:left="264" w:hangingChars="69" w:hanging="152"/>
                                <w:rPr>
                                  <w:rFonts w:ascii="Arial" w:hAnsi="Arial" w:cs="Arial"/>
                                  <w:sz w:val="22"/>
                                </w:rPr>
                              </w:pPr>
                              <w:r w:rsidRPr="007150C7">
                                <w:rPr>
                                  <w:rFonts w:ascii="Arial" w:eastAsia="メイリオ" w:hAnsi="Arial" w:cs="Arial"/>
                                  <w:color w:val="000000" w:themeColor="text1"/>
                                  <w:kern w:val="24"/>
                                  <w:sz w:val="22"/>
                                  <w:szCs w:val="22"/>
                                </w:rPr>
                                <w:t xml:space="preserve">- </w:t>
                              </w:r>
                              <w:r>
                                <w:rPr>
                                  <w:rFonts w:ascii="Arial" w:eastAsia="メイリオ" w:hAnsi="Arial" w:cs="Arial"/>
                                  <w:color w:val="000000" w:themeColor="text1"/>
                                  <w:kern w:val="24"/>
                                  <w:sz w:val="22"/>
                                  <w:szCs w:val="22"/>
                                </w:rPr>
                                <w:t>If needs, s</w:t>
                              </w:r>
                              <w:r w:rsidRPr="00081ED1">
                                <w:rPr>
                                  <w:rFonts w:ascii="Arial" w:eastAsia="メイリオ" w:hAnsi="Arial" w:cs="Arial"/>
                                  <w:color w:val="000000" w:themeColor="text1"/>
                                  <w:kern w:val="24"/>
                                  <w:sz w:val="22"/>
                                  <w:szCs w:val="22"/>
                                </w:rPr>
                                <w:t xml:space="preserve">top clock </w:t>
                              </w:r>
                              <w:r>
                                <w:rPr>
                                  <w:rFonts w:ascii="Arial" w:eastAsia="メイリオ" w:hAnsi="Arial" w:cs="Arial"/>
                                  <w:color w:val="000000" w:themeColor="text1"/>
                                  <w:kern w:val="24"/>
                                  <w:sz w:val="22"/>
                                  <w:szCs w:val="22"/>
                                </w:rPr>
                                <w:t>for device</w:t>
                              </w:r>
                            </w:p>
                          </w:txbxContent>
                        </wps:txbx>
                        <wps:bodyPr vert="horz" lIns="91440" tIns="45720" rIns="91440" bIns="45720" rtlCol="0">
                          <a:noAutofit/>
                        </wps:bodyPr>
                      </wps:wsp>
                      <wps:wsp>
                        <wps:cNvPr id="693" name="コンテンツ プレースホルダー 1"/>
                        <wps:cNvSpPr txBox="1">
                          <a:spLocks/>
                        </wps:cNvSpPr>
                        <wps:spPr>
                          <a:xfrm>
                            <a:off x="5362575" y="2000250"/>
                            <a:ext cx="3210560" cy="1029335"/>
                          </a:xfrm>
                          <a:prstGeom prst="rect">
                            <a:avLst/>
                          </a:prstGeom>
                          <a:solidFill>
                            <a:schemeClr val="bg1">
                              <a:lumMod val="85000"/>
                            </a:schemeClr>
                          </a:solidFill>
                        </wps:spPr>
                        <wps:txbx>
                          <w:txbxContent>
                            <w:p w14:paraId="656A57C8" w14:textId="77777777" w:rsidR="007B53F4" w:rsidRPr="0084760E" w:rsidRDefault="007B53F4" w:rsidP="00BC4645">
                              <w:pPr>
                                <w:pStyle w:val="Web"/>
                                <w:rPr>
                                  <w:rFonts w:ascii="Arial" w:hAnsi="Arial" w:cs="Arial"/>
                                  <w:highlight w:val="yellow"/>
                                </w:rPr>
                              </w:pPr>
                              <w:r>
                                <w:rPr>
                                  <w:rFonts w:ascii="Arial" w:eastAsia="メイリオ" w:hAnsi="Arial" w:cs="Arial"/>
                                  <w:color w:val="000000" w:themeColor="text1"/>
                                  <w:kern w:val="24"/>
                                  <w:sz w:val="22"/>
                                  <w:szCs w:val="22"/>
                                </w:rPr>
                                <w:t>Resume pr</w:t>
                              </w:r>
                              <w:r w:rsidRPr="00081ED1">
                                <w:rPr>
                                  <w:rFonts w:ascii="Arial" w:eastAsia="メイリオ" w:hAnsi="Arial" w:cs="Arial"/>
                                  <w:color w:val="000000" w:themeColor="text1"/>
                                  <w:kern w:val="24"/>
                                  <w:sz w:val="22"/>
                                  <w:szCs w:val="22"/>
                                </w:rPr>
                                <w:t>ocessing:</w:t>
                              </w:r>
                            </w:p>
                            <w:p w14:paraId="3BB6730A" w14:textId="77777777" w:rsidR="007B53F4" w:rsidRPr="00081ED1" w:rsidRDefault="007B53F4" w:rsidP="007A71F2">
                              <w:pPr>
                                <w:spacing w:line="260" w:lineRule="exact"/>
                                <w:ind w:left="100"/>
                                <w:rPr>
                                  <w:rFonts w:ascii="Arial" w:hAnsi="Arial" w:cs="Arial"/>
                                </w:rPr>
                              </w:pPr>
                              <w:r w:rsidRPr="00081ED1">
                                <w:rPr>
                                  <w:rFonts w:ascii="Arial" w:eastAsia="メイリオ" w:hAnsi="Arial" w:cs="Arial"/>
                                  <w:color w:val="000000" w:themeColor="text1"/>
                                  <w:kern w:val="24"/>
                                </w:rPr>
                                <w:t xml:space="preserve">- </w:t>
                              </w:r>
                              <w:r>
                                <w:rPr>
                                  <w:rFonts w:ascii="Arial" w:eastAsia="メイリオ" w:hAnsi="Arial" w:cs="Arial"/>
                                  <w:color w:val="000000" w:themeColor="text1"/>
                                  <w:kern w:val="24"/>
                                </w:rPr>
                                <w:t>If needs, restore regi</w:t>
                              </w:r>
                              <w:r w:rsidRPr="00081ED1">
                                <w:rPr>
                                  <w:rFonts w:ascii="Arial" w:eastAsia="メイリオ" w:hAnsi="Arial" w:cs="Arial"/>
                                  <w:color w:val="000000" w:themeColor="text1"/>
                                  <w:kern w:val="24"/>
                                </w:rPr>
                                <w:t>ster by driver</w:t>
                              </w:r>
                            </w:p>
                            <w:p w14:paraId="6168293D" w14:textId="77777777" w:rsidR="007B53F4" w:rsidRPr="00081ED1" w:rsidRDefault="007B53F4" w:rsidP="007A71F2">
                              <w:pPr>
                                <w:spacing w:line="260" w:lineRule="exact"/>
                                <w:ind w:leftChars="49" w:left="252" w:hangingChars="77" w:hanging="154"/>
                                <w:rPr>
                                  <w:rFonts w:ascii="Arial" w:hAnsi="Arial" w:cs="Arial"/>
                                </w:rPr>
                              </w:pPr>
                              <w:r w:rsidRPr="00081ED1">
                                <w:rPr>
                                  <w:rFonts w:ascii="Arial" w:eastAsia="メイリオ" w:hAnsi="Arial" w:cs="Arial"/>
                                  <w:color w:val="000000" w:themeColor="text1"/>
                                  <w:kern w:val="24"/>
                                </w:rPr>
                                <w:t xml:space="preserve">- </w:t>
                              </w:r>
                              <w:r>
                                <w:rPr>
                                  <w:rFonts w:ascii="Arial" w:eastAsia="メイリオ" w:hAnsi="Arial" w:cs="Arial"/>
                                  <w:color w:val="000000" w:themeColor="text1"/>
                                  <w:kern w:val="24"/>
                                </w:rPr>
                                <w:t xml:space="preserve">If needs, </w:t>
                              </w:r>
                              <w:r w:rsidRPr="00081ED1">
                                <w:rPr>
                                  <w:rFonts w:ascii="Arial" w:eastAsia="メイリオ" w:hAnsi="Arial" w:cs="Arial"/>
                                  <w:color w:val="000000" w:themeColor="text1"/>
                                  <w:kern w:val="24"/>
                                </w:rPr>
                                <w:t xml:space="preserve">supply clock </w:t>
                              </w:r>
                              <w:r>
                                <w:rPr>
                                  <w:rFonts w:ascii="Arial" w:eastAsia="メイリオ" w:hAnsi="Arial" w:cs="Arial"/>
                                  <w:color w:val="000000" w:themeColor="text1"/>
                                  <w:kern w:val="24"/>
                                </w:rPr>
                                <w:t>for</w:t>
                              </w:r>
                              <w:r w:rsidRPr="00081ED1">
                                <w:rPr>
                                  <w:rFonts w:ascii="Arial" w:eastAsia="メイリオ" w:hAnsi="Arial" w:cs="Arial"/>
                                  <w:color w:val="000000" w:themeColor="text1"/>
                                  <w:kern w:val="24"/>
                                </w:rPr>
                                <w:t xml:space="preserve"> device</w:t>
                              </w:r>
                            </w:p>
                            <w:p w14:paraId="7402E47F" w14:textId="77777777" w:rsidR="007B53F4" w:rsidRPr="0084760E" w:rsidRDefault="007B53F4" w:rsidP="007A71F2">
                              <w:pPr>
                                <w:spacing w:line="260" w:lineRule="exact"/>
                                <w:ind w:firstLineChars="50" w:firstLine="100"/>
                                <w:rPr>
                                  <w:rFonts w:ascii="Arial" w:hAnsi="Arial" w:cs="Arial"/>
                                </w:rPr>
                              </w:pPr>
                              <w:r w:rsidRPr="00081ED1">
                                <w:rPr>
                                  <w:rFonts w:ascii="Arial" w:eastAsia="メイリオ" w:hAnsi="Arial" w:cs="Arial"/>
                                  <w:color w:val="000000" w:themeColor="text1"/>
                                  <w:kern w:val="24"/>
                                </w:rPr>
                                <w:t xml:space="preserve">- </w:t>
                              </w:r>
                              <w:r>
                                <w:rPr>
                                  <w:rFonts w:ascii="Arial" w:eastAsia="メイリオ" w:hAnsi="Arial" w:cs="Arial"/>
                                  <w:color w:val="000000" w:themeColor="text1"/>
                                  <w:kern w:val="24"/>
                                </w:rPr>
                                <w:t>If needs, i</w:t>
                              </w:r>
                              <w:r w:rsidRPr="00081ED1">
                                <w:rPr>
                                  <w:rFonts w:ascii="Arial" w:eastAsia="メイリオ" w:hAnsi="Arial" w:cs="Arial"/>
                                  <w:color w:val="000000" w:themeColor="text1"/>
                                  <w:kern w:val="24"/>
                                </w:rPr>
                                <w:t>nitialize driver</w:t>
                              </w:r>
                            </w:p>
                          </w:txbxContent>
                        </wps:txbx>
                        <wps:bodyPr vert="horz" lIns="91440" tIns="45720" rIns="91440" bIns="45720" rtlCol="0">
                          <a:noAutofit/>
                        </wps:bodyPr>
                      </wps:wsp>
                    </wpg:wgp>
                  </a:graphicData>
                </a:graphic>
                <wp14:sizeRelH relativeFrom="margin">
                  <wp14:pctWidth>0</wp14:pctWidth>
                </wp14:sizeRelH>
                <wp14:sizeRelV relativeFrom="margin">
                  <wp14:pctHeight>0</wp14:pctHeight>
                </wp14:sizeRelV>
              </wp:anchor>
            </w:drawing>
          </mc:Choice>
          <mc:Fallback>
            <w:pict>
              <v:group w14:anchorId="5E1BF7FF" id="グループ化 694" o:spid="_x0000_s1099" style="position:absolute;left:0;text-align:left;margin-left:46.9pt;margin-top:20.6pt;width:683.25pt;height:328.75pt;z-index:251609600;mso-width-relative:margin;mso-height-relative:margin" coordorigin="666,571" coordsize="86772,41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">
                <v:rect id="正方形/長方形 20" o:spid="_x0000_s1100" style="position:absolute;left:44958;top:31242;width:42481;height:10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" fillcolor="black [3213]" strokecolor="black [3213]" strokeweight="2pt">
                  <v:fill r:id="rId21" o:title="" color2="white [3212]" type="pattern"/>
                  <v:textbox>
                    <w:txbxContent>
                      <w:p w14:paraId="3CD12CFF" w14:textId="77777777" w:rsidR="007B53F4" w:rsidRPr="0084760E" w:rsidRDefault="007B53F4" w:rsidP="001547D5">
                        <w:pPr>
                          <w:pStyle w:val="Web"/>
                          <w:rPr>
                            <w:rFonts w:ascii="Arial" w:hAnsi="Arial" w:cs="Arial"/>
                          </w:rPr>
                        </w:pPr>
                        <w:r w:rsidRPr="0084760E">
                          <w:rPr>
                            <w:rFonts w:ascii="Arial" w:eastAsiaTheme="minorEastAsia" w:hAnsi="Arial" w:cs="Arial"/>
                            <w:kern w:val="24"/>
                            <w:sz w:val="28"/>
                            <w:szCs w:val="28"/>
                          </w:rPr>
                          <w:t xml:space="preserve"> </w:t>
                        </w:r>
                        <w:r>
                          <w:rPr>
                            <w:rFonts w:ascii="Arial" w:eastAsiaTheme="minorEastAsia" w:hAnsi="Arial" w:cs="Arial"/>
                            <w:kern w:val="24"/>
                            <w:sz w:val="28"/>
                            <w:szCs w:val="28"/>
                          </w:rPr>
                          <w:t xml:space="preserve"> </w:t>
                        </w:r>
                        <w:r w:rsidRPr="0084760E">
                          <w:rPr>
                            <w:rFonts w:ascii="Arial" w:eastAsiaTheme="minorEastAsia" w:hAnsi="Arial" w:cs="Arial"/>
                            <w:kern w:val="24"/>
                            <w:sz w:val="28"/>
                            <w:szCs w:val="28"/>
                          </w:rPr>
                          <w:t xml:space="preserve">     </w:t>
                        </w:r>
                        <w:r w:rsidRPr="007A71F2">
                          <w:rPr>
                            <w:rFonts w:ascii="Arial" w:eastAsiaTheme="minorEastAsia" w:hAnsi="Arial" w:cs="Arial"/>
                            <w:kern w:val="24"/>
                            <w:sz w:val="28"/>
                            <w:szCs w:val="28"/>
                          </w:rPr>
                          <w:t>ARM Trusted Firmware</w:t>
                        </w:r>
                      </w:p>
                    </w:txbxContent>
                  </v:textbox>
                </v:rect>
                <v:rect id="正方形/長方形 21" o:spid="_x0000_s1101" style="position:absolute;left:1428;top:31242;width:42355;height:10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" fillcolor="black [3213]" strokecolor="black [3213]" strokeweight="2pt">
                  <v:fill r:id="rId21" o:title="" color2="white [3212]" type="pattern"/>
                  <v:textbox>
                    <w:txbxContent>
                      <w:p w14:paraId="14B1DFC0" w14:textId="77777777" w:rsidR="007B53F4" w:rsidRPr="0084760E" w:rsidRDefault="007B53F4" w:rsidP="001547D5">
                        <w:pPr>
                          <w:pStyle w:val="Web"/>
                          <w:rPr>
                            <w:rFonts w:ascii="Arial" w:hAnsi="Arial" w:cs="Arial"/>
                          </w:rPr>
                        </w:pPr>
                        <w:r w:rsidRPr="0084760E">
                          <w:rPr>
                            <w:rFonts w:ascii="Arial" w:eastAsiaTheme="minorEastAsia" w:hAnsi="Arial" w:cs="Arial"/>
                            <w:kern w:val="24"/>
                            <w:sz w:val="28"/>
                            <w:szCs w:val="28"/>
                          </w:rPr>
                          <w:t xml:space="preserve"> </w:t>
                        </w:r>
                        <w:r>
                          <w:rPr>
                            <w:rFonts w:ascii="Arial" w:eastAsiaTheme="minorEastAsia" w:hAnsi="Arial" w:cs="Arial"/>
                            <w:kern w:val="24"/>
                            <w:sz w:val="28"/>
                            <w:szCs w:val="28"/>
                          </w:rPr>
                          <w:t xml:space="preserve"> </w:t>
                        </w:r>
                        <w:r w:rsidRPr="0084760E">
                          <w:rPr>
                            <w:rFonts w:ascii="Arial" w:eastAsiaTheme="minorEastAsia" w:hAnsi="Arial" w:cs="Arial"/>
                            <w:kern w:val="24"/>
                            <w:sz w:val="28"/>
                            <w:szCs w:val="28"/>
                          </w:rPr>
                          <w:t xml:space="preserve">    </w:t>
                        </w:r>
                        <w:r w:rsidRPr="00081ED1">
                          <w:rPr>
                            <w:rFonts w:ascii="Arial" w:eastAsiaTheme="minorEastAsia" w:hAnsi="Arial" w:cs="Arial"/>
                            <w:kern w:val="24"/>
                            <w:sz w:val="28"/>
                            <w:szCs w:val="28"/>
                          </w:rPr>
                          <w:t>ARM Trusted Firmware</w:t>
                        </w:r>
                      </w:p>
                    </w:txbxContent>
                  </v:textbox>
                </v:rect>
                <v:rect id="正方形/長方形 22" o:spid="_x0000_s1102" style="position:absolute;left:44958;top:857;width:42418;height:1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" fillcolor="#f2f2f2 [3052]" strokecolor="gray [1629]" strokeweight="2pt">
                  <v:fill r:id="rId22" o:title="" color2="white [3212]" type="pattern"/>
                  <v:textbox>
                    <w:txbxContent>
                      <w:p w14:paraId="1658ACDD" w14:textId="77777777" w:rsidR="007B53F4" w:rsidRPr="00081ED1" w:rsidRDefault="007B53F4" w:rsidP="00081ED1">
                        <w:pPr>
                          <w:pStyle w:val="Web"/>
                          <w:spacing w:before="120"/>
                          <w:rPr>
                            <w:rFonts w:ascii="Arial" w:eastAsiaTheme="minorEastAsia" w:hAnsi="Arial" w:cs="Arial"/>
                            <w:color w:val="FFFFFF" w:themeColor="light1"/>
                            <w:kern w:val="24"/>
                            <w:sz w:val="28"/>
                            <w:szCs w:val="28"/>
                          </w:rPr>
                        </w:pPr>
                        <w:r w:rsidRPr="0084760E">
                          <w:rPr>
                            <w:rFonts w:ascii="Arial" w:eastAsiaTheme="minorEastAsia" w:hAnsi="Arial" w:cs="Arial"/>
                            <w:color w:val="FFFFFF" w:themeColor="light1"/>
                            <w:kern w:val="24"/>
                            <w:sz w:val="28"/>
                            <w:szCs w:val="28"/>
                          </w:rPr>
                          <w:t xml:space="preserve">        </w:t>
                        </w:r>
                        <w:r>
                          <w:rPr>
                            <w:rFonts w:ascii="Arial" w:hAnsi="Arial" w:cs="Arial"/>
                            <w:sz w:val="20"/>
                            <w:szCs w:val="20"/>
                          </w:rPr>
                          <w:t>App.</w:t>
                        </w:r>
                      </w:p>
                    </w:txbxContent>
                  </v:textbox>
                </v:rect>
                <v:rect id="正方形/長方形 23" o:spid="_x0000_s1103" style="position:absolute;left:44958;top:13811;width:42481;height:17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" fillcolor="black [3213]" strokecolor="black [3213]" strokeweight="2pt">
                  <v:fill r:id="rId15" o:title="" color2="white [3212]" type="pattern"/>
                  <v:textbox>
                    <w:txbxContent>
                      <w:p w14:paraId="1D8A0DDC" w14:textId="77777777" w:rsidR="007B53F4" w:rsidRPr="0084760E" w:rsidRDefault="007B53F4" w:rsidP="001547D5">
                        <w:pPr>
                          <w:pStyle w:val="Web"/>
                          <w:rPr>
                            <w:rFonts w:ascii="Arial" w:hAnsi="Arial" w:cs="Arial"/>
                          </w:rPr>
                        </w:pPr>
                        <w:r w:rsidRPr="0084760E">
                          <w:rPr>
                            <w:rFonts w:ascii="Arial" w:eastAsiaTheme="minorEastAsia" w:hAnsi="Arial" w:cs="Arial"/>
                            <w:kern w:val="24"/>
                            <w:sz w:val="28"/>
                            <w:szCs w:val="28"/>
                          </w:rPr>
                          <w:t xml:space="preserve"> </w:t>
                        </w:r>
                        <w:r>
                          <w:rPr>
                            <w:rFonts w:ascii="Arial" w:eastAsiaTheme="minorEastAsia" w:hAnsi="Arial" w:cs="Arial"/>
                            <w:kern w:val="24"/>
                            <w:sz w:val="28"/>
                            <w:szCs w:val="28"/>
                          </w:rPr>
                          <w:t xml:space="preserve"> </w:t>
                        </w:r>
                        <w:r w:rsidRPr="0084760E">
                          <w:rPr>
                            <w:rFonts w:ascii="Arial" w:eastAsiaTheme="minorEastAsia" w:hAnsi="Arial" w:cs="Arial"/>
                            <w:kern w:val="24"/>
                            <w:sz w:val="28"/>
                            <w:szCs w:val="28"/>
                          </w:rPr>
                          <w:t xml:space="preserve">     Drivers &amp; kernel</w:t>
                        </w:r>
                      </w:p>
                    </w:txbxContent>
                  </v:textbox>
                </v:rect>
                <v:rect id="正方形/長方形 24" o:spid="_x0000_s1104" style="position:absolute;left:1428;top:13811;width:42355;height:17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" fillcolor="black [3213]" strokecolor="black [3213]" strokeweight="2pt">
                  <v:fill r:id="rId15" o:title="" color2="white [3212]" type="pattern"/>
                  <v:textbox>
                    <w:txbxContent>
                      <w:p w14:paraId="156B0831" w14:textId="77777777" w:rsidR="007B53F4" w:rsidRPr="0084760E" w:rsidRDefault="007B53F4" w:rsidP="001547D5">
                        <w:pPr>
                          <w:pStyle w:val="Web"/>
                          <w:rPr>
                            <w:rFonts w:ascii="Arial" w:hAnsi="Arial" w:cs="Arial"/>
                          </w:rPr>
                        </w:pPr>
                        <w:r>
                          <w:rPr>
                            <w:rFonts w:ascii="Arial" w:eastAsiaTheme="minorEastAsia" w:hAnsi="Arial" w:cs="Arial"/>
                            <w:kern w:val="24"/>
                            <w:sz w:val="28"/>
                            <w:szCs w:val="28"/>
                          </w:rPr>
                          <w:t xml:space="preserve"> </w:t>
                        </w:r>
                        <w:r w:rsidRPr="0084760E">
                          <w:rPr>
                            <w:rFonts w:ascii="Arial" w:eastAsiaTheme="minorEastAsia" w:hAnsi="Arial" w:cs="Arial"/>
                            <w:kern w:val="24"/>
                            <w:sz w:val="28"/>
                            <w:szCs w:val="28"/>
                          </w:rPr>
                          <w:t xml:space="preserve">     </w:t>
                        </w:r>
                        <w:r w:rsidRPr="007150C7">
                          <w:rPr>
                            <w:rFonts w:ascii="Arial" w:eastAsiaTheme="minorEastAsia" w:hAnsi="Arial" w:cs="Arial"/>
                            <w:kern w:val="24"/>
                            <w:sz w:val="28"/>
                            <w:szCs w:val="28"/>
                          </w:rPr>
                          <w:t>Drivers &amp; kernel</w:t>
                        </w:r>
                      </w:p>
                    </w:txbxContent>
                  </v:textbox>
                </v:rect>
                <v:rect id="正方形/長方形 25" o:spid="_x0000_s1105" style="position:absolute;left:1333;top:857;width:42399;height:1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" fillcolor="#f2f2f2 [3052]" strokecolor="gray [1629]" strokeweight="2pt">
                  <v:fill r:id="rId22" o:title="" color2="white [3212]" type="pattern"/>
                  <v:textbox>
                    <w:txbxContent>
                      <w:p w14:paraId="38D03E04" w14:textId="77777777" w:rsidR="007B53F4" w:rsidRPr="007A71F2" w:rsidRDefault="007B53F4" w:rsidP="007A71F2">
                        <w:pPr>
                          <w:pStyle w:val="Web"/>
                          <w:spacing w:before="120"/>
                          <w:rPr>
                            <w:rFonts w:ascii="Arial" w:hAnsi="Arial" w:cs="Arial"/>
                            <w:sz w:val="20"/>
                            <w:szCs w:val="20"/>
                          </w:rPr>
                        </w:pPr>
                        <w:r w:rsidRPr="0084760E">
                          <w:rPr>
                            <w:rFonts w:ascii="Arial" w:eastAsiaTheme="minorEastAsia" w:hAnsi="Arial" w:cs="Arial"/>
                            <w:color w:val="FFFFFF" w:themeColor="light1"/>
                            <w:kern w:val="24"/>
                            <w:sz w:val="28"/>
                            <w:szCs w:val="28"/>
                          </w:rPr>
                          <w:t xml:space="preserve">       </w:t>
                        </w:r>
                        <w:r>
                          <w:rPr>
                            <w:rFonts w:ascii="Arial" w:eastAsiaTheme="minorEastAsia" w:hAnsi="Arial" w:cs="Arial"/>
                            <w:color w:val="FFFFFF" w:themeColor="light1"/>
                            <w:kern w:val="24"/>
                            <w:sz w:val="28"/>
                            <w:szCs w:val="28"/>
                          </w:rPr>
                          <w:t xml:space="preserve"> </w:t>
                        </w:r>
                        <w:r>
                          <w:rPr>
                            <w:rFonts w:ascii="Arial" w:eastAsiaTheme="minorEastAsia" w:hAnsi="Arial" w:cs="Arial"/>
                            <w:kern w:val="24"/>
                            <w:sz w:val="20"/>
                            <w:szCs w:val="20"/>
                          </w:rPr>
                          <w:t>APP.</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6" o:spid="_x0000_s1106" type="#_x0000_t67" style="position:absolute;left:1619;top:3143;width:7061;height:38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" adj="19641,4855" fillcolor="#f5f8fb" stroked="f" strokeweight="1pt">
                  <v:fill color2="#6d6d6b" colors="0 #f5f8fb;48497f #bfbfbf;54395f #9e9e9c;1 #6d6d6b" focus="100%" type="gradient"/>
                </v:shape>
                <v:shape id="下矢印 27" o:spid="_x0000_s1107" type="#_x0000_t67" style="position:absolute;left:45243;top:3048;width:8061;height:3907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" adj="19372" fillcolor="#f5f8fb" stroked="f" strokeweight="1pt">
                  <v:fill color2="#6d6d6b" colors="0 #f5f8fb;48497f #bfbfbf;54395f #9e9e9c;1 #6d6d6b" focus="100%" type="gradient"/>
                </v:shape>
                <v:shape id="コンテンツ プレースホルダー 1" o:spid="_x0000_s1108" type="#_x0000_t202" style="position:absolute;left:2476;top:5429;width:4133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" filled="f" stroked="f">
                  <v:textbox inset="0,,0">
                    <w:txbxContent>
                      <w:p w14:paraId="0AEBB18F" w14:textId="77777777" w:rsidR="007B53F4" w:rsidRPr="007150C7" w:rsidRDefault="007B53F4" w:rsidP="003A6FEA">
                        <w:pPr>
                          <w:pStyle w:val="afe"/>
                          <w:numPr>
                            <w:ilvl w:val="1"/>
                            <w:numId w:val="21"/>
                          </w:numPr>
                          <w:spacing w:line="300" w:lineRule="exact"/>
                          <w:ind w:left="1434" w:hanging="357"/>
                          <w:rPr>
                            <w:rFonts w:ascii="Arial" w:hAnsi="Arial" w:cs="Arial"/>
                            <w:sz w:val="21"/>
                            <w:szCs w:val="24"/>
                          </w:rPr>
                        </w:pPr>
                        <w:r w:rsidRPr="007150C7">
                          <w:rPr>
                            <w:rFonts w:ascii="Arial" w:eastAsia="メイリオ" w:hAnsi="Arial" w:cs="Arial"/>
                            <w:b/>
                            <w:bCs/>
                            <w:kern w:val="24"/>
                            <w:sz w:val="21"/>
                            <w:szCs w:val="21"/>
                          </w:rPr>
                          <w:t>Store playback point</w:t>
                        </w:r>
                        <w:r>
                          <w:rPr>
                            <w:rFonts w:ascii="Arial" w:eastAsia="メイリオ" w:hAnsi="Arial" w:cs="Arial"/>
                            <w:b/>
                            <w:bCs/>
                            <w:kern w:val="24"/>
                            <w:sz w:val="21"/>
                            <w:szCs w:val="21"/>
                          </w:rPr>
                          <w:t xml:space="preserve"> by App</w:t>
                        </w:r>
                        <w:r w:rsidRPr="007150C7">
                          <w:rPr>
                            <w:rFonts w:ascii="Arial" w:eastAsia="メイリオ" w:hAnsi="Arial" w:cs="Arial"/>
                            <w:b/>
                            <w:bCs/>
                            <w:kern w:val="24"/>
                            <w:sz w:val="21"/>
                            <w:szCs w:val="21"/>
                          </w:rPr>
                          <w:t>.</w:t>
                        </w:r>
                      </w:p>
                      <w:p w14:paraId="0F07643D" w14:textId="77777777" w:rsidR="007B53F4" w:rsidRPr="007150C7" w:rsidRDefault="007B53F4" w:rsidP="003A6FEA">
                        <w:pPr>
                          <w:pStyle w:val="afe"/>
                          <w:numPr>
                            <w:ilvl w:val="1"/>
                            <w:numId w:val="21"/>
                          </w:numPr>
                          <w:spacing w:line="300" w:lineRule="exact"/>
                          <w:ind w:left="1434" w:hanging="357"/>
                          <w:rPr>
                            <w:rFonts w:ascii="Arial" w:hAnsi="Arial" w:cs="Arial"/>
                            <w:sz w:val="21"/>
                          </w:rPr>
                        </w:pPr>
                        <w:r w:rsidRPr="007150C7">
                          <w:rPr>
                            <w:rFonts w:ascii="Arial" w:eastAsia="メイリオ" w:hAnsi="Arial" w:cs="Arial"/>
                            <w:b/>
                            <w:bCs/>
                            <w:kern w:val="24"/>
                            <w:sz w:val="21"/>
                            <w:szCs w:val="21"/>
                          </w:rPr>
                          <w:t xml:space="preserve">Stop data transfer and close </w:t>
                        </w:r>
                        <w:r>
                          <w:rPr>
                            <w:rFonts w:ascii="Arial" w:eastAsia="メイリオ" w:hAnsi="Arial" w:cs="Arial"/>
                            <w:b/>
                            <w:bCs/>
                            <w:kern w:val="24"/>
                            <w:sz w:val="21"/>
                            <w:szCs w:val="21"/>
                          </w:rPr>
                          <w:t>D</w:t>
                        </w:r>
                        <w:r w:rsidRPr="007150C7">
                          <w:rPr>
                            <w:rFonts w:ascii="Arial" w:eastAsia="メイリオ" w:hAnsi="Arial" w:cs="Arial"/>
                            <w:b/>
                            <w:bCs/>
                            <w:kern w:val="24"/>
                            <w:sz w:val="21"/>
                            <w:szCs w:val="21"/>
                          </w:rPr>
                          <w:t>rivers</w:t>
                        </w:r>
                        <w:r>
                          <w:rPr>
                            <w:rFonts w:ascii="Arial" w:eastAsia="メイリオ" w:hAnsi="Arial" w:cs="Arial"/>
                            <w:b/>
                            <w:bCs/>
                            <w:kern w:val="24"/>
                            <w:sz w:val="21"/>
                            <w:szCs w:val="21"/>
                          </w:rPr>
                          <w:t xml:space="preserve"> by App.</w:t>
                        </w:r>
                        <w:r w:rsidRPr="007150C7">
                          <w:rPr>
                            <w:rFonts w:ascii="Arial" w:eastAsia="メイリオ" w:hAnsi="Arial" w:cs="Arial"/>
                            <w:b/>
                            <w:bCs/>
                            <w:kern w:val="24"/>
                            <w:sz w:val="21"/>
                            <w:szCs w:val="21"/>
                          </w:rPr>
                          <w:t>.</w:t>
                        </w:r>
                      </w:p>
                    </w:txbxContent>
                  </v:textbox>
                </v:shape>
                <v:shape id="コンテンツ プレースホルダー 1" o:spid="_x0000_s1109" type="#_x0000_t202" style="position:absolute;left:45999;top:4190;width:41053;height:6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" filled="f" stroked="f">
                  <v:textbox inset="0,,0">
                    <w:txbxContent>
                      <w:p w14:paraId="0E1B7854" w14:textId="77777777" w:rsidR="007B53F4" w:rsidRPr="00081ED1" w:rsidRDefault="007B53F4" w:rsidP="003A6FEA">
                        <w:pPr>
                          <w:pStyle w:val="afe"/>
                          <w:numPr>
                            <w:ilvl w:val="1"/>
                            <w:numId w:val="16"/>
                          </w:numPr>
                          <w:spacing w:line="280" w:lineRule="exact"/>
                          <w:ind w:left="1434" w:hanging="357"/>
                          <w:rPr>
                            <w:rFonts w:ascii="Arial" w:hAnsi="Arial" w:cs="Arial"/>
                            <w:sz w:val="21"/>
                            <w:szCs w:val="24"/>
                          </w:rPr>
                        </w:pPr>
                        <w:r>
                          <w:rPr>
                            <w:rFonts w:ascii="Arial" w:eastAsia="メイリオ" w:hAnsi="Arial" w:cs="Arial"/>
                            <w:b/>
                            <w:bCs/>
                            <w:kern w:val="24"/>
                            <w:sz w:val="21"/>
                            <w:szCs w:val="21"/>
                          </w:rPr>
                          <w:t>Re-start</w:t>
                        </w:r>
                        <w:r w:rsidRPr="00081ED1">
                          <w:rPr>
                            <w:rFonts w:ascii="Arial" w:eastAsia="メイリオ" w:hAnsi="Arial" w:cs="Arial"/>
                            <w:b/>
                            <w:bCs/>
                            <w:kern w:val="24"/>
                            <w:sz w:val="21"/>
                            <w:szCs w:val="21"/>
                          </w:rPr>
                          <w:t xml:space="preserve"> playback point </w:t>
                        </w:r>
                        <w:r>
                          <w:rPr>
                            <w:rFonts w:ascii="Arial" w:eastAsia="メイリオ" w:hAnsi="Arial" w:cs="Arial"/>
                            <w:b/>
                            <w:bCs/>
                            <w:kern w:val="24"/>
                            <w:sz w:val="21"/>
                            <w:szCs w:val="21"/>
                          </w:rPr>
                          <w:t>by App.</w:t>
                        </w:r>
                      </w:p>
                      <w:p w14:paraId="4EE3F027" w14:textId="77777777" w:rsidR="007B53F4" w:rsidRPr="00081ED1" w:rsidRDefault="007B53F4" w:rsidP="003A6FEA">
                        <w:pPr>
                          <w:pStyle w:val="afe"/>
                          <w:numPr>
                            <w:ilvl w:val="1"/>
                            <w:numId w:val="16"/>
                          </w:numPr>
                          <w:spacing w:line="280" w:lineRule="exact"/>
                          <w:ind w:left="1434" w:hanging="357"/>
                          <w:rPr>
                            <w:rFonts w:ascii="Arial" w:hAnsi="Arial" w:cs="Arial"/>
                            <w:sz w:val="21"/>
                          </w:rPr>
                        </w:pPr>
                        <w:r w:rsidRPr="00081ED1">
                          <w:rPr>
                            <w:rFonts w:ascii="Arial" w:eastAsia="メイリオ" w:hAnsi="Arial" w:cs="Arial"/>
                            <w:b/>
                            <w:bCs/>
                            <w:kern w:val="24"/>
                            <w:sz w:val="21"/>
                            <w:szCs w:val="21"/>
                          </w:rPr>
                          <w:t>Initialize</w:t>
                        </w:r>
                        <w:r>
                          <w:rPr>
                            <w:rFonts w:ascii="Arial" w:eastAsia="メイリオ" w:hAnsi="Arial" w:cs="Arial"/>
                            <w:b/>
                            <w:bCs/>
                            <w:kern w:val="24"/>
                            <w:sz w:val="21"/>
                            <w:szCs w:val="21"/>
                          </w:rPr>
                          <w:t>,</w:t>
                        </w:r>
                        <w:r w:rsidRPr="00081ED1">
                          <w:rPr>
                            <w:rFonts w:ascii="Arial" w:eastAsia="メイリオ" w:hAnsi="Arial" w:cs="Arial"/>
                            <w:b/>
                            <w:bCs/>
                            <w:kern w:val="24"/>
                            <w:sz w:val="21"/>
                            <w:szCs w:val="21"/>
                          </w:rPr>
                          <w:t xml:space="preserve"> re-detect devices </w:t>
                        </w:r>
                        <w:r>
                          <w:rPr>
                            <w:rFonts w:ascii="Arial" w:eastAsia="メイリオ" w:hAnsi="Arial" w:cs="Arial"/>
                            <w:b/>
                            <w:bCs/>
                            <w:kern w:val="24"/>
                            <w:sz w:val="21"/>
                            <w:szCs w:val="21"/>
                          </w:rPr>
                          <w:t>and</w:t>
                        </w:r>
                        <w:r w:rsidRPr="00081ED1">
                          <w:rPr>
                            <w:rFonts w:ascii="Arial" w:eastAsia="メイリオ" w:hAnsi="Arial" w:cs="Arial"/>
                            <w:b/>
                            <w:bCs/>
                            <w:kern w:val="24"/>
                            <w:sz w:val="21"/>
                            <w:szCs w:val="21"/>
                          </w:rPr>
                          <w:t xml:space="preserve"> open </w:t>
                        </w:r>
                        <w:r>
                          <w:rPr>
                            <w:rFonts w:ascii="Arial" w:eastAsia="メイリオ" w:hAnsi="Arial" w:cs="Arial"/>
                            <w:b/>
                            <w:bCs/>
                            <w:kern w:val="24"/>
                            <w:sz w:val="21"/>
                            <w:szCs w:val="21"/>
                          </w:rPr>
                          <w:t>D</w:t>
                        </w:r>
                        <w:r w:rsidRPr="00081ED1">
                          <w:rPr>
                            <w:rFonts w:ascii="Arial" w:eastAsia="メイリオ" w:hAnsi="Arial" w:cs="Arial"/>
                            <w:b/>
                            <w:bCs/>
                            <w:kern w:val="24"/>
                            <w:sz w:val="21"/>
                            <w:szCs w:val="21"/>
                          </w:rPr>
                          <w:t>rivers.</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30" o:spid="_x0000_s1110" type="#_x0000_t66" style="position:absolute;left:7524;top:3143;width:8641;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" adj="3976" fillcolor="black [3213]" strokecolor="black [3213]" strokeweight="2pt">
                  <v:fill r:id="rId23" o:title="" color2="white [3212]" type="pattern"/>
                </v:shape>
                <v:shape id="左矢印 31" o:spid="_x0000_s1111" type="#_x0000_t66" style="position:absolute;left:51530;top:38862;width:8641;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" adj="3976" fillcolor="black [3213]" strokecolor="black [3213]" strokeweight="2pt">
                  <v:fill r:id="rId23" o:title="" color2="white [3212]" type="pattern"/>
                </v:shape>
                <v:shape id="コンテンツ プレースホルダー 1" o:spid="_x0000_s1112" type="#_x0000_t202" style="position:absolute;left:15809;top:3333;width:24910;height:3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" filled="f" stroked="f">
                  <v:textbox>
                    <w:txbxContent>
                      <w:p w14:paraId="0117B0A5" w14:textId="77777777" w:rsidR="007B53F4" w:rsidRPr="0084760E" w:rsidRDefault="007B53F4" w:rsidP="001547D5">
                        <w:pPr>
                          <w:pStyle w:val="Web"/>
                          <w:rPr>
                            <w:rFonts w:ascii="Arial" w:hAnsi="Arial" w:cs="Arial"/>
                          </w:rPr>
                        </w:pPr>
                        <w:r w:rsidRPr="0084760E">
                          <w:rPr>
                            <w:rFonts w:ascii="Arial" w:eastAsia="メイリオ" w:hAnsi="Arial" w:cs="Arial"/>
                            <w:b/>
                            <w:bCs/>
                            <w:kern w:val="24"/>
                            <w:sz w:val="21"/>
                            <w:szCs w:val="21"/>
                          </w:rPr>
                          <w:t>Detect</w:t>
                        </w:r>
                        <w:r>
                          <w:rPr>
                            <w:rFonts w:ascii="Arial" w:eastAsia="メイリオ" w:hAnsi="Arial" w:cs="Arial"/>
                            <w:b/>
                            <w:bCs/>
                            <w:kern w:val="24"/>
                            <w:sz w:val="21"/>
                            <w:szCs w:val="21"/>
                          </w:rPr>
                          <w:t xml:space="preserve"> Suspend</w:t>
                        </w:r>
                        <w:r w:rsidRPr="0084760E">
                          <w:rPr>
                            <w:rFonts w:ascii="Arial" w:eastAsia="メイリオ" w:hAnsi="Arial" w:cs="Arial"/>
                            <w:b/>
                            <w:bCs/>
                            <w:kern w:val="24"/>
                            <w:sz w:val="21"/>
                            <w:szCs w:val="21"/>
                          </w:rPr>
                          <w:t xml:space="preserve"> trigger</w:t>
                        </w:r>
                      </w:p>
                    </w:txbxContent>
                  </v:textbox>
                </v:shape>
                <v:shape id="コンテンツ プレースホルダー 1" o:spid="_x0000_s1113" type="#_x0000_t202" style="position:absolute;left:60007;top:39052;width:25835;height:3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" filled="f" stroked="f">
                  <v:textbox>
                    <w:txbxContent>
                      <w:p w14:paraId="2BCC01CF" w14:textId="77777777" w:rsidR="007B53F4" w:rsidRPr="0084760E" w:rsidRDefault="007B53F4" w:rsidP="001547D5">
                        <w:pPr>
                          <w:pStyle w:val="Web"/>
                          <w:rPr>
                            <w:rFonts w:ascii="Arial" w:hAnsi="Arial" w:cs="Arial"/>
                          </w:rPr>
                        </w:pPr>
                        <w:r w:rsidRPr="007A71F2">
                          <w:rPr>
                            <w:rFonts w:ascii="Arial" w:eastAsia="メイリオ" w:hAnsi="Arial" w:cs="Arial"/>
                            <w:color w:val="000000" w:themeColor="text1"/>
                            <w:kern w:val="24"/>
                            <w:sz w:val="22"/>
                            <w:szCs w:val="22"/>
                          </w:rPr>
                          <w:t>Detect</w:t>
                        </w:r>
                        <w:r>
                          <w:rPr>
                            <w:rFonts w:ascii="Arial" w:eastAsia="メイリオ" w:hAnsi="Arial" w:cs="Arial"/>
                            <w:color w:val="000000" w:themeColor="text1"/>
                            <w:kern w:val="24"/>
                            <w:sz w:val="22"/>
                            <w:szCs w:val="22"/>
                          </w:rPr>
                          <w:t xml:space="preserve"> Resume</w:t>
                        </w:r>
                        <w:r w:rsidRPr="007A71F2">
                          <w:rPr>
                            <w:rFonts w:ascii="Arial" w:eastAsia="メイリオ" w:hAnsi="Arial" w:cs="Arial"/>
                            <w:color w:val="000000" w:themeColor="text1"/>
                            <w:kern w:val="24"/>
                            <w:sz w:val="22"/>
                            <w:szCs w:val="22"/>
                          </w:rPr>
                          <w:t xml:space="preserve"> trigger</w:t>
                        </w:r>
                      </w:p>
                    </w:txbxContent>
                  </v:textbox>
                </v:shape>
                <v:shape id="コンテンツ プレースホルダー 1" o:spid="_x0000_s1114" type="#_x0000_t202" style="position:absolute;left:9523;top:11190;width:1671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QGnxQAAANwAAAAPAAAAZHJzL2Rvd25yZXYueG1sRI9Ba8JA&#10;FITvBf/D8oTe6sYK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A8dQGnxQAAANwAAAAP&#10;AAAAAAAAAAAAAAAAAAcCAABkcnMvZG93bnJldi54bWxQSwUGAAAAAAMAAwC3AAAA+QIAAAAA&#10;" filled="f" stroked="f">
                  <v:textbox inset="0,0,0,0">
                    <w:txbxContent>
                      <w:p w14:paraId="38B36563" w14:textId="77777777" w:rsidR="007B53F4" w:rsidRPr="0084760E" w:rsidRDefault="007B53F4" w:rsidP="001547D5">
                        <w:pPr>
                          <w:pStyle w:val="Web"/>
                          <w:rPr>
                            <w:rFonts w:ascii="Arial" w:hAnsi="Arial" w:cs="Arial"/>
                          </w:rPr>
                        </w:pPr>
                        <w:r w:rsidRPr="007150C7">
                          <w:rPr>
                            <w:rFonts w:ascii="Arial" w:eastAsia="メイリオ" w:hAnsi="Arial" w:cs="Arial"/>
                            <w:b/>
                            <w:bCs/>
                            <w:kern w:val="24"/>
                            <w:sz w:val="21"/>
                            <w:szCs w:val="21"/>
                            <w:u w:val="single"/>
                          </w:rPr>
                          <w:t xml:space="preserve">Call </w:t>
                        </w:r>
                        <w:proofErr w:type="spellStart"/>
                        <w:r w:rsidRPr="007150C7">
                          <w:rPr>
                            <w:rFonts w:ascii="Arial" w:eastAsia="メイリオ" w:hAnsi="Arial" w:cs="Arial"/>
                            <w:b/>
                            <w:bCs/>
                            <w:kern w:val="24"/>
                            <w:sz w:val="21"/>
                            <w:szCs w:val="21"/>
                            <w:u w:val="single"/>
                          </w:rPr>
                          <w:t>sysfs</w:t>
                        </w:r>
                        <w:proofErr w:type="spellEnd"/>
                        <w:r>
                          <w:rPr>
                            <w:rFonts w:ascii="Arial" w:eastAsia="メイリオ" w:hAnsi="Arial" w:cs="Arial"/>
                            <w:b/>
                            <w:bCs/>
                            <w:kern w:val="24"/>
                            <w:sz w:val="21"/>
                            <w:szCs w:val="21"/>
                            <w:u w:val="single"/>
                          </w:rPr>
                          <w:t>-IF</w:t>
                        </w:r>
                        <w:r w:rsidRPr="007150C7">
                          <w:rPr>
                            <w:rFonts w:ascii="Arial" w:eastAsia="メイリオ" w:hAnsi="Arial" w:cs="Arial"/>
                            <w:b/>
                            <w:bCs/>
                            <w:kern w:val="24"/>
                            <w:sz w:val="21"/>
                            <w:szCs w:val="21"/>
                            <w:u w:val="single"/>
                          </w:rPr>
                          <w:t>*</w:t>
                        </w:r>
                      </w:p>
                    </w:txbxContent>
                  </v:textbox>
                </v:shape>
                <v:shape id="コンテンツ プレースホルダー 1" o:spid="_x0000_s1115" type="#_x0000_t202" style="position:absolute;left:51705;top:16093;width:17292;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" filled="f" stroked="f">
                  <v:textbox>
                    <w:txbxContent>
                      <w:p w14:paraId="5F4C8B47" w14:textId="77777777" w:rsidR="007B53F4" w:rsidRPr="00081ED1" w:rsidRDefault="007B53F4" w:rsidP="001547D5">
                        <w:pPr>
                          <w:pStyle w:val="Web"/>
                          <w:rPr>
                            <w:rFonts w:ascii="Arial" w:eastAsia="メイリオ" w:hAnsi="Arial" w:cs="Arial"/>
                            <w:color w:val="000000" w:themeColor="text1"/>
                            <w:kern w:val="24"/>
                            <w:sz w:val="20"/>
                            <w:szCs w:val="20"/>
                            <w:u w:val="single"/>
                          </w:rPr>
                        </w:pPr>
                        <w:r>
                          <w:rPr>
                            <w:rFonts w:ascii="Arial" w:eastAsia="メイリオ" w:hAnsi="Arial" w:cs="Arial"/>
                            <w:color w:val="000000" w:themeColor="text1"/>
                            <w:kern w:val="24"/>
                            <w:sz w:val="20"/>
                            <w:szCs w:val="20"/>
                            <w:u w:val="single"/>
                          </w:rPr>
                          <w:t>Framework s</w:t>
                        </w:r>
                        <w:r w:rsidRPr="00081ED1">
                          <w:rPr>
                            <w:rFonts w:ascii="Arial" w:eastAsia="メイリオ" w:hAnsi="Arial" w:cs="Arial"/>
                            <w:color w:val="000000" w:themeColor="text1"/>
                            <w:kern w:val="24"/>
                            <w:sz w:val="20"/>
                            <w:szCs w:val="20"/>
                            <w:u w:val="single"/>
                          </w:rPr>
                          <w:t xml:space="preserve">tart </w:t>
                        </w:r>
                        <w:r>
                          <w:rPr>
                            <w:rFonts w:ascii="Arial" w:eastAsia="メイリオ" w:hAnsi="Arial" w:cs="Arial"/>
                            <w:color w:val="000000" w:themeColor="text1"/>
                            <w:kern w:val="24"/>
                            <w:sz w:val="20"/>
                            <w:szCs w:val="20"/>
                            <w:u w:val="single"/>
                          </w:rPr>
                          <w:t>to work</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685" o:spid="_x0000_s1116" type="#_x0000_t62" style="position:absolute;left:68865;top:14287;width:18110;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" adj="84,19075" fillcolor="#d8d8d8 [2732]" strokecolor="#3c3c3b" strokeweight="2pt">
                  <v:fill r:id="rId24" o:title="" color2="white [3212]" type="pattern"/>
                  <v:textbox inset=",1mm,,1mm">
                    <w:txbxContent>
                      <w:p w14:paraId="7B3E35A6" w14:textId="77777777" w:rsidR="007B53F4" w:rsidRDefault="007B53F4" w:rsidP="004E5B3E">
                        <w:pPr>
                          <w:pStyle w:val="Web"/>
                          <w:spacing w:line="240" w:lineRule="exact"/>
                          <w:jc w:val="center"/>
                          <w:rPr>
                            <w:rFonts w:ascii="Arial" w:eastAsia="メイリオ" w:hAnsi="Arial" w:cs="Arial"/>
                            <w:color w:val="000000" w:themeColor="text1"/>
                            <w:kern w:val="24"/>
                            <w:sz w:val="20"/>
                            <w:szCs w:val="20"/>
                          </w:rPr>
                        </w:pPr>
                        <w:r>
                          <w:rPr>
                            <w:rFonts w:ascii="Arial" w:eastAsia="メイリオ" w:hAnsi="Arial" w:cs="Arial"/>
                            <w:color w:val="000000" w:themeColor="text1"/>
                            <w:kern w:val="24"/>
                            <w:sz w:val="20"/>
                            <w:szCs w:val="20"/>
                          </w:rPr>
                          <w:t>A</w:t>
                        </w:r>
                        <w:r w:rsidRPr="002C230F">
                          <w:rPr>
                            <w:rFonts w:ascii="Arial" w:eastAsia="メイリオ" w:hAnsi="Arial" w:cs="Arial"/>
                            <w:color w:val="000000" w:themeColor="text1"/>
                            <w:kern w:val="24"/>
                            <w:sz w:val="20"/>
                            <w:szCs w:val="20"/>
                          </w:rPr>
                          <w:t xml:space="preserve">ll processes </w:t>
                        </w:r>
                        <w:r>
                          <w:rPr>
                            <w:rFonts w:ascii="Arial" w:eastAsia="メイリオ" w:hAnsi="Arial" w:cs="Arial"/>
                            <w:color w:val="000000" w:themeColor="text1"/>
                            <w:kern w:val="24"/>
                            <w:sz w:val="20"/>
                            <w:szCs w:val="20"/>
                          </w:rPr>
                          <w:t>wakeup</w:t>
                        </w:r>
                      </w:p>
                      <w:p w14:paraId="1C9D137F" w14:textId="77777777" w:rsidR="007B53F4" w:rsidRPr="002C230F" w:rsidRDefault="007B53F4" w:rsidP="004E5B3E">
                        <w:pPr>
                          <w:pStyle w:val="Web"/>
                          <w:spacing w:line="240" w:lineRule="exact"/>
                          <w:jc w:val="center"/>
                          <w:rPr>
                            <w:rFonts w:ascii="Arial" w:eastAsia="メイリオ" w:hAnsi="Arial" w:cs="Arial"/>
                            <w:sz w:val="20"/>
                            <w:szCs w:val="20"/>
                          </w:rPr>
                        </w:pPr>
                        <w:r>
                          <w:rPr>
                            <w:rFonts w:ascii="Arial" w:eastAsia="メイリオ" w:hAnsi="Arial" w:cs="Arial" w:hint="eastAsia"/>
                            <w:color w:val="000000" w:themeColor="text1"/>
                            <w:kern w:val="24"/>
                            <w:sz w:val="20"/>
                            <w:szCs w:val="20"/>
                          </w:rPr>
                          <w:t>→</w:t>
                        </w:r>
                        <w:r>
                          <w:rPr>
                            <w:rFonts w:ascii="Arial" w:eastAsia="メイリオ" w:hAnsi="Arial" w:cs="Arial" w:hint="eastAsia"/>
                            <w:color w:val="000000" w:themeColor="text1"/>
                            <w:kern w:val="24"/>
                            <w:sz w:val="20"/>
                            <w:szCs w:val="20"/>
                          </w:rPr>
                          <w:t xml:space="preserve"> Power</w:t>
                        </w:r>
                        <w:r>
                          <w:rPr>
                            <w:rFonts w:ascii="Arial" w:eastAsia="メイリオ" w:hAnsi="Arial" w:cs="Arial"/>
                            <w:color w:val="000000" w:themeColor="text1"/>
                            <w:kern w:val="24"/>
                            <w:sz w:val="20"/>
                            <w:szCs w:val="20"/>
                          </w:rPr>
                          <w:t xml:space="preserve"> Manager start</w:t>
                        </w:r>
                        <w:r w:rsidRPr="002C230F">
                          <w:rPr>
                            <w:rFonts w:ascii="Arial" w:eastAsia="メイリオ" w:hAnsi="Arial" w:cs="Arial"/>
                            <w:color w:val="000000" w:themeColor="text1"/>
                            <w:kern w:val="24"/>
                            <w:sz w:val="20"/>
                            <w:szCs w:val="20"/>
                          </w:rPr>
                          <w:t>.</w:t>
                        </w:r>
                      </w:p>
                    </w:txbxContent>
                  </v:textbox>
                </v:shape>
                <v:shape id="コンテンツ プレースホルダー 1" o:spid="_x0000_s1117" type="#_x0000_t202" style="position:absolute;left:666;top:571;width:92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" filled="f" stroked="f">
                  <v:textbox>
                    <w:txbxContent>
                      <w:p w14:paraId="4B7F7C64" w14:textId="77777777" w:rsidR="007B53F4" w:rsidRDefault="007B53F4" w:rsidP="001547D5">
                        <w:pPr>
                          <w:pStyle w:val="Web"/>
                          <w:rPr>
                            <w:rFonts w:ascii="Arial" w:eastAsia="メイリオ" w:hAnsi="Arial" w:cs="Arial"/>
                            <w:color w:val="000000" w:themeColor="text1"/>
                            <w:kern w:val="24"/>
                            <w:sz w:val="22"/>
                            <w:szCs w:val="22"/>
                            <w:u w:val="single"/>
                          </w:rPr>
                        </w:pPr>
                        <w:r w:rsidRPr="0084760E">
                          <w:rPr>
                            <w:rFonts w:ascii="Arial" w:eastAsia="メイリオ" w:hAnsi="Arial" w:cs="Arial"/>
                            <w:color w:val="000000" w:themeColor="text1"/>
                            <w:kern w:val="24"/>
                            <w:sz w:val="22"/>
                            <w:szCs w:val="22"/>
                            <w:u w:val="single"/>
                          </w:rPr>
                          <w:t>Sus</w:t>
                        </w:r>
                        <w:r>
                          <w:rPr>
                            <w:rFonts w:ascii="Arial" w:eastAsia="メイリオ" w:hAnsi="Arial" w:cs="Arial"/>
                            <w:color w:val="000000" w:themeColor="text1"/>
                            <w:kern w:val="24"/>
                            <w:sz w:val="22"/>
                            <w:szCs w:val="22"/>
                            <w:u w:val="single"/>
                          </w:rPr>
                          <w:t>pend</w:t>
                        </w:r>
                      </w:p>
                      <w:p w14:paraId="74D3DD38" w14:textId="77777777" w:rsidR="007B53F4" w:rsidRPr="0084760E" w:rsidRDefault="007B53F4" w:rsidP="001547D5">
                        <w:pPr>
                          <w:pStyle w:val="Web"/>
                          <w:rPr>
                            <w:rFonts w:ascii="Arial" w:hAnsi="Arial" w:cs="Arial"/>
                            <w:sz w:val="22"/>
                            <w:szCs w:val="22"/>
                          </w:rPr>
                        </w:pPr>
                      </w:p>
                    </w:txbxContent>
                  </v:textbox>
                </v:shape>
                <v:shape id="コンテンツ プレースホルダー 1" o:spid="_x0000_s1118" type="#_x0000_t202" style="position:absolute;left:44526;top:761;width:1145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" filled="f" stroked="f">
                  <v:textbox>
                    <w:txbxContent>
                      <w:p w14:paraId="251892DB" w14:textId="77777777" w:rsidR="007B53F4" w:rsidRPr="00081ED1" w:rsidRDefault="007B53F4" w:rsidP="001547D5">
                        <w:pPr>
                          <w:pStyle w:val="Web"/>
                          <w:rPr>
                            <w:rFonts w:ascii="Arial" w:hAnsi="Arial" w:cs="Arial"/>
                            <w:sz w:val="22"/>
                            <w:szCs w:val="22"/>
                          </w:rPr>
                        </w:pPr>
                        <w:r w:rsidRPr="00081ED1">
                          <w:rPr>
                            <w:rFonts w:ascii="Arial" w:eastAsia="メイリオ" w:hAnsi="Arial" w:cs="Arial"/>
                            <w:color w:val="000000" w:themeColor="text1"/>
                            <w:kern w:val="24"/>
                            <w:sz w:val="22"/>
                            <w:szCs w:val="22"/>
                            <w:u w:val="single"/>
                          </w:rPr>
                          <w:t>Resum</w:t>
                        </w:r>
                        <w:r>
                          <w:rPr>
                            <w:rFonts w:ascii="Arial" w:eastAsia="メイリオ" w:hAnsi="Arial" w:cs="Arial"/>
                            <w:color w:val="000000" w:themeColor="text1"/>
                            <w:kern w:val="24"/>
                            <w:sz w:val="22"/>
                            <w:szCs w:val="22"/>
                            <w:u w:val="single"/>
                          </w:rPr>
                          <w:t>e</w:t>
                        </w:r>
                      </w:p>
                    </w:txbxContent>
                  </v:textbox>
                </v:shape>
                <v:shape id="コンテンツ プレースホルダー 1" o:spid="_x0000_s1119" type="#_x0000_t202" style="position:absolute;left:9715;top:34004;width:31777;height:4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" fillcolor="#d8d8d8 [2732]" stroked="f">
                  <v:fill r:id="rId25" o:title="" color2="white [3212]" type="pattern"/>
                  <v:textbox inset=",0,,0">
                    <w:txbxContent>
                      <w:p w14:paraId="6EBA9A51" w14:textId="77777777" w:rsidR="007B53F4" w:rsidRPr="00081ED1" w:rsidRDefault="007B53F4" w:rsidP="00BC4645">
                        <w:pPr>
                          <w:pStyle w:val="Web"/>
                          <w:rPr>
                            <w:rFonts w:ascii="Arial" w:hAnsi="Arial" w:cs="Arial"/>
                          </w:rPr>
                        </w:pPr>
                        <w:r>
                          <w:rPr>
                            <w:rFonts w:ascii="Arial" w:hAnsi="Arial" w:cs="Arial"/>
                            <w:sz w:val="20"/>
                            <w:szCs w:val="20"/>
                          </w:rPr>
                          <w:t>Suspend p</w:t>
                        </w:r>
                        <w:r w:rsidRPr="00081ED1">
                          <w:rPr>
                            <w:rFonts w:ascii="Arial" w:hAnsi="Arial" w:cs="Arial"/>
                            <w:sz w:val="20"/>
                            <w:szCs w:val="20"/>
                          </w:rPr>
                          <w:t>rocessing</w:t>
                        </w:r>
                      </w:p>
                      <w:p w14:paraId="07BF14E2" w14:textId="77777777" w:rsidR="007B53F4" w:rsidRPr="0084760E" w:rsidRDefault="007B53F4" w:rsidP="00081ED1">
                        <w:pPr>
                          <w:ind w:left="322" w:hanging="140"/>
                          <w:rPr>
                            <w:rFonts w:ascii="Arial" w:hAnsi="Arial" w:cs="Arial"/>
                          </w:rPr>
                        </w:pPr>
                        <w:r w:rsidRPr="00081ED1">
                          <w:rPr>
                            <w:rFonts w:ascii="Arial" w:eastAsia="メイリオ" w:hAnsi="Arial" w:cs="Arial"/>
                            <w:color w:val="000000" w:themeColor="text1"/>
                            <w:kern w:val="24"/>
                          </w:rPr>
                          <w:t>- Back</w:t>
                        </w:r>
                        <w:r>
                          <w:rPr>
                            <w:rFonts w:ascii="Arial" w:eastAsia="メイリオ" w:hAnsi="Arial" w:cs="Arial"/>
                            <w:color w:val="000000" w:themeColor="text1"/>
                            <w:kern w:val="24"/>
                          </w:rPr>
                          <w:t>up</w:t>
                        </w:r>
                        <w:r w:rsidRPr="00081ED1">
                          <w:rPr>
                            <w:rFonts w:ascii="Arial" w:eastAsia="メイリオ" w:hAnsi="Arial" w:cs="Arial"/>
                            <w:color w:val="000000" w:themeColor="text1"/>
                            <w:kern w:val="24"/>
                          </w:rPr>
                          <w:t xml:space="preserve"> registers by the ARM Trusted Firmware</w:t>
                        </w:r>
                      </w:p>
                    </w:txbxContent>
                  </v:textbox>
                </v:shape>
                <v:shape id="コンテンツ プレースホルダー 1" o:spid="_x0000_s1120" type="#_x0000_t202" style="position:absolute;left:53622;top:34002;width:31994;height:5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" fillcolor="#d8d8d8 [2732]" stroked="f">
                  <v:fill r:id="rId25" o:title="" color2="white [3212]" type="pattern"/>
                  <v:textbox inset=",0,,0">
                    <w:txbxContent>
                      <w:p w14:paraId="7736223F" w14:textId="77777777" w:rsidR="007B53F4" w:rsidRPr="007A71F2" w:rsidRDefault="007B53F4" w:rsidP="00BC4645">
                        <w:pPr>
                          <w:pStyle w:val="Web"/>
                          <w:rPr>
                            <w:rFonts w:ascii="Arial" w:hAnsi="Arial" w:cs="Arial"/>
                            <w:sz w:val="20"/>
                            <w:szCs w:val="20"/>
                          </w:rPr>
                        </w:pPr>
                        <w:r>
                          <w:rPr>
                            <w:rFonts w:ascii="Arial" w:eastAsia="メイリオ" w:hAnsi="Arial" w:cs="Arial"/>
                            <w:color w:val="000000" w:themeColor="text1"/>
                            <w:kern w:val="24"/>
                            <w:sz w:val="20"/>
                            <w:szCs w:val="20"/>
                          </w:rPr>
                          <w:t>Resume p</w:t>
                        </w:r>
                        <w:r w:rsidRPr="007A71F2">
                          <w:rPr>
                            <w:rFonts w:ascii="Arial" w:eastAsia="メイリオ" w:hAnsi="Arial" w:cs="Arial"/>
                            <w:color w:val="000000" w:themeColor="text1"/>
                            <w:kern w:val="24"/>
                            <w:sz w:val="20"/>
                            <w:szCs w:val="20"/>
                          </w:rPr>
                          <w:t>rocessing</w:t>
                        </w:r>
                        <w:r>
                          <w:rPr>
                            <w:rFonts w:ascii="Arial" w:eastAsia="メイリオ" w:hAnsi="Arial" w:cs="Arial"/>
                            <w:color w:val="000000" w:themeColor="text1"/>
                            <w:kern w:val="24"/>
                            <w:sz w:val="20"/>
                            <w:szCs w:val="20"/>
                          </w:rPr>
                          <w:t>:</w:t>
                        </w:r>
                      </w:p>
                      <w:p w14:paraId="72CCB79B" w14:textId="77777777" w:rsidR="007B53F4" w:rsidRPr="007A71F2" w:rsidRDefault="007B53F4" w:rsidP="007A71F2">
                        <w:pPr>
                          <w:ind w:leftChars="84" w:left="308" w:hangingChars="70" w:hanging="140"/>
                          <w:rPr>
                            <w:rFonts w:ascii="Arial" w:hAnsi="Arial" w:cs="Arial"/>
                          </w:rPr>
                        </w:pPr>
                        <w:r w:rsidRPr="007A71F2">
                          <w:rPr>
                            <w:rFonts w:ascii="Arial" w:eastAsia="メイリオ" w:hAnsi="Arial" w:cs="Arial"/>
                            <w:color w:val="000000" w:themeColor="text1"/>
                            <w:kern w:val="24"/>
                          </w:rPr>
                          <w:t>- Restore registers by the ARM Trusted Firmware.</w:t>
                        </w:r>
                      </w:p>
                    </w:txbxContent>
                  </v:textbox>
                </v:shape>
                <v:shape id="角丸四角形吹き出し 690" o:spid="_x0000_s1121" type="#_x0000_t62" style="position:absolute;left:25146;top:14287;width:18211;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" adj="84,19075" fillcolor="#d8d8d8 [2732]" strokecolor="#3c3c3b" strokeweight="2pt">
                  <v:fill r:id="rId24" o:title="" color2="white [3212]" type="pattern"/>
                  <v:textbox inset=",1mm,,1mm">
                    <w:txbxContent>
                      <w:p w14:paraId="2438514F" w14:textId="77777777" w:rsidR="007B53F4" w:rsidRDefault="007B53F4" w:rsidP="004E5B3E">
                        <w:pPr>
                          <w:pStyle w:val="Web"/>
                          <w:spacing w:line="240" w:lineRule="exact"/>
                          <w:jc w:val="center"/>
                          <w:rPr>
                            <w:rFonts w:ascii="Arial" w:eastAsia="メイリオ" w:hAnsi="Arial" w:cs="Arial"/>
                            <w:color w:val="000000" w:themeColor="text1"/>
                            <w:kern w:val="24"/>
                            <w:sz w:val="21"/>
                            <w:szCs w:val="21"/>
                          </w:rPr>
                        </w:pPr>
                        <w:r>
                          <w:rPr>
                            <w:rFonts w:ascii="Arial" w:eastAsia="メイリオ" w:hAnsi="Arial" w:cs="Arial"/>
                            <w:color w:val="000000" w:themeColor="text1"/>
                            <w:kern w:val="24"/>
                            <w:sz w:val="21"/>
                            <w:szCs w:val="21"/>
                          </w:rPr>
                          <w:t>All process f</w:t>
                        </w:r>
                        <w:r w:rsidRPr="007150C7">
                          <w:rPr>
                            <w:rFonts w:ascii="Arial" w:eastAsia="メイリオ" w:hAnsi="Arial" w:cs="Arial"/>
                            <w:color w:val="000000" w:themeColor="text1"/>
                            <w:kern w:val="24"/>
                            <w:sz w:val="21"/>
                            <w:szCs w:val="21"/>
                          </w:rPr>
                          <w:t>reez</w:t>
                        </w:r>
                        <w:r>
                          <w:rPr>
                            <w:rFonts w:ascii="Arial" w:eastAsia="メイリオ" w:hAnsi="Arial" w:cs="Arial"/>
                            <w:color w:val="000000" w:themeColor="text1"/>
                            <w:kern w:val="24"/>
                            <w:sz w:val="21"/>
                            <w:szCs w:val="21"/>
                          </w:rPr>
                          <w:t>ing</w:t>
                        </w:r>
                        <w:r w:rsidRPr="007150C7">
                          <w:rPr>
                            <w:rFonts w:ascii="Arial" w:eastAsia="メイリオ" w:hAnsi="Arial" w:cs="Arial"/>
                            <w:color w:val="000000" w:themeColor="text1"/>
                            <w:kern w:val="24"/>
                            <w:sz w:val="21"/>
                            <w:szCs w:val="21"/>
                          </w:rPr>
                          <w:t xml:space="preserve"> </w:t>
                        </w:r>
                      </w:p>
                      <w:p w14:paraId="1F940018" w14:textId="77777777" w:rsidR="007B53F4" w:rsidRPr="0084760E" w:rsidRDefault="007B53F4" w:rsidP="004E5B3E">
                        <w:pPr>
                          <w:pStyle w:val="Web"/>
                          <w:spacing w:line="240" w:lineRule="exact"/>
                          <w:jc w:val="center"/>
                          <w:rPr>
                            <w:rFonts w:ascii="Arial" w:eastAsia="メイリオ" w:hAnsi="Arial" w:cs="Arial"/>
                          </w:rPr>
                        </w:pPr>
                        <w:r w:rsidRPr="007150C7">
                          <w:rPr>
                            <w:rFonts w:ascii="Arial" w:eastAsia="メイリオ" w:hAnsi="Arial" w:cs="Arial"/>
                            <w:color w:val="000000" w:themeColor="text1"/>
                            <w:kern w:val="24"/>
                            <w:sz w:val="21"/>
                            <w:szCs w:val="21"/>
                          </w:rPr>
                          <w:t xml:space="preserve"> </w:t>
                        </w:r>
                        <w:r>
                          <w:rPr>
                            <w:rFonts w:ascii="Arial" w:eastAsia="メイリオ" w:hAnsi="Arial" w:cs="Arial" w:hint="eastAsia"/>
                            <w:color w:val="000000" w:themeColor="text1"/>
                            <w:kern w:val="24"/>
                            <w:sz w:val="21"/>
                            <w:szCs w:val="21"/>
                          </w:rPr>
                          <w:t>→</w:t>
                        </w:r>
                        <w:r w:rsidRPr="007150C7">
                          <w:rPr>
                            <w:rFonts w:ascii="Arial" w:eastAsia="メイリオ" w:hAnsi="Arial" w:cs="Arial"/>
                            <w:color w:val="000000" w:themeColor="text1"/>
                            <w:kern w:val="24"/>
                            <w:sz w:val="21"/>
                            <w:szCs w:val="21"/>
                          </w:rPr>
                          <w:t xml:space="preserve"> power </w:t>
                        </w:r>
                        <w:r>
                          <w:rPr>
                            <w:rFonts w:ascii="Arial" w:eastAsia="メイリオ" w:hAnsi="Arial" w:cs="Arial"/>
                            <w:color w:val="000000" w:themeColor="text1"/>
                            <w:kern w:val="24"/>
                            <w:sz w:val="21"/>
                            <w:szCs w:val="21"/>
                          </w:rPr>
                          <w:t>M</w:t>
                        </w:r>
                        <w:r w:rsidRPr="007150C7">
                          <w:rPr>
                            <w:rFonts w:ascii="Arial" w:eastAsia="メイリオ" w:hAnsi="Arial" w:cs="Arial"/>
                            <w:color w:val="000000" w:themeColor="text1"/>
                            <w:kern w:val="24"/>
                            <w:sz w:val="21"/>
                            <w:szCs w:val="21"/>
                          </w:rPr>
                          <w:t>anager</w:t>
                        </w:r>
                        <w:r>
                          <w:rPr>
                            <w:rFonts w:ascii="Arial" w:eastAsia="メイリオ" w:hAnsi="Arial" w:cs="Arial"/>
                            <w:color w:val="000000" w:themeColor="text1"/>
                            <w:kern w:val="24"/>
                            <w:sz w:val="21"/>
                            <w:szCs w:val="21"/>
                          </w:rPr>
                          <w:t xml:space="preserve"> stop</w:t>
                        </w:r>
                        <w:r w:rsidRPr="007150C7">
                          <w:rPr>
                            <w:rFonts w:ascii="Arial" w:eastAsia="メイリオ" w:hAnsi="Arial" w:cs="Arial"/>
                            <w:color w:val="000000" w:themeColor="text1"/>
                            <w:kern w:val="24"/>
                            <w:sz w:val="21"/>
                            <w:szCs w:val="21"/>
                          </w:rPr>
                          <w:t>.</w:t>
                        </w:r>
                      </w:p>
                    </w:txbxContent>
                  </v:textbox>
                </v:shape>
                <v:shape id="コンテンツ プレースホルダー 1" o:spid="_x0000_s1122" type="#_x0000_t202" style="position:absolute;left:9715;top:19812;width:32004;height:10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" fillcolor="#d8d8d8 [2732]" stroked="f">
                  <v:textbox>
                    <w:txbxContent>
                      <w:p w14:paraId="6CCC1131" w14:textId="77777777" w:rsidR="007B53F4" w:rsidRPr="007150C7" w:rsidRDefault="007B53F4" w:rsidP="00BC4645">
                        <w:pPr>
                          <w:pStyle w:val="Web"/>
                          <w:rPr>
                            <w:rFonts w:ascii="Arial" w:hAnsi="Arial" w:cs="Arial"/>
                          </w:rPr>
                        </w:pPr>
                        <w:r>
                          <w:rPr>
                            <w:rFonts w:ascii="Arial" w:eastAsia="メイリオ" w:hAnsi="Arial" w:cs="Arial"/>
                            <w:color w:val="000000" w:themeColor="text1"/>
                            <w:kern w:val="24"/>
                            <w:sz w:val="22"/>
                            <w:szCs w:val="22"/>
                          </w:rPr>
                          <w:t>S</w:t>
                        </w:r>
                        <w:r w:rsidRPr="007150C7">
                          <w:rPr>
                            <w:rFonts w:ascii="Arial" w:eastAsia="メイリオ" w:hAnsi="Arial" w:cs="Arial"/>
                            <w:color w:val="000000" w:themeColor="text1"/>
                            <w:kern w:val="24"/>
                            <w:sz w:val="22"/>
                            <w:szCs w:val="22"/>
                          </w:rPr>
                          <w:t>uspen</w:t>
                        </w:r>
                        <w:r>
                          <w:rPr>
                            <w:rFonts w:ascii="Arial" w:eastAsia="メイリオ" w:hAnsi="Arial" w:cs="Arial"/>
                            <w:color w:val="000000" w:themeColor="text1"/>
                            <w:kern w:val="24"/>
                            <w:sz w:val="22"/>
                            <w:szCs w:val="22"/>
                          </w:rPr>
                          <w:t>d processing</w:t>
                        </w:r>
                        <w:r>
                          <w:rPr>
                            <w:rFonts w:ascii="Arial" w:eastAsia="メイリオ" w:hAnsi="Arial" w:cs="Arial" w:hint="eastAsia"/>
                            <w:color w:val="000000" w:themeColor="text1"/>
                            <w:kern w:val="24"/>
                            <w:sz w:val="22"/>
                            <w:szCs w:val="22"/>
                          </w:rPr>
                          <w:t>：</w:t>
                        </w:r>
                      </w:p>
                      <w:p w14:paraId="6BBC7F9B" w14:textId="77777777" w:rsidR="007B53F4" w:rsidRPr="007150C7" w:rsidRDefault="007B53F4" w:rsidP="00081ED1">
                        <w:pPr>
                          <w:spacing w:line="300" w:lineRule="exact"/>
                          <w:ind w:firstLineChars="50" w:firstLine="110"/>
                          <w:rPr>
                            <w:rFonts w:ascii="Arial" w:hAnsi="Arial" w:cs="Arial"/>
                            <w:sz w:val="22"/>
                          </w:rPr>
                        </w:pPr>
                        <w:r w:rsidRPr="007150C7">
                          <w:rPr>
                            <w:rFonts w:ascii="Arial" w:eastAsia="メイリオ" w:hAnsi="Arial" w:cs="Arial"/>
                            <w:color w:val="000000" w:themeColor="text1"/>
                            <w:kern w:val="24"/>
                            <w:sz w:val="22"/>
                            <w:szCs w:val="22"/>
                          </w:rPr>
                          <w:t xml:space="preserve">- </w:t>
                        </w:r>
                        <w:r>
                          <w:rPr>
                            <w:rFonts w:ascii="Arial" w:eastAsia="メイリオ" w:hAnsi="Arial" w:cs="Arial"/>
                            <w:color w:val="000000" w:themeColor="text1"/>
                            <w:kern w:val="24"/>
                            <w:sz w:val="22"/>
                            <w:szCs w:val="22"/>
                          </w:rPr>
                          <w:t>If needs, b</w:t>
                        </w:r>
                        <w:r w:rsidRPr="007150C7">
                          <w:rPr>
                            <w:rFonts w:ascii="Arial" w:eastAsia="メイリオ" w:hAnsi="Arial" w:cs="Arial"/>
                            <w:color w:val="000000" w:themeColor="text1"/>
                            <w:kern w:val="24"/>
                            <w:sz w:val="22"/>
                            <w:szCs w:val="22"/>
                          </w:rPr>
                          <w:t>ack</w:t>
                        </w:r>
                        <w:r>
                          <w:rPr>
                            <w:rFonts w:ascii="Arial" w:eastAsia="メイリオ" w:hAnsi="Arial" w:cs="Arial"/>
                            <w:color w:val="000000" w:themeColor="text1"/>
                            <w:kern w:val="24"/>
                            <w:sz w:val="22"/>
                            <w:szCs w:val="22"/>
                          </w:rPr>
                          <w:t>up</w:t>
                        </w:r>
                        <w:r w:rsidRPr="007150C7">
                          <w:rPr>
                            <w:rFonts w:ascii="Arial" w:eastAsia="メイリオ" w:hAnsi="Arial" w:cs="Arial"/>
                            <w:color w:val="000000" w:themeColor="text1"/>
                            <w:kern w:val="24"/>
                            <w:sz w:val="22"/>
                            <w:szCs w:val="22"/>
                          </w:rPr>
                          <w:t xml:space="preserve"> register</w:t>
                        </w:r>
                        <w:r>
                          <w:rPr>
                            <w:rFonts w:ascii="Arial" w:eastAsia="メイリオ" w:hAnsi="Arial" w:cs="Arial"/>
                            <w:color w:val="000000" w:themeColor="text1"/>
                            <w:kern w:val="24"/>
                            <w:sz w:val="22"/>
                            <w:szCs w:val="22"/>
                          </w:rPr>
                          <w:t xml:space="preserve"> </w:t>
                        </w:r>
                        <w:r w:rsidRPr="007150C7">
                          <w:rPr>
                            <w:rFonts w:ascii="Arial" w:eastAsia="メイリオ" w:hAnsi="Arial" w:cs="Arial"/>
                            <w:color w:val="000000" w:themeColor="text1"/>
                            <w:kern w:val="24"/>
                            <w:sz w:val="22"/>
                            <w:szCs w:val="22"/>
                          </w:rPr>
                          <w:t>by driver</w:t>
                        </w:r>
                      </w:p>
                      <w:p w14:paraId="3978526C" w14:textId="77777777" w:rsidR="007B53F4" w:rsidRPr="0084760E" w:rsidRDefault="007B53F4" w:rsidP="00081ED1">
                        <w:pPr>
                          <w:spacing w:line="300" w:lineRule="exact"/>
                          <w:ind w:leftChars="56" w:left="264" w:hangingChars="69" w:hanging="152"/>
                          <w:rPr>
                            <w:rFonts w:ascii="Arial" w:hAnsi="Arial" w:cs="Arial"/>
                            <w:sz w:val="22"/>
                          </w:rPr>
                        </w:pPr>
                        <w:r w:rsidRPr="007150C7">
                          <w:rPr>
                            <w:rFonts w:ascii="Arial" w:eastAsia="メイリオ" w:hAnsi="Arial" w:cs="Arial"/>
                            <w:color w:val="000000" w:themeColor="text1"/>
                            <w:kern w:val="24"/>
                            <w:sz w:val="22"/>
                            <w:szCs w:val="22"/>
                          </w:rPr>
                          <w:t xml:space="preserve">- </w:t>
                        </w:r>
                        <w:r>
                          <w:rPr>
                            <w:rFonts w:ascii="Arial" w:eastAsia="メイリオ" w:hAnsi="Arial" w:cs="Arial"/>
                            <w:color w:val="000000" w:themeColor="text1"/>
                            <w:kern w:val="24"/>
                            <w:sz w:val="22"/>
                            <w:szCs w:val="22"/>
                          </w:rPr>
                          <w:t>If needs, s</w:t>
                        </w:r>
                        <w:r w:rsidRPr="00081ED1">
                          <w:rPr>
                            <w:rFonts w:ascii="Arial" w:eastAsia="メイリオ" w:hAnsi="Arial" w:cs="Arial"/>
                            <w:color w:val="000000" w:themeColor="text1"/>
                            <w:kern w:val="24"/>
                            <w:sz w:val="22"/>
                            <w:szCs w:val="22"/>
                          </w:rPr>
                          <w:t xml:space="preserve">top clock </w:t>
                        </w:r>
                        <w:r>
                          <w:rPr>
                            <w:rFonts w:ascii="Arial" w:eastAsia="メイリオ" w:hAnsi="Arial" w:cs="Arial"/>
                            <w:color w:val="000000" w:themeColor="text1"/>
                            <w:kern w:val="24"/>
                            <w:sz w:val="22"/>
                            <w:szCs w:val="22"/>
                          </w:rPr>
                          <w:t>for device</w:t>
                        </w:r>
                      </w:p>
                    </w:txbxContent>
                  </v:textbox>
                </v:shape>
                <v:shape id="コンテンツ プレースホルダー 1" o:spid="_x0000_s1123" type="#_x0000_t202" style="position:absolute;left:53625;top:20002;width:32106;height:10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" fillcolor="#d8d8d8 [2732]" stroked="f">
                  <v:textbox>
                    <w:txbxContent>
                      <w:p w14:paraId="656A57C8" w14:textId="77777777" w:rsidR="007B53F4" w:rsidRPr="0084760E" w:rsidRDefault="007B53F4" w:rsidP="00BC4645">
                        <w:pPr>
                          <w:pStyle w:val="Web"/>
                          <w:rPr>
                            <w:rFonts w:ascii="Arial" w:hAnsi="Arial" w:cs="Arial"/>
                            <w:highlight w:val="yellow"/>
                          </w:rPr>
                        </w:pPr>
                        <w:r>
                          <w:rPr>
                            <w:rFonts w:ascii="Arial" w:eastAsia="メイリオ" w:hAnsi="Arial" w:cs="Arial"/>
                            <w:color w:val="000000" w:themeColor="text1"/>
                            <w:kern w:val="24"/>
                            <w:sz w:val="22"/>
                            <w:szCs w:val="22"/>
                          </w:rPr>
                          <w:t>Resume pr</w:t>
                        </w:r>
                        <w:r w:rsidRPr="00081ED1">
                          <w:rPr>
                            <w:rFonts w:ascii="Arial" w:eastAsia="メイリオ" w:hAnsi="Arial" w:cs="Arial"/>
                            <w:color w:val="000000" w:themeColor="text1"/>
                            <w:kern w:val="24"/>
                            <w:sz w:val="22"/>
                            <w:szCs w:val="22"/>
                          </w:rPr>
                          <w:t>ocessing:</w:t>
                        </w:r>
                      </w:p>
                      <w:p w14:paraId="3BB6730A" w14:textId="77777777" w:rsidR="007B53F4" w:rsidRPr="00081ED1" w:rsidRDefault="007B53F4" w:rsidP="007A71F2">
                        <w:pPr>
                          <w:spacing w:line="260" w:lineRule="exact"/>
                          <w:ind w:left="100"/>
                          <w:rPr>
                            <w:rFonts w:ascii="Arial" w:hAnsi="Arial" w:cs="Arial"/>
                          </w:rPr>
                        </w:pPr>
                        <w:r w:rsidRPr="00081ED1">
                          <w:rPr>
                            <w:rFonts w:ascii="Arial" w:eastAsia="メイリオ" w:hAnsi="Arial" w:cs="Arial"/>
                            <w:color w:val="000000" w:themeColor="text1"/>
                            <w:kern w:val="24"/>
                          </w:rPr>
                          <w:t xml:space="preserve">- </w:t>
                        </w:r>
                        <w:r>
                          <w:rPr>
                            <w:rFonts w:ascii="Arial" w:eastAsia="メイリオ" w:hAnsi="Arial" w:cs="Arial"/>
                            <w:color w:val="000000" w:themeColor="text1"/>
                            <w:kern w:val="24"/>
                          </w:rPr>
                          <w:t>If needs, restore regi</w:t>
                        </w:r>
                        <w:r w:rsidRPr="00081ED1">
                          <w:rPr>
                            <w:rFonts w:ascii="Arial" w:eastAsia="メイリオ" w:hAnsi="Arial" w:cs="Arial"/>
                            <w:color w:val="000000" w:themeColor="text1"/>
                            <w:kern w:val="24"/>
                          </w:rPr>
                          <w:t>ster by driver</w:t>
                        </w:r>
                      </w:p>
                      <w:p w14:paraId="6168293D" w14:textId="77777777" w:rsidR="007B53F4" w:rsidRPr="00081ED1" w:rsidRDefault="007B53F4" w:rsidP="007A71F2">
                        <w:pPr>
                          <w:spacing w:line="260" w:lineRule="exact"/>
                          <w:ind w:leftChars="49" w:left="252" w:hangingChars="77" w:hanging="154"/>
                          <w:rPr>
                            <w:rFonts w:ascii="Arial" w:hAnsi="Arial" w:cs="Arial"/>
                          </w:rPr>
                        </w:pPr>
                        <w:r w:rsidRPr="00081ED1">
                          <w:rPr>
                            <w:rFonts w:ascii="Arial" w:eastAsia="メイリオ" w:hAnsi="Arial" w:cs="Arial"/>
                            <w:color w:val="000000" w:themeColor="text1"/>
                            <w:kern w:val="24"/>
                          </w:rPr>
                          <w:t xml:space="preserve">- </w:t>
                        </w:r>
                        <w:r>
                          <w:rPr>
                            <w:rFonts w:ascii="Arial" w:eastAsia="メイリオ" w:hAnsi="Arial" w:cs="Arial"/>
                            <w:color w:val="000000" w:themeColor="text1"/>
                            <w:kern w:val="24"/>
                          </w:rPr>
                          <w:t xml:space="preserve">If needs, </w:t>
                        </w:r>
                        <w:r w:rsidRPr="00081ED1">
                          <w:rPr>
                            <w:rFonts w:ascii="Arial" w:eastAsia="メイリオ" w:hAnsi="Arial" w:cs="Arial"/>
                            <w:color w:val="000000" w:themeColor="text1"/>
                            <w:kern w:val="24"/>
                          </w:rPr>
                          <w:t xml:space="preserve">supply clock </w:t>
                        </w:r>
                        <w:r>
                          <w:rPr>
                            <w:rFonts w:ascii="Arial" w:eastAsia="メイリオ" w:hAnsi="Arial" w:cs="Arial"/>
                            <w:color w:val="000000" w:themeColor="text1"/>
                            <w:kern w:val="24"/>
                          </w:rPr>
                          <w:t>for</w:t>
                        </w:r>
                        <w:r w:rsidRPr="00081ED1">
                          <w:rPr>
                            <w:rFonts w:ascii="Arial" w:eastAsia="メイリオ" w:hAnsi="Arial" w:cs="Arial"/>
                            <w:color w:val="000000" w:themeColor="text1"/>
                            <w:kern w:val="24"/>
                          </w:rPr>
                          <w:t xml:space="preserve"> device</w:t>
                        </w:r>
                      </w:p>
                      <w:p w14:paraId="7402E47F" w14:textId="77777777" w:rsidR="007B53F4" w:rsidRPr="0084760E" w:rsidRDefault="007B53F4" w:rsidP="007A71F2">
                        <w:pPr>
                          <w:spacing w:line="260" w:lineRule="exact"/>
                          <w:ind w:firstLineChars="50" w:firstLine="100"/>
                          <w:rPr>
                            <w:rFonts w:ascii="Arial" w:hAnsi="Arial" w:cs="Arial"/>
                          </w:rPr>
                        </w:pPr>
                        <w:r w:rsidRPr="00081ED1">
                          <w:rPr>
                            <w:rFonts w:ascii="Arial" w:eastAsia="メイリオ" w:hAnsi="Arial" w:cs="Arial"/>
                            <w:color w:val="000000" w:themeColor="text1"/>
                            <w:kern w:val="24"/>
                          </w:rPr>
                          <w:t xml:space="preserve">- </w:t>
                        </w:r>
                        <w:r>
                          <w:rPr>
                            <w:rFonts w:ascii="Arial" w:eastAsia="メイリオ" w:hAnsi="Arial" w:cs="Arial"/>
                            <w:color w:val="000000" w:themeColor="text1"/>
                            <w:kern w:val="24"/>
                          </w:rPr>
                          <w:t>If needs, i</w:t>
                        </w:r>
                        <w:r w:rsidRPr="00081ED1">
                          <w:rPr>
                            <w:rFonts w:ascii="Arial" w:eastAsia="メイリオ" w:hAnsi="Arial" w:cs="Arial"/>
                            <w:color w:val="000000" w:themeColor="text1"/>
                            <w:kern w:val="24"/>
                          </w:rPr>
                          <w:t>nitialize driver</w:t>
                        </w:r>
                      </w:p>
                    </w:txbxContent>
                  </v:textbox>
                </v:shape>
              </v:group>
            </w:pict>
          </mc:Fallback>
        </mc:AlternateContent>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D23994" w:rsidRPr="007B1E83">
        <w:br/>
      </w:r>
      <w:r w:rsidR="001547D5">
        <w:br/>
      </w:r>
      <w:r w:rsidR="001547D5">
        <w:br/>
      </w:r>
      <w:r w:rsidR="001547D5">
        <w:br/>
      </w:r>
      <w:r w:rsidR="001547D5">
        <w:br/>
      </w:r>
    </w:p>
    <w:p w14:paraId="5F5CE057" w14:textId="77777777" w:rsidR="00D23994" w:rsidRPr="007B1E83" w:rsidRDefault="00D23994" w:rsidP="001547D5">
      <w:pPr>
        <w:pStyle w:val="figurenote"/>
        <w:ind w:left="0" w:firstLine="0"/>
      </w:pPr>
      <w:r w:rsidRPr="00D23994">
        <w:rPr>
          <w:rFonts w:hint="eastAsia"/>
        </w:rPr>
        <w:t xml:space="preserve"> </w:t>
      </w:r>
      <w:r w:rsidR="007A71F2" w:rsidRPr="007A71F2">
        <w:t>Note: * Before issuing a request for “</w:t>
      </w:r>
      <w:r w:rsidR="006E4982">
        <w:t>S</w:t>
      </w:r>
      <w:r w:rsidR="007A71F2" w:rsidRPr="007A71F2">
        <w:t xml:space="preserve">ystem </w:t>
      </w:r>
      <w:r w:rsidR="006E4982">
        <w:t>S</w:t>
      </w:r>
      <w:r w:rsidR="007A71F2" w:rsidRPr="007A71F2">
        <w:t>uspend to RAM”, make the calls required to place the system in a state from which it can be suspended.</w:t>
      </w:r>
    </w:p>
    <w:p w14:paraId="0917465F" w14:textId="65E5BCCD" w:rsidR="00D23994" w:rsidRPr="007A71F2" w:rsidRDefault="000709A9" w:rsidP="007A71F2">
      <w:pPr>
        <w:pStyle w:val="figuretitle"/>
      </w:pPr>
      <w:r w:rsidRPr="007A71F2">
        <w:rPr>
          <w:rFonts w:hint="eastAsia"/>
        </w:rPr>
        <w:t>Figure</w:t>
      </w:r>
      <w:r w:rsidR="007B1E83" w:rsidRPr="007A71F2">
        <w:rPr>
          <w:rFonts w:hint="eastAsia"/>
        </w:rPr>
        <w:t xml:space="preserve"> </w:t>
      </w:r>
      <w:r w:rsidR="00BA133C" w:rsidRPr="007A71F2">
        <w:fldChar w:fldCharType="begin"/>
      </w:r>
      <w:r w:rsidR="00BA133C" w:rsidRPr="007A71F2">
        <w:instrText xml:space="preserve"> </w:instrText>
      </w:r>
      <w:r w:rsidR="00BA133C" w:rsidRPr="007A71F2">
        <w:rPr>
          <w:rFonts w:hint="eastAsia"/>
        </w:rPr>
        <w:instrText>STYLEREF 1 \s</w:instrText>
      </w:r>
      <w:r w:rsidR="00BA133C" w:rsidRPr="007A71F2">
        <w:instrText xml:space="preserve"> </w:instrText>
      </w:r>
      <w:r w:rsidR="00BA133C" w:rsidRPr="007A71F2">
        <w:fldChar w:fldCharType="separate"/>
      </w:r>
      <w:r w:rsidR="001B3F11">
        <w:rPr>
          <w:noProof/>
        </w:rPr>
        <w:t>3</w:t>
      </w:r>
      <w:r w:rsidR="00BA133C" w:rsidRPr="007A71F2">
        <w:fldChar w:fldCharType="end"/>
      </w:r>
      <w:r w:rsidR="00BA133C" w:rsidRPr="007A71F2">
        <w:noBreakHyphen/>
      </w:r>
      <w:r w:rsidR="00BA133C" w:rsidRPr="007A71F2">
        <w:fldChar w:fldCharType="begin"/>
      </w:r>
      <w:r w:rsidR="00BA133C" w:rsidRPr="007A71F2">
        <w:instrText xml:space="preserve"> </w:instrText>
      </w:r>
      <w:r w:rsidR="00BA133C" w:rsidRPr="007A71F2">
        <w:rPr>
          <w:rFonts w:hint="eastAsia"/>
        </w:rPr>
        <w:instrText xml:space="preserve">SEQ </w:instrText>
      </w:r>
      <w:r w:rsidR="00BA133C" w:rsidRPr="007A71F2">
        <w:rPr>
          <w:rFonts w:hint="eastAsia"/>
        </w:rPr>
        <w:instrText>図</w:instrText>
      </w:r>
      <w:r w:rsidR="00BA133C" w:rsidRPr="007A71F2">
        <w:rPr>
          <w:rFonts w:hint="eastAsia"/>
        </w:rPr>
        <w:instrText xml:space="preserve"> \* ARABIC \s 1</w:instrText>
      </w:r>
      <w:r w:rsidR="00BA133C" w:rsidRPr="007A71F2">
        <w:instrText xml:space="preserve"> </w:instrText>
      </w:r>
      <w:r w:rsidR="00BA133C" w:rsidRPr="007A71F2">
        <w:fldChar w:fldCharType="separate"/>
      </w:r>
      <w:r w:rsidR="001B3F11">
        <w:rPr>
          <w:noProof/>
        </w:rPr>
        <w:t>2</w:t>
      </w:r>
      <w:r w:rsidR="00BA133C" w:rsidRPr="007A71F2">
        <w:fldChar w:fldCharType="end"/>
      </w:r>
      <w:r w:rsidR="007A71F2">
        <w:rPr>
          <w:rFonts w:hint="eastAsia"/>
        </w:rPr>
        <w:t xml:space="preserve"> </w:t>
      </w:r>
      <w:r w:rsidRPr="007A71F2">
        <w:t xml:space="preserve"> Flow </w:t>
      </w:r>
      <w:r w:rsidRPr="007A71F2">
        <w:rPr>
          <w:rFonts w:hint="eastAsia"/>
        </w:rPr>
        <w:t xml:space="preserve">of Software for Using </w:t>
      </w:r>
      <w:r w:rsidRPr="007A71F2">
        <w:t>the “System Suspend to RAM” Function</w:t>
      </w:r>
    </w:p>
    <w:p w14:paraId="5CF36481" w14:textId="77777777" w:rsidR="007B1E83" w:rsidRDefault="007B1E83" w:rsidP="007B1E83">
      <w:pPr>
        <w:pStyle w:val="Space"/>
      </w:pPr>
    </w:p>
    <w:p w14:paraId="00639956" w14:textId="77777777" w:rsidR="00D23994" w:rsidRPr="0023501E" w:rsidRDefault="00D23994" w:rsidP="0023501E">
      <w:pPr>
        <w:pStyle w:val="box"/>
        <w:sectPr w:rsidR="00D23994" w:rsidRPr="0023501E" w:rsidSect="001E2490">
          <w:pgSz w:w="16840" w:h="11907" w:orient="landscape" w:code="9"/>
          <w:pgMar w:top="1134" w:right="567" w:bottom="1134" w:left="567" w:header="851" w:footer="567" w:gutter="0"/>
          <w:cols w:space="360"/>
          <w:docGrid w:linePitch="272"/>
        </w:sectPr>
      </w:pPr>
    </w:p>
    <w:p w14:paraId="07FE1E03" w14:textId="77777777" w:rsidR="00F77217" w:rsidRPr="007B1E83" w:rsidRDefault="007A71F2" w:rsidP="007B1E83">
      <w:pPr>
        <w:rPr>
          <w:lang w:eastAsia="zh-TW"/>
        </w:rPr>
      </w:pPr>
      <w:r w:rsidRPr="007A71F2">
        <w:rPr>
          <w:lang w:eastAsia="zh-TW"/>
        </w:rPr>
        <w:lastRenderedPageBreak/>
        <w:t>In the “</w:t>
      </w:r>
      <w:r w:rsidR="006E4982">
        <w:rPr>
          <w:lang w:eastAsia="zh-TW"/>
        </w:rPr>
        <w:t>S</w:t>
      </w:r>
      <w:r w:rsidRPr="007A71F2">
        <w:rPr>
          <w:lang w:eastAsia="zh-TW"/>
        </w:rPr>
        <w:t xml:space="preserve">ystem </w:t>
      </w:r>
      <w:r w:rsidR="006E4982">
        <w:rPr>
          <w:lang w:eastAsia="zh-TW"/>
        </w:rPr>
        <w:t>S</w:t>
      </w:r>
      <w:r w:rsidRPr="007A71F2">
        <w:rPr>
          <w:lang w:eastAsia="zh-TW"/>
        </w:rPr>
        <w:t>uspend to RAM” function, data are saved and devices suspended at the time of suspension, and data are restored and devices restarted at the time of resumption. This achieves suspension of the system with the state of operations retained, followed by resumption of operations in the state prior to suspension. This can be used to skip time-consuming processing (transfer of data to DRAM, initialization of drivers and applications) in a full system boot-up, so that users can handle on-board facilities after a quick resumption of system operations.</w:t>
      </w:r>
    </w:p>
    <w:p w14:paraId="3AD1FB2F" w14:textId="77777777" w:rsidR="00D23994" w:rsidRPr="007B1E83" w:rsidRDefault="00D23994" w:rsidP="00D95B30">
      <w:pPr>
        <w:pStyle w:val="Space"/>
        <w:rPr>
          <w:lang w:eastAsia="zh-TW"/>
        </w:rPr>
      </w:pPr>
    </w:p>
    <w:p w14:paraId="249E14BB" w14:textId="77777777" w:rsidR="00F77217" w:rsidRDefault="007D4475" w:rsidP="007A71F2">
      <w:pPr>
        <w:pStyle w:val="21"/>
        <w:rPr>
          <w:lang w:eastAsia="zh-TW"/>
        </w:rPr>
      </w:pPr>
      <w:r>
        <w:rPr>
          <w:lang w:eastAsia="zh-TW"/>
        </w:rPr>
        <w:br w:type="page"/>
      </w:r>
      <w:bookmarkStart w:id="189" w:name="_Toc536612053"/>
      <w:r w:rsidR="0029719F">
        <w:rPr>
          <w:lang w:eastAsia="zh-TW"/>
        </w:rPr>
        <w:lastRenderedPageBreak/>
        <w:t xml:space="preserve">Control example for </w:t>
      </w:r>
      <w:r w:rsidR="00650ECA">
        <w:rPr>
          <w:lang w:eastAsia="zh-TW"/>
        </w:rPr>
        <w:t>“</w:t>
      </w:r>
      <w:r w:rsidR="006235C0">
        <w:rPr>
          <w:rFonts w:hint="eastAsia"/>
        </w:rPr>
        <w:t>System Suspend to RAM</w:t>
      </w:r>
      <w:r w:rsidR="00650ECA">
        <w:t>”</w:t>
      </w:r>
      <w:bookmarkEnd w:id="189"/>
    </w:p>
    <w:p w14:paraId="5F8E0C3E" w14:textId="77777777" w:rsidR="00D168ED" w:rsidRPr="00D168ED" w:rsidRDefault="00D168ED" w:rsidP="006E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00"/>
        <w:rPr>
          <w:rFonts w:eastAsia="ＭＳ ゴシック"/>
          <w:color w:val="222222"/>
          <w:lang w:val="en"/>
        </w:rPr>
      </w:pPr>
      <w:r w:rsidRPr="00D168ED">
        <w:rPr>
          <w:rFonts w:eastAsia="ＭＳ ゴシック"/>
          <w:color w:val="222222"/>
          <w:lang w:val="en"/>
        </w:rPr>
        <w:t>In the case of use</w:t>
      </w:r>
      <w:r w:rsidR="0009608E">
        <w:rPr>
          <w:rFonts w:eastAsia="ＭＳ ゴシック"/>
          <w:color w:val="222222"/>
          <w:lang w:val="en"/>
        </w:rPr>
        <w:t>-</w:t>
      </w:r>
      <w:r w:rsidRPr="00D168ED">
        <w:rPr>
          <w:rFonts w:eastAsia="ＭＳ ゴシック"/>
          <w:color w:val="222222"/>
          <w:lang w:val="en"/>
        </w:rPr>
        <w:t>case in which the running application continues to operate when "System Suspend to RAM" is used,</w:t>
      </w:r>
    </w:p>
    <w:p w14:paraId="67789D35" w14:textId="77777777" w:rsidR="00D168ED" w:rsidRDefault="00D168ED" w:rsidP="00D1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ＭＳ ゴシック"/>
          <w:color w:val="222222"/>
          <w:lang w:val="en"/>
        </w:rPr>
      </w:pPr>
      <w:r w:rsidRPr="00D168ED">
        <w:rPr>
          <w:rFonts w:eastAsia="ＭＳ ゴシック"/>
          <w:color w:val="222222"/>
          <w:lang w:val="en"/>
        </w:rPr>
        <w:t>It is necessary to suspend the running application at Suspend and resume the application at Resume.</w:t>
      </w:r>
    </w:p>
    <w:p w14:paraId="1933EFAB" w14:textId="77777777" w:rsidR="006E672C" w:rsidRPr="006E672C" w:rsidRDefault="006E672C" w:rsidP="006E672C">
      <w:pPr>
        <w:rPr>
          <w:rFonts w:eastAsia="ＭＳ Ｐゴシック"/>
          <w:color w:val="222222"/>
          <w:lang w:val="en"/>
        </w:rPr>
      </w:pPr>
      <w:r w:rsidRPr="009A7ACF" w:rsidDel="006E672C">
        <w:t xml:space="preserve"> </w:t>
      </w:r>
      <w:r w:rsidRPr="006E672C">
        <w:rPr>
          <w:rFonts w:eastAsia="ＭＳ Ｐゴシック"/>
          <w:color w:val="222222"/>
          <w:lang w:val="en"/>
        </w:rPr>
        <w:t>As an example, we will introduce a use</w:t>
      </w:r>
      <w:r w:rsidR="00204197">
        <w:rPr>
          <w:rFonts w:eastAsia="ＭＳ Ｐゴシック" w:hint="eastAsia"/>
          <w:color w:val="222222"/>
          <w:lang w:val="en"/>
        </w:rPr>
        <w:t>-</w:t>
      </w:r>
      <w:r w:rsidRPr="006E672C">
        <w:rPr>
          <w:rFonts w:eastAsia="ＭＳ Ｐゴシック"/>
          <w:color w:val="222222"/>
          <w:lang w:val="en"/>
        </w:rPr>
        <w:t xml:space="preserve">case in which "System Suspend to RAM" is executed during </w:t>
      </w:r>
      <w:r w:rsidR="00204197">
        <w:rPr>
          <w:rFonts w:eastAsia="ＭＳ Ｐゴシック"/>
          <w:color w:val="222222"/>
          <w:lang w:val="en"/>
        </w:rPr>
        <w:t>v</w:t>
      </w:r>
      <w:r w:rsidRPr="006E672C">
        <w:rPr>
          <w:rFonts w:eastAsia="ＭＳ Ｐゴシック"/>
          <w:color w:val="222222"/>
          <w:lang w:val="en"/>
        </w:rPr>
        <w:t>ideo playback operation.</w:t>
      </w:r>
    </w:p>
    <w:p w14:paraId="787E3ECC" w14:textId="77777777" w:rsidR="006E672C" w:rsidRPr="006E672C" w:rsidRDefault="006E672C" w:rsidP="006E672C">
      <w:pPr>
        <w:rPr>
          <w:rFonts w:eastAsia="ＭＳ Ｐゴシック"/>
          <w:color w:val="222222"/>
          <w:lang w:val="en"/>
        </w:rPr>
      </w:pPr>
      <w:r w:rsidRPr="006E672C">
        <w:rPr>
          <w:rFonts w:eastAsia="ＭＳ Ｐゴシック"/>
          <w:color w:val="222222"/>
          <w:lang w:val="en"/>
        </w:rPr>
        <w:t xml:space="preserve">As shown in Figure 3, the video playback application uses </w:t>
      </w:r>
      <w:proofErr w:type="spellStart"/>
      <w:r w:rsidRPr="006E672C">
        <w:rPr>
          <w:rFonts w:eastAsia="ＭＳ Ｐゴシック"/>
          <w:color w:val="222222"/>
          <w:lang w:val="en"/>
        </w:rPr>
        <w:t>Gstreamer</w:t>
      </w:r>
      <w:proofErr w:type="spellEnd"/>
      <w:r w:rsidRPr="006E672C">
        <w:rPr>
          <w:rFonts w:eastAsia="ＭＳ Ｐゴシック"/>
          <w:color w:val="222222"/>
          <w:lang w:val="en"/>
        </w:rPr>
        <w:t xml:space="preserve"> to perform </w:t>
      </w:r>
      <w:r w:rsidR="00204197">
        <w:rPr>
          <w:rFonts w:eastAsia="ＭＳ Ｐゴシック"/>
          <w:color w:val="222222"/>
          <w:lang w:val="en"/>
        </w:rPr>
        <w:t>v</w:t>
      </w:r>
      <w:r w:rsidRPr="006E672C">
        <w:rPr>
          <w:rFonts w:eastAsia="ＭＳ Ｐゴシック"/>
          <w:color w:val="222222"/>
          <w:lang w:val="en"/>
        </w:rPr>
        <w:t>ideo playback. Also, the system manager manages each application and executes "System Suspend to RAM".</w:t>
      </w:r>
    </w:p>
    <w:p w14:paraId="1E3C037C" w14:textId="77777777" w:rsidR="006E672C" w:rsidRDefault="006E672C" w:rsidP="006E672C">
      <w:pPr>
        <w:rPr>
          <w:rFonts w:eastAsia="ＭＳ Ｐゴシック"/>
          <w:color w:val="222222"/>
          <w:lang w:val="en"/>
        </w:rPr>
      </w:pPr>
      <w:r w:rsidRPr="006E672C">
        <w:rPr>
          <w:rFonts w:eastAsia="ＭＳ Ｐゴシック"/>
          <w:color w:val="222222"/>
          <w:lang w:val="en"/>
        </w:rPr>
        <w:t>At the time of Suspend, it keeps the state (playback position) currently being played</w:t>
      </w:r>
      <w:r w:rsidR="00204197">
        <w:rPr>
          <w:rFonts w:eastAsia="ＭＳ Ｐゴシック"/>
          <w:color w:val="222222"/>
          <w:lang w:val="en"/>
        </w:rPr>
        <w:t>.</w:t>
      </w:r>
      <w:r w:rsidRPr="006E672C">
        <w:rPr>
          <w:rFonts w:eastAsia="ＭＳ Ｐゴシック"/>
          <w:color w:val="222222"/>
          <w:lang w:val="en"/>
        </w:rPr>
        <w:t xml:space="preserve"> </w:t>
      </w:r>
      <w:r w:rsidR="00204197">
        <w:rPr>
          <w:rFonts w:eastAsia="ＭＳ Ｐゴシック"/>
          <w:color w:val="222222"/>
          <w:lang w:val="en"/>
        </w:rPr>
        <w:t xml:space="preserve">And then it </w:t>
      </w:r>
      <w:r w:rsidRPr="006E672C">
        <w:rPr>
          <w:rFonts w:eastAsia="ＭＳ Ｐゴシック"/>
          <w:color w:val="222222"/>
          <w:lang w:val="en"/>
        </w:rPr>
        <w:t xml:space="preserve">resumes from the playing state which was held at Resume, so that </w:t>
      </w:r>
      <w:r w:rsidR="00204197">
        <w:rPr>
          <w:rFonts w:eastAsia="ＭＳ Ｐゴシック"/>
          <w:color w:val="222222"/>
          <w:lang w:val="en"/>
        </w:rPr>
        <w:t>v</w:t>
      </w:r>
      <w:r w:rsidRPr="006E672C">
        <w:rPr>
          <w:rFonts w:eastAsia="ＭＳ Ｐゴシック"/>
          <w:color w:val="222222"/>
          <w:lang w:val="en"/>
        </w:rPr>
        <w:t>ideo playback will continue to operate continuously.</w:t>
      </w:r>
    </w:p>
    <w:p w14:paraId="7F5E6AC2" w14:textId="77777777" w:rsidR="009A7ACF" w:rsidRDefault="009A7ACF" w:rsidP="000176B2">
      <w:pPr>
        <w:rPr>
          <w:rFonts w:eastAsiaTheme="minorEastAsia"/>
        </w:rPr>
      </w:pPr>
      <w:r>
        <w:rPr>
          <w:rFonts w:eastAsiaTheme="minorEastAsia" w:hint="eastAsia"/>
        </w:rPr>
        <w:t>(</w:t>
      </w:r>
      <w:r>
        <w:rPr>
          <w:color w:val="222222"/>
          <w:lang w:val="en"/>
        </w:rPr>
        <w:t xml:space="preserve">Refer to "RENESAS_RCH3M3M3NE3_GStreamer_UsersManual_UME" for details on </w:t>
      </w:r>
      <w:r w:rsidR="008578B1">
        <w:rPr>
          <w:color w:val="222222"/>
          <w:lang w:val="en"/>
        </w:rPr>
        <w:t>v</w:t>
      </w:r>
      <w:r>
        <w:rPr>
          <w:color w:val="222222"/>
          <w:lang w:val="en"/>
        </w:rPr>
        <w:t>ideo playback</w:t>
      </w:r>
      <w:r>
        <w:rPr>
          <w:rFonts w:eastAsiaTheme="minorEastAsia"/>
        </w:rPr>
        <w:t>)</w:t>
      </w:r>
    </w:p>
    <w:p w14:paraId="643295F3" w14:textId="77777777" w:rsidR="00B87E6A" w:rsidRPr="006E672C" w:rsidRDefault="00B87E6A" w:rsidP="000176B2">
      <w:pPr>
        <w:rPr>
          <w:rFonts w:eastAsiaTheme="minorEastAsia"/>
        </w:rPr>
      </w:pPr>
    </w:p>
    <w:p w14:paraId="03AF86B0" w14:textId="77777777" w:rsidR="000176B2" w:rsidRDefault="006E672C" w:rsidP="000176B2">
      <w:pPr>
        <w:pStyle w:val="Web"/>
        <w:rPr>
          <w:rFonts w:eastAsiaTheme="minorEastAsia"/>
          <w:b/>
          <w:color w:val="FF0000"/>
        </w:rPr>
      </w:pPr>
      <w:r>
        <w:rPr>
          <w:rFonts w:eastAsiaTheme="minorEastAsia"/>
          <w:b/>
          <w:noProof/>
          <w:color w:val="FF0000"/>
        </w:rPr>
        <mc:AlternateContent>
          <mc:Choice Requires="wpc">
            <w:drawing>
              <wp:inline distT="0" distB="0" distL="0" distR="0" wp14:anchorId="678EE89F" wp14:editId="707F14C5">
                <wp:extent cx="6120765" cy="4052205"/>
                <wp:effectExtent l="0" t="0" r="0" b="100965"/>
                <wp:docPr id="896" name="キャンバス 8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4" name="直線コネクタ 854"/>
                        <wps:cNvCnPr/>
                        <wps:spPr>
                          <a:xfrm flipV="1">
                            <a:off x="1291910" y="2972091"/>
                            <a:ext cx="4404338" cy="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855" name="グループ化 855"/>
                        <wpg:cNvGrpSpPr/>
                        <wpg:grpSpPr>
                          <a:xfrm>
                            <a:off x="1398623" y="3204294"/>
                            <a:ext cx="1419149" cy="819302"/>
                            <a:chOff x="1316736" y="299866"/>
                            <a:chExt cx="1419149" cy="819302"/>
                          </a:xfrm>
                        </wpg:grpSpPr>
                        <wps:wsp>
                          <wps:cNvPr id="856" name="正方形/長方形 856"/>
                          <wps:cNvSpPr/>
                          <wps:spPr>
                            <a:xfrm>
                              <a:off x="1316736" y="299866"/>
                              <a:ext cx="1419149" cy="819302"/>
                            </a:xfrm>
                            <a:prstGeom prst="rect">
                              <a:avLst/>
                            </a:prstGeom>
                            <a:solidFill>
                              <a:schemeClr val="bg1"/>
                            </a:solidFill>
                            <a:ln w="9525" cap="flat" cmpd="sng" algn="ctr">
                              <a:solidFill>
                                <a:schemeClr val="tx1"/>
                              </a:solidFill>
                              <a:prstDash val="solid"/>
                            </a:ln>
                            <a:effectLst>
                              <a:outerShdw blurRad="50800" dist="38100" dir="2700000" algn="tl" rotWithShape="0">
                                <a:prstClr val="black">
                                  <a:alpha val="40000"/>
                                </a:prstClr>
                              </a:outerShdw>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7" name="フローチャート: 代替処理 857"/>
                          <wps:cNvSpPr/>
                          <wps:spPr>
                            <a:xfrm>
                              <a:off x="1389888" y="380295"/>
                              <a:ext cx="1280160" cy="658406"/>
                            </a:xfrm>
                            <a:prstGeom prst="flowChartAlternateProcess">
                              <a:avLst/>
                            </a:prstGeom>
                            <a:blipFill>
                              <a:blip r:embed="rId26"/>
                              <a:tile tx="0" ty="0" sx="100000" sy="100000" flip="none" algn="tl"/>
                            </a:blipFill>
                            <a:ln w="9525" cap="flat" cmpd="sng" algn="ctr">
                              <a:solidFill>
                                <a:schemeClr val="tx1"/>
                              </a:solidFill>
                              <a:prstDash val="solid"/>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8" name="スマイル 858"/>
                          <wps:cNvSpPr/>
                          <wps:spPr>
                            <a:xfrm>
                              <a:off x="1616661" y="453437"/>
                              <a:ext cx="329184" cy="299924"/>
                            </a:xfrm>
                            <a:prstGeom prst="smileyFace">
                              <a:avLst/>
                            </a:prstGeom>
                            <a:solidFill>
                              <a:schemeClr val="bg1">
                                <a:lumMod val="95000"/>
                              </a:schemeClr>
                            </a:solidFill>
                            <a:ln w="9525" cap="flat" cmpd="sng" algn="ctr">
                              <a:solidFill>
                                <a:schemeClr val="tx1"/>
                              </a:solidFill>
                              <a:prstDash val="solid"/>
                            </a:ln>
                            <a:effectLst>
                              <a:outerShdw blurRad="40000" dist="23000" dir="5400000" rotWithShape="0">
                                <a:srgbClr val="000000">
                                  <a:alpha val="35000"/>
                                </a:srgbClr>
                              </a:outerShdw>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60" name="二等辺三角形 860"/>
                          <wps:cNvSpPr/>
                          <wps:spPr>
                            <a:xfrm>
                              <a:off x="2106778" y="629050"/>
                              <a:ext cx="307238" cy="343815"/>
                            </a:xfrm>
                            <a:prstGeom prst="triangle">
                              <a:avLst/>
                            </a:prstGeom>
                            <a:solidFill>
                              <a:schemeClr val="bg1">
                                <a:lumMod val="50000"/>
                              </a:schemeClr>
                            </a:solidFill>
                            <a:ln w="9525" cap="flat" cmpd="sng" algn="ctr">
                              <a:solidFill>
                                <a:schemeClr val="tx1"/>
                              </a:solidFill>
                              <a:prstDash val="solid"/>
                            </a:ln>
                            <a:effectLst>
                              <a:outerShdw blurRad="40000" dist="23000" dir="5400000" rotWithShape="0">
                                <a:srgbClr val="000000">
                                  <a:alpha val="35000"/>
                                </a:srgbClr>
                              </a:outerShdw>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g:wgp>
                        <wpg:cNvPr id="861" name="グループ化 861"/>
                        <wpg:cNvGrpSpPr/>
                        <wpg:grpSpPr>
                          <a:xfrm>
                            <a:off x="2981692" y="3204997"/>
                            <a:ext cx="1418590" cy="818515"/>
                            <a:chOff x="0" y="0"/>
                            <a:chExt cx="1419149" cy="819302"/>
                          </a:xfrm>
                        </wpg:grpSpPr>
                        <wps:wsp>
                          <wps:cNvPr id="862" name="正方形/長方形 862"/>
                          <wps:cNvSpPr/>
                          <wps:spPr>
                            <a:xfrm>
                              <a:off x="0" y="0"/>
                              <a:ext cx="1419149" cy="819302"/>
                            </a:xfrm>
                            <a:prstGeom prst="rect">
                              <a:avLst/>
                            </a:prstGeom>
                            <a:solidFill>
                              <a:schemeClr val="bg1"/>
                            </a:solidFill>
                            <a:ln w="9525" cap="flat" cmpd="sng" algn="ctr">
                              <a:solidFill>
                                <a:schemeClr val="tx1"/>
                              </a:solidFill>
                              <a:prstDash val="solid"/>
                            </a:ln>
                            <a:effectLst>
                              <a:outerShdw blurRad="50800" dist="38100" dir="2700000" algn="tl" rotWithShape="0">
                                <a:prstClr val="black">
                                  <a:alpha val="40000"/>
                                </a:prstClr>
                              </a:outerShdw>
                            </a:effectLst>
                          </wps:spPr>
                          <wps:bodyPr rot="0" spcFirstLastPara="0" vert="horz" wrap="square" lIns="0" tIns="0" rIns="0" bIns="0" numCol="1" spcCol="0" rtlCol="0" fromWordArt="0" anchor="ctr" anchorCtr="0" forceAA="0" compatLnSpc="1">
                            <a:prstTxWarp prst="textNoShape">
                              <a:avLst/>
                            </a:prstTxWarp>
                            <a:noAutofit/>
                          </wps:bodyPr>
                        </wps:wsp>
                        <wps:wsp>
                          <wps:cNvPr id="863" name="フローチャート: 代替処理 863"/>
                          <wps:cNvSpPr/>
                          <wps:spPr>
                            <a:xfrm>
                              <a:off x="73152" y="80429"/>
                              <a:ext cx="1280160" cy="658406"/>
                            </a:xfrm>
                            <a:prstGeom prst="flowChartAlternateProcess">
                              <a:avLst/>
                            </a:prstGeom>
                            <a:solidFill>
                              <a:schemeClr val="tx1"/>
                            </a:solidFill>
                            <a:ln w="9525" cap="flat" cmpd="sng" algn="ctr">
                              <a:solidFill>
                                <a:schemeClr val="tx1"/>
                              </a:solidFill>
                              <a:prstDash val="solid"/>
                            </a:ln>
                            <a:effectLst/>
                          </wps:spPr>
                          <wps:bodyPr rot="0" spcFirstLastPara="0" vert="horz" wrap="square" lIns="0" tIns="0" rIns="0" bIns="0" numCol="1" spcCol="0" rtlCol="0" fromWordArt="0" anchor="ctr" anchorCtr="0" forceAA="0" compatLnSpc="1">
                            <a:prstTxWarp prst="textNoShape">
                              <a:avLst/>
                            </a:prstTxWarp>
                            <a:noAutofit/>
                          </wps:bodyPr>
                        </wps:wsp>
                      </wpg:wgp>
                      <wps:wsp>
                        <wps:cNvPr id="416" name="直線コネクタ 416"/>
                        <wps:cNvCnPr/>
                        <wps:spPr>
                          <a:xfrm>
                            <a:off x="143169" y="1859335"/>
                            <a:ext cx="5844540" cy="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wps:wsp>
                        <wps:cNvPr id="417" name="直線コネクタ 417"/>
                        <wps:cNvCnPr/>
                        <wps:spPr>
                          <a:xfrm>
                            <a:off x="147309" y="2616066"/>
                            <a:ext cx="5844540" cy="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wps:wsp>
                        <wps:cNvPr id="418" name="テキスト ボックス 418"/>
                        <wps:cNvSpPr txBox="1"/>
                        <wps:spPr>
                          <a:xfrm>
                            <a:off x="0" y="17"/>
                            <a:ext cx="607161" cy="241786"/>
                          </a:xfrm>
                          <a:prstGeom prst="rect">
                            <a:avLst/>
                          </a:prstGeom>
                          <a:solidFill>
                            <a:schemeClr val="lt1"/>
                          </a:solidFill>
                          <a:ln w="6350">
                            <a:noFill/>
                          </a:ln>
                        </wps:spPr>
                        <wps:txbx>
                          <w:txbxContent>
                            <w:p w14:paraId="08300DD7" w14:textId="77777777" w:rsidR="007B53F4" w:rsidRPr="0026760F" w:rsidRDefault="007B53F4" w:rsidP="006E672C">
                              <w:pPr>
                                <w:rPr>
                                  <w:rFonts w:asciiTheme="majorHAnsi" w:hAnsiTheme="majorHAnsi" w:cstheme="majorHAnsi"/>
                                  <w:rPrChange w:id="190" w:author="作成者">
                                    <w:rPr/>
                                  </w:rPrChange>
                                </w:rPr>
                              </w:pPr>
                              <w:r w:rsidRPr="0026760F">
                                <w:rPr>
                                  <w:rFonts w:asciiTheme="majorHAnsi" w:hAnsiTheme="majorHAnsi" w:cstheme="majorHAnsi"/>
                                  <w:rPrChange w:id="191" w:author="作成者">
                                    <w:rPr>
                                      <w:rFonts w:hint="eastAsia"/>
                                    </w:rPr>
                                  </w:rPrChange>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9" name="テキスト ボックス 10"/>
                        <wps:cNvSpPr txBox="1"/>
                        <wps:spPr>
                          <a:xfrm>
                            <a:off x="0" y="1942738"/>
                            <a:ext cx="665682" cy="241300"/>
                          </a:xfrm>
                          <a:prstGeom prst="rect">
                            <a:avLst/>
                          </a:prstGeom>
                          <a:solidFill>
                            <a:schemeClr val="lt1"/>
                          </a:solidFill>
                          <a:ln w="6350">
                            <a:noFill/>
                          </a:ln>
                        </wps:spPr>
                        <wps:txbx>
                          <w:txbxContent>
                            <w:p w14:paraId="412248DC" w14:textId="77777777" w:rsidR="007B53F4" w:rsidRPr="0026760F" w:rsidRDefault="007B53F4" w:rsidP="006E672C">
                              <w:pPr>
                                <w:pStyle w:val="Web"/>
                                <w:rPr>
                                  <w:rFonts w:asciiTheme="majorHAnsi" w:hAnsiTheme="majorHAnsi" w:cstheme="majorHAnsi"/>
                                  <w:rPrChange w:id="192" w:author="作成者">
                                    <w:rPr/>
                                  </w:rPrChange>
                                </w:rPr>
                              </w:pPr>
                              <w:r w:rsidRPr="0026760F">
                                <w:rPr>
                                  <w:rFonts w:asciiTheme="majorHAnsi" w:hAnsiTheme="majorHAnsi" w:cstheme="majorHAnsi"/>
                                  <w:sz w:val="20"/>
                                  <w:szCs w:val="20"/>
                                  <w:rPrChange w:id="193" w:author="作成者">
                                    <w:rPr>
                                      <w:sz w:val="20"/>
                                      <w:szCs w:val="20"/>
                                    </w:rPr>
                                  </w:rPrChange>
                                </w:rPr>
                                <w:t>Linux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0" name="テキスト ボックス 10"/>
                        <wps:cNvSpPr txBox="1"/>
                        <wps:spPr>
                          <a:xfrm>
                            <a:off x="202" y="2870030"/>
                            <a:ext cx="665480" cy="240665"/>
                          </a:xfrm>
                          <a:prstGeom prst="rect">
                            <a:avLst/>
                          </a:prstGeom>
                          <a:solidFill>
                            <a:schemeClr val="lt1"/>
                          </a:solidFill>
                          <a:ln w="6350">
                            <a:noFill/>
                          </a:ln>
                        </wps:spPr>
                        <wps:txbx>
                          <w:txbxContent>
                            <w:p w14:paraId="726BE512" w14:textId="77777777" w:rsidR="007B53F4" w:rsidRPr="0026760F" w:rsidRDefault="007B53F4" w:rsidP="006E672C">
                              <w:pPr>
                                <w:pStyle w:val="Web"/>
                                <w:ind w:firstLine="187"/>
                                <w:rPr>
                                  <w:rFonts w:asciiTheme="majorHAnsi" w:hAnsiTheme="majorHAnsi" w:cstheme="majorHAnsi"/>
                                  <w:rPrChange w:id="194" w:author="作成者">
                                    <w:rPr/>
                                  </w:rPrChange>
                                </w:rPr>
                              </w:pPr>
                              <w:r w:rsidRPr="0026760F">
                                <w:rPr>
                                  <w:rFonts w:asciiTheme="majorHAnsi" w:hAnsiTheme="majorHAnsi" w:cstheme="majorHAnsi"/>
                                  <w:sz w:val="20"/>
                                  <w:szCs w:val="20"/>
                                  <w:rPrChange w:id="195" w:author="作成者">
                                    <w:rPr>
                                      <w:sz w:val="20"/>
                                      <w:szCs w:val="20"/>
                                    </w:rPr>
                                  </w:rPrChange>
                                </w:rPr>
                                <w:t>HW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テキスト ボックス 11"/>
                        <wps:cNvSpPr txBox="1"/>
                        <wps:spPr>
                          <a:xfrm>
                            <a:off x="146303" y="764742"/>
                            <a:ext cx="911399" cy="347552"/>
                          </a:xfrm>
                          <a:prstGeom prst="rect">
                            <a:avLst/>
                          </a:prstGeom>
                          <a:solidFill>
                            <a:schemeClr val="lt1"/>
                          </a:solidFill>
                          <a:ln w="6350">
                            <a:solidFill>
                              <a:prstClr val="black"/>
                            </a:solidFill>
                          </a:ln>
                        </wps:spPr>
                        <wps:txbx>
                          <w:txbxContent>
                            <w:p w14:paraId="1BCEFBD8" w14:textId="77777777" w:rsidR="007B53F4" w:rsidRPr="0026760F" w:rsidRDefault="007B53F4" w:rsidP="00B87E6A">
                              <w:pPr>
                                <w:pStyle w:val="Web"/>
                                <w:rPr>
                                  <w:rFonts w:asciiTheme="majorHAnsi" w:hAnsiTheme="majorHAnsi" w:cstheme="majorHAnsi"/>
                                  <w:color w:val="000000" w:themeColor="text1"/>
                                  <w:sz w:val="16"/>
                                  <w:szCs w:val="16"/>
                                  <w14:textOutline w14:w="0" w14:cap="flat" w14:cmpd="sng" w14:algn="ctr">
                                    <w14:noFill/>
                                    <w14:prstDash w14:val="solid"/>
                                    <w14:round/>
                                  </w14:textOutline>
                                  <w:rPrChange w:id="196" w:author="作成者">
                                    <w:rPr>
                                      <w:color w:val="000000" w:themeColor="text1"/>
                                      <w:sz w:val="16"/>
                                      <w:szCs w:val="16"/>
                                      <w14:textOutline w14:w="0" w14:cap="flat" w14:cmpd="sng" w14:algn="ctr">
                                        <w14:noFill/>
                                        <w14:prstDash w14:val="solid"/>
                                        <w14:round/>
                                      </w14:textOutline>
                                    </w:rPr>
                                  </w:rPrChange>
                                </w:rPr>
                              </w:pPr>
                              <w:r w:rsidRPr="0026760F">
                                <w:rPr>
                                  <w:rFonts w:asciiTheme="majorHAnsi" w:hAnsiTheme="majorHAnsi" w:cstheme="majorHAnsi"/>
                                  <w:sz w:val="16"/>
                                  <w:szCs w:val="16"/>
                                  <w:rPrChange w:id="197" w:author="作成者">
                                    <w:rPr>
                                      <w:sz w:val="16"/>
                                      <w:szCs w:val="16"/>
                                    </w:rPr>
                                  </w:rPrChange>
                                </w:rPr>
                                <w:t xml:space="preserve">Video playback </w:t>
                              </w:r>
                              <w:r w:rsidRPr="0026760F">
                                <w:rPr>
                                  <w:rFonts w:asciiTheme="majorHAnsi" w:hAnsiTheme="majorHAnsi" w:cstheme="majorHAnsi"/>
                                  <w:color w:val="000000" w:themeColor="text1"/>
                                  <w:sz w:val="16"/>
                                  <w:szCs w:val="16"/>
                                  <w14:textOutline w14:w="0" w14:cap="flat" w14:cmpd="sng" w14:algn="ctr">
                                    <w14:noFill/>
                                    <w14:prstDash w14:val="solid"/>
                                    <w14:round/>
                                  </w14:textOutline>
                                  <w:rPrChange w:id="198" w:author="作成者">
                                    <w:rPr>
                                      <w:color w:val="000000" w:themeColor="text1"/>
                                      <w:sz w:val="16"/>
                                      <w:szCs w:val="16"/>
                                      <w14:textOutline w14:w="0" w14:cap="flat" w14:cmpd="sng" w14:algn="ctr">
                                        <w14:noFill/>
                                        <w14:prstDash w14:val="solid"/>
                                        <w14:round/>
                                      </w14:textOutline>
                                    </w:rPr>
                                  </w:rPrChange>
                                </w:rPr>
                                <w:t>Application</w:t>
                              </w:r>
                            </w:p>
                            <w:p w14:paraId="6EA03EC5" w14:textId="77777777" w:rsidR="007B53F4" w:rsidRPr="002E1623" w:rsidRDefault="007B53F4" w:rsidP="006E672C">
                              <w:pPr>
                                <w:pStyle w:val="Web"/>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テキスト ボックス 11"/>
                        <wps:cNvSpPr txBox="1"/>
                        <wps:spPr>
                          <a:xfrm>
                            <a:off x="147309" y="327461"/>
                            <a:ext cx="903569" cy="218402"/>
                          </a:xfrm>
                          <a:prstGeom prst="rect">
                            <a:avLst/>
                          </a:prstGeom>
                          <a:solidFill>
                            <a:schemeClr val="lt1"/>
                          </a:solidFill>
                          <a:ln w="6350">
                            <a:solidFill>
                              <a:prstClr val="black"/>
                            </a:solidFill>
                          </a:ln>
                        </wps:spPr>
                        <wps:txbx>
                          <w:txbxContent>
                            <w:p w14:paraId="322E3621" w14:textId="77777777" w:rsidR="007B53F4" w:rsidRPr="0026760F" w:rsidRDefault="007B53F4" w:rsidP="006E672C">
                              <w:pPr>
                                <w:pStyle w:val="Web"/>
                                <w:rPr>
                                  <w:rFonts w:asciiTheme="majorHAnsi" w:hAnsiTheme="majorHAnsi" w:cstheme="majorHAnsi"/>
                                  <w:sz w:val="14"/>
                                  <w:szCs w:val="14"/>
                                  <w:rPrChange w:id="199" w:author="作成者">
                                    <w:rPr>
                                      <w:sz w:val="14"/>
                                      <w:szCs w:val="14"/>
                                    </w:rPr>
                                  </w:rPrChange>
                                </w:rPr>
                              </w:pPr>
                              <w:r w:rsidRPr="0026760F">
                                <w:rPr>
                                  <w:rFonts w:asciiTheme="majorHAnsi" w:hAnsiTheme="majorHAnsi" w:cstheme="majorHAnsi"/>
                                  <w:sz w:val="14"/>
                                  <w:szCs w:val="14"/>
                                  <w:rPrChange w:id="200" w:author="作成者">
                                    <w:rPr>
                                      <w:rFonts w:hint="eastAsia"/>
                                      <w:sz w:val="14"/>
                                      <w:szCs w:val="14"/>
                                    </w:rPr>
                                  </w:rPrChange>
                                </w:rPr>
                                <w:t>S</w:t>
                              </w:r>
                              <w:r w:rsidRPr="0026760F">
                                <w:rPr>
                                  <w:rFonts w:asciiTheme="majorHAnsi" w:hAnsiTheme="majorHAnsi" w:cstheme="majorHAnsi"/>
                                  <w:sz w:val="14"/>
                                  <w:szCs w:val="14"/>
                                  <w:rPrChange w:id="201" w:author="作成者">
                                    <w:rPr>
                                      <w:sz w:val="14"/>
                                      <w:szCs w:val="14"/>
                                    </w:rPr>
                                  </w:rPrChange>
                                </w:rPr>
                                <w:t>ystem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3" name="テキスト ボックス 11"/>
                        <wps:cNvSpPr txBox="1"/>
                        <wps:spPr>
                          <a:xfrm>
                            <a:off x="147309" y="1428657"/>
                            <a:ext cx="903569" cy="211455"/>
                          </a:xfrm>
                          <a:prstGeom prst="rect">
                            <a:avLst/>
                          </a:prstGeom>
                          <a:solidFill>
                            <a:schemeClr val="lt1"/>
                          </a:solidFill>
                          <a:ln w="6350">
                            <a:solidFill>
                              <a:prstClr val="black"/>
                            </a:solidFill>
                          </a:ln>
                        </wps:spPr>
                        <wps:txbx>
                          <w:txbxContent>
                            <w:p w14:paraId="6098B675" w14:textId="77777777" w:rsidR="007B53F4" w:rsidRPr="0026760F" w:rsidRDefault="007B53F4" w:rsidP="006E672C">
                              <w:pPr>
                                <w:pStyle w:val="Web"/>
                                <w:rPr>
                                  <w:rFonts w:asciiTheme="majorHAnsi" w:hAnsiTheme="majorHAnsi" w:cstheme="majorHAnsi"/>
                                  <w:sz w:val="16"/>
                                  <w:szCs w:val="16"/>
                                  <w:rPrChange w:id="202" w:author="作成者">
                                    <w:rPr>
                                      <w:sz w:val="16"/>
                                      <w:szCs w:val="16"/>
                                    </w:rPr>
                                  </w:rPrChange>
                                </w:rPr>
                              </w:pPr>
                              <w:proofErr w:type="spellStart"/>
                              <w:r w:rsidRPr="0026760F">
                                <w:rPr>
                                  <w:rFonts w:asciiTheme="majorHAnsi" w:hAnsiTheme="majorHAnsi" w:cstheme="majorHAnsi"/>
                                  <w:sz w:val="16"/>
                                  <w:szCs w:val="16"/>
                                  <w:rPrChange w:id="203" w:author="作成者">
                                    <w:rPr>
                                      <w:rFonts w:hint="eastAsia"/>
                                      <w:sz w:val="16"/>
                                      <w:szCs w:val="16"/>
                                    </w:rPr>
                                  </w:rPrChange>
                                </w:rPr>
                                <w:t>G</w:t>
                              </w:r>
                              <w:r w:rsidRPr="0026760F">
                                <w:rPr>
                                  <w:rFonts w:asciiTheme="majorHAnsi" w:hAnsiTheme="majorHAnsi" w:cstheme="majorHAnsi"/>
                                  <w:sz w:val="16"/>
                                  <w:szCs w:val="16"/>
                                  <w:rPrChange w:id="204" w:author="作成者">
                                    <w:rPr>
                                      <w:sz w:val="16"/>
                                      <w:szCs w:val="16"/>
                                    </w:rPr>
                                  </w:rPrChange>
                                </w:rPr>
                                <w:t>S</w:t>
                              </w:r>
                              <w:r w:rsidRPr="0026760F">
                                <w:rPr>
                                  <w:rFonts w:asciiTheme="majorHAnsi" w:hAnsiTheme="majorHAnsi" w:cstheme="majorHAnsi"/>
                                  <w:sz w:val="16"/>
                                  <w:szCs w:val="16"/>
                                  <w:rPrChange w:id="205" w:author="作成者">
                                    <w:rPr>
                                      <w:rFonts w:hint="eastAsia"/>
                                      <w:sz w:val="16"/>
                                      <w:szCs w:val="16"/>
                                    </w:rPr>
                                  </w:rPrChange>
                                </w:rPr>
                                <w:t>treamer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4" name="直線コネクタ 424"/>
                        <wps:cNvCnPr/>
                        <wps:spPr>
                          <a:xfrm flipV="1">
                            <a:off x="1050878" y="439930"/>
                            <a:ext cx="4892686" cy="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5" name="直線コネクタ 425"/>
                        <wps:cNvCnPr/>
                        <wps:spPr>
                          <a:xfrm>
                            <a:off x="1057702" y="939081"/>
                            <a:ext cx="4896208" cy="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7" name="直線コネクタ 427"/>
                        <wps:cNvCnPr/>
                        <wps:spPr>
                          <a:xfrm>
                            <a:off x="1050878" y="1534385"/>
                            <a:ext cx="4892685" cy="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8" name="直線コネクタ 428"/>
                        <wps:cNvCnPr/>
                        <wps:spPr>
                          <a:xfrm>
                            <a:off x="991834" y="2260026"/>
                            <a:ext cx="49517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9" name="テキスト ボックス 11"/>
                        <wps:cNvSpPr txBox="1"/>
                        <wps:spPr>
                          <a:xfrm>
                            <a:off x="147309" y="2143227"/>
                            <a:ext cx="903569" cy="210820"/>
                          </a:xfrm>
                          <a:prstGeom prst="rect">
                            <a:avLst/>
                          </a:prstGeom>
                          <a:solidFill>
                            <a:schemeClr val="lt1"/>
                          </a:solidFill>
                          <a:ln w="6350">
                            <a:solidFill>
                              <a:prstClr val="black"/>
                            </a:solidFill>
                          </a:ln>
                        </wps:spPr>
                        <wps:txbx>
                          <w:txbxContent>
                            <w:p w14:paraId="593F12C4" w14:textId="77777777" w:rsidR="007B53F4" w:rsidRPr="00F04E67" w:rsidRDefault="007B53F4" w:rsidP="006E672C">
                              <w:pPr>
                                <w:pStyle w:val="Web"/>
                                <w:rPr>
                                  <w:rFonts w:asciiTheme="majorHAnsi" w:hAnsiTheme="majorHAnsi" w:cstheme="majorHAnsi"/>
                                  <w:sz w:val="28"/>
                                  <w:rPrChange w:id="206" w:author="作成者">
                                    <w:rPr/>
                                  </w:rPrChange>
                                </w:rPr>
                              </w:pPr>
                              <w:r w:rsidRPr="00F04E67">
                                <w:rPr>
                                  <w:rFonts w:asciiTheme="majorHAnsi" w:hAnsiTheme="majorHAnsi" w:cstheme="majorHAnsi"/>
                                  <w:sz w:val="16"/>
                                  <w:szCs w:val="14"/>
                                  <w:rPrChange w:id="207" w:author="作成者">
                                    <w:rPr>
                                      <w:sz w:val="14"/>
                                      <w:szCs w:val="14"/>
                                    </w:rPr>
                                  </w:rPrChange>
                                </w:rPr>
                                <w:t>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六角形 430"/>
                        <wps:cNvSpPr/>
                        <wps:spPr>
                          <a:xfrm>
                            <a:off x="1141170" y="833144"/>
                            <a:ext cx="1623975" cy="212085"/>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525084A3" w14:textId="77777777" w:rsidR="007B53F4" w:rsidRPr="0026760F" w:rsidRDefault="007B53F4">
                              <w:pPr>
                                <w:jc w:val="center"/>
                                <w:rPr>
                                  <w:rFonts w:asciiTheme="majorHAnsi" w:hAnsiTheme="majorHAnsi" w:cstheme="majorHAnsi"/>
                                  <w:sz w:val="16"/>
                                  <w:szCs w:val="16"/>
                                  <w:rPrChange w:id="208" w:author="作成者">
                                    <w:rPr>
                                      <w:sz w:val="16"/>
                                      <w:szCs w:val="16"/>
                                    </w:rPr>
                                  </w:rPrChange>
                                </w:rPr>
                              </w:pPr>
                              <w:r w:rsidRPr="0026760F">
                                <w:rPr>
                                  <w:rFonts w:asciiTheme="majorHAnsi" w:hAnsiTheme="majorHAnsi" w:cstheme="majorHAnsi"/>
                                  <w:color w:val="222222"/>
                                  <w:sz w:val="16"/>
                                  <w:szCs w:val="16"/>
                                  <w:lang w:val="en"/>
                                  <w:rPrChange w:id="209" w:author="作成者">
                                    <w:rPr>
                                      <w:color w:val="222222"/>
                                      <w:sz w:val="16"/>
                                      <w:szCs w:val="16"/>
                                      <w:lang w:val="en"/>
                                    </w:rPr>
                                  </w:rPrChange>
                                </w:rPr>
                                <w:t>Video playback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1" name="六角形 431"/>
                        <wps:cNvSpPr/>
                        <wps:spPr>
                          <a:xfrm>
                            <a:off x="4532110" y="833433"/>
                            <a:ext cx="1421800" cy="211455"/>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0F3F74B8" w14:textId="77777777" w:rsidR="007B53F4" w:rsidRPr="0026760F" w:rsidRDefault="007B53F4" w:rsidP="006E672C">
                              <w:pPr>
                                <w:jc w:val="center"/>
                                <w:rPr>
                                  <w:rFonts w:asciiTheme="majorHAnsi" w:hAnsiTheme="majorHAnsi" w:cstheme="majorHAnsi"/>
                                  <w:rPrChange w:id="210" w:author="作成者">
                                    <w:rPr/>
                                  </w:rPrChange>
                                </w:rPr>
                              </w:pPr>
                              <w:r w:rsidRPr="0026760F">
                                <w:rPr>
                                  <w:rFonts w:asciiTheme="majorHAnsi" w:hAnsiTheme="majorHAnsi" w:cstheme="majorHAnsi"/>
                                  <w:color w:val="222222"/>
                                  <w:sz w:val="16"/>
                                  <w:szCs w:val="16"/>
                                  <w:lang w:val="en"/>
                                  <w:rPrChange w:id="211" w:author="作成者">
                                    <w:rPr>
                                      <w:color w:val="222222"/>
                                      <w:sz w:val="16"/>
                                      <w:szCs w:val="16"/>
                                      <w:lang w:val="en"/>
                                    </w:rPr>
                                  </w:rPrChange>
                                </w:rPr>
                                <w:t>Video playback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2" name="六角形 432"/>
                        <wps:cNvSpPr/>
                        <wps:spPr>
                          <a:xfrm>
                            <a:off x="2390115" y="327464"/>
                            <a:ext cx="679952" cy="211455"/>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4F6F6AA7" w14:textId="77777777" w:rsidR="007B53F4" w:rsidRPr="0026760F" w:rsidRDefault="007B53F4" w:rsidP="006E672C">
                              <w:pPr>
                                <w:jc w:val="center"/>
                                <w:rPr>
                                  <w:rFonts w:asciiTheme="majorHAnsi" w:hAnsiTheme="majorHAnsi" w:cstheme="majorHAnsi"/>
                                  <w:rPrChange w:id="212" w:author="作成者">
                                    <w:rPr/>
                                  </w:rPrChange>
                                </w:rPr>
                              </w:pPr>
                              <w:r w:rsidRPr="0026760F">
                                <w:rPr>
                                  <w:rFonts w:asciiTheme="majorHAnsi" w:hAnsiTheme="majorHAnsi" w:cstheme="majorHAnsi"/>
                                  <w:color w:val="222222"/>
                                  <w:sz w:val="16"/>
                                  <w:szCs w:val="16"/>
                                  <w:lang w:val="en"/>
                                  <w:rPrChange w:id="213" w:author="作成者">
                                    <w:rPr>
                                      <w:color w:val="222222"/>
                                      <w:sz w:val="16"/>
                                      <w:szCs w:val="16"/>
                                      <w:lang w:val="en"/>
                                    </w:rPr>
                                  </w:rPrChange>
                                </w:rPr>
                                <w:t>Stop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3" name="六角形 433"/>
                        <wps:cNvSpPr/>
                        <wps:spPr>
                          <a:xfrm>
                            <a:off x="1262649" y="1428703"/>
                            <a:ext cx="1517127" cy="210820"/>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4C8E6A85" w14:textId="77777777" w:rsidR="007B53F4" w:rsidRPr="0026760F" w:rsidRDefault="007B53F4">
                              <w:pPr>
                                <w:jc w:val="center"/>
                                <w:rPr>
                                  <w:rFonts w:asciiTheme="majorHAnsi" w:hAnsiTheme="majorHAnsi" w:cstheme="majorHAnsi"/>
                                  <w:sz w:val="16"/>
                                  <w:szCs w:val="16"/>
                                  <w:rPrChange w:id="214" w:author="作成者">
                                    <w:rPr>
                                      <w:sz w:val="16"/>
                                      <w:szCs w:val="16"/>
                                    </w:rPr>
                                  </w:rPrChange>
                                </w:rPr>
                              </w:pPr>
                              <w:r w:rsidRPr="0026760F">
                                <w:rPr>
                                  <w:rFonts w:asciiTheme="majorHAnsi" w:hAnsiTheme="majorHAnsi" w:cstheme="majorHAnsi"/>
                                  <w:color w:val="222222"/>
                                  <w:sz w:val="16"/>
                                  <w:szCs w:val="16"/>
                                  <w:lang w:val="en"/>
                                  <w:rPrChange w:id="215" w:author="作成者">
                                    <w:rPr>
                                      <w:color w:val="222222"/>
                                      <w:sz w:val="16"/>
                                      <w:szCs w:val="16"/>
                                      <w:lang w:val="en"/>
                                    </w:rPr>
                                  </w:rPrChange>
                                </w:rPr>
                                <w:t>During playback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4" name="六角形 434"/>
                        <wps:cNvSpPr/>
                        <wps:spPr>
                          <a:xfrm>
                            <a:off x="4236859" y="321398"/>
                            <a:ext cx="599946" cy="210820"/>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29B900DA" w14:textId="77777777" w:rsidR="007B53F4" w:rsidRPr="0026760F" w:rsidRDefault="007B53F4" w:rsidP="00B87E6A">
                              <w:pPr>
                                <w:jc w:val="center"/>
                                <w:rPr>
                                  <w:rFonts w:asciiTheme="majorHAnsi" w:hAnsiTheme="majorHAnsi" w:cstheme="majorHAnsi"/>
                                  <w:sz w:val="16"/>
                                  <w:szCs w:val="16"/>
                                  <w:rPrChange w:id="216" w:author="作成者">
                                    <w:rPr>
                                      <w:sz w:val="16"/>
                                      <w:szCs w:val="16"/>
                                    </w:rPr>
                                  </w:rPrChange>
                                </w:rPr>
                              </w:pPr>
                              <w:r w:rsidRPr="0026760F">
                                <w:rPr>
                                  <w:rFonts w:asciiTheme="majorHAnsi" w:hAnsiTheme="majorHAnsi" w:cstheme="majorHAnsi"/>
                                  <w:color w:val="222222"/>
                                  <w:sz w:val="16"/>
                                  <w:szCs w:val="16"/>
                                  <w:lang w:val="en"/>
                                  <w:rPrChange w:id="217" w:author="作成者">
                                    <w:rPr>
                                      <w:color w:val="222222"/>
                                      <w:sz w:val="16"/>
                                      <w:szCs w:val="16"/>
                                      <w:lang w:val="en"/>
                                    </w:rPr>
                                  </w:rPrChange>
                                </w:rPr>
                                <w:t>Restart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5" name="六角形 435"/>
                        <wps:cNvSpPr/>
                        <wps:spPr>
                          <a:xfrm>
                            <a:off x="1291910" y="2157352"/>
                            <a:ext cx="1497318" cy="210820"/>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0E49B8FD" w14:textId="77777777" w:rsidR="007B53F4" w:rsidRPr="0026760F" w:rsidRDefault="007B53F4" w:rsidP="001B3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eastAsia="ＭＳ ゴシック" w:hAnsiTheme="majorHAnsi" w:cstheme="majorHAnsi"/>
                                  <w:color w:val="222222"/>
                                  <w:sz w:val="16"/>
                                  <w:szCs w:val="16"/>
                                  <w:rPrChange w:id="218" w:author="作成者">
                                    <w:rPr>
                                      <w:rFonts w:eastAsia="ＭＳ ゴシック"/>
                                      <w:color w:val="222222"/>
                                      <w:sz w:val="16"/>
                                      <w:szCs w:val="16"/>
                                    </w:rPr>
                                  </w:rPrChange>
                                </w:rPr>
                              </w:pPr>
                              <w:r w:rsidRPr="0026760F">
                                <w:rPr>
                                  <w:rFonts w:asciiTheme="majorHAnsi" w:eastAsia="ＭＳ ゴシック" w:hAnsiTheme="majorHAnsi" w:cstheme="majorHAnsi"/>
                                  <w:color w:val="222222"/>
                                  <w:sz w:val="16"/>
                                  <w:szCs w:val="16"/>
                                  <w:lang w:val="en"/>
                                  <w:rPrChange w:id="219" w:author="作成者">
                                    <w:rPr>
                                      <w:rFonts w:eastAsia="ＭＳ ゴシック"/>
                                      <w:color w:val="222222"/>
                                      <w:sz w:val="16"/>
                                      <w:szCs w:val="16"/>
                                      <w:lang w:val="en"/>
                                    </w:rPr>
                                  </w:rPrChange>
                                </w:rPr>
                                <w:t>Image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6" name="六角形 436"/>
                        <wps:cNvSpPr/>
                        <wps:spPr>
                          <a:xfrm>
                            <a:off x="2964130" y="2148076"/>
                            <a:ext cx="1400994" cy="210185"/>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6ABFFD11" w14:textId="77777777" w:rsidR="007B53F4" w:rsidRPr="0026760F" w:rsidRDefault="007B53F4" w:rsidP="006E672C">
                              <w:pPr>
                                <w:jc w:val="center"/>
                                <w:rPr>
                                  <w:rFonts w:asciiTheme="majorHAnsi" w:hAnsiTheme="majorHAnsi" w:cstheme="majorHAnsi"/>
                                  <w:rPrChange w:id="220" w:author="作成者">
                                    <w:rPr/>
                                  </w:rPrChange>
                                </w:rPr>
                              </w:pPr>
                              <w:r w:rsidRPr="0026760F">
                                <w:rPr>
                                  <w:rFonts w:asciiTheme="majorHAnsi" w:hAnsiTheme="majorHAnsi" w:cstheme="majorHAnsi"/>
                                  <w:rPrChange w:id="221" w:author="作成者">
                                    <w:rPr/>
                                  </w:rPrChange>
                                </w:rPr>
                                <w:t>S</w:t>
                              </w:r>
                              <w:r w:rsidRPr="0026760F">
                                <w:rPr>
                                  <w:rFonts w:asciiTheme="majorHAnsi" w:hAnsiTheme="majorHAnsi" w:cstheme="majorHAnsi"/>
                                  <w:rPrChange w:id="222" w:author="作成者">
                                    <w:rPr>
                                      <w:rFonts w:hint="eastAsia"/>
                                    </w:rPr>
                                  </w:rPrChange>
                                </w:rPr>
                                <w:t>uspend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7" name="六角形 437"/>
                        <wps:cNvSpPr/>
                        <wps:spPr>
                          <a:xfrm>
                            <a:off x="4565863" y="2149899"/>
                            <a:ext cx="1388710" cy="210185"/>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0FD65E80" w14:textId="77777777" w:rsidR="007B53F4" w:rsidRPr="0026760F" w:rsidRDefault="007B53F4">
                              <w:pPr>
                                <w:jc w:val="center"/>
                                <w:rPr>
                                  <w:rFonts w:asciiTheme="majorHAnsi" w:hAnsiTheme="majorHAnsi" w:cstheme="majorHAnsi"/>
                                  <w:rPrChange w:id="223" w:author="作成者">
                                    <w:rPr/>
                                  </w:rPrChange>
                                </w:rPr>
                              </w:pPr>
                              <w:r w:rsidRPr="0026760F">
                                <w:rPr>
                                  <w:rFonts w:asciiTheme="majorHAnsi" w:eastAsia="ＭＳ ゴシック" w:hAnsiTheme="majorHAnsi" w:cstheme="majorHAnsi"/>
                                  <w:color w:val="222222"/>
                                  <w:sz w:val="16"/>
                                  <w:szCs w:val="16"/>
                                  <w:lang w:val="en"/>
                                  <w:rPrChange w:id="224" w:author="作成者">
                                    <w:rPr>
                                      <w:rFonts w:eastAsia="ＭＳ ゴシック"/>
                                      <w:color w:val="222222"/>
                                      <w:sz w:val="16"/>
                                      <w:szCs w:val="16"/>
                                      <w:lang w:val="en"/>
                                    </w:rPr>
                                  </w:rPrChange>
                                </w:rPr>
                                <w:t>Image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8" name="六角形 438"/>
                        <wps:cNvSpPr/>
                        <wps:spPr>
                          <a:xfrm>
                            <a:off x="4565862" y="1429643"/>
                            <a:ext cx="1377701" cy="209550"/>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06AC0A71" w14:textId="77777777" w:rsidR="007B53F4" w:rsidRPr="0026760F" w:rsidRDefault="007B53F4" w:rsidP="00B87E6A">
                              <w:pPr>
                                <w:jc w:val="center"/>
                                <w:rPr>
                                  <w:rFonts w:asciiTheme="majorHAnsi" w:hAnsiTheme="majorHAnsi" w:cstheme="majorHAnsi"/>
                                  <w:sz w:val="16"/>
                                  <w:szCs w:val="16"/>
                                  <w:rPrChange w:id="225" w:author="作成者">
                                    <w:rPr>
                                      <w:sz w:val="16"/>
                                      <w:szCs w:val="16"/>
                                    </w:rPr>
                                  </w:rPrChange>
                                </w:rPr>
                              </w:pPr>
                              <w:r w:rsidRPr="0026760F">
                                <w:rPr>
                                  <w:rFonts w:asciiTheme="majorHAnsi" w:hAnsiTheme="majorHAnsi" w:cstheme="majorHAnsi"/>
                                  <w:color w:val="222222"/>
                                  <w:sz w:val="16"/>
                                  <w:szCs w:val="16"/>
                                  <w:lang w:val="en"/>
                                  <w:rPrChange w:id="226" w:author="作成者">
                                    <w:rPr>
                                      <w:color w:val="222222"/>
                                      <w:sz w:val="16"/>
                                      <w:szCs w:val="16"/>
                                      <w:lang w:val="en"/>
                                    </w:rPr>
                                  </w:rPrChange>
                                </w:rPr>
                                <w:t>During playback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9" name="テキスト ボックス 439"/>
                        <wps:cNvSpPr txBox="1"/>
                        <wps:spPr>
                          <a:xfrm>
                            <a:off x="1273869" y="1105034"/>
                            <a:ext cx="343815" cy="221223"/>
                          </a:xfrm>
                          <a:prstGeom prst="rect">
                            <a:avLst/>
                          </a:prstGeom>
                          <a:noFill/>
                          <a:ln w="6350">
                            <a:noFill/>
                          </a:ln>
                        </wps:spPr>
                        <wps:txbx>
                          <w:txbxContent>
                            <w:p w14:paraId="1418A1AE" w14:textId="77777777" w:rsidR="007B53F4" w:rsidRPr="0026760F" w:rsidRDefault="007B53F4" w:rsidP="006E672C">
                              <w:pPr>
                                <w:rPr>
                                  <w:rFonts w:asciiTheme="majorHAnsi" w:hAnsiTheme="majorHAnsi" w:cstheme="majorHAnsi"/>
                                  <w:rPrChange w:id="227" w:author="作成者">
                                    <w:rPr/>
                                  </w:rPrChange>
                                </w:rPr>
                              </w:pPr>
                              <w:r w:rsidRPr="0026760F">
                                <w:rPr>
                                  <w:rFonts w:asciiTheme="majorHAnsi" w:hAnsiTheme="majorHAnsi" w:cstheme="majorHAnsi"/>
                                  <w:rPrChange w:id="228" w:author="作成者">
                                    <w:rPr>
                                      <w:rFonts w:hint="eastAsia"/>
                                    </w:rPr>
                                  </w:rPrChange>
                                </w:rPr>
                                <w:t>*1</w:t>
                              </w:r>
                            </w:p>
                            <w:p w14:paraId="0FFF4BA2" w14:textId="77777777" w:rsidR="007B53F4" w:rsidRDefault="007B53F4" w:rsidP="006E67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テキスト ボックス 15"/>
                        <wps:cNvSpPr txBox="1"/>
                        <wps:spPr>
                          <a:xfrm>
                            <a:off x="2644083" y="552645"/>
                            <a:ext cx="343535" cy="250737"/>
                          </a:xfrm>
                          <a:prstGeom prst="rect">
                            <a:avLst/>
                          </a:prstGeom>
                          <a:noFill/>
                          <a:ln w="6350">
                            <a:noFill/>
                          </a:ln>
                        </wps:spPr>
                        <wps:txbx>
                          <w:txbxContent>
                            <w:p w14:paraId="73B17A78" w14:textId="77777777" w:rsidR="007B53F4" w:rsidRPr="0026760F" w:rsidRDefault="007B53F4" w:rsidP="006E672C">
                              <w:pPr>
                                <w:pStyle w:val="We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29" w:author="作成者">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
                              <w:r w:rsidRPr="0026760F">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30" w:author="作成者">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1" name="直線矢印コネクタ 441"/>
                        <wps:cNvCnPr/>
                        <wps:spPr>
                          <a:xfrm>
                            <a:off x="1342767" y="1667069"/>
                            <a:ext cx="4898" cy="4619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2" name="テキスト ボックス 15"/>
                        <wps:cNvSpPr txBox="1"/>
                        <wps:spPr>
                          <a:xfrm>
                            <a:off x="2666523" y="1087308"/>
                            <a:ext cx="343535" cy="238807"/>
                          </a:xfrm>
                          <a:prstGeom prst="rect">
                            <a:avLst/>
                          </a:prstGeom>
                          <a:noFill/>
                          <a:ln w="6350">
                            <a:noFill/>
                          </a:ln>
                        </wps:spPr>
                        <wps:txbx>
                          <w:txbxContent>
                            <w:p w14:paraId="708F8EA5" w14:textId="77777777" w:rsidR="007B53F4" w:rsidRPr="0026760F" w:rsidRDefault="007B53F4" w:rsidP="006E672C">
                              <w:pPr>
                                <w:pStyle w:val="We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31" w:author="作成者">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
                              <w:r w:rsidRPr="0026760F">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32" w:author="作成者">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3" name="テキスト ボックス 15"/>
                        <wps:cNvSpPr txBox="1"/>
                        <wps:spPr>
                          <a:xfrm>
                            <a:off x="2978829" y="555206"/>
                            <a:ext cx="343535" cy="248173"/>
                          </a:xfrm>
                          <a:prstGeom prst="rect">
                            <a:avLst/>
                          </a:prstGeom>
                          <a:noFill/>
                          <a:ln w="6350">
                            <a:noFill/>
                          </a:ln>
                        </wps:spPr>
                        <wps:txbx>
                          <w:txbxContent>
                            <w:p w14:paraId="6056E888" w14:textId="77777777" w:rsidR="007B53F4" w:rsidRPr="0026760F" w:rsidRDefault="007B53F4" w:rsidP="006E672C">
                              <w:pPr>
                                <w:pStyle w:val="We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33" w:author="作成者">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
                              <w:r w:rsidRPr="0026760F">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34" w:author="作成者">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4" name="テキスト ボックス 15"/>
                        <wps:cNvSpPr txBox="1"/>
                        <wps:spPr>
                          <a:xfrm>
                            <a:off x="4236859" y="1869031"/>
                            <a:ext cx="343535" cy="229329"/>
                          </a:xfrm>
                          <a:prstGeom prst="rect">
                            <a:avLst/>
                          </a:prstGeom>
                          <a:noFill/>
                          <a:ln w="6350">
                            <a:noFill/>
                          </a:ln>
                        </wps:spPr>
                        <wps:txbx>
                          <w:txbxContent>
                            <w:p w14:paraId="4C2C6583" w14:textId="77777777" w:rsidR="007B53F4" w:rsidRPr="0026760F" w:rsidRDefault="007B53F4" w:rsidP="006E672C">
                              <w:pPr>
                                <w:pStyle w:val="We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35" w:author="作成者">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
                              <w:r w:rsidRPr="0026760F">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36" w:author="作成者">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直線矢印コネクタ 445"/>
                        <wps:cNvCnPr/>
                        <wps:spPr>
                          <a:xfrm>
                            <a:off x="2733870" y="1672942"/>
                            <a:ext cx="0" cy="455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6" name="直線矢印コネクタ 446"/>
                        <wps:cNvCnPr/>
                        <wps:spPr>
                          <a:xfrm flipH="1">
                            <a:off x="3019342" y="557781"/>
                            <a:ext cx="2" cy="157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7" name="テキスト ボックス 15"/>
                        <wps:cNvSpPr txBox="1"/>
                        <wps:spPr>
                          <a:xfrm>
                            <a:off x="4549711" y="538843"/>
                            <a:ext cx="343535" cy="264541"/>
                          </a:xfrm>
                          <a:prstGeom prst="rect">
                            <a:avLst/>
                          </a:prstGeom>
                          <a:noFill/>
                          <a:ln w="6350">
                            <a:noFill/>
                          </a:ln>
                        </wps:spPr>
                        <wps:txbx>
                          <w:txbxContent>
                            <w:p w14:paraId="3A899EB9" w14:textId="77777777" w:rsidR="007B53F4" w:rsidRPr="0026760F" w:rsidRDefault="007B53F4" w:rsidP="006E672C">
                              <w:pPr>
                                <w:pStyle w:val="We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37" w:author="作成者">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
                              <w:r w:rsidRPr="0026760F">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38" w:author="作成者">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4" name="直線矢印コネクタ 864"/>
                        <wps:cNvCnPr/>
                        <wps:spPr>
                          <a:xfrm flipV="1">
                            <a:off x="4306618" y="572064"/>
                            <a:ext cx="0" cy="1543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5" name="直線矢印コネクタ 865"/>
                        <wps:cNvCnPr/>
                        <wps:spPr>
                          <a:xfrm>
                            <a:off x="4588013" y="566047"/>
                            <a:ext cx="0" cy="248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6" name="直線矢印コネクタ 866"/>
                        <wps:cNvCnPr/>
                        <wps:spPr>
                          <a:xfrm>
                            <a:off x="4621092" y="1079960"/>
                            <a:ext cx="0" cy="3333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8" name="直線矢印コネクタ 878"/>
                        <wps:cNvCnPr/>
                        <wps:spPr>
                          <a:xfrm flipH="1">
                            <a:off x="4621092" y="1693152"/>
                            <a:ext cx="98" cy="4356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3" name="六角形 883"/>
                        <wps:cNvSpPr/>
                        <wps:spPr>
                          <a:xfrm>
                            <a:off x="1291910" y="2867040"/>
                            <a:ext cx="1500389" cy="210185"/>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71708619" w14:textId="77777777" w:rsidR="007B53F4" w:rsidRPr="0026760F" w:rsidRDefault="007B53F4" w:rsidP="00B87E6A">
                              <w:pPr>
                                <w:pStyle w:val="Web"/>
                                <w:jc w:val="center"/>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39" w:author="作成者">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
                              <w:r w:rsidRPr="0026760F">
                                <w:rPr>
                                  <w:rFonts w:asciiTheme="majorHAnsi" w:hAnsiTheme="majorHAnsi" w:cstheme="majorHAnsi"/>
                                  <w:color w:val="222222"/>
                                  <w:sz w:val="16"/>
                                  <w:szCs w:val="16"/>
                                  <w:lang w:val="en"/>
                                  <w:rPrChange w:id="240" w:author="作成者">
                                    <w:rPr>
                                      <w:color w:val="222222"/>
                                      <w:sz w:val="16"/>
                                      <w:szCs w:val="16"/>
                                      <w:lang w:val="en"/>
                                    </w:rPr>
                                  </w:rPrChange>
                                </w:rPr>
                                <w:t>Display 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84" name="六角形 884"/>
                        <wps:cNvSpPr/>
                        <wps:spPr>
                          <a:xfrm>
                            <a:off x="4572023" y="2866677"/>
                            <a:ext cx="1398872" cy="209550"/>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0678CD31" w14:textId="77777777" w:rsidR="007B53F4" w:rsidRPr="0026760F" w:rsidRDefault="007B53F4" w:rsidP="00B87E6A">
                              <w:pPr>
                                <w:pStyle w:val="Web"/>
                                <w:jc w:val="center"/>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41" w:author="作成者">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
                              <w:r w:rsidRPr="0026760F">
                                <w:rPr>
                                  <w:rFonts w:asciiTheme="majorHAnsi" w:hAnsiTheme="majorHAnsi" w:cstheme="majorHAnsi"/>
                                  <w:color w:val="222222"/>
                                  <w:sz w:val="16"/>
                                  <w:szCs w:val="16"/>
                                  <w:lang w:val="en"/>
                                  <w:rPrChange w:id="242" w:author="作成者">
                                    <w:rPr>
                                      <w:color w:val="222222"/>
                                      <w:sz w:val="16"/>
                                      <w:szCs w:val="16"/>
                                      <w:lang w:val="en"/>
                                    </w:rPr>
                                  </w:rPrChange>
                                </w:rPr>
                                <w:t>Display ON</w:t>
                              </w:r>
                            </w:p>
                          </w:txbxContent>
                        </wps:txbx>
                        <wps:bodyPr rot="0" spcFirstLastPara="0" vert="horz" wrap="square" lIns="0" tIns="0" rIns="0" bIns="0" numCol="1" spcCol="0" rtlCol="0" fromWordArt="0" anchor="ctr" anchorCtr="0" forceAA="0" compatLnSpc="1">
                          <a:prstTxWarp prst="textNoShape">
                            <a:avLst/>
                          </a:prstTxWarp>
                          <a:noAutofit/>
                        </wps:bodyPr>
                      </wps:wsp>
                      <wpg:wgp>
                        <wpg:cNvPr id="885" name="グループ化 885"/>
                        <wpg:cNvGrpSpPr/>
                        <wpg:grpSpPr>
                          <a:xfrm>
                            <a:off x="4560931" y="3220920"/>
                            <a:ext cx="1418590" cy="819150"/>
                            <a:chOff x="0" y="0"/>
                            <a:chExt cx="1419149" cy="819302"/>
                          </a:xfrm>
                        </wpg:grpSpPr>
                        <wps:wsp>
                          <wps:cNvPr id="886" name="正方形/長方形 886"/>
                          <wps:cNvSpPr/>
                          <wps:spPr>
                            <a:xfrm>
                              <a:off x="0" y="0"/>
                              <a:ext cx="1419149" cy="819302"/>
                            </a:xfrm>
                            <a:prstGeom prst="rect">
                              <a:avLst/>
                            </a:prstGeom>
                            <a:solidFill>
                              <a:schemeClr val="bg1"/>
                            </a:solidFill>
                            <a:ln w="9525" cap="flat" cmpd="sng" algn="ctr">
                              <a:solidFill>
                                <a:schemeClr val="tx1"/>
                              </a:solidFill>
                              <a:prstDash val="solid"/>
                            </a:ln>
                            <a:effectLst>
                              <a:outerShdw blurRad="50800" dist="38100" dir="2700000" algn="tl" rotWithShape="0">
                                <a:prstClr val="black">
                                  <a:alpha val="40000"/>
                                </a:prstClr>
                              </a:outerShdw>
                            </a:effectLst>
                          </wps:spPr>
                          <wps:bodyPr rot="0" spcFirstLastPara="0" vert="horz" wrap="square" lIns="0" tIns="0" rIns="0" bIns="0" numCol="1" spcCol="0" rtlCol="0" fromWordArt="0" anchor="ctr" anchorCtr="0" forceAA="0" compatLnSpc="1">
                            <a:prstTxWarp prst="textNoShape">
                              <a:avLst/>
                            </a:prstTxWarp>
                            <a:noAutofit/>
                          </wps:bodyPr>
                        </wps:wsp>
                        <wps:wsp>
                          <wps:cNvPr id="887" name="フローチャート: 代替処理 887"/>
                          <wps:cNvSpPr/>
                          <wps:spPr>
                            <a:xfrm>
                              <a:off x="73152" y="80429"/>
                              <a:ext cx="1280160" cy="658406"/>
                            </a:xfrm>
                            <a:prstGeom prst="flowChartAlternateProcess">
                              <a:avLst/>
                            </a:prstGeom>
                            <a:blipFill>
                              <a:blip r:embed="rId26"/>
                              <a:tile tx="0" ty="0" sx="100000" sy="100000" flip="none" algn="tl"/>
                            </a:blipFill>
                            <a:ln w="9525" cap="flat" cmpd="sng" algn="ctr">
                              <a:solidFill>
                                <a:schemeClr val="tx1"/>
                              </a:solidFill>
                              <a:prstDash val="solid"/>
                            </a:ln>
                            <a:effectLst/>
                          </wps:spPr>
                          <wps:bodyPr rot="0" spcFirstLastPara="0" vert="horz" wrap="square" lIns="0" tIns="0" rIns="0" bIns="0" numCol="1" spcCol="0" rtlCol="0" fromWordArt="0" anchor="ctr" anchorCtr="0" forceAA="0" compatLnSpc="1">
                            <a:prstTxWarp prst="textNoShape">
                              <a:avLst/>
                            </a:prstTxWarp>
                            <a:noAutofit/>
                          </wps:bodyPr>
                        </wps:wsp>
                        <wps:wsp>
                          <wps:cNvPr id="888" name="スマイル 888"/>
                          <wps:cNvSpPr/>
                          <wps:spPr>
                            <a:xfrm>
                              <a:off x="299925" y="153571"/>
                              <a:ext cx="329184" cy="299924"/>
                            </a:xfrm>
                            <a:prstGeom prst="smileyFace">
                              <a:avLst/>
                            </a:prstGeom>
                            <a:solidFill>
                              <a:schemeClr val="bg1">
                                <a:lumMod val="95000"/>
                              </a:schemeClr>
                            </a:solidFill>
                            <a:ln w="9525" cap="flat" cmpd="sng" algn="ctr">
                              <a:solidFill>
                                <a:schemeClr val="tx1"/>
                              </a:solidFill>
                              <a:prstDash val="solid"/>
                            </a:ln>
                            <a:effectLst>
                              <a:outerShdw blurRad="40000" dist="23000" dir="5400000" rotWithShape="0">
                                <a:srgbClr val="000000">
                                  <a:alpha val="35000"/>
                                </a:srgbClr>
                              </a:outerShdw>
                            </a:effectLst>
                          </wps:spPr>
                          <wps:bodyPr rot="0" spcFirstLastPara="0" vert="horz" wrap="square" lIns="0" tIns="0" rIns="0" bIns="0" numCol="1" spcCol="0" rtlCol="0" fromWordArt="0" anchor="ctr" anchorCtr="0" forceAA="0" compatLnSpc="1">
                            <a:prstTxWarp prst="textNoShape">
                              <a:avLst/>
                            </a:prstTxWarp>
                            <a:noAutofit/>
                          </wps:bodyPr>
                        </wps:wsp>
                        <wps:wsp>
                          <wps:cNvPr id="889" name="二等辺三角形 889"/>
                          <wps:cNvSpPr/>
                          <wps:spPr>
                            <a:xfrm>
                              <a:off x="790042" y="329184"/>
                              <a:ext cx="307238" cy="343815"/>
                            </a:xfrm>
                            <a:prstGeom prst="triangle">
                              <a:avLst/>
                            </a:prstGeom>
                            <a:solidFill>
                              <a:schemeClr val="bg1">
                                <a:lumMod val="50000"/>
                              </a:schemeClr>
                            </a:solidFill>
                            <a:ln w="9525" cap="flat" cmpd="sng" algn="ctr">
                              <a:solidFill>
                                <a:schemeClr val="tx1"/>
                              </a:solidFill>
                              <a:prstDash val="solid"/>
                            </a:ln>
                            <a:effectLst>
                              <a:outerShdw blurRad="40000" dist="23000" dir="5400000" rotWithShape="0">
                                <a:srgbClr val="000000">
                                  <a:alpha val="35000"/>
                                </a:srgbClr>
                              </a:outerShdw>
                            </a:effectLst>
                          </wps:spPr>
                          <wps:bodyPr rot="0" spcFirstLastPara="0" vert="horz" wrap="square" lIns="0" tIns="0" rIns="0" bIns="0" numCol="1" spcCol="0" rtlCol="0" fromWordArt="0" anchor="ctr" anchorCtr="0" forceAA="0" compatLnSpc="1">
                            <a:prstTxWarp prst="textNoShape">
                              <a:avLst/>
                            </a:prstTxWarp>
                            <a:noAutofit/>
                          </wps:bodyPr>
                        </wps:wsp>
                      </wpg:wgp>
                      <wps:wsp>
                        <wps:cNvPr id="890" name="直線矢印コネクタ 890"/>
                        <wps:cNvCnPr/>
                        <wps:spPr>
                          <a:xfrm>
                            <a:off x="4629240" y="2397401"/>
                            <a:ext cx="0" cy="4382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1" name="直線矢印コネクタ 891"/>
                        <wps:cNvCnPr/>
                        <wps:spPr>
                          <a:xfrm>
                            <a:off x="2715287" y="1086853"/>
                            <a:ext cx="0" cy="3254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2" name="直線矢印コネクタ 892"/>
                        <wps:cNvCnPr/>
                        <wps:spPr>
                          <a:xfrm>
                            <a:off x="1321468" y="1074138"/>
                            <a:ext cx="635" cy="332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3" name="直線矢印コネクタ 893"/>
                        <wps:cNvCnPr/>
                        <wps:spPr>
                          <a:xfrm>
                            <a:off x="1354489" y="2397411"/>
                            <a:ext cx="0" cy="430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4" name="直線矢印コネクタ 894"/>
                        <wps:cNvCnPr/>
                        <wps:spPr>
                          <a:xfrm>
                            <a:off x="2681193" y="572276"/>
                            <a:ext cx="0" cy="248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5" name="テキスト ボックス 15"/>
                        <wps:cNvSpPr txBox="1"/>
                        <wps:spPr>
                          <a:xfrm>
                            <a:off x="4582898" y="1103200"/>
                            <a:ext cx="343535" cy="264160"/>
                          </a:xfrm>
                          <a:prstGeom prst="rect">
                            <a:avLst/>
                          </a:prstGeom>
                          <a:noFill/>
                          <a:ln w="6350">
                            <a:noFill/>
                          </a:ln>
                        </wps:spPr>
                        <wps:txbx>
                          <w:txbxContent>
                            <w:p w14:paraId="2019E1A7" w14:textId="77777777" w:rsidR="007B53F4" w:rsidRDefault="007B53F4" w:rsidP="006E672C">
                              <w:pPr>
                                <w:pStyle w:val="Web"/>
                              </w:pPr>
                              <w:r w:rsidRPr="006E672C">
                                <w:rPr>
                                  <w:color w:val="000000"/>
                                  <w:sz w:val="20"/>
                                  <w:szCs w:val="20"/>
                                  <w14:shadow w14:blurRad="38100" w14:dist="19050" w14:dir="2700000" w14:sx="100000" w14:sy="100000" w14:kx="0" w14:ky="0" w14:algn="tl">
                                    <w14:schemeClr w14:val="dk1">
                                      <w14:alpha w14:val="60000"/>
                                    </w14:schemeClr>
                                  </w14:shadow>
                                </w:rPr>
                                <w:t>*</w:t>
                              </w:r>
                              <w:r w:rsidRPr="006E672C">
                                <w:rPr>
                                  <w:rFonts w:hint="eastAsia"/>
                                  <w:color w:val="000000"/>
                                  <w:sz w:val="20"/>
                                  <w:szCs w:val="20"/>
                                  <w14:shadow w14:blurRad="38100" w14:dist="19050" w14:dir="2700000" w14:sx="100000" w14:sy="100000" w14:kx="0" w14:ky="0" w14:algn="tl">
                                    <w14:schemeClr w14:val="dk1">
                                      <w14:alpha w14:val="60000"/>
                                    </w14:schemeClr>
                                  </w14:shadow>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8EE89F" id="キャンバス 896" o:spid="_x0000_s1124" editas="canvas" style="width:481.95pt;height:319.05pt;mso-position-horizontal-relative:char;mso-position-vertical-relative:line" coordsize="61207,40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5" type="#_x0000_t75" style="position:absolute;width:61207;height:40519;visibility:visible;mso-wrap-style:square">
                  <v:fill o:detectmouseclick="t"/>
                  <v:path o:connecttype="none"/>
                </v:shape>
                <v:line id="直線コネクタ 854" o:spid="_x0000_s1126" style="position:absolute;flip:y;visibility:visible;mso-wrap-style:square" from="12919,29720" to="56962,29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" strokecolor="black [3213]"/>
                <v:group id="グループ化 855" o:spid="_x0000_s1127" style="position:absolute;left:13986;top:32042;width:14191;height:8193" coordorigin="13167,2998" coordsize="14191,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">
                  <v:rect id="正方形/長方形 856" o:spid="_x0000_s1128" style="position:absolute;left:13167;top:2998;width:14191;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" fillcolor="white [3212]" strokecolor="black [3213]">
                    <v:shadow on="t" color="black" opacity="26214f" origin="-.5,-.5" offset=".74836mm,.74836mm"/>
                    <v:textbox inset="0,0,0,0"/>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フローチャート: 代替処理 857" o:spid="_x0000_s1129" type="#_x0000_t176" style="position:absolute;left:13898;top:3802;width:12802;height:6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" strokecolor="black [3213]">
                    <v:fill r:id="rId27" o:title="" recolor="t" rotate="t" type="tile"/>
                    <v:textbox inset="0,0,0,0"/>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858" o:spid="_x0000_s1130" type="#_x0000_t96" style="position:absolute;left:16166;top:4534;width:3292;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" fillcolor="#f2f2f2 [3052]" strokecolor="black [3213]">
                    <v:shadow on="t" color="black" opacity="22937f" origin=",.5" offset="0,.63889mm"/>
                    <v:textbox inset="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860" o:spid="_x0000_s1131" type="#_x0000_t5" style="position:absolute;left:21067;top:6290;width:3073;height:3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" fillcolor="#7f7f7f [1612]" strokecolor="black [3213]">
                    <v:shadow on="t" color="black" opacity="22937f" origin=",.5" offset="0,.63889mm"/>
                    <v:textbox inset="0,0,0,0"/>
                  </v:shape>
                </v:group>
                <v:group id="グループ化 861" o:spid="_x0000_s1132" style="position:absolute;left:29816;top:32049;width:14186;height:8186" coordsize="14191,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rect id="正方形/長方形 862" o:spid="_x0000_s1133" style="position:absolute;width:14191;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" fillcolor="white [3212]" strokecolor="black [3213]">
                    <v:shadow on="t" color="black" opacity="26214f" origin="-.5,-.5" offset=".74836mm,.74836mm"/>
                    <v:textbox inset="0,0,0,0"/>
                  </v:rect>
                  <v:shape id="フローチャート: 代替処理 863" o:spid="_x0000_s1134" type="#_x0000_t176" style="position:absolute;left:731;top:804;width:12802;height:6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" fillcolor="black [3213]" strokecolor="black [3213]">
                    <v:textbox inset="0,0,0,0"/>
                  </v:shape>
                </v:group>
                <v:line id="直線コネクタ 416" o:spid="_x0000_s1135" style="position:absolute;visibility:visible;mso-wrap-style:square" from="1431,18593" to="59877,18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" strokecolor="black [3213]">
                  <v:stroke dashstyle="dashDot"/>
                </v:line>
                <v:line id="直線コネクタ 417" o:spid="_x0000_s1136" style="position:absolute;visibility:visible;mso-wrap-style:square" from="1473,26160" to="59918,2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" strokecolor="black [3213]">
                  <v:stroke dashstyle="dashDot"/>
                </v:line>
                <v:shape id="テキスト ボックス 418" o:spid="_x0000_s1137" type="#_x0000_t202" style="position:absolute;width:6071;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" fillcolor="white [3201]" stroked="f" strokeweight=".5pt">
                  <v:textbox>
                    <w:txbxContent>
                      <w:p w14:paraId="08300DD7" w14:textId="77777777" w:rsidR="007B53F4" w:rsidRPr="0026760F" w:rsidRDefault="007B53F4" w:rsidP="006E672C">
                        <w:pPr>
                          <w:rPr>
                            <w:rFonts w:asciiTheme="majorHAnsi" w:hAnsiTheme="majorHAnsi" w:cstheme="majorHAnsi"/>
                            <w:rPrChange w:id="243" w:author="作成者">
                              <w:rPr/>
                            </w:rPrChange>
                          </w:rPr>
                        </w:pPr>
                        <w:r w:rsidRPr="0026760F">
                          <w:rPr>
                            <w:rFonts w:asciiTheme="majorHAnsi" w:hAnsiTheme="majorHAnsi" w:cstheme="majorHAnsi"/>
                            <w:rPrChange w:id="244" w:author="作成者">
                              <w:rPr>
                                <w:rFonts w:hint="eastAsia"/>
                              </w:rPr>
                            </w:rPrChange>
                          </w:rPr>
                          <w:t>User</w:t>
                        </w:r>
                      </w:p>
                    </w:txbxContent>
                  </v:textbox>
                </v:shape>
                <v:shape id="テキスト ボックス 10" o:spid="_x0000_s1138" type="#_x0000_t202" style="position:absolute;top:19427;width:6656;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" fillcolor="white [3201]" stroked="f" strokeweight=".5pt">
                  <v:textbox>
                    <w:txbxContent>
                      <w:p w14:paraId="412248DC" w14:textId="77777777" w:rsidR="007B53F4" w:rsidRPr="0026760F" w:rsidRDefault="007B53F4" w:rsidP="006E672C">
                        <w:pPr>
                          <w:pStyle w:val="Web"/>
                          <w:rPr>
                            <w:rFonts w:asciiTheme="majorHAnsi" w:hAnsiTheme="majorHAnsi" w:cstheme="majorHAnsi"/>
                            <w:rPrChange w:id="245" w:author="作成者">
                              <w:rPr/>
                            </w:rPrChange>
                          </w:rPr>
                        </w:pPr>
                        <w:r w:rsidRPr="0026760F">
                          <w:rPr>
                            <w:rFonts w:asciiTheme="majorHAnsi" w:hAnsiTheme="majorHAnsi" w:cstheme="majorHAnsi"/>
                            <w:sz w:val="20"/>
                            <w:szCs w:val="20"/>
                            <w:rPrChange w:id="246" w:author="作成者">
                              <w:rPr>
                                <w:sz w:val="20"/>
                                <w:szCs w:val="20"/>
                              </w:rPr>
                            </w:rPrChange>
                          </w:rPr>
                          <w:t>Linux</w:t>
                        </w:r>
                      </w:p>
                    </w:txbxContent>
                  </v:textbox>
                </v:shape>
                <v:shape id="テキスト ボックス 10" o:spid="_x0000_s1139" type="#_x0000_t202" style="position:absolute;left:2;top:28700;width:6654;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" fillcolor="white [3201]" stroked="f" strokeweight=".5pt">
                  <v:textbox>
                    <w:txbxContent>
                      <w:p w14:paraId="726BE512" w14:textId="77777777" w:rsidR="007B53F4" w:rsidRPr="0026760F" w:rsidRDefault="007B53F4" w:rsidP="006E672C">
                        <w:pPr>
                          <w:pStyle w:val="Web"/>
                          <w:ind w:firstLine="187"/>
                          <w:rPr>
                            <w:rFonts w:asciiTheme="majorHAnsi" w:hAnsiTheme="majorHAnsi" w:cstheme="majorHAnsi"/>
                            <w:rPrChange w:id="247" w:author="作成者">
                              <w:rPr/>
                            </w:rPrChange>
                          </w:rPr>
                        </w:pPr>
                        <w:r w:rsidRPr="0026760F">
                          <w:rPr>
                            <w:rFonts w:asciiTheme="majorHAnsi" w:hAnsiTheme="majorHAnsi" w:cstheme="majorHAnsi"/>
                            <w:sz w:val="20"/>
                            <w:szCs w:val="20"/>
                            <w:rPrChange w:id="248" w:author="作成者">
                              <w:rPr>
                                <w:sz w:val="20"/>
                                <w:szCs w:val="20"/>
                              </w:rPr>
                            </w:rPrChange>
                          </w:rPr>
                          <w:t>HW</w:t>
                        </w:r>
                      </w:p>
                    </w:txbxContent>
                  </v:textbox>
                </v:shape>
                <v:shape id="テキスト ボックス 11" o:spid="_x0000_s1140" type="#_x0000_t202" style="position:absolute;left:1463;top:7647;width:9114;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" fillcolor="white [3201]" strokeweight=".5pt">
                  <v:textbox>
                    <w:txbxContent>
                      <w:p w14:paraId="1BCEFBD8" w14:textId="77777777" w:rsidR="007B53F4" w:rsidRPr="0026760F" w:rsidRDefault="007B53F4" w:rsidP="00B87E6A">
                        <w:pPr>
                          <w:pStyle w:val="Web"/>
                          <w:rPr>
                            <w:rFonts w:asciiTheme="majorHAnsi" w:hAnsiTheme="majorHAnsi" w:cstheme="majorHAnsi"/>
                            <w:color w:val="000000" w:themeColor="text1"/>
                            <w:sz w:val="16"/>
                            <w:szCs w:val="16"/>
                            <w14:textOutline w14:w="0" w14:cap="flat" w14:cmpd="sng" w14:algn="ctr">
                              <w14:noFill/>
                              <w14:prstDash w14:val="solid"/>
                              <w14:round/>
                            </w14:textOutline>
                            <w:rPrChange w:id="249" w:author="作成者">
                              <w:rPr>
                                <w:color w:val="000000" w:themeColor="text1"/>
                                <w:sz w:val="16"/>
                                <w:szCs w:val="16"/>
                                <w14:textOutline w14:w="0" w14:cap="flat" w14:cmpd="sng" w14:algn="ctr">
                                  <w14:noFill/>
                                  <w14:prstDash w14:val="solid"/>
                                  <w14:round/>
                                </w14:textOutline>
                              </w:rPr>
                            </w:rPrChange>
                          </w:rPr>
                        </w:pPr>
                        <w:r w:rsidRPr="0026760F">
                          <w:rPr>
                            <w:rFonts w:asciiTheme="majorHAnsi" w:hAnsiTheme="majorHAnsi" w:cstheme="majorHAnsi"/>
                            <w:sz w:val="16"/>
                            <w:szCs w:val="16"/>
                            <w:rPrChange w:id="250" w:author="作成者">
                              <w:rPr>
                                <w:sz w:val="16"/>
                                <w:szCs w:val="16"/>
                              </w:rPr>
                            </w:rPrChange>
                          </w:rPr>
                          <w:t xml:space="preserve">Video playback </w:t>
                        </w:r>
                        <w:r w:rsidRPr="0026760F">
                          <w:rPr>
                            <w:rFonts w:asciiTheme="majorHAnsi" w:hAnsiTheme="majorHAnsi" w:cstheme="majorHAnsi"/>
                            <w:color w:val="000000" w:themeColor="text1"/>
                            <w:sz w:val="16"/>
                            <w:szCs w:val="16"/>
                            <w14:textOutline w14:w="0" w14:cap="flat" w14:cmpd="sng" w14:algn="ctr">
                              <w14:noFill/>
                              <w14:prstDash w14:val="solid"/>
                              <w14:round/>
                            </w14:textOutline>
                            <w:rPrChange w:id="251" w:author="作成者">
                              <w:rPr>
                                <w:color w:val="000000" w:themeColor="text1"/>
                                <w:sz w:val="16"/>
                                <w:szCs w:val="16"/>
                                <w14:textOutline w14:w="0" w14:cap="flat" w14:cmpd="sng" w14:algn="ctr">
                                  <w14:noFill/>
                                  <w14:prstDash w14:val="solid"/>
                                  <w14:round/>
                                </w14:textOutline>
                              </w:rPr>
                            </w:rPrChange>
                          </w:rPr>
                          <w:t>Application</w:t>
                        </w:r>
                      </w:p>
                      <w:p w14:paraId="6EA03EC5" w14:textId="77777777" w:rsidR="007B53F4" w:rsidRPr="002E1623" w:rsidRDefault="007B53F4" w:rsidP="006E672C">
                        <w:pPr>
                          <w:pStyle w:val="Web"/>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テキスト ボックス 11" o:spid="_x0000_s1141" type="#_x0000_t202" style="position:absolute;left:1473;top:3274;width:9035;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" fillcolor="white [3201]" strokeweight=".5pt">
                  <v:textbox>
                    <w:txbxContent>
                      <w:p w14:paraId="322E3621" w14:textId="77777777" w:rsidR="007B53F4" w:rsidRPr="0026760F" w:rsidRDefault="007B53F4" w:rsidP="006E672C">
                        <w:pPr>
                          <w:pStyle w:val="Web"/>
                          <w:rPr>
                            <w:rFonts w:asciiTheme="majorHAnsi" w:hAnsiTheme="majorHAnsi" w:cstheme="majorHAnsi"/>
                            <w:sz w:val="14"/>
                            <w:szCs w:val="14"/>
                            <w:rPrChange w:id="252" w:author="作成者">
                              <w:rPr>
                                <w:sz w:val="14"/>
                                <w:szCs w:val="14"/>
                              </w:rPr>
                            </w:rPrChange>
                          </w:rPr>
                        </w:pPr>
                        <w:r w:rsidRPr="0026760F">
                          <w:rPr>
                            <w:rFonts w:asciiTheme="majorHAnsi" w:hAnsiTheme="majorHAnsi" w:cstheme="majorHAnsi"/>
                            <w:sz w:val="14"/>
                            <w:szCs w:val="14"/>
                            <w:rPrChange w:id="253" w:author="作成者">
                              <w:rPr>
                                <w:rFonts w:hint="eastAsia"/>
                                <w:sz w:val="14"/>
                                <w:szCs w:val="14"/>
                              </w:rPr>
                            </w:rPrChange>
                          </w:rPr>
                          <w:t>S</w:t>
                        </w:r>
                        <w:r w:rsidRPr="0026760F">
                          <w:rPr>
                            <w:rFonts w:asciiTheme="majorHAnsi" w:hAnsiTheme="majorHAnsi" w:cstheme="majorHAnsi"/>
                            <w:sz w:val="14"/>
                            <w:szCs w:val="14"/>
                            <w:rPrChange w:id="254" w:author="作成者">
                              <w:rPr>
                                <w:sz w:val="14"/>
                                <w:szCs w:val="14"/>
                              </w:rPr>
                            </w:rPrChange>
                          </w:rPr>
                          <w:t>ystem Manager</w:t>
                        </w:r>
                      </w:p>
                    </w:txbxContent>
                  </v:textbox>
                </v:shape>
                <v:shape id="テキスト ボックス 11" o:spid="_x0000_s1142" type="#_x0000_t202" style="position:absolute;left:1473;top:14286;width:90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" fillcolor="white [3201]" strokeweight=".5pt">
                  <v:textbox>
                    <w:txbxContent>
                      <w:p w14:paraId="6098B675" w14:textId="77777777" w:rsidR="007B53F4" w:rsidRPr="0026760F" w:rsidRDefault="007B53F4" w:rsidP="006E672C">
                        <w:pPr>
                          <w:pStyle w:val="Web"/>
                          <w:rPr>
                            <w:rFonts w:asciiTheme="majorHAnsi" w:hAnsiTheme="majorHAnsi" w:cstheme="majorHAnsi"/>
                            <w:sz w:val="16"/>
                            <w:szCs w:val="16"/>
                            <w:rPrChange w:id="255" w:author="作成者">
                              <w:rPr>
                                <w:sz w:val="16"/>
                                <w:szCs w:val="16"/>
                              </w:rPr>
                            </w:rPrChange>
                          </w:rPr>
                        </w:pPr>
                        <w:proofErr w:type="spellStart"/>
                        <w:r w:rsidRPr="0026760F">
                          <w:rPr>
                            <w:rFonts w:asciiTheme="majorHAnsi" w:hAnsiTheme="majorHAnsi" w:cstheme="majorHAnsi"/>
                            <w:sz w:val="16"/>
                            <w:szCs w:val="16"/>
                            <w:rPrChange w:id="256" w:author="作成者">
                              <w:rPr>
                                <w:rFonts w:hint="eastAsia"/>
                                <w:sz w:val="16"/>
                                <w:szCs w:val="16"/>
                              </w:rPr>
                            </w:rPrChange>
                          </w:rPr>
                          <w:t>G</w:t>
                        </w:r>
                        <w:r w:rsidRPr="0026760F">
                          <w:rPr>
                            <w:rFonts w:asciiTheme="majorHAnsi" w:hAnsiTheme="majorHAnsi" w:cstheme="majorHAnsi"/>
                            <w:sz w:val="16"/>
                            <w:szCs w:val="16"/>
                            <w:rPrChange w:id="257" w:author="作成者">
                              <w:rPr>
                                <w:sz w:val="16"/>
                                <w:szCs w:val="16"/>
                              </w:rPr>
                            </w:rPrChange>
                          </w:rPr>
                          <w:t>S</w:t>
                        </w:r>
                        <w:r w:rsidRPr="0026760F">
                          <w:rPr>
                            <w:rFonts w:asciiTheme="majorHAnsi" w:hAnsiTheme="majorHAnsi" w:cstheme="majorHAnsi"/>
                            <w:sz w:val="16"/>
                            <w:szCs w:val="16"/>
                            <w:rPrChange w:id="258" w:author="作成者">
                              <w:rPr>
                                <w:rFonts w:hint="eastAsia"/>
                                <w:sz w:val="16"/>
                                <w:szCs w:val="16"/>
                              </w:rPr>
                            </w:rPrChange>
                          </w:rPr>
                          <w:t>treamer</w:t>
                        </w:r>
                        <w:proofErr w:type="spellEnd"/>
                      </w:p>
                    </w:txbxContent>
                  </v:textbox>
                </v:shape>
                <v:line id="直線コネクタ 424" o:spid="_x0000_s1143" style="position:absolute;flip:y;visibility:visible;mso-wrap-style:square" from="10508,4399" to="59435,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" strokecolor="black [3213]"/>
                <v:line id="直線コネクタ 425" o:spid="_x0000_s1144" style="position:absolute;visibility:visible;mso-wrap-style:square" from="10577,9390" to="59539,9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" strokecolor="black [3213]"/>
                <v:line id="直線コネクタ 427" o:spid="_x0000_s1145" style="position:absolute;visibility:visible;mso-wrap-style:square" from="10508,15343" to="59435,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" strokecolor="black [3213]"/>
                <v:line id="直線コネクタ 428" o:spid="_x0000_s1146" style="position:absolute;visibility:visible;mso-wrap-style:square" from="9918,22600" to="59435,2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" strokecolor="black [3213]"/>
                <v:shape id="テキスト ボックス 11" o:spid="_x0000_s1147" type="#_x0000_t202" style="position:absolute;left:1473;top:21432;width:90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593F12C4" w14:textId="77777777" w:rsidR="007B53F4" w:rsidRPr="00F04E67" w:rsidRDefault="007B53F4" w:rsidP="006E672C">
                        <w:pPr>
                          <w:pStyle w:val="Web"/>
                          <w:rPr>
                            <w:rFonts w:asciiTheme="majorHAnsi" w:hAnsiTheme="majorHAnsi" w:cstheme="majorHAnsi"/>
                            <w:sz w:val="28"/>
                            <w:rPrChange w:id="259" w:author="作成者">
                              <w:rPr/>
                            </w:rPrChange>
                          </w:rPr>
                        </w:pPr>
                        <w:r w:rsidRPr="00F04E67">
                          <w:rPr>
                            <w:rFonts w:asciiTheme="majorHAnsi" w:hAnsiTheme="majorHAnsi" w:cstheme="majorHAnsi"/>
                            <w:sz w:val="16"/>
                            <w:szCs w:val="14"/>
                            <w:rPrChange w:id="260" w:author="作成者">
                              <w:rPr>
                                <w:sz w:val="14"/>
                                <w:szCs w:val="14"/>
                              </w:rPr>
                            </w:rPrChange>
                          </w:rPr>
                          <w:t>Driver</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角形 430" o:spid="_x0000_s1148" type="#_x0000_t9" style="position:absolute;left:11411;top:8331;width:16240;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" adj="705" fillcolor="#d8d8d8 [2732]" strokecolor="black [3213]">
                  <v:shadow on="t" color="black" opacity="22937f" origin=",.5" offset="0,.63889mm"/>
                  <v:textbox inset="0,0,0,0">
                    <w:txbxContent>
                      <w:p w14:paraId="525084A3" w14:textId="77777777" w:rsidR="007B53F4" w:rsidRPr="0026760F" w:rsidRDefault="007B53F4">
                        <w:pPr>
                          <w:jc w:val="center"/>
                          <w:rPr>
                            <w:rFonts w:asciiTheme="majorHAnsi" w:hAnsiTheme="majorHAnsi" w:cstheme="majorHAnsi"/>
                            <w:sz w:val="16"/>
                            <w:szCs w:val="16"/>
                            <w:rPrChange w:id="261" w:author="作成者">
                              <w:rPr>
                                <w:sz w:val="16"/>
                                <w:szCs w:val="16"/>
                              </w:rPr>
                            </w:rPrChange>
                          </w:rPr>
                        </w:pPr>
                        <w:r w:rsidRPr="0026760F">
                          <w:rPr>
                            <w:rFonts w:asciiTheme="majorHAnsi" w:hAnsiTheme="majorHAnsi" w:cstheme="majorHAnsi"/>
                            <w:color w:val="222222"/>
                            <w:sz w:val="16"/>
                            <w:szCs w:val="16"/>
                            <w:lang w:val="en"/>
                            <w:rPrChange w:id="262" w:author="作成者">
                              <w:rPr>
                                <w:color w:val="222222"/>
                                <w:sz w:val="16"/>
                                <w:szCs w:val="16"/>
                                <w:lang w:val="en"/>
                              </w:rPr>
                            </w:rPrChange>
                          </w:rPr>
                          <w:t>Video playback</w:t>
                        </w:r>
                      </w:p>
                    </w:txbxContent>
                  </v:textbox>
                </v:shape>
                <v:shape id="六角形 431" o:spid="_x0000_s1149" type="#_x0000_t9" style="position:absolute;left:45321;top:8334;width:14218;height:2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" adj="803" fillcolor="#d8d8d8 [2732]" strokecolor="black [3213]">
                  <v:shadow on="t" color="black" opacity="22937f" origin=",.5" offset="0,.63889mm"/>
                  <v:textbox inset="0,0,0,0">
                    <w:txbxContent>
                      <w:p w14:paraId="0F3F74B8" w14:textId="77777777" w:rsidR="007B53F4" w:rsidRPr="0026760F" w:rsidRDefault="007B53F4" w:rsidP="006E672C">
                        <w:pPr>
                          <w:jc w:val="center"/>
                          <w:rPr>
                            <w:rFonts w:asciiTheme="majorHAnsi" w:hAnsiTheme="majorHAnsi" w:cstheme="majorHAnsi"/>
                            <w:rPrChange w:id="263" w:author="作成者">
                              <w:rPr/>
                            </w:rPrChange>
                          </w:rPr>
                        </w:pPr>
                        <w:r w:rsidRPr="0026760F">
                          <w:rPr>
                            <w:rFonts w:asciiTheme="majorHAnsi" w:hAnsiTheme="majorHAnsi" w:cstheme="majorHAnsi"/>
                            <w:color w:val="222222"/>
                            <w:sz w:val="16"/>
                            <w:szCs w:val="16"/>
                            <w:lang w:val="en"/>
                            <w:rPrChange w:id="264" w:author="作成者">
                              <w:rPr>
                                <w:color w:val="222222"/>
                                <w:sz w:val="16"/>
                                <w:szCs w:val="16"/>
                                <w:lang w:val="en"/>
                              </w:rPr>
                            </w:rPrChange>
                          </w:rPr>
                          <w:t>Video playback</w:t>
                        </w:r>
                      </w:p>
                    </w:txbxContent>
                  </v:textbox>
                </v:shape>
                <v:shape id="六角形 432" o:spid="_x0000_s1150" type="#_x0000_t9" style="position:absolute;left:23901;top:3274;width:6799;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" adj="1679" fillcolor="#d8d8d8 [2732]" strokecolor="black [3213]">
                  <v:shadow on="t" color="black" opacity="22937f" origin=",.5" offset="0,.63889mm"/>
                  <v:textbox inset="0,0,0,0">
                    <w:txbxContent>
                      <w:p w14:paraId="4F6F6AA7" w14:textId="77777777" w:rsidR="007B53F4" w:rsidRPr="0026760F" w:rsidRDefault="007B53F4" w:rsidP="006E672C">
                        <w:pPr>
                          <w:jc w:val="center"/>
                          <w:rPr>
                            <w:rFonts w:asciiTheme="majorHAnsi" w:hAnsiTheme="majorHAnsi" w:cstheme="majorHAnsi"/>
                            <w:rPrChange w:id="265" w:author="作成者">
                              <w:rPr/>
                            </w:rPrChange>
                          </w:rPr>
                        </w:pPr>
                        <w:r w:rsidRPr="0026760F">
                          <w:rPr>
                            <w:rFonts w:asciiTheme="majorHAnsi" w:hAnsiTheme="majorHAnsi" w:cstheme="majorHAnsi"/>
                            <w:color w:val="222222"/>
                            <w:sz w:val="16"/>
                            <w:szCs w:val="16"/>
                            <w:lang w:val="en"/>
                            <w:rPrChange w:id="266" w:author="作成者">
                              <w:rPr>
                                <w:color w:val="222222"/>
                                <w:sz w:val="16"/>
                                <w:szCs w:val="16"/>
                                <w:lang w:val="en"/>
                              </w:rPr>
                            </w:rPrChange>
                          </w:rPr>
                          <w:t>Stop</w:t>
                        </w:r>
                      </w:p>
                    </w:txbxContent>
                  </v:textbox>
                </v:shape>
                <v:shape id="六角形 433" o:spid="_x0000_s1151" type="#_x0000_t9" style="position:absolute;left:12626;top:14287;width:15171;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" adj="750" fillcolor="#d8d8d8 [2732]" strokecolor="black [3213]">
                  <v:shadow on="t" color="black" opacity="22937f" origin=",.5" offset="0,.63889mm"/>
                  <v:textbox inset="0,0,0,0">
                    <w:txbxContent>
                      <w:p w14:paraId="4C8E6A85" w14:textId="77777777" w:rsidR="007B53F4" w:rsidRPr="0026760F" w:rsidRDefault="007B53F4">
                        <w:pPr>
                          <w:jc w:val="center"/>
                          <w:rPr>
                            <w:rFonts w:asciiTheme="majorHAnsi" w:hAnsiTheme="majorHAnsi" w:cstheme="majorHAnsi"/>
                            <w:sz w:val="16"/>
                            <w:szCs w:val="16"/>
                            <w:rPrChange w:id="267" w:author="作成者">
                              <w:rPr>
                                <w:sz w:val="16"/>
                                <w:szCs w:val="16"/>
                              </w:rPr>
                            </w:rPrChange>
                          </w:rPr>
                        </w:pPr>
                        <w:r w:rsidRPr="0026760F">
                          <w:rPr>
                            <w:rFonts w:asciiTheme="majorHAnsi" w:hAnsiTheme="majorHAnsi" w:cstheme="majorHAnsi"/>
                            <w:color w:val="222222"/>
                            <w:sz w:val="16"/>
                            <w:szCs w:val="16"/>
                            <w:lang w:val="en"/>
                            <w:rPrChange w:id="268" w:author="作成者">
                              <w:rPr>
                                <w:color w:val="222222"/>
                                <w:sz w:val="16"/>
                                <w:szCs w:val="16"/>
                                <w:lang w:val="en"/>
                              </w:rPr>
                            </w:rPrChange>
                          </w:rPr>
                          <w:t>During playback</w:t>
                        </w:r>
                      </w:p>
                    </w:txbxContent>
                  </v:textbox>
                </v:shape>
                <v:shape id="六角形 434" o:spid="_x0000_s1152" type="#_x0000_t9" style="position:absolute;left:42368;top:3213;width:6000;height:2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" adj="1898" fillcolor="#d8d8d8 [2732]" strokecolor="black [3213]">
                  <v:shadow on="t" color="black" opacity="22937f" origin=",.5" offset="0,.63889mm"/>
                  <v:textbox inset="0,0,0,0">
                    <w:txbxContent>
                      <w:p w14:paraId="29B900DA" w14:textId="77777777" w:rsidR="007B53F4" w:rsidRPr="0026760F" w:rsidRDefault="007B53F4" w:rsidP="00B87E6A">
                        <w:pPr>
                          <w:jc w:val="center"/>
                          <w:rPr>
                            <w:rFonts w:asciiTheme="majorHAnsi" w:hAnsiTheme="majorHAnsi" w:cstheme="majorHAnsi"/>
                            <w:sz w:val="16"/>
                            <w:szCs w:val="16"/>
                            <w:rPrChange w:id="269" w:author="作成者">
                              <w:rPr>
                                <w:sz w:val="16"/>
                                <w:szCs w:val="16"/>
                              </w:rPr>
                            </w:rPrChange>
                          </w:rPr>
                        </w:pPr>
                        <w:r w:rsidRPr="0026760F">
                          <w:rPr>
                            <w:rFonts w:asciiTheme="majorHAnsi" w:hAnsiTheme="majorHAnsi" w:cstheme="majorHAnsi"/>
                            <w:color w:val="222222"/>
                            <w:sz w:val="16"/>
                            <w:szCs w:val="16"/>
                            <w:lang w:val="en"/>
                            <w:rPrChange w:id="270" w:author="作成者">
                              <w:rPr>
                                <w:color w:val="222222"/>
                                <w:sz w:val="16"/>
                                <w:szCs w:val="16"/>
                                <w:lang w:val="en"/>
                              </w:rPr>
                            </w:rPrChange>
                          </w:rPr>
                          <w:t>Restart</w:t>
                        </w:r>
                      </w:p>
                    </w:txbxContent>
                  </v:textbox>
                </v:shape>
                <v:shape id="六角形 435" o:spid="_x0000_s1153" type="#_x0000_t9" style="position:absolute;left:12919;top:21573;width:14973;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" adj="760" fillcolor="#d8d8d8 [2732]" strokecolor="black [3213]">
                  <v:shadow on="t" color="black" opacity="22937f" origin=",.5" offset="0,.63889mm"/>
                  <v:textbox inset="0,0,0,0">
                    <w:txbxContent>
                      <w:p w14:paraId="0E49B8FD" w14:textId="77777777" w:rsidR="007B53F4" w:rsidRPr="0026760F" w:rsidRDefault="007B53F4" w:rsidP="001B3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eastAsia="ＭＳ ゴシック" w:hAnsiTheme="majorHAnsi" w:cstheme="majorHAnsi"/>
                            <w:color w:val="222222"/>
                            <w:sz w:val="16"/>
                            <w:szCs w:val="16"/>
                            <w:rPrChange w:id="271" w:author="作成者">
                              <w:rPr>
                                <w:rFonts w:eastAsia="ＭＳ ゴシック"/>
                                <w:color w:val="222222"/>
                                <w:sz w:val="16"/>
                                <w:szCs w:val="16"/>
                              </w:rPr>
                            </w:rPrChange>
                          </w:rPr>
                        </w:pPr>
                        <w:r w:rsidRPr="0026760F">
                          <w:rPr>
                            <w:rFonts w:asciiTheme="majorHAnsi" w:eastAsia="ＭＳ ゴシック" w:hAnsiTheme="majorHAnsi" w:cstheme="majorHAnsi"/>
                            <w:color w:val="222222"/>
                            <w:sz w:val="16"/>
                            <w:szCs w:val="16"/>
                            <w:lang w:val="en"/>
                            <w:rPrChange w:id="272" w:author="作成者">
                              <w:rPr>
                                <w:rFonts w:eastAsia="ＭＳ ゴシック"/>
                                <w:color w:val="222222"/>
                                <w:sz w:val="16"/>
                                <w:szCs w:val="16"/>
                                <w:lang w:val="en"/>
                              </w:rPr>
                            </w:rPrChange>
                          </w:rPr>
                          <w:t>Image update</w:t>
                        </w:r>
                      </w:p>
                    </w:txbxContent>
                  </v:textbox>
                </v:shape>
                <v:shape id="六角形 436" o:spid="_x0000_s1154" type="#_x0000_t9" style="position:absolute;left:29641;top:21480;width:14010;height:2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" adj="810" fillcolor="#d8d8d8 [2732]" strokecolor="black [3213]">
                  <v:shadow on="t" color="black" opacity="22937f" origin=",.5" offset="0,.63889mm"/>
                  <v:textbox inset="0,0,0,0">
                    <w:txbxContent>
                      <w:p w14:paraId="6ABFFD11" w14:textId="77777777" w:rsidR="007B53F4" w:rsidRPr="0026760F" w:rsidRDefault="007B53F4" w:rsidP="006E672C">
                        <w:pPr>
                          <w:jc w:val="center"/>
                          <w:rPr>
                            <w:rFonts w:asciiTheme="majorHAnsi" w:hAnsiTheme="majorHAnsi" w:cstheme="majorHAnsi"/>
                            <w:rPrChange w:id="273" w:author="作成者">
                              <w:rPr/>
                            </w:rPrChange>
                          </w:rPr>
                        </w:pPr>
                        <w:r w:rsidRPr="0026760F">
                          <w:rPr>
                            <w:rFonts w:asciiTheme="majorHAnsi" w:hAnsiTheme="majorHAnsi" w:cstheme="majorHAnsi"/>
                            <w:rPrChange w:id="274" w:author="作成者">
                              <w:rPr/>
                            </w:rPrChange>
                          </w:rPr>
                          <w:t>S</w:t>
                        </w:r>
                        <w:r w:rsidRPr="0026760F">
                          <w:rPr>
                            <w:rFonts w:asciiTheme="majorHAnsi" w:hAnsiTheme="majorHAnsi" w:cstheme="majorHAnsi"/>
                            <w:rPrChange w:id="275" w:author="作成者">
                              <w:rPr>
                                <w:rFonts w:hint="eastAsia"/>
                              </w:rPr>
                            </w:rPrChange>
                          </w:rPr>
                          <w:t>uspend</w:t>
                        </w:r>
                      </w:p>
                    </w:txbxContent>
                  </v:textbox>
                </v:shape>
                <v:shape id="六角形 437" o:spid="_x0000_s1155" type="#_x0000_t9" style="position:absolute;left:45658;top:21498;width:13887;height:2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" adj="817" fillcolor="#d8d8d8 [2732]" strokecolor="black [3213]">
                  <v:shadow on="t" color="black" opacity="22937f" origin=",.5" offset="0,.63889mm"/>
                  <v:textbox inset="0,0,0,0">
                    <w:txbxContent>
                      <w:p w14:paraId="0FD65E80" w14:textId="77777777" w:rsidR="007B53F4" w:rsidRPr="0026760F" w:rsidRDefault="007B53F4">
                        <w:pPr>
                          <w:jc w:val="center"/>
                          <w:rPr>
                            <w:rFonts w:asciiTheme="majorHAnsi" w:hAnsiTheme="majorHAnsi" w:cstheme="majorHAnsi"/>
                            <w:rPrChange w:id="276" w:author="作成者">
                              <w:rPr/>
                            </w:rPrChange>
                          </w:rPr>
                        </w:pPr>
                        <w:r w:rsidRPr="0026760F">
                          <w:rPr>
                            <w:rFonts w:asciiTheme="majorHAnsi" w:eastAsia="ＭＳ ゴシック" w:hAnsiTheme="majorHAnsi" w:cstheme="majorHAnsi"/>
                            <w:color w:val="222222"/>
                            <w:sz w:val="16"/>
                            <w:szCs w:val="16"/>
                            <w:lang w:val="en"/>
                            <w:rPrChange w:id="277" w:author="作成者">
                              <w:rPr>
                                <w:rFonts w:eastAsia="ＭＳ ゴシック"/>
                                <w:color w:val="222222"/>
                                <w:sz w:val="16"/>
                                <w:szCs w:val="16"/>
                                <w:lang w:val="en"/>
                              </w:rPr>
                            </w:rPrChange>
                          </w:rPr>
                          <w:t>Image update</w:t>
                        </w:r>
                      </w:p>
                    </w:txbxContent>
                  </v:textbox>
                </v:shape>
                <v:shape id="六角形 438" o:spid="_x0000_s1156" type="#_x0000_t9" style="position:absolute;left:45658;top:14296;width:13777;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" adj="821" fillcolor="#d8d8d8 [2732]" strokecolor="black [3213]">
                  <v:shadow on="t" color="black" opacity="22937f" origin=",.5" offset="0,.63889mm"/>
                  <v:textbox inset="0,0,0,0">
                    <w:txbxContent>
                      <w:p w14:paraId="06AC0A71" w14:textId="77777777" w:rsidR="007B53F4" w:rsidRPr="0026760F" w:rsidRDefault="007B53F4" w:rsidP="00B87E6A">
                        <w:pPr>
                          <w:jc w:val="center"/>
                          <w:rPr>
                            <w:rFonts w:asciiTheme="majorHAnsi" w:hAnsiTheme="majorHAnsi" w:cstheme="majorHAnsi"/>
                            <w:sz w:val="16"/>
                            <w:szCs w:val="16"/>
                            <w:rPrChange w:id="278" w:author="作成者">
                              <w:rPr>
                                <w:sz w:val="16"/>
                                <w:szCs w:val="16"/>
                              </w:rPr>
                            </w:rPrChange>
                          </w:rPr>
                        </w:pPr>
                        <w:r w:rsidRPr="0026760F">
                          <w:rPr>
                            <w:rFonts w:asciiTheme="majorHAnsi" w:hAnsiTheme="majorHAnsi" w:cstheme="majorHAnsi"/>
                            <w:color w:val="222222"/>
                            <w:sz w:val="16"/>
                            <w:szCs w:val="16"/>
                            <w:lang w:val="en"/>
                            <w:rPrChange w:id="279" w:author="作成者">
                              <w:rPr>
                                <w:color w:val="222222"/>
                                <w:sz w:val="16"/>
                                <w:szCs w:val="16"/>
                                <w:lang w:val="en"/>
                              </w:rPr>
                            </w:rPrChange>
                          </w:rPr>
                          <w:t>During playback</w:t>
                        </w:r>
                      </w:p>
                    </w:txbxContent>
                  </v:textbox>
                </v:shape>
                <v:shape id="テキスト ボックス 439" o:spid="_x0000_s1157" type="#_x0000_t202" style="position:absolute;left:12738;top:11050;width:3438;height:2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14:paraId="1418A1AE" w14:textId="77777777" w:rsidR="007B53F4" w:rsidRPr="0026760F" w:rsidRDefault="007B53F4" w:rsidP="006E672C">
                        <w:pPr>
                          <w:rPr>
                            <w:rFonts w:asciiTheme="majorHAnsi" w:hAnsiTheme="majorHAnsi" w:cstheme="majorHAnsi"/>
                            <w:rPrChange w:id="280" w:author="作成者">
                              <w:rPr/>
                            </w:rPrChange>
                          </w:rPr>
                        </w:pPr>
                        <w:r w:rsidRPr="0026760F">
                          <w:rPr>
                            <w:rFonts w:asciiTheme="majorHAnsi" w:hAnsiTheme="majorHAnsi" w:cstheme="majorHAnsi"/>
                            <w:rPrChange w:id="281" w:author="作成者">
                              <w:rPr>
                                <w:rFonts w:hint="eastAsia"/>
                              </w:rPr>
                            </w:rPrChange>
                          </w:rPr>
                          <w:t>*1</w:t>
                        </w:r>
                      </w:p>
                      <w:p w14:paraId="0FFF4BA2" w14:textId="77777777" w:rsidR="007B53F4" w:rsidRDefault="007B53F4" w:rsidP="006E672C"/>
                    </w:txbxContent>
                  </v:textbox>
                </v:shape>
                <v:shape id="テキスト ボックス 15" o:spid="_x0000_s1158" type="#_x0000_t202" style="position:absolute;left:26440;top:5526;width:3436;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" filled="f" stroked="f" strokeweight=".5pt">
                  <v:textbox>
                    <w:txbxContent>
                      <w:p w14:paraId="73B17A78" w14:textId="77777777" w:rsidR="007B53F4" w:rsidRPr="0026760F" w:rsidRDefault="007B53F4" w:rsidP="006E672C">
                        <w:pPr>
                          <w:pStyle w:val="We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82" w:author="作成者">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
                        <w:r w:rsidRPr="0026760F">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83" w:author="作成者">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t>*2</w:t>
                        </w:r>
                      </w:p>
                    </w:txbxContent>
                  </v:textbox>
                </v:shape>
                <v:shapetype id="_x0000_t32" coordsize="21600,21600" o:spt="32" o:oned="t" path="m,l21600,21600e" filled="f">
                  <v:path arrowok="t" fillok="f" o:connecttype="none"/>
                  <o:lock v:ext="edit" shapetype="t"/>
                </v:shapetype>
                <v:shape id="直線矢印コネクタ 441" o:spid="_x0000_s1159" type="#_x0000_t32" style="position:absolute;left:13427;top:16670;width:49;height:4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" strokecolor="black [3040]">
                  <v:stroke endarrow="block"/>
                </v:shape>
                <v:shape id="テキスト ボックス 15" o:spid="_x0000_s1160" type="#_x0000_t202" style="position:absolute;left:26665;top:10873;width:3435;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ur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sRwOxOOgFz+AQAA//8DAFBLAQItABQABgAIAAAAIQDb4fbL7gAAAIUBAAATAAAAAAAA&#10;AAAAAAAAAAAAAABbQ29udGVudF9UeXBlc10ueG1sUEsBAi0AFAAGAAgAAAAhAFr0LFu/AAAAFQEA&#10;AAsAAAAAAAAAAAAAAAAAHwEAAF9yZWxzLy5yZWxzUEsBAi0AFAAGAAgAAAAhAA0OK6vHAAAA3AAA&#10;AA8AAAAAAAAAAAAAAAAABwIAAGRycy9kb3ducmV2LnhtbFBLBQYAAAAAAwADALcAAAD7AgAAAAA=&#10;" filled="f" stroked="f" strokeweight=".5pt">
                  <v:textbox>
                    <w:txbxContent>
                      <w:p w14:paraId="708F8EA5" w14:textId="77777777" w:rsidR="007B53F4" w:rsidRPr="0026760F" w:rsidRDefault="007B53F4" w:rsidP="006E672C">
                        <w:pPr>
                          <w:pStyle w:val="We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84" w:author="作成者">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
                        <w:r w:rsidRPr="0026760F">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85" w:author="作成者">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t>*3</w:t>
                        </w:r>
                      </w:p>
                    </w:txbxContent>
                  </v:textbox>
                </v:shape>
                <v:shape id="テキスト ボックス 15" o:spid="_x0000_s1161" type="#_x0000_t202" style="position:absolute;left:29788;top:5552;width:3435;height: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" filled="f" stroked="f" strokeweight=".5pt">
                  <v:textbox>
                    <w:txbxContent>
                      <w:p w14:paraId="6056E888" w14:textId="77777777" w:rsidR="007B53F4" w:rsidRPr="0026760F" w:rsidRDefault="007B53F4" w:rsidP="006E672C">
                        <w:pPr>
                          <w:pStyle w:val="We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86" w:author="作成者">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
                        <w:r w:rsidRPr="0026760F">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87" w:author="作成者">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t>*4</w:t>
                        </w:r>
                      </w:p>
                    </w:txbxContent>
                  </v:textbox>
                </v:shape>
                <v:shape id="テキスト ボックス 15" o:spid="_x0000_s1162" type="#_x0000_t202" style="position:absolute;left:42368;top:18690;width:3435;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14:paraId="4C2C6583" w14:textId="77777777" w:rsidR="007B53F4" w:rsidRPr="0026760F" w:rsidRDefault="007B53F4" w:rsidP="006E672C">
                        <w:pPr>
                          <w:pStyle w:val="We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88" w:author="作成者">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
                        <w:r w:rsidRPr="0026760F">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89" w:author="作成者">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t>*5</w:t>
                        </w:r>
                      </w:p>
                    </w:txbxContent>
                  </v:textbox>
                </v:shape>
                <v:shape id="直線矢印コネクタ 445" o:spid="_x0000_s1163" type="#_x0000_t32" style="position:absolute;left:27338;top:16729;width:0;height:4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" strokecolor="black [3040]">
                  <v:stroke endarrow="block"/>
                </v:shape>
                <v:shape id="直線矢印コネクタ 446" o:spid="_x0000_s1164" type="#_x0000_t32" style="position:absolute;left:30193;top:5577;width:0;height:157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" strokecolor="black [3040]">
                  <v:stroke endarrow="block"/>
                </v:shape>
                <v:shape id="テキスト ボックス 15" o:spid="_x0000_s1165" type="#_x0000_t202" style="position:absolute;left:45497;top:5388;width:3435;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gzxwAAANwAAAAPAAAAZHJzL2Rvd25yZXYueG1sRI9Ba8JA&#10;FITvQv/D8gq96aYSW4m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B15iDPHAAAA3AAA&#10;AA8AAAAAAAAAAAAAAAAABwIAAGRycy9kb3ducmV2LnhtbFBLBQYAAAAAAwADALcAAAD7AgAAAAA=&#10;" filled="f" stroked="f" strokeweight=".5pt">
                  <v:textbox>
                    <w:txbxContent>
                      <w:p w14:paraId="3A899EB9" w14:textId="77777777" w:rsidR="007B53F4" w:rsidRPr="0026760F" w:rsidRDefault="007B53F4" w:rsidP="006E672C">
                        <w:pPr>
                          <w:pStyle w:val="We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90" w:author="作成者">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
                        <w:r w:rsidRPr="0026760F">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91" w:author="作成者">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t>*6</w:t>
                        </w:r>
                      </w:p>
                    </w:txbxContent>
                  </v:textbox>
                </v:shape>
                <v:shape id="直線矢印コネクタ 864" o:spid="_x0000_s1166" type="#_x0000_t32" style="position:absolute;left:43066;top:5720;width:0;height:15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" strokecolor="black [3040]">
                  <v:stroke endarrow="block"/>
                </v:shape>
                <v:shape id="直線矢印コネクタ 865" o:spid="_x0000_s1167" type="#_x0000_t32" style="position:absolute;left:45880;top:5660;width:0;height:2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" strokecolor="black [3040]">
                  <v:stroke endarrow="block"/>
                </v:shape>
                <v:shape id="直線矢印コネクタ 866" o:spid="_x0000_s1168" type="#_x0000_t32" style="position:absolute;left:46210;top:10799;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" strokecolor="black [3040]">
                  <v:stroke endarrow="block"/>
                </v:shape>
                <v:shape id="直線矢印コネクタ 878" o:spid="_x0000_s1169" type="#_x0000_t32" style="position:absolute;left:46210;top:16931;width:1;height:43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" strokecolor="black [3040]">
                  <v:stroke endarrow="block"/>
                </v:shape>
                <v:shape id="六角形 883" o:spid="_x0000_s1170" type="#_x0000_t9" style="position:absolute;left:12919;top:28670;width:15003;height:2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" adj="756" fillcolor="#d8d8d8 [2732]" strokecolor="black [3213]">
                  <v:shadow on="t" color="black" opacity="22937f" origin=",.5" offset="0,.63889mm"/>
                  <v:textbox inset="0,0,0,0">
                    <w:txbxContent>
                      <w:p w14:paraId="71708619" w14:textId="77777777" w:rsidR="007B53F4" w:rsidRPr="0026760F" w:rsidRDefault="007B53F4" w:rsidP="00B87E6A">
                        <w:pPr>
                          <w:pStyle w:val="Web"/>
                          <w:jc w:val="center"/>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92" w:author="作成者">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
                        <w:r w:rsidRPr="0026760F">
                          <w:rPr>
                            <w:rFonts w:asciiTheme="majorHAnsi" w:hAnsiTheme="majorHAnsi" w:cstheme="majorHAnsi"/>
                            <w:color w:val="222222"/>
                            <w:sz w:val="16"/>
                            <w:szCs w:val="16"/>
                            <w:lang w:val="en"/>
                            <w:rPrChange w:id="293" w:author="作成者">
                              <w:rPr>
                                <w:color w:val="222222"/>
                                <w:sz w:val="16"/>
                                <w:szCs w:val="16"/>
                                <w:lang w:val="en"/>
                              </w:rPr>
                            </w:rPrChange>
                          </w:rPr>
                          <w:t>Display ON</w:t>
                        </w:r>
                      </w:p>
                    </w:txbxContent>
                  </v:textbox>
                </v:shape>
                <v:shape id="六角形 884" o:spid="_x0000_s1171" type="#_x0000_t9" style="position:absolute;left:45720;top:28666;width:1398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" adj="809" fillcolor="#d8d8d8 [2732]" strokecolor="black [3213]">
                  <v:shadow on="t" color="black" opacity="22937f" origin=",.5" offset="0,.63889mm"/>
                  <v:textbox inset="0,0,0,0">
                    <w:txbxContent>
                      <w:p w14:paraId="0678CD31" w14:textId="77777777" w:rsidR="007B53F4" w:rsidRPr="0026760F" w:rsidRDefault="007B53F4" w:rsidP="00B87E6A">
                        <w:pPr>
                          <w:pStyle w:val="Web"/>
                          <w:jc w:val="center"/>
                          <w:rPr>
                            <w:rFonts w:asciiTheme="majorHAnsi" w:hAnsiTheme="majorHAnsi" w:cstheme="maj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294" w:author="作成者">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PrChange>
                          </w:rPr>
                        </w:pPr>
                        <w:r w:rsidRPr="0026760F">
                          <w:rPr>
                            <w:rFonts w:asciiTheme="majorHAnsi" w:hAnsiTheme="majorHAnsi" w:cstheme="majorHAnsi"/>
                            <w:color w:val="222222"/>
                            <w:sz w:val="16"/>
                            <w:szCs w:val="16"/>
                            <w:lang w:val="en"/>
                            <w:rPrChange w:id="295" w:author="作成者">
                              <w:rPr>
                                <w:color w:val="222222"/>
                                <w:sz w:val="16"/>
                                <w:szCs w:val="16"/>
                                <w:lang w:val="en"/>
                              </w:rPr>
                            </w:rPrChange>
                          </w:rPr>
                          <w:t>Display ON</w:t>
                        </w:r>
                      </w:p>
                    </w:txbxContent>
                  </v:textbox>
                </v:shape>
                <v:group id="グループ化 885" o:spid="_x0000_s1172" style="position:absolute;left:45609;top:32209;width:14186;height:8191" coordsize="14191,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正方形/長方形 886" o:spid="_x0000_s1173" style="position:absolute;width:14191;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" fillcolor="white [3212]" strokecolor="black [3213]">
                    <v:shadow on="t" color="black" opacity="26214f" origin="-.5,-.5" offset=".74836mm,.74836mm"/>
                    <v:textbox inset="0,0,0,0"/>
                  </v:rect>
                  <v:shape id="フローチャート: 代替処理 887" o:spid="_x0000_s1174" type="#_x0000_t176" style="position:absolute;left:731;top:804;width:12802;height:6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" strokecolor="black [3213]">
                    <v:fill r:id="rId27" o:title="" recolor="t" rotate="t" type="tile"/>
                    <v:textbox inset="0,0,0,0"/>
                  </v:shape>
                  <v:shape id="スマイル 888" o:spid="_x0000_s1175" type="#_x0000_t96" style="position:absolute;left:2999;top:1535;width:3292;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" fillcolor="#f2f2f2 [3052]" strokecolor="black [3213]">
                    <v:shadow on="t" color="black" opacity="22937f" origin=",.5" offset="0,.63889mm"/>
                    <v:textbox inset="0,0,0,0"/>
                  </v:shape>
                  <v:shape id="二等辺三角形 889" o:spid="_x0000_s1176" type="#_x0000_t5" style="position:absolute;left:7900;top:3291;width:3072;height:3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" fillcolor="#7f7f7f [1612]" strokecolor="black [3213]">
                    <v:shadow on="t" color="black" opacity="22937f" origin=",.5" offset="0,.63889mm"/>
                    <v:textbox inset="0,0,0,0"/>
                  </v:shape>
                </v:group>
                <v:shape id="直線矢印コネクタ 890" o:spid="_x0000_s1177" type="#_x0000_t32" style="position:absolute;left:46292;top:23974;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" strokecolor="black [3040]">
                  <v:stroke endarrow="block"/>
                </v:shape>
                <v:shape id="直線矢印コネクタ 891" o:spid="_x0000_s1178" type="#_x0000_t32" style="position:absolute;left:27152;top:10868;width:0;height:3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" strokecolor="black [3040]">
                  <v:stroke endarrow="block"/>
                </v:shape>
                <v:shape id="直線矢印コネクタ 892" o:spid="_x0000_s1179" type="#_x0000_t32" style="position:absolute;left:13214;top:10741;width:7;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" strokecolor="black [3040]">
                  <v:stroke endarrow="block"/>
                </v:shape>
                <v:shape id="直線矢印コネクタ 893" o:spid="_x0000_s1180" type="#_x0000_t32" style="position:absolute;left:13544;top:23974;width:0;height:43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" strokecolor="black [3040]">
                  <v:stroke endarrow="block"/>
                </v:shape>
                <v:shape id="直線矢印コネクタ 894" o:spid="_x0000_s1181" type="#_x0000_t32" style="position:absolute;left:26811;top:5722;width:0;height:2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" strokecolor="black [3040]">
                  <v:stroke endarrow="block"/>
                </v:shape>
                <v:shape id="テキスト ボックス 15" o:spid="_x0000_s1182" type="#_x0000_t202" style="position:absolute;left:45828;top:11032;width:3436;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" filled="f" stroked="f" strokeweight=".5pt">
                  <v:textbox>
                    <w:txbxContent>
                      <w:p w14:paraId="2019E1A7" w14:textId="77777777" w:rsidR="007B53F4" w:rsidRDefault="007B53F4" w:rsidP="006E672C">
                        <w:pPr>
                          <w:pStyle w:val="Web"/>
                        </w:pPr>
                        <w:r w:rsidRPr="006E672C">
                          <w:rPr>
                            <w:color w:val="000000"/>
                            <w:sz w:val="20"/>
                            <w:szCs w:val="20"/>
                            <w14:shadow w14:blurRad="38100" w14:dist="19050" w14:dir="2700000" w14:sx="100000" w14:sy="100000" w14:kx="0" w14:ky="0" w14:algn="tl">
                              <w14:schemeClr w14:val="dk1">
                                <w14:alpha w14:val="60000"/>
                              </w14:schemeClr>
                            </w14:shadow>
                          </w:rPr>
                          <w:t>*</w:t>
                        </w:r>
                        <w:r w:rsidRPr="006E672C">
                          <w:rPr>
                            <w:rFonts w:hint="eastAsia"/>
                            <w:color w:val="000000"/>
                            <w:sz w:val="20"/>
                            <w:szCs w:val="20"/>
                            <w14:shadow w14:blurRad="38100" w14:dist="19050" w14:dir="2700000" w14:sx="100000" w14:sy="100000" w14:kx="0" w14:ky="0" w14:algn="tl">
                              <w14:schemeClr w14:val="dk1">
                                <w14:alpha w14:val="60000"/>
                              </w14:schemeClr>
                            </w14:shadow>
                          </w:rPr>
                          <w:t>7</w:t>
                        </w:r>
                      </w:p>
                    </w:txbxContent>
                  </v:textbox>
                </v:shape>
                <w10:anchorlock/>
              </v:group>
            </w:pict>
          </mc:Fallback>
        </mc:AlternateContent>
      </w:r>
    </w:p>
    <w:p w14:paraId="7FCEC7A1" w14:textId="51FF06B3" w:rsidR="000176B2" w:rsidRDefault="005C29F9" w:rsidP="006E672C">
      <w:pPr>
        <w:pStyle w:val="figuretitle"/>
        <w:rPr>
          <w:rStyle w:val="shorttext"/>
          <w:rFonts w:cs="Arial"/>
          <w:color w:val="222222"/>
          <w:lang w:val="en"/>
        </w:rPr>
      </w:pPr>
      <w:r w:rsidRPr="007A71F2">
        <w:rPr>
          <w:rFonts w:hint="eastAsia"/>
        </w:rPr>
        <w:t xml:space="preserve">Figure </w:t>
      </w:r>
      <w:r w:rsidRPr="007A71F2">
        <w:fldChar w:fldCharType="begin"/>
      </w:r>
      <w:r w:rsidRPr="007A71F2">
        <w:instrText xml:space="preserve"> </w:instrText>
      </w:r>
      <w:r w:rsidRPr="007A71F2">
        <w:rPr>
          <w:rFonts w:hint="eastAsia"/>
        </w:rPr>
        <w:instrText>STYLEREF 1 \s</w:instrText>
      </w:r>
      <w:r w:rsidRPr="007A71F2">
        <w:instrText xml:space="preserve"> </w:instrText>
      </w:r>
      <w:r w:rsidRPr="007A71F2">
        <w:fldChar w:fldCharType="separate"/>
      </w:r>
      <w:r w:rsidR="001B3F11">
        <w:rPr>
          <w:noProof/>
        </w:rPr>
        <w:t>3</w:t>
      </w:r>
      <w:r w:rsidRPr="007A71F2">
        <w:fldChar w:fldCharType="end"/>
      </w:r>
      <w:r w:rsidRPr="007A71F2">
        <w:noBreakHyphen/>
      </w:r>
      <w:r w:rsidRPr="007A71F2">
        <w:fldChar w:fldCharType="begin"/>
      </w:r>
      <w:r w:rsidRPr="007A71F2">
        <w:instrText xml:space="preserve"> </w:instrText>
      </w:r>
      <w:r w:rsidRPr="007A71F2">
        <w:rPr>
          <w:rFonts w:hint="eastAsia"/>
        </w:rPr>
        <w:instrText xml:space="preserve">SEQ </w:instrText>
      </w:r>
      <w:r w:rsidRPr="007A71F2">
        <w:rPr>
          <w:rFonts w:hint="eastAsia"/>
        </w:rPr>
        <w:instrText>図</w:instrText>
      </w:r>
      <w:r w:rsidRPr="007A71F2">
        <w:rPr>
          <w:rFonts w:hint="eastAsia"/>
        </w:rPr>
        <w:instrText xml:space="preserve"> \* ARABIC \s 1</w:instrText>
      </w:r>
      <w:r w:rsidRPr="007A71F2">
        <w:instrText xml:space="preserve"> </w:instrText>
      </w:r>
      <w:r w:rsidRPr="007A71F2">
        <w:fldChar w:fldCharType="separate"/>
      </w:r>
      <w:r w:rsidR="001B3F11">
        <w:rPr>
          <w:noProof/>
        </w:rPr>
        <w:t>3</w:t>
      </w:r>
      <w:r w:rsidRPr="007A71F2">
        <w:fldChar w:fldCharType="end"/>
      </w:r>
      <w:r>
        <w:rPr>
          <w:rFonts w:hint="eastAsia"/>
        </w:rPr>
        <w:t xml:space="preserve"> </w:t>
      </w:r>
      <w:r w:rsidR="00F43865">
        <w:rPr>
          <w:rFonts w:ascii="Times New Roman" w:eastAsia="游ゴシック" w:hAnsi="Times New Roman"/>
        </w:rPr>
        <w:t>“</w:t>
      </w:r>
      <w:r w:rsidR="00F43865">
        <w:rPr>
          <w:rStyle w:val="shorttext"/>
          <w:rFonts w:cs="Arial"/>
          <w:color w:val="222222"/>
          <w:lang w:val="en"/>
        </w:rPr>
        <w:t>System Suspend to RAM” use</w:t>
      </w:r>
      <w:r w:rsidR="00DA4BB2">
        <w:rPr>
          <w:rStyle w:val="shorttext"/>
          <w:rFonts w:cs="Arial"/>
          <w:color w:val="222222"/>
          <w:lang w:val="en"/>
        </w:rPr>
        <w:t>-</w:t>
      </w:r>
      <w:r w:rsidR="00F43865">
        <w:rPr>
          <w:rStyle w:val="shorttext"/>
          <w:rFonts w:cs="Arial"/>
          <w:color w:val="222222"/>
          <w:lang w:val="en"/>
        </w:rPr>
        <w:t xml:space="preserve">case in </w:t>
      </w:r>
      <w:r w:rsidR="00482FB4">
        <w:rPr>
          <w:rStyle w:val="shorttext"/>
          <w:rFonts w:cs="Arial"/>
          <w:color w:val="222222"/>
          <w:lang w:val="en"/>
        </w:rPr>
        <w:t>v</w:t>
      </w:r>
      <w:r w:rsidR="00F43865">
        <w:rPr>
          <w:rStyle w:val="shorttext"/>
          <w:rFonts w:cs="Arial"/>
          <w:color w:val="222222"/>
          <w:lang w:val="en"/>
        </w:rPr>
        <w:t>ideo playback</w:t>
      </w:r>
    </w:p>
    <w:p w14:paraId="3ACD6672" w14:textId="77777777" w:rsidR="00B87E6A" w:rsidRPr="001B3F11" w:rsidRDefault="00B87E6A" w:rsidP="001B3F11">
      <w:pPr>
        <w:rPr>
          <w:lang w:val="en"/>
        </w:rPr>
      </w:pPr>
    </w:p>
    <w:p w14:paraId="74E00019" w14:textId="0CD66997" w:rsidR="005C29F9" w:rsidRDefault="005C29F9" w:rsidP="00A12A58">
      <w:pPr>
        <w:jc w:val="center"/>
        <w:rPr>
          <w:rFonts w:eastAsia="PMingLiU"/>
          <w:lang w:eastAsia="zh-TW"/>
        </w:rPr>
      </w:pPr>
      <w:r w:rsidRPr="00A12A58">
        <w:rPr>
          <w:rFonts w:ascii="Arial" w:hAnsi="Arial" w:cs="Arial"/>
        </w:rPr>
        <w:t xml:space="preserve">Table </w:t>
      </w:r>
      <w:r w:rsidRPr="00A12A58">
        <w:rPr>
          <w:rFonts w:ascii="Arial" w:hAnsi="Arial" w:cs="Arial"/>
        </w:rPr>
        <w:fldChar w:fldCharType="begin"/>
      </w:r>
      <w:r w:rsidRPr="00A12A58">
        <w:rPr>
          <w:rFonts w:ascii="Arial" w:hAnsi="Arial" w:cs="Arial"/>
        </w:rPr>
        <w:instrText xml:space="preserve"> STYLEREF 1 \s </w:instrText>
      </w:r>
      <w:r w:rsidRPr="00A12A58">
        <w:rPr>
          <w:rFonts w:ascii="Arial" w:hAnsi="Arial" w:cs="Arial"/>
        </w:rPr>
        <w:fldChar w:fldCharType="separate"/>
      </w:r>
      <w:r w:rsidR="001B3F11">
        <w:rPr>
          <w:rFonts w:ascii="Arial" w:hAnsi="Arial" w:cs="Arial"/>
          <w:noProof/>
        </w:rPr>
        <w:t>3</w:t>
      </w:r>
      <w:r w:rsidRPr="00A12A58">
        <w:rPr>
          <w:rFonts w:ascii="Arial" w:hAnsi="Arial" w:cs="Arial"/>
        </w:rPr>
        <w:fldChar w:fldCharType="end"/>
      </w:r>
      <w:r w:rsidRPr="00A12A58">
        <w:rPr>
          <w:rFonts w:ascii="Arial" w:hAnsi="Arial" w:cs="Arial"/>
        </w:rPr>
        <w:noBreakHyphen/>
      </w:r>
      <w:r w:rsidRPr="00A12A58">
        <w:rPr>
          <w:rFonts w:ascii="Arial" w:hAnsi="Arial" w:cs="Arial"/>
        </w:rPr>
        <w:fldChar w:fldCharType="begin"/>
      </w:r>
      <w:r w:rsidRPr="00A12A58">
        <w:rPr>
          <w:rFonts w:ascii="Arial" w:hAnsi="Arial" w:cs="Arial"/>
        </w:rPr>
        <w:instrText xml:space="preserve"> SEQ </w:instrText>
      </w:r>
      <w:r w:rsidRPr="00A12A58">
        <w:rPr>
          <w:rFonts w:ascii="Arial" w:hAnsi="Arial" w:cs="Arial" w:hint="eastAsia"/>
        </w:rPr>
        <w:instrText>表</w:instrText>
      </w:r>
      <w:r w:rsidRPr="00A12A58">
        <w:rPr>
          <w:rFonts w:ascii="Arial" w:hAnsi="Arial" w:cs="Arial"/>
        </w:rPr>
        <w:instrText xml:space="preserve"> \* ARABIC \s 1 </w:instrText>
      </w:r>
      <w:r w:rsidRPr="00A12A58">
        <w:rPr>
          <w:rFonts w:ascii="Arial" w:hAnsi="Arial" w:cs="Arial"/>
        </w:rPr>
        <w:fldChar w:fldCharType="separate"/>
      </w:r>
      <w:r w:rsidR="001B3F11">
        <w:rPr>
          <w:rFonts w:ascii="Arial" w:hAnsi="Arial" w:cs="Arial"/>
          <w:noProof/>
        </w:rPr>
        <w:t>1</w:t>
      </w:r>
      <w:r w:rsidRPr="00A12A58">
        <w:rPr>
          <w:rFonts w:ascii="Arial" w:hAnsi="Arial" w:cs="Arial"/>
        </w:rPr>
        <w:fldChar w:fldCharType="end"/>
      </w:r>
      <w:r w:rsidRPr="00A12A58">
        <w:rPr>
          <w:rFonts w:ascii="Arial" w:hAnsi="Arial" w:cs="Arial"/>
        </w:rPr>
        <w:t xml:space="preserve">  </w:t>
      </w:r>
      <w:r w:rsidR="0029719F">
        <w:rPr>
          <w:rFonts w:ascii="Arial" w:hAnsi="Arial" w:cs="Arial"/>
        </w:rPr>
        <w:t xml:space="preserve">The detailed behavior for </w:t>
      </w:r>
      <w:r w:rsidR="0029719F">
        <w:rPr>
          <w:rFonts w:ascii="Arial" w:hAnsi="Arial" w:cs="Arial"/>
          <w:color w:val="222222"/>
          <w:lang w:val="en"/>
        </w:rPr>
        <w:t>v</w:t>
      </w:r>
      <w:r w:rsidRPr="00A12A58">
        <w:rPr>
          <w:rFonts w:ascii="Arial" w:hAnsi="Arial" w:cs="Arial"/>
          <w:color w:val="222222"/>
          <w:lang w:val="en"/>
        </w:rPr>
        <w:t>ideo playback</w:t>
      </w:r>
    </w:p>
    <w:tbl>
      <w:tblPr>
        <w:tblStyle w:val="affff7"/>
        <w:tblW w:w="9918" w:type="dxa"/>
        <w:tblLook w:val="04A0" w:firstRow="1" w:lastRow="0" w:firstColumn="1" w:lastColumn="0" w:noHBand="0" w:noVBand="1"/>
      </w:tblPr>
      <w:tblGrid>
        <w:gridCol w:w="850"/>
        <w:gridCol w:w="2689"/>
        <w:gridCol w:w="6379"/>
      </w:tblGrid>
      <w:tr w:rsidR="005C29F9" w:rsidRPr="00770E57" w14:paraId="06972FCA" w14:textId="77777777" w:rsidTr="00A12A58">
        <w:tc>
          <w:tcPr>
            <w:tcW w:w="850" w:type="dxa"/>
          </w:tcPr>
          <w:p w14:paraId="5070B35F" w14:textId="77777777" w:rsidR="005C29F9" w:rsidRPr="00A12A58" w:rsidRDefault="005C29F9" w:rsidP="000A0F1B">
            <w:pPr>
              <w:pStyle w:val="tablehead"/>
              <w:rPr>
                <w:rFonts w:cs="Arial"/>
                <w:b w:val="0"/>
              </w:rPr>
            </w:pPr>
            <w:r w:rsidRPr="00A12A58">
              <w:rPr>
                <w:rFonts w:cs="Arial"/>
                <w:b w:val="0"/>
              </w:rPr>
              <w:t>Notes</w:t>
            </w:r>
          </w:p>
        </w:tc>
        <w:tc>
          <w:tcPr>
            <w:tcW w:w="2689" w:type="dxa"/>
          </w:tcPr>
          <w:p w14:paraId="0E9E19C2" w14:textId="77777777" w:rsidR="005C29F9" w:rsidRPr="00A12A58" w:rsidRDefault="000A0F1B" w:rsidP="000A0F1B">
            <w:pPr>
              <w:pStyle w:val="tablehead"/>
              <w:rPr>
                <w:rFonts w:cs="Arial"/>
                <w:b w:val="0"/>
              </w:rPr>
            </w:pPr>
            <w:r w:rsidRPr="00A12A58">
              <w:rPr>
                <w:rFonts w:cs="Arial"/>
                <w:b w:val="0"/>
                <w:color w:val="222222"/>
                <w:lang w:val="en"/>
              </w:rPr>
              <w:t>Overview</w:t>
            </w:r>
          </w:p>
        </w:tc>
        <w:tc>
          <w:tcPr>
            <w:tcW w:w="6379" w:type="dxa"/>
          </w:tcPr>
          <w:p w14:paraId="624EDD93" w14:textId="77777777" w:rsidR="005C29F9" w:rsidRPr="00A12A58" w:rsidRDefault="00074D80" w:rsidP="000A0F1B">
            <w:pPr>
              <w:pStyle w:val="tablehead"/>
              <w:rPr>
                <w:rFonts w:cs="Arial"/>
                <w:b w:val="0"/>
              </w:rPr>
            </w:pPr>
            <w:r>
              <w:rPr>
                <w:rFonts w:cs="Arial"/>
                <w:b w:val="0"/>
                <w:color w:val="222222"/>
                <w:lang w:val="en"/>
              </w:rPr>
              <w:t>Details</w:t>
            </w:r>
          </w:p>
        </w:tc>
      </w:tr>
      <w:tr w:rsidR="005C29F9" w:rsidRPr="00770E57" w14:paraId="74FDDE7D" w14:textId="77777777" w:rsidTr="00A12A58">
        <w:tc>
          <w:tcPr>
            <w:tcW w:w="850" w:type="dxa"/>
          </w:tcPr>
          <w:p w14:paraId="7111149F" w14:textId="77777777" w:rsidR="005C29F9" w:rsidRPr="002869FF" w:rsidRDefault="005C29F9" w:rsidP="000A0F1B">
            <w:pPr>
              <w:pStyle w:val="tablebody"/>
              <w:rPr>
                <w:rFonts w:cs="Arial"/>
              </w:rPr>
            </w:pPr>
            <w:r w:rsidRPr="002869FF">
              <w:rPr>
                <w:rFonts w:cs="Arial"/>
              </w:rPr>
              <w:t>*1</w:t>
            </w:r>
          </w:p>
        </w:tc>
        <w:tc>
          <w:tcPr>
            <w:tcW w:w="2689" w:type="dxa"/>
          </w:tcPr>
          <w:p w14:paraId="37511977" w14:textId="77777777" w:rsidR="005C29F9" w:rsidRPr="002869FF" w:rsidRDefault="00F3746C">
            <w:pPr>
              <w:pStyle w:val="tablebody"/>
              <w:rPr>
                <w:rFonts w:cs="Arial"/>
              </w:rPr>
            </w:pPr>
            <w:r>
              <w:rPr>
                <w:rFonts w:cs="Arial" w:hint="eastAsia"/>
                <w:color w:val="222222"/>
                <w:lang w:val="en"/>
              </w:rPr>
              <w:t xml:space="preserve">Video </w:t>
            </w:r>
            <w:r w:rsidR="000A0F1B" w:rsidRPr="002869FF">
              <w:rPr>
                <w:rFonts w:cs="Arial"/>
                <w:color w:val="222222"/>
                <w:lang w:val="en"/>
              </w:rPr>
              <w:t>playback start request</w:t>
            </w:r>
          </w:p>
        </w:tc>
        <w:tc>
          <w:tcPr>
            <w:tcW w:w="6379" w:type="dxa"/>
          </w:tcPr>
          <w:p w14:paraId="3D4AADE4" w14:textId="77777777" w:rsidR="005C29F9" w:rsidRPr="001B3F11" w:rsidRDefault="000A0F1B" w:rsidP="00A1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22222"/>
              </w:rPr>
            </w:pPr>
            <w:r w:rsidRPr="00B2242E">
              <w:rPr>
                <w:rFonts w:ascii="Arial" w:eastAsia="ＭＳ ゴシック" w:hAnsi="Arial" w:cs="Arial"/>
                <w:color w:val="222222"/>
                <w:lang w:val="en"/>
              </w:rPr>
              <w:t xml:space="preserve">Requests video playback from the video playback application to </w:t>
            </w:r>
            <w:proofErr w:type="spellStart"/>
            <w:r w:rsidRPr="00B2242E">
              <w:rPr>
                <w:rFonts w:ascii="Arial" w:eastAsia="ＭＳ ゴシック" w:hAnsi="Arial" w:cs="Arial"/>
                <w:color w:val="222222"/>
                <w:lang w:val="en"/>
              </w:rPr>
              <w:t>G</w:t>
            </w:r>
            <w:r w:rsidR="00482FB4" w:rsidRPr="00B2242E">
              <w:rPr>
                <w:rFonts w:ascii="Arial" w:eastAsia="ＭＳ ゴシック" w:hAnsi="Arial" w:cs="Arial"/>
                <w:color w:val="222222"/>
                <w:lang w:val="en"/>
              </w:rPr>
              <w:t>S</w:t>
            </w:r>
            <w:r w:rsidRPr="00B2242E">
              <w:rPr>
                <w:rFonts w:ascii="Arial" w:eastAsia="ＭＳ ゴシック" w:hAnsi="Arial" w:cs="Arial"/>
                <w:color w:val="222222"/>
                <w:lang w:val="en"/>
              </w:rPr>
              <w:t>treamer</w:t>
            </w:r>
            <w:proofErr w:type="spellEnd"/>
            <w:r w:rsidRPr="00B2242E">
              <w:rPr>
                <w:rFonts w:ascii="Arial" w:eastAsia="ＭＳ ゴシック" w:hAnsi="Arial" w:cs="Arial"/>
                <w:color w:val="222222"/>
                <w:lang w:val="en"/>
              </w:rPr>
              <w:t>.</w:t>
            </w:r>
          </w:p>
        </w:tc>
      </w:tr>
      <w:tr w:rsidR="005C29F9" w:rsidRPr="00770E57" w14:paraId="5016F07C" w14:textId="77777777" w:rsidTr="00A12A58">
        <w:tc>
          <w:tcPr>
            <w:tcW w:w="850" w:type="dxa"/>
          </w:tcPr>
          <w:p w14:paraId="4A4D595F" w14:textId="77777777" w:rsidR="005C29F9" w:rsidRPr="002869FF" w:rsidRDefault="005C29F9" w:rsidP="000A0F1B">
            <w:pPr>
              <w:pStyle w:val="tablebody"/>
              <w:rPr>
                <w:rFonts w:cs="Arial"/>
              </w:rPr>
            </w:pPr>
            <w:r w:rsidRPr="002869FF">
              <w:rPr>
                <w:rFonts w:cs="Arial"/>
              </w:rPr>
              <w:t>*2</w:t>
            </w:r>
          </w:p>
        </w:tc>
        <w:tc>
          <w:tcPr>
            <w:tcW w:w="2689" w:type="dxa"/>
          </w:tcPr>
          <w:p w14:paraId="146A6403" w14:textId="77777777" w:rsidR="005C29F9" w:rsidRPr="005F42BA" w:rsidRDefault="008578B1">
            <w:pPr>
              <w:pStyle w:val="tablebody"/>
              <w:rPr>
                <w:rFonts w:cs="Arial"/>
              </w:rPr>
            </w:pPr>
            <w:r w:rsidRPr="005F42BA">
              <w:rPr>
                <w:rFonts w:cs="Arial"/>
                <w:color w:val="222222"/>
                <w:lang w:val="en"/>
              </w:rPr>
              <w:t>Application suspension request</w:t>
            </w:r>
          </w:p>
        </w:tc>
        <w:tc>
          <w:tcPr>
            <w:tcW w:w="6379" w:type="dxa"/>
          </w:tcPr>
          <w:p w14:paraId="508B7A0A" w14:textId="77777777" w:rsidR="005C29F9" w:rsidRPr="00B2242E" w:rsidRDefault="008578B1" w:rsidP="005F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ＭＳ ゴシック" w:hAnsi="Arial" w:cs="Arial"/>
                <w:color w:val="222222"/>
                <w:lang w:val="en"/>
              </w:rPr>
            </w:pPr>
            <w:r w:rsidRPr="00B2242E">
              <w:rPr>
                <w:rFonts w:ascii="Arial" w:eastAsia="ＭＳ ゴシック" w:hAnsi="Arial" w:cs="Arial"/>
                <w:color w:val="222222"/>
                <w:lang w:val="en"/>
              </w:rPr>
              <w:t xml:space="preserve">Request </w:t>
            </w:r>
            <w:r w:rsidR="00557BB2" w:rsidRPr="00B2242E">
              <w:rPr>
                <w:rFonts w:ascii="Arial" w:eastAsia="ＭＳ ゴシック" w:hAnsi="Arial" w:cs="Arial"/>
                <w:color w:val="222222"/>
                <w:lang w:val="en"/>
              </w:rPr>
              <w:t>the</w:t>
            </w:r>
            <w:r w:rsidRPr="00B2242E">
              <w:rPr>
                <w:rFonts w:ascii="Arial" w:eastAsia="ＭＳ ゴシック" w:hAnsi="Arial" w:cs="Arial"/>
                <w:color w:val="222222"/>
                <w:lang w:val="en"/>
              </w:rPr>
              <w:t xml:space="preserve"> </w:t>
            </w:r>
            <w:r w:rsidR="00841005" w:rsidRPr="00B2242E">
              <w:rPr>
                <w:rFonts w:ascii="Arial" w:eastAsia="ＭＳ ゴシック" w:hAnsi="Arial" w:cs="Arial"/>
                <w:color w:val="222222"/>
                <w:lang w:val="en"/>
              </w:rPr>
              <w:t>stop</w:t>
            </w:r>
            <w:r w:rsidRPr="00B2242E">
              <w:rPr>
                <w:rFonts w:ascii="Arial" w:eastAsia="ＭＳ ゴシック" w:hAnsi="Arial" w:cs="Arial"/>
                <w:color w:val="222222"/>
                <w:lang w:val="en"/>
              </w:rPr>
              <w:t xml:space="preserve"> from the system manager to the video playback application.</w:t>
            </w:r>
          </w:p>
          <w:p w14:paraId="11D5BF42" w14:textId="77777777" w:rsidR="005F42BA" w:rsidRPr="001B3F11" w:rsidRDefault="005F42BA" w:rsidP="006E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B2242E">
              <w:rPr>
                <w:rFonts w:ascii="Arial" w:hAnsi="Arial" w:cs="Arial"/>
              </w:rPr>
              <w:t>(Hold playback position with video playback application)</w:t>
            </w:r>
          </w:p>
        </w:tc>
      </w:tr>
      <w:tr w:rsidR="005C29F9" w:rsidRPr="00770E57" w14:paraId="38CB8F53" w14:textId="77777777" w:rsidTr="00A12A58">
        <w:tc>
          <w:tcPr>
            <w:tcW w:w="850" w:type="dxa"/>
          </w:tcPr>
          <w:p w14:paraId="1B14B704" w14:textId="77777777" w:rsidR="005C29F9" w:rsidRPr="002869FF" w:rsidRDefault="005C29F9" w:rsidP="000A0F1B">
            <w:pPr>
              <w:pStyle w:val="tablebody"/>
              <w:rPr>
                <w:rFonts w:cs="Arial"/>
              </w:rPr>
            </w:pPr>
            <w:r w:rsidRPr="002869FF">
              <w:rPr>
                <w:rFonts w:cs="Arial"/>
              </w:rPr>
              <w:t>*3</w:t>
            </w:r>
          </w:p>
        </w:tc>
        <w:tc>
          <w:tcPr>
            <w:tcW w:w="2689" w:type="dxa"/>
          </w:tcPr>
          <w:p w14:paraId="04BDD27F" w14:textId="77777777" w:rsidR="005C29F9" w:rsidRPr="002869FF" w:rsidRDefault="008578B1">
            <w:pPr>
              <w:pStyle w:val="tablebody"/>
              <w:rPr>
                <w:rFonts w:cs="Arial"/>
              </w:rPr>
            </w:pPr>
            <w:r>
              <w:rPr>
                <w:rFonts w:cs="Arial" w:hint="eastAsia"/>
                <w:color w:val="222222"/>
                <w:lang w:val="en"/>
              </w:rPr>
              <w:t xml:space="preserve">Video </w:t>
            </w:r>
            <w:r w:rsidRPr="002869FF">
              <w:rPr>
                <w:rFonts w:cs="Arial"/>
                <w:color w:val="222222"/>
                <w:lang w:val="en"/>
              </w:rPr>
              <w:t>playback end request</w:t>
            </w:r>
            <w:r w:rsidRPr="002869FF" w:rsidDel="008578B1">
              <w:rPr>
                <w:rFonts w:cs="Arial"/>
                <w:color w:val="222222"/>
                <w:lang w:val="en"/>
              </w:rPr>
              <w:t xml:space="preserve"> </w:t>
            </w:r>
          </w:p>
        </w:tc>
        <w:tc>
          <w:tcPr>
            <w:tcW w:w="6379" w:type="dxa"/>
          </w:tcPr>
          <w:p w14:paraId="014114E7" w14:textId="77777777" w:rsidR="005C29F9" w:rsidRPr="00B2242E" w:rsidRDefault="008578B1" w:rsidP="00A12A58">
            <w:pPr>
              <w:pStyle w:val="tablebody"/>
              <w:rPr>
                <w:rFonts w:cs="Arial"/>
              </w:rPr>
            </w:pPr>
            <w:r w:rsidRPr="00B2242E">
              <w:rPr>
                <w:rFonts w:cs="Arial"/>
                <w:color w:val="222222"/>
                <w:lang w:val="en"/>
              </w:rPr>
              <w:t xml:space="preserve">Requests playback stop from the video playback application to </w:t>
            </w:r>
            <w:proofErr w:type="spellStart"/>
            <w:r w:rsidRPr="00B2242E">
              <w:rPr>
                <w:rFonts w:cs="Arial"/>
                <w:color w:val="222222"/>
                <w:lang w:val="en"/>
              </w:rPr>
              <w:t>GStreamer</w:t>
            </w:r>
            <w:proofErr w:type="spellEnd"/>
            <w:r w:rsidRPr="00B2242E">
              <w:rPr>
                <w:rFonts w:cs="Arial"/>
                <w:color w:val="222222"/>
                <w:lang w:val="en"/>
              </w:rPr>
              <w:t>.</w:t>
            </w:r>
          </w:p>
        </w:tc>
      </w:tr>
      <w:tr w:rsidR="005C29F9" w:rsidRPr="00770E57" w14:paraId="0DF8ED69" w14:textId="77777777" w:rsidTr="00A12A58">
        <w:tc>
          <w:tcPr>
            <w:tcW w:w="850" w:type="dxa"/>
          </w:tcPr>
          <w:p w14:paraId="74463FD6" w14:textId="77777777" w:rsidR="005C29F9" w:rsidRPr="002869FF" w:rsidRDefault="005C29F9" w:rsidP="000A0F1B">
            <w:pPr>
              <w:pStyle w:val="tablebody"/>
              <w:rPr>
                <w:rFonts w:cs="Arial"/>
              </w:rPr>
            </w:pPr>
            <w:r w:rsidRPr="002869FF">
              <w:rPr>
                <w:rFonts w:cs="Arial"/>
              </w:rPr>
              <w:t>*4</w:t>
            </w:r>
          </w:p>
        </w:tc>
        <w:tc>
          <w:tcPr>
            <w:tcW w:w="2689" w:type="dxa"/>
          </w:tcPr>
          <w:p w14:paraId="460BF47F" w14:textId="77777777" w:rsidR="005C29F9" w:rsidRPr="002869FF" w:rsidRDefault="008578B1">
            <w:pPr>
              <w:pStyle w:val="tablebody"/>
              <w:rPr>
                <w:rFonts w:cs="Arial"/>
              </w:rPr>
            </w:pPr>
            <w:r w:rsidRPr="008578B1">
              <w:rPr>
                <w:rFonts w:cs="Arial"/>
                <w:color w:val="222222"/>
                <w:lang w:val="en"/>
              </w:rPr>
              <w:t>System Suspend to RAM execution</w:t>
            </w:r>
          </w:p>
        </w:tc>
        <w:tc>
          <w:tcPr>
            <w:tcW w:w="6379" w:type="dxa"/>
          </w:tcPr>
          <w:p w14:paraId="53AF7A70" w14:textId="77777777" w:rsidR="005C29F9" w:rsidRPr="00B2242E" w:rsidRDefault="008578B1" w:rsidP="00A1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22222"/>
              </w:rPr>
            </w:pPr>
            <w:r w:rsidRPr="00B2242E">
              <w:rPr>
                <w:rFonts w:ascii="Arial" w:hAnsi="Arial" w:cs="Arial"/>
                <w:color w:val="222222"/>
                <w:lang w:val="en"/>
              </w:rPr>
              <w:t>Execute "System Suspend to RAM" and shift to the suspend state.</w:t>
            </w:r>
          </w:p>
        </w:tc>
      </w:tr>
      <w:tr w:rsidR="008578B1" w:rsidRPr="00770E57" w14:paraId="39A655DC" w14:textId="77777777" w:rsidTr="00A12A58">
        <w:tc>
          <w:tcPr>
            <w:tcW w:w="850" w:type="dxa"/>
          </w:tcPr>
          <w:p w14:paraId="21B89D01" w14:textId="77777777" w:rsidR="008578B1" w:rsidRPr="002869FF" w:rsidRDefault="008578B1" w:rsidP="008578B1">
            <w:pPr>
              <w:pStyle w:val="tablebody"/>
              <w:rPr>
                <w:rFonts w:cs="Arial"/>
              </w:rPr>
            </w:pPr>
            <w:r w:rsidRPr="002869FF">
              <w:rPr>
                <w:rFonts w:cs="Arial"/>
              </w:rPr>
              <w:t>*5</w:t>
            </w:r>
          </w:p>
        </w:tc>
        <w:tc>
          <w:tcPr>
            <w:tcW w:w="2689" w:type="dxa"/>
          </w:tcPr>
          <w:p w14:paraId="426BEA42" w14:textId="77777777" w:rsidR="008578B1" w:rsidRPr="002869FF" w:rsidRDefault="008578B1" w:rsidP="008578B1">
            <w:pPr>
              <w:pStyle w:val="tablebody"/>
              <w:rPr>
                <w:rFonts w:cs="Arial"/>
              </w:rPr>
            </w:pPr>
            <w:r w:rsidRPr="002869FF">
              <w:rPr>
                <w:rFonts w:cs="Arial"/>
                <w:color w:val="222222"/>
                <w:lang w:val="en"/>
              </w:rPr>
              <w:t>Resume request</w:t>
            </w:r>
          </w:p>
        </w:tc>
        <w:tc>
          <w:tcPr>
            <w:tcW w:w="6379" w:type="dxa"/>
          </w:tcPr>
          <w:p w14:paraId="4106B6F9" w14:textId="77777777" w:rsidR="008578B1" w:rsidRPr="00B2242E" w:rsidRDefault="008578B1" w:rsidP="0085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22222"/>
              </w:rPr>
            </w:pPr>
            <w:r w:rsidRPr="001B3F11">
              <w:rPr>
                <w:rFonts w:ascii="Arial" w:hAnsi="Arial" w:cs="Arial"/>
                <w:color w:val="222222"/>
                <w:lang w:val="en"/>
              </w:rPr>
              <w:t>Return from Suspend.</w:t>
            </w:r>
          </w:p>
        </w:tc>
      </w:tr>
      <w:tr w:rsidR="005F42BA" w:rsidRPr="00770E57" w:rsidDel="007F1F0D" w14:paraId="17642E89" w14:textId="77777777" w:rsidTr="00A12A58">
        <w:tc>
          <w:tcPr>
            <w:tcW w:w="850" w:type="dxa"/>
          </w:tcPr>
          <w:p w14:paraId="3D38A5E0" w14:textId="77777777" w:rsidR="005F42BA" w:rsidRPr="002869FF" w:rsidRDefault="005F42BA" w:rsidP="005F42BA">
            <w:pPr>
              <w:pStyle w:val="tablebody"/>
              <w:rPr>
                <w:rFonts w:cs="Arial"/>
              </w:rPr>
            </w:pPr>
            <w:r w:rsidRPr="002869FF">
              <w:rPr>
                <w:rFonts w:cs="Arial"/>
              </w:rPr>
              <w:t>*6</w:t>
            </w:r>
          </w:p>
        </w:tc>
        <w:tc>
          <w:tcPr>
            <w:tcW w:w="2689" w:type="dxa"/>
          </w:tcPr>
          <w:p w14:paraId="41404AC2" w14:textId="77777777" w:rsidR="005F42BA" w:rsidRPr="002869FF" w:rsidRDefault="005F42BA" w:rsidP="005F42BA">
            <w:pPr>
              <w:pStyle w:val="tablebody"/>
              <w:rPr>
                <w:rFonts w:cs="Arial"/>
              </w:rPr>
            </w:pPr>
            <w:r w:rsidRPr="008578B1">
              <w:rPr>
                <w:rFonts w:cs="Arial"/>
                <w:color w:val="222222"/>
                <w:lang w:val="en"/>
              </w:rPr>
              <w:t>Application restart request</w:t>
            </w:r>
            <w:r w:rsidRPr="008578B1" w:rsidDel="00A12A58">
              <w:rPr>
                <w:rFonts w:cs="Arial"/>
                <w:color w:val="222222"/>
                <w:lang w:val="en"/>
              </w:rPr>
              <w:t xml:space="preserve"> </w:t>
            </w:r>
          </w:p>
        </w:tc>
        <w:tc>
          <w:tcPr>
            <w:tcW w:w="6379" w:type="dxa"/>
          </w:tcPr>
          <w:p w14:paraId="5A80B9C9" w14:textId="77777777" w:rsidR="005F42BA" w:rsidRPr="00B2242E" w:rsidDel="007F1F0D" w:rsidRDefault="005F42BA" w:rsidP="005F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22222"/>
              </w:rPr>
            </w:pPr>
            <w:r w:rsidRPr="00B2242E">
              <w:rPr>
                <w:rFonts w:ascii="Arial" w:eastAsia="ＭＳ ゴシック" w:hAnsi="Arial" w:cs="Arial"/>
                <w:color w:val="222222"/>
                <w:lang w:val="en"/>
              </w:rPr>
              <w:t xml:space="preserve">Request </w:t>
            </w:r>
            <w:r w:rsidR="00557BB2" w:rsidRPr="00B2242E">
              <w:rPr>
                <w:rFonts w:ascii="Arial" w:eastAsia="ＭＳ ゴシック" w:hAnsi="Arial" w:cs="Arial"/>
                <w:color w:val="222222"/>
                <w:lang w:val="en"/>
              </w:rPr>
              <w:t>the</w:t>
            </w:r>
            <w:r w:rsidR="005007C9" w:rsidRPr="00B2242E">
              <w:rPr>
                <w:rFonts w:ascii="Arial" w:eastAsia="ＭＳ ゴシック" w:hAnsi="Arial" w:cs="Arial"/>
                <w:color w:val="222222"/>
                <w:lang w:val="en"/>
              </w:rPr>
              <w:t xml:space="preserve"> </w:t>
            </w:r>
            <w:r w:rsidRPr="00B2242E">
              <w:rPr>
                <w:rFonts w:ascii="Arial" w:eastAsia="ＭＳ ゴシック" w:hAnsi="Arial" w:cs="Arial"/>
                <w:color w:val="222222"/>
                <w:lang w:val="en"/>
              </w:rPr>
              <w:t xml:space="preserve">restart from the system manager to the </w:t>
            </w:r>
            <w:r w:rsidRPr="001B3F11">
              <w:rPr>
                <w:rFonts w:ascii="Arial" w:hAnsi="Arial" w:cs="Arial"/>
                <w:color w:val="222222"/>
                <w:lang w:val="en"/>
              </w:rPr>
              <w:t>video</w:t>
            </w:r>
            <w:r w:rsidRPr="00B2242E">
              <w:rPr>
                <w:rFonts w:ascii="Arial" w:eastAsia="ＭＳ ゴシック" w:hAnsi="Arial" w:cs="Arial"/>
                <w:color w:val="222222"/>
                <w:lang w:val="en"/>
              </w:rPr>
              <w:t xml:space="preserve"> playback application.</w:t>
            </w:r>
          </w:p>
        </w:tc>
      </w:tr>
      <w:tr w:rsidR="005F42BA" w:rsidRPr="00770E57" w14:paraId="0CBE955F" w14:textId="77777777" w:rsidTr="00A12A58">
        <w:tc>
          <w:tcPr>
            <w:tcW w:w="850" w:type="dxa"/>
          </w:tcPr>
          <w:p w14:paraId="795A016D" w14:textId="77777777" w:rsidR="005F42BA" w:rsidRPr="002869FF" w:rsidRDefault="005F42BA" w:rsidP="005F42BA">
            <w:pPr>
              <w:pStyle w:val="tablebody"/>
              <w:rPr>
                <w:rFonts w:cs="Arial"/>
              </w:rPr>
            </w:pPr>
            <w:r w:rsidRPr="002869FF">
              <w:rPr>
                <w:rFonts w:cs="Arial"/>
              </w:rPr>
              <w:t>*7</w:t>
            </w:r>
          </w:p>
        </w:tc>
        <w:tc>
          <w:tcPr>
            <w:tcW w:w="2689" w:type="dxa"/>
          </w:tcPr>
          <w:p w14:paraId="0CF5B3A1" w14:textId="77777777" w:rsidR="005F42BA" w:rsidRPr="002869FF" w:rsidRDefault="005F42BA" w:rsidP="005F42BA">
            <w:pPr>
              <w:pStyle w:val="tablebody"/>
              <w:rPr>
                <w:rFonts w:cs="Arial"/>
              </w:rPr>
            </w:pPr>
            <w:r>
              <w:rPr>
                <w:rFonts w:cs="Arial" w:hint="eastAsia"/>
                <w:color w:val="222222"/>
                <w:lang w:val="en"/>
              </w:rPr>
              <w:t xml:space="preserve">Video </w:t>
            </w:r>
            <w:r w:rsidRPr="002869FF">
              <w:rPr>
                <w:rFonts w:cs="Arial"/>
                <w:color w:val="222222"/>
                <w:lang w:val="en"/>
              </w:rPr>
              <w:t xml:space="preserve">playback </w:t>
            </w:r>
            <w:r>
              <w:rPr>
                <w:rFonts w:cs="Arial"/>
                <w:color w:val="222222"/>
                <w:lang w:val="en"/>
              </w:rPr>
              <w:t>re</w:t>
            </w:r>
            <w:r w:rsidRPr="002869FF">
              <w:rPr>
                <w:rFonts w:cs="Arial"/>
                <w:color w:val="222222"/>
                <w:lang w:val="en"/>
              </w:rPr>
              <w:t>start request</w:t>
            </w:r>
          </w:p>
        </w:tc>
        <w:tc>
          <w:tcPr>
            <w:tcW w:w="6379" w:type="dxa"/>
          </w:tcPr>
          <w:p w14:paraId="48F8D2DF" w14:textId="77777777" w:rsidR="005F42BA" w:rsidRPr="00B2242E" w:rsidRDefault="005F42BA" w:rsidP="005F42BA">
            <w:pPr>
              <w:pStyle w:val="tablebody"/>
              <w:rPr>
                <w:rFonts w:cs="Arial"/>
              </w:rPr>
            </w:pPr>
            <w:r w:rsidRPr="00B2242E">
              <w:rPr>
                <w:rFonts w:cs="Arial"/>
                <w:color w:val="222222"/>
                <w:lang w:val="en"/>
              </w:rPr>
              <w:t xml:space="preserve">Specify the playback position from the video playback application to </w:t>
            </w:r>
            <w:proofErr w:type="spellStart"/>
            <w:r w:rsidRPr="00B2242E">
              <w:rPr>
                <w:rFonts w:cs="Arial"/>
                <w:color w:val="222222"/>
                <w:lang w:val="en"/>
              </w:rPr>
              <w:t>GStreamer</w:t>
            </w:r>
            <w:proofErr w:type="spellEnd"/>
            <w:r w:rsidRPr="00B2242E">
              <w:rPr>
                <w:rFonts w:cs="Arial"/>
                <w:color w:val="222222"/>
                <w:lang w:val="en"/>
              </w:rPr>
              <w:t xml:space="preserve"> and request video playback.</w:t>
            </w:r>
          </w:p>
        </w:tc>
      </w:tr>
    </w:tbl>
    <w:p w14:paraId="0675279F" w14:textId="77777777" w:rsidR="00C81FC7" w:rsidRPr="00A12A58" w:rsidRDefault="00C81FC7" w:rsidP="006E672C">
      <w:pPr>
        <w:rPr>
          <w:rFonts w:eastAsia="PMingLiU" w:cs="Arial"/>
          <w:lang w:eastAsia="zh-TW"/>
        </w:rPr>
      </w:pPr>
    </w:p>
    <w:p w14:paraId="577DA486" w14:textId="77777777" w:rsidR="00341DFD" w:rsidRPr="00116E51" w:rsidRDefault="0064060A" w:rsidP="00116E51">
      <w:pPr>
        <w:pStyle w:val="10"/>
      </w:pPr>
      <w:bookmarkStart w:id="296" w:name="_Toc513807899"/>
      <w:bookmarkStart w:id="297" w:name="_Toc513809277"/>
      <w:bookmarkStart w:id="298" w:name="_Toc513810742"/>
      <w:bookmarkStart w:id="299" w:name="_Toc514078208"/>
      <w:bookmarkStart w:id="300" w:name="_Toc514080165"/>
      <w:bookmarkStart w:id="301" w:name="_Toc514758419"/>
      <w:bookmarkStart w:id="302" w:name="_Toc513807900"/>
      <w:bookmarkStart w:id="303" w:name="_Toc513809278"/>
      <w:bookmarkStart w:id="304" w:name="_Toc513810743"/>
      <w:bookmarkStart w:id="305" w:name="_Toc514078209"/>
      <w:bookmarkStart w:id="306" w:name="_Toc514080166"/>
      <w:bookmarkStart w:id="307" w:name="_Toc514758420"/>
      <w:bookmarkStart w:id="308" w:name="_Toc513807901"/>
      <w:bookmarkStart w:id="309" w:name="_Toc513809279"/>
      <w:bookmarkStart w:id="310" w:name="_Toc513810744"/>
      <w:bookmarkStart w:id="311" w:name="_Toc514078210"/>
      <w:bookmarkStart w:id="312" w:name="_Toc514080167"/>
      <w:bookmarkStart w:id="313" w:name="_Toc514758421"/>
      <w:bookmarkStart w:id="314" w:name="_Toc513807922"/>
      <w:bookmarkStart w:id="315" w:name="_Toc513809300"/>
      <w:bookmarkStart w:id="316" w:name="_Toc513810765"/>
      <w:bookmarkStart w:id="317" w:name="_Toc514078231"/>
      <w:bookmarkStart w:id="318" w:name="_Toc514080188"/>
      <w:bookmarkStart w:id="319" w:name="_Toc514758442"/>
      <w:bookmarkStart w:id="320" w:name="_Toc513807923"/>
      <w:bookmarkStart w:id="321" w:name="_Toc513809301"/>
      <w:bookmarkStart w:id="322" w:name="_Toc513810766"/>
      <w:bookmarkStart w:id="323" w:name="_Toc514078232"/>
      <w:bookmarkStart w:id="324" w:name="_Toc514080189"/>
      <w:bookmarkStart w:id="325" w:name="_Toc514758443"/>
      <w:bookmarkStart w:id="326" w:name="_Toc513807924"/>
      <w:bookmarkStart w:id="327" w:name="_Toc513809302"/>
      <w:bookmarkStart w:id="328" w:name="_Toc513810767"/>
      <w:bookmarkStart w:id="329" w:name="_Toc514078233"/>
      <w:bookmarkStart w:id="330" w:name="_Toc514080190"/>
      <w:bookmarkStart w:id="331" w:name="_Toc514758444"/>
      <w:bookmarkStart w:id="332" w:name="_Toc513807925"/>
      <w:bookmarkStart w:id="333" w:name="_Toc513809303"/>
      <w:bookmarkStart w:id="334" w:name="_Toc513810768"/>
      <w:bookmarkStart w:id="335" w:name="_Toc514078234"/>
      <w:bookmarkStart w:id="336" w:name="_Toc514080191"/>
      <w:bookmarkStart w:id="337" w:name="_Toc514758445"/>
      <w:bookmarkStart w:id="338" w:name="_Toc513807926"/>
      <w:bookmarkStart w:id="339" w:name="_Toc513809304"/>
      <w:bookmarkStart w:id="340" w:name="_Toc513810769"/>
      <w:bookmarkStart w:id="341" w:name="_Toc514078235"/>
      <w:bookmarkStart w:id="342" w:name="_Toc514080192"/>
      <w:bookmarkStart w:id="343" w:name="_Toc514758446"/>
      <w:bookmarkStart w:id="344" w:name="_Toc513807927"/>
      <w:bookmarkStart w:id="345" w:name="_Toc513809305"/>
      <w:bookmarkStart w:id="346" w:name="_Toc513810770"/>
      <w:bookmarkStart w:id="347" w:name="_Toc514078236"/>
      <w:bookmarkStart w:id="348" w:name="_Toc514080193"/>
      <w:bookmarkStart w:id="349" w:name="_Toc514758447"/>
      <w:bookmarkStart w:id="350" w:name="_Toc513807928"/>
      <w:bookmarkStart w:id="351" w:name="_Toc513809306"/>
      <w:bookmarkStart w:id="352" w:name="_Toc513810771"/>
      <w:bookmarkStart w:id="353" w:name="_Toc514078237"/>
      <w:bookmarkStart w:id="354" w:name="_Toc514080194"/>
      <w:bookmarkStart w:id="355" w:name="_Toc514758448"/>
      <w:bookmarkStart w:id="356" w:name="_Toc513807929"/>
      <w:bookmarkStart w:id="357" w:name="_Toc513809307"/>
      <w:bookmarkStart w:id="358" w:name="_Toc513810772"/>
      <w:bookmarkStart w:id="359" w:name="_Toc514078238"/>
      <w:bookmarkStart w:id="360" w:name="_Toc514080195"/>
      <w:bookmarkStart w:id="361" w:name="_Toc514758449"/>
      <w:bookmarkStart w:id="362" w:name="_Toc513807930"/>
      <w:bookmarkStart w:id="363" w:name="_Toc513809308"/>
      <w:bookmarkStart w:id="364" w:name="_Toc513810773"/>
      <w:bookmarkStart w:id="365" w:name="_Toc514078239"/>
      <w:bookmarkStart w:id="366" w:name="_Toc514080196"/>
      <w:bookmarkStart w:id="367" w:name="_Toc514758450"/>
      <w:bookmarkStart w:id="368" w:name="_Toc513807931"/>
      <w:bookmarkStart w:id="369" w:name="_Toc513809309"/>
      <w:bookmarkStart w:id="370" w:name="_Toc513810774"/>
      <w:bookmarkStart w:id="371" w:name="_Toc514078240"/>
      <w:bookmarkStart w:id="372" w:name="_Toc514080197"/>
      <w:bookmarkStart w:id="373" w:name="_Toc514758451"/>
      <w:bookmarkStart w:id="374" w:name="_Toc513807932"/>
      <w:bookmarkStart w:id="375" w:name="_Toc513809310"/>
      <w:bookmarkStart w:id="376" w:name="_Toc513810775"/>
      <w:bookmarkStart w:id="377" w:name="_Toc514078241"/>
      <w:bookmarkStart w:id="378" w:name="_Toc514080198"/>
      <w:bookmarkStart w:id="379" w:name="_Toc514758452"/>
      <w:bookmarkStart w:id="380" w:name="_Toc513807933"/>
      <w:bookmarkStart w:id="381" w:name="_Toc513809311"/>
      <w:bookmarkStart w:id="382" w:name="_Toc513810776"/>
      <w:bookmarkStart w:id="383" w:name="_Toc514078242"/>
      <w:bookmarkStart w:id="384" w:name="_Toc514080199"/>
      <w:bookmarkStart w:id="385" w:name="_Toc514758453"/>
      <w:bookmarkStart w:id="386" w:name="_Toc513807934"/>
      <w:bookmarkStart w:id="387" w:name="_Toc513809312"/>
      <w:bookmarkStart w:id="388" w:name="_Toc513810777"/>
      <w:bookmarkStart w:id="389" w:name="_Toc514078243"/>
      <w:bookmarkStart w:id="390" w:name="_Toc514080200"/>
      <w:bookmarkStart w:id="391" w:name="_Toc514758454"/>
      <w:bookmarkStart w:id="392" w:name="_Toc513807935"/>
      <w:bookmarkStart w:id="393" w:name="_Toc513809313"/>
      <w:bookmarkStart w:id="394" w:name="_Toc513810778"/>
      <w:bookmarkStart w:id="395" w:name="_Toc514078244"/>
      <w:bookmarkStart w:id="396" w:name="_Toc514080201"/>
      <w:bookmarkStart w:id="397" w:name="_Toc514758455"/>
      <w:bookmarkStart w:id="398" w:name="_Toc513807936"/>
      <w:bookmarkStart w:id="399" w:name="_Toc513809314"/>
      <w:bookmarkStart w:id="400" w:name="_Toc513810779"/>
      <w:bookmarkStart w:id="401" w:name="_Toc514078245"/>
      <w:bookmarkStart w:id="402" w:name="_Toc514080202"/>
      <w:bookmarkStart w:id="403" w:name="_Toc514758456"/>
      <w:bookmarkStart w:id="404" w:name="_Toc513807937"/>
      <w:bookmarkStart w:id="405" w:name="_Toc513809315"/>
      <w:bookmarkStart w:id="406" w:name="_Toc513810780"/>
      <w:bookmarkStart w:id="407" w:name="_Toc514078246"/>
      <w:bookmarkStart w:id="408" w:name="_Toc514080203"/>
      <w:bookmarkStart w:id="409" w:name="_Toc514758457"/>
      <w:bookmarkStart w:id="410" w:name="_Toc513807938"/>
      <w:bookmarkStart w:id="411" w:name="_Toc513809316"/>
      <w:bookmarkStart w:id="412" w:name="_Toc513810781"/>
      <w:bookmarkStart w:id="413" w:name="_Toc514078247"/>
      <w:bookmarkStart w:id="414" w:name="_Toc514080204"/>
      <w:bookmarkStart w:id="415" w:name="_Toc514758458"/>
      <w:bookmarkStart w:id="416" w:name="_Toc513807954"/>
      <w:bookmarkStart w:id="417" w:name="_Toc513809332"/>
      <w:bookmarkStart w:id="418" w:name="_Toc513810797"/>
      <w:bookmarkStart w:id="419" w:name="_Toc514078263"/>
      <w:bookmarkStart w:id="420" w:name="_Toc514080220"/>
      <w:bookmarkStart w:id="421" w:name="_Toc514758474"/>
      <w:bookmarkStart w:id="422" w:name="_Toc513807955"/>
      <w:bookmarkStart w:id="423" w:name="_Toc513809333"/>
      <w:bookmarkStart w:id="424" w:name="_Toc513810798"/>
      <w:bookmarkStart w:id="425" w:name="_Toc514078264"/>
      <w:bookmarkStart w:id="426" w:name="_Toc514080221"/>
      <w:bookmarkStart w:id="427" w:name="_Toc514758475"/>
      <w:bookmarkStart w:id="428" w:name="_Toc513807956"/>
      <w:bookmarkStart w:id="429" w:name="_Toc513809334"/>
      <w:bookmarkStart w:id="430" w:name="_Toc513810799"/>
      <w:bookmarkStart w:id="431" w:name="_Toc514078265"/>
      <w:bookmarkStart w:id="432" w:name="_Toc514080222"/>
      <w:bookmarkStart w:id="433" w:name="_Toc514758476"/>
      <w:bookmarkStart w:id="434" w:name="_Toc513807957"/>
      <w:bookmarkStart w:id="435" w:name="_Toc513809335"/>
      <w:bookmarkStart w:id="436" w:name="_Toc513810800"/>
      <w:bookmarkStart w:id="437" w:name="_Toc514078266"/>
      <w:bookmarkStart w:id="438" w:name="_Toc514080223"/>
      <w:bookmarkStart w:id="439" w:name="_Toc514758477"/>
      <w:bookmarkStart w:id="440" w:name="_Toc513807958"/>
      <w:bookmarkStart w:id="441" w:name="_Toc513809336"/>
      <w:bookmarkStart w:id="442" w:name="_Toc513810801"/>
      <w:bookmarkStart w:id="443" w:name="_Toc514078267"/>
      <w:bookmarkStart w:id="444" w:name="_Toc514080224"/>
      <w:bookmarkStart w:id="445" w:name="_Toc514758478"/>
      <w:bookmarkStart w:id="446" w:name="_Toc513807959"/>
      <w:bookmarkStart w:id="447" w:name="_Toc513809337"/>
      <w:bookmarkStart w:id="448" w:name="_Toc513810802"/>
      <w:bookmarkStart w:id="449" w:name="_Toc514078268"/>
      <w:bookmarkStart w:id="450" w:name="_Toc514080225"/>
      <w:bookmarkStart w:id="451" w:name="_Toc514758479"/>
      <w:bookmarkStart w:id="452" w:name="_Toc513807960"/>
      <w:bookmarkStart w:id="453" w:name="_Toc513809338"/>
      <w:bookmarkStart w:id="454" w:name="_Toc513810803"/>
      <w:bookmarkStart w:id="455" w:name="_Toc514078269"/>
      <w:bookmarkStart w:id="456" w:name="_Toc514080226"/>
      <w:bookmarkStart w:id="457" w:name="_Toc514758480"/>
      <w:bookmarkStart w:id="458" w:name="_Toc513807961"/>
      <w:bookmarkStart w:id="459" w:name="_Toc513809339"/>
      <w:bookmarkStart w:id="460" w:name="_Toc513810804"/>
      <w:bookmarkStart w:id="461" w:name="_Toc514078270"/>
      <w:bookmarkStart w:id="462" w:name="_Toc514080227"/>
      <w:bookmarkStart w:id="463" w:name="_Toc514758481"/>
      <w:bookmarkStart w:id="464" w:name="_Toc513807975"/>
      <w:bookmarkStart w:id="465" w:name="_Toc513809353"/>
      <w:bookmarkStart w:id="466" w:name="_Toc513810818"/>
      <w:bookmarkStart w:id="467" w:name="_Toc514078284"/>
      <w:bookmarkStart w:id="468" w:name="_Toc514080241"/>
      <w:bookmarkStart w:id="469" w:name="_Toc514758495"/>
      <w:bookmarkStart w:id="470" w:name="_Toc513807982"/>
      <w:bookmarkStart w:id="471" w:name="_Toc513809360"/>
      <w:bookmarkStart w:id="472" w:name="_Toc513810825"/>
      <w:bookmarkStart w:id="473" w:name="_Toc514078291"/>
      <w:bookmarkStart w:id="474" w:name="_Toc514080248"/>
      <w:bookmarkStart w:id="475" w:name="_Toc514758502"/>
      <w:bookmarkStart w:id="476" w:name="_Toc513807989"/>
      <w:bookmarkStart w:id="477" w:name="_Toc513809367"/>
      <w:bookmarkStart w:id="478" w:name="_Toc513810832"/>
      <w:bookmarkStart w:id="479" w:name="_Toc514078298"/>
      <w:bookmarkStart w:id="480" w:name="_Toc514080255"/>
      <w:bookmarkStart w:id="481" w:name="_Toc514758509"/>
      <w:bookmarkStart w:id="482" w:name="_Toc513807996"/>
      <w:bookmarkStart w:id="483" w:name="_Toc513809374"/>
      <w:bookmarkStart w:id="484" w:name="_Toc513810839"/>
      <w:bookmarkStart w:id="485" w:name="_Toc514078305"/>
      <w:bookmarkStart w:id="486" w:name="_Toc514080262"/>
      <w:bookmarkStart w:id="487" w:name="_Toc514758516"/>
      <w:bookmarkStart w:id="488" w:name="_Toc513808017"/>
      <w:bookmarkStart w:id="489" w:name="_Toc513809395"/>
      <w:bookmarkStart w:id="490" w:name="_Toc513810860"/>
      <w:bookmarkStart w:id="491" w:name="_Toc514078326"/>
      <w:bookmarkStart w:id="492" w:name="_Toc514080283"/>
      <w:bookmarkStart w:id="493" w:name="_Toc514758537"/>
      <w:bookmarkStart w:id="494" w:name="_Toc513808024"/>
      <w:bookmarkStart w:id="495" w:name="_Toc513809402"/>
      <w:bookmarkStart w:id="496" w:name="_Toc513810867"/>
      <w:bookmarkStart w:id="497" w:name="_Toc514078333"/>
      <w:bookmarkStart w:id="498" w:name="_Toc514080290"/>
      <w:bookmarkStart w:id="499" w:name="_Toc514758544"/>
      <w:bookmarkStart w:id="500" w:name="_Toc513808025"/>
      <w:bookmarkStart w:id="501" w:name="_Toc513809403"/>
      <w:bookmarkStart w:id="502" w:name="_Toc513810868"/>
      <w:bookmarkStart w:id="503" w:name="_Toc514078334"/>
      <w:bookmarkStart w:id="504" w:name="_Toc514080291"/>
      <w:bookmarkStart w:id="505" w:name="_Toc514758545"/>
      <w:bookmarkStart w:id="506" w:name="_Toc536612054"/>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r w:rsidRPr="00116E51">
        <w:lastRenderedPageBreak/>
        <w:t xml:space="preserve">Suppressing </w:t>
      </w:r>
      <w:r w:rsidRPr="00116E51">
        <w:rPr>
          <w:rFonts w:hint="eastAsia"/>
        </w:rPr>
        <w:t xml:space="preserve">the </w:t>
      </w:r>
      <w:r w:rsidRPr="00116E51">
        <w:t>Generation of Heat in On-board Terminals</w:t>
      </w:r>
      <w:bookmarkEnd w:id="506"/>
    </w:p>
    <w:p w14:paraId="0A1D9781" w14:textId="77777777" w:rsidR="00643DE9" w:rsidRPr="00116E51" w:rsidRDefault="00C80EFB" w:rsidP="00116E51">
      <w:pPr>
        <w:pStyle w:val="21"/>
      </w:pPr>
      <w:bookmarkStart w:id="507" w:name="_Toc536612055"/>
      <w:r w:rsidRPr="00116E51">
        <w:t>Overview of the Requirements</w:t>
      </w:r>
      <w:bookmarkEnd w:id="507"/>
    </w:p>
    <w:p w14:paraId="2C49D5C7" w14:textId="77777777" w:rsidR="00643DE9" w:rsidRPr="00116E51" w:rsidRDefault="00C80EFB" w:rsidP="00116E51">
      <w:pPr>
        <w:pStyle w:val="31"/>
      </w:pPr>
      <w:bookmarkStart w:id="508" w:name="_Toc536612056"/>
      <w:r w:rsidRPr="00116E51">
        <w:t>Background</w:t>
      </w:r>
      <w:bookmarkEnd w:id="508"/>
    </w:p>
    <w:p w14:paraId="279B09B0" w14:textId="77777777" w:rsidR="00643DE9" w:rsidRDefault="00484BEF" w:rsidP="00B1409B">
      <w:r w:rsidRPr="00484BEF">
        <w:t>Current requirements for on-board information terminals in vehicles exceed the previous model of car navigation and audio systems. They are now required to provide various other items, such as a full range of entertainment and information communications. On the other hand, the increases in power consumption that accompany improved performance lead to an enormous generation of heat that may readily exceed the heat-tolerance temperature ratings of the SoCs and DRAM chips used in on-board information terminals. Countermeasures for heat and other design measures to cope with this have thus become more difficult. Also, since generated heat strongly affects the life cycles and failure rates of semiconductor products, countermeasures for heat, such as fans and radiators, are currently very expensive to vendors of finished products. This makes software-based measures to suppress the generation of heat very desirable in terms of reducing the contributions of fans, radiators, and so on to bills of materials.</w:t>
      </w:r>
    </w:p>
    <w:p w14:paraId="01CF68FA" w14:textId="77777777" w:rsidR="00643DE9" w:rsidRDefault="00643DE9" w:rsidP="00B1409B">
      <w:pPr>
        <w:pStyle w:val="Space"/>
      </w:pPr>
    </w:p>
    <w:p w14:paraId="0CFAEF9A" w14:textId="77777777" w:rsidR="00B1409B" w:rsidRDefault="00B1409B" w:rsidP="00B1409B">
      <w:r>
        <w:br w:type="page"/>
      </w:r>
    </w:p>
    <w:p w14:paraId="11C6A3F1" w14:textId="77777777" w:rsidR="00643DE9" w:rsidRPr="00484BEF" w:rsidRDefault="00484BEF" w:rsidP="00484BEF">
      <w:pPr>
        <w:pStyle w:val="31"/>
      </w:pPr>
      <w:bookmarkStart w:id="509" w:name="_Toc536612057"/>
      <w:r w:rsidRPr="00484BEF">
        <w:lastRenderedPageBreak/>
        <w:t>Suppressing the Generation of Heat</w:t>
      </w:r>
      <w:bookmarkEnd w:id="509"/>
    </w:p>
    <w:p w14:paraId="0C8C197B" w14:textId="77777777" w:rsidR="00643DE9" w:rsidRDefault="00484BEF" w:rsidP="00B1409B">
      <w:r w:rsidRPr="00484BEF">
        <w:t xml:space="preserve">Reducing power consumption through software has been employed as a general method for suppressing the generation of heat. The kernel layer supports functions (thermal management) that automatically reduce power consumption in response to excessive rises in temperature of </w:t>
      </w:r>
      <w:r w:rsidR="00AF54C8" w:rsidRPr="00AF54C8">
        <w:t>R-Car Series, 3rd Generation</w:t>
      </w:r>
      <w:r w:rsidRPr="00484BEF">
        <w:t xml:space="preserve"> and later versions of SoC chips in this family. This subsection gives an overview of thermal management with examples.</w:t>
      </w:r>
    </w:p>
    <w:p w14:paraId="75BA2C1B" w14:textId="77777777" w:rsidR="003C762F" w:rsidRPr="003C762F" w:rsidRDefault="003C762F" w:rsidP="003C762F">
      <w:pPr>
        <w:pStyle w:val="Space"/>
        <w:rPr>
          <w:lang w:eastAsia="zh-TW"/>
        </w:rPr>
      </w:pPr>
    </w:p>
    <w:p w14:paraId="023AF4A5" w14:textId="77777777" w:rsidR="00643DE9" w:rsidRPr="00484BEF" w:rsidRDefault="00643DE9" w:rsidP="00484BEF">
      <w:pPr>
        <w:pStyle w:val="21"/>
        <w:rPr>
          <w:lang w:eastAsia="zh-TW"/>
        </w:rPr>
      </w:pPr>
      <w:r w:rsidRPr="00B1409B">
        <w:br w:type="page"/>
      </w:r>
      <w:bookmarkStart w:id="510" w:name="_Toc536612058"/>
      <w:r w:rsidR="00484BEF" w:rsidRPr="00484BEF">
        <w:rPr>
          <w:lang w:eastAsia="zh-TW"/>
        </w:rPr>
        <w:lastRenderedPageBreak/>
        <w:t>Overview of Thermal Management</w:t>
      </w:r>
      <w:bookmarkEnd w:id="510"/>
    </w:p>
    <w:p w14:paraId="2AC81E4E" w14:textId="77777777" w:rsidR="00643DE9" w:rsidRPr="00484BEF" w:rsidRDefault="00A5027B" w:rsidP="00FF2F55">
      <w:pPr>
        <w:pStyle w:val="Level1unordered"/>
      </w:pPr>
      <w:r w:rsidRPr="00484BEF">
        <w:rPr>
          <w:lang w:eastAsia="ja-JP"/>
        </w:rPr>
        <w:t xml:space="preserve"> </w:t>
      </w:r>
      <w:r w:rsidR="00484BEF" w:rsidRPr="00484BEF">
        <w:t>Thermal management can be used to control power consumption to suppress the generation of heat in high-temperature environments.</w:t>
      </w:r>
      <w:r w:rsidR="00484BEF" w:rsidRPr="00484BEF">
        <w:br/>
        <w:t>For more details, see the separate document with the filename “RENESAS_RCH3M3</w:t>
      </w:r>
      <w:r w:rsidR="00C01FC1">
        <w:t>M3N</w:t>
      </w:r>
      <w:r w:rsidR="00513523">
        <w:t>E3</w:t>
      </w:r>
      <w:r w:rsidR="00484BEF" w:rsidRPr="00484BEF">
        <w:t>_PowerManagement_UME”.</w:t>
      </w:r>
    </w:p>
    <w:p w14:paraId="5A3F714D" w14:textId="77777777" w:rsidR="00643DE9" w:rsidRPr="00A84119" w:rsidRDefault="00643DE9" w:rsidP="001F311A">
      <w:pPr>
        <w:pStyle w:val="listend"/>
        <w:rPr>
          <w:highlight w:val="yellow"/>
        </w:rPr>
      </w:pPr>
    </w:p>
    <w:p w14:paraId="4EEA7515" w14:textId="510F27EC" w:rsidR="00FC3B10" w:rsidRPr="001F311A" w:rsidRDefault="00484BEF" w:rsidP="00FC3B10">
      <w:pPr>
        <w:pStyle w:val="tabletitle"/>
      </w:pPr>
      <w:r w:rsidRPr="00484BEF">
        <w:rPr>
          <w:rFonts w:hint="eastAsia"/>
        </w:rPr>
        <w:t>T</w:t>
      </w:r>
      <w:r w:rsidRPr="00484BEF">
        <w:t>able</w:t>
      </w:r>
      <w:r w:rsidR="00FC3B10" w:rsidRPr="00484BEF">
        <w:rPr>
          <w:rFonts w:hint="eastAsia"/>
        </w:rPr>
        <w:t xml:space="preserve"> </w:t>
      </w:r>
      <w:r w:rsidR="001E70E6" w:rsidRPr="00484BEF">
        <w:fldChar w:fldCharType="begin"/>
      </w:r>
      <w:r w:rsidR="001E70E6" w:rsidRPr="00484BEF">
        <w:instrText xml:space="preserve"> </w:instrText>
      </w:r>
      <w:r w:rsidR="001E70E6" w:rsidRPr="00484BEF">
        <w:rPr>
          <w:rFonts w:hint="eastAsia"/>
        </w:rPr>
        <w:instrText>STYLEREF 1 \s</w:instrText>
      </w:r>
      <w:r w:rsidR="001E70E6" w:rsidRPr="00484BEF">
        <w:instrText xml:space="preserve"> </w:instrText>
      </w:r>
      <w:r w:rsidR="001E70E6" w:rsidRPr="00484BEF">
        <w:fldChar w:fldCharType="separate"/>
      </w:r>
      <w:r w:rsidR="001B3F11">
        <w:rPr>
          <w:noProof/>
        </w:rPr>
        <w:t>4</w:t>
      </w:r>
      <w:r w:rsidR="001E70E6" w:rsidRPr="00484BEF">
        <w:fldChar w:fldCharType="end"/>
      </w:r>
      <w:r w:rsidR="001E70E6" w:rsidRPr="00484BEF">
        <w:noBreakHyphen/>
      </w:r>
      <w:r w:rsidR="001E70E6" w:rsidRPr="00484BEF">
        <w:fldChar w:fldCharType="begin"/>
      </w:r>
      <w:r w:rsidR="001E70E6" w:rsidRPr="00484BEF">
        <w:instrText xml:space="preserve"> </w:instrText>
      </w:r>
      <w:r w:rsidR="001E70E6" w:rsidRPr="00484BEF">
        <w:rPr>
          <w:rFonts w:hint="eastAsia"/>
        </w:rPr>
        <w:instrText xml:space="preserve">SEQ </w:instrText>
      </w:r>
      <w:r w:rsidR="001E70E6" w:rsidRPr="00484BEF">
        <w:rPr>
          <w:rFonts w:hint="eastAsia"/>
        </w:rPr>
        <w:instrText>表</w:instrText>
      </w:r>
      <w:r w:rsidR="001E70E6" w:rsidRPr="00484BEF">
        <w:rPr>
          <w:rFonts w:hint="eastAsia"/>
        </w:rPr>
        <w:instrText xml:space="preserve"> \* ARABIC \s 1</w:instrText>
      </w:r>
      <w:r w:rsidR="001E70E6" w:rsidRPr="00484BEF">
        <w:instrText xml:space="preserve"> </w:instrText>
      </w:r>
      <w:r w:rsidR="001E70E6" w:rsidRPr="00484BEF">
        <w:fldChar w:fldCharType="separate"/>
      </w:r>
      <w:r w:rsidR="001B3F11">
        <w:rPr>
          <w:noProof/>
        </w:rPr>
        <w:t>1</w:t>
      </w:r>
      <w:r w:rsidR="001E70E6" w:rsidRPr="00484BEF">
        <w:fldChar w:fldCharType="end"/>
      </w:r>
      <w:r w:rsidRPr="00484BEF">
        <w:rPr>
          <w:rFonts w:hint="eastAsia"/>
        </w:rPr>
        <w:t xml:space="preserve"> </w:t>
      </w:r>
      <w:r w:rsidRPr="00484BEF">
        <w:t xml:space="preserve"> Overview of Software for Thermal Management</w:t>
      </w:r>
    </w:p>
    <w:tbl>
      <w:tblPr>
        <w:tblStyle w:val="affff7"/>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89"/>
        <w:gridCol w:w="7850"/>
      </w:tblGrid>
      <w:tr w:rsidR="00EA13FA" w14:paraId="0051CB39" w14:textId="77777777" w:rsidTr="00484BEF">
        <w:tc>
          <w:tcPr>
            <w:tcW w:w="1809" w:type="dxa"/>
            <w:tcBorders>
              <w:top w:val="nil"/>
              <w:bottom w:val="single" w:sz="8" w:space="0" w:color="auto"/>
            </w:tcBorders>
          </w:tcPr>
          <w:p w14:paraId="139A85DE" w14:textId="77777777" w:rsidR="00EA13FA" w:rsidRPr="00484BEF" w:rsidRDefault="00C80EFB" w:rsidP="00484BEF">
            <w:pPr>
              <w:pStyle w:val="tablehead"/>
            </w:pPr>
            <w:r w:rsidRPr="00484BEF">
              <w:t>Function</w:t>
            </w:r>
          </w:p>
        </w:tc>
        <w:tc>
          <w:tcPr>
            <w:tcW w:w="8028" w:type="dxa"/>
            <w:tcBorders>
              <w:top w:val="nil"/>
              <w:bottom w:val="single" w:sz="8" w:space="0" w:color="auto"/>
            </w:tcBorders>
          </w:tcPr>
          <w:p w14:paraId="2A0E43F5" w14:textId="77777777" w:rsidR="00EA13FA" w:rsidRPr="00484BEF" w:rsidRDefault="00C80EFB" w:rsidP="00484BEF">
            <w:pPr>
              <w:pStyle w:val="tablehead"/>
            </w:pPr>
            <w:r w:rsidRPr="00484BEF">
              <w:t xml:space="preserve">Software Specification </w:t>
            </w:r>
            <w:r w:rsidRPr="00484BEF">
              <w:rPr>
                <w:rFonts w:hint="eastAsia"/>
              </w:rPr>
              <w:t xml:space="preserve">in </w:t>
            </w:r>
            <w:r w:rsidRPr="00484BEF">
              <w:t>Outline</w:t>
            </w:r>
          </w:p>
        </w:tc>
      </w:tr>
      <w:tr w:rsidR="00EA13FA" w14:paraId="200FE3C0" w14:textId="77777777" w:rsidTr="00484BEF">
        <w:tc>
          <w:tcPr>
            <w:tcW w:w="1809" w:type="dxa"/>
            <w:tcBorders>
              <w:top w:val="single" w:sz="8" w:space="0" w:color="auto"/>
              <w:bottom w:val="single" w:sz="4" w:space="0" w:color="auto"/>
            </w:tcBorders>
          </w:tcPr>
          <w:p w14:paraId="5CEE0C8B" w14:textId="77777777" w:rsidR="00EA13FA" w:rsidRPr="00294A61" w:rsidRDefault="00EA13FA" w:rsidP="00EA13FA">
            <w:pPr>
              <w:pStyle w:val="tablebody"/>
            </w:pPr>
            <w:r w:rsidRPr="00294A61">
              <w:rPr>
                <w:rFonts w:hint="eastAsia"/>
              </w:rPr>
              <w:t>IPA</w:t>
            </w:r>
          </w:p>
        </w:tc>
        <w:tc>
          <w:tcPr>
            <w:tcW w:w="8028" w:type="dxa"/>
            <w:tcBorders>
              <w:top w:val="single" w:sz="8" w:space="0" w:color="auto"/>
              <w:bottom w:val="single" w:sz="4" w:space="0" w:color="auto"/>
            </w:tcBorders>
          </w:tcPr>
          <w:p w14:paraId="33640B3D" w14:textId="77777777" w:rsidR="00EA13FA" w:rsidRPr="00D63F0E" w:rsidRDefault="00C80EFB" w:rsidP="002B1B9E">
            <w:pPr>
              <w:pStyle w:val="tablebody"/>
            </w:pPr>
            <w:r w:rsidRPr="00D63F0E">
              <w:t xml:space="preserve">The IPA function monitors the junction temperature of the SoC, and </w:t>
            </w:r>
            <w:r w:rsidRPr="00D63F0E">
              <w:rPr>
                <w:rFonts w:hint="eastAsia"/>
              </w:rPr>
              <w:t xml:space="preserve">applies </w:t>
            </w:r>
            <w:r w:rsidRPr="00D63F0E">
              <w:t xml:space="preserve">the </w:t>
            </w:r>
            <w:r w:rsidR="002B1B9E">
              <w:rPr>
                <w:rFonts w:cs="Arial"/>
              </w:rPr>
              <w:t>“</w:t>
            </w:r>
            <w:r w:rsidR="002B1B9E" w:rsidRPr="002B1B9E">
              <w:t xml:space="preserve">CPU </w:t>
            </w:r>
            <w:proofErr w:type="spellStart"/>
            <w:r w:rsidR="002B1B9E" w:rsidRPr="002B1B9E">
              <w:t>freq</w:t>
            </w:r>
            <w:r w:rsidR="002B1B9E" w:rsidRPr="002B1B9E">
              <w:rPr>
                <w:rFonts w:cs="Arial"/>
              </w:rPr>
              <w:t>ˮ</w:t>
            </w:r>
            <w:proofErr w:type="spellEnd"/>
            <w:r w:rsidRPr="00D63F0E">
              <w:t xml:space="preserve"> function </w:t>
            </w:r>
            <w:r w:rsidRPr="00D63F0E">
              <w:rPr>
                <w:rFonts w:hint="eastAsia"/>
              </w:rPr>
              <w:t xml:space="preserve">to </w:t>
            </w:r>
            <w:r w:rsidRPr="00D63F0E">
              <w:t xml:space="preserve">adjust </w:t>
            </w:r>
            <w:r w:rsidRPr="00D63F0E">
              <w:rPr>
                <w:rFonts w:hint="eastAsia"/>
              </w:rPr>
              <w:t xml:space="preserve">its </w:t>
            </w:r>
            <w:r w:rsidRPr="00D63F0E">
              <w:t xml:space="preserve">performance </w:t>
            </w:r>
            <w:r w:rsidRPr="00D63F0E">
              <w:rPr>
                <w:rFonts w:hint="eastAsia"/>
              </w:rPr>
              <w:t xml:space="preserve">to prevent the </w:t>
            </w:r>
            <w:r w:rsidRPr="00D63F0E">
              <w:t xml:space="preserve">temperature </w:t>
            </w:r>
            <w:r w:rsidRPr="00D63F0E">
              <w:rPr>
                <w:rFonts w:hint="eastAsia"/>
              </w:rPr>
              <w:t xml:space="preserve">of the SoC </w:t>
            </w:r>
            <w:r w:rsidRPr="00D63F0E">
              <w:t>exceed</w:t>
            </w:r>
            <w:r w:rsidRPr="00D63F0E">
              <w:rPr>
                <w:rFonts w:hint="eastAsia"/>
              </w:rPr>
              <w:t xml:space="preserve">ing the </w:t>
            </w:r>
            <w:r w:rsidRPr="00D63F0E">
              <w:t xml:space="preserve">maximum permissible range </w:t>
            </w:r>
            <w:r w:rsidRPr="00D63F0E">
              <w:rPr>
                <w:rFonts w:hint="eastAsia"/>
              </w:rPr>
              <w:t xml:space="preserve">for tolerance of </w:t>
            </w:r>
            <w:r w:rsidRPr="00D63F0E">
              <w:t>heat.</w:t>
            </w:r>
          </w:p>
        </w:tc>
      </w:tr>
      <w:tr w:rsidR="00EA13FA" w14:paraId="23AF9845" w14:textId="77777777" w:rsidTr="00484BEF">
        <w:tc>
          <w:tcPr>
            <w:tcW w:w="1809" w:type="dxa"/>
            <w:tcBorders>
              <w:top w:val="single" w:sz="4" w:space="0" w:color="auto"/>
              <w:bottom w:val="single" w:sz="8" w:space="0" w:color="auto"/>
            </w:tcBorders>
          </w:tcPr>
          <w:p w14:paraId="1CA10642" w14:textId="77777777" w:rsidR="00EA13FA" w:rsidRPr="00294A61" w:rsidRDefault="00EA13FA" w:rsidP="00EA13FA">
            <w:pPr>
              <w:pStyle w:val="tablebody"/>
            </w:pPr>
            <w:r w:rsidRPr="00294A61">
              <w:rPr>
                <w:rFonts w:hint="eastAsia"/>
              </w:rPr>
              <w:t>EMS</w:t>
            </w:r>
          </w:p>
        </w:tc>
        <w:tc>
          <w:tcPr>
            <w:tcW w:w="8028" w:type="dxa"/>
            <w:tcBorders>
              <w:top w:val="single" w:sz="4" w:space="0" w:color="auto"/>
              <w:bottom w:val="single" w:sz="8" w:space="0" w:color="auto"/>
            </w:tcBorders>
          </w:tcPr>
          <w:p w14:paraId="6879CCB8" w14:textId="77777777" w:rsidR="00EA13FA" w:rsidRPr="00D63F0E" w:rsidRDefault="00C80EFB" w:rsidP="00D63F0E">
            <w:pPr>
              <w:pStyle w:val="tablebody"/>
            </w:pPr>
            <w:r w:rsidRPr="00D63F0E">
              <w:t xml:space="preserve">The </w:t>
            </w:r>
            <w:r w:rsidR="002B1B9E" w:rsidRPr="002B1B9E">
              <w:t>EMS function</w:t>
            </w:r>
            <w:r w:rsidRPr="00D63F0E">
              <w:t xml:space="preserve"> monitors the junction temperature of the SoC, and </w:t>
            </w:r>
            <w:r w:rsidRPr="00D63F0E">
              <w:rPr>
                <w:rFonts w:hint="eastAsia"/>
              </w:rPr>
              <w:t xml:space="preserve">applies </w:t>
            </w:r>
            <w:r w:rsidRPr="00D63F0E">
              <w:t xml:space="preserve">the </w:t>
            </w:r>
            <w:r w:rsidR="002B1B9E">
              <w:rPr>
                <w:rFonts w:cs="Arial"/>
              </w:rPr>
              <w:t>“</w:t>
            </w:r>
            <w:r w:rsidR="002B1B9E" w:rsidRPr="002B1B9E">
              <w:t xml:space="preserve">CPU </w:t>
            </w:r>
            <w:proofErr w:type="spellStart"/>
            <w:r w:rsidR="002B1B9E" w:rsidRPr="002B1B9E">
              <w:t>hotplug</w:t>
            </w:r>
            <w:proofErr w:type="spellEnd"/>
            <w:r w:rsidR="002B1B9E" w:rsidRPr="002B1B9E">
              <w:t>”</w:t>
            </w:r>
            <w:r w:rsidR="002B1B9E">
              <w:t xml:space="preserve"> </w:t>
            </w:r>
            <w:r w:rsidRPr="00D63F0E">
              <w:t xml:space="preserve">function </w:t>
            </w:r>
            <w:r w:rsidRPr="00D63F0E">
              <w:rPr>
                <w:rFonts w:hint="eastAsia"/>
              </w:rPr>
              <w:t xml:space="preserve">to </w:t>
            </w:r>
            <w:r w:rsidRPr="00D63F0E">
              <w:t xml:space="preserve">shut its power supply down </w:t>
            </w:r>
            <w:r w:rsidRPr="00D63F0E">
              <w:rPr>
                <w:rFonts w:hint="eastAsia"/>
              </w:rPr>
              <w:t xml:space="preserve">to prevent the </w:t>
            </w:r>
            <w:r w:rsidRPr="00D63F0E">
              <w:t xml:space="preserve">temperature </w:t>
            </w:r>
            <w:r w:rsidRPr="00D63F0E">
              <w:rPr>
                <w:rFonts w:hint="eastAsia"/>
              </w:rPr>
              <w:t xml:space="preserve">of </w:t>
            </w:r>
            <w:r w:rsidRPr="00D63F0E">
              <w:t>the</w:t>
            </w:r>
            <w:r w:rsidRPr="00D63F0E">
              <w:rPr>
                <w:rFonts w:hint="eastAsia"/>
              </w:rPr>
              <w:t xml:space="preserve"> SoC </w:t>
            </w:r>
            <w:r w:rsidRPr="00D63F0E">
              <w:t>exceed</w:t>
            </w:r>
            <w:r w:rsidRPr="00D63F0E">
              <w:rPr>
                <w:rFonts w:hint="eastAsia"/>
              </w:rPr>
              <w:t xml:space="preserve">ing the </w:t>
            </w:r>
            <w:r w:rsidRPr="00D63F0E">
              <w:t xml:space="preserve">maximum permissible range </w:t>
            </w:r>
            <w:r w:rsidRPr="00D63F0E">
              <w:rPr>
                <w:rFonts w:hint="eastAsia"/>
              </w:rPr>
              <w:t xml:space="preserve">for tolerance of </w:t>
            </w:r>
            <w:r w:rsidRPr="00D63F0E">
              <w:t>heat.</w:t>
            </w:r>
          </w:p>
        </w:tc>
      </w:tr>
    </w:tbl>
    <w:p w14:paraId="22715859" w14:textId="77777777" w:rsidR="00EA13FA" w:rsidRPr="00341DFD" w:rsidRDefault="00EA13FA" w:rsidP="00EA13FA">
      <w:pPr>
        <w:pStyle w:val="tableend"/>
      </w:pPr>
    </w:p>
    <w:p w14:paraId="71571A88" w14:textId="77777777" w:rsidR="00EA13FA" w:rsidRDefault="00EA13FA" w:rsidP="00EA13FA">
      <w:pPr>
        <w:pStyle w:val="Space"/>
      </w:pPr>
    </w:p>
    <w:p w14:paraId="35A1C932" w14:textId="77777777" w:rsidR="00EA13FA" w:rsidRPr="00484BEF" w:rsidRDefault="00A5027B" w:rsidP="002B1B9E">
      <w:pPr>
        <w:pStyle w:val="Level1unordered"/>
      </w:pPr>
      <w:r>
        <w:rPr>
          <w:rFonts w:hint="eastAsia"/>
          <w:lang w:eastAsia="ja-JP"/>
        </w:rPr>
        <w:t xml:space="preserve"> </w:t>
      </w:r>
      <w:r w:rsidR="002B1B9E" w:rsidRPr="002B1B9E">
        <w:t>Power consumption is reduced by lowering the frequency of the operating clock, lowering the voltage, or cutting off the supply of power to some of the Cortex-A57 cores. These measures</w:t>
      </w:r>
      <w:r w:rsidR="00484BEF" w:rsidRPr="00484BEF">
        <w:t xml:space="preserve"> may greatly lower the performance of a product. Specifically, it may lead to poor response by running applications, lowering the sense of comfort for users. Accordingly, thermal management is just a backup plan to protect a product against the generation of heat beyond its heat-tolerance temperature rating. If you wish to give higher priority to the maintenance of the sense of comfort for users, we recommend that you apply countermeasures for reducing power consumption such as suspending unnecessary applications before the environment you are using approaches temperatures high enough to require further measures for thermal management.</w:t>
      </w:r>
    </w:p>
    <w:p w14:paraId="1AB04B53" w14:textId="77777777" w:rsidR="00EA13FA" w:rsidRPr="00484BEF" w:rsidRDefault="00A5027B" w:rsidP="00484BEF">
      <w:pPr>
        <w:pStyle w:val="Level1unordered"/>
      </w:pPr>
      <w:r w:rsidRPr="00484BEF">
        <w:t xml:space="preserve"> </w:t>
      </w:r>
      <w:r w:rsidR="00484BEF" w:rsidRPr="00484BEF">
        <w:t>Using thermal management requires setting the parameters for use in control. The parameters depend on the environment. For details on how to set the parameters, see section 4.3.</w:t>
      </w:r>
    </w:p>
    <w:p w14:paraId="78465F8E" w14:textId="77777777" w:rsidR="001F311A" w:rsidRDefault="001F311A" w:rsidP="001F311A">
      <w:pPr>
        <w:pStyle w:val="listend"/>
      </w:pPr>
    </w:p>
    <w:p w14:paraId="3ECCB176" w14:textId="77777777" w:rsidR="001F311A" w:rsidRDefault="001F311A" w:rsidP="001F311A">
      <w:pPr>
        <w:pStyle w:val="Space"/>
      </w:pPr>
    </w:p>
    <w:p w14:paraId="4DC0E4D7" w14:textId="77777777" w:rsidR="00FC3B10" w:rsidRPr="00484BEF" w:rsidRDefault="001F311A" w:rsidP="00484BEF">
      <w:pPr>
        <w:pStyle w:val="21"/>
        <w:rPr>
          <w:lang w:eastAsia="zh-TW"/>
        </w:rPr>
      </w:pPr>
      <w:r>
        <w:rPr>
          <w:lang w:eastAsia="zh-TW"/>
        </w:rPr>
        <w:br w:type="page"/>
      </w:r>
      <w:bookmarkStart w:id="511" w:name="_Toc536612059"/>
      <w:r w:rsidR="00484BEF" w:rsidRPr="00484BEF">
        <w:rPr>
          <w:lang w:eastAsia="zh-TW"/>
        </w:rPr>
        <w:lastRenderedPageBreak/>
        <w:t>Examples of Parameters to be Set</w:t>
      </w:r>
      <w:bookmarkEnd w:id="511"/>
    </w:p>
    <w:p w14:paraId="7C17F84C" w14:textId="77777777" w:rsidR="00FC3B10" w:rsidRPr="00484BEF" w:rsidRDefault="00506ADB" w:rsidP="00484BEF">
      <w:pPr>
        <w:pStyle w:val="Level1unordered"/>
      </w:pPr>
      <w:r>
        <w:t xml:space="preserve"> </w:t>
      </w:r>
      <w:r w:rsidR="00484BEF" w:rsidRPr="00484BEF">
        <w:t>Parameters for thermal management need to be set to suit the environment in which you apply it.</w:t>
      </w:r>
    </w:p>
    <w:p w14:paraId="3E9D86E7" w14:textId="77777777" w:rsidR="001F311A" w:rsidRPr="00484BEF" w:rsidRDefault="00506ADB" w:rsidP="00484BEF">
      <w:pPr>
        <w:pStyle w:val="Level1unordered"/>
      </w:pPr>
      <w:r>
        <w:t xml:space="preserve"> </w:t>
      </w:r>
      <w:r w:rsidR="00484BEF" w:rsidRPr="00484BEF">
        <w:t xml:space="preserve">Table 4-2 lists the parameters Renesas sets for the </w:t>
      </w:r>
      <w:proofErr w:type="spellStart"/>
      <w:r w:rsidR="00484BEF" w:rsidRPr="00484BEF">
        <w:t>Salvator</w:t>
      </w:r>
      <w:proofErr w:type="spellEnd"/>
      <w:r w:rsidR="00484BEF" w:rsidRPr="00484BEF">
        <w:t>-X system evaluation board and the concepts used to determine them.</w:t>
      </w:r>
    </w:p>
    <w:p w14:paraId="3C4D192B" w14:textId="77777777" w:rsidR="001F311A" w:rsidRDefault="001F311A" w:rsidP="001F311A">
      <w:pPr>
        <w:pStyle w:val="listend"/>
      </w:pPr>
    </w:p>
    <w:p w14:paraId="74CB6ADF" w14:textId="2360CA8B" w:rsidR="001F311A" w:rsidRPr="001F311A" w:rsidRDefault="00C80EFB" w:rsidP="001F311A">
      <w:pPr>
        <w:pStyle w:val="tabletitle"/>
      </w:pPr>
      <w:r>
        <w:rPr>
          <w:rFonts w:hint="eastAsia"/>
        </w:rPr>
        <w:t>Table</w:t>
      </w:r>
      <w:r w:rsidR="001F311A">
        <w:rPr>
          <w:rFonts w:hint="eastAsia"/>
        </w:rPr>
        <w:t xml:space="preserve"> </w:t>
      </w:r>
      <w:r w:rsidR="001E70E6">
        <w:fldChar w:fldCharType="begin"/>
      </w:r>
      <w:r w:rsidR="001E70E6">
        <w:instrText xml:space="preserve"> </w:instrText>
      </w:r>
      <w:r w:rsidR="001E70E6">
        <w:rPr>
          <w:rFonts w:hint="eastAsia"/>
        </w:rPr>
        <w:instrText>STYLEREF 1 \s</w:instrText>
      </w:r>
      <w:r w:rsidR="001E70E6">
        <w:instrText xml:space="preserve"> </w:instrText>
      </w:r>
      <w:r w:rsidR="001E70E6">
        <w:fldChar w:fldCharType="separate"/>
      </w:r>
      <w:r w:rsidR="001B3F11">
        <w:rPr>
          <w:noProof/>
        </w:rPr>
        <w:t>4</w:t>
      </w:r>
      <w:r w:rsidR="001E70E6">
        <w:fldChar w:fldCharType="end"/>
      </w:r>
      <w:r w:rsidR="001E70E6">
        <w:noBreakHyphen/>
      </w:r>
      <w:r w:rsidR="001E70E6">
        <w:fldChar w:fldCharType="begin"/>
      </w:r>
      <w:r w:rsidR="001E70E6">
        <w:instrText xml:space="preserve"> </w:instrText>
      </w:r>
      <w:r w:rsidR="001E70E6">
        <w:rPr>
          <w:rFonts w:hint="eastAsia"/>
        </w:rPr>
        <w:instrText xml:space="preserve">SEQ </w:instrText>
      </w:r>
      <w:r w:rsidR="001E70E6">
        <w:rPr>
          <w:rFonts w:hint="eastAsia"/>
        </w:rPr>
        <w:instrText>表</w:instrText>
      </w:r>
      <w:r w:rsidR="001E70E6">
        <w:rPr>
          <w:rFonts w:hint="eastAsia"/>
        </w:rPr>
        <w:instrText xml:space="preserve"> \* ARABIC \s 1</w:instrText>
      </w:r>
      <w:r w:rsidR="001E70E6">
        <w:instrText xml:space="preserve"> </w:instrText>
      </w:r>
      <w:r w:rsidR="001E70E6">
        <w:fldChar w:fldCharType="separate"/>
      </w:r>
      <w:r w:rsidR="001B3F11">
        <w:rPr>
          <w:noProof/>
        </w:rPr>
        <w:t>2</w:t>
      </w:r>
      <w:r w:rsidR="001E70E6">
        <w:fldChar w:fldCharType="end"/>
      </w:r>
      <w:r w:rsidR="00D33E4F">
        <w:t xml:space="preserve">  </w:t>
      </w:r>
      <w:r w:rsidR="008E5677" w:rsidRPr="00484BEF">
        <w:rPr>
          <w:rFonts w:hint="eastAsia"/>
        </w:rPr>
        <w:t>Examples of Parameter</w:t>
      </w:r>
      <w:r w:rsidR="008E5677" w:rsidRPr="00484BEF">
        <w:t xml:space="preserve">s </w:t>
      </w:r>
      <w:r w:rsidR="008E5677" w:rsidRPr="00484BEF">
        <w:rPr>
          <w:rFonts w:hint="eastAsia"/>
        </w:rPr>
        <w:t xml:space="preserve">to be </w:t>
      </w:r>
      <w:r w:rsidR="008E5677" w:rsidRPr="00484BEF">
        <w:t>Set</w:t>
      </w:r>
    </w:p>
    <w:tbl>
      <w:tblPr>
        <w:tblStyle w:val="affff7"/>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61"/>
        <w:gridCol w:w="1988"/>
        <w:gridCol w:w="6051"/>
        <w:gridCol w:w="1039"/>
      </w:tblGrid>
      <w:tr w:rsidR="007E2E57" w14:paraId="31818E72" w14:textId="77777777" w:rsidTr="00506ADB">
        <w:tc>
          <w:tcPr>
            <w:tcW w:w="291" w:type="pct"/>
            <w:tcBorders>
              <w:top w:val="nil"/>
              <w:bottom w:val="single" w:sz="8" w:space="0" w:color="auto"/>
            </w:tcBorders>
            <w:vAlign w:val="bottom"/>
          </w:tcPr>
          <w:p w14:paraId="3ACFEE90" w14:textId="77777777" w:rsidR="007E2E57" w:rsidRPr="002E1FD1" w:rsidRDefault="00506ADB" w:rsidP="007E2E57">
            <w:pPr>
              <w:pStyle w:val="tablehead"/>
            </w:pPr>
            <w:r>
              <w:t>No.</w:t>
            </w:r>
          </w:p>
        </w:tc>
        <w:tc>
          <w:tcPr>
            <w:tcW w:w="1031" w:type="pct"/>
            <w:tcBorders>
              <w:top w:val="nil"/>
              <w:bottom w:val="single" w:sz="8" w:space="0" w:color="auto"/>
            </w:tcBorders>
            <w:vAlign w:val="bottom"/>
          </w:tcPr>
          <w:p w14:paraId="55FFE666" w14:textId="77777777" w:rsidR="007E2E57" w:rsidRPr="00F12B4B" w:rsidRDefault="00506ADB" w:rsidP="007E2E57">
            <w:pPr>
              <w:pStyle w:val="tablehead"/>
              <w:rPr>
                <w:highlight w:val="yellow"/>
              </w:rPr>
            </w:pPr>
            <w:r w:rsidRPr="00506ADB">
              <w:t>Parameter</w:t>
            </w:r>
          </w:p>
        </w:tc>
        <w:tc>
          <w:tcPr>
            <w:tcW w:w="3139" w:type="pct"/>
            <w:tcBorders>
              <w:top w:val="nil"/>
              <w:bottom w:val="single" w:sz="8" w:space="0" w:color="auto"/>
            </w:tcBorders>
            <w:vAlign w:val="bottom"/>
          </w:tcPr>
          <w:p w14:paraId="5536B9F6" w14:textId="77777777" w:rsidR="007E2E57" w:rsidRPr="00484BEF" w:rsidRDefault="008E5677" w:rsidP="00484BEF">
            <w:pPr>
              <w:pStyle w:val="tablehead"/>
            </w:pPr>
            <w:r w:rsidRPr="00484BEF">
              <w:rPr>
                <w:rFonts w:hint="eastAsia"/>
              </w:rPr>
              <w:t>Concept</w:t>
            </w:r>
          </w:p>
        </w:tc>
        <w:tc>
          <w:tcPr>
            <w:tcW w:w="539" w:type="pct"/>
            <w:tcBorders>
              <w:top w:val="nil"/>
              <w:bottom w:val="single" w:sz="8" w:space="0" w:color="auto"/>
            </w:tcBorders>
            <w:vAlign w:val="bottom"/>
          </w:tcPr>
          <w:p w14:paraId="2F88E337" w14:textId="77777777" w:rsidR="007E2E57" w:rsidRPr="002E1FD1" w:rsidRDefault="00506ADB" w:rsidP="007E2E57">
            <w:pPr>
              <w:pStyle w:val="tablehead"/>
            </w:pPr>
            <w:r w:rsidRPr="00506ADB">
              <w:t>Setting by Renesas</w:t>
            </w:r>
          </w:p>
        </w:tc>
      </w:tr>
      <w:tr w:rsidR="007E2E57" w14:paraId="51EC16E3" w14:textId="77777777" w:rsidTr="00506ADB">
        <w:tc>
          <w:tcPr>
            <w:tcW w:w="291" w:type="pct"/>
            <w:tcBorders>
              <w:top w:val="single" w:sz="8" w:space="0" w:color="auto"/>
            </w:tcBorders>
          </w:tcPr>
          <w:p w14:paraId="5242809B" w14:textId="77777777" w:rsidR="007E2E57" w:rsidRPr="00506ADB" w:rsidRDefault="00506ADB" w:rsidP="007E2E57">
            <w:pPr>
              <w:pStyle w:val="tablebody"/>
            </w:pPr>
            <w:r w:rsidRPr="00506ADB">
              <w:rPr>
                <w:rFonts w:hint="eastAsia"/>
              </w:rPr>
              <w:t>&lt;</w:t>
            </w:r>
            <w:r w:rsidRPr="00506ADB">
              <w:t>1&gt;</w:t>
            </w:r>
          </w:p>
        </w:tc>
        <w:tc>
          <w:tcPr>
            <w:tcW w:w="1031" w:type="pct"/>
            <w:tcBorders>
              <w:top w:val="single" w:sz="8" w:space="0" w:color="auto"/>
            </w:tcBorders>
          </w:tcPr>
          <w:p w14:paraId="5C4CA84D" w14:textId="77777777" w:rsidR="007E2E57" w:rsidRPr="00F12B4B" w:rsidRDefault="00506ADB" w:rsidP="007E2E57">
            <w:pPr>
              <w:pStyle w:val="tablebody"/>
              <w:rPr>
                <w:highlight w:val="yellow"/>
              </w:rPr>
            </w:pPr>
            <w:r w:rsidRPr="00506ADB">
              <w:t>Threshold temperature for starting and stopping IPA</w:t>
            </w:r>
          </w:p>
        </w:tc>
        <w:tc>
          <w:tcPr>
            <w:tcW w:w="3139" w:type="pct"/>
            <w:tcBorders>
              <w:top w:val="single" w:sz="8" w:space="0" w:color="auto"/>
            </w:tcBorders>
          </w:tcPr>
          <w:p w14:paraId="03E184B1" w14:textId="77777777" w:rsidR="007E2E57" w:rsidRPr="007A71F2" w:rsidRDefault="00506ADB" w:rsidP="007A71F2">
            <w:pPr>
              <w:pStyle w:val="tablebody"/>
            </w:pPr>
            <w:r w:rsidRPr="00506ADB">
              <w:t xml:space="preserve">Set a temperature lower than &lt;2&gt; and higher than </w:t>
            </w:r>
            <w:proofErr w:type="spellStart"/>
            <w:r w:rsidRPr="00506ADB">
              <w:t>Tj</w:t>
            </w:r>
            <w:proofErr w:type="spellEnd"/>
            <w:r w:rsidRPr="00506ADB">
              <w:t xml:space="preserve"> when your environment is in the idle state (low load). Setting a temperature lower than </w:t>
            </w:r>
            <w:proofErr w:type="spellStart"/>
            <w:r w:rsidRPr="00506ADB">
              <w:t>Tj</w:t>
            </w:r>
            <w:proofErr w:type="spellEnd"/>
            <w:r w:rsidRPr="00506ADB">
              <w:t xml:space="preserve"> in the idle state causes constant operation of the IPA function.</w:t>
            </w:r>
          </w:p>
        </w:tc>
        <w:tc>
          <w:tcPr>
            <w:tcW w:w="539" w:type="pct"/>
            <w:tcBorders>
              <w:top w:val="single" w:sz="8" w:space="0" w:color="auto"/>
            </w:tcBorders>
          </w:tcPr>
          <w:p w14:paraId="7DAC314B" w14:textId="77777777" w:rsidR="007E2E57" w:rsidRPr="002E1FD1" w:rsidRDefault="007E2E57" w:rsidP="00506ADB">
            <w:pPr>
              <w:pStyle w:val="tablebody"/>
            </w:pPr>
            <w:r w:rsidRPr="002E1FD1">
              <w:rPr>
                <w:rFonts w:hint="eastAsia"/>
              </w:rPr>
              <w:t>90</w:t>
            </w:r>
            <w:r w:rsidR="00506ADB">
              <w:rPr>
                <w:rFonts w:cs="Arial"/>
              </w:rPr>
              <w:t>°</w:t>
            </w:r>
            <w:r w:rsidR="00506ADB">
              <w:rPr>
                <w:rFonts w:hint="eastAsia"/>
              </w:rPr>
              <w:t>C</w:t>
            </w:r>
          </w:p>
        </w:tc>
      </w:tr>
      <w:tr w:rsidR="007E2E57" w14:paraId="52AB2F2D" w14:textId="77777777" w:rsidTr="00506ADB">
        <w:tc>
          <w:tcPr>
            <w:tcW w:w="291" w:type="pct"/>
          </w:tcPr>
          <w:p w14:paraId="6936DA0E" w14:textId="77777777" w:rsidR="007E2E57" w:rsidRPr="00506ADB" w:rsidRDefault="00506ADB" w:rsidP="007E2E57">
            <w:pPr>
              <w:pStyle w:val="tablebody"/>
            </w:pPr>
            <w:r w:rsidRPr="00506ADB">
              <w:rPr>
                <w:rFonts w:hint="eastAsia"/>
              </w:rPr>
              <w:t>&lt;2&gt;</w:t>
            </w:r>
          </w:p>
        </w:tc>
        <w:tc>
          <w:tcPr>
            <w:tcW w:w="1031" w:type="pct"/>
          </w:tcPr>
          <w:p w14:paraId="785831E2" w14:textId="77777777" w:rsidR="007E2E57" w:rsidRPr="00F12B4B" w:rsidRDefault="00506ADB" w:rsidP="007E2E57">
            <w:pPr>
              <w:pStyle w:val="tablebody"/>
              <w:rPr>
                <w:highlight w:val="yellow"/>
              </w:rPr>
            </w:pPr>
            <w:r w:rsidRPr="00506ADB">
              <w:t>Target temperature for IPA</w:t>
            </w:r>
          </w:p>
        </w:tc>
        <w:tc>
          <w:tcPr>
            <w:tcW w:w="3139" w:type="pct"/>
          </w:tcPr>
          <w:p w14:paraId="6A7EB365" w14:textId="77777777" w:rsidR="007E2E57" w:rsidRPr="002E1FD1" w:rsidRDefault="008E5677" w:rsidP="008E5677">
            <w:pPr>
              <w:pStyle w:val="tablebody"/>
            </w:pPr>
            <w:r w:rsidRPr="007A71F2">
              <w:t>Set a temperature lower than &lt;3&gt;.</w:t>
            </w:r>
            <w:r w:rsidR="00506ADB">
              <w:t xml:space="preserve"> </w:t>
            </w:r>
            <w:r w:rsidR="00506ADB" w:rsidRPr="00506ADB">
              <w:t>In setting the temperature, take into account the maximum performance that will be obtainable in the use case you envisage.</w:t>
            </w:r>
          </w:p>
        </w:tc>
        <w:tc>
          <w:tcPr>
            <w:tcW w:w="539" w:type="pct"/>
          </w:tcPr>
          <w:p w14:paraId="19B5131E" w14:textId="77777777" w:rsidR="007E2E57" w:rsidRPr="002E1FD1" w:rsidRDefault="007E2E57" w:rsidP="007E2E57">
            <w:pPr>
              <w:pStyle w:val="tablebody"/>
            </w:pPr>
            <w:r w:rsidRPr="002E1FD1">
              <w:rPr>
                <w:rFonts w:hint="eastAsia"/>
              </w:rPr>
              <w:t>100</w:t>
            </w:r>
            <w:r w:rsidR="00506ADB">
              <w:rPr>
                <w:rFonts w:cs="Arial"/>
              </w:rPr>
              <w:t>°</w:t>
            </w:r>
            <w:r w:rsidR="00506ADB">
              <w:rPr>
                <w:rFonts w:hint="eastAsia"/>
              </w:rPr>
              <w:t>C</w:t>
            </w:r>
          </w:p>
        </w:tc>
      </w:tr>
      <w:tr w:rsidR="007E2E57" w14:paraId="77E300A7" w14:textId="77777777" w:rsidTr="00506ADB">
        <w:tc>
          <w:tcPr>
            <w:tcW w:w="291" w:type="pct"/>
          </w:tcPr>
          <w:p w14:paraId="0C3DC3EB" w14:textId="77777777" w:rsidR="007E2E57" w:rsidRPr="00506ADB" w:rsidRDefault="00506ADB" w:rsidP="007E2E57">
            <w:pPr>
              <w:pStyle w:val="tablebody"/>
            </w:pPr>
            <w:r w:rsidRPr="00506ADB">
              <w:rPr>
                <w:rFonts w:hint="eastAsia"/>
              </w:rPr>
              <w:t>&lt;3&gt;</w:t>
            </w:r>
          </w:p>
        </w:tc>
        <w:tc>
          <w:tcPr>
            <w:tcW w:w="1031" w:type="pct"/>
          </w:tcPr>
          <w:p w14:paraId="3891B76F" w14:textId="77777777" w:rsidR="007E2E57" w:rsidRPr="007A71F2" w:rsidRDefault="008E5677" w:rsidP="007A71F2">
            <w:pPr>
              <w:pStyle w:val="tablebody"/>
            </w:pPr>
            <w:r w:rsidRPr="007A71F2">
              <w:rPr>
                <w:rFonts w:hint="eastAsia"/>
              </w:rPr>
              <w:t xml:space="preserve">Threshold </w:t>
            </w:r>
            <w:r w:rsidRPr="007A71F2">
              <w:t>t</w:t>
            </w:r>
            <w:r w:rsidRPr="007A71F2">
              <w:rPr>
                <w:rFonts w:hint="eastAsia"/>
              </w:rPr>
              <w:t>emperature</w:t>
            </w:r>
            <w:r w:rsidRPr="007A71F2">
              <w:t xml:space="preserve"> </w:t>
            </w:r>
            <w:r w:rsidRPr="007A71F2">
              <w:rPr>
                <w:rFonts w:hint="eastAsia"/>
              </w:rPr>
              <w:t xml:space="preserve">for </w:t>
            </w:r>
            <w:r w:rsidRPr="007A71F2">
              <w:t>start</w:t>
            </w:r>
            <w:r w:rsidRPr="007A71F2">
              <w:rPr>
                <w:rFonts w:hint="eastAsia"/>
              </w:rPr>
              <w:t>ing</w:t>
            </w:r>
            <w:r w:rsidRPr="007A71F2">
              <w:t xml:space="preserve"> </w:t>
            </w:r>
            <w:r w:rsidR="007E2E57" w:rsidRPr="007A71F2">
              <w:rPr>
                <w:rFonts w:hint="eastAsia"/>
              </w:rPr>
              <w:t>EMS</w:t>
            </w:r>
          </w:p>
        </w:tc>
        <w:tc>
          <w:tcPr>
            <w:tcW w:w="3139" w:type="pct"/>
          </w:tcPr>
          <w:p w14:paraId="4936E57B" w14:textId="77777777" w:rsidR="007E2E57" w:rsidRPr="007A71F2" w:rsidRDefault="008E5677" w:rsidP="007A71F2">
            <w:pPr>
              <w:pStyle w:val="tablebody"/>
            </w:pPr>
            <w:r w:rsidRPr="007A71F2">
              <w:t>Set a temperature lower than &lt;5&gt;.</w:t>
            </w:r>
            <w:r w:rsidR="00506ADB">
              <w:t xml:space="preserve"> </w:t>
            </w:r>
            <w:r w:rsidR="00506ADB" w:rsidRPr="00506ADB">
              <w:t>Note that this temperature will depend on the countermeasures for heat dissipation in your environment. Specifically, the junction temperature of the SoC may fall to &lt;4&gt; immediately after the EMS function has been started in some cases (when the number of online CPUs is reduced from 4 to 1). In such cases, the junction temperature repeatedly swings between &lt;3&gt; and &lt;4&gt; according to the state of the load. Therefore, take the effect of the countermeasures for heat dissipation in your environment into sufficient consideration when setting &lt;3&gt; and &lt;4&gt;.</w:t>
            </w:r>
          </w:p>
        </w:tc>
        <w:tc>
          <w:tcPr>
            <w:tcW w:w="539" w:type="pct"/>
          </w:tcPr>
          <w:p w14:paraId="5A0E7673" w14:textId="77777777" w:rsidR="007E2E57" w:rsidRPr="002E1FD1" w:rsidRDefault="007E2E57" w:rsidP="007E2E57">
            <w:pPr>
              <w:pStyle w:val="tablebody"/>
            </w:pPr>
            <w:r w:rsidRPr="002E1FD1">
              <w:rPr>
                <w:rFonts w:hint="eastAsia"/>
              </w:rPr>
              <w:t>110</w:t>
            </w:r>
            <w:r w:rsidR="00506ADB">
              <w:rPr>
                <w:rFonts w:cs="Arial"/>
              </w:rPr>
              <w:t>°</w:t>
            </w:r>
            <w:r w:rsidR="00506ADB">
              <w:rPr>
                <w:rFonts w:hint="eastAsia"/>
              </w:rPr>
              <w:t>C</w:t>
            </w:r>
          </w:p>
        </w:tc>
      </w:tr>
      <w:tr w:rsidR="008E5677" w14:paraId="6E450012" w14:textId="77777777" w:rsidTr="00506ADB">
        <w:tc>
          <w:tcPr>
            <w:tcW w:w="291" w:type="pct"/>
            <w:tcBorders>
              <w:bottom w:val="single" w:sz="4" w:space="0" w:color="auto"/>
            </w:tcBorders>
          </w:tcPr>
          <w:p w14:paraId="5A9CEF91" w14:textId="77777777" w:rsidR="008E5677" w:rsidRPr="00506ADB" w:rsidRDefault="00506ADB" w:rsidP="008E5677">
            <w:pPr>
              <w:pStyle w:val="tablebody"/>
            </w:pPr>
            <w:r w:rsidRPr="00506ADB">
              <w:rPr>
                <w:rFonts w:hint="eastAsia"/>
              </w:rPr>
              <w:t>&lt;4&gt;</w:t>
            </w:r>
          </w:p>
        </w:tc>
        <w:tc>
          <w:tcPr>
            <w:tcW w:w="1031" w:type="pct"/>
            <w:tcBorders>
              <w:bottom w:val="single" w:sz="4" w:space="0" w:color="auto"/>
            </w:tcBorders>
          </w:tcPr>
          <w:p w14:paraId="519F72E7" w14:textId="77777777" w:rsidR="008E5677" w:rsidRPr="007A71F2" w:rsidRDefault="008E5677" w:rsidP="007A71F2">
            <w:pPr>
              <w:pStyle w:val="tablebody"/>
            </w:pPr>
            <w:r w:rsidRPr="007A71F2">
              <w:rPr>
                <w:rFonts w:hint="eastAsia"/>
              </w:rPr>
              <w:t xml:space="preserve">Threshold </w:t>
            </w:r>
            <w:r w:rsidRPr="007A71F2">
              <w:t>t</w:t>
            </w:r>
            <w:r w:rsidRPr="007A71F2">
              <w:rPr>
                <w:rFonts w:hint="eastAsia"/>
              </w:rPr>
              <w:t>emperature</w:t>
            </w:r>
            <w:r w:rsidRPr="007A71F2">
              <w:t xml:space="preserve"> </w:t>
            </w:r>
            <w:r w:rsidRPr="007A71F2">
              <w:rPr>
                <w:rFonts w:hint="eastAsia"/>
              </w:rPr>
              <w:t>for</w:t>
            </w:r>
            <w:r w:rsidR="005B4B1D" w:rsidRPr="007A71F2">
              <w:t xml:space="preserve"> </w:t>
            </w:r>
            <w:r w:rsidRPr="007A71F2">
              <w:t>stop</w:t>
            </w:r>
            <w:r w:rsidR="005B4B1D" w:rsidRPr="007A71F2">
              <w:rPr>
                <w:rFonts w:hint="eastAsia"/>
              </w:rPr>
              <w:t>p</w:t>
            </w:r>
            <w:r w:rsidRPr="007A71F2">
              <w:rPr>
                <w:rFonts w:hint="eastAsia"/>
              </w:rPr>
              <w:t>ing</w:t>
            </w:r>
            <w:r w:rsidRPr="007A71F2">
              <w:t xml:space="preserve"> </w:t>
            </w:r>
            <w:r w:rsidRPr="007A71F2">
              <w:rPr>
                <w:rFonts w:hint="eastAsia"/>
              </w:rPr>
              <w:t>EMS</w:t>
            </w:r>
          </w:p>
        </w:tc>
        <w:tc>
          <w:tcPr>
            <w:tcW w:w="3139" w:type="pct"/>
            <w:tcBorders>
              <w:bottom w:val="single" w:sz="4" w:space="0" w:color="auto"/>
            </w:tcBorders>
          </w:tcPr>
          <w:p w14:paraId="6D07F0F7" w14:textId="77777777" w:rsidR="008E5677" w:rsidRPr="007A71F2" w:rsidRDefault="00FC799D" w:rsidP="007A71F2">
            <w:pPr>
              <w:pStyle w:val="tablebody"/>
            </w:pPr>
            <w:r w:rsidRPr="007A71F2">
              <w:t xml:space="preserve">Set a temperature lower than &lt;3&gt;. </w:t>
            </w:r>
            <w:r w:rsidRPr="007A71F2">
              <w:rPr>
                <w:rFonts w:hint="eastAsia"/>
              </w:rPr>
              <w:t>Note that</w:t>
            </w:r>
            <w:r w:rsidRPr="007A71F2">
              <w:t xml:space="preserve"> </w:t>
            </w:r>
            <w:r w:rsidRPr="007A71F2">
              <w:rPr>
                <w:rFonts w:hint="eastAsia"/>
              </w:rPr>
              <w:t xml:space="preserve">this </w:t>
            </w:r>
            <w:r w:rsidRPr="007A71F2">
              <w:t xml:space="preserve">temperature </w:t>
            </w:r>
            <w:r w:rsidRPr="007A71F2">
              <w:rPr>
                <w:rFonts w:hint="eastAsia"/>
              </w:rPr>
              <w:t xml:space="preserve">will </w:t>
            </w:r>
            <w:r w:rsidRPr="007A71F2">
              <w:t>depend on the countermeasure</w:t>
            </w:r>
            <w:r w:rsidRPr="007A71F2">
              <w:rPr>
                <w:rFonts w:hint="eastAsia"/>
              </w:rPr>
              <w:t>s</w:t>
            </w:r>
            <w:r w:rsidRPr="007A71F2">
              <w:t xml:space="preserve"> for heat dissipation </w:t>
            </w:r>
            <w:r w:rsidRPr="007A71F2">
              <w:rPr>
                <w:rFonts w:hint="eastAsia"/>
              </w:rPr>
              <w:t>in your environment</w:t>
            </w:r>
            <w:r w:rsidRPr="007A71F2">
              <w:t>. Specifically</w:t>
            </w:r>
            <w:r w:rsidRPr="007A71F2">
              <w:rPr>
                <w:rFonts w:hint="eastAsia"/>
              </w:rPr>
              <w:t>,</w:t>
            </w:r>
            <w:r w:rsidRPr="007A71F2">
              <w:t xml:space="preserve"> the junction temperature of the SoC may rise </w:t>
            </w:r>
            <w:r w:rsidRPr="007A71F2">
              <w:rPr>
                <w:rFonts w:hint="eastAsia"/>
              </w:rPr>
              <w:t xml:space="preserve">to </w:t>
            </w:r>
            <w:r w:rsidRPr="007A71F2">
              <w:t>&lt;3&gt; immediately after the EMS function has been stopped in some cases (</w:t>
            </w:r>
            <w:r w:rsidRPr="007A71F2">
              <w:rPr>
                <w:rFonts w:hint="eastAsia"/>
              </w:rPr>
              <w:t xml:space="preserve">when </w:t>
            </w:r>
            <w:r w:rsidRPr="007A71F2">
              <w:t xml:space="preserve">the number of online CPUs </w:t>
            </w:r>
            <w:r w:rsidRPr="007A71F2">
              <w:rPr>
                <w:rFonts w:hint="eastAsia"/>
              </w:rPr>
              <w:t xml:space="preserve">is </w:t>
            </w:r>
            <w:r w:rsidRPr="007A71F2">
              <w:t>increase</w:t>
            </w:r>
            <w:r w:rsidRPr="007A71F2">
              <w:rPr>
                <w:rFonts w:hint="eastAsia"/>
              </w:rPr>
              <w:t xml:space="preserve">d from </w:t>
            </w:r>
            <w:r w:rsidRPr="007A71F2">
              <w:t xml:space="preserve">1 </w:t>
            </w:r>
            <w:r w:rsidRPr="007A71F2">
              <w:rPr>
                <w:rFonts w:hint="eastAsia"/>
              </w:rPr>
              <w:t xml:space="preserve">to </w:t>
            </w:r>
            <w:r w:rsidRPr="007A71F2">
              <w:t>4). In such cases, the junction temperature repeat</w:t>
            </w:r>
            <w:r w:rsidRPr="007A71F2">
              <w:rPr>
                <w:rFonts w:hint="eastAsia"/>
              </w:rPr>
              <w:t>edly</w:t>
            </w:r>
            <w:r w:rsidRPr="007A71F2">
              <w:t xml:space="preserve"> </w:t>
            </w:r>
            <w:r w:rsidRPr="007A71F2">
              <w:rPr>
                <w:rFonts w:hint="eastAsia"/>
              </w:rPr>
              <w:t xml:space="preserve">swings </w:t>
            </w:r>
            <w:r w:rsidRPr="007A71F2">
              <w:t xml:space="preserve">between &lt;3&gt; and &lt;4&gt; according to the </w:t>
            </w:r>
            <w:r w:rsidRPr="007A71F2">
              <w:rPr>
                <w:rFonts w:hint="eastAsia"/>
              </w:rPr>
              <w:t xml:space="preserve">state of the </w:t>
            </w:r>
            <w:r w:rsidRPr="007A71F2">
              <w:t>load. Therefore, tak</w:t>
            </w:r>
            <w:r w:rsidRPr="007A71F2">
              <w:rPr>
                <w:rFonts w:hint="eastAsia"/>
              </w:rPr>
              <w:t>e</w:t>
            </w:r>
            <w:r w:rsidRPr="007A71F2">
              <w:t xml:space="preserve"> the effect of the countermeasure</w:t>
            </w:r>
            <w:r w:rsidRPr="007A71F2">
              <w:rPr>
                <w:rFonts w:hint="eastAsia"/>
              </w:rPr>
              <w:t>s</w:t>
            </w:r>
            <w:r w:rsidRPr="007A71F2">
              <w:t xml:space="preserve"> for heat dissipation </w:t>
            </w:r>
            <w:r w:rsidRPr="007A71F2">
              <w:rPr>
                <w:rFonts w:hint="eastAsia"/>
              </w:rPr>
              <w:t xml:space="preserve">in your environment into </w:t>
            </w:r>
            <w:r w:rsidRPr="007A71F2">
              <w:t>sufficien</w:t>
            </w:r>
            <w:r w:rsidRPr="007A71F2">
              <w:rPr>
                <w:rFonts w:hint="eastAsia"/>
              </w:rPr>
              <w:t>t</w:t>
            </w:r>
            <w:r w:rsidRPr="007A71F2">
              <w:t xml:space="preserve"> </w:t>
            </w:r>
            <w:r w:rsidRPr="007A71F2">
              <w:rPr>
                <w:rFonts w:hint="eastAsia"/>
              </w:rPr>
              <w:t>consideration</w:t>
            </w:r>
            <w:r w:rsidRPr="007A71F2">
              <w:t xml:space="preserve"> </w:t>
            </w:r>
            <w:r w:rsidRPr="007A71F2">
              <w:rPr>
                <w:rFonts w:hint="eastAsia"/>
              </w:rPr>
              <w:t xml:space="preserve">when </w:t>
            </w:r>
            <w:r w:rsidRPr="007A71F2">
              <w:t>set</w:t>
            </w:r>
            <w:r w:rsidRPr="007A71F2">
              <w:rPr>
                <w:rFonts w:hint="eastAsia"/>
              </w:rPr>
              <w:t>ting</w:t>
            </w:r>
            <w:r w:rsidRPr="007A71F2">
              <w:t xml:space="preserve"> &lt;3&gt; and &lt;4&gt;.</w:t>
            </w:r>
          </w:p>
        </w:tc>
        <w:tc>
          <w:tcPr>
            <w:tcW w:w="539" w:type="pct"/>
            <w:tcBorders>
              <w:bottom w:val="single" w:sz="4" w:space="0" w:color="auto"/>
            </w:tcBorders>
          </w:tcPr>
          <w:p w14:paraId="64B426E5" w14:textId="77777777" w:rsidR="008E5677" w:rsidRPr="002E1FD1" w:rsidRDefault="008E5677" w:rsidP="008E5677">
            <w:pPr>
              <w:pStyle w:val="tablebody"/>
            </w:pPr>
            <w:r w:rsidRPr="002E1FD1">
              <w:rPr>
                <w:rFonts w:hint="eastAsia"/>
              </w:rPr>
              <w:t>95</w:t>
            </w:r>
            <w:r w:rsidR="00506ADB">
              <w:rPr>
                <w:rFonts w:cs="Arial"/>
              </w:rPr>
              <w:t>°</w:t>
            </w:r>
            <w:r w:rsidR="00506ADB">
              <w:rPr>
                <w:rFonts w:hint="eastAsia"/>
              </w:rPr>
              <w:t>C</w:t>
            </w:r>
          </w:p>
        </w:tc>
      </w:tr>
      <w:tr w:rsidR="008E5677" w14:paraId="7B14F29D" w14:textId="77777777" w:rsidTr="00506ADB">
        <w:tc>
          <w:tcPr>
            <w:tcW w:w="291" w:type="pct"/>
            <w:tcBorders>
              <w:top w:val="single" w:sz="4" w:space="0" w:color="auto"/>
              <w:bottom w:val="single" w:sz="8" w:space="0" w:color="auto"/>
            </w:tcBorders>
          </w:tcPr>
          <w:p w14:paraId="6820AD6B" w14:textId="77777777" w:rsidR="008E5677" w:rsidRPr="00506ADB" w:rsidRDefault="00506ADB" w:rsidP="008E5677">
            <w:pPr>
              <w:pStyle w:val="tablebody"/>
            </w:pPr>
            <w:r w:rsidRPr="00506ADB">
              <w:rPr>
                <w:rFonts w:hint="eastAsia"/>
              </w:rPr>
              <w:t>&lt;5&gt;</w:t>
            </w:r>
          </w:p>
        </w:tc>
        <w:tc>
          <w:tcPr>
            <w:tcW w:w="1031" w:type="pct"/>
            <w:tcBorders>
              <w:top w:val="single" w:sz="4" w:space="0" w:color="auto"/>
              <w:bottom w:val="single" w:sz="8" w:space="0" w:color="auto"/>
            </w:tcBorders>
          </w:tcPr>
          <w:p w14:paraId="48A9DDE1" w14:textId="77777777" w:rsidR="008E5677" w:rsidRPr="002E1FD1" w:rsidRDefault="00506ADB" w:rsidP="008E5677">
            <w:pPr>
              <w:pStyle w:val="tablebody"/>
            </w:pPr>
            <w:r w:rsidRPr="00506ADB">
              <w:t>Threshold temperature for shutting the system down</w:t>
            </w:r>
          </w:p>
        </w:tc>
        <w:tc>
          <w:tcPr>
            <w:tcW w:w="3139" w:type="pct"/>
            <w:tcBorders>
              <w:top w:val="single" w:sz="4" w:space="0" w:color="auto"/>
              <w:bottom w:val="single" w:sz="8" w:space="0" w:color="auto"/>
            </w:tcBorders>
          </w:tcPr>
          <w:p w14:paraId="37B1CBD1" w14:textId="77777777" w:rsidR="008E5677" w:rsidRPr="002E1FD1" w:rsidRDefault="00506ADB" w:rsidP="008E5677">
            <w:pPr>
              <w:pStyle w:val="tablebody"/>
            </w:pPr>
            <w:r w:rsidRPr="00506ADB">
              <w:t xml:space="preserve">Set a temperature in accord with the requirement for the maximum heat-tolerance temperature of the </w:t>
            </w:r>
            <w:proofErr w:type="spellStart"/>
            <w:r w:rsidRPr="00506ADB">
              <w:t>SoC.</w:t>
            </w:r>
            <w:proofErr w:type="spellEnd"/>
          </w:p>
        </w:tc>
        <w:tc>
          <w:tcPr>
            <w:tcW w:w="539" w:type="pct"/>
            <w:tcBorders>
              <w:top w:val="single" w:sz="4" w:space="0" w:color="auto"/>
              <w:bottom w:val="single" w:sz="8" w:space="0" w:color="auto"/>
            </w:tcBorders>
          </w:tcPr>
          <w:p w14:paraId="3AE4EAEA" w14:textId="77777777" w:rsidR="008E5677" w:rsidRDefault="008E5677" w:rsidP="008E5677">
            <w:pPr>
              <w:pStyle w:val="tablebody"/>
            </w:pPr>
            <w:r w:rsidRPr="002E1FD1">
              <w:rPr>
                <w:rFonts w:hint="eastAsia"/>
              </w:rPr>
              <w:t>120</w:t>
            </w:r>
            <w:r w:rsidR="00506ADB">
              <w:rPr>
                <w:rFonts w:cs="Arial"/>
              </w:rPr>
              <w:t>°</w:t>
            </w:r>
            <w:r w:rsidR="00506ADB">
              <w:rPr>
                <w:rFonts w:hint="eastAsia"/>
              </w:rPr>
              <w:t>C</w:t>
            </w:r>
          </w:p>
        </w:tc>
      </w:tr>
    </w:tbl>
    <w:p w14:paraId="6DAC688B" w14:textId="77777777" w:rsidR="001F311A" w:rsidRPr="00341DFD" w:rsidRDefault="001F311A" w:rsidP="001F311A">
      <w:pPr>
        <w:pStyle w:val="tableend"/>
      </w:pPr>
    </w:p>
    <w:p w14:paraId="0A3391EA" w14:textId="77777777" w:rsidR="001F311A" w:rsidRDefault="001F311A" w:rsidP="001F311A">
      <w:pPr>
        <w:pStyle w:val="Space"/>
      </w:pPr>
    </w:p>
    <w:p w14:paraId="77716365" w14:textId="77777777" w:rsidR="00506ADB" w:rsidRDefault="00506ADB">
      <w:r>
        <w:br w:type="page"/>
      </w:r>
    </w:p>
    <w:p w14:paraId="53FF0C08" w14:textId="77777777" w:rsidR="001F311A" w:rsidRPr="00506ADB" w:rsidRDefault="00506ADB" w:rsidP="00506ADB">
      <w:pPr>
        <w:pStyle w:val="Level1unordered"/>
      </w:pPr>
      <w:r w:rsidRPr="00506ADB">
        <w:rPr>
          <w:rFonts w:hint="eastAsia"/>
          <w:lang w:eastAsia="ja-JP"/>
        </w:rPr>
        <w:lastRenderedPageBreak/>
        <w:t xml:space="preserve"> </w:t>
      </w:r>
      <w:r w:rsidRPr="00506ADB">
        <w:t>Setting the parameters without considering the countermeasures for heat dissipation in your environment leads to EMS repeatedly starting and stopping, as shown in figure 4-1.</w:t>
      </w:r>
    </w:p>
    <w:p w14:paraId="7A7D6FEF" w14:textId="77777777" w:rsidR="001F311A" w:rsidRPr="00967972" w:rsidRDefault="001F311A" w:rsidP="00967972">
      <w:pPr>
        <w:pStyle w:val="listend"/>
      </w:pPr>
    </w:p>
    <w:tbl>
      <w:tblPr>
        <w:tblW w:w="9907" w:type="dxa"/>
        <w:tblInd w:w="-131" w:type="dxa"/>
        <w:tblBorders>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418"/>
        <w:gridCol w:w="1297"/>
        <w:gridCol w:w="485"/>
        <w:gridCol w:w="485"/>
        <w:gridCol w:w="485"/>
        <w:gridCol w:w="485"/>
        <w:gridCol w:w="485"/>
        <w:gridCol w:w="485"/>
        <w:gridCol w:w="485"/>
        <w:gridCol w:w="485"/>
        <w:gridCol w:w="485"/>
        <w:gridCol w:w="485"/>
        <w:gridCol w:w="485"/>
        <w:gridCol w:w="485"/>
        <w:gridCol w:w="485"/>
        <w:gridCol w:w="485"/>
        <w:gridCol w:w="485"/>
        <w:gridCol w:w="485"/>
        <w:gridCol w:w="432"/>
      </w:tblGrid>
      <w:tr w:rsidR="00ED5D9C" w14:paraId="3FD5018B" w14:textId="77777777" w:rsidTr="00EB7B50">
        <w:trPr>
          <w:cantSplit/>
          <w:trHeight w:val="280"/>
          <w:tblHeader/>
        </w:trPr>
        <w:tc>
          <w:tcPr>
            <w:tcW w:w="418" w:type="dxa"/>
            <w:tcBorders>
              <w:top w:val="single" w:sz="4" w:space="0" w:color="auto"/>
              <w:left w:val="single" w:sz="4" w:space="0" w:color="auto"/>
              <w:bottom w:val="nil"/>
              <w:right w:val="nil"/>
            </w:tcBorders>
            <w:shd w:val="clear" w:color="auto" w:fill="auto"/>
            <w:vAlign w:val="bottom"/>
          </w:tcPr>
          <w:p w14:paraId="393C2CA5"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1297" w:type="dxa"/>
            <w:tcBorders>
              <w:top w:val="single" w:sz="4" w:space="0" w:color="auto"/>
              <w:left w:val="nil"/>
              <w:bottom w:val="nil"/>
              <w:right w:val="nil"/>
            </w:tcBorders>
            <w:shd w:val="clear" w:color="auto" w:fill="auto"/>
            <w:vAlign w:val="bottom"/>
          </w:tcPr>
          <w:p w14:paraId="5489837E" w14:textId="77777777" w:rsidR="00D30394" w:rsidRPr="008D7158" w:rsidRDefault="00414A3A" w:rsidP="00D908A2">
            <w:pPr>
              <w:keepNext/>
              <w:keepLines/>
              <w:spacing w:before="20" w:after="60" w:line="220" w:lineRule="exact"/>
              <w:ind w:left="57" w:right="57"/>
              <w:rPr>
                <w:rFonts w:ascii="Arial" w:eastAsia="Arial" w:hAnsi="Arial" w:cs="Arial"/>
                <w:b/>
                <w:color w:val="FF0000"/>
                <w:sz w:val="16"/>
                <w:szCs w:val="16"/>
              </w:rPr>
            </w:pPr>
            <w:r>
              <w:rPr>
                <w:noProof/>
              </w:rPr>
              <mc:AlternateContent>
                <mc:Choice Requires="wps">
                  <w:drawing>
                    <wp:anchor distT="0" distB="0" distL="114300" distR="114300" simplePos="0" relativeHeight="251790848" behindDoc="0" locked="0" layoutInCell="1" allowOverlap="1" wp14:anchorId="3A7E6BB3" wp14:editId="1EF694B6">
                      <wp:simplePos x="0" y="0"/>
                      <wp:positionH relativeFrom="column">
                        <wp:posOffset>-154305</wp:posOffset>
                      </wp:positionH>
                      <wp:positionV relativeFrom="paragraph">
                        <wp:posOffset>127635</wp:posOffset>
                      </wp:positionV>
                      <wp:extent cx="998855" cy="190500"/>
                      <wp:effectExtent l="0" t="0" r="10795" b="0"/>
                      <wp:wrapNone/>
                      <wp:docPr id="842" name="テキスト ボックス 8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21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24599" w14:textId="77777777" w:rsidR="007B53F4" w:rsidRPr="00506ADB" w:rsidRDefault="007B53F4" w:rsidP="00E7255B">
                                  <w:pPr>
                                    <w:pStyle w:val="tablehead"/>
                                    <w:spacing w:after="0"/>
                                    <w:rPr>
                                      <w:rFonts w:cs="Arial"/>
                                      <w:sz w:val="16"/>
                                      <w:szCs w:val="16"/>
                                    </w:rPr>
                                  </w:pPr>
                                  <w:r w:rsidRPr="00506ADB">
                                    <w:rPr>
                                      <w:rFonts w:cs="Arial"/>
                                      <w:color w:val="000000"/>
                                      <w:sz w:val="16"/>
                                      <w:szCs w:val="16"/>
                                    </w:rPr>
                                    <w:t xml:space="preserve">Temperature </w:t>
                                  </w:r>
                                  <w:proofErr w:type="spellStart"/>
                                  <w:r w:rsidRPr="00506ADB">
                                    <w:rPr>
                                      <w:rFonts w:cs="Arial"/>
                                      <w:color w:val="000000"/>
                                      <w:sz w:val="16"/>
                                      <w:szCs w:val="16"/>
                                    </w:rPr>
                                    <w:t>Tj</w:t>
                                  </w:r>
                                  <w:proofErr w:type="spellEnd"/>
                                  <w:r w:rsidRPr="00506ADB">
                                    <w:rPr>
                                      <w:rFonts w:cs="Arial"/>
                                      <w:color w:val="000000"/>
                                      <w:sz w:val="16"/>
                                      <w:szCs w:val="16"/>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E6BB3" id="テキスト ボックス 842" o:spid="_x0000_s1183" type="#_x0000_t202" style="position:absolute;left:0;text-align:left;margin-left:-12.15pt;margin-top:10.05pt;width:78.65pt;height:1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" filled="f" stroked="f">
                      <v:textbox inset="0,0,0,0">
                        <w:txbxContent>
                          <w:p w14:paraId="77224599" w14:textId="77777777" w:rsidR="007B53F4" w:rsidRPr="00506ADB" w:rsidRDefault="007B53F4" w:rsidP="00E7255B">
                            <w:pPr>
                              <w:pStyle w:val="tablehead"/>
                              <w:spacing w:after="0"/>
                              <w:rPr>
                                <w:rFonts w:cs="Arial"/>
                                <w:sz w:val="16"/>
                                <w:szCs w:val="16"/>
                              </w:rPr>
                            </w:pPr>
                            <w:r w:rsidRPr="00506ADB">
                              <w:rPr>
                                <w:rFonts w:cs="Arial"/>
                                <w:color w:val="000000"/>
                                <w:sz w:val="16"/>
                                <w:szCs w:val="16"/>
                              </w:rPr>
                              <w:t xml:space="preserve">Temperature </w:t>
                            </w:r>
                            <w:proofErr w:type="spellStart"/>
                            <w:r w:rsidRPr="00506ADB">
                              <w:rPr>
                                <w:rFonts w:cs="Arial"/>
                                <w:color w:val="000000"/>
                                <w:sz w:val="16"/>
                                <w:szCs w:val="16"/>
                              </w:rPr>
                              <w:t>Tj</w:t>
                            </w:r>
                            <w:proofErr w:type="spellEnd"/>
                            <w:r w:rsidRPr="00506ADB">
                              <w:rPr>
                                <w:rFonts w:cs="Arial"/>
                                <w:color w:val="000000"/>
                                <w:sz w:val="16"/>
                                <w:szCs w:val="16"/>
                              </w:rPr>
                              <w:t xml:space="preserve"> (°C)</w:t>
                            </w:r>
                          </w:p>
                        </w:txbxContent>
                      </v:textbox>
                    </v:shape>
                  </w:pict>
                </mc:Fallback>
              </mc:AlternateContent>
            </w:r>
            <w:r w:rsidR="00F81EA1">
              <w:rPr>
                <w:rFonts w:ascii="Arial" w:eastAsia="Arial" w:hAnsi="Arial" w:cs="Arial"/>
                <w:b/>
                <w:noProof/>
                <w:color w:val="FF0000"/>
                <w:sz w:val="16"/>
                <w:szCs w:val="16"/>
              </w:rPr>
              <mc:AlternateContent>
                <mc:Choice Requires="wps">
                  <w:drawing>
                    <wp:anchor distT="0" distB="0" distL="114300" distR="114300" simplePos="0" relativeHeight="251769344" behindDoc="0" locked="0" layoutInCell="1" allowOverlap="1" wp14:anchorId="74B3C60F" wp14:editId="2FC21347">
                      <wp:simplePos x="0" y="0"/>
                      <wp:positionH relativeFrom="column">
                        <wp:posOffset>821055</wp:posOffset>
                      </wp:positionH>
                      <wp:positionV relativeFrom="paragraph">
                        <wp:posOffset>180340</wp:posOffset>
                      </wp:positionV>
                      <wp:extent cx="0" cy="179705"/>
                      <wp:effectExtent l="76200" t="38100" r="57150" b="10795"/>
                      <wp:wrapNone/>
                      <wp:docPr id="832" name="直線矢印コネクタ 832"/>
                      <wp:cNvGraphicFramePr/>
                      <a:graphic xmlns:a="http://schemas.openxmlformats.org/drawingml/2006/main">
                        <a:graphicData uri="http://schemas.microsoft.com/office/word/2010/wordprocessingShape">
                          <wps:wsp>
                            <wps:cNvCnPr/>
                            <wps:spPr>
                              <a:xfrm flipH="1" flipV="1">
                                <a:off x="0" y="0"/>
                                <a:ext cx="0" cy="179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0BC48" id="直線矢印コネクタ 832" o:spid="_x0000_s1026" type="#_x0000_t32" style="position:absolute;left:0;text-align:left;margin-left:64.65pt;margin-top:14.2pt;width:0;height:14.15pt;flip:x 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" strokecolor="black [3213]">
                      <v:stroke endarrow="block"/>
                    </v:shape>
                  </w:pict>
                </mc:Fallback>
              </mc:AlternateContent>
            </w:r>
          </w:p>
        </w:tc>
        <w:tc>
          <w:tcPr>
            <w:tcW w:w="485" w:type="dxa"/>
            <w:tcBorders>
              <w:top w:val="single" w:sz="4" w:space="0" w:color="auto"/>
              <w:left w:val="nil"/>
              <w:bottom w:val="nil"/>
              <w:right w:val="nil"/>
            </w:tcBorders>
            <w:shd w:val="clear" w:color="auto" w:fill="auto"/>
            <w:vAlign w:val="bottom"/>
          </w:tcPr>
          <w:p w14:paraId="3A86528A"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85" w:type="dxa"/>
            <w:tcBorders>
              <w:top w:val="single" w:sz="4" w:space="0" w:color="auto"/>
              <w:left w:val="nil"/>
              <w:bottom w:val="nil"/>
              <w:right w:val="nil"/>
            </w:tcBorders>
            <w:shd w:val="clear" w:color="auto" w:fill="auto"/>
            <w:vAlign w:val="bottom"/>
          </w:tcPr>
          <w:p w14:paraId="4E1942D6"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85" w:type="dxa"/>
            <w:tcBorders>
              <w:top w:val="single" w:sz="4" w:space="0" w:color="auto"/>
              <w:left w:val="nil"/>
              <w:bottom w:val="nil"/>
              <w:right w:val="nil"/>
            </w:tcBorders>
            <w:shd w:val="clear" w:color="auto" w:fill="auto"/>
            <w:vAlign w:val="bottom"/>
          </w:tcPr>
          <w:p w14:paraId="3A25E941"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85" w:type="dxa"/>
            <w:tcBorders>
              <w:top w:val="single" w:sz="4" w:space="0" w:color="auto"/>
              <w:left w:val="nil"/>
              <w:bottom w:val="nil"/>
              <w:right w:val="nil"/>
            </w:tcBorders>
            <w:shd w:val="clear" w:color="auto" w:fill="auto"/>
            <w:vAlign w:val="bottom"/>
          </w:tcPr>
          <w:p w14:paraId="5B723076"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85" w:type="dxa"/>
            <w:tcBorders>
              <w:top w:val="single" w:sz="4" w:space="0" w:color="auto"/>
              <w:left w:val="nil"/>
              <w:bottom w:val="nil"/>
              <w:right w:val="nil"/>
            </w:tcBorders>
            <w:shd w:val="clear" w:color="auto" w:fill="auto"/>
            <w:vAlign w:val="bottom"/>
          </w:tcPr>
          <w:p w14:paraId="46BA1481"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85" w:type="dxa"/>
            <w:tcBorders>
              <w:top w:val="single" w:sz="4" w:space="0" w:color="auto"/>
              <w:left w:val="nil"/>
              <w:bottom w:val="nil"/>
              <w:right w:val="nil"/>
            </w:tcBorders>
            <w:shd w:val="clear" w:color="auto" w:fill="auto"/>
            <w:vAlign w:val="bottom"/>
          </w:tcPr>
          <w:p w14:paraId="6BB17972"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85" w:type="dxa"/>
            <w:tcBorders>
              <w:top w:val="single" w:sz="4" w:space="0" w:color="auto"/>
              <w:left w:val="nil"/>
              <w:bottom w:val="nil"/>
              <w:right w:val="nil"/>
            </w:tcBorders>
            <w:shd w:val="clear" w:color="auto" w:fill="auto"/>
            <w:vAlign w:val="bottom"/>
          </w:tcPr>
          <w:p w14:paraId="128CE96D"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85" w:type="dxa"/>
            <w:tcBorders>
              <w:top w:val="single" w:sz="4" w:space="0" w:color="auto"/>
              <w:left w:val="nil"/>
              <w:bottom w:val="nil"/>
              <w:right w:val="nil"/>
            </w:tcBorders>
            <w:shd w:val="clear" w:color="auto" w:fill="auto"/>
            <w:vAlign w:val="bottom"/>
          </w:tcPr>
          <w:p w14:paraId="42E3BA5D"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85" w:type="dxa"/>
            <w:tcBorders>
              <w:top w:val="single" w:sz="4" w:space="0" w:color="auto"/>
              <w:left w:val="nil"/>
              <w:bottom w:val="nil"/>
              <w:right w:val="nil"/>
            </w:tcBorders>
            <w:shd w:val="clear" w:color="auto" w:fill="auto"/>
            <w:vAlign w:val="bottom"/>
          </w:tcPr>
          <w:p w14:paraId="35714B5E"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85" w:type="dxa"/>
            <w:tcBorders>
              <w:top w:val="single" w:sz="4" w:space="0" w:color="auto"/>
              <w:left w:val="nil"/>
              <w:bottom w:val="nil"/>
              <w:right w:val="nil"/>
            </w:tcBorders>
            <w:shd w:val="clear" w:color="auto" w:fill="auto"/>
            <w:vAlign w:val="bottom"/>
          </w:tcPr>
          <w:p w14:paraId="566516DC"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85" w:type="dxa"/>
            <w:tcBorders>
              <w:top w:val="single" w:sz="4" w:space="0" w:color="auto"/>
              <w:left w:val="nil"/>
              <w:bottom w:val="nil"/>
              <w:right w:val="nil"/>
            </w:tcBorders>
            <w:shd w:val="clear" w:color="auto" w:fill="auto"/>
            <w:vAlign w:val="bottom"/>
          </w:tcPr>
          <w:p w14:paraId="7F2ADB39"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85" w:type="dxa"/>
            <w:tcBorders>
              <w:top w:val="single" w:sz="4" w:space="0" w:color="auto"/>
              <w:left w:val="nil"/>
              <w:bottom w:val="nil"/>
              <w:right w:val="nil"/>
            </w:tcBorders>
          </w:tcPr>
          <w:p w14:paraId="2A2909BA"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85" w:type="dxa"/>
            <w:tcBorders>
              <w:top w:val="single" w:sz="4" w:space="0" w:color="auto"/>
              <w:left w:val="nil"/>
              <w:bottom w:val="nil"/>
              <w:right w:val="nil"/>
            </w:tcBorders>
            <w:shd w:val="clear" w:color="auto" w:fill="auto"/>
            <w:vAlign w:val="bottom"/>
          </w:tcPr>
          <w:p w14:paraId="0366ED54"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85" w:type="dxa"/>
            <w:tcBorders>
              <w:top w:val="single" w:sz="4" w:space="0" w:color="auto"/>
              <w:left w:val="nil"/>
              <w:bottom w:val="nil"/>
              <w:right w:val="nil"/>
            </w:tcBorders>
            <w:shd w:val="clear" w:color="auto" w:fill="auto"/>
            <w:vAlign w:val="bottom"/>
          </w:tcPr>
          <w:p w14:paraId="1EAB714E"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85" w:type="dxa"/>
            <w:tcBorders>
              <w:top w:val="single" w:sz="4" w:space="0" w:color="auto"/>
              <w:left w:val="nil"/>
              <w:bottom w:val="nil"/>
              <w:right w:val="nil"/>
            </w:tcBorders>
            <w:shd w:val="clear" w:color="auto" w:fill="auto"/>
            <w:vAlign w:val="bottom"/>
          </w:tcPr>
          <w:p w14:paraId="3226833F"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85" w:type="dxa"/>
            <w:tcBorders>
              <w:top w:val="single" w:sz="4" w:space="0" w:color="auto"/>
              <w:left w:val="nil"/>
              <w:bottom w:val="nil"/>
              <w:right w:val="nil"/>
            </w:tcBorders>
            <w:shd w:val="clear" w:color="auto" w:fill="auto"/>
            <w:vAlign w:val="bottom"/>
          </w:tcPr>
          <w:p w14:paraId="0A85CD6C"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c>
          <w:tcPr>
            <w:tcW w:w="432" w:type="dxa"/>
            <w:tcBorders>
              <w:top w:val="single" w:sz="4" w:space="0" w:color="auto"/>
              <w:left w:val="nil"/>
              <w:bottom w:val="nil"/>
              <w:right w:val="single" w:sz="4" w:space="0" w:color="auto"/>
            </w:tcBorders>
            <w:shd w:val="clear" w:color="auto" w:fill="auto"/>
            <w:vAlign w:val="bottom"/>
          </w:tcPr>
          <w:p w14:paraId="4A26714A" w14:textId="77777777" w:rsidR="00D30394" w:rsidRPr="008D7158" w:rsidRDefault="00D30394" w:rsidP="00D908A2">
            <w:pPr>
              <w:keepNext/>
              <w:keepLines/>
              <w:spacing w:before="20" w:after="60" w:line="220" w:lineRule="exact"/>
              <w:ind w:left="57" w:right="57"/>
              <w:rPr>
                <w:rFonts w:ascii="Arial" w:eastAsia="Arial" w:hAnsi="Arial" w:cs="Arial"/>
                <w:b/>
                <w:color w:val="FF0000"/>
                <w:sz w:val="16"/>
                <w:szCs w:val="16"/>
              </w:rPr>
            </w:pPr>
          </w:p>
        </w:tc>
      </w:tr>
      <w:tr w:rsidR="00ED5D9C" w14:paraId="552E8E2E" w14:textId="77777777" w:rsidTr="00EB7B50">
        <w:trPr>
          <w:cantSplit/>
          <w:trHeight w:val="280"/>
          <w:tblHeader/>
        </w:trPr>
        <w:tc>
          <w:tcPr>
            <w:tcW w:w="418" w:type="dxa"/>
            <w:tcBorders>
              <w:top w:val="nil"/>
              <w:left w:val="single" w:sz="4" w:space="0" w:color="auto"/>
              <w:bottom w:val="nil"/>
              <w:right w:val="nil"/>
            </w:tcBorders>
            <w:shd w:val="clear" w:color="auto" w:fill="auto"/>
            <w:vAlign w:val="bottom"/>
          </w:tcPr>
          <w:p w14:paraId="69A90D48"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1297" w:type="dxa"/>
            <w:tcBorders>
              <w:top w:val="nil"/>
              <w:left w:val="nil"/>
              <w:bottom w:val="nil"/>
              <w:right w:val="single" w:sz="12" w:space="0" w:color="auto"/>
            </w:tcBorders>
            <w:shd w:val="clear" w:color="auto" w:fill="auto"/>
            <w:vAlign w:val="bottom"/>
          </w:tcPr>
          <w:p w14:paraId="156F708E"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single" w:sz="12" w:space="0" w:color="auto"/>
              <w:bottom w:val="nil"/>
              <w:right w:val="nil"/>
            </w:tcBorders>
            <w:shd w:val="clear" w:color="auto" w:fill="auto"/>
            <w:vAlign w:val="bottom"/>
          </w:tcPr>
          <w:p w14:paraId="6F3DB28D"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nil"/>
              <w:right w:val="nil"/>
            </w:tcBorders>
            <w:shd w:val="clear" w:color="auto" w:fill="auto"/>
            <w:vAlign w:val="bottom"/>
          </w:tcPr>
          <w:p w14:paraId="2CF7C98E"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nil"/>
              <w:right w:val="nil"/>
            </w:tcBorders>
            <w:shd w:val="clear" w:color="auto" w:fill="auto"/>
            <w:vAlign w:val="bottom"/>
          </w:tcPr>
          <w:p w14:paraId="38FC09A7"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nil"/>
              <w:right w:val="nil"/>
            </w:tcBorders>
            <w:shd w:val="clear" w:color="auto" w:fill="auto"/>
            <w:vAlign w:val="bottom"/>
          </w:tcPr>
          <w:p w14:paraId="380B26EE"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nil"/>
              <w:right w:val="nil"/>
            </w:tcBorders>
            <w:shd w:val="clear" w:color="auto" w:fill="auto"/>
            <w:vAlign w:val="bottom"/>
          </w:tcPr>
          <w:p w14:paraId="1EE15B72"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nil"/>
              <w:right w:val="dashSmallGap" w:sz="4" w:space="0" w:color="auto"/>
            </w:tcBorders>
            <w:shd w:val="clear" w:color="auto" w:fill="auto"/>
            <w:vAlign w:val="bottom"/>
          </w:tcPr>
          <w:p w14:paraId="467DD5DE"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dashSmallGap" w:sz="4" w:space="0" w:color="auto"/>
              <w:bottom w:val="nil"/>
              <w:right w:val="nil"/>
            </w:tcBorders>
            <w:shd w:val="clear" w:color="auto" w:fill="auto"/>
            <w:vAlign w:val="bottom"/>
          </w:tcPr>
          <w:p w14:paraId="64827AFD" w14:textId="77777777" w:rsidR="00ED5D9C" w:rsidRPr="008D7158" w:rsidRDefault="00506ADB" w:rsidP="00ED5D9C">
            <w:pPr>
              <w:keepNext/>
              <w:keepLines/>
              <w:spacing w:before="20" w:after="60" w:line="220" w:lineRule="exact"/>
              <w:ind w:left="57" w:right="57"/>
              <w:rPr>
                <w:rFonts w:ascii="Arial" w:eastAsia="Arial" w:hAnsi="Arial" w:cs="Arial"/>
                <w:b/>
                <w:color w:val="FF0000"/>
                <w:sz w:val="16"/>
                <w:szCs w:val="16"/>
              </w:rPr>
            </w:pPr>
            <w:r>
              <w:rPr>
                <w:noProof/>
              </w:rPr>
              <mc:AlternateContent>
                <mc:Choice Requires="wps">
                  <w:drawing>
                    <wp:anchor distT="0" distB="0" distL="114300" distR="114300" simplePos="0" relativeHeight="251784704" behindDoc="0" locked="0" layoutInCell="1" allowOverlap="1" wp14:anchorId="436A5EF0" wp14:editId="62C8F65A">
                      <wp:simplePos x="0" y="0"/>
                      <wp:positionH relativeFrom="column">
                        <wp:posOffset>64770</wp:posOffset>
                      </wp:positionH>
                      <wp:positionV relativeFrom="paragraph">
                        <wp:posOffset>138430</wp:posOffset>
                      </wp:positionV>
                      <wp:extent cx="660400" cy="171450"/>
                      <wp:effectExtent l="0" t="0" r="6350" b="0"/>
                      <wp:wrapNone/>
                      <wp:docPr id="839" name="テキスト ボックス 8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EA9D6" w14:textId="77777777" w:rsidR="007B53F4" w:rsidRPr="00506ADB" w:rsidRDefault="007B53F4" w:rsidP="00E7255B">
                                  <w:pPr>
                                    <w:pStyle w:val="tablehead"/>
                                    <w:spacing w:after="0"/>
                                    <w:rPr>
                                      <w:rFonts w:cs="Arial"/>
                                      <w:sz w:val="16"/>
                                      <w:szCs w:val="16"/>
                                    </w:rPr>
                                  </w:pPr>
                                  <w:r w:rsidRPr="00506ADB">
                                    <w:rPr>
                                      <w:rFonts w:cs="Arial"/>
                                      <w:color w:val="000000"/>
                                      <w:sz w:val="16"/>
                                      <w:szCs w:val="16"/>
                                    </w:rPr>
                                    <w:t>EMS starts</w:t>
                                  </w:r>
                                  <w:r>
                                    <w:rPr>
                                      <w:rFonts w:cs="Arial"/>
                                      <w:color w:val="000000"/>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A5EF0" id="テキスト ボックス 839" o:spid="_x0000_s1184" type="#_x0000_t202" style="position:absolute;left:0;text-align:left;margin-left:5.1pt;margin-top:10.9pt;width:52pt;height:13.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" filled="f" stroked="f">
                      <v:textbox inset="0,0,0,0">
                        <w:txbxContent>
                          <w:p w14:paraId="1F5EA9D6" w14:textId="77777777" w:rsidR="007B53F4" w:rsidRPr="00506ADB" w:rsidRDefault="007B53F4" w:rsidP="00E7255B">
                            <w:pPr>
                              <w:pStyle w:val="tablehead"/>
                              <w:spacing w:after="0"/>
                              <w:rPr>
                                <w:rFonts w:cs="Arial"/>
                                <w:sz w:val="16"/>
                                <w:szCs w:val="16"/>
                              </w:rPr>
                            </w:pPr>
                            <w:r w:rsidRPr="00506ADB">
                              <w:rPr>
                                <w:rFonts w:cs="Arial"/>
                                <w:color w:val="000000"/>
                                <w:sz w:val="16"/>
                                <w:szCs w:val="16"/>
                              </w:rPr>
                              <w:t>EMS starts</w:t>
                            </w:r>
                            <w:r>
                              <w:rPr>
                                <w:rFonts w:cs="Arial"/>
                                <w:color w:val="000000"/>
                                <w:sz w:val="16"/>
                                <w:szCs w:val="16"/>
                              </w:rPr>
                              <w:t>.</w:t>
                            </w:r>
                          </w:p>
                        </w:txbxContent>
                      </v:textbox>
                    </v:shape>
                  </w:pict>
                </mc:Fallback>
              </mc:AlternateContent>
            </w:r>
          </w:p>
        </w:tc>
        <w:tc>
          <w:tcPr>
            <w:tcW w:w="485" w:type="dxa"/>
            <w:tcBorders>
              <w:top w:val="nil"/>
              <w:left w:val="nil"/>
              <w:bottom w:val="nil"/>
              <w:right w:val="dashSmallGap" w:sz="4" w:space="0" w:color="auto"/>
            </w:tcBorders>
            <w:shd w:val="clear" w:color="auto" w:fill="auto"/>
            <w:vAlign w:val="bottom"/>
          </w:tcPr>
          <w:p w14:paraId="7CB537D7"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dashSmallGap" w:sz="4" w:space="0" w:color="auto"/>
              <w:bottom w:val="nil"/>
              <w:right w:val="nil"/>
            </w:tcBorders>
            <w:shd w:val="clear" w:color="auto" w:fill="auto"/>
            <w:vAlign w:val="bottom"/>
          </w:tcPr>
          <w:p w14:paraId="4F2C1D94"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nil"/>
              <w:right w:val="dashSmallGap" w:sz="4" w:space="0" w:color="auto"/>
            </w:tcBorders>
            <w:shd w:val="clear" w:color="auto" w:fill="auto"/>
            <w:vAlign w:val="bottom"/>
          </w:tcPr>
          <w:p w14:paraId="6A7794F3"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dashSmallGap" w:sz="4" w:space="0" w:color="auto"/>
              <w:bottom w:val="nil"/>
              <w:right w:val="nil"/>
            </w:tcBorders>
            <w:shd w:val="clear" w:color="auto" w:fill="auto"/>
            <w:vAlign w:val="bottom"/>
          </w:tcPr>
          <w:p w14:paraId="089A147C" w14:textId="77777777" w:rsidR="00ED5D9C" w:rsidRPr="008D7158" w:rsidRDefault="00506ADB" w:rsidP="00ED5D9C">
            <w:pPr>
              <w:keepNext/>
              <w:keepLines/>
              <w:spacing w:before="20" w:after="60" w:line="220" w:lineRule="exact"/>
              <w:ind w:left="57" w:right="57"/>
              <w:rPr>
                <w:rFonts w:ascii="Arial" w:eastAsia="Arial" w:hAnsi="Arial" w:cs="Arial"/>
                <w:b/>
                <w:color w:val="FF0000"/>
                <w:sz w:val="16"/>
                <w:szCs w:val="16"/>
              </w:rPr>
            </w:pPr>
            <w:r>
              <w:rPr>
                <w:noProof/>
              </w:rPr>
              <mc:AlternateContent>
                <mc:Choice Requires="wps">
                  <w:drawing>
                    <wp:anchor distT="0" distB="0" distL="114300" distR="114300" simplePos="0" relativeHeight="251786752" behindDoc="0" locked="0" layoutInCell="1" allowOverlap="1" wp14:anchorId="529FBA61" wp14:editId="54BDF35A">
                      <wp:simplePos x="0" y="0"/>
                      <wp:positionH relativeFrom="column">
                        <wp:posOffset>82550</wp:posOffset>
                      </wp:positionH>
                      <wp:positionV relativeFrom="paragraph">
                        <wp:posOffset>130175</wp:posOffset>
                      </wp:positionV>
                      <wp:extent cx="660400" cy="171450"/>
                      <wp:effectExtent l="0" t="0" r="6350" b="0"/>
                      <wp:wrapNone/>
                      <wp:docPr id="840" name="テキスト ボックス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6DB90" w14:textId="77777777" w:rsidR="007B53F4" w:rsidRPr="008B1875" w:rsidRDefault="007B53F4" w:rsidP="00E7255B">
                                  <w:pPr>
                                    <w:pStyle w:val="tablehead"/>
                                    <w:spacing w:after="0"/>
                                    <w:rPr>
                                      <w:rFonts w:asciiTheme="majorHAnsi" w:hAnsiTheme="majorHAnsi" w:cstheme="majorHAnsi"/>
                                      <w:sz w:val="16"/>
                                      <w:szCs w:val="16"/>
                                    </w:rPr>
                                  </w:pPr>
                                  <w:r w:rsidRPr="00506ADB">
                                    <w:rPr>
                                      <w:rFonts w:asciiTheme="majorHAnsi" w:hAnsiTheme="majorHAnsi" w:cstheme="majorHAnsi"/>
                                      <w:color w:val="000000"/>
                                      <w:sz w:val="16"/>
                                      <w:szCs w:val="16"/>
                                    </w:rPr>
                                    <w:t>EMS starts</w:t>
                                  </w:r>
                                  <w:r>
                                    <w:rPr>
                                      <w:rFonts w:asciiTheme="majorHAnsi" w:hAnsiTheme="majorHAnsi" w:cstheme="majorHAnsi"/>
                                      <w:color w:val="000000"/>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FBA61" id="テキスト ボックス 840" o:spid="_x0000_s1185" type="#_x0000_t202" style="position:absolute;left:0;text-align:left;margin-left:6.5pt;margin-top:10.25pt;width:52pt;height:13.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" filled="f" stroked="f">
                      <v:textbox inset="0,0,0,0">
                        <w:txbxContent>
                          <w:p w14:paraId="3D26DB90" w14:textId="77777777" w:rsidR="007B53F4" w:rsidRPr="008B1875" w:rsidRDefault="007B53F4" w:rsidP="00E7255B">
                            <w:pPr>
                              <w:pStyle w:val="tablehead"/>
                              <w:spacing w:after="0"/>
                              <w:rPr>
                                <w:rFonts w:asciiTheme="majorHAnsi" w:hAnsiTheme="majorHAnsi" w:cstheme="majorHAnsi"/>
                                <w:sz w:val="16"/>
                                <w:szCs w:val="16"/>
                              </w:rPr>
                            </w:pPr>
                            <w:r w:rsidRPr="00506ADB">
                              <w:rPr>
                                <w:rFonts w:asciiTheme="majorHAnsi" w:hAnsiTheme="majorHAnsi" w:cstheme="majorHAnsi"/>
                                <w:color w:val="000000"/>
                                <w:sz w:val="16"/>
                                <w:szCs w:val="16"/>
                              </w:rPr>
                              <w:t>EMS starts</w:t>
                            </w:r>
                            <w:r>
                              <w:rPr>
                                <w:rFonts w:asciiTheme="majorHAnsi" w:hAnsiTheme="majorHAnsi" w:cstheme="majorHAnsi"/>
                                <w:color w:val="000000"/>
                                <w:sz w:val="16"/>
                                <w:szCs w:val="16"/>
                              </w:rPr>
                              <w:t>.</w:t>
                            </w:r>
                          </w:p>
                        </w:txbxContent>
                      </v:textbox>
                    </v:shape>
                  </w:pict>
                </mc:Fallback>
              </mc:AlternateContent>
            </w:r>
          </w:p>
        </w:tc>
        <w:tc>
          <w:tcPr>
            <w:tcW w:w="485" w:type="dxa"/>
            <w:tcBorders>
              <w:top w:val="nil"/>
              <w:left w:val="nil"/>
              <w:bottom w:val="nil"/>
              <w:right w:val="dashSmallGap" w:sz="4" w:space="0" w:color="auto"/>
            </w:tcBorders>
          </w:tcPr>
          <w:p w14:paraId="1A10833C"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dashSmallGap" w:sz="4" w:space="0" w:color="auto"/>
              <w:bottom w:val="nil"/>
              <w:right w:val="nil"/>
            </w:tcBorders>
            <w:shd w:val="clear" w:color="auto" w:fill="auto"/>
            <w:vAlign w:val="bottom"/>
          </w:tcPr>
          <w:p w14:paraId="06875264"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nil"/>
              <w:right w:val="dashSmallGap" w:sz="4" w:space="0" w:color="auto"/>
            </w:tcBorders>
            <w:shd w:val="clear" w:color="auto" w:fill="auto"/>
            <w:vAlign w:val="bottom"/>
          </w:tcPr>
          <w:p w14:paraId="107085A5"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dashSmallGap" w:sz="4" w:space="0" w:color="auto"/>
              <w:bottom w:val="nil"/>
              <w:right w:val="nil"/>
            </w:tcBorders>
            <w:shd w:val="clear" w:color="auto" w:fill="auto"/>
            <w:vAlign w:val="bottom"/>
          </w:tcPr>
          <w:p w14:paraId="47C3D113" w14:textId="77777777" w:rsidR="00ED5D9C" w:rsidRPr="008D7158" w:rsidRDefault="00506ADB" w:rsidP="00ED5D9C">
            <w:pPr>
              <w:keepNext/>
              <w:keepLines/>
              <w:spacing w:before="20" w:after="60" w:line="220" w:lineRule="exact"/>
              <w:ind w:left="57" w:right="57"/>
              <w:rPr>
                <w:rFonts w:ascii="Arial" w:eastAsia="Arial" w:hAnsi="Arial" w:cs="Arial"/>
                <w:b/>
                <w:color w:val="FF0000"/>
                <w:sz w:val="16"/>
                <w:szCs w:val="16"/>
              </w:rPr>
            </w:pPr>
            <w:r>
              <w:rPr>
                <w:noProof/>
              </w:rPr>
              <mc:AlternateContent>
                <mc:Choice Requires="wps">
                  <w:drawing>
                    <wp:anchor distT="0" distB="0" distL="114300" distR="114300" simplePos="0" relativeHeight="251788800" behindDoc="0" locked="0" layoutInCell="1" allowOverlap="1" wp14:anchorId="162DB4EA" wp14:editId="72823A17">
                      <wp:simplePos x="0" y="0"/>
                      <wp:positionH relativeFrom="column">
                        <wp:posOffset>89535</wp:posOffset>
                      </wp:positionH>
                      <wp:positionV relativeFrom="paragraph">
                        <wp:posOffset>135890</wp:posOffset>
                      </wp:positionV>
                      <wp:extent cx="660400" cy="171450"/>
                      <wp:effectExtent l="0" t="0" r="6350" b="0"/>
                      <wp:wrapNone/>
                      <wp:docPr id="841" name="テキスト ボックス 8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4BB4E" w14:textId="77777777" w:rsidR="007B53F4" w:rsidRPr="008B1875" w:rsidRDefault="007B53F4" w:rsidP="00E7255B">
                                  <w:pPr>
                                    <w:pStyle w:val="tablehead"/>
                                    <w:spacing w:after="0"/>
                                    <w:rPr>
                                      <w:rFonts w:asciiTheme="majorHAnsi" w:hAnsiTheme="majorHAnsi" w:cstheme="majorHAnsi"/>
                                      <w:sz w:val="16"/>
                                      <w:szCs w:val="16"/>
                                    </w:rPr>
                                  </w:pPr>
                                  <w:r w:rsidRPr="00506ADB">
                                    <w:rPr>
                                      <w:rFonts w:asciiTheme="majorHAnsi" w:hAnsiTheme="majorHAnsi" w:cstheme="majorHAnsi"/>
                                      <w:color w:val="000000"/>
                                      <w:sz w:val="16"/>
                                      <w:szCs w:val="16"/>
                                    </w:rPr>
                                    <w:t>EMS starts</w:t>
                                  </w:r>
                                  <w:r>
                                    <w:rPr>
                                      <w:rFonts w:asciiTheme="majorHAnsi" w:hAnsiTheme="majorHAnsi" w:cstheme="majorHAnsi"/>
                                      <w:color w:val="000000"/>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DB4EA" id="テキスト ボックス 841" o:spid="_x0000_s1186" type="#_x0000_t202" style="position:absolute;left:0;text-align:left;margin-left:7.05pt;margin-top:10.7pt;width:52pt;height:13.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" filled="f" stroked="f">
                      <v:textbox inset="0,0,0,0">
                        <w:txbxContent>
                          <w:p w14:paraId="2D24BB4E" w14:textId="77777777" w:rsidR="007B53F4" w:rsidRPr="008B1875" w:rsidRDefault="007B53F4" w:rsidP="00E7255B">
                            <w:pPr>
                              <w:pStyle w:val="tablehead"/>
                              <w:spacing w:after="0"/>
                              <w:rPr>
                                <w:rFonts w:asciiTheme="majorHAnsi" w:hAnsiTheme="majorHAnsi" w:cstheme="majorHAnsi"/>
                                <w:sz w:val="16"/>
                                <w:szCs w:val="16"/>
                              </w:rPr>
                            </w:pPr>
                            <w:r w:rsidRPr="00506ADB">
                              <w:rPr>
                                <w:rFonts w:asciiTheme="majorHAnsi" w:hAnsiTheme="majorHAnsi" w:cstheme="majorHAnsi"/>
                                <w:color w:val="000000"/>
                                <w:sz w:val="16"/>
                                <w:szCs w:val="16"/>
                              </w:rPr>
                              <w:t>EMS starts</w:t>
                            </w:r>
                            <w:r>
                              <w:rPr>
                                <w:rFonts w:asciiTheme="majorHAnsi" w:hAnsiTheme="majorHAnsi" w:cstheme="majorHAnsi"/>
                                <w:color w:val="000000"/>
                                <w:sz w:val="16"/>
                                <w:szCs w:val="16"/>
                              </w:rPr>
                              <w:t>.</w:t>
                            </w:r>
                          </w:p>
                        </w:txbxContent>
                      </v:textbox>
                    </v:shape>
                  </w:pict>
                </mc:Fallback>
              </mc:AlternateContent>
            </w:r>
          </w:p>
        </w:tc>
        <w:tc>
          <w:tcPr>
            <w:tcW w:w="485" w:type="dxa"/>
            <w:tcBorders>
              <w:top w:val="nil"/>
              <w:left w:val="nil"/>
              <w:bottom w:val="nil"/>
              <w:right w:val="nil"/>
            </w:tcBorders>
            <w:shd w:val="clear" w:color="auto" w:fill="auto"/>
            <w:vAlign w:val="bottom"/>
          </w:tcPr>
          <w:p w14:paraId="3E38A057"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32" w:type="dxa"/>
            <w:tcBorders>
              <w:top w:val="nil"/>
              <w:left w:val="nil"/>
              <w:bottom w:val="nil"/>
              <w:right w:val="single" w:sz="4" w:space="0" w:color="auto"/>
            </w:tcBorders>
            <w:shd w:val="clear" w:color="auto" w:fill="auto"/>
            <w:vAlign w:val="bottom"/>
          </w:tcPr>
          <w:p w14:paraId="1D6C0CAA"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r>
      <w:tr w:rsidR="00ED5D9C" w14:paraId="44614474" w14:textId="77777777" w:rsidTr="00EB7B50">
        <w:trPr>
          <w:cantSplit/>
          <w:trHeight w:val="280"/>
          <w:tblHeader/>
        </w:trPr>
        <w:tc>
          <w:tcPr>
            <w:tcW w:w="418" w:type="dxa"/>
            <w:tcBorders>
              <w:top w:val="nil"/>
              <w:left w:val="single" w:sz="4" w:space="0" w:color="auto"/>
              <w:bottom w:val="nil"/>
              <w:right w:val="nil"/>
            </w:tcBorders>
            <w:shd w:val="clear" w:color="auto" w:fill="auto"/>
            <w:vAlign w:val="bottom"/>
          </w:tcPr>
          <w:p w14:paraId="76114BEE"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1297" w:type="dxa"/>
            <w:tcBorders>
              <w:top w:val="nil"/>
              <w:left w:val="nil"/>
              <w:bottom w:val="nil"/>
              <w:right w:val="single" w:sz="12" w:space="0" w:color="auto"/>
            </w:tcBorders>
            <w:shd w:val="clear" w:color="auto" w:fill="auto"/>
            <w:vAlign w:val="bottom"/>
          </w:tcPr>
          <w:p w14:paraId="109AE5C5" w14:textId="77777777" w:rsidR="00ED5D9C" w:rsidRPr="008D7158" w:rsidRDefault="00484BEF" w:rsidP="00ED5D9C">
            <w:pPr>
              <w:keepNext/>
              <w:keepLines/>
              <w:spacing w:before="20" w:after="60" w:line="220" w:lineRule="exact"/>
              <w:ind w:left="57" w:right="57"/>
              <w:rPr>
                <w:rFonts w:ascii="Arial" w:eastAsia="Arial" w:hAnsi="Arial" w:cs="Arial"/>
                <w:b/>
                <w:color w:val="FF0000"/>
                <w:sz w:val="16"/>
                <w:szCs w:val="16"/>
              </w:rPr>
            </w:pPr>
            <w:r>
              <w:rPr>
                <w:noProof/>
              </w:rPr>
              <mc:AlternateContent>
                <mc:Choice Requires="wps">
                  <w:drawing>
                    <wp:anchor distT="0" distB="0" distL="114300" distR="114300" simplePos="0" relativeHeight="251767296" behindDoc="0" locked="0" layoutInCell="1" allowOverlap="1" wp14:anchorId="08FB7055" wp14:editId="3111169D">
                      <wp:simplePos x="0" y="0"/>
                      <wp:positionH relativeFrom="column">
                        <wp:posOffset>-227330</wp:posOffset>
                      </wp:positionH>
                      <wp:positionV relativeFrom="paragraph">
                        <wp:posOffset>76200</wp:posOffset>
                      </wp:positionV>
                      <wp:extent cx="1138555" cy="336550"/>
                      <wp:effectExtent l="0" t="0" r="4445" b="6350"/>
                      <wp:wrapNone/>
                      <wp:docPr id="830" name="テキスト ボックス 8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792"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3AA44" w14:textId="77777777" w:rsidR="007B53F4" w:rsidRPr="00506ADB" w:rsidRDefault="007B53F4" w:rsidP="00E7255B">
                                  <w:pPr>
                                    <w:pStyle w:val="tablehead"/>
                                    <w:spacing w:after="0"/>
                                    <w:rPr>
                                      <w:rFonts w:cs="Arial"/>
                                      <w:sz w:val="14"/>
                                      <w:szCs w:val="14"/>
                                    </w:rPr>
                                  </w:pPr>
                                  <w:r w:rsidRPr="00506ADB">
                                    <w:rPr>
                                      <w:rFonts w:eastAsiaTheme="minorEastAsia" w:cs="Arial"/>
                                      <w:kern w:val="2"/>
                                      <w:sz w:val="14"/>
                                      <w:szCs w:val="14"/>
                                    </w:rPr>
                                    <w:t xml:space="preserve">Threshold temperature </w:t>
                                  </w:r>
                                  <w:r w:rsidRPr="00506ADB">
                                    <w:rPr>
                                      <w:rFonts w:eastAsiaTheme="minorEastAsia" w:cs="Arial"/>
                                      <w:kern w:val="2"/>
                                      <w:sz w:val="14"/>
                                      <w:szCs w:val="14"/>
                                    </w:rPr>
                                    <w:br/>
                                    <w:t>for starting 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B7055" id="テキスト ボックス 830" o:spid="_x0000_s1187" type="#_x0000_t202" style="position:absolute;left:0;text-align:left;margin-left:-17.9pt;margin-top:6pt;width:89.65pt;height:26.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" filled="f" stroked="f">
                      <v:textbox inset="0,0,0,0">
                        <w:txbxContent>
                          <w:p w14:paraId="2923AA44" w14:textId="77777777" w:rsidR="007B53F4" w:rsidRPr="00506ADB" w:rsidRDefault="007B53F4" w:rsidP="00E7255B">
                            <w:pPr>
                              <w:pStyle w:val="tablehead"/>
                              <w:spacing w:after="0"/>
                              <w:rPr>
                                <w:rFonts w:cs="Arial"/>
                                <w:sz w:val="14"/>
                                <w:szCs w:val="14"/>
                              </w:rPr>
                            </w:pPr>
                            <w:r w:rsidRPr="00506ADB">
                              <w:rPr>
                                <w:rFonts w:eastAsiaTheme="minorEastAsia" w:cs="Arial"/>
                                <w:kern w:val="2"/>
                                <w:sz w:val="14"/>
                                <w:szCs w:val="14"/>
                              </w:rPr>
                              <w:t xml:space="preserve">Threshold temperature </w:t>
                            </w:r>
                            <w:r w:rsidRPr="00506ADB">
                              <w:rPr>
                                <w:rFonts w:eastAsiaTheme="minorEastAsia" w:cs="Arial"/>
                                <w:kern w:val="2"/>
                                <w:sz w:val="14"/>
                                <w:szCs w:val="14"/>
                              </w:rPr>
                              <w:br/>
                              <w:t>for starting EMS</w:t>
                            </w:r>
                          </w:p>
                        </w:txbxContent>
                      </v:textbox>
                    </v:shape>
                  </w:pict>
                </mc:Fallback>
              </mc:AlternateContent>
            </w:r>
          </w:p>
        </w:tc>
        <w:tc>
          <w:tcPr>
            <w:tcW w:w="485" w:type="dxa"/>
            <w:tcBorders>
              <w:top w:val="nil"/>
              <w:left w:val="single" w:sz="12" w:space="0" w:color="auto"/>
              <w:bottom w:val="single" w:sz="4" w:space="0" w:color="auto"/>
              <w:right w:val="nil"/>
            </w:tcBorders>
            <w:shd w:val="clear" w:color="auto" w:fill="auto"/>
            <w:vAlign w:val="bottom"/>
          </w:tcPr>
          <w:p w14:paraId="216D773B" w14:textId="77777777" w:rsidR="00ED5D9C" w:rsidRPr="008D7158" w:rsidRDefault="001F367E" w:rsidP="00ED5D9C">
            <w:pPr>
              <w:keepNext/>
              <w:keepLines/>
              <w:spacing w:before="20" w:after="60" w:line="220" w:lineRule="exact"/>
              <w:ind w:left="57" w:right="57"/>
              <w:rPr>
                <w:rFonts w:ascii="Arial" w:eastAsia="Arial" w:hAnsi="Arial" w:cs="Arial"/>
                <w:b/>
                <w:color w:val="FF0000"/>
                <w:sz w:val="16"/>
                <w:szCs w:val="16"/>
              </w:rPr>
            </w:pPr>
            <w:r>
              <w:rPr>
                <w:noProof/>
              </w:rPr>
              <mc:AlternateContent>
                <mc:Choice Requires="wps">
                  <w:drawing>
                    <wp:anchor distT="0" distB="0" distL="114300" distR="114300" simplePos="0" relativeHeight="251764224" behindDoc="0" locked="0" layoutInCell="1" allowOverlap="1" wp14:anchorId="779D658A" wp14:editId="6C4D5D89">
                      <wp:simplePos x="0" y="0"/>
                      <wp:positionH relativeFrom="column">
                        <wp:posOffset>-3810</wp:posOffset>
                      </wp:positionH>
                      <wp:positionV relativeFrom="paragraph">
                        <wp:posOffset>191770</wp:posOffset>
                      </wp:positionV>
                      <wp:extent cx="4916170" cy="2312670"/>
                      <wp:effectExtent l="0" t="0" r="17780" b="11430"/>
                      <wp:wrapNone/>
                      <wp:docPr id="827" name="フリーフォーム 8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6170" cy="2312670"/>
                              </a:xfrm>
                              <a:custGeom>
                                <a:avLst/>
                                <a:gdLst>
                                  <a:gd name="connsiteX0" fmla="*/ 0 w 7124700"/>
                                  <a:gd name="connsiteY0" fmla="*/ 2676539 h 2676539"/>
                                  <a:gd name="connsiteX1" fmla="*/ 2305050 w 7124700"/>
                                  <a:gd name="connsiteY1" fmla="*/ 38114 h 2676539"/>
                                  <a:gd name="connsiteX2" fmla="*/ 2305050 w 7124700"/>
                                  <a:gd name="connsiteY2" fmla="*/ 38114 h 2676539"/>
                                  <a:gd name="connsiteX3" fmla="*/ 3305175 w 7124700"/>
                                  <a:gd name="connsiteY3" fmla="*/ 552464 h 2676539"/>
                                  <a:gd name="connsiteX4" fmla="*/ 4248150 w 7124700"/>
                                  <a:gd name="connsiteY4" fmla="*/ 14 h 2676539"/>
                                  <a:gd name="connsiteX5" fmla="*/ 5238750 w 7124700"/>
                                  <a:gd name="connsiteY5" fmla="*/ 533414 h 2676539"/>
                                  <a:gd name="connsiteX6" fmla="*/ 6124575 w 7124700"/>
                                  <a:gd name="connsiteY6" fmla="*/ 38114 h 2676539"/>
                                  <a:gd name="connsiteX7" fmla="*/ 7124700 w 7124700"/>
                                  <a:gd name="connsiteY7" fmla="*/ 552464 h 2676539"/>
                                  <a:gd name="connsiteX0" fmla="*/ 0 w 7178189"/>
                                  <a:gd name="connsiteY0" fmla="*/ 2682492 h 2682492"/>
                                  <a:gd name="connsiteX1" fmla="*/ 2358539 w 7178189"/>
                                  <a:gd name="connsiteY1" fmla="*/ 38114 h 2682492"/>
                                  <a:gd name="connsiteX2" fmla="*/ 2358539 w 7178189"/>
                                  <a:gd name="connsiteY2" fmla="*/ 38114 h 2682492"/>
                                  <a:gd name="connsiteX3" fmla="*/ 3358664 w 7178189"/>
                                  <a:gd name="connsiteY3" fmla="*/ 552464 h 2682492"/>
                                  <a:gd name="connsiteX4" fmla="*/ 4301639 w 7178189"/>
                                  <a:gd name="connsiteY4" fmla="*/ 14 h 2682492"/>
                                  <a:gd name="connsiteX5" fmla="*/ 5292239 w 7178189"/>
                                  <a:gd name="connsiteY5" fmla="*/ 533414 h 2682492"/>
                                  <a:gd name="connsiteX6" fmla="*/ 6178064 w 7178189"/>
                                  <a:gd name="connsiteY6" fmla="*/ 38114 h 2682492"/>
                                  <a:gd name="connsiteX7" fmla="*/ 7178189 w 7178189"/>
                                  <a:gd name="connsiteY7" fmla="*/ 552464 h 2682492"/>
                                  <a:gd name="connsiteX0" fmla="*/ 0 w 7178189"/>
                                  <a:gd name="connsiteY0" fmla="*/ 2682492 h 2682492"/>
                                  <a:gd name="connsiteX1" fmla="*/ 2358539 w 7178189"/>
                                  <a:gd name="connsiteY1" fmla="*/ 38114 h 2682492"/>
                                  <a:gd name="connsiteX2" fmla="*/ 2358539 w 7178189"/>
                                  <a:gd name="connsiteY2" fmla="*/ 38114 h 2682492"/>
                                  <a:gd name="connsiteX3" fmla="*/ 3281404 w 7178189"/>
                                  <a:gd name="connsiteY3" fmla="*/ 552464 h 2682492"/>
                                  <a:gd name="connsiteX4" fmla="*/ 4301639 w 7178189"/>
                                  <a:gd name="connsiteY4" fmla="*/ 14 h 2682492"/>
                                  <a:gd name="connsiteX5" fmla="*/ 5292239 w 7178189"/>
                                  <a:gd name="connsiteY5" fmla="*/ 533414 h 2682492"/>
                                  <a:gd name="connsiteX6" fmla="*/ 6178064 w 7178189"/>
                                  <a:gd name="connsiteY6" fmla="*/ 38114 h 2682492"/>
                                  <a:gd name="connsiteX7" fmla="*/ 7178189 w 7178189"/>
                                  <a:gd name="connsiteY7" fmla="*/ 552464 h 2682492"/>
                                  <a:gd name="connsiteX0" fmla="*/ 0 w 7178189"/>
                                  <a:gd name="connsiteY0" fmla="*/ 2644394 h 2644394"/>
                                  <a:gd name="connsiteX1" fmla="*/ 2358539 w 7178189"/>
                                  <a:gd name="connsiteY1" fmla="*/ 16 h 2644394"/>
                                  <a:gd name="connsiteX2" fmla="*/ 2358539 w 7178189"/>
                                  <a:gd name="connsiteY2" fmla="*/ 16 h 2644394"/>
                                  <a:gd name="connsiteX3" fmla="*/ 3281404 w 7178189"/>
                                  <a:gd name="connsiteY3" fmla="*/ 514366 h 2644394"/>
                                  <a:gd name="connsiteX4" fmla="*/ 4248150 w 7178189"/>
                                  <a:gd name="connsiteY4" fmla="*/ 15494 h 2644394"/>
                                  <a:gd name="connsiteX5" fmla="*/ 5292239 w 7178189"/>
                                  <a:gd name="connsiteY5" fmla="*/ 495316 h 2644394"/>
                                  <a:gd name="connsiteX6" fmla="*/ 6178064 w 7178189"/>
                                  <a:gd name="connsiteY6" fmla="*/ 16 h 2644394"/>
                                  <a:gd name="connsiteX7" fmla="*/ 7178189 w 7178189"/>
                                  <a:gd name="connsiteY7" fmla="*/ 514366 h 2644394"/>
                                  <a:gd name="connsiteX0" fmla="*/ 0 w 7178189"/>
                                  <a:gd name="connsiteY0" fmla="*/ 2644394 h 2644394"/>
                                  <a:gd name="connsiteX1" fmla="*/ 2358539 w 7178189"/>
                                  <a:gd name="connsiteY1" fmla="*/ 16 h 2644394"/>
                                  <a:gd name="connsiteX2" fmla="*/ 2358539 w 7178189"/>
                                  <a:gd name="connsiteY2" fmla="*/ 16 h 2644394"/>
                                  <a:gd name="connsiteX3" fmla="*/ 3281404 w 7178189"/>
                                  <a:gd name="connsiteY3" fmla="*/ 514366 h 2644394"/>
                                  <a:gd name="connsiteX4" fmla="*/ 4248150 w 7178189"/>
                                  <a:gd name="connsiteY4" fmla="*/ 15494 h 2644394"/>
                                  <a:gd name="connsiteX5" fmla="*/ 5232807 w 7178189"/>
                                  <a:gd name="connsiteY5" fmla="*/ 495316 h 2644394"/>
                                  <a:gd name="connsiteX6" fmla="*/ 6178064 w 7178189"/>
                                  <a:gd name="connsiteY6" fmla="*/ 16 h 2644394"/>
                                  <a:gd name="connsiteX7" fmla="*/ 7178189 w 7178189"/>
                                  <a:gd name="connsiteY7" fmla="*/ 514366 h 2644394"/>
                                  <a:gd name="connsiteX0" fmla="*/ 0 w 7178189"/>
                                  <a:gd name="connsiteY0" fmla="*/ 2644378 h 2644378"/>
                                  <a:gd name="connsiteX1" fmla="*/ 2358539 w 7178189"/>
                                  <a:gd name="connsiteY1" fmla="*/ 0 h 2644378"/>
                                  <a:gd name="connsiteX2" fmla="*/ 2358539 w 7178189"/>
                                  <a:gd name="connsiteY2" fmla="*/ 0 h 2644378"/>
                                  <a:gd name="connsiteX3" fmla="*/ 3281404 w 7178189"/>
                                  <a:gd name="connsiteY3" fmla="*/ 514350 h 2644378"/>
                                  <a:gd name="connsiteX4" fmla="*/ 4248150 w 7178189"/>
                                  <a:gd name="connsiteY4" fmla="*/ 15478 h 2644378"/>
                                  <a:gd name="connsiteX5" fmla="*/ 5232807 w 7178189"/>
                                  <a:gd name="connsiteY5" fmla="*/ 495300 h 2644378"/>
                                  <a:gd name="connsiteX6" fmla="*/ 6178064 w 7178189"/>
                                  <a:gd name="connsiteY6" fmla="*/ 11907 h 2644378"/>
                                  <a:gd name="connsiteX7" fmla="*/ 7178189 w 7178189"/>
                                  <a:gd name="connsiteY7" fmla="*/ 514350 h 2644378"/>
                                  <a:gd name="connsiteX0" fmla="*/ 0 w 7130643"/>
                                  <a:gd name="connsiteY0" fmla="*/ 2644378 h 2644378"/>
                                  <a:gd name="connsiteX1" fmla="*/ 2358539 w 7130643"/>
                                  <a:gd name="connsiteY1" fmla="*/ 0 h 2644378"/>
                                  <a:gd name="connsiteX2" fmla="*/ 2358539 w 7130643"/>
                                  <a:gd name="connsiteY2" fmla="*/ 0 h 2644378"/>
                                  <a:gd name="connsiteX3" fmla="*/ 3281404 w 7130643"/>
                                  <a:gd name="connsiteY3" fmla="*/ 514350 h 2644378"/>
                                  <a:gd name="connsiteX4" fmla="*/ 4248150 w 7130643"/>
                                  <a:gd name="connsiteY4" fmla="*/ 15478 h 2644378"/>
                                  <a:gd name="connsiteX5" fmla="*/ 5232807 w 7130643"/>
                                  <a:gd name="connsiteY5" fmla="*/ 495300 h 2644378"/>
                                  <a:gd name="connsiteX6" fmla="*/ 6178064 w 7130643"/>
                                  <a:gd name="connsiteY6" fmla="*/ 11907 h 2644378"/>
                                  <a:gd name="connsiteX7" fmla="*/ 7130643 w 7130643"/>
                                  <a:gd name="connsiteY7" fmla="*/ 502444 h 2644378"/>
                                  <a:gd name="connsiteX0" fmla="*/ 0 w 7130643"/>
                                  <a:gd name="connsiteY0" fmla="*/ 2644378 h 2644378"/>
                                  <a:gd name="connsiteX1" fmla="*/ 2358539 w 7130643"/>
                                  <a:gd name="connsiteY1" fmla="*/ 0 h 2644378"/>
                                  <a:gd name="connsiteX2" fmla="*/ 2358539 w 7130643"/>
                                  <a:gd name="connsiteY2" fmla="*/ 0 h 2644378"/>
                                  <a:gd name="connsiteX3" fmla="*/ 3281404 w 7130643"/>
                                  <a:gd name="connsiteY3" fmla="*/ 514350 h 2644378"/>
                                  <a:gd name="connsiteX4" fmla="*/ 4248150 w 7130643"/>
                                  <a:gd name="connsiteY4" fmla="*/ 15478 h 2644378"/>
                                  <a:gd name="connsiteX5" fmla="*/ 5232807 w 7130643"/>
                                  <a:gd name="connsiteY5" fmla="*/ 495300 h 2644378"/>
                                  <a:gd name="connsiteX6" fmla="*/ 6178064 w 7130643"/>
                                  <a:gd name="connsiteY6" fmla="*/ 11907 h 2644378"/>
                                  <a:gd name="connsiteX7" fmla="*/ 7130643 w 7130643"/>
                                  <a:gd name="connsiteY7" fmla="*/ 502444 h 2644378"/>
                                  <a:gd name="connsiteX0" fmla="*/ 0 w 7130643"/>
                                  <a:gd name="connsiteY0" fmla="*/ 2644378 h 2644378"/>
                                  <a:gd name="connsiteX1" fmla="*/ 2358539 w 7130643"/>
                                  <a:gd name="connsiteY1" fmla="*/ 0 h 2644378"/>
                                  <a:gd name="connsiteX2" fmla="*/ 2358539 w 7130643"/>
                                  <a:gd name="connsiteY2" fmla="*/ 0 h 2644378"/>
                                  <a:gd name="connsiteX3" fmla="*/ 3281404 w 7130643"/>
                                  <a:gd name="connsiteY3" fmla="*/ 514350 h 2644378"/>
                                  <a:gd name="connsiteX4" fmla="*/ 4248150 w 7130643"/>
                                  <a:gd name="connsiteY4" fmla="*/ 15478 h 2644378"/>
                                  <a:gd name="connsiteX5" fmla="*/ 5232807 w 7130643"/>
                                  <a:gd name="connsiteY5" fmla="*/ 495300 h 2644378"/>
                                  <a:gd name="connsiteX6" fmla="*/ 6178064 w 7130643"/>
                                  <a:gd name="connsiteY6" fmla="*/ 11907 h 2644378"/>
                                  <a:gd name="connsiteX7" fmla="*/ 7130643 w 7130643"/>
                                  <a:gd name="connsiteY7" fmla="*/ 502444 h 2644378"/>
                                  <a:gd name="connsiteX0" fmla="*/ 0 w 7130643"/>
                                  <a:gd name="connsiteY0" fmla="*/ 2644378 h 2644378"/>
                                  <a:gd name="connsiteX1" fmla="*/ 1131584 w 7130643"/>
                                  <a:gd name="connsiteY1" fmla="*/ 1156096 h 2644378"/>
                                  <a:gd name="connsiteX2" fmla="*/ 2358539 w 7130643"/>
                                  <a:gd name="connsiteY2" fmla="*/ 0 h 2644378"/>
                                  <a:gd name="connsiteX3" fmla="*/ 2358539 w 7130643"/>
                                  <a:gd name="connsiteY3" fmla="*/ 0 h 2644378"/>
                                  <a:gd name="connsiteX4" fmla="*/ 3281404 w 7130643"/>
                                  <a:gd name="connsiteY4" fmla="*/ 514350 h 2644378"/>
                                  <a:gd name="connsiteX5" fmla="*/ 4248150 w 7130643"/>
                                  <a:gd name="connsiteY5" fmla="*/ 15478 h 2644378"/>
                                  <a:gd name="connsiteX6" fmla="*/ 5232807 w 7130643"/>
                                  <a:gd name="connsiteY6" fmla="*/ 495300 h 2644378"/>
                                  <a:gd name="connsiteX7" fmla="*/ 6178064 w 7130643"/>
                                  <a:gd name="connsiteY7" fmla="*/ 11907 h 2644378"/>
                                  <a:gd name="connsiteX8" fmla="*/ 7130643 w 7130643"/>
                                  <a:gd name="connsiteY8" fmla="*/ 502444 h 2644378"/>
                                  <a:gd name="connsiteX0" fmla="*/ 0 w 7130643"/>
                                  <a:gd name="connsiteY0" fmla="*/ 2644378 h 2644378"/>
                                  <a:gd name="connsiteX1" fmla="*/ 1137527 w 7130643"/>
                                  <a:gd name="connsiteY1" fmla="*/ 1757361 h 2644378"/>
                                  <a:gd name="connsiteX2" fmla="*/ 2358539 w 7130643"/>
                                  <a:gd name="connsiteY2" fmla="*/ 0 h 2644378"/>
                                  <a:gd name="connsiteX3" fmla="*/ 2358539 w 7130643"/>
                                  <a:gd name="connsiteY3" fmla="*/ 0 h 2644378"/>
                                  <a:gd name="connsiteX4" fmla="*/ 3281404 w 7130643"/>
                                  <a:gd name="connsiteY4" fmla="*/ 514350 h 2644378"/>
                                  <a:gd name="connsiteX5" fmla="*/ 4248150 w 7130643"/>
                                  <a:gd name="connsiteY5" fmla="*/ 15478 h 2644378"/>
                                  <a:gd name="connsiteX6" fmla="*/ 5232807 w 7130643"/>
                                  <a:gd name="connsiteY6" fmla="*/ 495300 h 2644378"/>
                                  <a:gd name="connsiteX7" fmla="*/ 6178064 w 7130643"/>
                                  <a:gd name="connsiteY7" fmla="*/ 11907 h 2644378"/>
                                  <a:gd name="connsiteX8" fmla="*/ 7130643 w 7130643"/>
                                  <a:gd name="connsiteY8" fmla="*/ 502444 h 2644378"/>
                                  <a:gd name="connsiteX0" fmla="*/ 0 w 7130643"/>
                                  <a:gd name="connsiteY0" fmla="*/ 2644378 h 2644378"/>
                                  <a:gd name="connsiteX1" fmla="*/ 1137527 w 7130643"/>
                                  <a:gd name="connsiteY1" fmla="*/ 1757361 h 2644378"/>
                                  <a:gd name="connsiteX2" fmla="*/ 1922029 w 7130643"/>
                                  <a:gd name="connsiteY2" fmla="*/ 673893 h 2644378"/>
                                  <a:gd name="connsiteX3" fmla="*/ 2358539 w 7130643"/>
                                  <a:gd name="connsiteY3" fmla="*/ 0 h 2644378"/>
                                  <a:gd name="connsiteX4" fmla="*/ 2358539 w 7130643"/>
                                  <a:gd name="connsiteY4" fmla="*/ 0 h 2644378"/>
                                  <a:gd name="connsiteX5" fmla="*/ 3281404 w 7130643"/>
                                  <a:gd name="connsiteY5" fmla="*/ 514350 h 2644378"/>
                                  <a:gd name="connsiteX6" fmla="*/ 4248150 w 7130643"/>
                                  <a:gd name="connsiteY6" fmla="*/ 15478 h 2644378"/>
                                  <a:gd name="connsiteX7" fmla="*/ 5232807 w 7130643"/>
                                  <a:gd name="connsiteY7" fmla="*/ 495300 h 2644378"/>
                                  <a:gd name="connsiteX8" fmla="*/ 6178064 w 7130643"/>
                                  <a:gd name="connsiteY8" fmla="*/ 11907 h 2644378"/>
                                  <a:gd name="connsiteX9" fmla="*/ 7130643 w 7130643"/>
                                  <a:gd name="connsiteY9" fmla="*/ 502444 h 2644378"/>
                                  <a:gd name="connsiteX0" fmla="*/ 0 w 7130643"/>
                                  <a:gd name="connsiteY0" fmla="*/ 2644378 h 2644378"/>
                                  <a:gd name="connsiteX1" fmla="*/ 1137527 w 7130643"/>
                                  <a:gd name="connsiteY1" fmla="*/ 1757361 h 2644378"/>
                                  <a:gd name="connsiteX2" fmla="*/ 1838824 w 7130643"/>
                                  <a:gd name="connsiteY2" fmla="*/ 447674 h 2644378"/>
                                  <a:gd name="connsiteX3" fmla="*/ 2358539 w 7130643"/>
                                  <a:gd name="connsiteY3" fmla="*/ 0 h 2644378"/>
                                  <a:gd name="connsiteX4" fmla="*/ 2358539 w 7130643"/>
                                  <a:gd name="connsiteY4" fmla="*/ 0 h 2644378"/>
                                  <a:gd name="connsiteX5" fmla="*/ 3281404 w 7130643"/>
                                  <a:gd name="connsiteY5" fmla="*/ 514350 h 2644378"/>
                                  <a:gd name="connsiteX6" fmla="*/ 4248150 w 7130643"/>
                                  <a:gd name="connsiteY6" fmla="*/ 15478 h 2644378"/>
                                  <a:gd name="connsiteX7" fmla="*/ 5232807 w 7130643"/>
                                  <a:gd name="connsiteY7" fmla="*/ 495300 h 2644378"/>
                                  <a:gd name="connsiteX8" fmla="*/ 6178064 w 7130643"/>
                                  <a:gd name="connsiteY8" fmla="*/ 11907 h 2644378"/>
                                  <a:gd name="connsiteX9" fmla="*/ 7130643 w 7130643"/>
                                  <a:gd name="connsiteY9" fmla="*/ 502444 h 2644378"/>
                                  <a:gd name="connsiteX0" fmla="*/ 0 w 7130643"/>
                                  <a:gd name="connsiteY0" fmla="*/ 2644378 h 2644378"/>
                                  <a:gd name="connsiteX1" fmla="*/ 1137527 w 7130643"/>
                                  <a:gd name="connsiteY1" fmla="*/ 1757361 h 2644378"/>
                                  <a:gd name="connsiteX2" fmla="*/ 1838824 w 7130643"/>
                                  <a:gd name="connsiteY2" fmla="*/ 447674 h 2644378"/>
                                  <a:gd name="connsiteX3" fmla="*/ 2106268 w 7130643"/>
                                  <a:gd name="connsiteY3" fmla="*/ 161924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1137527 w 7130643"/>
                                  <a:gd name="connsiteY1" fmla="*/ 1757361 h 2644378"/>
                                  <a:gd name="connsiteX2" fmla="*/ 1838824 w 7130643"/>
                                  <a:gd name="connsiteY2" fmla="*/ 447674 h 2644378"/>
                                  <a:gd name="connsiteX3" fmla="*/ 2052780 w 7130643"/>
                                  <a:gd name="connsiteY3" fmla="*/ 108346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1137527 w 7130643"/>
                                  <a:gd name="connsiteY1" fmla="*/ 1757361 h 2644378"/>
                                  <a:gd name="connsiteX2" fmla="*/ 1838824 w 7130643"/>
                                  <a:gd name="connsiteY2" fmla="*/ 447674 h 2644378"/>
                                  <a:gd name="connsiteX3" fmla="*/ 2046837 w 7130643"/>
                                  <a:gd name="connsiteY3" fmla="*/ 144065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1137527 w 7130643"/>
                                  <a:gd name="connsiteY1" fmla="*/ 1757361 h 2644378"/>
                                  <a:gd name="connsiteX2" fmla="*/ 1690244 w 7130643"/>
                                  <a:gd name="connsiteY2" fmla="*/ 745331 h 2644378"/>
                                  <a:gd name="connsiteX3" fmla="*/ 2046837 w 7130643"/>
                                  <a:gd name="connsiteY3" fmla="*/ 144065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941401 w 7130643"/>
                                  <a:gd name="connsiteY1" fmla="*/ 1816893 h 2644378"/>
                                  <a:gd name="connsiteX2" fmla="*/ 1690244 w 7130643"/>
                                  <a:gd name="connsiteY2" fmla="*/ 745331 h 2644378"/>
                                  <a:gd name="connsiteX3" fmla="*/ 2046837 w 7130643"/>
                                  <a:gd name="connsiteY3" fmla="*/ 144065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46837 w 7130643"/>
                                  <a:gd name="connsiteY3" fmla="*/ 144065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29007 w 7130643"/>
                                  <a:gd name="connsiteY3" fmla="*/ 114299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29269 w 7130643"/>
                                  <a:gd name="connsiteY6" fmla="*/ 179783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11685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11685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80 h 2644380"/>
                                  <a:gd name="connsiteX1" fmla="*/ 911685 w 7130643"/>
                                  <a:gd name="connsiteY1" fmla="*/ 1816895 h 2644380"/>
                                  <a:gd name="connsiteX2" fmla="*/ 1523836 w 7130643"/>
                                  <a:gd name="connsiteY2" fmla="*/ 840583 h 2644380"/>
                                  <a:gd name="connsiteX3" fmla="*/ 2011178 w 7130643"/>
                                  <a:gd name="connsiteY3" fmla="*/ 155973 h 2644380"/>
                                  <a:gd name="connsiteX4" fmla="*/ 2358539 w 7130643"/>
                                  <a:gd name="connsiteY4" fmla="*/ 2 h 2644380"/>
                                  <a:gd name="connsiteX5" fmla="*/ 2358539 w 7130643"/>
                                  <a:gd name="connsiteY5" fmla="*/ 2 h 2644380"/>
                                  <a:gd name="connsiteX6" fmla="*/ 2617383 w 7130643"/>
                                  <a:gd name="connsiteY6" fmla="*/ 126207 h 2644380"/>
                                  <a:gd name="connsiteX7" fmla="*/ 3281404 w 7130643"/>
                                  <a:gd name="connsiteY7" fmla="*/ 514352 h 2644380"/>
                                  <a:gd name="connsiteX8" fmla="*/ 4248150 w 7130643"/>
                                  <a:gd name="connsiteY8" fmla="*/ 15480 h 2644380"/>
                                  <a:gd name="connsiteX9" fmla="*/ 5232807 w 7130643"/>
                                  <a:gd name="connsiteY9" fmla="*/ 495302 h 2644380"/>
                                  <a:gd name="connsiteX10" fmla="*/ 6270911 w 7130643"/>
                                  <a:gd name="connsiteY10" fmla="*/ 2 h 2644380"/>
                                  <a:gd name="connsiteX11" fmla="*/ 7130643 w 7130643"/>
                                  <a:gd name="connsiteY11" fmla="*/ 502446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58539 w 7149212"/>
                                  <a:gd name="connsiteY4" fmla="*/ 2 h 2644380"/>
                                  <a:gd name="connsiteX5" fmla="*/ 2358539 w 7149212"/>
                                  <a:gd name="connsiteY5" fmla="*/ 2 h 2644380"/>
                                  <a:gd name="connsiteX6" fmla="*/ 2617383 w 7149212"/>
                                  <a:gd name="connsiteY6" fmla="*/ 126207 h 2644380"/>
                                  <a:gd name="connsiteX7" fmla="*/ 3281404 w 7149212"/>
                                  <a:gd name="connsiteY7" fmla="*/ 514352 h 2644380"/>
                                  <a:gd name="connsiteX8" fmla="*/ 4248150 w 7149212"/>
                                  <a:gd name="connsiteY8" fmla="*/ 15480 h 2644380"/>
                                  <a:gd name="connsiteX9" fmla="*/ 5232807 w 7149212"/>
                                  <a:gd name="connsiteY9" fmla="*/ 495302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58539 w 7149212"/>
                                  <a:gd name="connsiteY4" fmla="*/ 2 h 2644380"/>
                                  <a:gd name="connsiteX5" fmla="*/ 2358539 w 7149212"/>
                                  <a:gd name="connsiteY5" fmla="*/ 2 h 2644380"/>
                                  <a:gd name="connsiteX6" fmla="*/ 2617383 w 7149212"/>
                                  <a:gd name="connsiteY6" fmla="*/ 126207 h 2644380"/>
                                  <a:gd name="connsiteX7" fmla="*/ 3281404 w 7149212"/>
                                  <a:gd name="connsiteY7" fmla="*/ 514352 h 2644380"/>
                                  <a:gd name="connsiteX8" fmla="*/ 4248150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58539 w 7149212"/>
                                  <a:gd name="connsiteY4" fmla="*/ 2 h 2644380"/>
                                  <a:gd name="connsiteX5" fmla="*/ 2358539 w 7149212"/>
                                  <a:gd name="connsiteY5" fmla="*/ 2 h 2644380"/>
                                  <a:gd name="connsiteX6" fmla="*/ 2617383 w 7149212"/>
                                  <a:gd name="connsiteY6" fmla="*/ 126207 h 2644380"/>
                                  <a:gd name="connsiteX7" fmla="*/ 3281404 w 7149212"/>
                                  <a:gd name="connsiteY7" fmla="*/ 514352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58539 w 7149212"/>
                                  <a:gd name="connsiteY4" fmla="*/ 2 h 2644380"/>
                                  <a:gd name="connsiteX5" fmla="*/ 2358539 w 7149212"/>
                                  <a:gd name="connsiteY5" fmla="*/ 2 h 2644380"/>
                                  <a:gd name="connsiteX6" fmla="*/ 2617383 w 7149212"/>
                                  <a:gd name="connsiteY6" fmla="*/ 126207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58539 w 7149212"/>
                                  <a:gd name="connsiteY4" fmla="*/ 2 h 2644380"/>
                                  <a:gd name="connsiteX5" fmla="*/ 2358539 w 7149212"/>
                                  <a:gd name="connsiteY5" fmla="*/ 2 h 2644380"/>
                                  <a:gd name="connsiteX6" fmla="*/ 2812362 w 7149212"/>
                                  <a:gd name="connsiteY6" fmla="*/ 140801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58539 w 7149212"/>
                                  <a:gd name="connsiteY4" fmla="*/ 2 h 2644380"/>
                                  <a:gd name="connsiteX5" fmla="*/ 2618511 w 7149212"/>
                                  <a:gd name="connsiteY5" fmla="*/ 0 h 2644380"/>
                                  <a:gd name="connsiteX6" fmla="*/ 2812362 w 7149212"/>
                                  <a:gd name="connsiteY6" fmla="*/ 140801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58539 w 7149212"/>
                                  <a:gd name="connsiteY4" fmla="*/ 2 h 2644380"/>
                                  <a:gd name="connsiteX5" fmla="*/ 2618511 w 7149212"/>
                                  <a:gd name="connsiteY5" fmla="*/ 0 h 2644380"/>
                                  <a:gd name="connsiteX6" fmla="*/ 2895924 w 7149212"/>
                                  <a:gd name="connsiteY6" fmla="*/ 153234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77109 w 7149212"/>
                                  <a:gd name="connsiteY4" fmla="*/ 43783 h 2644380"/>
                                  <a:gd name="connsiteX5" fmla="*/ 2618511 w 7149212"/>
                                  <a:gd name="connsiteY5" fmla="*/ 0 h 2644380"/>
                                  <a:gd name="connsiteX6" fmla="*/ 2895924 w 7149212"/>
                                  <a:gd name="connsiteY6" fmla="*/ 153234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85456 w 7149212"/>
                                  <a:gd name="connsiteY3" fmla="*/ 214348 h 2644380"/>
                                  <a:gd name="connsiteX4" fmla="*/ 2377109 w 7149212"/>
                                  <a:gd name="connsiteY4" fmla="*/ 43783 h 2644380"/>
                                  <a:gd name="connsiteX5" fmla="*/ 2618511 w 7149212"/>
                                  <a:gd name="connsiteY5" fmla="*/ 0 h 2644380"/>
                                  <a:gd name="connsiteX6" fmla="*/ 2895924 w 7149212"/>
                                  <a:gd name="connsiteY6" fmla="*/ 153234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85456 w 7149212"/>
                                  <a:gd name="connsiteY3" fmla="*/ 214348 h 2644380"/>
                                  <a:gd name="connsiteX4" fmla="*/ 2377109 w 7149212"/>
                                  <a:gd name="connsiteY4" fmla="*/ 43783 h 2644380"/>
                                  <a:gd name="connsiteX5" fmla="*/ 2618511 w 7149212"/>
                                  <a:gd name="connsiteY5" fmla="*/ 0 h 2644380"/>
                                  <a:gd name="connsiteX6" fmla="*/ 2895924 w 7149212"/>
                                  <a:gd name="connsiteY6" fmla="*/ 153234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85456 w 7149212"/>
                                  <a:gd name="connsiteY3" fmla="*/ 214348 h 2644380"/>
                                  <a:gd name="connsiteX4" fmla="*/ 2330686 w 7149212"/>
                                  <a:gd name="connsiteY4" fmla="*/ 29190 h 2644380"/>
                                  <a:gd name="connsiteX5" fmla="*/ 2618511 w 7149212"/>
                                  <a:gd name="connsiteY5" fmla="*/ 0 h 2644380"/>
                                  <a:gd name="connsiteX6" fmla="*/ 2895924 w 7149212"/>
                                  <a:gd name="connsiteY6" fmla="*/ 153234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85456 w 7149212"/>
                                  <a:gd name="connsiteY3" fmla="*/ 214348 h 2644380"/>
                                  <a:gd name="connsiteX4" fmla="*/ 2330686 w 7149212"/>
                                  <a:gd name="connsiteY4" fmla="*/ 29190 h 2644380"/>
                                  <a:gd name="connsiteX5" fmla="*/ 2618511 w 7149212"/>
                                  <a:gd name="connsiteY5" fmla="*/ 0 h 2644380"/>
                                  <a:gd name="connsiteX6" fmla="*/ 2895924 w 7149212"/>
                                  <a:gd name="connsiteY6" fmla="*/ 153234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85456 w 7149212"/>
                                  <a:gd name="connsiteY3" fmla="*/ 214348 h 2644380"/>
                                  <a:gd name="connsiteX4" fmla="*/ 2330686 w 7149212"/>
                                  <a:gd name="connsiteY4" fmla="*/ 29190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85456 w 7149212"/>
                                  <a:gd name="connsiteY3" fmla="*/ 214348 h 2644380"/>
                                  <a:gd name="connsiteX4" fmla="*/ 2367824 w 7149212"/>
                                  <a:gd name="connsiteY4" fmla="*/ 65674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122594 w 7149212"/>
                                  <a:gd name="connsiteY3" fmla="*/ 272723 h 2644380"/>
                                  <a:gd name="connsiteX4" fmla="*/ 2367824 w 7149212"/>
                                  <a:gd name="connsiteY4" fmla="*/ 65674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122594 w 7149212"/>
                                  <a:gd name="connsiteY3" fmla="*/ 272723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76171 w 7149212"/>
                                  <a:gd name="connsiteY3" fmla="*/ 250833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66886 w 7149212"/>
                                  <a:gd name="connsiteY3" fmla="*/ 228942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66886 w 7149212"/>
                                  <a:gd name="connsiteY3" fmla="*/ 228942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66886 w 7149212"/>
                                  <a:gd name="connsiteY3" fmla="*/ 228942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66886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29747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29747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29747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29747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29747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58108 w 7149212"/>
                                  <a:gd name="connsiteY1" fmla="*/ 1802301 h 2644380"/>
                                  <a:gd name="connsiteX2" fmla="*/ 1635252 w 7149212"/>
                                  <a:gd name="connsiteY2" fmla="*/ 825989 h 2644380"/>
                                  <a:gd name="connsiteX3" fmla="*/ 2029747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1069525 w 7149212"/>
                                  <a:gd name="connsiteY1" fmla="*/ 1751223 h 2644380"/>
                                  <a:gd name="connsiteX2" fmla="*/ 1635252 w 7149212"/>
                                  <a:gd name="connsiteY2" fmla="*/ 825989 h 2644380"/>
                                  <a:gd name="connsiteX3" fmla="*/ 2029747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149212" h="2644380">
                                    <a:moveTo>
                                      <a:pt x="0" y="2644380"/>
                                    </a:moveTo>
                                    <a:cubicBezTo>
                                      <a:pt x="188597" y="2396333"/>
                                      <a:pt x="664548" y="2239579"/>
                                      <a:pt x="1069525" y="1751223"/>
                                    </a:cubicBezTo>
                                    <a:cubicBezTo>
                                      <a:pt x="1389864" y="1285887"/>
                                      <a:pt x="1354488" y="1285569"/>
                                      <a:pt x="1635252" y="825989"/>
                                    </a:cubicBezTo>
                                    <a:cubicBezTo>
                                      <a:pt x="1814538" y="476740"/>
                                      <a:pt x="1887420" y="398413"/>
                                      <a:pt x="2029747" y="280020"/>
                                    </a:cubicBezTo>
                                    <a:cubicBezTo>
                                      <a:pt x="2447273" y="-46529"/>
                                      <a:pt x="2235654" y="142747"/>
                                      <a:pt x="2339970" y="58377"/>
                                    </a:cubicBezTo>
                                    <a:cubicBezTo>
                                      <a:pt x="2525664" y="-4863"/>
                                      <a:pt x="2525664" y="19459"/>
                                      <a:pt x="2618511" y="0"/>
                                    </a:cubicBezTo>
                                    <a:cubicBezTo>
                                      <a:pt x="2661652" y="21034"/>
                                      <a:pt x="2908881" y="78837"/>
                                      <a:pt x="2979487" y="182421"/>
                                    </a:cubicBezTo>
                                    <a:cubicBezTo>
                                      <a:pt x="3139241" y="315771"/>
                                      <a:pt x="3334574" y="454614"/>
                                      <a:pt x="3578514" y="426790"/>
                                    </a:cubicBezTo>
                                    <a:cubicBezTo>
                                      <a:pt x="3822454" y="398966"/>
                                      <a:pt x="4147296" y="13790"/>
                                      <a:pt x="4443128" y="15480"/>
                                    </a:cubicBezTo>
                                    <a:cubicBezTo>
                                      <a:pt x="4738960" y="17170"/>
                                      <a:pt x="5048877" y="439508"/>
                                      <a:pt x="5353507" y="436928"/>
                                    </a:cubicBezTo>
                                    <a:cubicBezTo>
                                      <a:pt x="5658137" y="434348"/>
                                      <a:pt x="5954605" y="-1189"/>
                                      <a:pt x="6270911" y="2"/>
                                    </a:cubicBezTo>
                                    <a:cubicBezTo>
                                      <a:pt x="6587217" y="1193"/>
                                      <a:pt x="6944425" y="362775"/>
                                      <a:pt x="7149212" y="465962"/>
                                    </a:cubicBezTo>
                                  </a:path>
                                </a:pathLst>
                              </a:custGeom>
                              <a:noFill/>
                              <a:ln w="19050" cap="flat" cmpd="sng" algn="ctr">
                                <a:solidFill>
                                  <a:sysClr val="windowText" lastClr="000000"/>
                                </a:solidFill>
                                <a:prstDash val="solid"/>
                              </a:ln>
                              <a:effectLst/>
                            </wps:spPr>
                            <wps:txbx>
                              <w:txbxContent>
                                <w:p w14:paraId="551746D3" w14:textId="77777777" w:rsidR="007B53F4" w:rsidRDefault="007B53F4" w:rsidP="001F367E">
                                  <w:pPr>
                                    <w:jc w:val="center"/>
                                  </w:pP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779D658A" id="フリーフォーム 827" o:spid="_x0000_s1188" style="position:absolute;left:0;text-align:left;margin-left:-.3pt;margin-top:15.1pt;width:387.1pt;height:182.1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49212,2644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" adj="-11796480,,5400" path="m,2644380c188597,2396333,664548,2239579,1069525,1751223v320339,-465336,284963,-465654,565727,-925234c1814538,476740,1887420,398413,2029747,280020,2447273,-46529,2235654,142747,2339970,58377,2525664,-4863,2525664,19459,2618511,v43141,21034,290370,78837,360976,182421c3139241,315771,3334574,454614,3578514,426790,3822454,398966,4147296,13790,4443128,15480v295832,1690,605749,424028,910379,421448c5658137,434348,5954605,-1189,6270911,2v316306,1191,673514,362773,878301,465960e" filled="f" strokecolor="windowText" strokeweight="1.5pt">
                      <v:stroke joinstyle="miter"/>
                      <v:formulas/>
                      <v:path arrowok="t" o:connecttype="custom" o:connectlocs="0,2312670;735461,1531550;1124484,722377;1395760,244894;1609085,51054;1800624,0;2048850,159538;2460772,373254;3055326,13538;3681350,382120;4312205,2;4916170,407512" o:connectangles="0,0,0,0,0,0,0,0,0,0,0,0" textboxrect="0,0,7149212,2644380"/>
                      <v:textbox>
                        <w:txbxContent>
                          <w:p w14:paraId="551746D3" w14:textId="77777777" w:rsidR="007B53F4" w:rsidRDefault="007B53F4" w:rsidP="001F367E">
                            <w:pPr>
                              <w:jc w:val="center"/>
                            </w:pPr>
                          </w:p>
                        </w:txbxContent>
                      </v:textbox>
                    </v:shape>
                  </w:pict>
                </mc:Fallback>
              </mc:AlternateContent>
            </w:r>
          </w:p>
        </w:tc>
        <w:tc>
          <w:tcPr>
            <w:tcW w:w="485" w:type="dxa"/>
            <w:tcBorders>
              <w:top w:val="nil"/>
              <w:left w:val="nil"/>
              <w:bottom w:val="single" w:sz="4" w:space="0" w:color="auto"/>
              <w:right w:val="nil"/>
            </w:tcBorders>
            <w:shd w:val="clear" w:color="auto" w:fill="auto"/>
            <w:vAlign w:val="bottom"/>
          </w:tcPr>
          <w:p w14:paraId="7F83E2E7"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single" w:sz="4" w:space="0" w:color="auto"/>
              <w:right w:val="nil"/>
            </w:tcBorders>
            <w:shd w:val="clear" w:color="auto" w:fill="auto"/>
            <w:vAlign w:val="bottom"/>
          </w:tcPr>
          <w:p w14:paraId="01A4BB45"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single" w:sz="4" w:space="0" w:color="auto"/>
              <w:right w:val="nil"/>
            </w:tcBorders>
            <w:shd w:val="clear" w:color="auto" w:fill="auto"/>
            <w:vAlign w:val="bottom"/>
          </w:tcPr>
          <w:p w14:paraId="27B10994"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single" w:sz="4" w:space="0" w:color="auto"/>
              <w:right w:val="nil"/>
            </w:tcBorders>
            <w:shd w:val="clear" w:color="auto" w:fill="auto"/>
            <w:vAlign w:val="bottom"/>
          </w:tcPr>
          <w:p w14:paraId="4DC93F7E"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single" w:sz="4" w:space="0" w:color="auto"/>
              <w:right w:val="dashSmallGap" w:sz="4" w:space="0" w:color="auto"/>
            </w:tcBorders>
            <w:shd w:val="clear" w:color="auto" w:fill="auto"/>
            <w:vAlign w:val="bottom"/>
          </w:tcPr>
          <w:p w14:paraId="3C95AA1D" w14:textId="77777777" w:rsidR="00ED5D9C" w:rsidRDefault="00414A3A" w:rsidP="00ED5D9C">
            <w:pPr>
              <w:keepNext/>
              <w:keepLines/>
              <w:spacing w:before="20" w:after="60" w:line="220" w:lineRule="exact"/>
              <w:ind w:left="57" w:right="57"/>
              <w:rPr>
                <w:noProof/>
              </w:rPr>
            </w:pPr>
            <w:r>
              <w:rPr>
                <w:noProof/>
              </w:rPr>
              <mc:AlternateContent>
                <mc:Choice Requires="wps">
                  <w:drawing>
                    <wp:anchor distT="0" distB="0" distL="114300" distR="114300" simplePos="0" relativeHeight="251770368" behindDoc="0" locked="0" layoutInCell="1" allowOverlap="1" wp14:anchorId="6F0A3B17" wp14:editId="7689D7F7">
                      <wp:simplePos x="0" y="0"/>
                      <wp:positionH relativeFrom="column">
                        <wp:posOffset>156845</wp:posOffset>
                      </wp:positionH>
                      <wp:positionV relativeFrom="paragraph">
                        <wp:posOffset>69850</wp:posOffset>
                      </wp:positionV>
                      <wp:extent cx="287655" cy="241935"/>
                      <wp:effectExtent l="0" t="0" r="17145" b="24765"/>
                      <wp:wrapNone/>
                      <wp:docPr id="826" name="爆発 1 8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type w14:anchorId="5F358B7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爆発 1 826" o:spid="_x0000_s1026" type="#_x0000_t71" style="position:absolute;left:0;text-align:left;margin-left:12.35pt;margin-top:5.5pt;width:22.65pt;height:19.0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" fillcolor="#7f7f7f" strokecolor="windowText" strokeweight="2pt">
                      <v:path arrowok="t"/>
                    </v:shape>
                  </w:pict>
                </mc:Fallback>
              </mc:AlternateContent>
            </w:r>
          </w:p>
        </w:tc>
        <w:tc>
          <w:tcPr>
            <w:tcW w:w="485" w:type="dxa"/>
            <w:tcBorders>
              <w:top w:val="nil"/>
              <w:left w:val="dashSmallGap" w:sz="4" w:space="0" w:color="auto"/>
              <w:bottom w:val="single" w:sz="4" w:space="0" w:color="auto"/>
              <w:right w:val="nil"/>
            </w:tcBorders>
            <w:shd w:val="clear" w:color="auto" w:fill="auto"/>
            <w:vAlign w:val="bottom"/>
          </w:tcPr>
          <w:p w14:paraId="54ABFAE4"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single" w:sz="4" w:space="0" w:color="auto"/>
              <w:right w:val="dashSmallGap" w:sz="4" w:space="0" w:color="auto"/>
            </w:tcBorders>
            <w:shd w:val="clear" w:color="auto" w:fill="auto"/>
            <w:vAlign w:val="bottom"/>
          </w:tcPr>
          <w:p w14:paraId="64C4ED4B"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dashSmallGap" w:sz="4" w:space="0" w:color="auto"/>
              <w:bottom w:val="single" w:sz="4" w:space="0" w:color="auto"/>
              <w:right w:val="nil"/>
            </w:tcBorders>
            <w:shd w:val="clear" w:color="auto" w:fill="auto"/>
            <w:vAlign w:val="bottom"/>
          </w:tcPr>
          <w:p w14:paraId="71D048BC"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single" w:sz="4" w:space="0" w:color="auto"/>
              <w:right w:val="dashSmallGap" w:sz="4" w:space="0" w:color="auto"/>
            </w:tcBorders>
            <w:shd w:val="clear" w:color="auto" w:fill="auto"/>
            <w:vAlign w:val="bottom"/>
          </w:tcPr>
          <w:p w14:paraId="5E83431D"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dashSmallGap" w:sz="4" w:space="0" w:color="auto"/>
              <w:bottom w:val="single" w:sz="4" w:space="0" w:color="auto"/>
              <w:right w:val="nil"/>
            </w:tcBorders>
            <w:shd w:val="clear" w:color="auto" w:fill="auto"/>
            <w:vAlign w:val="bottom"/>
          </w:tcPr>
          <w:p w14:paraId="6CB2A23F"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single" w:sz="4" w:space="0" w:color="auto"/>
              <w:right w:val="dashSmallGap" w:sz="4" w:space="0" w:color="auto"/>
            </w:tcBorders>
          </w:tcPr>
          <w:p w14:paraId="1C074E9D"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dashSmallGap" w:sz="4" w:space="0" w:color="auto"/>
              <w:bottom w:val="single" w:sz="4" w:space="0" w:color="auto"/>
              <w:right w:val="nil"/>
            </w:tcBorders>
            <w:shd w:val="clear" w:color="auto" w:fill="auto"/>
            <w:vAlign w:val="bottom"/>
          </w:tcPr>
          <w:p w14:paraId="5F5F9D19"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single" w:sz="4" w:space="0" w:color="auto"/>
              <w:right w:val="dashSmallGap" w:sz="4" w:space="0" w:color="auto"/>
            </w:tcBorders>
            <w:shd w:val="clear" w:color="auto" w:fill="auto"/>
            <w:vAlign w:val="bottom"/>
          </w:tcPr>
          <w:p w14:paraId="721AAD88"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dashSmallGap" w:sz="4" w:space="0" w:color="auto"/>
              <w:bottom w:val="single" w:sz="4" w:space="0" w:color="auto"/>
              <w:right w:val="nil"/>
            </w:tcBorders>
            <w:shd w:val="clear" w:color="auto" w:fill="auto"/>
            <w:vAlign w:val="bottom"/>
          </w:tcPr>
          <w:p w14:paraId="0480385D"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85" w:type="dxa"/>
            <w:tcBorders>
              <w:top w:val="nil"/>
              <w:left w:val="nil"/>
              <w:bottom w:val="single" w:sz="4" w:space="0" w:color="auto"/>
              <w:right w:val="nil"/>
            </w:tcBorders>
            <w:shd w:val="clear" w:color="auto" w:fill="auto"/>
            <w:vAlign w:val="bottom"/>
          </w:tcPr>
          <w:p w14:paraId="45FF084C"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c>
          <w:tcPr>
            <w:tcW w:w="432" w:type="dxa"/>
            <w:tcBorders>
              <w:top w:val="nil"/>
              <w:left w:val="nil"/>
              <w:bottom w:val="nil"/>
              <w:right w:val="single" w:sz="4" w:space="0" w:color="auto"/>
            </w:tcBorders>
            <w:shd w:val="clear" w:color="auto" w:fill="auto"/>
            <w:vAlign w:val="bottom"/>
          </w:tcPr>
          <w:p w14:paraId="63EE3482" w14:textId="77777777" w:rsidR="00ED5D9C" w:rsidRPr="008D7158" w:rsidRDefault="00ED5D9C" w:rsidP="00ED5D9C">
            <w:pPr>
              <w:keepNext/>
              <w:keepLines/>
              <w:spacing w:before="20" w:after="60" w:line="220" w:lineRule="exact"/>
              <w:ind w:left="57" w:right="57"/>
              <w:rPr>
                <w:rFonts w:ascii="Arial" w:eastAsia="Arial" w:hAnsi="Arial" w:cs="Arial"/>
                <w:b/>
                <w:color w:val="FF0000"/>
                <w:sz w:val="16"/>
                <w:szCs w:val="16"/>
              </w:rPr>
            </w:pPr>
          </w:p>
        </w:tc>
      </w:tr>
      <w:tr w:rsidR="00ED5D9C" w14:paraId="085FA43F" w14:textId="77777777" w:rsidTr="00EB7B50">
        <w:trPr>
          <w:cantSplit/>
          <w:trHeight w:val="280"/>
        </w:trPr>
        <w:tc>
          <w:tcPr>
            <w:tcW w:w="418" w:type="dxa"/>
            <w:tcBorders>
              <w:top w:val="nil"/>
              <w:left w:val="single" w:sz="4" w:space="0" w:color="auto"/>
              <w:bottom w:val="nil"/>
              <w:right w:val="nil"/>
            </w:tcBorders>
            <w:shd w:val="clear" w:color="auto" w:fill="auto"/>
          </w:tcPr>
          <w:p w14:paraId="628BFF30"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1297" w:type="dxa"/>
            <w:tcBorders>
              <w:top w:val="nil"/>
              <w:left w:val="nil"/>
              <w:bottom w:val="nil"/>
              <w:right w:val="single" w:sz="12" w:space="0" w:color="auto"/>
            </w:tcBorders>
            <w:shd w:val="clear" w:color="auto" w:fill="auto"/>
          </w:tcPr>
          <w:p w14:paraId="2FC9C79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single" w:sz="12" w:space="0" w:color="auto"/>
              <w:bottom w:val="nil"/>
              <w:right w:val="nil"/>
            </w:tcBorders>
            <w:shd w:val="clear" w:color="auto" w:fill="auto"/>
          </w:tcPr>
          <w:p w14:paraId="6AFB3FC0"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nil"/>
              <w:right w:val="nil"/>
            </w:tcBorders>
            <w:shd w:val="clear" w:color="auto" w:fill="auto"/>
          </w:tcPr>
          <w:p w14:paraId="43C99CA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nil"/>
              <w:right w:val="nil"/>
            </w:tcBorders>
            <w:shd w:val="clear" w:color="auto" w:fill="auto"/>
          </w:tcPr>
          <w:p w14:paraId="288BFF99"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nil"/>
              <w:right w:val="nil"/>
            </w:tcBorders>
            <w:shd w:val="clear" w:color="auto" w:fill="auto"/>
          </w:tcPr>
          <w:p w14:paraId="1DD96242"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nil"/>
              <w:right w:val="nil"/>
            </w:tcBorders>
            <w:shd w:val="clear" w:color="auto" w:fill="auto"/>
          </w:tcPr>
          <w:p w14:paraId="379B310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nil"/>
              <w:right w:val="dashSmallGap" w:sz="4" w:space="0" w:color="auto"/>
            </w:tcBorders>
            <w:shd w:val="clear" w:color="auto" w:fill="auto"/>
          </w:tcPr>
          <w:p w14:paraId="57B3C19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dashSmallGap" w:sz="4" w:space="0" w:color="auto"/>
              <w:bottom w:val="nil"/>
              <w:right w:val="nil"/>
            </w:tcBorders>
            <w:shd w:val="clear" w:color="auto" w:fill="auto"/>
          </w:tcPr>
          <w:p w14:paraId="2616899C"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nil"/>
              <w:right w:val="dashSmallGap" w:sz="4" w:space="0" w:color="auto"/>
            </w:tcBorders>
            <w:shd w:val="clear" w:color="auto" w:fill="auto"/>
          </w:tcPr>
          <w:p w14:paraId="49A9F1A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dashSmallGap" w:sz="4" w:space="0" w:color="auto"/>
              <w:bottom w:val="nil"/>
              <w:right w:val="nil"/>
            </w:tcBorders>
            <w:shd w:val="clear" w:color="auto" w:fill="auto"/>
          </w:tcPr>
          <w:p w14:paraId="17A84E3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nil"/>
              <w:right w:val="dashSmallGap" w:sz="4" w:space="0" w:color="auto"/>
            </w:tcBorders>
            <w:shd w:val="clear" w:color="auto" w:fill="auto"/>
          </w:tcPr>
          <w:p w14:paraId="2ECC5BF5" w14:textId="77777777" w:rsidR="00ED5D9C" w:rsidRPr="008D7158" w:rsidRDefault="00414A3A" w:rsidP="00ED5D9C">
            <w:pPr>
              <w:spacing w:before="20" w:after="60" w:line="220" w:lineRule="exact"/>
              <w:ind w:left="57" w:right="57"/>
              <w:rPr>
                <w:rFonts w:ascii="Arial" w:eastAsia="Arial" w:hAnsi="Arial" w:cs="Arial"/>
                <w:color w:val="FF0000"/>
                <w:sz w:val="16"/>
                <w:szCs w:val="16"/>
                <w:lang w:val="pt-BR"/>
              </w:rPr>
            </w:pPr>
            <w:r>
              <w:rPr>
                <w:noProof/>
              </w:rPr>
              <mc:AlternateContent>
                <mc:Choice Requires="wps">
                  <w:drawing>
                    <wp:anchor distT="0" distB="0" distL="114300" distR="114300" simplePos="0" relativeHeight="251774464" behindDoc="0" locked="0" layoutInCell="1" allowOverlap="1" wp14:anchorId="212F0D40" wp14:editId="251C2718">
                      <wp:simplePos x="0" y="0"/>
                      <wp:positionH relativeFrom="column">
                        <wp:posOffset>169545</wp:posOffset>
                      </wp:positionH>
                      <wp:positionV relativeFrom="paragraph">
                        <wp:posOffset>-127000</wp:posOffset>
                      </wp:positionV>
                      <wp:extent cx="287655" cy="241935"/>
                      <wp:effectExtent l="0" t="0" r="17145" b="24765"/>
                      <wp:wrapNone/>
                      <wp:docPr id="834" name="爆発 1 8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536823C8" id="爆発 1 834" o:spid="_x0000_s1026" type="#_x0000_t71" style="position:absolute;left:0;text-align:left;margin-left:13.35pt;margin-top:-10pt;width:22.65pt;height:19.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" fillcolor="#7f7f7f" strokecolor="windowText" strokeweight="2pt">
                      <v:path arrowok="t"/>
                    </v:shape>
                  </w:pict>
                </mc:Fallback>
              </mc:AlternateContent>
            </w:r>
          </w:p>
        </w:tc>
        <w:tc>
          <w:tcPr>
            <w:tcW w:w="485" w:type="dxa"/>
            <w:tcBorders>
              <w:top w:val="single" w:sz="4" w:space="0" w:color="auto"/>
              <w:left w:val="dashSmallGap" w:sz="4" w:space="0" w:color="auto"/>
              <w:bottom w:val="nil"/>
              <w:right w:val="nil"/>
            </w:tcBorders>
            <w:shd w:val="clear" w:color="auto" w:fill="auto"/>
          </w:tcPr>
          <w:p w14:paraId="70F09BA5"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nil"/>
              <w:right w:val="dashSmallGap" w:sz="4" w:space="0" w:color="auto"/>
            </w:tcBorders>
          </w:tcPr>
          <w:p w14:paraId="598FFA62"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dashSmallGap" w:sz="4" w:space="0" w:color="auto"/>
              <w:bottom w:val="nil"/>
              <w:right w:val="nil"/>
            </w:tcBorders>
            <w:shd w:val="clear" w:color="auto" w:fill="auto"/>
          </w:tcPr>
          <w:p w14:paraId="03855BB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nil"/>
              <w:right w:val="dashSmallGap" w:sz="4" w:space="0" w:color="auto"/>
            </w:tcBorders>
            <w:shd w:val="clear" w:color="auto" w:fill="auto"/>
          </w:tcPr>
          <w:p w14:paraId="2E1D4F35" w14:textId="77777777" w:rsidR="00ED5D9C" w:rsidRPr="008D7158" w:rsidRDefault="00414A3A" w:rsidP="00ED5D9C">
            <w:pPr>
              <w:spacing w:before="20" w:after="60" w:line="220" w:lineRule="exact"/>
              <w:ind w:left="57" w:right="57"/>
              <w:rPr>
                <w:rFonts w:ascii="Arial" w:eastAsia="Arial" w:hAnsi="Arial" w:cs="Arial"/>
                <w:color w:val="FF0000"/>
                <w:sz w:val="16"/>
                <w:szCs w:val="16"/>
                <w:lang w:val="pt-BR"/>
              </w:rPr>
            </w:pPr>
            <w:r>
              <w:rPr>
                <w:noProof/>
              </w:rPr>
              <mc:AlternateContent>
                <mc:Choice Requires="wps">
                  <w:drawing>
                    <wp:anchor distT="0" distB="0" distL="114300" distR="114300" simplePos="0" relativeHeight="251778560" behindDoc="0" locked="0" layoutInCell="1" allowOverlap="1" wp14:anchorId="44148B33" wp14:editId="632D084E">
                      <wp:simplePos x="0" y="0"/>
                      <wp:positionH relativeFrom="column">
                        <wp:posOffset>163195</wp:posOffset>
                      </wp:positionH>
                      <wp:positionV relativeFrom="paragraph">
                        <wp:posOffset>-127635</wp:posOffset>
                      </wp:positionV>
                      <wp:extent cx="287655" cy="241935"/>
                      <wp:effectExtent l="0" t="0" r="17145" b="24765"/>
                      <wp:wrapNone/>
                      <wp:docPr id="836" name="爆発 1 8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092C18C9" id="爆発 1 836" o:spid="_x0000_s1026" type="#_x0000_t71" style="position:absolute;left:0;text-align:left;margin-left:12.85pt;margin-top:-10.05pt;width:22.65pt;height:19.0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" fillcolor="#7f7f7f" strokecolor="windowText" strokeweight="2pt">
                      <v:path arrowok="t"/>
                    </v:shape>
                  </w:pict>
                </mc:Fallback>
              </mc:AlternateContent>
            </w:r>
          </w:p>
        </w:tc>
        <w:tc>
          <w:tcPr>
            <w:tcW w:w="485" w:type="dxa"/>
            <w:tcBorders>
              <w:top w:val="single" w:sz="4" w:space="0" w:color="auto"/>
              <w:left w:val="dashSmallGap" w:sz="4" w:space="0" w:color="auto"/>
              <w:bottom w:val="nil"/>
              <w:right w:val="nil"/>
            </w:tcBorders>
            <w:shd w:val="clear" w:color="auto" w:fill="auto"/>
          </w:tcPr>
          <w:p w14:paraId="35746D29"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nil"/>
              <w:right w:val="nil"/>
            </w:tcBorders>
            <w:shd w:val="clear" w:color="auto" w:fill="auto"/>
          </w:tcPr>
          <w:p w14:paraId="4E8C8D9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32" w:type="dxa"/>
            <w:tcBorders>
              <w:top w:val="nil"/>
              <w:left w:val="nil"/>
              <w:bottom w:val="nil"/>
              <w:right w:val="single" w:sz="4" w:space="0" w:color="auto"/>
            </w:tcBorders>
            <w:shd w:val="clear" w:color="auto" w:fill="auto"/>
          </w:tcPr>
          <w:p w14:paraId="0121CA6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r>
      <w:tr w:rsidR="00ED5D9C" w14:paraId="6610CDAA" w14:textId="77777777" w:rsidTr="00EB7B50">
        <w:trPr>
          <w:cantSplit/>
          <w:trHeight w:val="280"/>
        </w:trPr>
        <w:tc>
          <w:tcPr>
            <w:tcW w:w="418" w:type="dxa"/>
            <w:tcBorders>
              <w:top w:val="nil"/>
              <w:left w:val="single" w:sz="4" w:space="0" w:color="auto"/>
              <w:bottom w:val="nil"/>
              <w:right w:val="nil"/>
            </w:tcBorders>
            <w:shd w:val="clear" w:color="auto" w:fill="auto"/>
          </w:tcPr>
          <w:p w14:paraId="582CC6E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1297" w:type="dxa"/>
            <w:tcBorders>
              <w:top w:val="nil"/>
              <w:left w:val="nil"/>
              <w:bottom w:val="nil"/>
              <w:right w:val="single" w:sz="12" w:space="0" w:color="auto"/>
            </w:tcBorders>
            <w:shd w:val="clear" w:color="auto" w:fill="auto"/>
          </w:tcPr>
          <w:p w14:paraId="48D74BDE" w14:textId="77777777" w:rsidR="00ED5D9C" w:rsidRPr="008D7158" w:rsidRDefault="00506ADB" w:rsidP="00ED5D9C">
            <w:pPr>
              <w:spacing w:before="20" w:after="60" w:line="220" w:lineRule="exact"/>
              <w:ind w:left="57" w:right="57"/>
              <w:rPr>
                <w:rFonts w:ascii="Arial" w:eastAsia="Arial" w:hAnsi="Arial" w:cs="Arial"/>
                <w:color w:val="FF0000"/>
                <w:sz w:val="16"/>
                <w:szCs w:val="16"/>
                <w:lang w:val="pt-BR"/>
              </w:rPr>
            </w:pPr>
            <w:r>
              <w:rPr>
                <w:noProof/>
              </w:rPr>
              <mc:AlternateContent>
                <mc:Choice Requires="wps">
                  <w:drawing>
                    <wp:anchor distT="0" distB="0" distL="114300" distR="114300" simplePos="0" relativeHeight="251768320" behindDoc="0" locked="0" layoutInCell="1" allowOverlap="1" wp14:anchorId="51A47DF0" wp14:editId="2E8045B7">
                      <wp:simplePos x="0" y="0"/>
                      <wp:positionH relativeFrom="column">
                        <wp:posOffset>-234506</wp:posOffset>
                      </wp:positionH>
                      <wp:positionV relativeFrom="paragraph">
                        <wp:posOffset>95534</wp:posOffset>
                      </wp:positionV>
                      <wp:extent cx="1049036" cy="317305"/>
                      <wp:effectExtent l="0" t="0" r="17780" b="6985"/>
                      <wp:wrapNone/>
                      <wp:docPr id="831" name="テキスト ボックス 8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036" cy="31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68B04" w14:textId="77777777" w:rsidR="007B53F4" w:rsidRPr="00506ADB" w:rsidRDefault="007B53F4" w:rsidP="00E7255B">
                                  <w:pPr>
                                    <w:pStyle w:val="tablehead"/>
                                    <w:spacing w:after="0"/>
                                    <w:rPr>
                                      <w:rFonts w:eastAsiaTheme="minorEastAsia" w:cs="Arial"/>
                                      <w:kern w:val="2"/>
                                      <w:sz w:val="14"/>
                                      <w:szCs w:val="14"/>
                                    </w:rPr>
                                  </w:pPr>
                                  <w:r w:rsidRPr="00506ADB">
                                    <w:rPr>
                                      <w:rFonts w:eastAsiaTheme="minorEastAsia" w:cs="Arial"/>
                                      <w:kern w:val="2"/>
                                      <w:sz w:val="14"/>
                                      <w:szCs w:val="14"/>
                                    </w:rPr>
                                    <w:t xml:space="preserve">Threshold temperature </w:t>
                                  </w:r>
                                </w:p>
                                <w:p w14:paraId="067FEFE6" w14:textId="77777777" w:rsidR="007B53F4" w:rsidRPr="00506ADB" w:rsidRDefault="007B53F4" w:rsidP="00E7255B">
                                  <w:pPr>
                                    <w:pStyle w:val="tablehead"/>
                                    <w:spacing w:after="0"/>
                                    <w:rPr>
                                      <w:rFonts w:cs="Arial"/>
                                      <w:sz w:val="14"/>
                                      <w:szCs w:val="14"/>
                                    </w:rPr>
                                  </w:pPr>
                                  <w:r w:rsidRPr="00506ADB">
                                    <w:rPr>
                                      <w:rFonts w:eastAsiaTheme="minorEastAsia" w:cs="Arial"/>
                                      <w:kern w:val="2"/>
                                      <w:sz w:val="14"/>
                                      <w:szCs w:val="14"/>
                                    </w:rPr>
                                    <w:t>for stopping 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47DF0" id="テキスト ボックス 831" o:spid="_x0000_s1189" type="#_x0000_t202" style="position:absolute;left:0;text-align:left;margin-left:-18.45pt;margin-top:7.5pt;width:82.6pt;height:2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" filled="f" stroked="f">
                      <v:textbox inset="0,0,0,0">
                        <w:txbxContent>
                          <w:p w14:paraId="4B368B04" w14:textId="77777777" w:rsidR="007B53F4" w:rsidRPr="00506ADB" w:rsidRDefault="007B53F4" w:rsidP="00E7255B">
                            <w:pPr>
                              <w:pStyle w:val="tablehead"/>
                              <w:spacing w:after="0"/>
                              <w:rPr>
                                <w:rFonts w:eastAsiaTheme="minorEastAsia" w:cs="Arial"/>
                                <w:kern w:val="2"/>
                                <w:sz w:val="14"/>
                                <w:szCs w:val="14"/>
                              </w:rPr>
                            </w:pPr>
                            <w:r w:rsidRPr="00506ADB">
                              <w:rPr>
                                <w:rFonts w:eastAsiaTheme="minorEastAsia" w:cs="Arial"/>
                                <w:kern w:val="2"/>
                                <w:sz w:val="14"/>
                                <w:szCs w:val="14"/>
                              </w:rPr>
                              <w:t xml:space="preserve">Threshold temperature </w:t>
                            </w:r>
                          </w:p>
                          <w:p w14:paraId="067FEFE6" w14:textId="77777777" w:rsidR="007B53F4" w:rsidRPr="00506ADB" w:rsidRDefault="007B53F4" w:rsidP="00E7255B">
                            <w:pPr>
                              <w:pStyle w:val="tablehead"/>
                              <w:spacing w:after="0"/>
                              <w:rPr>
                                <w:rFonts w:cs="Arial"/>
                                <w:sz w:val="14"/>
                                <w:szCs w:val="14"/>
                              </w:rPr>
                            </w:pPr>
                            <w:r w:rsidRPr="00506ADB">
                              <w:rPr>
                                <w:rFonts w:eastAsiaTheme="minorEastAsia" w:cs="Arial"/>
                                <w:kern w:val="2"/>
                                <w:sz w:val="14"/>
                                <w:szCs w:val="14"/>
                              </w:rPr>
                              <w:t>for stopping EMS</w:t>
                            </w:r>
                          </w:p>
                        </w:txbxContent>
                      </v:textbox>
                    </v:shape>
                  </w:pict>
                </mc:Fallback>
              </mc:AlternateContent>
            </w:r>
          </w:p>
        </w:tc>
        <w:tc>
          <w:tcPr>
            <w:tcW w:w="485" w:type="dxa"/>
            <w:tcBorders>
              <w:top w:val="nil"/>
              <w:left w:val="single" w:sz="12" w:space="0" w:color="auto"/>
              <w:bottom w:val="single" w:sz="6" w:space="0" w:color="auto"/>
              <w:right w:val="nil"/>
            </w:tcBorders>
            <w:shd w:val="clear" w:color="auto" w:fill="auto"/>
          </w:tcPr>
          <w:p w14:paraId="068671CC"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6" w:space="0" w:color="auto"/>
              <w:right w:val="nil"/>
            </w:tcBorders>
            <w:shd w:val="clear" w:color="auto" w:fill="auto"/>
          </w:tcPr>
          <w:p w14:paraId="6EC85308"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6" w:space="0" w:color="auto"/>
              <w:right w:val="nil"/>
            </w:tcBorders>
            <w:shd w:val="clear" w:color="auto" w:fill="auto"/>
          </w:tcPr>
          <w:p w14:paraId="16265564"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6" w:space="0" w:color="auto"/>
              <w:right w:val="nil"/>
            </w:tcBorders>
            <w:shd w:val="clear" w:color="auto" w:fill="auto"/>
          </w:tcPr>
          <w:p w14:paraId="57A69DFD"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6" w:space="0" w:color="auto"/>
              <w:right w:val="nil"/>
            </w:tcBorders>
            <w:shd w:val="clear" w:color="auto" w:fill="auto"/>
          </w:tcPr>
          <w:p w14:paraId="2E07E9B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6" w:space="0" w:color="auto"/>
              <w:right w:val="dashSmallGap" w:sz="4" w:space="0" w:color="auto"/>
            </w:tcBorders>
            <w:shd w:val="clear" w:color="auto" w:fill="auto"/>
          </w:tcPr>
          <w:p w14:paraId="009F2160"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single" w:sz="6" w:space="0" w:color="auto"/>
              <w:right w:val="nil"/>
            </w:tcBorders>
            <w:shd w:val="clear" w:color="auto" w:fill="auto"/>
          </w:tcPr>
          <w:p w14:paraId="73D0234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6" w:space="0" w:color="auto"/>
              <w:right w:val="dashSmallGap" w:sz="4" w:space="0" w:color="auto"/>
            </w:tcBorders>
            <w:shd w:val="clear" w:color="auto" w:fill="auto"/>
          </w:tcPr>
          <w:p w14:paraId="12E779D3" w14:textId="77777777" w:rsidR="00ED5D9C" w:rsidRPr="008D7158" w:rsidRDefault="00414A3A" w:rsidP="00ED5D9C">
            <w:pPr>
              <w:spacing w:before="20" w:after="60" w:line="220" w:lineRule="exact"/>
              <w:ind w:left="57" w:right="57"/>
              <w:rPr>
                <w:rFonts w:ascii="Arial" w:eastAsia="Arial" w:hAnsi="Arial" w:cs="Arial"/>
                <w:color w:val="FF0000"/>
                <w:sz w:val="16"/>
                <w:szCs w:val="16"/>
                <w:lang w:val="pt-BR"/>
              </w:rPr>
            </w:pPr>
            <w:r>
              <w:rPr>
                <w:noProof/>
              </w:rPr>
              <mc:AlternateContent>
                <mc:Choice Requires="wps">
                  <w:drawing>
                    <wp:anchor distT="0" distB="0" distL="114300" distR="114300" simplePos="0" relativeHeight="251772416" behindDoc="0" locked="0" layoutInCell="1" allowOverlap="1" wp14:anchorId="09FF5C0B" wp14:editId="247ACE51">
                      <wp:simplePos x="0" y="0"/>
                      <wp:positionH relativeFrom="column">
                        <wp:posOffset>163195</wp:posOffset>
                      </wp:positionH>
                      <wp:positionV relativeFrom="paragraph">
                        <wp:posOffset>82550</wp:posOffset>
                      </wp:positionV>
                      <wp:extent cx="287655" cy="241935"/>
                      <wp:effectExtent l="0" t="0" r="17145" b="24765"/>
                      <wp:wrapNone/>
                      <wp:docPr id="833" name="爆発 1 8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24F45899" id="爆発 1 833" o:spid="_x0000_s1026" type="#_x0000_t71" style="position:absolute;left:0;text-align:left;margin-left:12.85pt;margin-top:6.5pt;width:22.65pt;height:19.0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" fillcolor="#7f7f7f" strokecolor="windowText" strokeweight="2pt">
                      <v:path arrowok="t"/>
                    </v:shape>
                  </w:pict>
                </mc:Fallback>
              </mc:AlternateContent>
            </w:r>
          </w:p>
        </w:tc>
        <w:tc>
          <w:tcPr>
            <w:tcW w:w="485" w:type="dxa"/>
            <w:tcBorders>
              <w:top w:val="nil"/>
              <w:left w:val="dashSmallGap" w:sz="4" w:space="0" w:color="auto"/>
              <w:bottom w:val="single" w:sz="6" w:space="0" w:color="auto"/>
              <w:right w:val="nil"/>
            </w:tcBorders>
            <w:shd w:val="clear" w:color="auto" w:fill="auto"/>
          </w:tcPr>
          <w:p w14:paraId="553956DD"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6" w:space="0" w:color="auto"/>
              <w:right w:val="dashSmallGap" w:sz="4" w:space="0" w:color="auto"/>
            </w:tcBorders>
            <w:shd w:val="clear" w:color="auto" w:fill="auto"/>
          </w:tcPr>
          <w:p w14:paraId="13C6338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single" w:sz="6" w:space="0" w:color="auto"/>
              <w:right w:val="nil"/>
            </w:tcBorders>
            <w:shd w:val="clear" w:color="auto" w:fill="auto"/>
          </w:tcPr>
          <w:p w14:paraId="35B29FD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6" w:space="0" w:color="auto"/>
              <w:right w:val="dashSmallGap" w:sz="4" w:space="0" w:color="auto"/>
            </w:tcBorders>
          </w:tcPr>
          <w:p w14:paraId="20AA31D4"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single" w:sz="6" w:space="0" w:color="auto"/>
              <w:right w:val="nil"/>
            </w:tcBorders>
            <w:shd w:val="clear" w:color="auto" w:fill="auto"/>
          </w:tcPr>
          <w:p w14:paraId="3C46532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6" w:space="0" w:color="auto"/>
              <w:right w:val="dashSmallGap" w:sz="4" w:space="0" w:color="auto"/>
            </w:tcBorders>
            <w:shd w:val="clear" w:color="auto" w:fill="auto"/>
          </w:tcPr>
          <w:p w14:paraId="70EFECE8"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single" w:sz="6" w:space="0" w:color="auto"/>
              <w:right w:val="nil"/>
            </w:tcBorders>
            <w:shd w:val="clear" w:color="auto" w:fill="auto"/>
          </w:tcPr>
          <w:p w14:paraId="3F606AE8"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6" w:space="0" w:color="auto"/>
              <w:right w:val="nil"/>
            </w:tcBorders>
            <w:shd w:val="clear" w:color="auto" w:fill="auto"/>
          </w:tcPr>
          <w:p w14:paraId="70F20C09" w14:textId="77777777" w:rsidR="00ED5D9C" w:rsidRPr="008D7158" w:rsidRDefault="00414A3A" w:rsidP="00ED5D9C">
            <w:pPr>
              <w:spacing w:before="20" w:after="60" w:line="220" w:lineRule="exact"/>
              <w:ind w:left="57" w:right="57"/>
              <w:rPr>
                <w:rFonts w:ascii="Arial" w:eastAsia="Arial" w:hAnsi="Arial" w:cs="Arial"/>
                <w:color w:val="FF0000"/>
                <w:sz w:val="16"/>
                <w:szCs w:val="16"/>
                <w:lang w:val="pt-BR"/>
              </w:rPr>
            </w:pPr>
            <w:r>
              <w:rPr>
                <w:noProof/>
              </w:rPr>
              <mc:AlternateContent>
                <mc:Choice Requires="wps">
                  <w:drawing>
                    <wp:anchor distT="0" distB="0" distL="114300" distR="114300" simplePos="0" relativeHeight="251780608" behindDoc="0" locked="0" layoutInCell="1" allowOverlap="1" wp14:anchorId="1649B55F" wp14:editId="24BFBCFA">
                      <wp:simplePos x="0" y="0"/>
                      <wp:positionH relativeFrom="column">
                        <wp:posOffset>144145</wp:posOffset>
                      </wp:positionH>
                      <wp:positionV relativeFrom="paragraph">
                        <wp:posOffset>74930</wp:posOffset>
                      </wp:positionV>
                      <wp:extent cx="287655" cy="241935"/>
                      <wp:effectExtent l="0" t="0" r="17145" b="24765"/>
                      <wp:wrapNone/>
                      <wp:docPr id="837" name="爆発 1 8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41BACC59" id="爆発 1 837" o:spid="_x0000_s1026" type="#_x0000_t71" style="position:absolute;left:0;text-align:left;margin-left:11.35pt;margin-top:5.9pt;width:22.65pt;height:19.0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" fillcolor="#7f7f7f" strokecolor="windowText" strokeweight="2pt">
                      <v:path arrowok="t"/>
                    </v:shape>
                  </w:pict>
                </mc:Fallback>
              </mc:AlternateContent>
            </w:r>
          </w:p>
        </w:tc>
        <w:tc>
          <w:tcPr>
            <w:tcW w:w="432" w:type="dxa"/>
            <w:tcBorders>
              <w:top w:val="nil"/>
              <w:left w:val="nil"/>
              <w:bottom w:val="nil"/>
              <w:right w:val="single" w:sz="4" w:space="0" w:color="auto"/>
            </w:tcBorders>
            <w:shd w:val="clear" w:color="auto" w:fill="auto"/>
          </w:tcPr>
          <w:p w14:paraId="10C4B999"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r>
      <w:tr w:rsidR="00ED5D9C" w14:paraId="387B0164" w14:textId="77777777" w:rsidTr="00EB7B50">
        <w:trPr>
          <w:cantSplit/>
          <w:trHeight w:val="280"/>
        </w:trPr>
        <w:tc>
          <w:tcPr>
            <w:tcW w:w="418" w:type="dxa"/>
            <w:tcBorders>
              <w:top w:val="nil"/>
              <w:left w:val="single" w:sz="4" w:space="0" w:color="auto"/>
              <w:bottom w:val="nil"/>
              <w:right w:val="nil"/>
            </w:tcBorders>
            <w:shd w:val="clear" w:color="auto" w:fill="auto"/>
          </w:tcPr>
          <w:p w14:paraId="2DAEDD9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1297" w:type="dxa"/>
            <w:tcBorders>
              <w:top w:val="nil"/>
              <w:left w:val="nil"/>
              <w:bottom w:val="nil"/>
              <w:right w:val="single" w:sz="12" w:space="0" w:color="auto"/>
            </w:tcBorders>
            <w:shd w:val="clear" w:color="auto" w:fill="auto"/>
          </w:tcPr>
          <w:p w14:paraId="28785DE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6" w:space="0" w:color="auto"/>
              <w:left w:val="single" w:sz="12" w:space="0" w:color="auto"/>
              <w:bottom w:val="nil"/>
              <w:right w:val="nil"/>
            </w:tcBorders>
            <w:shd w:val="clear" w:color="auto" w:fill="auto"/>
          </w:tcPr>
          <w:p w14:paraId="2CB70B2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6" w:space="0" w:color="auto"/>
              <w:left w:val="nil"/>
              <w:bottom w:val="nil"/>
              <w:right w:val="nil"/>
            </w:tcBorders>
            <w:shd w:val="clear" w:color="auto" w:fill="auto"/>
          </w:tcPr>
          <w:p w14:paraId="0534E09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6" w:space="0" w:color="auto"/>
              <w:left w:val="nil"/>
              <w:bottom w:val="nil"/>
              <w:right w:val="nil"/>
            </w:tcBorders>
            <w:shd w:val="clear" w:color="auto" w:fill="auto"/>
          </w:tcPr>
          <w:p w14:paraId="5899DF5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6" w:space="0" w:color="auto"/>
              <w:left w:val="nil"/>
              <w:bottom w:val="nil"/>
              <w:right w:val="nil"/>
            </w:tcBorders>
            <w:shd w:val="clear" w:color="auto" w:fill="auto"/>
          </w:tcPr>
          <w:p w14:paraId="221B0E6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6" w:space="0" w:color="auto"/>
              <w:left w:val="nil"/>
              <w:bottom w:val="nil"/>
              <w:right w:val="nil"/>
            </w:tcBorders>
            <w:shd w:val="clear" w:color="auto" w:fill="auto"/>
          </w:tcPr>
          <w:p w14:paraId="0304B64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6" w:space="0" w:color="auto"/>
              <w:left w:val="nil"/>
              <w:bottom w:val="nil"/>
              <w:right w:val="dashSmallGap" w:sz="4" w:space="0" w:color="auto"/>
            </w:tcBorders>
            <w:shd w:val="clear" w:color="auto" w:fill="auto"/>
          </w:tcPr>
          <w:p w14:paraId="66D08280"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6" w:space="0" w:color="auto"/>
              <w:left w:val="dashSmallGap" w:sz="4" w:space="0" w:color="auto"/>
              <w:bottom w:val="nil"/>
              <w:right w:val="nil"/>
            </w:tcBorders>
            <w:shd w:val="clear" w:color="auto" w:fill="auto"/>
          </w:tcPr>
          <w:p w14:paraId="682B4CC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6" w:space="0" w:color="auto"/>
              <w:left w:val="nil"/>
              <w:bottom w:val="nil"/>
              <w:right w:val="dashSmallGap" w:sz="4" w:space="0" w:color="auto"/>
            </w:tcBorders>
            <w:shd w:val="clear" w:color="auto" w:fill="auto"/>
          </w:tcPr>
          <w:p w14:paraId="602C7A4D"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6" w:space="0" w:color="auto"/>
              <w:left w:val="dashSmallGap" w:sz="4" w:space="0" w:color="auto"/>
              <w:bottom w:val="nil"/>
              <w:right w:val="nil"/>
            </w:tcBorders>
            <w:shd w:val="clear" w:color="auto" w:fill="auto"/>
          </w:tcPr>
          <w:p w14:paraId="255CD549"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6" w:space="0" w:color="auto"/>
              <w:left w:val="nil"/>
              <w:bottom w:val="nil"/>
              <w:right w:val="dashSmallGap" w:sz="4" w:space="0" w:color="auto"/>
            </w:tcBorders>
            <w:shd w:val="clear" w:color="auto" w:fill="auto"/>
          </w:tcPr>
          <w:p w14:paraId="756F07E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6" w:space="0" w:color="auto"/>
              <w:left w:val="dashSmallGap" w:sz="4" w:space="0" w:color="auto"/>
              <w:bottom w:val="nil"/>
              <w:right w:val="nil"/>
            </w:tcBorders>
            <w:shd w:val="clear" w:color="auto" w:fill="auto"/>
          </w:tcPr>
          <w:p w14:paraId="3F8F9744" w14:textId="77777777" w:rsidR="00ED5D9C" w:rsidRPr="008D7158" w:rsidRDefault="00414A3A" w:rsidP="00ED5D9C">
            <w:pPr>
              <w:spacing w:before="20" w:after="60" w:line="220" w:lineRule="exact"/>
              <w:ind w:left="57" w:right="57"/>
              <w:rPr>
                <w:rFonts w:ascii="Arial" w:eastAsia="Arial" w:hAnsi="Arial" w:cs="Arial"/>
                <w:color w:val="FF0000"/>
                <w:sz w:val="16"/>
                <w:szCs w:val="16"/>
                <w:lang w:val="pt-BR"/>
              </w:rPr>
            </w:pPr>
            <w:r>
              <w:rPr>
                <w:noProof/>
              </w:rPr>
              <mc:AlternateContent>
                <mc:Choice Requires="wps">
                  <w:drawing>
                    <wp:anchor distT="0" distB="0" distL="114300" distR="114300" simplePos="0" relativeHeight="251766272" behindDoc="0" locked="0" layoutInCell="1" allowOverlap="1" wp14:anchorId="6AC196E3" wp14:editId="1FC67B07">
                      <wp:simplePos x="0" y="0"/>
                      <wp:positionH relativeFrom="column">
                        <wp:posOffset>-502276</wp:posOffset>
                      </wp:positionH>
                      <wp:positionV relativeFrom="paragraph">
                        <wp:posOffset>67310</wp:posOffset>
                      </wp:positionV>
                      <wp:extent cx="660400" cy="171450"/>
                      <wp:effectExtent l="0" t="0" r="6350" b="0"/>
                      <wp:wrapNone/>
                      <wp:docPr id="824" name="テキスト ボックス 8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2EC42" w14:textId="77777777" w:rsidR="007B53F4" w:rsidRPr="00FF2F55" w:rsidRDefault="007B53F4" w:rsidP="00E7255B">
                                  <w:pPr>
                                    <w:pStyle w:val="Web"/>
                                    <w:rPr>
                                      <w:rFonts w:ascii="Arial" w:hAnsi="Arial" w:cs="Arial"/>
                                      <w:b/>
                                      <w:sz w:val="16"/>
                                      <w:szCs w:val="16"/>
                                    </w:rPr>
                                  </w:pPr>
                                  <w:r w:rsidRPr="00FF2F55">
                                    <w:rPr>
                                      <w:rFonts w:ascii="Arial" w:hAnsi="Arial" w:cs="Arial"/>
                                      <w:b/>
                                      <w:color w:val="000000"/>
                                      <w:sz w:val="16"/>
                                      <w:szCs w:val="16"/>
                                    </w:rPr>
                                    <w:t>EMS stops.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196E3" id="テキスト ボックス 824" o:spid="_x0000_s1190" type="#_x0000_t202" style="position:absolute;left:0;text-align:left;margin-left:-39.55pt;margin-top:5.3pt;width:52pt;height:13.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" filled="f" stroked="f">
                      <v:textbox inset="0,0,0,0">
                        <w:txbxContent>
                          <w:p w14:paraId="5A52EC42" w14:textId="77777777" w:rsidR="007B53F4" w:rsidRPr="00FF2F55" w:rsidRDefault="007B53F4" w:rsidP="00E7255B">
                            <w:pPr>
                              <w:pStyle w:val="Web"/>
                              <w:rPr>
                                <w:rFonts w:ascii="Arial" w:hAnsi="Arial" w:cs="Arial"/>
                                <w:b/>
                                <w:sz w:val="16"/>
                                <w:szCs w:val="16"/>
                              </w:rPr>
                            </w:pPr>
                            <w:r w:rsidRPr="00FF2F55">
                              <w:rPr>
                                <w:rFonts w:ascii="Arial" w:hAnsi="Arial" w:cs="Arial"/>
                                <w:b/>
                                <w:color w:val="000000"/>
                                <w:sz w:val="16"/>
                                <w:szCs w:val="16"/>
                              </w:rPr>
                              <w:t>EMS stops.</w:t>
                            </w:r>
                          </w:p>
                        </w:txbxContent>
                      </v:textbox>
                    </v:shape>
                  </w:pict>
                </mc:Fallback>
              </mc:AlternateContent>
            </w:r>
          </w:p>
        </w:tc>
        <w:tc>
          <w:tcPr>
            <w:tcW w:w="485" w:type="dxa"/>
            <w:tcBorders>
              <w:top w:val="single" w:sz="6" w:space="0" w:color="auto"/>
              <w:left w:val="nil"/>
              <w:bottom w:val="nil"/>
              <w:right w:val="dashSmallGap" w:sz="4" w:space="0" w:color="auto"/>
            </w:tcBorders>
          </w:tcPr>
          <w:p w14:paraId="02AADDE7" w14:textId="77777777" w:rsidR="00ED5D9C" w:rsidRPr="008D7158" w:rsidRDefault="00414A3A" w:rsidP="00ED5D9C">
            <w:pPr>
              <w:spacing w:before="20" w:after="60" w:line="220" w:lineRule="exact"/>
              <w:ind w:left="57" w:right="57"/>
              <w:rPr>
                <w:rFonts w:ascii="Arial" w:eastAsia="Arial" w:hAnsi="Arial" w:cs="Arial"/>
                <w:color w:val="FF0000"/>
                <w:sz w:val="16"/>
                <w:szCs w:val="16"/>
                <w:lang w:val="pt-BR"/>
              </w:rPr>
            </w:pPr>
            <w:r>
              <w:rPr>
                <w:noProof/>
              </w:rPr>
              <mc:AlternateContent>
                <mc:Choice Requires="wps">
                  <w:drawing>
                    <wp:anchor distT="0" distB="0" distL="114300" distR="114300" simplePos="0" relativeHeight="251776512" behindDoc="0" locked="0" layoutInCell="1" allowOverlap="1" wp14:anchorId="1C6A78FD" wp14:editId="3BB0334A">
                      <wp:simplePos x="0" y="0"/>
                      <wp:positionH relativeFrom="column">
                        <wp:posOffset>144145</wp:posOffset>
                      </wp:positionH>
                      <wp:positionV relativeFrom="paragraph">
                        <wp:posOffset>-118110</wp:posOffset>
                      </wp:positionV>
                      <wp:extent cx="287655" cy="241935"/>
                      <wp:effectExtent l="0" t="0" r="17145" b="24765"/>
                      <wp:wrapNone/>
                      <wp:docPr id="835" name="爆発 1 8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397AA740" id="爆発 1 835" o:spid="_x0000_s1026" type="#_x0000_t71" style="position:absolute;left:0;text-align:left;margin-left:11.35pt;margin-top:-9.3pt;width:22.65pt;height:19.0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" fillcolor="#7f7f7f" strokecolor="windowText" strokeweight="2pt">
                      <v:path arrowok="t"/>
                    </v:shape>
                  </w:pict>
                </mc:Fallback>
              </mc:AlternateContent>
            </w:r>
          </w:p>
        </w:tc>
        <w:tc>
          <w:tcPr>
            <w:tcW w:w="485" w:type="dxa"/>
            <w:tcBorders>
              <w:top w:val="single" w:sz="6" w:space="0" w:color="auto"/>
              <w:left w:val="dashSmallGap" w:sz="4" w:space="0" w:color="auto"/>
              <w:bottom w:val="nil"/>
              <w:right w:val="nil"/>
            </w:tcBorders>
            <w:shd w:val="clear" w:color="auto" w:fill="auto"/>
          </w:tcPr>
          <w:p w14:paraId="700FA45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6" w:space="0" w:color="auto"/>
              <w:left w:val="nil"/>
              <w:bottom w:val="nil"/>
              <w:right w:val="dashSmallGap" w:sz="4" w:space="0" w:color="auto"/>
            </w:tcBorders>
            <w:shd w:val="clear" w:color="auto" w:fill="auto"/>
          </w:tcPr>
          <w:p w14:paraId="2321352B" w14:textId="77777777" w:rsidR="00ED5D9C" w:rsidRPr="008D7158" w:rsidRDefault="00AA1293" w:rsidP="00ED5D9C">
            <w:pPr>
              <w:spacing w:before="20" w:after="60" w:line="220" w:lineRule="exact"/>
              <w:ind w:left="57" w:right="57"/>
              <w:rPr>
                <w:rFonts w:ascii="Arial" w:eastAsia="Arial" w:hAnsi="Arial" w:cs="Arial"/>
                <w:color w:val="FF0000"/>
                <w:sz w:val="16"/>
                <w:szCs w:val="16"/>
                <w:lang w:val="pt-BR"/>
              </w:rPr>
            </w:pPr>
            <w:r>
              <w:rPr>
                <w:noProof/>
              </w:rPr>
              <mc:AlternateContent>
                <mc:Choice Requires="wps">
                  <w:drawing>
                    <wp:anchor distT="0" distB="0" distL="114300" distR="114300" simplePos="0" relativeHeight="251782656" behindDoc="0" locked="0" layoutInCell="1" allowOverlap="1" wp14:anchorId="71AC6C41" wp14:editId="7EC1F9AA">
                      <wp:simplePos x="0" y="0"/>
                      <wp:positionH relativeFrom="column">
                        <wp:posOffset>-237737</wp:posOffset>
                      </wp:positionH>
                      <wp:positionV relativeFrom="paragraph">
                        <wp:posOffset>60486</wp:posOffset>
                      </wp:positionV>
                      <wp:extent cx="660400" cy="171450"/>
                      <wp:effectExtent l="0" t="0" r="6350" b="0"/>
                      <wp:wrapNone/>
                      <wp:docPr id="838" name="テキスト ボックス 8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D3EFF" w14:textId="77777777" w:rsidR="007B53F4" w:rsidRPr="00FF2F55" w:rsidRDefault="007B53F4" w:rsidP="00414A3A">
                                  <w:pPr>
                                    <w:pStyle w:val="tablehead"/>
                                    <w:spacing w:after="0"/>
                                    <w:rPr>
                                      <w:rFonts w:cs="Arial"/>
                                      <w:sz w:val="16"/>
                                      <w:szCs w:val="16"/>
                                    </w:rPr>
                                  </w:pPr>
                                  <w:r w:rsidRPr="00FF2F55">
                                    <w:rPr>
                                      <w:rFonts w:cs="Arial"/>
                                      <w:color w:val="000000"/>
                                      <w:sz w:val="16"/>
                                      <w:szCs w:val="16"/>
                                    </w:rPr>
                                    <w:t>EMS stops.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C6C41" id="テキスト ボックス 838" o:spid="_x0000_s1191" type="#_x0000_t202" style="position:absolute;left:0;text-align:left;margin-left:-18.7pt;margin-top:4.75pt;width:52pt;height:13.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" filled="f" stroked="f">
                      <v:textbox inset="0,0,0,0">
                        <w:txbxContent>
                          <w:p w14:paraId="0C0D3EFF" w14:textId="77777777" w:rsidR="007B53F4" w:rsidRPr="00FF2F55" w:rsidRDefault="007B53F4" w:rsidP="00414A3A">
                            <w:pPr>
                              <w:pStyle w:val="tablehead"/>
                              <w:spacing w:after="0"/>
                              <w:rPr>
                                <w:rFonts w:cs="Arial"/>
                                <w:sz w:val="16"/>
                                <w:szCs w:val="16"/>
                              </w:rPr>
                            </w:pPr>
                            <w:r w:rsidRPr="00FF2F55">
                              <w:rPr>
                                <w:rFonts w:cs="Arial"/>
                                <w:color w:val="000000"/>
                                <w:sz w:val="16"/>
                                <w:szCs w:val="16"/>
                              </w:rPr>
                              <w:t>EMS stops.</w:t>
                            </w:r>
                          </w:p>
                        </w:txbxContent>
                      </v:textbox>
                    </v:shape>
                  </w:pict>
                </mc:Fallback>
              </mc:AlternateContent>
            </w:r>
          </w:p>
        </w:tc>
        <w:tc>
          <w:tcPr>
            <w:tcW w:w="485" w:type="dxa"/>
            <w:tcBorders>
              <w:top w:val="single" w:sz="6" w:space="0" w:color="auto"/>
              <w:left w:val="dashSmallGap" w:sz="4" w:space="0" w:color="auto"/>
              <w:bottom w:val="nil"/>
              <w:right w:val="nil"/>
            </w:tcBorders>
            <w:shd w:val="clear" w:color="auto" w:fill="auto"/>
          </w:tcPr>
          <w:p w14:paraId="4C0171A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6" w:space="0" w:color="auto"/>
              <w:left w:val="nil"/>
              <w:bottom w:val="nil"/>
              <w:right w:val="nil"/>
            </w:tcBorders>
            <w:shd w:val="clear" w:color="auto" w:fill="auto"/>
          </w:tcPr>
          <w:p w14:paraId="6E714AD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32" w:type="dxa"/>
            <w:tcBorders>
              <w:top w:val="nil"/>
              <w:left w:val="nil"/>
              <w:bottom w:val="nil"/>
              <w:right w:val="single" w:sz="4" w:space="0" w:color="auto"/>
            </w:tcBorders>
            <w:shd w:val="clear" w:color="auto" w:fill="auto"/>
          </w:tcPr>
          <w:p w14:paraId="0B50DEA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r>
      <w:tr w:rsidR="00ED5D9C" w14:paraId="40CE7C82" w14:textId="77777777" w:rsidTr="00EB7B50">
        <w:trPr>
          <w:cantSplit/>
          <w:trHeight w:val="280"/>
        </w:trPr>
        <w:tc>
          <w:tcPr>
            <w:tcW w:w="418" w:type="dxa"/>
            <w:tcBorders>
              <w:top w:val="nil"/>
              <w:left w:val="single" w:sz="4" w:space="0" w:color="auto"/>
              <w:bottom w:val="nil"/>
              <w:right w:val="nil"/>
            </w:tcBorders>
            <w:shd w:val="clear" w:color="auto" w:fill="auto"/>
          </w:tcPr>
          <w:p w14:paraId="61F126CD"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1297" w:type="dxa"/>
            <w:tcBorders>
              <w:top w:val="nil"/>
              <w:left w:val="nil"/>
              <w:bottom w:val="nil"/>
              <w:right w:val="single" w:sz="12" w:space="0" w:color="auto"/>
            </w:tcBorders>
            <w:shd w:val="clear" w:color="auto" w:fill="auto"/>
          </w:tcPr>
          <w:p w14:paraId="7B6A7FA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single" w:sz="12" w:space="0" w:color="auto"/>
              <w:bottom w:val="nil"/>
              <w:right w:val="nil"/>
            </w:tcBorders>
            <w:shd w:val="clear" w:color="auto" w:fill="auto"/>
          </w:tcPr>
          <w:p w14:paraId="3FAF38AD"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401E21FC"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5F0A91E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338CC840"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3AEB1DF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68E9309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54FB1DD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40B40E3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5692BA75"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56081037"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0E62F589"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tcPr>
          <w:p w14:paraId="05723D4C"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0AA64CC0"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28DB27C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7A9303A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75009E4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32" w:type="dxa"/>
            <w:tcBorders>
              <w:top w:val="nil"/>
              <w:left w:val="nil"/>
              <w:bottom w:val="nil"/>
              <w:right w:val="single" w:sz="4" w:space="0" w:color="auto"/>
            </w:tcBorders>
            <w:shd w:val="clear" w:color="auto" w:fill="auto"/>
          </w:tcPr>
          <w:p w14:paraId="33C5A818"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r>
      <w:tr w:rsidR="00ED5D9C" w14:paraId="51C012FD" w14:textId="77777777" w:rsidTr="00EB7B50">
        <w:trPr>
          <w:cantSplit/>
          <w:trHeight w:val="280"/>
        </w:trPr>
        <w:tc>
          <w:tcPr>
            <w:tcW w:w="418" w:type="dxa"/>
            <w:tcBorders>
              <w:top w:val="nil"/>
              <w:left w:val="single" w:sz="4" w:space="0" w:color="auto"/>
              <w:bottom w:val="nil"/>
              <w:right w:val="nil"/>
            </w:tcBorders>
            <w:shd w:val="clear" w:color="auto" w:fill="auto"/>
          </w:tcPr>
          <w:p w14:paraId="4C8B4E42"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1297" w:type="dxa"/>
            <w:tcBorders>
              <w:top w:val="nil"/>
              <w:left w:val="nil"/>
              <w:bottom w:val="nil"/>
              <w:right w:val="single" w:sz="12" w:space="0" w:color="auto"/>
            </w:tcBorders>
            <w:shd w:val="clear" w:color="auto" w:fill="auto"/>
          </w:tcPr>
          <w:p w14:paraId="17461B50"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single" w:sz="12" w:space="0" w:color="auto"/>
              <w:bottom w:val="nil"/>
              <w:right w:val="nil"/>
            </w:tcBorders>
            <w:shd w:val="clear" w:color="auto" w:fill="auto"/>
          </w:tcPr>
          <w:p w14:paraId="77927DA9"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49EBC60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75193B08"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63FA9418"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1F105608"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50C1274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1D0DB03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312E998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63C5B96C"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33674019"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1B12CD1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tcPr>
          <w:p w14:paraId="3B527BD7"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6665BF72"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686E582C"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6C396F1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7266CC45"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32" w:type="dxa"/>
            <w:tcBorders>
              <w:top w:val="nil"/>
              <w:left w:val="nil"/>
              <w:bottom w:val="nil"/>
              <w:right w:val="single" w:sz="4" w:space="0" w:color="auto"/>
            </w:tcBorders>
            <w:shd w:val="clear" w:color="auto" w:fill="auto"/>
          </w:tcPr>
          <w:p w14:paraId="6CB75EE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r>
      <w:tr w:rsidR="00ED5D9C" w14:paraId="1EE565E5" w14:textId="77777777" w:rsidTr="00EB7B50">
        <w:trPr>
          <w:cantSplit/>
          <w:trHeight w:val="280"/>
        </w:trPr>
        <w:tc>
          <w:tcPr>
            <w:tcW w:w="418" w:type="dxa"/>
            <w:tcBorders>
              <w:top w:val="nil"/>
              <w:left w:val="single" w:sz="4" w:space="0" w:color="auto"/>
              <w:bottom w:val="nil"/>
              <w:right w:val="nil"/>
            </w:tcBorders>
            <w:shd w:val="clear" w:color="auto" w:fill="auto"/>
          </w:tcPr>
          <w:p w14:paraId="50A55CBC"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1297" w:type="dxa"/>
            <w:tcBorders>
              <w:top w:val="nil"/>
              <w:left w:val="nil"/>
              <w:bottom w:val="nil"/>
              <w:right w:val="single" w:sz="12" w:space="0" w:color="auto"/>
            </w:tcBorders>
            <w:shd w:val="clear" w:color="auto" w:fill="auto"/>
          </w:tcPr>
          <w:p w14:paraId="72E3768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single" w:sz="12" w:space="0" w:color="auto"/>
              <w:bottom w:val="nil"/>
              <w:right w:val="nil"/>
            </w:tcBorders>
            <w:shd w:val="clear" w:color="auto" w:fill="auto"/>
          </w:tcPr>
          <w:p w14:paraId="1B4812C2"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370468F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3F3C2A1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02289EF0"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6B660F1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455DBE2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38548BA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1E7E42F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6CDBA12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40C2EB9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10D54BE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tcPr>
          <w:p w14:paraId="61CD0E3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12A8450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5C6C0117"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3672C55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6C0A8435"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32" w:type="dxa"/>
            <w:tcBorders>
              <w:top w:val="nil"/>
              <w:left w:val="nil"/>
              <w:bottom w:val="nil"/>
              <w:right w:val="single" w:sz="4" w:space="0" w:color="auto"/>
            </w:tcBorders>
            <w:shd w:val="clear" w:color="auto" w:fill="auto"/>
          </w:tcPr>
          <w:p w14:paraId="6A7ED605"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r>
      <w:tr w:rsidR="00ED5D9C" w14:paraId="7D1DDCAF" w14:textId="77777777" w:rsidTr="00EB7B50">
        <w:trPr>
          <w:cantSplit/>
          <w:trHeight w:val="280"/>
        </w:trPr>
        <w:tc>
          <w:tcPr>
            <w:tcW w:w="418" w:type="dxa"/>
            <w:tcBorders>
              <w:top w:val="nil"/>
              <w:left w:val="single" w:sz="4" w:space="0" w:color="auto"/>
              <w:bottom w:val="nil"/>
              <w:right w:val="nil"/>
            </w:tcBorders>
            <w:shd w:val="clear" w:color="auto" w:fill="auto"/>
          </w:tcPr>
          <w:p w14:paraId="6182C12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1297" w:type="dxa"/>
            <w:tcBorders>
              <w:top w:val="nil"/>
              <w:left w:val="nil"/>
              <w:bottom w:val="nil"/>
              <w:right w:val="single" w:sz="12" w:space="0" w:color="auto"/>
            </w:tcBorders>
            <w:shd w:val="clear" w:color="auto" w:fill="auto"/>
          </w:tcPr>
          <w:p w14:paraId="7037FF0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single" w:sz="12" w:space="0" w:color="auto"/>
              <w:bottom w:val="nil"/>
              <w:right w:val="nil"/>
            </w:tcBorders>
            <w:shd w:val="clear" w:color="auto" w:fill="auto"/>
          </w:tcPr>
          <w:p w14:paraId="2F3EB869"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14354F1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5C28E380"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27AC88C8"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21082DFC"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51D8E168"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084C29D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6CEE4637"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0C08AAC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438BBB34"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629994D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tcPr>
          <w:p w14:paraId="38F05CA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781FCE0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7730E94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2A72C5F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1021D8AC"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32" w:type="dxa"/>
            <w:tcBorders>
              <w:top w:val="nil"/>
              <w:left w:val="nil"/>
              <w:bottom w:val="nil"/>
              <w:right w:val="single" w:sz="4" w:space="0" w:color="auto"/>
            </w:tcBorders>
            <w:shd w:val="clear" w:color="auto" w:fill="auto"/>
          </w:tcPr>
          <w:p w14:paraId="7D81F195"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r>
      <w:tr w:rsidR="00ED5D9C" w14:paraId="39FE1571" w14:textId="77777777" w:rsidTr="00EB7B50">
        <w:trPr>
          <w:cantSplit/>
          <w:trHeight w:val="280"/>
        </w:trPr>
        <w:tc>
          <w:tcPr>
            <w:tcW w:w="418" w:type="dxa"/>
            <w:tcBorders>
              <w:top w:val="nil"/>
              <w:left w:val="single" w:sz="4" w:space="0" w:color="auto"/>
              <w:bottom w:val="nil"/>
              <w:right w:val="nil"/>
            </w:tcBorders>
            <w:shd w:val="clear" w:color="auto" w:fill="auto"/>
          </w:tcPr>
          <w:p w14:paraId="7DA813A4"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1297" w:type="dxa"/>
            <w:tcBorders>
              <w:top w:val="nil"/>
              <w:left w:val="nil"/>
              <w:bottom w:val="nil"/>
              <w:right w:val="single" w:sz="12" w:space="0" w:color="auto"/>
            </w:tcBorders>
            <w:shd w:val="clear" w:color="auto" w:fill="auto"/>
          </w:tcPr>
          <w:p w14:paraId="3406745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single" w:sz="12" w:space="0" w:color="auto"/>
              <w:bottom w:val="nil"/>
              <w:right w:val="nil"/>
            </w:tcBorders>
            <w:shd w:val="clear" w:color="auto" w:fill="auto"/>
          </w:tcPr>
          <w:p w14:paraId="76A9E78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6F23E92D"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4FB559F5"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7B48FA85"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39BFBD7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0BD3A572"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517EB08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0446E1A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2E4C208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3989D3B5"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778BA4B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tcPr>
          <w:p w14:paraId="433AD1C7"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428E9C47"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740E3997"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60C441F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6423F1D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32" w:type="dxa"/>
            <w:tcBorders>
              <w:top w:val="nil"/>
              <w:left w:val="nil"/>
              <w:bottom w:val="nil"/>
              <w:right w:val="single" w:sz="4" w:space="0" w:color="auto"/>
            </w:tcBorders>
            <w:shd w:val="clear" w:color="auto" w:fill="auto"/>
          </w:tcPr>
          <w:p w14:paraId="520236D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r>
      <w:tr w:rsidR="00ED5D9C" w14:paraId="7251A8CE" w14:textId="77777777" w:rsidTr="00EB7B50">
        <w:trPr>
          <w:cantSplit/>
          <w:trHeight w:val="280"/>
        </w:trPr>
        <w:tc>
          <w:tcPr>
            <w:tcW w:w="418" w:type="dxa"/>
            <w:tcBorders>
              <w:top w:val="nil"/>
              <w:left w:val="single" w:sz="4" w:space="0" w:color="auto"/>
              <w:bottom w:val="nil"/>
              <w:right w:val="nil"/>
            </w:tcBorders>
            <w:shd w:val="clear" w:color="auto" w:fill="auto"/>
          </w:tcPr>
          <w:p w14:paraId="6389734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1297" w:type="dxa"/>
            <w:tcBorders>
              <w:top w:val="nil"/>
              <w:left w:val="nil"/>
              <w:bottom w:val="nil"/>
              <w:right w:val="single" w:sz="12" w:space="0" w:color="auto"/>
            </w:tcBorders>
            <w:shd w:val="clear" w:color="auto" w:fill="auto"/>
          </w:tcPr>
          <w:p w14:paraId="2B17715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single" w:sz="12" w:space="0" w:color="auto"/>
              <w:bottom w:val="nil"/>
              <w:right w:val="nil"/>
            </w:tcBorders>
            <w:shd w:val="clear" w:color="auto" w:fill="auto"/>
          </w:tcPr>
          <w:p w14:paraId="3D63B939"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35C5966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7827A6F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243D1864"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56DD72E4"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088D885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38B55B6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208190A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2596727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17B304D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49CEA239"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tcPr>
          <w:p w14:paraId="17323BED"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7D31B70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77488A9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34FADD6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170C00E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32" w:type="dxa"/>
            <w:tcBorders>
              <w:top w:val="nil"/>
              <w:left w:val="nil"/>
              <w:bottom w:val="nil"/>
              <w:right w:val="single" w:sz="4" w:space="0" w:color="auto"/>
            </w:tcBorders>
            <w:shd w:val="clear" w:color="auto" w:fill="auto"/>
          </w:tcPr>
          <w:p w14:paraId="428B3A8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r>
      <w:tr w:rsidR="00ED5D9C" w14:paraId="108803CE" w14:textId="77777777" w:rsidTr="00EB7B50">
        <w:trPr>
          <w:cantSplit/>
          <w:trHeight w:val="280"/>
        </w:trPr>
        <w:tc>
          <w:tcPr>
            <w:tcW w:w="418" w:type="dxa"/>
            <w:tcBorders>
              <w:top w:val="nil"/>
              <w:left w:val="single" w:sz="4" w:space="0" w:color="auto"/>
              <w:bottom w:val="nil"/>
              <w:right w:val="nil"/>
            </w:tcBorders>
            <w:shd w:val="clear" w:color="auto" w:fill="auto"/>
          </w:tcPr>
          <w:p w14:paraId="41C5DD8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1297" w:type="dxa"/>
            <w:tcBorders>
              <w:top w:val="nil"/>
              <w:left w:val="nil"/>
              <w:bottom w:val="nil"/>
              <w:right w:val="single" w:sz="12" w:space="0" w:color="auto"/>
            </w:tcBorders>
            <w:shd w:val="clear" w:color="auto" w:fill="auto"/>
          </w:tcPr>
          <w:p w14:paraId="5ED02CB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single" w:sz="12" w:space="0" w:color="auto"/>
              <w:bottom w:val="nil"/>
              <w:right w:val="nil"/>
            </w:tcBorders>
            <w:shd w:val="clear" w:color="auto" w:fill="auto"/>
          </w:tcPr>
          <w:p w14:paraId="7350CD9C"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7DECC50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7F501C12"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3F51E017"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430EAE7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254707F5"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310912D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44250EA9"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5CB03E9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705DEE7C"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5E92FDC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tcPr>
          <w:p w14:paraId="481DFF4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41D70DAD"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7234793D"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621C1FB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6BFA2B7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32" w:type="dxa"/>
            <w:tcBorders>
              <w:top w:val="nil"/>
              <w:left w:val="nil"/>
              <w:bottom w:val="nil"/>
              <w:right w:val="single" w:sz="4" w:space="0" w:color="auto"/>
            </w:tcBorders>
            <w:shd w:val="clear" w:color="auto" w:fill="auto"/>
          </w:tcPr>
          <w:p w14:paraId="77624899"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r>
      <w:tr w:rsidR="00ED5D9C" w14:paraId="3A4EA8E8" w14:textId="77777777" w:rsidTr="009446EE">
        <w:trPr>
          <w:cantSplit/>
          <w:trHeight w:val="280"/>
        </w:trPr>
        <w:tc>
          <w:tcPr>
            <w:tcW w:w="418" w:type="dxa"/>
            <w:tcBorders>
              <w:top w:val="nil"/>
              <w:left w:val="single" w:sz="4" w:space="0" w:color="auto"/>
              <w:bottom w:val="nil"/>
              <w:right w:val="nil"/>
            </w:tcBorders>
            <w:shd w:val="clear" w:color="auto" w:fill="auto"/>
          </w:tcPr>
          <w:p w14:paraId="4D06B0C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1297" w:type="dxa"/>
            <w:tcBorders>
              <w:top w:val="nil"/>
              <w:left w:val="nil"/>
              <w:bottom w:val="nil"/>
              <w:right w:val="single" w:sz="12" w:space="0" w:color="auto"/>
            </w:tcBorders>
            <w:shd w:val="clear" w:color="auto" w:fill="auto"/>
          </w:tcPr>
          <w:p w14:paraId="14B9A6C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single" w:sz="12" w:space="0" w:color="auto"/>
              <w:bottom w:val="nil"/>
              <w:right w:val="nil"/>
            </w:tcBorders>
            <w:shd w:val="clear" w:color="auto" w:fill="auto"/>
          </w:tcPr>
          <w:p w14:paraId="3140E9C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22545E7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19B7D9E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3D2F96B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65B5A080"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03DB4D48"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0F308386"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53326047"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4EA4714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1599FFA5"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4FF10A6C"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tcPr>
          <w:p w14:paraId="6D29B4E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740D58A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dashSmallGap" w:sz="4" w:space="0" w:color="auto"/>
            </w:tcBorders>
            <w:shd w:val="clear" w:color="auto" w:fill="auto"/>
          </w:tcPr>
          <w:p w14:paraId="3F0E158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nil"/>
              <w:right w:val="nil"/>
            </w:tcBorders>
            <w:shd w:val="clear" w:color="auto" w:fill="auto"/>
          </w:tcPr>
          <w:p w14:paraId="1A5D557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nil"/>
              <w:right w:val="nil"/>
            </w:tcBorders>
            <w:shd w:val="clear" w:color="auto" w:fill="auto"/>
          </w:tcPr>
          <w:p w14:paraId="09A51D50"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32" w:type="dxa"/>
            <w:tcBorders>
              <w:top w:val="nil"/>
              <w:left w:val="nil"/>
              <w:bottom w:val="nil"/>
              <w:right w:val="single" w:sz="4" w:space="0" w:color="auto"/>
            </w:tcBorders>
            <w:shd w:val="clear" w:color="auto" w:fill="auto"/>
          </w:tcPr>
          <w:p w14:paraId="1E62406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r>
      <w:tr w:rsidR="00ED5D9C" w14:paraId="6449C4DA" w14:textId="77777777" w:rsidTr="009446EE">
        <w:trPr>
          <w:cantSplit/>
          <w:trHeight w:val="280"/>
        </w:trPr>
        <w:tc>
          <w:tcPr>
            <w:tcW w:w="418" w:type="dxa"/>
            <w:tcBorders>
              <w:top w:val="nil"/>
              <w:left w:val="single" w:sz="4" w:space="0" w:color="auto"/>
              <w:bottom w:val="nil"/>
              <w:right w:val="nil"/>
            </w:tcBorders>
            <w:shd w:val="clear" w:color="auto" w:fill="auto"/>
          </w:tcPr>
          <w:p w14:paraId="76B2AA2A"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1297" w:type="dxa"/>
            <w:tcBorders>
              <w:top w:val="nil"/>
              <w:left w:val="nil"/>
              <w:bottom w:val="single" w:sz="12" w:space="0" w:color="auto"/>
              <w:right w:val="single" w:sz="12" w:space="0" w:color="auto"/>
            </w:tcBorders>
            <w:shd w:val="clear" w:color="auto" w:fill="auto"/>
          </w:tcPr>
          <w:p w14:paraId="3F36FDF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single" w:sz="12" w:space="0" w:color="auto"/>
              <w:bottom w:val="single" w:sz="12" w:space="0" w:color="auto"/>
              <w:right w:val="nil"/>
            </w:tcBorders>
            <w:shd w:val="clear" w:color="auto" w:fill="auto"/>
          </w:tcPr>
          <w:p w14:paraId="3BB9344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12" w:space="0" w:color="auto"/>
              <w:right w:val="nil"/>
            </w:tcBorders>
            <w:shd w:val="clear" w:color="auto" w:fill="auto"/>
          </w:tcPr>
          <w:p w14:paraId="4B189D28"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12" w:space="0" w:color="auto"/>
              <w:right w:val="nil"/>
            </w:tcBorders>
            <w:shd w:val="clear" w:color="auto" w:fill="auto"/>
          </w:tcPr>
          <w:p w14:paraId="0A51D4F0"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12" w:space="0" w:color="auto"/>
              <w:right w:val="nil"/>
            </w:tcBorders>
            <w:shd w:val="clear" w:color="auto" w:fill="auto"/>
          </w:tcPr>
          <w:p w14:paraId="0062A0A8"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12" w:space="0" w:color="auto"/>
              <w:right w:val="nil"/>
            </w:tcBorders>
            <w:shd w:val="clear" w:color="auto" w:fill="auto"/>
          </w:tcPr>
          <w:p w14:paraId="62B9F99D"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12" w:space="0" w:color="auto"/>
              <w:right w:val="dashSmallGap" w:sz="4" w:space="0" w:color="auto"/>
            </w:tcBorders>
            <w:shd w:val="clear" w:color="auto" w:fill="auto"/>
          </w:tcPr>
          <w:p w14:paraId="13A9D8CD"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single" w:sz="12" w:space="0" w:color="auto"/>
              <w:right w:val="nil"/>
            </w:tcBorders>
            <w:shd w:val="clear" w:color="auto" w:fill="auto"/>
          </w:tcPr>
          <w:p w14:paraId="75EEED6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12" w:space="0" w:color="auto"/>
              <w:right w:val="dashSmallGap" w:sz="4" w:space="0" w:color="auto"/>
            </w:tcBorders>
            <w:shd w:val="clear" w:color="auto" w:fill="auto"/>
          </w:tcPr>
          <w:p w14:paraId="6A15E2A7"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single" w:sz="12" w:space="0" w:color="auto"/>
              <w:right w:val="nil"/>
            </w:tcBorders>
            <w:shd w:val="clear" w:color="auto" w:fill="auto"/>
          </w:tcPr>
          <w:p w14:paraId="64A50BE3"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12" w:space="0" w:color="auto"/>
              <w:right w:val="dashSmallGap" w:sz="4" w:space="0" w:color="auto"/>
            </w:tcBorders>
            <w:shd w:val="clear" w:color="auto" w:fill="auto"/>
          </w:tcPr>
          <w:p w14:paraId="2AC600E5"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single" w:sz="12" w:space="0" w:color="auto"/>
              <w:right w:val="nil"/>
            </w:tcBorders>
            <w:shd w:val="clear" w:color="auto" w:fill="auto"/>
          </w:tcPr>
          <w:p w14:paraId="091D2D95"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12" w:space="0" w:color="auto"/>
              <w:right w:val="dashSmallGap" w:sz="4" w:space="0" w:color="auto"/>
            </w:tcBorders>
          </w:tcPr>
          <w:p w14:paraId="3F6A5F2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single" w:sz="12" w:space="0" w:color="auto"/>
              <w:right w:val="nil"/>
            </w:tcBorders>
            <w:shd w:val="clear" w:color="auto" w:fill="auto"/>
          </w:tcPr>
          <w:p w14:paraId="6ED24E6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12" w:space="0" w:color="auto"/>
              <w:right w:val="dashSmallGap" w:sz="4" w:space="0" w:color="auto"/>
            </w:tcBorders>
            <w:shd w:val="clear" w:color="auto" w:fill="auto"/>
          </w:tcPr>
          <w:p w14:paraId="1517F9A7"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dashSmallGap" w:sz="4" w:space="0" w:color="auto"/>
              <w:bottom w:val="single" w:sz="12" w:space="0" w:color="auto"/>
              <w:right w:val="nil"/>
            </w:tcBorders>
            <w:shd w:val="clear" w:color="auto" w:fill="auto"/>
          </w:tcPr>
          <w:p w14:paraId="53D142ED"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nil"/>
              <w:left w:val="nil"/>
              <w:bottom w:val="single" w:sz="12" w:space="0" w:color="auto"/>
              <w:right w:val="nil"/>
            </w:tcBorders>
            <w:shd w:val="clear" w:color="auto" w:fill="auto"/>
          </w:tcPr>
          <w:p w14:paraId="1E014DF9"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32" w:type="dxa"/>
            <w:tcBorders>
              <w:top w:val="nil"/>
              <w:left w:val="nil"/>
              <w:bottom w:val="nil"/>
              <w:right w:val="single" w:sz="4" w:space="0" w:color="auto"/>
            </w:tcBorders>
            <w:shd w:val="clear" w:color="auto" w:fill="auto"/>
          </w:tcPr>
          <w:p w14:paraId="33191510"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r>
      <w:tr w:rsidR="00ED5D9C" w14:paraId="1852BAF2" w14:textId="77777777" w:rsidTr="009446EE">
        <w:trPr>
          <w:cantSplit/>
          <w:trHeight w:val="280"/>
        </w:trPr>
        <w:tc>
          <w:tcPr>
            <w:tcW w:w="418" w:type="dxa"/>
            <w:tcBorders>
              <w:top w:val="nil"/>
              <w:left w:val="single" w:sz="4" w:space="0" w:color="auto"/>
              <w:bottom w:val="nil"/>
              <w:right w:val="single" w:sz="4" w:space="0" w:color="auto"/>
            </w:tcBorders>
            <w:shd w:val="clear" w:color="auto" w:fill="auto"/>
          </w:tcPr>
          <w:p w14:paraId="7D11C851" w14:textId="77777777" w:rsidR="00ED5D9C" w:rsidRPr="008D7158" w:rsidRDefault="00ED5D9C" w:rsidP="00ED5D9C">
            <w:pPr>
              <w:spacing w:before="20" w:after="60" w:line="220" w:lineRule="exact"/>
              <w:ind w:left="57" w:right="57"/>
              <w:rPr>
                <w:rFonts w:ascii="ＭＳ 明朝" w:hAnsi="ＭＳ 明朝" w:cs="Arial"/>
                <w:sz w:val="16"/>
                <w:szCs w:val="16"/>
                <w:lang w:val="pt-BR"/>
              </w:rPr>
            </w:pPr>
          </w:p>
        </w:tc>
        <w:tc>
          <w:tcPr>
            <w:tcW w:w="1297" w:type="dxa"/>
            <w:tcBorders>
              <w:top w:val="single" w:sz="12" w:space="0" w:color="auto"/>
              <w:left w:val="single" w:sz="4" w:space="0" w:color="auto"/>
              <w:bottom w:val="single" w:sz="4" w:space="0" w:color="auto"/>
              <w:right w:val="single" w:sz="4" w:space="0" w:color="auto"/>
            </w:tcBorders>
            <w:shd w:val="clear" w:color="auto" w:fill="auto"/>
          </w:tcPr>
          <w:p w14:paraId="2E3EC58F" w14:textId="77777777" w:rsidR="00ED5D9C" w:rsidRPr="00B777C9" w:rsidRDefault="00FF2F55" w:rsidP="00876616">
            <w:pPr>
              <w:spacing w:before="20" w:after="60" w:line="220" w:lineRule="exact"/>
              <w:ind w:left="57" w:right="57"/>
              <w:rPr>
                <w:rFonts w:ascii="Arial" w:hAnsi="Arial" w:cs="Arial"/>
                <w:sz w:val="16"/>
                <w:szCs w:val="16"/>
                <w:highlight w:val="yellow"/>
                <w:lang w:val="pt-BR"/>
              </w:rPr>
            </w:pPr>
            <w:r w:rsidRPr="00B777C9">
              <w:rPr>
                <w:rFonts w:ascii="Arial" w:hAnsi="Arial" w:cs="Arial"/>
                <w:sz w:val="16"/>
                <w:szCs w:val="16"/>
                <w:lang w:val="pt-BR"/>
              </w:rPr>
              <w:t>Number of cores online</w:t>
            </w:r>
          </w:p>
        </w:tc>
        <w:tc>
          <w:tcPr>
            <w:tcW w:w="2910" w:type="dxa"/>
            <w:gridSpan w:val="6"/>
            <w:tcBorders>
              <w:top w:val="single" w:sz="12" w:space="0" w:color="auto"/>
              <w:left w:val="single" w:sz="4" w:space="0" w:color="auto"/>
              <w:bottom w:val="single" w:sz="4" w:space="0" w:color="auto"/>
              <w:right w:val="single" w:sz="6" w:space="0" w:color="auto"/>
            </w:tcBorders>
            <w:shd w:val="clear" w:color="auto" w:fill="auto"/>
          </w:tcPr>
          <w:p w14:paraId="392DDBC9" w14:textId="77777777" w:rsidR="00ED5D9C" w:rsidRPr="00B777C9" w:rsidRDefault="00FF2F55" w:rsidP="00ED5D9C">
            <w:pPr>
              <w:spacing w:before="20" w:after="60" w:line="220" w:lineRule="exact"/>
              <w:ind w:right="57"/>
              <w:jc w:val="center"/>
              <w:rPr>
                <w:rFonts w:ascii="Arial" w:eastAsia="Arial" w:hAnsi="Arial" w:cs="Arial"/>
                <w:sz w:val="16"/>
                <w:szCs w:val="16"/>
                <w:lang w:val="pt-BR"/>
              </w:rPr>
            </w:pPr>
            <w:r w:rsidRPr="00B777C9">
              <w:rPr>
                <w:rFonts w:ascii="Arial" w:hAnsi="Arial" w:cs="Arial"/>
                <w:sz w:val="16"/>
                <w:szCs w:val="16"/>
                <w:lang w:val="pt-BR"/>
              </w:rPr>
              <w:t>4</w:t>
            </w:r>
          </w:p>
        </w:tc>
        <w:tc>
          <w:tcPr>
            <w:tcW w:w="970" w:type="dxa"/>
            <w:gridSpan w:val="2"/>
            <w:tcBorders>
              <w:top w:val="single" w:sz="12" w:space="0" w:color="auto"/>
              <w:left w:val="single" w:sz="6" w:space="0" w:color="auto"/>
              <w:bottom w:val="single" w:sz="4" w:space="0" w:color="auto"/>
              <w:right w:val="single" w:sz="6" w:space="0" w:color="auto"/>
            </w:tcBorders>
            <w:shd w:val="clear" w:color="auto" w:fill="auto"/>
          </w:tcPr>
          <w:p w14:paraId="2F5589E2" w14:textId="77777777" w:rsidR="00ED5D9C" w:rsidRPr="00B777C9" w:rsidRDefault="00FF2F55" w:rsidP="00ED5D9C">
            <w:pPr>
              <w:spacing w:before="20" w:after="60" w:line="220" w:lineRule="exact"/>
              <w:ind w:right="57"/>
              <w:jc w:val="center"/>
              <w:rPr>
                <w:rFonts w:ascii="Arial" w:eastAsia="Arial" w:hAnsi="Arial" w:cs="Arial"/>
                <w:sz w:val="16"/>
                <w:szCs w:val="16"/>
                <w:lang w:val="pt-BR"/>
              </w:rPr>
            </w:pPr>
            <w:r w:rsidRPr="00B777C9">
              <w:rPr>
                <w:rFonts w:ascii="Arial" w:hAnsi="Arial" w:cs="Arial"/>
                <w:sz w:val="16"/>
                <w:szCs w:val="16"/>
                <w:lang w:val="pt-BR"/>
              </w:rPr>
              <w:t>1</w:t>
            </w:r>
          </w:p>
        </w:tc>
        <w:tc>
          <w:tcPr>
            <w:tcW w:w="970" w:type="dxa"/>
            <w:gridSpan w:val="2"/>
            <w:tcBorders>
              <w:top w:val="single" w:sz="12" w:space="0" w:color="auto"/>
              <w:left w:val="single" w:sz="6" w:space="0" w:color="auto"/>
              <w:bottom w:val="single" w:sz="4" w:space="0" w:color="auto"/>
              <w:right w:val="single" w:sz="4" w:space="0" w:color="auto"/>
            </w:tcBorders>
            <w:shd w:val="clear" w:color="auto" w:fill="auto"/>
          </w:tcPr>
          <w:p w14:paraId="7F977119" w14:textId="77777777" w:rsidR="00ED5D9C" w:rsidRPr="00B777C9" w:rsidRDefault="00FF2F55" w:rsidP="00ED5D9C">
            <w:pPr>
              <w:spacing w:before="20" w:after="60" w:line="220" w:lineRule="exact"/>
              <w:ind w:right="57"/>
              <w:jc w:val="center"/>
              <w:rPr>
                <w:rFonts w:ascii="Arial" w:eastAsia="Arial" w:hAnsi="Arial" w:cs="Arial"/>
                <w:sz w:val="16"/>
                <w:szCs w:val="16"/>
                <w:lang w:val="pt-BR"/>
              </w:rPr>
            </w:pPr>
            <w:r w:rsidRPr="00B777C9">
              <w:rPr>
                <w:rFonts w:ascii="Arial" w:hAnsi="Arial" w:cs="Arial"/>
                <w:sz w:val="16"/>
                <w:szCs w:val="16"/>
                <w:lang w:val="pt-BR"/>
              </w:rPr>
              <w:t>4</w:t>
            </w:r>
          </w:p>
        </w:tc>
        <w:tc>
          <w:tcPr>
            <w:tcW w:w="970" w:type="dxa"/>
            <w:gridSpan w:val="2"/>
            <w:tcBorders>
              <w:top w:val="single" w:sz="12" w:space="0" w:color="auto"/>
              <w:left w:val="single" w:sz="4" w:space="0" w:color="auto"/>
              <w:bottom w:val="single" w:sz="4" w:space="0" w:color="auto"/>
              <w:right w:val="single" w:sz="4" w:space="0" w:color="auto"/>
            </w:tcBorders>
            <w:shd w:val="clear" w:color="auto" w:fill="auto"/>
          </w:tcPr>
          <w:p w14:paraId="6FDACFA7" w14:textId="77777777" w:rsidR="00ED5D9C" w:rsidRPr="00B777C9" w:rsidRDefault="00FF2F55" w:rsidP="00ED5D9C">
            <w:pPr>
              <w:spacing w:before="20" w:after="60" w:line="220" w:lineRule="exact"/>
              <w:ind w:right="57"/>
              <w:jc w:val="center"/>
              <w:rPr>
                <w:rFonts w:ascii="Arial" w:eastAsia="Arial" w:hAnsi="Arial" w:cs="Arial"/>
                <w:color w:val="FF0000"/>
                <w:sz w:val="16"/>
                <w:szCs w:val="16"/>
                <w:lang w:val="pt-BR"/>
              </w:rPr>
            </w:pPr>
            <w:r w:rsidRPr="00B777C9">
              <w:rPr>
                <w:rFonts w:ascii="Arial" w:hAnsi="Arial" w:cs="Arial"/>
                <w:sz w:val="16"/>
                <w:szCs w:val="16"/>
                <w:lang w:val="pt-BR"/>
              </w:rPr>
              <w:t>1</w:t>
            </w:r>
          </w:p>
        </w:tc>
        <w:tc>
          <w:tcPr>
            <w:tcW w:w="970" w:type="dxa"/>
            <w:gridSpan w:val="2"/>
            <w:tcBorders>
              <w:top w:val="single" w:sz="12" w:space="0" w:color="auto"/>
              <w:left w:val="single" w:sz="4" w:space="0" w:color="auto"/>
              <w:bottom w:val="single" w:sz="4" w:space="0" w:color="auto"/>
              <w:right w:val="single" w:sz="4" w:space="0" w:color="auto"/>
            </w:tcBorders>
            <w:shd w:val="clear" w:color="auto" w:fill="auto"/>
          </w:tcPr>
          <w:p w14:paraId="385D385F" w14:textId="77777777" w:rsidR="00ED5D9C" w:rsidRPr="00B777C9" w:rsidRDefault="00FF2F55" w:rsidP="00ED5D9C">
            <w:pPr>
              <w:spacing w:before="20" w:after="60" w:line="220" w:lineRule="exact"/>
              <w:ind w:right="57"/>
              <w:jc w:val="center"/>
              <w:rPr>
                <w:rFonts w:ascii="Arial" w:eastAsia="Arial" w:hAnsi="Arial" w:cs="Arial"/>
                <w:sz w:val="16"/>
                <w:szCs w:val="16"/>
                <w:lang w:val="pt-BR"/>
              </w:rPr>
            </w:pPr>
            <w:r w:rsidRPr="00B777C9">
              <w:rPr>
                <w:rFonts w:ascii="Arial" w:hAnsi="Arial" w:cs="Arial"/>
                <w:sz w:val="16"/>
                <w:szCs w:val="16"/>
                <w:lang w:val="pt-BR"/>
              </w:rPr>
              <w:t>4</w:t>
            </w:r>
          </w:p>
        </w:tc>
        <w:tc>
          <w:tcPr>
            <w:tcW w:w="970" w:type="dxa"/>
            <w:gridSpan w:val="2"/>
            <w:tcBorders>
              <w:top w:val="single" w:sz="12" w:space="0" w:color="auto"/>
              <w:left w:val="single" w:sz="4" w:space="0" w:color="auto"/>
              <w:bottom w:val="single" w:sz="4" w:space="0" w:color="auto"/>
              <w:right w:val="single" w:sz="4" w:space="0" w:color="auto"/>
            </w:tcBorders>
            <w:shd w:val="clear" w:color="auto" w:fill="auto"/>
          </w:tcPr>
          <w:p w14:paraId="6B487458" w14:textId="77777777" w:rsidR="00ED5D9C" w:rsidRPr="00B777C9" w:rsidRDefault="00FF2F55" w:rsidP="00ED5D9C">
            <w:pPr>
              <w:spacing w:before="20" w:after="60" w:line="220" w:lineRule="exact"/>
              <w:ind w:right="57"/>
              <w:jc w:val="center"/>
              <w:rPr>
                <w:rFonts w:ascii="Arial" w:eastAsia="Arial" w:hAnsi="Arial" w:cs="Arial"/>
                <w:color w:val="FF0000"/>
                <w:sz w:val="16"/>
                <w:szCs w:val="16"/>
                <w:lang w:val="pt-BR"/>
              </w:rPr>
            </w:pPr>
            <w:r w:rsidRPr="00B777C9">
              <w:rPr>
                <w:rFonts w:ascii="Arial" w:hAnsi="Arial" w:cs="Arial"/>
                <w:sz w:val="16"/>
                <w:szCs w:val="16"/>
                <w:lang w:val="pt-BR"/>
              </w:rPr>
              <w:t>1</w:t>
            </w:r>
          </w:p>
        </w:tc>
        <w:tc>
          <w:tcPr>
            <w:tcW w:w="432" w:type="dxa"/>
            <w:tcBorders>
              <w:top w:val="nil"/>
              <w:left w:val="single" w:sz="4" w:space="0" w:color="auto"/>
              <w:bottom w:val="nil"/>
              <w:right w:val="single" w:sz="4" w:space="0" w:color="auto"/>
            </w:tcBorders>
            <w:shd w:val="clear" w:color="auto" w:fill="auto"/>
          </w:tcPr>
          <w:p w14:paraId="55A43A05"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r>
      <w:tr w:rsidR="00ED5D9C" w14:paraId="10271800" w14:textId="77777777" w:rsidTr="00EB7B50">
        <w:trPr>
          <w:cantSplit/>
          <w:trHeight w:val="280"/>
        </w:trPr>
        <w:tc>
          <w:tcPr>
            <w:tcW w:w="418" w:type="dxa"/>
            <w:tcBorders>
              <w:top w:val="nil"/>
              <w:left w:val="single" w:sz="4" w:space="0" w:color="auto"/>
              <w:bottom w:val="nil"/>
              <w:right w:val="single" w:sz="4" w:space="0" w:color="auto"/>
            </w:tcBorders>
            <w:shd w:val="clear" w:color="auto" w:fill="auto"/>
          </w:tcPr>
          <w:p w14:paraId="38DA8352" w14:textId="77777777" w:rsidR="00ED5D9C" w:rsidRPr="008D7158"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31ECBD7A" w14:textId="77777777" w:rsidR="00ED5D9C" w:rsidRPr="00B777C9" w:rsidRDefault="00FF2F55" w:rsidP="00876616">
            <w:pPr>
              <w:spacing w:before="20" w:after="60" w:line="220" w:lineRule="exact"/>
              <w:ind w:left="57" w:right="57"/>
              <w:rPr>
                <w:rFonts w:ascii="Arial" w:eastAsia="Arial" w:hAnsi="Arial" w:cs="Arial"/>
                <w:sz w:val="16"/>
                <w:szCs w:val="16"/>
                <w:highlight w:val="yellow"/>
                <w:lang w:val="pt-BR"/>
              </w:rPr>
            </w:pPr>
            <w:r w:rsidRPr="00B777C9">
              <w:rPr>
                <w:rFonts w:ascii="Arial" w:hAnsi="Arial" w:cs="Arial"/>
                <w:sz w:val="16"/>
                <w:szCs w:val="16"/>
                <w:lang w:val="pt-BR"/>
              </w:rPr>
              <w:t>EMS control</w:t>
            </w:r>
          </w:p>
        </w:tc>
        <w:tc>
          <w:tcPr>
            <w:tcW w:w="2910" w:type="dxa"/>
            <w:gridSpan w:val="6"/>
            <w:tcBorders>
              <w:top w:val="single" w:sz="4" w:space="0" w:color="auto"/>
              <w:left w:val="single" w:sz="4" w:space="0" w:color="auto"/>
              <w:bottom w:val="single" w:sz="4" w:space="0" w:color="auto"/>
              <w:right w:val="single" w:sz="6" w:space="0" w:color="auto"/>
            </w:tcBorders>
            <w:shd w:val="clear" w:color="auto" w:fill="auto"/>
          </w:tcPr>
          <w:p w14:paraId="622DBF3E" w14:textId="77777777" w:rsidR="00ED5D9C" w:rsidRPr="00B777C9" w:rsidRDefault="00FF2F55" w:rsidP="00ED5D9C">
            <w:pPr>
              <w:spacing w:before="20" w:after="60" w:line="220" w:lineRule="exact"/>
              <w:ind w:right="57"/>
              <w:jc w:val="center"/>
              <w:rPr>
                <w:rFonts w:ascii="Arial" w:eastAsia="Arial" w:hAnsi="Arial" w:cs="Arial"/>
                <w:sz w:val="16"/>
                <w:szCs w:val="16"/>
              </w:rPr>
            </w:pPr>
            <w:r w:rsidRPr="00B777C9">
              <w:rPr>
                <w:rFonts w:ascii="Arial" w:hAnsi="Arial" w:cs="Arial"/>
                <w:sz w:val="16"/>
                <w:szCs w:val="16"/>
              </w:rPr>
              <w:t>—</w:t>
            </w:r>
          </w:p>
        </w:tc>
        <w:tc>
          <w:tcPr>
            <w:tcW w:w="970" w:type="dxa"/>
            <w:gridSpan w:val="2"/>
            <w:tcBorders>
              <w:top w:val="single" w:sz="4" w:space="0" w:color="auto"/>
              <w:left w:val="single" w:sz="6" w:space="0" w:color="auto"/>
              <w:bottom w:val="single" w:sz="4" w:space="0" w:color="auto"/>
              <w:right w:val="single" w:sz="6" w:space="0" w:color="auto"/>
            </w:tcBorders>
            <w:shd w:val="clear" w:color="auto" w:fill="auto"/>
          </w:tcPr>
          <w:p w14:paraId="100EAA22" w14:textId="77777777" w:rsidR="00ED5D9C" w:rsidRPr="00B777C9" w:rsidRDefault="00506ADB" w:rsidP="00ED5D9C">
            <w:pPr>
              <w:spacing w:before="20" w:after="60" w:line="220" w:lineRule="exact"/>
              <w:ind w:right="57"/>
              <w:jc w:val="center"/>
              <w:rPr>
                <w:rFonts w:ascii="Arial" w:eastAsia="Arial" w:hAnsi="Arial" w:cs="Arial"/>
                <w:sz w:val="16"/>
                <w:szCs w:val="16"/>
                <w:lang w:val="pt-BR"/>
              </w:rPr>
            </w:pPr>
            <w:r w:rsidRPr="00B777C9">
              <w:rPr>
                <w:rFonts w:ascii="Arial" w:hAnsi="Arial" w:cs="Arial"/>
                <w:sz w:val="16"/>
                <w:szCs w:val="16"/>
                <w:lang w:val="pt-BR"/>
              </w:rPr>
              <w:t>EMS starts</w:t>
            </w:r>
            <w:r w:rsidR="002B1B9E">
              <w:rPr>
                <w:rFonts w:ascii="Arial" w:hAnsi="Arial" w:cs="Arial"/>
                <w:sz w:val="16"/>
                <w:szCs w:val="16"/>
                <w:lang w:val="pt-BR"/>
              </w:rPr>
              <w:t>.</w:t>
            </w:r>
          </w:p>
        </w:tc>
        <w:tc>
          <w:tcPr>
            <w:tcW w:w="970" w:type="dxa"/>
            <w:gridSpan w:val="2"/>
            <w:tcBorders>
              <w:top w:val="single" w:sz="4" w:space="0" w:color="auto"/>
              <w:left w:val="single" w:sz="6" w:space="0" w:color="auto"/>
              <w:bottom w:val="single" w:sz="4" w:space="0" w:color="auto"/>
              <w:right w:val="single" w:sz="4" w:space="0" w:color="auto"/>
            </w:tcBorders>
            <w:shd w:val="clear" w:color="auto" w:fill="auto"/>
          </w:tcPr>
          <w:p w14:paraId="1DA19074" w14:textId="77777777" w:rsidR="00ED5D9C" w:rsidRPr="00B777C9" w:rsidRDefault="00FF2F55" w:rsidP="00ED5D9C">
            <w:pPr>
              <w:spacing w:before="20" w:after="60" w:line="220" w:lineRule="exact"/>
              <w:ind w:right="57"/>
              <w:jc w:val="center"/>
              <w:rPr>
                <w:rFonts w:ascii="Arial" w:eastAsia="Arial" w:hAnsi="Arial" w:cs="Arial"/>
                <w:sz w:val="16"/>
                <w:szCs w:val="16"/>
                <w:lang w:val="pt-BR"/>
              </w:rPr>
            </w:pPr>
            <w:r w:rsidRPr="00B777C9">
              <w:rPr>
                <w:rFonts w:ascii="Arial" w:hAnsi="Arial" w:cs="Arial"/>
                <w:sz w:val="16"/>
                <w:szCs w:val="16"/>
                <w:lang w:val="pt-BR"/>
              </w:rPr>
              <w:t>EMS stops.</w:t>
            </w:r>
          </w:p>
        </w:tc>
        <w:tc>
          <w:tcPr>
            <w:tcW w:w="970" w:type="dxa"/>
            <w:gridSpan w:val="2"/>
            <w:tcBorders>
              <w:top w:val="single" w:sz="4" w:space="0" w:color="auto"/>
              <w:left w:val="single" w:sz="4" w:space="0" w:color="auto"/>
              <w:bottom w:val="single" w:sz="4" w:space="0" w:color="auto"/>
              <w:right w:val="single" w:sz="4" w:space="0" w:color="auto"/>
            </w:tcBorders>
            <w:shd w:val="clear" w:color="auto" w:fill="auto"/>
          </w:tcPr>
          <w:p w14:paraId="5A2F6B29" w14:textId="77777777" w:rsidR="00ED5D9C" w:rsidRPr="00B777C9" w:rsidRDefault="00506ADB" w:rsidP="00ED5D9C">
            <w:pPr>
              <w:spacing w:before="20" w:after="60" w:line="220" w:lineRule="exact"/>
              <w:ind w:right="57"/>
              <w:jc w:val="center"/>
              <w:rPr>
                <w:rFonts w:ascii="Arial" w:eastAsia="Arial" w:hAnsi="Arial" w:cs="Arial"/>
                <w:sz w:val="16"/>
                <w:szCs w:val="16"/>
                <w:lang w:val="pt-BR"/>
              </w:rPr>
            </w:pPr>
            <w:r w:rsidRPr="00B777C9">
              <w:rPr>
                <w:rFonts w:ascii="Arial" w:hAnsi="Arial" w:cs="Arial"/>
                <w:sz w:val="16"/>
                <w:szCs w:val="16"/>
                <w:lang w:val="pt-BR"/>
              </w:rPr>
              <w:t>EMS starts</w:t>
            </w:r>
            <w:r w:rsidR="002B1B9E">
              <w:rPr>
                <w:rFonts w:ascii="Arial" w:hAnsi="Arial" w:cs="Arial"/>
                <w:sz w:val="16"/>
                <w:szCs w:val="16"/>
                <w:lang w:val="pt-BR"/>
              </w:rPr>
              <w:t>.</w:t>
            </w:r>
          </w:p>
        </w:tc>
        <w:tc>
          <w:tcPr>
            <w:tcW w:w="970" w:type="dxa"/>
            <w:gridSpan w:val="2"/>
            <w:tcBorders>
              <w:top w:val="single" w:sz="4" w:space="0" w:color="auto"/>
              <w:left w:val="single" w:sz="4" w:space="0" w:color="auto"/>
              <w:bottom w:val="single" w:sz="4" w:space="0" w:color="auto"/>
              <w:right w:val="single" w:sz="4" w:space="0" w:color="auto"/>
            </w:tcBorders>
            <w:shd w:val="clear" w:color="auto" w:fill="auto"/>
          </w:tcPr>
          <w:p w14:paraId="682EE67F" w14:textId="77777777" w:rsidR="00ED5D9C" w:rsidRPr="00B777C9" w:rsidRDefault="00FF2F55" w:rsidP="00ED5D9C">
            <w:pPr>
              <w:spacing w:before="20" w:after="60" w:line="220" w:lineRule="exact"/>
              <w:ind w:right="57"/>
              <w:jc w:val="center"/>
              <w:rPr>
                <w:rFonts w:ascii="Arial" w:eastAsia="Arial" w:hAnsi="Arial" w:cs="Arial"/>
                <w:sz w:val="16"/>
                <w:szCs w:val="16"/>
                <w:lang w:val="pt-BR"/>
              </w:rPr>
            </w:pPr>
            <w:r w:rsidRPr="00B777C9">
              <w:rPr>
                <w:rFonts w:ascii="Arial" w:hAnsi="Arial" w:cs="Arial"/>
                <w:sz w:val="16"/>
                <w:szCs w:val="16"/>
                <w:lang w:val="pt-BR"/>
              </w:rPr>
              <w:t>EMS stops.</w:t>
            </w:r>
          </w:p>
        </w:tc>
        <w:tc>
          <w:tcPr>
            <w:tcW w:w="970" w:type="dxa"/>
            <w:gridSpan w:val="2"/>
            <w:tcBorders>
              <w:top w:val="single" w:sz="4" w:space="0" w:color="auto"/>
              <w:left w:val="single" w:sz="4" w:space="0" w:color="auto"/>
              <w:bottom w:val="single" w:sz="4" w:space="0" w:color="auto"/>
              <w:right w:val="single" w:sz="4" w:space="0" w:color="auto"/>
            </w:tcBorders>
            <w:shd w:val="clear" w:color="auto" w:fill="auto"/>
          </w:tcPr>
          <w:p w14:paraId="6A4D97D6" w14:textId="77777777" w:rsidR="00ED5D9C" w:rsidRPr="00B777C9" w:rsidRDefault="00FF2F55" w:rsidP="00ED5D9C">
            <w:pPr>
              <w:spacing w:before="20" w:after="60" w:line="220" w:lineRule="exact"/>
              <w:ind w:right="57"/>
              <w:jc w:val="center"/>
              <w:rPr>
                <w:rFonts w:ascii="Arial" w:eastAsia="Arial" w:hAnsi="Arial" w:cs="Arial"/>
                <w:sz w:val="16"/>
                <w:szCs w:val="16"/>
                <w:lang w:val="pt-BR"/>
              </w:rPr>
            </w:pPr>
            <w:r w:rsidRPr="00B777C9">
              <w:rPr>
                <w:rFonts w:ascii="Arial" w:hAnsi="Arial" w:cs="Arial"/>
                <w:sz w:val="16"/>
                <w:szCs w:val="16"/>
                <w:lang w:val="pt-BR"/>
              </w:rPr>
              <w:t>EMS starts</w:t>
            </w:r>
            <w:r w:rsidR="002B1B9E">
              <w:rPr>
                <w:rFonts w:ascii="Arial" w:hAnsi="Arial" w:cs="Arial"/>
                <w:sz w:val="16"/>
                <w:szCs w:val="16"/>
                <w:lang w:val="pt-BR"/>
              </w:rPr>
              <w:t>.</w:t>
            </w:r>
          </w:p>
        </w:tc>
        <w:tc>
          <w:tcPr>
            <w:tcW w:w="432" w:type="dxa"/>
            <w:tcBorders>
              <w:top w:val="nil"/>
              <w:left w:val="single" w:sz="4" w:space="0" w:color="auto"/>
              <w:bottom w:val="nil"/>
              <w:right w:val="single" w:sz="4" w:space="0" w:color="auto"/>
            </w:tcBorders>
            <w:shd w:val="clear" w:color="auto" w:fill="auto"/>
          </w:tcPr>
          <w:p w14:paraId="3DC6D6B1"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r>
      <w:tr w:rsidR="00ED5D9C" w14:paraId="72346A86" w14:textId="77777777" w:rsidTr="00EB7B50">
        <w:trPr>
          <w:cantSplit/>
          <w:trHeight w:val="280"/>
        </w:trPr>
        <w:tc>
          <w:tcPr>
            <w:tcW w:w="418" w:type="dxa"/>
            <w:tcBorders>
              <w:top w:val="nil"/>
              <w:left w:val="single" w:sz="4" w:space="0" w:color="auto"/>
              <w:bottom w:val="single" w:sz="4" w:space="0" w:color="auto"/>
              <w:right w:val="nil"/>
            </w:tcBorders>
            <w:shd w:val="clear" w:color="auto" w:fill="auto"/>
          </w:tcPr>
          <w:p w14:paraId="46D0675B" w14:textId="77777777" w:rsidR="00ED5D9C" w:rsidRPr="008D7158"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single" w:sz="4" w:space="0" w:color="auto"/>
              <w:left w:val="nil"/>
              <w:bottom w:val="single" w:sz="4" w:space="0" w:color="auto"/>
              <w:right w:val="nil"/>
            </w:tcBorders>
            <w:shd w:val="clear" w:color="auto" w:fill="auto"/>
          </w:tcPr>
          <w:p w14:paraId="4419E01B" w14:textId="77777777" w:rsidR="00ED5D9C" w:rsidRPr="008D7158" w:rsidRDefault="00ED5D9C" w:rsidP="00ED5D9C">
            <w:pPr>
              <w:spacing w:before="20" w:after="60" w:line="220" w:lineRule="exact"/>
              <w:ind w:left="57" w:right="57"/>
              <w:rPr>
                <w:rFonts w:ascii="ＭＳ 明朝" w:hAnsi="ＭＳ 明朝" w:cs="Arial"/>
                <w:sz w:val="16"/>
                <w:szCs w:val="16"/>
                <w:lang w:val="pt-BR"/>
              </w:rPr>
            </w:pPr>
          </w:p>
        </w:tc>
        <w:tc>
          <w:tcPr>
            <w:tcW w:w="1940" w:type="dxa"/>
            <w:gridSpan w:val="4"/>
            <w:tcBorders>
              <w:top w:val="single" w:sz="4" w:space="0" w:color="auto"/>
              <w:left w:val="nil"/>
              <w:bottom w:val="single" w:sz="4" w:space="0" w:color="auto"/>
              <w:right w:val="nil"/>
            </w:tcBorders>
            <w:shd w:val="clear" w:color="auto" w:fill="auto"/>
          </w:tcPr>
          <w:p w14:paraId="2FB741AE" w14:textId="77777777" w:rsidR="00ED5D9C" w:rsidRPr="008D7158" w:rsidRDefault="00ED5D9C" w:rsidP="00ED5D9C">
            <w:pPr>
              <w:spacing w:before="20" w:after="60" w:line="220" w:lineRule="exact"/>
              <w:ind w:left="57" w:right="57"/>
              <w:jc w:val="center"/>
              <w:rPr>
                <w:rFonts w:ascii="ＭＳ 明朝" w:hAnsi="ＭＳ 明朝" w:cs="Arial"/>
                <w:sz w:val="16"/>
                <w:szCs w:val="16"/>
                <w:lang w:val="pt-BR"/>
              </w:rPr>
            </w:pPr>
          </w:p>
        </w:tc>
        <w:tc>
          <w:tcPr>
            <w:tcW w:w="970" w:type="dxa"/>
            <w:gridSpan w:val="2"/>
            <w:tcBorders>
              <w:top w:val="single" w:sz="4" w:space="0" w:color="auto"/>
              <w:left w:val="nil"/>
              <w:bottom w:val="single" w:sz="4" w:space="0" w:color="auto"/>
              <w:right w:val="nil"/>
            </w:tcBorders>
            <w:shd w:val="clear" w:color="auto" w:fill="auto"/>
          </w:tcPr>
          <w:p w14:paraId="245F69D5" w14:textId="77777777" w:rsidR="00ED5D9C" w:rsidRPr="008D7158" w:rsidRDefault="00ED5D9C" w:rsidP="00ED5D9C">
            <w:pPr>
              <w:spacing w:before="20" w:after="60" w:line="220" w:lineRule="exact"/>
              <w:ind w:left="57" w:right="57"/>
              <w:rPr>
                <w:rFonts w:ascii="ＭＳ 明朝" w:hAnsi="ＭＳ 明朝" w:cs="Arial"/>
                <w:sz w:val="16"/>
                <w:szCs w:val="16"/>
                <w:lang w:val="pt-BR"/>
              </w:rPr>
            </w:pPr>
          </w:p>
        </w:tc>
        <w:tc>
          <w:tcPr>
            <w:tcW w:w="970" w:type="dxa"/>
            <w:gridSpan w:val="2"/>
            <w:tcBorders>
              <w:top w:val="single" w:sz="4" w:space="0" w:color="auto"/>
              <w:left w:val="nil"/>
              <w:bottom w:val="single" w:sz="4" w:space="0" w:color="auto"/>
              <w:right w:val="nil"/>
            </w:tcBorders>
            <w:shd w:val="clear" w:color="auto" w:fill="auto"/>
          </w:tcPr>
          <w:p w14:paraId="7B6BDE00" w14:textId="77777777" w:rsidR="00ED5D9C" w:rsidRPr="008D7158" w:rsidRDefault="00ED5D9C" w:rsidP="00ED5D9C">
            <w:pPr>
              <w:spacing w:before="20" w:after="60" w:line="220" w:lineRule="exact"/>
              <w:ind w:left="57" w:right="57"/>
              <w:rPr>
                <w:rFonts w:ascii="ＭＳ 明朝" w:hAnsi="ＭＳ 明朝" w:cs="Arial"/>
                <w:sz w:val="16"/>
                <w:szCs w:val="16"/>
                <w:lang w:val="pt-BR"/>
              </w:rPr>
            </w:pPr>
          </w:p>
        </w:tc>
        <w:tc>
          <w:tcPr>
            <w:tcW w:w="485" w:type="dxa"/>
            <w:tcBorders>
              <w:top w:val="single" w:sz="4" w:space="0" w:color="auto"/>
              <w:left w:val="nil"/>
              <w:bottom w:val="single" w:sz="4" w:space="0" w:color="auto"/>
              <w:right w:val="nil"/>
            </w:tcBorders>
            <w:shd w:val="clear" w:color="auto" w:fill="auto"/>
          </w:tcPr>
          <w:p w14:paraId="7430AD18"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single" w:sz="4" w:space="0" w:color="auto"/>
              <w:right w:val="nil"/>
            </w:tcBorders>
            <w:shd w:val="clear" w:color="auto" w:fill="auto"/>
          </w:tcPr>
          <w:p w14:paraId="0A6D5EBE"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single" w:sz="4" w:space="0" w:color="auto"/>
              <w:right w:val="nil"/>
            </w:tcBorders>
            <w:shd w:val="clear" w:color="auto" w:fill="auto"/>
          </w:tcPr>
          <w:p w14:paraId="20D85D97"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single" w:sz="4" w:space="0" w:color="auto"/>
              <w:right w:val="nil"/>
            </w:tcBorders>
          </w:tcPr>
          <w:p w14:paraId="278B3709"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single" w:sz="4" w:space="0" w:color="auto"/>
              <w:right w:val="nil"/>
            </w:tcBorders>
            <w:shd w:val="clear" w:color="auto" w:fill="auto"/>
          </w:tcPr>
          <w:p w14:paraId="22CB0B32"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single" w:sz="4" w:space="0" w:color="auto"/>
              <w:right w:val="nil"/>
            </w:tcBorders>
            <w:shd w:val="clear" w:color="auto" w:fill="auto"/>
          </w:tcPr>
          <w:p w14:paraId="6279361C"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single" w:sz="4" w:space="0" w:color="auto"/>
              <w:right w:val="nil"/>
            </w:tcBorders>
            <w:shd w:val="clear" w:color="auto" w:fill="auto"/>
          </w:tcPr>
          <w:p w14:paraId="5F1DABCF"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85" w:type="dxa"/>
            <w:tcBorders>
              <w:top w:val="single" w:sz="4" w:space="0" w:color="auto"/>
              <w:left w:val="nil"/>
              <w:bottom w:val="single" w:sz="4" w:space="0" w:color="auto"/>
              <w:right w:val="nil"/>
            </w:tcBorders>
            <w:shd w:val="clear" w:color="auto" w:fill="auto"/>
          </w:tcPr>
          <w:p w14:paraId="105503A9"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c>
          <w:tcPr>
            <w:tcW w:w="432" w:type="dxa"/>
            <w:tcBorders>
              <w:top w:val="nil"/>
              <w:left w:val="nil"/>
              <w:bottom w:val="single" w:sz="4" w:space="0" w:color="auto"/>
              <w:right w:val="single" w:sz="4" w:space="0" w:color="auto"/>
            </w:tcBorders>
            <w:shd w:val="clear" w:color="auto" w:fill="auto"/>
          </w:tcPr>
          <w:p w14:paraId="287A2D9B" w14:textId="77777777" w:rsidR="00ED5D9C" w:rsidRPr="008D7158" w:rsidRDefault="00ED5D9C" w:rsidP="00ED5D9C">
            <w:pPr>
              <w:spacing w:before="20" w:after="60" w:line="220" w:lineRule="exact"/>
              <w:ind w:left="57" w:right="57"/>
              <w:rPr>
                <w:rFonts w:ascii="Arial" w:eastAsia="Arial" w:hAnsi="Arial" w:cs="Arial"/>
                <w:color w:val="FF0000"/>
                <w:sz w:val="16"/>
                <w:szCs w:val="16"/>
                <w:lang w:val="pt-BR"/>
              </w:rPr>
            </w:pPr>
          </w:p>
        </w:tc>
      </w:tr>
    </w:tbl>
    <w:p w14:paraId="5FE78100" w14:textId="49B77A98" w:rsidR="007E2E57" w:rsidRPr="00B3460C" w:rsidRDefault="00506ADB" w:rsidP="007E2E57">
      <w:pPr>
        <w:pStyle w:val="figuretitle"/>
      </w:pPr>
      <w:r w:rsidRPr="00506ADB">
        <w:rPr>
          <w:rFonts w:hint="eastAsia"/>
        </w:rPr>
        <w:t>F</w:t>
      </w:r>
      <w:r w:rsidRPr="00506ADB">
        <w:t>igure</w:t>
      </w:r>
      <w:r w:rsidR="007E2E57" w:rsidRPr="00506ADB">
        <w:rPr>
          <w:rFonts w:hint="eastAsia"/>
        </w:rPr>
        <w:t xml:space="preserve"> </w:t>
      </w:r>
      <w:r w:rsidR="00BA133C" w:rsidRPr="00506ADB">
        <w:fldChar w:fldCharType="begin"/>
      </w:r>
      <w:r w:rsidR="00BA133C" w:rsidRPr="00506ADB">
        <w:instrText xml:space="preserve"> </w:instrText>
      </w:r>
      <w:r w:rsidR="00BA133C" w:rsidRPr="00506ADB">
        <w:rPr>
          <w:rFonts w:hint="eastAsia"/>
        </w:rPr>
        <w:instrText>STYLEREF 1 \s</w:instrText>
      </w:r>
      <w:r w:rsidR="00BA133C" w:rsidRPr="00506ADB">
        <w:instrText xml:space="preserve"> </w:instrText>
      </w:r>
      <w:r w:rsidR="00BA133C" w:rsidRPr="00506ADB">
        <w:fldChar w:fldCharType="separate"/>
      </w:r>
      <w:r w:rsidR="001B3F11">
        <w:rPr>
          <w:noProof/>
        </w:rPr>
        <w:t>4</w:t>
      </w:r>
      <w:r w:rsidR="00BA133C" w:rsidRPr="00506ADB">
        <w:fldChar w:fldCharType="end"/>
      </w:r>
      <w:r w:rsidR="00BA133C" w:rsidRPr="00506ADB">
        <w:noBreakHyphen/>
      </w:r>
      <w:r w:rsidR="00BA133C" w:rsidRPr="00506ADB">
        <w:fldChar w:fldCharType="begin"/>
      </w:r>
      <w:r w:rsidR="00BA133C" w:rsidRPr="00506ADB">
        <w:instrText xml:space="preserve"> </w:instrText>
      </w:r>
      <w:r w:rsidR="00BA133C" w:rsidRPr="00506ADB">
        <w:rPr>
          <w:rFonts w:hint="eastAsia"/>
        </w:rPr>
        <w:instrText xml:space="preserve">SEQ </w:instrText>
      </w:r>
      <w:r w:rsidR="00BA133C" w:rsidRPr="00506ADB">
        <w:rPr>
          <w:rFonts w:hint="eastAsia"/>
        </w:rPr>
        <w:instrText>図</w:instrText>
      </w:r>
      <w:r w:rsidR="00BA133C" w:rsidRPr="00506ADB">
        <w:rPr>
          <w:rFonts w:hint="eastAsia"/>
        </w:rPr>
        <w:instrText xml:space="preserve"> \* ARABIC \s 1</w:instrText>
      </w:r>
      <w:r w:rsidR="00BA133C" w:rsidRPr="00506ADB">
        <w:instrText xml:space="preserve"> </w:instrText>
      </w:r>
      <w:r w:rsidR="00BA133C" w:rsidRPr="00506ADB">
        <w:fldChar w:fldCharType="separate"/>
      </w:r>
      <w:r w:rsidR="001B3F11">
        <w:rPr>
          <w:noProof/>
        </w:rPr>
        <w:t>1</w:t>
      </w:r>
      <w:r w:rsidR="00BA133C" w:rsidRPr="00506ADB">
        <w:fldChar w:fldCharType="end"/>
      </w:r>
      <w:r w:rsidRPr="00506ADB">
        <w:rPr>
          <w:rFonts w:hint="eastAsia"/>
        </w:rPr>
        <w:t xml:space="preserve"> </w:t>
      </w:r>
      <w:r w:rsidRPr="00506ADB">
        <w:t xml:space="preserve"> Temperature Transitions when Parameters are Inappropriate</w:t>
      </w:r>
    </w:p>
    <w:p w14:paraId="4F4CD39C" w14:textId="77777777" w:rsidR="007E2E57" w:rsidRDefault="007E2E57" w:rsidP="007E2E57">
      <w:pPr>
        <w:pStyle w:val="Space"/>
        <w:rPr>
          <w:lang w:eastAsia="zh-TW"/>
        </w:rPr>
      </w:pPr>
    </w:p>
    <w:p w14:paraId="515EF61E" w14:textId="77777777" w:rsidR="007E2E57" w:rsidRPr="00B3460C" w:rsidRDefault="007E2E57" w:rsidP="00FF2F55">
      <w:pPr>
        <w:pStyle w:val="Level1unordered"/>
      </w:pPr>
      <w:r w:rsidRPr="00B3460C">
        <w:rPr>
          <w:rFonts w:hint="eastAsia"/>
          <w:highlight w:val="lightGray"/>
        </w:rPr>
        <w:br w:type="page"/>
      </w:r>
      <w:r w:rsidR="00FF2F55">
        <w:lastRenderedPageBreak/>
        <w:t xml:space="preserve"> </w:t>
      </w:r>
      <w:r w:rsidR="00FF2F55" w:rsidRPr="00FF2F55">
        <w:t xml:space="preserve">Figure 4-2 is a schematic view of temperature control by using the parameters specified by Renesas on the </w:t>
      </w:r>
      <w:proofErr w:type="spellStart"/>
      <w:r w:rsidR="00FF2F55" w:rsidRPr="00FF2F55">
        <w:t>Salvator</w:t>
      </w:r>
      <w:proofErr w:type="spellEnd"/>
      <w:r w:rsidR="00FF2F55" w:rsidRPr="00FF2F55">
        <w:t>-X system evaluation board with the SoC under heavy and medium loads.</w:t>
      </w:r>
    </w:p>
    <w:p w14:paraId="4314ACB2" w14:textId="77777777" w:rsidR="007E2E57" w:rsidRPr="00177BA8" w:rsidRDefault="007E2E57" w:rsidP="00177BA8">
      <w:pPr>
        <w:pStyle w:val="listend"/>
      </w:pPr>
    </w:p>
    <w:tbl>
      <w:tblPr>
        <w:tblW w:w="9907" w:type="dxa"/>
        <w:tblInd w:w="-131" w:type="dxa"/>
        <w:tblBorders>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267"/>
        <w:gridCol w:w="985"/>
        <w:gridCol w:w="453"/>
        <w:gridCol w:w="548"/>
        <w:gridCol w:w="421"/>
        <w:gridCol w:w="713"/>
        <w:gridCol w:w="259"/>
        <w:gridCol w:w="875"/>
        <w:gridCol w:w="283"/>
        <w:gridCol w:w="300"/>
        <w:gridCol w:w="486"/>
        <w:gridCol w:w="773"/>
        <w:gridCol w:w="426"/>
        <w:gridCol w:w="708"/>
        <w:gridCol w:w="426"/>
        <w:gridCol w:w="425"/>
        <w:gridCol w:w="425"/>
        <w:gridCol w:w="567"/>
        <w:gridCol w:w="284"/>
        <w:gridCol w:w="283"/>
      </w:tblGrid>
      <w:tr w:rsidR="009446EE" w14:paraId="039DF8D5" w14:textId="77777777" w:rsidTr="00353906">
        <w:trPr>
          <w:cantSplit/>
          <w:trHeight w:val="280"/>
          <w:tblHeader/>
        </w:trPr>
        <w:tc>
          <w:tcPr>
            <w:tcW w:w="267" w:type="dxa"/>
            <w:tcBorders>
              <w:top w:val="single" w:sz="4" w:space="0" w:color="auto"/>
              <w:left w:val="single" w:sz="4" w:space="0" w:color="auto"/>
              <w:bottom w:val="nil"/>
              <w:right w:val="nil"/>
            </w:tcBorders>
            <w:shd w:val="clear" w:color="auto" w:fill="auto"/>
            <w:vAlign w:val="bottom"/>
          </w:tcPr>
          <w:p w14:paraId="0B3213AA"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1438" w:type="dxa"/>
            <w:gridSpan w:val="2"/>
            <w:tcBorders>
              <w:top w:val="single" w:sz="4" w:space="0" w:color="auto"/>
              <w:left w:val="nil"/>
              <w:bottom w:val="nil"/>
              <w:right w:val="nil"/>
            </w:tcBorders>
            <w:shd w:val="clear" w:color="auto" w:fill="auto"/>
            <w:vAlign w:val="bottom"/>
          </w:tcPr>
          <w:p w14:paraId="1B2922EC"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548" w:type="dxa"/>
            <w:tcBorders>
              <w:top w:val="single" w:sz="4" w:space="0" w:color="auto"/>
              <w:left w:val="nil"/>
              <w:bottom w:val="nil"/>
              <w:right w:val="nil"/>
            </w:tcBorders>
            <w:shd w:val="clear" w:color="auto" w:fill="auto"/>
            <w:vAlign w:val="bottom"/>
          </w:tcPr>
          <w:p w14:paraId="142D7A20"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21" w:type="dxa"/>
            <w:tcBorders>
              <w:top w:val="single" w:sz="4" w:space="0" w:color="auto"/>
              <w:left w:val="nil"/>
              <w:bottom w:val="nil"/>
              <w:right w:val="nil"/>
            </w:tcBorders>
            <w:shd w:val="clear" w:color="auto" w:fill="auto"/>
            <w:vAlign w:val="bottom"/>
          </w:tcPr>
          <w:p w14:paraId="2FB2CE8E"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713" w:type="dxa"/>
            <w:tcBorders>
              <w:top w:val="single" w:sz="4" w:space="0" w:color="auto"/>
              <w:left w:val="nil"/>
              <w:bottom w:val="nil"/>
              <w:right w:val="nil"/>
            </w:tcBorders>
            <w:shd w:val="clear" w:color="auto" w:fill="auto"/>
            <w:vAlign w:val="bottom"/>
          </w:tcPr>
          <w:p w14:paraId="79AAE883"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259" w:type="dxa"/>
            <w:tcBorders>
              <w:top w:val="single" w:sz="4" w:space="0" w:color="auto"/>
              <w:left w:val="nil"/>
              <w:bottom w:val="nil"/>
              <w:right w:val="nil"/>
            </w:tcBorders>
            <w:shd w:val="clear" w:color="auto" w:fill="auto"/>
            <w:vAlign w:val="bottom"/>
          </w:tcPr>
          <w:p w14:paraId="2CA6DC02"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875" w:type="dxa"/>
            <w:tcBorders>
              <w:top w:val="single" w:sz="4" w:space="0" w:color="auto"/>
              <w:left w:val="nil"/>
              <w:bottom w:val="nil"/>
              <w:right w:val="nil"/>
            </w:tcBorders>
            <w:shd w:val="clear" w:color="auto" w:fill="auto"/>
            <w:vAlign w:val="bottom"/>
          </w:tcPr>
          <w:p w14:paraId="1852FA4B"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283" w:type="dxa"/>
            <w:tcBorders>
              <w:top w:val="single" w:sz="4" w:space="0" w:color="auto"/>
              <w:left w:val="nil"/>
              <w:bottom w:val="nil"/>
              <w:right w:val="nil"/>
            </w:tcBorders>
            <w:shd w:val="clear" w:color="auto" w:fill="auto"/>
            <w:vAlign w:val="bottom"/>
          </w:tcPr>
          <w:p w14:paraId="4258C040"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300" w:type="dxa"/>
            <w:tcBorders>
              <w:top w:val="single" w:sz="4" w:space="0" w:color="auto"/>
              <w:left w:val="nil"/>
              <w:bottom w:val="nil"/>
              <w:right w:val="nil"/>
            </w:tcBorders>
            <w:shd w:val="clear" w:color="auto" w:fill="auto"/>
            <w:vAlign w:val="bottom"/>
          </w:tcPr>
          <w:p w14:paraId="61D42925"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86" w:type="dxa"/>
            <w:tcBorders>
              <w:top w:val="single" w:sz="4" w:space="0" w:color="auto"/>
              <w:left w:val="nil"/>
              <w:bottom w:val="nil"/>
              <w:right w:val="nil"/>
            </w:tcBorders>
            <w:shd w:val="clear" w:color="auto" w:fill="auto"/>
            <w:vAlign w:val="bottom"/>
          </w:tcPr>
          <w:p w14:paraId="233B5EBD"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773" w:type="dxa"/>
            <w:tcBorders>
              <w:top w:val="single" w:sz="4" w:space="0" w:color="auto"/>
              <w:left w:val="nil"/>
              <w:bottom w:val="nil"/>
              <w:right w:val="nil"/>
            </w:tcBorders>
            <w:shd w:val="clear" w:color="auto" w:fill="auto"/>
            <w:vAlign w:val="bottom"/>
          </w:tcPr>
          <w:p w14:paraId="37AE3A86"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26" w:type="dxa"/>
            <w:tcBorders>
              <w:top w:val="single" w:sz="4" w:space="0" w:color="auto"/>
              <w:left w:val="nil"/>
              <w:bottom w:val="nil"/>
              <w:right w:val="nil"/>
            </w:tcBorders>
            <w:shd w:val="clear" w:color="auto" w:fill="auto"/>
            <w:vAlign w:val="bottom"/>
          </w:tcPr>
          <w:p w14:paraId="3207F38F"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708" w:type="dxa"/>
            <w:tcBorders>
              <w:top w:val="single" w:sz="4" w:space="0" w:color="auto"/>
              <w:left w:val="nil"/>
              <w:bottom w:val="nil"/>
              <w:right w:val="nil"/>
            </w:tcBorders>
            <w:shd w:val="clear" w:color="auto" w:fill="auto"/>
            <w:vAlign w:val="bottom"/>
          </w:tcPr>
          <w:p w14:paraId="7617765C"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26" w:type="dxa"/>
            <w:tcBorders>
              <w:top w:val="single" w:sz="4" w:space="0" w:color="auto"/>
              <w:left w:val="nil"/>
              <w:bottom w:val="nil"/>
              <w:right w:val="nil"/>
            </w:tcBorders>
          </w:tcPr>
          <w:p w14:paraId="7D249736"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25" w:type="dxa"/>
            <w:tcBorders>
              <w:top w:val="single" w:sz="4" w:space="0" w:color="auto"/>
              <w:left w:val="nil"/>
              <w:bottom w:val="nil"/>
              <w:right w:val="nil"/>
            </w:tcBorders>
            <w:shd w:val="clear" w:color="auto" w:fill="auto"/>
            <w:vAlign w:val="bottom"/>
          </w:tcPr>
          <w:p w14:paraId="7FC9F31E"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25" w:type="dxa"/>
            <w:tcBorders>
              <w:top w:val="single" w:sz="4" w:space="0" w:color="auto"/>
              <w:left w:val="nil"/>
              <w:bottom w:val="nil"/>
              <w:right w:val="nil"/>
            </w:tcBorders>
            <w:shd w:val="clear" w:color="auto" w:fill="auto"/>
            <w:vAlign w:val="bottom"/>
          </w:tcPr>
          <w:p w14:paraId="0180B386"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567" w:type="dxa"/>
            <w:tcBorders>
              <w:top w:val="single" w:sz="4" w:space="0" w:color="auto"/>
              <w:left w:val="nil"/>
              <w:bottom w:val="nil"/>
              <w:right w:val="nil"/>
            </w:tcBorders>
            <w:shd w:val="clear" w:color="auto" w:fill="auto"/>
            <w:vAlign w:val="bottom"/>
          </w:tcPr>
          <w:p w14:paraId="4173C544"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284" w:type="dxa"/>
            <w:tcBorders>
              <w:top w:val="single" w:sz="4" w:space="0" w:color="auto"/>
              <w:left w:val="nil"/>
              <w:bottom w:val="nil"/>
              <w:right w:val="nil"/>
            </w:tcBorders>
            <w:shd w:val="clear" w:color="auto" w:fill="auto"/>
            <w:vAlign w:val="bottom"/>
          </w:tcPr>
          <w:p w14:paraId="11639447"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283" w:type="dxa"/>
            <w:tcBorders>
              <w:top w:val="single" w:sz="4" w:space="0" w:color="auto"/>
              <w:left w:val="nil"/>
              <w:bottom w:val="nil"/>
              <w:right w:val="single" w:sz="4" w:space="0" w:color="auto"/>
            </w:tcBorders>
            <w:shd w:val="clear" w:color="auto" w:fill="auto"/>
            <w:vAlign w:val="bottom"/>
          </w:tcPr>
          <w:p w14:paraId="343C2D2D"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r>
      <w:tr w:rsidR="00E41199" w14:paraId="27AF560E" w14:textId="77777777" w:rsidTr="00E41199">
        <w:tblPrEx>
          <w:tblCellMar>
            <w:left w:w="99" w:type="dxa"/>
            <w:right w:w="99" w:type="dxa"/>
          </w:tblCellMar>
        </w:tblPrEx>
        <w:trPr>
          <w:cantSplit/>
          <w:trHeight w:val="280"/>
          <w:tblHeader/>
        </w:trPr>
        <w:tc>
          <w:tcPr>
            <w:tcW w:w="267" w:type="dxa"/>
            <w:tcBorders>
              <w:top w:val="nil"/>
              <w:left w:val="single" w:sz="4" w:space="0" w:color="auto"/>
              <w:bottom w:val="nil"/>
              <w:right w:val="nil"/>
            </w:tcBorders>
            <w:shd w:val="clear" w:color="auto" w:fill="auto"/>
            <w:vAlign w:val="bottom"/>
          </w:tcPr>
          <w:p w14:paraId="5E5FC2EB" w14:textId="77777777" w:rsidR="001E2490" w:rsidRPr="008D7158" w:rsidRDefault="001E2490" w:rsidP="00D908A2">
            <w:pPr>
              <w:keepNext/>
              <w:keepLines/>
              <w:spacing w:before="20" w:after="60" w:line="220" w:lineRule="exact"/>
              <w:ind w:left="57" w:right="57"/>
              <w:rPr>
                <w:rFonts w:ascii="Arial" w:eastAsia="Arial" w:hAnsi="Arial" w:cs="Arial"/>
                <w:b/>
                <w:color w:val="FF0000"/>
                <w:sz w:val="16"/>
                <w:szCs w:val="16"/>
              </w:rPr>
            </w:pPr>
          </w:p>
        </w:tc>
        <w:tc>
          <w:tcPr>
            <w:tcW w:w="1438" w:type="dxa"/>
            <w:gridSpan w:val="2"/>
            <w:tcBorders>
              <w:top w:val="nil"/>
              <w:left w:val="nil"/>
              <w:bottom w:val="nil"/>
              <w:right w:val="nil"/>
            </w:tcBorders>
            <w:shd w:val="clear" w:color="auto" w:fill="auto"/>
            <w:vAlign w:val="bottom"/>
          </w:tcPr>
          <w:p w14:paraId="1AC58C69" w14:textId="77777777" w:rsidR="001E2490" w:rsidRDefault="00FF2F55" w:rsidP="00D908A2">
            <w:pPr>
              <w:keepNext/>
              <w:keepLines/>
              <w:spacing w:before="20" w:after="60" w:line="220" w:lineRule="exact"/>
              <w:ind w:left="57" w:right="57"/>
              <w:rPr>
                <w:noProof/>
              </w:rPr>
            </w:pPr>
            <w:r>
              <w:rPr>
                <w:noProof/>
              </w:rPr>
              <mc:AlternateContent>
                <mc:Choice Requires="wps">
                  <w:drawing>
                    <wp:anchor distT="0" distB="0" distL="114300" distR="114300" simplePos="0" relativeHeight="251808256" behindDoc="0" locked="0" layoutInCell="1" allowOverlap="1" wp14:anchorId="7293D8EE" wp14:editId="2CF60B23">
                      <wp:simplePos x="0" y="0"/>
                      <wp:positionH relativeFrom="column">
                        <wp:posOffset>-6350</wp:posOffset>
                      </wp:positionH>
                      <wp:positionV relativeFrom="paragraph">
                        <wp:posOffset>635</wp:posOffset>
                      </wp:positionV>
                      <wp:extent cx="1046480" cy="172085"/>
                      <wp:effectExtent l="0" t="0" r="1270" b="18415"/>
                      <wp:wrapNone/>
                      <wp:docPr id="843" name="テキスト ボックス 8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539"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9ECD5" w14:textId="77777777" w:rsidR="007B53F4" w:rsidRPr="002B1B9E" w:rsidRDefault="007B53F4" w:rsidP="00D02C39">
                                  <w:pPr>
                                    <w:pStyle w:val="tablehead"/>
                                    <w:spacing w:after="0"/>
                                    <w:rPr>
                                      <w:rFonts w:cs="Arial"/>
                                      <w:sz w:val="16"/>
                                      <w:szCs w:val="16"/>
                                    </w:rPr>
                                  </w:pPr>
                                  <w:r w:rsidRPr="002B1B9E">
                                    <w:rPr>
                                      <w:rFonts w:cs="Arial"/>
                                      <w:sz w:val="16"/>
                                      <w:szCs w:val="16"/>
                                    </w:rPr>
                                    <w:t xml:space="preserve">Temperature </w:t>
                                  </w:r>
                                  <w:proofErr w:type="spellStart"/>
                                  <w:r w:rsidRPr="002B1B9E">
                                    <w:rPr>
                                      <w:rFonts w:cs="Arial"/>
                                      <w:sz w:val="16"/>
                                      <w:szCs w:val="16"/>
                                    </w:rPr>
                                    <w:t>Tj</w:t>
                                  </w:r>
                                  <w:proofErr w:type="spellEnd"/>
                                  <w:r w:rsidRPr="002B1B9E">
                                    <w:rPr>
                                      <w:rFonts w:cs="Arial"/>
                                      <w:sz w:val="16"/>
                                      <w:szCs w:val="16"/>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3D8EE" id="テキスト ボックス 843" o:spid="_x0000_s1192" type="#_x0000_t202" style="position:absolute;left:0;text-align:left;margin-left:-.5pt;margin-top:.05pt;width:82.4pt;height:13.5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" filled="f" stroked="f">
                      <v:textbox inset="0,0,0,0">
                        <w:txbxContent>
                          <w:p w14:paraId="08D9ECD5" w14:textId="77777777" w:rsidR="007B53F4" w:rsidRPr="002B1B9E" w:rsidRDefault="007B53F4" w:rsidP="00D02C39">
                            <w:pPr>
                              <w:pStyle w:val="tablehead"/>
                              <w:spacing w:after="0"/>
                              <w:rPr>
                                <w:rFonts w:cs="Arial"/>
                                <w:sz w:val="16"/>
                                <w:szCs w:val="16"/>
                              </w:rPr>
                            </w:pPr>
                            <w:r w:rsidRPr="002B1B9E">
                              <w:rPr>
                                <w:rFonts w:cs="Arial"/>
                                <w:sz w:val="16"/>
                                <w:szCs w:val="16"/>
                              </w:rPr>
                              <w:t xml:space="preserve">Temperature </w:t>
                            </w:r>
                            <w:proofErr w:type="spellStart"/>
                            <w:r w:rsidRPr="002B1B9E">
                              <w:rPr>
                                <w:rFonts w:cs="Arial"/>
                                <w:sz w:val="16"/>
                                <w:szCs w:val="16"/>
                              </w:rPr>
                              <w:t>Tj</w:t>
                            </w:r>
                            <w:proofErr w:type="spellEnd"/>
                            <w:r w:rsidRPr="002B1B9E">
                              <w:rPr>
                                <w:rFonts w:cs="Arial"/>
                                <w:sz w:val="16"/>
                                <w:szCs w:val="16"/>
                              </w:rPr>
                              <w:t xml:space="preserve"> (°C)</w:t>
                            </w:r>
                          </w:p>
                        </w:txbxContent>
                      </v:textbox>
                    </v:shape>
                  </w:pict>
                </mc:Fallback>
              </mc:AlternateContent>
            </w:r>
          </w:p>
        </w:tc>
        <w:tc>
          <w:tcPr>
            <w:tcW w:w="548" w:type="dxa"/>
            <w:tcBorders>
              <w:top w:val="nil"/>
              <w:left w:val="nil"/>
              <w:bottom w:val="nil"/>
              <w:right w:val="nil"/>
            </w:tcBorders>
            <w:shd w:val="clear" w:color="auto" w:fill="auto"/>
            <w:vAlign w:val="bottom"/>
          </w:tcPr>
          <w:p w14:paraId="27A86639" w14:textId="77777777" w:rsidR="001E2490" w:rsidRDefault="00B3003C" w:rsidP="00D908A2">
            <w:pPr>
              <w:keepNext/>
              <w:keepLines/>
              <w:spacing w:before="20" w:after="60" w:line="220" w:lineRule="exact"/>
              <w:ind w:left="57" w:right="57"/>
              <w:rPr>
                <w:rFonts w:ascii="Arial" w:eastAsia="Arial" w:hAnsi="Arial" w:cs="Arial"/>
                <w:b/>
                <w:noProof/>
                <w:color w:val="FF0000"/>
                <w:sz w:val="16"/>
                <w:szCs w:val="16"/>
              </w:rPr>
            </w:pPr>
            <w:r>
              <w:rPr>
                <w:rFonts w:ascii="Arial" w:eastAsia="Arial" w:hAnsi="Arial" w:cs="Arial"/>
                <w:b/>
                <w:noProof/>
                <w:color w:val="FF0000"/>
                <w:sz w:val="16"/>
                <w:szCs w:val="16"/>
              </w:rPr>
              <mc:AlternateContent>
                <mc:Choice Requires="wps">
                  <w:drawing>
                    <wp:anchor distT="0" distB="0" distL="114300" distR="114300" simplePos="0" relativeHeight="251796992" behindDoc="0" locked="0" layoutInCell="1" allowOverlap="1" wp14:anchorId="76160E1C" wp14:editId="4728448D">
                      <wp:simplePos x="0" y="0"/>
                      <wp:positionH relativeFrom="column">
                        <wp:posOffset>287020</wp:posOffset>
                      </wp:positionH>
                      <wp:positionV relativeFrom="paragraph">
                        <wp:posOffset>142875</wp:posOffset>
                      </wp:positionV>
                      <wp:extent cx="0" cy="179705"/>
                      <wp:effectExtent l="76200" t="38100" r="57150" b="10795"/>
                      <wp:wrapNone/>
                      <wp:docPr id="844" name="直線矢印コネクタ 844"/>
                      <wp:cNvGraphicFramePr/>
                      <a:graphic xmlns:a="http://schemas.openxmlformats.org/drawingml/2006/main">
                        <a:graphicData uri="http://schemas.microsoft.com/office/word/2010/wordprocessingShape">
                          <wps:wsp>
                            <wps:cNvCnPr/>
                            <wps:spPr>
                              <a:xfrm flipH="1" flipV="1">
                                <a:off x="0" y="0"/>
                                <a:ext cx="0" cy="179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C8EC9" id="直線矢印コネクタ 844" o:spid="_x0000_s1026" type="#_x0000_t32" style="position:absolute;left:0;text-align:left;margin-left:22.6pt;margin-top:11.25pt;width:0;height:14.15pt;flip:x y;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" strokecolor="black [3213]">
                      <v:stroke endarrow="block"/>
                    </v:shape>
                  </w:pict>
                </mc:Fallback>
              </mc:AlternateContent>
            </w:r>
          </w:p>
        </w:tc>
        <w:tc>
          <w:tcPr>
            <w:tcW w:w="421" w:type="dxa"/>
            <w:tcBorders>
              <w:top w:val="nil"/>
              <w:left w:val="nil"/>
              <w:bottom w:val="nil"/>
              <w:right w:val="nil"/>
            </w:tcBorders>
            <w:shd w:val="clear" w:color="auto" w:fill="auto"/>
            <w:vAlign w:val="bottom"/>
          </w:tcPr>
          <w:p w14:paraId="02665687" w14:textId="77777777" w:rsidR="001E2490" w:rsidRPr="008D7158" w:rsidRDefault="001E2490" w:rsidP="00D908A2">
            <w:pPr>
              <w:keepNext/>
              <w:keepLines/>
              <w:spacing w:before="20" w:after="60" w:line="220" w:lineRule="exact"/>
              <w:ind w:left="57" w:right="57"/>
              <w:rPr>
                <w:rFonts w:ascii="Arial" w:eastAsia="Arial" w:hAnsi="Arial" w:cs="Arial"/>
                <w:b/>
                <w:color w:val="FF0000"/>
                <w:sz w:val="16"/>
                <w:szCs w:val="16"/>
              </w:rPr>
            </w:pPr>
          </w:p>
        </w:tc>
        <w:tc>
          <w:tcPr>
            <w:tcW w:w="713" w:type="dxa"/>
            <w:tcBorders>
              <w:top w:val="nil"/>
              <w:left w:val="nil"/>
              <w:bottom w:val="nil"/>
              <w:right w:val="dashSmallGap" w:sz="4" w:space="0" w:color="auto"/>
            </w:tcBorders>
            <w:shd w:val="clear" w:color="auto" w:fill="auto"/>
            <w:vAlign w:val="bottom"/>
          </w:tcPr>
          <w:p w14:paraId="2B1226E7" w14:textId="77777777" w:rsidR="001E2490" w:rsidRPr="008D7158" w:rsidRDefault="001E2490" w:rsidP="00D908A2">
            <w:pPr>
              <w:keepNext/>
              <w:keepLines/>
              <w:spacing w:before="20" w:after="60" w:line="220" w:lineRule="exact"/>
              <w:ind w:left="57" w:right="57"/>
              <w:rPr>
                <w:rFonts w:ascii="Arial" w:eastAsia="Arial" w:hAnsi="Arial" w:cs="Arial"/>
                <w:b/>
                <w:color w:val="FF0000"/>
                <w:sz w:val="16"/>
                <w:szCs w:val="16"/>
              </w:rPr>
            </w:pPr>
          </w:p>
        </w:tc>
        <w:tc>
          <w:tcPr>
            <w:tcW w:w="259" w:type="dxa"/>
            <w:tcBorders>
              <w:top w:val="nil"/>
              <w:left w:val="dashSmallGap" w:sz="4" w:space="0" w:color="auto"/>
              <w:bottom w:val="nil"/>
              <w:right w:val="nil"/>
            </w:tcBorders>
            <w:shd w:val="clear" w:color="auto" w:fill="auto"/>
            <w:vAlign w:val="bottom"/>
          </w:tcPr>
          <w:p w14:paraId="726B25B0" w14:textId="77777777" w:rsidR="001E2490" w:rsidRPr="008D7158" w:rsidRDefault="001E2490" w:rsidP="00D908A2">
            <w:pPr>
              <w:keepNext/>
              <w:keepLines/>
              <w:spacing w:before="20" w:after="60" w:line="220" w:lineRule="exact"/>
              <w:ind w:left="57" w:right="57"/>
              <w:rPr>
                <w:rFonts w:ascii="Arial" w:eastAsia="Arial" w:hAnsi="Arial" w:cs="Arial"/>
                <w:b/>
                <w:color w:val="FF0000"/>
                <w:sz w:val="16"/>
                <w:szCs w:val="16"/>
              </w:rPr>
            </w:pPr>
          </w:p>
        </w:tc>
        <w:tc>
          <w:tcPr>
            <w:tcW w:w="875" w:type="dxa"/>
            <w:tcBorders>
              <w:top w:val="nil"/>
              <w:left w:val="nil"/>
              <w:bottom w:val="nil"/>
              <w:right w:val="dashSmallGap" w:sz="4" w:space="0" w:color="auto"/>
            </w:tcBorders>
            <w:shd w:val="clear" w:color="auto" w:fill="auto"/>
            <w:vAlign w:val="bottom"/>
          </w:tcPr>
          <w:p w14:paraId="1391C382" w14:textId="77777777" w:rsidR="001E2490" w:rsidRPr="008D7158" w:rsidRDefault="002807FC" w:rsidP="00D908A2">
            <w:pPr>
              <w:keepNext/>
              <w:keepLines/>
              <w:spacing w:before="20" w:after="60" w:line="220" w:lineRule="exact"/>
              <w:ind w:left="57" w:right="57"/>
              <w:rPr>
                <w:rFonts w:ascii="Arial" w:eastAsia="Arial" w:hAnsi="Arial" w:cs="Arial"/>
                <w:b/>
                <w:color w:val="FF0000"/>
                <w:sz w:val="16"/>
                <w:szCs w:val="16"/>
              </w:rPr>
            </w:pPr>
            <w:r w:rsidRPr="00353906">
              <w:rPr>
                <w:noProof/>
              </w:rPr>
              <mc:AlternateContent>
                <mc:Choice Requires="wps">
                  <w:drawing>
                    <wp:anchor distT="0" distB="0" distL="114300" distR="114300" simplePos="0" relativeHeight="251843072" behindDoc="0" locked="0" layoutInCell="1" allowOverlap="1" wp14:anchorId="6EDAC324" wp14:editId="597D27D3">
                      <wp:simplePos x="0" y="0"/>
                      <wp:positionH relativeFrom="column">
                        <wp:posOffset>-494665</wp:posOffset>
                      </wp:positionH>
                      <wp:positionV relativeFrom="paragraph">
                        <wp:posOffset>18415</wp:posOffset>
                      </wp:positionV>
                      <wp:extent cx="1211580" cy="175260"/>
                      <wp:effectExtent l="0" t="0" r="0" b="0"/>
                      <wp:wrapNone/>
                      <wp:docPr id="877" name="テキスト ボックス 4"/>
                      <wp:cNvGraphicFramePr/>
                      <a:graphic xmlns:a="http://schemas.openxmlformats.org/drawingml/2006/main">
                        <a:graphicData uri="http://schemas.microsoft.com/office/word/2010/wordprocessingShape">
                          <wps:wsp>
                            <wps:cNvSpPr txBox="1"/>
                            <wps:spPr>
                              <a:xfrm>
                                <a:off x="0" y="0"/>
                                <a:ext cx="1211721" cy="17526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6D3B6B7" w14:textId="77777777" w:rsidR="007B53F4" w:rsidRPr="00E41199" w:rsidRDefault="007B53F4" w:rsidP="00E41199">
                                  <w:pPr>
                                    <w:pStyle w:val="tablehead"/>
                                    <w:rPr>
                                      <w:i/>
                                      <w:sz w:val="18"/>
                                      <w:szCs w:val="18"/>
                                    </w:rPr>
                                  </w:pPr>
                                  <w:r w:rsidRPr="002807FC">
                                    <w:rPr>
                                      <w:i/>
                                      <w:sz w:val="18"/>
                                      <w:szCs w:val="18"/>
                                    </w:rPr>
                                    <w:t>IPA operating period</w:t>
                                  </w:r>
                                </w:p>
                                <w:p w14:paraId="03153006" w14:textId="77777777" w:rsidR="007B53F4" w:rsidRPr="00E41199" w:rsidRDefault="007B53F4" w:rsidP="00353906">
                                  <w:pPr>
                                    <w:pStyle w:val="tablehead"/>
                                    <w:rPr>
                                      <w:i/>
                                      <w:sz w:val="18"/>
                                      <w:szCs w:val="18"/>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6EDAC324" id="テキスト ボックス 4" o:spid="_x0000_s1193" type="#_x0000_t202" style="position:absolute;left:0;text-align:left;margin-left:-38.95pt;margin-top:1.45pt;width:95.4pt;height:13.8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" filled="f" stroked="f">
                      <v:textbox inset="0,0,0,0">
                        <w:txbxContent>
                          <w:p w14:paraId="06D3B6B7" w14:textId="77777777" w:rsidR="007B53F4" w:rsidRPr="00E41199" w:rsidRDefault="007B53F4" w:rsidP="00E41199">
                            <w:pPr>
                              <w:pStyle w:val="tablehead"/>
                              <w:rPr>
                                <w:i/>
                                <w:sz w:val="18"/>
                                <w:szCs w:val="18"/>
                              </w:rPr>
                            </w:pPr>
                            <w:r w:rsidRPr="002807FC">
                              <w:rPr>
                                <w:i/>
                                <w:sz w:val="18"/>
                                <w:szCs w:val="18"/>
                              </w:rPr>
                              <w:t>IPA operating period</w:t>
                            </w:r>
                          </w:p>
                          <w:p w14:paraId="03153006" w14:textId="77777777" w:rsidR="007B53F4" w:rsidRPr="00E41199" w:rsidRDefault="007B53F4" w:rsidP="00353906">
                            <w:pPr>
                              <w:pStyle w:val="tablehead"/>
                              <w:rPr>
                                <w:i/>
                                <w:sz w:val="18"/>
                                <w:szCs w:val="18"/>
                              </w:rPr>
                            </w:pPr>
                          </w:p>
                        </w:txbxContent>
                      </v:textbox>
                    </v:shape>
                  </w:pict>
                </mc:Fallback>
              </mc:AlternateContent>
            </w:r>
          </w:p>
        </w:tc>
        <w:tc>
          <w:tcPr>
            <w:tcW w:w="283" w:type="dxa"/>
            <w:tcBorders>
              <w:top w:val="nil"/>
              <w:left w:val="dashSmallGap" w:sz="4" w:space="0" w:color="auto"/>
              <w:bottom w:val="nil"/>
              <w:right w:val="nil"/>
            </w:tcBorders>
            <w:shd w:val="clear" w:color="auto" w:fill="auto"/>
            <w:vAlign w:val="bottom"/>
          </w:tcPr>
          <w:p w14:paraId="5A05FB5C" w14:textId="77777777" w:rsidR="001E2490" w:rsidRPr="008D7158" w:rsidRDefault="001E2490" w:rsidP="00D908A2">
            <w:pPr>
              <w:keepNext/>
              <w:keepLines/>
              <w:spacing w:before="20" w:after="60" w:line="220" w:lineRule="exact"/>
              <w:ind w:left="57" w:right="57"/>
              <w:rPr>
                <w:rFonts w:ascii="Arial" w:eastAsia="Arial" w:hAnsi="Arial" w:cs="Arial"/>
                <w:b/>
                <w:color w:val="FF0000"/>
                <w:sz w:val="16"/>
                <w:szCs w:val="16"/>
              </w:rPr>
            </w:pPr>
          </w:p>
        </w:tc>
        <w:tc>
          <w:tcPr>
            <w:tcW w:w="300" w:type="dxa"/>
            <w:tcBorders>
              <w:top w:val="nil"/>
              <w:left w:val="nil"/>
              <w:bottom w:val="nil"/>
              <w:right w:val="nil"/>
            </w:tcBorders>
            <w:shd w:val="clear" w:color="auto" w:fill="auto"/>
            <w:vAlign w:val="bottom"/>
          </w:tcPr>
          <w:p w14:paraId="3288EDE9" w14:textId="77777777" w:rsidR="001E2490" w:rsidRPr="008D7158" w:rsidRDefault="001E2490" w:rsidP="00D908A2">
            <w:pPr>
              <w:keepNext/>
              <w:keepLines/>
              <w:spacing w:before="20" w:after="60" w:line="220" w:lineRule="exact"/>
              <w:ind w:left="57" w:right="57"/>
              <w:rPr>
                <w:rFonts w:ascii="Arial" w:eastAsia="Arial" w:hAnsi="Arial" w:cs="Arial"/>
                <w:b/>
                <w:color w:val="FF0000"/>
                <w:sz w:val="16"/>
                <w:szCs w:val="16"/>
              </w:rPr>
            </w:pPr>
          </w:p>
        </w:tc>
        <w:tc>
          <w:tcPr>
            <w:tcW w:w="486" w:type="dxa"/>
            <w:tcBorders>
              <w:top w:val="nil"/>
              <w:left w:val="nil"/>
              <w:bottom w:val="nil"/>
              <w:right w:val="nil"/>
            </w:tcBorders>
            <w:shd w:val="clear" w:color="auto" w:fill="auto"/>
            <w:vAlign w:val="bottom"/>
          </w:tcPr>
          <w:p w14:paraId="4A1BD64A" w14:textId="77777777" w:rsidR="001E2490" w:rsidRPr="008D7158" w:rsidRDefault="001E2490" w:rsidP="00D908A2">
            <w:pPr>
              <w:keepNext/>
              <w:keepLines/>
              <w:spacing w:before="20" w:after="60" w:line="220" w:lineRule="exact"/>
              <w:ind w:left="57" w:right="57"/>
              <w:rPr>
                <w:rFonts w:ascii="Arial" w:eastAsia="Arial" w:hAnsi="Arial" w:cs="Arial"/>
                <w:b/>
                <w:color w:val="FF0000"/>
                <w:sz w:val="16"/>
                <w:szCs w:val="16"/>
              </w:rPr>
            </w:pPr>
          </w:p>
        </w:tc>
        <w:tc>
          <w:tcPr>
            <w:tcW w:w="773" w:type="dxa"/>
            <w:tcBorders>
              <w:top w:val="nil"/>
              <w:left w:val="nil"/>
              <w:bottom w:val="nil"/>
              <w:right w:val="dashSmallGap" w:sz="4" w:space="0" w:color="auto"/>
            </w:tcBorders>
            <w:shd w:val="clear" w:color="auto" w:fill="auto"/>
            <w:vAlign w:val="bottom"/>
          </w:tcPr>
          <w:p w14:paraId="28F8BC23" w14:textId="77777777" w:rsidR="001E2490" w:rsidRPr="008D7158" w:rsidRDefault="001E2490" w:rsidP="00D908A2">
            <w:pPr>
              <w:keepNext/>
              <w:keepLines/>
              <w:spacing w:before="20" w:after="60" w:line="220" w:lineRule="exact"/>
              <w:ind w:left="57" w:right="57"/>
              <w:rPr>
                <w:rFonts w:ascii="Arial" w:eastAsia="Arial" w:hAnsi="Arial" w:cs="Arial"/>
                <w:b/>
                <w:color w:val="FF0000"/>
                <w:sz w:val="16"/>
                <w:szCs w:val="16"/>
              </w:rPr>
            </w:pPr>
          </w:p>
        </w:tc>
        <w:tc>
          <w:tcPr>
            <w:tcW w:w="426" w:type="dxa"/>
            <w:tcBorders>
              <w:top w:val="nil"/>
              <w:left w:val="dashSmallGap" w:sz="4" w:space="0" w:color="auto"/>
              <w:bottom w:val="nil"/>
              <w:right w:val="nil"/>
            </w:tcBorders>
            <w:shd w:val="clear" w:color="auto" w:fill="auto"/>
            <w:vAlign w:val="bottom"/>
          </w:tcPr>
          <w:p w14:paraId="695649BA" w14:textId="77777777" w:rsidR="001E2490" w:rsidRPr="008D7158" w:rsidRDefault="002807FC" w:rsidP="00D908A2">
            <w:pPr>
              <w:keepNext/>
              <w:keepLines/>
              <w:spacing w:before="20" w:after="60" w:line="220" w:lineRule="exact"/>
              <w:ind w:left="57" w:right="57"/>
              <w:rPr>
                <w:rFonts w:ascii="Arial" w:eastAsia="Arial" w:hAnsi="Arial" w:cs="Arial"/>
                <w:b/>
                <w:color w:val="FF0000"/>
                <w:sz w:val="16"/>
                <w:szCs w:val="16"/>
              </w:rPr>
            </w:pPr>
            <w:r w:rsidRPr="00353906">
              <w:rPr>
                <w:noProof/>
              </w:rPr>
              <mc:AlternateContent>
                <mc:Choice Requires="wps">
                  <w:drawing>
                    <wp:anchor distT="0" distB="0" distL="114300" distR="114300" simplePos="0" relativeHeight="251851264" behindDoc="0" locked="0" layoutInCell="1" allowOverlap="1" wp14:anchorId="316DAB49" wp14:editId="5750DCFF">
                      <wp:simplePos x="0" y="0"/>
                      <wp:positionH relativeFrom="column">
                        <wp:posOffset>-668020</wp:posOffset>
                      </wp:positionH>
                      <wp:positionV relativeFrom="paragraph">
                        <wp:posOffset>43815</wp:posOffset>
                      </wp:positionV>
                      <wp:extent cx="1217295" cy="173355"/>
                      <wp:effectExtent l="0" t="0" r="0" b="0"/>
                      <wp:wrapNone/>
                      <wp:docPr id="882" name="テキスト ボックス 4"/>
                      <wp:cNvGraphicFramePr/>
                      <a:graphic xmlns:a="http://schemas.openxmlformats.org/drawingml/2006/main">
                        <a:graphicData uri="http://schemas.microsoft.com/office/word/2010/wordprocessingShape">
                          <wps:wsp>
                            <wps:cNvSpPr txBox="1"/>
                            <wps:spPr>
                              <a:xfrm>
                                <a:off x="0" y="0"/>
                                <a:ext cx="1217295" cy="17390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3E22393" w14:textId="77777777" w:rsidR="007B53F4" w:rsidRPr="00E41199" w:rsidRDefault="007B53F4" w:rsidP="00E41199">
                                  <w:pPr>
                                    <w:pStyle w:val="tablehead"/>
                                    <w:rPr>
                                      <w:sz w:val="18"/>
                                      <w:szCs w:val="18"/>
                                      <w:u w:val="single"/>
                                    </w:rPr>
                                  </w:pPr>
                                  <w:r w:rsidRPr="00E41199">
                                    <w:rPr>
                                      <w:sz w:val="18"/>
                                      <w:szCs w:val="18"/>
                                      <w:u w:val="single"/>
                                    </w:rPr>
                                    <w:t>EMS</w:t>
                                  </w:r>
                                  <w:r w:rsidRPr="002807FC">
                                    <w:rPr>
                                      <w:u w:val="single"/>
                                    </w:rPr>
                                    <w:t xml:space="preserve"> </w:t>
                                  </w:r>
                                  <w:r w:rsidRPr="002807FC">
                                    <w:rPr>
                                      <w:sz w:val="18"/>
                                      <w:szCs w:val="18"/>
                                      <w:u w:val="single"/>
                                    </w:rPr>
                                    <w:t>operating period</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316DAB49" id="_x0000_s1194" type="#_x0000_t202" style="position:absolute;left:0;text-align:left;margin-left:-52.6pt;margin-top:3.45pt;width:95.85pt;height:13.6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" filled="f" stroked="f">
                      <v:textbox inset="0,0,0,0">
                        <w:txbxContent>
                          <w:p w14:paraId="53E22393" w14:textId="77777777" w:rsidR="007B53F4" w:rsidRPr="00E41199" w:rsidRDefault="007B53F4" w:rsidP="00E41199">
                            <w:pPr>
                              <w:pStyle w:val="tablehead"/>
                              <w:rPr>
                                <w:sz w:val="18"/>
                                <w:szCs w:val="18"/>
                                <w:u w:val="single"/>
                              </w:rPr>
                            </w:pPr>
                            <w:r w:rsidRPr="00E41199">
                              <w:rPr>
                                <w:sz w:val="18"/>
                                <w:szCs w:val="18"/>
                                <w:u w:val="single"/>
                              </w:rPr>
                              <w:t>EMS</w:t>
                            </w:r>
                            <w:r w:rsidRPr="002807FC">
                              <w:rPr>
                                <w:u w:val="single"/>
                              </w:rPr>
                              <w:t xml:space="preserve"> </w:t>
                            </w:r>
                            <w:r w:rsidRPr="002807FC">
                              <w:rPr>
                                <w:sz w:val="18"/>
                                <w:szCs w:val="18"/>
                                <w:u w:val="single"/>
                              </w:rPr>
                              <w:t>operating period</w:t>
                            </w:r>
                          </w:p>
                        </w:txbxContent>
                      </v:textbox>
                    </v:shape>
                  </w:pict>
                </mc:Fallback>
              </mc:AlternateContent>
            </w:r>
          </w:p>
        </w:tc>
        <w:tc>
          <w:tcPr>
            <w:tcW w:w="708" w:type="dxa"/>
            <w:tcBorders>
              <w:top w:val="nil"/>
              <w:left w:val="nil"/>
              <w:bottom w:val="nil"/>
              <w:right w:val="dashSmallGap" w:sz="4" w:space="0" w:color="auto"/>
            </w:tcBorders>
            <w:shd w:val="clear" w:color="auto" w:fill="auto"/>
            <w:vAlign w:val="bottom"/>
          </w:tcPr>
          <w:p w14:paraId="2E575B8F" w14:textId="77777777" w:rsidR="001E2490" w:rsidRPr="008D7158" w:rsidRDefault="001E2490" w:rsidP="00D908A2">
            <w:pPr>
              <w:keepNext/>
              <w:keepLines/>
              <w:spacing w:before="20" w:after="60" w:line="220" w:lineRule="exact"/>
              <w:ind w:left="57" w:right="57"/>
              <w:rPr>
                <w:rFonts w:ascii="Arial" w:eastAsia="Arial" w:hAnsi="Arial" w:cs="Arial"/>
                <w:b/>
                <w:color w:val="FF0000"/>
                <w:sz w:val="16"/>
                <w:szCs w:val="16"/>
              </w:rPr>
            </w:pPr>
          </w:p>
        </w:tc>
        <w:tc>
          <w:tcPr>
            <w:tcW w:w="426" w:type="dxa"/>
            <w:tcBorders>
              <w:top w:val="nil"/>
              <w:left w:val="dashSmallGap" w:sz="4" w:space="0" w:color="auto"/>
              <w:bottom w:val="nil"/>
              <w:right w:val="nil"/>
            </w:tcBorders>
          </w:tcPr>
          <w:p w14:paraId="68604182" w14:textId="77777777" w:rsidR="001E2490" w:rsidRPr="008D7158" w:rsidRDefault="001E2490" w:rsidP="00D908A2">
            <w:pPr>
              <w:keepNext/>
              <w:keepLines/>
              <w:spacing w:before="20" w:after="60" w:line="220" w:lineRule="exact"/>
              <w:ind w:left="57" w:right="57"/>
              <w:rPr>
                <w:rFonts w:ascii="Arial" w:eastAsia="Arial" w:hAnsi="Arial" w:cs="Arial"/>
                <w:b/>
                <w:color w:val="FF0000"/>
                <w:sz w:val="16"/>
                <w:szCs w:val="16"/>
              </w:rPr>
            </w:pPr>
          </w:p>
        </w:tc>
        <w:tc>
          <w:tcPr>
            <w:tcW w:w="425" w:type="dxa"/>
            <w:tcBorders>
              <w:top w:val="nil"/>
              <w:left w:val="nil"/>
              <w:bottom w:val="nil"/>
              <w:right w:val="nil"/>
            </w:tcBorders>
            <w:shd w:val="clear" w:color="auto" w:fill="auto"/>
            <w:vAlign w:val="bottom"/>
          </w:tcPr>
          <w:p w14:paraId="4FBDF9C8" w14:textId="77777777" w:rsidR="001E2490" w:rsidRPr="008D7158" w:rsidRDefault="001E2490" w:rsidP="00D908A2">
            <w:pPr>
              <w:keepNext/>
              <w:keepLines/>
              <w:spacing w:before="20" w:after="60" w:line="220" w:lineRule="exact"/>
              <w:ind w:left="57" w:right="57"/>
              <w:rPr>
                <w:rFonts w:ascii="Arial" w:eastAsia="Arial" w:hAnsi="Arial" w:cs="Arial"/>
                <w:b/>
                <w:color w:val="FF0000"/>
                <w:sz w:val="16"/>
                <w:szCs w:val="16"/>
              </w:rPr>
            </w:pPr>
          </w:p>
        </w:tc>
        <w:tc>
          <w:tcPr>
            <w:tcW w:w="425" w:type="dxa"/>
            <w:tcBorders>
              <w:top w:val="nil"/>
              <w:left w:val="nil"/>
              <w:bottom w:val="nil"/>
              <w:right w:val="nil"/>
            </w:tcBorders>
            <w:shd w:val="clear" w:color="auto" w:fill="auto"/>
            <w:vAlign w:val="bottom"/>
          </w:tcPr>
          <w:p w14:paraId="46245A87" w14:textId="77777777" w:rsidR="001E2490" w:rsidRPr="008D7158" w:rsidRDefault="002807FC" w:rsidP="00D908A2">
            <w:pPr>
              <w:keepNext/>
              <w:keepLines/>
              <w:spacing w:before="20" w:after="60" w:line="220" w:lineRule="exact"/>
              <w:ind w:left="57" w:right="57"/>
              <w:rPr>
                <w:rFonts w:ascii="Arial" w:eastAsia="Arial" w:hAnsi="Arial" w:cs="Arial"/>
                <w:b/>
                <w:color w:val="FF0000"/>
                <w:sz w:val="16"/>
                <w:szCs w:val="16"/>
              </w:rPr>
            </w:pPr>
            <w:r w:rsidRPr="00353906">
              <w:rPr>
                <w:noProof/>
              </w:rPr>
              <mc:AlternateContent>
                <mc:Choice Requires="wps">
                  <w:drawing>
                    <wp:anchor distT="0" distB="0" distL="114300" distR="114300" simplePos="0" relativeHeight="251847168" behindDoc="0" locked="0" layoutInCell="1" allowOverlap="1" wp14:anchorId="543AF56E" wp14:editId="74E67225">
                      <wp:simplePos x="0" y="0"/>
                      <wp:positionH relativeFrom="column">
                        <wp:posOffset>-592455</wp:posOffset>
                      </wp:positionH>
                      <wp:positionV relativeFrom="paragraph">
                        <wp:posOffset>15875</wp:posOffset>
                      </wp:positionV>
                      <wp:extent cx="1205865" cy="179070"/>
                      <wp:effectExtent l="0" t="0" r="0" b="0"/>
                      <wp:wrapNone/>
                      <wp:docPr id="880" name="テキスト ボックス 4"/>
                      <wp:cNvGraphicFramePr/>
                      <a:graphic xmlns:a="http://schemas.openxmlformats.org/drawingml/2006/main">
                        <a:graphicData uri="http://schemas.microsoft.com/office/word/2010/wordprocessingShape">
                          <wps:wsp>
                            <wps:cNvSpPr txBox="1"/>
                            <wps:spPr>
                              <a:xfrm>
                                <a:off x="0" y="0"/>
                                <a:ext cx="1205865" cy="17951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44F7462" w14:textId="77777777" w:rsidR="007B53F4" w:rsidRPr="00E41199" w:rsidRDefault="007B53F4" w:rsidP="00E41199">
                                  <w:pPr>
                                    <w:pStyle w:val="tablehead"/>
                                    <w:rPr>
                                      <w:i/>
                                      <w:sz w:val="18"/>
                                      <w:szCs w:val="18"/>
                                    </w:rPr>
                                  </w:pPr>
                                  <w:r w:rsidRPr="002807FC">
                                    <w:rPr>
                                      <w:i/>
                                      <w:sz w:val="18"/>
                                      <w:szCs w:val="18"/>
                                    </w:rPr>
                                    <w:t>IPA operating period</w:t>
                                  </w:r>
                                </w:p>
                                <w:p w14:paraId="47309CA8" w14:textId="77777777" w:rsidR="007B53F4" w:rsidRPr="00E41199" w:rsidRDefault="007B53F4" w:rsidP="00353906">
                                  <w:pPr>
                                    <w:pStyle w:val="tablehead"/>
                                    <w:rPr>
                                      <w:i/>
                                      <w:sz w:val="18"/>
                                      <w:szCs w:val="18"/>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543AF56E" id="_x0000_s1195" type="#_x0000_t202" style="position:absolute;left:0;text-align:left;margin-left:-46.65pt;margin-top:1.25pt;width:94.95pt;height:14.1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" filled="f" stroked="f">
                      <v:textbox inset="0,0,0,0">
                        <w:txbxContent>
                          <w:p w14:paraId="144F7462" w14:textId="77777777" w:rsidR="007B53F4" w:rsidRPr="00E41199" w:rsidRDefault="007B53F4" w:rsidP="00E41199">
                            <w:pPr>
                              <w:pStyle w:val="tablehead"/>
                              <w:rPr>
                                <w:i/>
                                <w:sz w:val="18"/>
                                <w:szCs w:val="18"/>
                              </w:rPr>
                            </w:pPr>
                            <w:r w:rsidRPr="002807FC">
                              <w:rPr>
                                <w:i/>
                                <w:sz w:val="18"/>
                                <w:szCs w:val="18"/>
                              </w:rPr>
                              <w:t>IPA operating period</w:t>
                            </w:r>
                          </w:p>
                          <w:p w14:paraId="47309CA8" w14:textId="77777777" w:rsidR="007B53F4" w:rsidRPr="00E41199" w:rsidRDefault="007B53F4" w:rsidP="00353906">
                            <w:pPr>
                              <w:pStyle w:val="tablehead"/>
                              <w:rPr>
                                <w:i/>
                                <w:sz w:val="18"/>
                                <w:szCs w:val="18"/>
                              </w:rPr>
                            </w:pPr>
                          </w:p>
                        </w:txbxContent>
                      </v:textbox>
                    </v:shape>
                  </w:pict>
                </mc:Fallback>
              </mc:AlternateContent>
            </w:r>
          </w:p>
        </w:tc>
        <w:tc>
          <w:tcPr>
            <w:tcW w:w="567" w:type="dxa"/>
            <w:tcBorders>
              <w:top w:val="nil"/>
              <w:left w:val="nil"/>
              <w:bottom w:val="nil"/>
              <w:right w:val="dashSmallGap" w:sz="4" w:space="0" w:color="auto"/>
            </w:tcBorders>
            <w:shd w:val="clear" w:color="auto" w:fill="auto"/>
            <w:vAlign w:val="bottom"/>
          </w:tcPr>
          <w:p w14:paraId="7BB1C3F5" w14:textId="77777777" w:rsidR="001E2490" w:rsidRPr="008D7158" w:rsidRDefault="001E2490" w:rsidP="00D908A2">
            <w:pPr>
              <w:keepNext/>
              <w:keepLines/>
              <w:spacing w:before="20" w:after="60" w:line="220" w:lineRule="exact"/>
              <w:ind w:left="57" w:right="57"/>
              <w:rPr>
                <w:rFonts w:ascii="Arial" w:eastAsia="Arial" w:hAnsi="Arial" w:cs="Arial"/>
                <w:b/>
                <w:color w:val="FF0000"/>
                <w:sz w:val="16"/>
                <w:szCs w:val="16"/>
              </w:rPr>
            </w:pPr>
          </w:p>
        </w:tc>
        <w:tc>
          <w:tcPr>
            <w:tcW w:w="284" w:type="dxa"/>
            <w:tcBorders>
              <w:top w:val="nil"/>
              <w:left w:val="dashSmallGap" w:sz="4" w:space="0" w:color="auto"/>
              <w:bottom w:val="nil"/>
              <w:right w:val="nil"/>
            </w:tcBorders>
            <w:shd w:val="clear" w:color="auto" w:fill="auto"/>
            <w:vAlign w:val="bottom"/>
          </w:tcPr>
          <w:p w14:paraId="6DB782D1" w14:textId="77777777" w:rsidR="001E2490" w:rsidRPr="008D7158" w:rsidRDefault="001E2490" w:rsidP="00D908A2">
            <w:pPr>
              <w:keepNext/>
              <w:keepLines/>
              <w:spacing w:before="20" w:after="60" w:line="220" w:lineRule="exact"/>
              <w:ind w:left="57" w:right="57"/>
              <w:rPr>
                <w:rFonts w:ascii="Arial" w:eastAsia="Arial" w:hAnsi="Arial" w:cs="Arial"/>
                <w:b/>
                <w:color w:val="FF0000"/>
                <w:sz w:val="16"/>
                <w:szCs w:val="16"/>
              </w:rPr>
            </w:pPr>
          </w:p>
        </w:tc>
        <w:tc>
          <w:tcPr>
            <w:tcW w:w="283" w:type="dxa"/>
            <w:tcBorders>
              <w:top w:val="nil"/>
              <w:left w:val="nil"/>
              <w:bottom w:val="nil"/>
              <w:right w:val="single" w:sz="4" w:space="0" w:color="auto"/>
            </w:tcBorders>
            <w:shd w:val="clear" w:color="auto" w:fill="auto"/>
            <w:vAlign w:val="bottom"/>
          </w:tcPr>
          <w:p w14:paraId="34226CA9" w14:textId="77777777" w:rsidR="001E2490" w:rsidRPr="008D7158" w:rsidRDefault="001E2490" w:rsidP="00D908A2">
            <w:pPr>
              <w:keepNext/>
              <w:keepLines/>
              <w:spacing w:before="20" w:after="60" w:line="220" w:lineRule="exact"/>
              <w:ind w:left="57" w:right="57"/>
              <w:rPr>
                <w:rFonts w:ascii="Arial" w:eastAsia="Arial" w:hAnsi="Arial" w:cs="Arial"/>
                <w:b/>
                <w:color w:val="FF0000"/>
                <w:sz w:val="16"/>
                <w:szCs w:val="16"/>
              </w:rPr>
            </w:pPr>
          </w:p>
        </w:tc>
      </w:tr>
      <w:tr w:rsidR="001E2490" w14:paraId="53AD30F5" w14:textId="77777777" w:rsidTr="00353906">
        <w:trPr>
          <w:cantSplit/>
          <w:trHeight w:val="280"/>
          <w:tblHeader/>
        </w:trPr>
        <w:tc>
          <w:tcPr>
            <w:tcW w:w="267" w:type="dxa"/>
            <w:tcBorders>
              <w:top w:val="nil"/>
              <w:left w:val="single" w:sz="4" w:space="0" w:color="auto"/>
              <w:bottom w:val="nil"/>
              <w:right w:val="nil"/>
            </w:tcBorders>
            <w:shd w:val="clear" w:color="auto" w:fill="auto"/>
            <w:vAlign w:val="bottom"/>
          </w:tcPr>
          <w:p w14:paraId="0C851594"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1438" w:type="dxa"/>
            <w:gridSpan w:val="2"/>
            <w:tcBorders>
              <w:top w:val="nil"/>
              <w:left w:val="nil"/>
              <w:bottom w:val="nil"/>
              <w:right w:val="nil"/>
            </w:tcBorders>
            <w:shd w:val="clear" w:color="auto" w:fill="auto"/>
            <w:vAlign w:val="bottom"/>
          </w:tcPr>
          <w:p w14:paraId="689994F9" w14:textId="77777777" w:rsidR="00D02C39" w:rsidRPr="008D7158" w:rsidRDefault="00221648" w:rsidP="00D908A2">
            <w:pPr>
              <w:keepNext/>
              <w:keepLines/>
              <w:spacing w:before="20" w:after="60" w:line="220" w:lineRule="exact"/>
              <w:ind w:left="57" w:right="57"/>
              <w:rPr>
                <w:rFonts w:ascii="Arial" w:eastAsia="Arial" w:hAnsi="Arial" w:cs="Arial"/>
                <w:b/>
                <w:color w:val="FF0000"/>
                <w:sz w:val="16"/>
                <w:szCs w:val="16"/>
              </w:rPr>
            </w:pPr>
            <w:r w:rsidRPr="000E7F67">
              <w:rPr>
                <w:noProof/>
                <w:highlight w:val="yellow"/>
              </w:rPr>
              <mc:AlternateContent>
                <mc:Choice Requires="wps">
                  <w:drawing>
                    <wp:anchor distT="0" distB="0" distL="114300" distR="114300" simplePos="0" relativeHeight="251853312" behindDoc="0" locked="0" layoutInCell="1" allowOverlap="1" wp14:anchorId="47B5F8F1" wp14:editId="2B1C0700">
                      <wp:simplePos x="0" y="0"/>
                      <wp:positionH relativeFrom="column">
                        <wp:posOffset>-107950</wp:posOffset>
                      </wp:positionH>
                      <wp:positionV relativeFrom="paragraph">
                        <wp:posOffset>86995</wp:posOffset>
                      </wp:positionV>
                      <wp:extent cx="1256665" cy="356870"/>
                      <wp:effectExtent l="0" t="0" r="114935" b="24130"/>
                      <wp:wrapNone/>
                      <wp:docPr id="457" name="四角形吹き出し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6665" cy="357395"/>
                              </a:xfrm>
                              <a:prstGeom prst="wedgeRectCallout">
                                <a:avLst>
                                  <a:gd name="adj1" fmla="val 56582"/>
                                  <a:gd name="adj2" fmla="val -20261"/>
                                </a:avLst>
                              </a:prstGeom>
                              <a:noFill/>
                              <a:ln w="19050" cap="flat" cmpd="sng" algn="ctr">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9CB8016" w14:textId="77777777" w:rsidR="007B53F4" w:rsidRPr="00221648" w:rsidRDefault="007B53F4" w:rsidP="00221648">
                                  <w:pPr>
                                    <w:pStyle w:val="tablehead"/>
                                    <w:spacing w:after="0" w:line="180" w:lineRule="exact"/>
                                    <w:jc w:val="right"/>
                                    <w:rPr>
                                      <w:rFonts w:eastAsia="メイリオ" w:cs="Arial"/>
                                      <w:sz w:val="14"/>
                                      <w:szCs w:val="14"/>
                                    </w:rPr>
                                  </w:pPr>
                                  <w:r w:rsidRPr="00221648">
                                    <w:rPr>
                                      <w:rFonts w:eastAsiaTheme="minorEastAsia" w:cs="Arial"/>
                                      <w:kern w:val="2"/>
                                      <w:sz w:val="14"/>
                                      <w:szCs w:val="14"/>
                                    </w:rPr>
                                    <w:t xml:space="preserve">Threshold temperature </w:t>
                                  </w:r>
                                  <w:r w:rsidRPr="00221648">
                                    <w:rPr>
                                      <w:rFonts w:eastAsiaTheme="minorEastAsia" w:cs="Arial"/>
                                      <w:kern w:val="2"/>
                                      <w:sz w:val="14"/>
                                      <w:szCs w:val="14"/>
                                    </w:rPr>
                                    <w:br/>
                                    <w:t xml:space="preserve">for shutting the system </w:t>
                                  </w:r>
                                  <w:r w:rsidRPr="00221648">
                                    <w:rPr>
                                      <w:rFonts w:eastAsiaTheme="minorEastAsia" w:cs="Arial"/>
                                      <w:kern w:val="2"/>
                                      <w:sz w:val="14"/>
                                      <w:szCs w:val="14"/>
                                    </w:rPr>
                                    <w:br/>
                                    <w:t xml:space="preserve">down: </w:t>
                                  </w:r>
                                  <w:r w:rsidRPr="00221648">
                                    <w:rPr>
                                      <w:rFonts w:eastAsiaTheme="minorEastAsia" w:cs="Arial"/>
                                      <w:color w:val="000000" w:themeColor="text1"/>
                                      <w:sz w:val="14"/>
                                      <w:szCs w:val="14"/>
                                    </w:rPr>
                                    <w:t>120</w:t>
                                  </w:r>
                                  <w:r w:rsidRPr="00221648">
                                    <w:rPr>
                                      <w:rFonts w:eastAsia="ＭＳ ゴシック" w:cs="Arial"/>
                                      <w:color w:val="000000" w:themeColor="text1"/>
                                      <w:sz w:val="14"/>
                                      <w:szCs w:val="14"/>
                                    </w:rPr>
                                    <w:t>°C</w:t>
                                  </w:r>
                                </w:p>
                              </w:txbxContent>
                            </wps:txbx>
                            <wps:bodyPr rot="0" vert="horz" wrap="square" lIns="36000" tIns="0" rIns="3600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B5F8F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6" o:spid="_x0000_s1196" type="#_x0000_t61" style="position:absolute;left:0;text-align:left;margin-left:-8.5pt;margin-top:6.85pt;width:98.95pt;height:28.1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" adj="23022,6424" filled="f" strokecolor="black [3213]" strokeweight="1.5pt">
                      <v:textbox inset="1mm,0,1mm,0">
                        <w:txbxContent>
                          <w:p w14:paraId="49CB8016" w14:textId="77777777" w:rsidR="007B53F4" w:rsidRPr="00221648" w:rsidRDefault="007B53F4" w:rsidP="00221648">
                            <w:pPr>
                              <w:pStyle w:val="tablehead"/>
                              <w:spacing w:after="0" w:line="180" w:lineRule="exact"/>
                              <w:jc w:val="right"/>
                              <w:rPr>
                                <w:rFonts w:eastAsia="メイリオ" w:cs="Arial"/>
                                <w:sz w:val="14"/>
                                <w:szCs w:val="14"/>
                              </w:rPr>
                            </w:pPr>
                            <w:r w:rsidRPr="00221648">
                              <w:rPr>
                                <w:rFonts w:eastAsiaTheme="minorEastAsia" w:cs="Arial"/>
                                <w:kern w:val="2"/>
                                <w:sz w:val="14"/>
                                <w:szCs w:val="14"/>
                              </w:rPr>
                              <w:t xml:space="preserve">Threshold temperature </w:t>
                            </w:r>
                            <w:r w:rsidRPr="00221648">
                              <w:rPr>
                                <w:rFonts w:eastAsiaTheme="minorEastAsia" w:cs="Arial"/>
                                <w:kern w:val="2"/>
                                <w:sz w:val="14"/>
                                <w:szCs w:val="14"/>
                              </w:rPr>
                              <w:br/>
                              <w:t xml:space="preserve">for shutting the system </w:t>
                            </w:r>
                            <w:r w:rsidRPr="00221648">
                              <w:rPr>
                                <w:rFonts w:eastAsiaTheme="minorEastAsia" w:cs="Arial"/>
                                <w:kern w:val="2"/>
                                <w:sz w:val="14"/>
                                <w:szCs w:val="14"/>
                              </w:rPr>
                              <w:br/>
                              <w:t xml:space="preserve">down: </w:t>
                            </w:r>
                            <w:r w:rsidRPr="00221648">
                              <w:rPr>
                                <w:rFonts w:eastAsiaTheme="minorEastAsia" w:cs="Arial"/>
                                <w:color w:val="000000" w:themeColor="text1"/>
                                <w:sz w:val="14"/>
                                <w:szCs w:val="14"/>
                              </w:rPr>
                              <w:t>120</w:t>
                            </w:r>
                            <w:r w:rsidRPr="00221648">
                              <w:rPr>
                                <w:rFonts w:eastAsia="ＭＳ ゴシック" w:cs="Arial"/>
                                <w:color w:val="000000" w:themeColor="text1"/>
                                <w:sz w:val="14"/>
                                <w:szCs w:val="14"/>
                              </w:rPr>
                              <w:t>°C</w:t>
                            </w:r>
                          </w:p>
                        </w:txbxContent>
                      </v:textbox>
                    </v:shape>
                  </w:pict>
                </mc:Fallback>
              </mc:AlternateContent>
            </w:r>
          </w:p>
        </w:tc>
        <w:tc>
          <w:tcPr>
            <w:tcW w:w="548" w:type="dxa"/>
            <w:tcBorders>
              <w:top w:val="nil"/>
              <w:left w:val="nil"/>
              <w:bottom w:val="nil"/>
              <w:right w:val="single" w:sz="12" w:space="0" w:color="auto"/>
            </w:tcBorders>
            <w:shd w:val="clear" w:color="auto" w:fill="auto"/>
            <w:vAlign w:val="bottom"/>
          </w:tcPr>
          <w:p w14:paraId="66F4F5DD"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21" w:type="dxa"/>
            <w:tcBorders>
              <w:top w:val="nil"/>
              <w:left w:val="single" w:sz="12" w:space="0" w:color="auto"/>
              <w:bottom w:val="single" w:sz="4" w:space="0" w:color="auto"/>
              <w:right w:val="nil"/>
            </w:tcBorders>
            <w:shd w:val="clear" w:color="auto" w:fill="auto"/>
            <w:vAlign w:val="bottom"/>
          </w:tcPr>
          <w:p w14:paraId="5E88FE38"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713" w:type="dxa"/>
            <w:tcBorders>
              <w:top w:val="nil"/>
              <w:left w:val="nil"/>
              <w:bottom w:val="single" w:sz="4" w:space="0" w:color="auto"/>
              <w:right w:val="dashSmallGap" w:sz="4" w:space="0" w:color="auto"/>
            </w:tcBorders>
            <w:shd w:val="clear" w:color="auto" w:fill="auto"/>
            <w:vAlign w:val="bottom"/>
          </w:tcPr>
          <w:p w14:paraId="488D8981"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259" w:type="dxa"/>
            <w:tcBorders>
              <w:top w:val="nil"/>
              <w:left w:val="dashSmallGap" w:sz="4" w:space="0" w:color="auto"/>
              <w:bottom w:val="single" w:sz="4" w:space="0" w:color="auto"/>
              <w:right w:val="nil"/>
            </w:tcBorders>
            <w:shd w:val="clear" w:color="auto" w:fill="auto"/>
            <w:vAlign w:val="bottom"/>
          </w:tcPr>
          <w:p w14:paraId="78E0E790"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875" w:type="dxa"/>
            <w:tcBorders>
              <w:top w:val="nil"/>
              <w:left w:val="nil"/>
              <w:bottom w:val="single" w:sz="4" w:space="0" w:color="auto"/>
              <w:right w:val="dashSmallGap" w:sz="4" w:space="0" w:color="auto"/>
            </w:tcBorders>
            <w:shd w:val="clear" w:color="auto" w:fill="auto"/>
            <w:vAlign w:val="bottom"/>
          </w:tcPr>
          <w:p w14:paraId="67206703" w14:textId="77777777" w:rsidR="00D02C39" w:rsidRPr="008D7158" w:rsidRDefault="00E41199" w:rsidP="00D908A2">
            <w:pPr>
              <w:keepNext/>
              <w:keepLines/>
              <w:spacing w:before="20" w:after="60" w:line="220" w:lineRule="exact"/>
              <w:ind w:left="57" w:right="57"/>
              <w:rPr>
                <w:rFonts w:ascii="Arial" w:eastAsia="Arial" w:hAnsi="Arial" w:cs="Arial"/>
                <w:b/>
                <w:color w:val="FF0000"/>
                <w:sz w:val="16"/>
                <w:szCs w:val="16"/>
              </w:rPr>
            </w:pPr>
            <w:r>
              <w:rPr>
                <w:noProof/>
              </w:rPr>
              <mc:AlternateContent>
                <mc:Choice Requires="wps">
                  <w:drawing>
                    <wp:anchor distT="0" distB="0" distL="114300" distR="114300" simplePos="0" relativeHeight="251841024" behindDoc="0" locked="0" layoutInCell="1" allowOverlap="1" wp14:anchorId="6D454F7B" wp14:editId="170722A3">
                      <wp:simplePos x="0" y="0"/>
                      <wp:positionH relativeFrom="column">
                        <wp:posOffset>-160655</wp:posOffset>
                      </wp:positionH>
                      <wp:positionV relativeFrom="paragraph">
                        <wp:posOffset>8890</wp:posOffset>
                      </wp:positionV>
                      <wp:extent cx="713105" cy="160655"/>
                      <wp:effectExtent l="0" t="0" r="10795" b="10795"/>
                      <wp:wrapNone/>
                      <wp:docPr id="876" name="左右矢印 35"/>
                      <wp:cNvGraphicFramePr/>
                      <a:graphic xmlns:a="http://schemas.openxmlformats.org/drawingml/2006/main">
                        <a:graphicData uri="http://schemas.microsoft.com/office/word/2010/wordprocessingShape">
                          <wps:wsp>
                            <wps:cNvSpPr/>
                            <wps:spPr>
                              <a:xfrm>
                                <a:off x="0" y="0"/>
                                <a:ext cx="713105" cy="160655"/>
                              </a:xfrm>
                              <a:prstGeom prst="leftRightArrow">
                                <a:avLst/>
                              </a:prstGeom>
                              <a:pattFill prst="ltVert">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w14:anchorId="13CED05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35" o:spid="_x0000_s1026" type="#_x0000_t69" style="position:absolute;left:0;text-align:left;margin-left:-12.65pt;margin-top:.7pt;width:56.15pt;height:12.6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" adj="2433" fillcolor="black [3213]" strokecolor="black [3213]" strokeweight=".5pt">
                      <v:fill r:id="rId14" o:title="" color2="white [3212]" type="pattern"/>
                    </v:shape>
                  </w:pict>
                </mc:Fallback>
              </mc:AlternateContent>
            </w:r>
          </w:p>
        </w:tc>
        <w:tc>
          <w:tcPr>
            <w:tcW w:w="283" w:type="dxa"/>
            <w:tcBorders>
              <w:top w:val="nil"/>
              <w:left w:val="dashSmallGap" w:sz="4" w:space="0" w:color="auto"/>
              <w:bottom w:val="single" w:sz="4" w:space="0" w:color="auto"/>
              <w:right w:val="nil"/>
            </w:tcBorders>
            <w:shd w:val="clear" w:color="auto" w:fill="auto"/>
            <w:vAlign w:val="bottom"/>
          </w:tcPr>
          <w:p w14:paraId="611CC6EA"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300" w:type="dxa"/>
            <w:tcBorders>
              <w:top w:val="nil"/>
              <w:left w:val="nil"/>
              <w:bottom w:val="single" w:sz="4" w:space="0" w:color="auto"/>
              <w:right w:val="nil"/>
            </w:tcBorders>
            <w:shd w:val="clear" w:color="auto" w:fill="auto"/>
            <w:vAlign w:val="bottom"/>
          </w:tcPr>
          <w:p w14:paraId="2807DD45"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86" w:type="dxa"/>
            <w:tcBorders>
              <w:top w:val="nil"/>
              <w:left w:val="nil"/>
              <w:bottom w:val="single" w:sz="4" w:space="0" w:color="auto"/>
              <w:right w:val="nil"/>
            </w:tcBorders>
            <w:shd w:val="clear" w:color="auto" w:fill="auto"/>
            <w:vAlign w:val="bottom"/>
          </w:tcPr>
          <w:p w14:paraId="50C066DF" w14:textId="77777777" w:rsidR="00D02C39" w:rsidRPr="008D7158" w:rsidRDefault="00E41199" w:rsidP="00D908A2">
            <w:pPr>
              <w:keepNext/>
              <w:keepLines/>
              <w:spacing w:before="20" w:after="60" w:line="220" w:lineRule="exact"/>
              <w:ind w:left="57" w:right="57"/>
              <w:rPr>
                <w:rFonts w:ascii="Arial" w:eastAsia="Arial" w:hAnsi="Arial" w:cs="Arial"/>
                <w:b/>
                <w:color w:val="FF0000"/>
                <w:sz w:val="16"/>
                <w:szCs w:val="16"/>
              </w:rPr>
            </w:pPr>
            <w:r>
              <w:rPr>
                <w:noProof/>
              </w:rPr>
              <mc:AlternateContent>
                <mc:Choice Requires="wps">
                  <w:drawing>
                    <wp:anchor distT="0" distB="0" distL="114300" distR="114300" simplePos="0" relativeHeight="251849216" behindDoc="0" locked="0" layoutInCell="1" allowOverlap="1" wp14:anchorId="07C891EC" wp14:editId="3492C1E2">
                      <wp:simplePos x="0" y="0"/>
                      <wp:positionH relativeFrom="column">
                        <wp:posOffset>-363855</wp:posOffset>
                      </wp:positionH>
                      <wp:positionV relativeFrom="paragraph">
                        <wp:posOffset>5715</wp:posOffset>
                      </wp:positionV>
                      <wp:extent cx="1877695" cy="160655"/>
                      <wp:effectExtent l="0" t="0" r="27305" b="10795"/>
                      <wp:wrapNone/>
                      <wp:docPr id="881" name="左右矢印 35"/>
                      <wp:cNvGraphicFramePr/>
                      <a:graphic xmlns:a="http://schemas.openxmlformats.org/drawingml/2006/main">
                        <a:graphicData uri="http://schemas.microsoft.com/office/word/2010/wordprocessingShape">
                          <wps:wsp>
                            <wps:cNvSpPr/>
                            <wps:spPr>
                              <a:xfrm>
                                <a:off x="0" y="0"/>
                                <a:ext cx="1877695" cy="160655"/>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 w14:anchorId="042EAC0A" id="左右矢印 35" o:spid="_x0000_s1026" type="#_x0000_t69" style="position:absolute;left:0;text-align:left;margin-left:-28.65pt;margin-top:.45pt;width:147.85pt;height:12.6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" adj="924" filled="f" strokecolor="black [3213]" strokeweight=".5pt"/>
                  </w:pict>
                </mc:Fallback>
              </mc:AlternateContent>
            </w:r>
          </w:p>
        </w:tc>
        <w:tc>
          <w:tcPr>
            <w:tcW w:w="773" w:type="dxa"/>
            <w:tcBorders>
              <w:top w:val="nil"/>
              <w:left w:val="nil"/>
              <w:bottom w:val="single" w:sz="4" w:space="0" w:color="auto"/>
              <w:right w:val="dashSmallGap" w:sz="4" w:space="0" w:color="auto"/>
            </w:tcBorders>
            <w:shd w:val="clear" w:color="auto" w:fill="auto"/>
            <w:vAlign w:val="bottom"/>
          </w:tcPr>
          <w:p w14:paraId="00376BCE"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26" w:type="dxa"/>
            <w:tcBorders>
              <w:top w:val="nil"/>
              <w:left w:val="dashSmallGap" w:sz="4" w:space="0" w:color="auto"/>
              <w:bottom w:val="single" w:sz="4" w:space="0" w:color="auto"/>
              <w:right w:val="nil"/>
            </w:tcBorders>
            <w:shd w:val="clear" w:color="auto" w:fill="auto"/>
            <w:vAlign w:val="bottom"/>
          </w:tcPr>
          <w:p w14:paraId="692F7BCD"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708" w:type="dxa"/>
            <w:tcBorders>
              <w:top w:val="nil"/>
              <w:left w:val="nil"/>
              <w:bottom w:val="single" w:sz="4" w:space="0" w:color="auto"/>
              <w:right w:val="dashSmallGap" w:sz="4" w:space="0" w:color="auto"/>
            </w:tcBorders>
            <w:shd w:val="clear" w:color="auto" w:fill="auto"/>
            <w:vAlign w:val="bottom"/>
          </w:tcPr>
          <w:p w14:paraId="5DAD49A1"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26" w:type="dxa"/>
            <w:tcBorders>
              <w:top w:val="nil"/>
              <w:left w:val="dashSmallGap" w:sz="4" w:space="0" w:color="auto"/>
              <w:bottom w:val="single" w:sz="4" w:space="0" w:color="auto"/>
              <w:right w:val="nil"/>
            </w:tcBorders>
          </w:tcPr>
          <w:p w14:paraId="5BEE8BC4" w14:textId="77777777" w:rsidR="00D02C39" w:rsidRPr="008D7158" w:rsidRDefault="00E41199" w:rsidP="00D908A2">
            <w:pPr>
              <w:keepNext/>
              <w:keepLines/>
              <w:spacing w:before="20" w:after="60" w:line="220" w:lineRule="exact"/>
              <w:ind w:left="57" w:right="57"/>
              <w:rPr>
                <w:rFonts w:ascii="Arial" w:eastAsia="Arial" w:hAnsi="Arial" w:cs="Arial"/>
                <w:b/>
                <w:color w:val="FF0000"/>
                <w:sz w:val="16"/>
                <w:szCs w:val="16"/>
              </w:rPr>
            </w:pPr>
            <w:r>
              <w:rPr>
                <w:noProof/>
              </w:rPr>
              <mc:AlternateContent>
                <mc:Choice Requires="wps">
                  <w:drawing>
                    <wp:anchor distT="0" distB="0" distL="114300" distR="114300" simplePos="0" relativeHeight="251845120" behindDoc="0" locked="0" layoutInCell="1" allowOverlap="1" wp14:anchorId="7D24C8F3" wp14:editId="073E07EB">
                      <wp:simplePos x="0" y="0"/>
                      <wp:positionH relativeFrom="column">
                        <wp:posOffset>-1905</wp:posOffset>
                      </wp:positionH>
                      <wp:positionV relativeFrom="paragraph">
                        <wp:posOffset>5715</wp:posOffset>
                      </wp:positionV>
                      <wp:extent cx="1141730" cy="160655"/>
                      <wp:effectExtent l="0" t="0" r="20320" b="10795"/>
                      <wp:wrapNone/>
                      <wp:docPr id="879" name="左右矢印 35"/>
                      <wp:cNvGraphicFramePr/>
                      <a:graphic xmlns:a="http://schemas.openxmlformats.org/drawingml/2006/main">
                        <a:graphicData uri="http://schemas.microsoft.com/office/word/2010/wordprocessingShape">
                          <wps:wsp>
                            <wps:cNvSpPr/>
                            <wps:spPr>
                              <a:xfrm>
                                <a:off x="0" y="0"/>
                                <a:ext cx="1141730" cy="160655"/>
                              </a:xfrm>
                              <a:prstGeom prst="leftRightArrow">
                                <a:avLst/>
                              </a:prstGeom>
                              <a:pattFill prst="ltVert">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 w14:anchorId="774AFAE4" id="左右矢印 35" o:spid="_x0000_s1026" type="#_x0000_t69" style="position:absolute;left:0;text-align:left;margin-left:-.15pt;margin-top:.45pt;width:89.9pt;height:12.6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" adj="1520" fillcolor="black [3213]" strokecolor="black [3213]" strokeweight=".5pt">
                      <v:fill r:id="rId14" o:title="" color2="white [3212]" type="pattern"/>
                    </v:shape>
                  </w:pict>
                </mc:Fallback>
              </mc:AlternateContent>
            </w:r>
          </w:p>
        </w:tc>
        <w:tc>
          <w:tcPr>
            <w:tcW w:w="425" w:type="dxa"/>
            <w:tcBorders>
              <w:top w:val="nil"/>
              <w:left w:val="nil"/>
              <w:bottom w:val="single" w:sz="4" w:space="0" w:color="auto"/>
              <w:right w:val="nil"/>
            </w:tcBorders>
            <w:shd w:val="clear" w:color="auto" w:fill="auto"/>
            <w:vAlign w:val="bottom"/>
          </w:tcPr>
          <w:p w14:paraId="6974B5B8"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25" w:type="dxa"/>
            <w:tcBorders>
              <w:top w:val="nil"/>
              <w:left w:val="nil"/>
              <w:bottom w:val="single" w:sz="4" w:space="0" w:color="auto"/>
              <w:right w:val="nil"/>
            </w:tcBorders>
            <w:shd w:val="clear" w:color="auto" w:fill="auto"/>
            <w:vAlign w:val="bottom"/>
          </w:tcPr>
          <w:p w14:paraId="3D6C33AD"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567" w:type="dxa"/>
            <w:tcBorders>
              <w:top w:val="nil"/>
              <w:left w:val="nil"/>
              <w:bottom w:val="single" w:sz="4" w:space="0" w:color="auto"/>
              <w:right w:val="dashSmallGap" w:sz="4" w:space="0" w:color="auto"/>
            </w:tcBorders>
            <w:shd w:val="clear" w:color="auto" w:fill="auto"/>
            <w:vAlign w:val="bottom"/>
          </w:tcPr>
          <w:p w14:paraId="7B0759E6"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284" w:type="dxa"/>
            <w:tcBorders>
              <w:top w:val="nil"/>
              <w:left w:val="dashSmallGap" w:sz="4" w:space="0" w:color="auto"/>
              <w:bottom w:val="single" w:sz="4" w:space="0" w:color="auto"/>
              <w:right w:val="nil"/>
            </w:tcBorders>
            <w:shd w:val="clear" w:color="auto" w:fill="auto"/>
            <w:vAlign w:val="bottom"/>
          </w:tcPr>
          <w:p w14:paraId="6410B587"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283" w:type="dxa"/>
            <w:tcBorders>
              <w:top w:val="nil"/>
              <w:left w:val="nil"/>
              <w:bottom w:val="nil"/>
              <w:right w:val="single" w:sz="4" w:space="0" w:color="auto"/>
            </w:tcBorders>
            <w:shd w:val="clear" w:color="auto" w:fill="auto"/>
            <w:vAlign w:val="bottom"/>
          </w:tcPr>
          <w:p w14:paraId="7010E850"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r>
      <w:tr w:rsidR="00353906" w14:paraId="68BE1ED9" w14:textId="77777777" w:rsidTr="00353906">
        <w:tblPrEx>
          <w:tblCellMar>
            <w:left w:w="99" w:type="dxa"/>
            <w:right w:w="99" w:type="dxa"/>
          </w:tblCellMar>
        </w:tblPrEx>
        <w:trPr>
          <w:cantSplit/>
          <w:trHeight w:val="280"/>
          <w:tblHeader/>
        </w:trPr>
        <w:tc>
          <w:tcPr>
            <w:tcW w:w="267" w:type="dxa"/>
            <w:tcBorders>
              <w:top w:val="nil"/>
              <w:left w:val="single" w:sz="4" w:space="0" w:color="auto"/>
              <w:bottom w:val="nil"/>
              <w:right w:val="nil"/>
            </w:tcBorders>
            <w:shd w:val="clear" w:color="auto" w:fill="auto"/>
            <w:vAlign w:val="bottom"/>
          </w:tcPr>
          <w:p w14:paraId="363C166C"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1438" w:type="dxa"/>
            <w:gridSpan w:val="2"/>
            <w:tcBorders>
              <w:top w:val="nil"/>
              <w:left w:val="nil"/>
              <w:bottom w:val="nil"/>
              <w:right w:val="nil"/>
            </w:tcBorders>
            <w:shd w:val="clear" w:color="auto" w:fill="auto"/>
            <w:vAlign w:val="bottom"/>
          </w:tcPr>
          <w:p w14:paraId="3A350AE5"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548" w:type="dxa"/>
            <w:tcBorders>
              <w:top w:val="nil"/>
              <w:left w:val="nil"/>
              <w:bottom w:val="nil"/>
              <w:right w:val="single" w:sz="12" w:space="0" w:color="auto"/>
            </w:tcBorders>
            <w:shd w:val="clear" w:color="auto" w:fill="auto"/>
            <w:vAlign w:val="bottom"/>
          </w:tcPr>
          <w:p w14:paraId="1FEFCEFB"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21" w:type="dxa"/>
            <w:tcBorders>
              <w:top w:val="single" w:sz="4" w:space="0" w:color="auto"/>
              <w:left w:val="single" w:sz="12" w:space="0" w:color="auto"/>
              <w:bottom w:val="nil"/>
              <w:right w:val="nil"/>
            </w:tcBorders>
            <w:shd w:val="clear" w:color="auto" w:fill="auto"/>
            <w:vAlign w:val="bottom"/>
          </w:tcPr>
          <w:p w14:paraId="4DE43A37"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713" w:type="dxa"/>
            <w:tcBorders>
              <w:top w:val="single" w:sz="4" w:space="0" w:color="auto"/>
              <w:left w:val="nil"/>
              <w:bottom w:val="nil"/>
              <w:right w:val="dashSmallGap" w:sz="4" w:space="0" w:color="auto"/>
            </w:tcBorders>
            <w:shd w:val="clear" w:color="auto" w:fill="auto"/>
            <w:vAlign w:val="bottom"/>
          </w:tcPr>
          <w:p w14:paraId="479A3150"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259" w:type="dxa"/>
            <w:tcBorders>
              <w:top w:val="single" w:sz="4" w:space="0" w:color="auto"/>
              <w:left w:val="dashSmallGap" w:sz="4" w:space="0" w:color="auto"/>
              <w:bottom w:val="nil"/>
              <w:right w:val="nil"/>
            </w:tcBorders>
            <w:shd w:val="clear" w:color="auto" w:fill="auto"/>
            <w:vAlign w:val="bottom"/>
          </w:tcPr>
          <w:p w14:paraId="0162A208"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875" w:type="dxa"/>
            <w:tcBorders>
              <w:top w:val="single" w:sz="4" w:space="0" w:color="auto"/>
              <w:left w:val="nil"/>
              <w:bottom w:val="nil"/>
              <w:right w:val="dashSmallGap" w:sz="4" w:space="0" w:color="auto"/>
            </w:tcBorders>
            <w:shd w:val="clear" w:color="auto" w:fill="auto"/>
            <w:vAlign w:val="bottom"/>
          </w:tcPr>
          <w:p w14:paraId="3FEEC9D3"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283" w:type="dxa"/>
            <w:tcBorders>
              <w:top w:val="single" w:sz="4" w:space="0" w:color="auto"/>
              <w:left w:val="dashSmallGap" w:sz="4" w:space="0" w:color="auto"/>
              <w:bottom w:val="nil"/>
              <w:right w:val="nil"/>
            </w:tcBorders>
            <w:shd w:val="clear" w:color="auto" w:fill="auto"/>
            <w:vAlign w:val="bottom"/>
          </w:tcPr>
          <w:p w14:paraId="46C170FB" w14:textId="77777777" w:rsidR="00D02C39" w:rsidRDefault="00D02C39" w:rsidP="00D908A2">
            <w:pPr>
              <w:keepNext/>
              <w:keepLines/>
              <w:spacing w:before="20" w:after="60" w:line="220" w:lineRule="exact"/>
              <w:ind w:left="57" w:right="57"/>
              <w:rPr>
                <w:noProof/>
              </w:rPr>
            </w:pPr>
          </w:p>
        </w:tc>
        <w:tc>
          <w:tcPr>
            <w:tcW w:w="300" w:type="dxa"/>
            <w:tcBorders>
              <w:top w:val="single" w:sz="4" w:space="0" w:color="auto"/>
              <w:left w:val="nil"/>
              <w:bottom w:val="nil"/>
              <w:right w:val="nil"/>
            </w:tcBorders>
            <w:shd w:val="clear" w:color="auto" w:fill="auto"/>
            <w:vAlign w:val="bottom"/>
          </w:tcPr>
          <w:p w14:paraId="06181D83"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86" w:type="dxa"/>
            <w:tcBorders>
              <w:top w:val="single" w:sz="4" w:space="0" w:color="auto"/>
              <w:left w:val="nil"/>
              <w:bottom w:val="nil"/>
              <w:right w:val="nil"/>
            </w:tcBorders>
            <w:shd w:val="clear" w:color="auto" w:fill="auto"/>
            <w:vAlign w:val="bottom"/>
          </w:tcPr>
          <w:p w14:paraId="6630D346"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773" w:type="dxa"/>
            <w:tcBorders>
              <w:top w:val="single" w:sz="4" w:space="0" w:color="auto"/>
              <w:left w:val="nil"/>
              <w:bottom w:val="nil"/>
              <w:right w:val="dashSmallGap" w:sz="4" w:space="0" w:color="auto"/>
            </w:tcBorders>
            <w:shd w:val="clear" w:color="auto" w:fill="auto"/>
            <w:vAlign w:val="bottom"/>
          </w:tcPr>
          <w:p w14:paraId="7A261678"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26" w:type="dxa"/>
            <w:tcBorders>
              <w:top w:val="single" w:sz="4" w:space="0" w:color="auto"/>
              <w:left w:val="dashSmallGap" w:sz="4" w:space="0" w:color="auto"/>
              <w:bottom w:val="nil"/>
              <w:right w:val="nil"/>
            </w:tcBorders>
            <w:shd w:val="clear" w:color="auto" w:fill="auto"/>
            <w:vAlign w:val="bottom"/>
          </w:tcPr>
          <w:p w14:paraId="2238E4F8"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708" w:type="dxa"/>
            <w:tcBorders>
              <w:top w:val="single" w:sz="4" w:space="0" w:color="auto"/>
              <w:left w:val="nil"/>
              <w:bottom w:val="nil"/>
              <w:right w:val="dashSmallGap" w:sz="4" w:space="0" w:color="auto"/>
            </w:tcBorders>
            <w:shd w:val="clear" w:color="auto" w:fill="auto"/>
            <w:vAlign w:val="bottom"/>
          </w:tcPr>
          <w:p w14:paraId="7BB4BCCE"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26" w:type="dxa"/>
            <w:tcBorders>
              <w:top w:val="single" w:sz="4" w:space="0" w:color="auto"/>
              <w:left w:val="dashSmallGap" w:sz="4" w:space="0" w:color="auto"/>
              <w:bottom w:val="nil"/>
              <w:right w:val="nil"/>
            </w:tcBorders>
          </w:tcPr>
          <w:p w14:paraId="5FBC2C4F"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25" w:type="dxa"/>
            <w:tcBorders>
              <w:top w:val="single" w:sz="4" w:space="0" w:color="auto"/>
              <w:left w:val="nil"/>
              <w:bottom w:val="nil"/>
              <w:right w:val="nil"/>
            </w:tcBorders>
            <w:shd w:val="clear" w:color="auto" w:fill="auto"/>
            <w:vAlign w:val="bottom"/>
          </w:tcPr>
          <w:p w14:paraId="50FCCE1B"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425" w:type="dxa"/>
            <w:tcBorders>
              <w:top w:val="single" w:sz="4" w:space="0" w:color="auto"/>
              <w:left w:val="nil"/>
              <w:bottom w:val="nil"/>
              <w:right w:val="nil"/>
            </w:tcBorders>
            <w:shd w:val="clear" w:color="auto" w:fill="auto"/>
            <w:vAlign w:val="bottom"/>
          </w:tcPr>
          <w:p w14:paraId="0D7BC1DF"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567" w:type="dxa"/>
            <w:tcBorders>
              <w:top w:val="single" w:sz="4" w:space="0" w:color="auto"/>
              <w:left w:val="nil"/>
              <w:bottom w:val="nil"/>
              <w:right w:val="dashSmallGap" w:sz="4" w:space="0" w:color="auto"/>
            </w:tcBorders>
            <w:shd w:val="clear" w:color="auto" w:fill="auto"/>
            <w:vAlign w:val="bottom"/>
          </w:tcPr>
          <w:p w14:paraId="5FC9363E"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284" w:type="dxa"/>
            <w:tcBorders>
              <w:top w:val="single" w:sz="4" w:space="0" w:color="auto"/>
              <w:left w:val="dashSmallGap" w:sz="4" w:space="0" w:color="auto"/>
              <w:bottom w:val="nil"/>
              <w:right w:val="nil"/>
            </w:tcBorders>
            <w:shd w:val="clear" w:color="auto" w:fill="auto"/>
            <w:vAlign w:val="bottom"/>
          </w:tcPr>
          <w:p w14:paraId="4532C523"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c>
          <w:tcPr>
            <w:tcW w:w="283" w:type="dxa"/>
            <w:tcBorders>
              <w:top w:val="nil"/>
              <w:left w:val="nil"/>
              <w:bottom w:val="nil"/>
              <w:right w:val="single" w:sz="4" w:space="0" w:color="auto"/>
            </w:tcBorders>
            <w:shd w:val="clear" w:color="auto" w:fill="auto"/>
            <w:vAlign w:val="bottom"/>
          </w:tcPr>
          <w:p w14:paraId="47C196AC" w14:textId="77777777" w:rsidR="00D02C39" w:rsidRPr="008D7158" w:rsidRDefault="00D02C39" w:rsidP="00D908A2">
            <w:pPr>
              <w:keepNext/>
              <w:keepLines/>
              <w:spacing w:before="20" w:after="60" w:line="220" w:lineRule="exact"/>
              <w:ind w:left="57" w:right="57"/>
              <w:rPr>
                <w:rFonts w:ascii="Arial" w:eastAsia="Arial" w:hAnsi="Arial" w:cs="Arial"/>
                <w:b/>
                <w:color w:val="FF0000"/>
                <w:sz w:val="16"/>
                <w:szCs w:val="16"/>
              </w:rPr>
            </w:pPr>
          </w:p>
        </w:tc>
      </w:tr>
      <w:tr w:rsidR="001E2490" w14:paraId="4DD3407E" w14:textId="77777777" w:rsidTr="00353906">
        <w:tblPrEx>
          <w:tblCellMar>
            <w:left w:w="99" w:type="dxa"/>
            <w:right w:w="99" w:type="dxa"/>
          </w:tblCellMar>
        </w:tblPrEx>
        <w:trPr>
          <w:cantSplit/>
          <w:trHeight w:val="280"/>
        </w:trPr>
        <w:tc>
          <w:tcPr>
            <w:tcW w:w="267" w:type="dxa"/>
            <w:tcBorders>
              <w:top w:val="nil"/>
              <w:left w:val="single" w:sz="4" w:space="0" w:color="auto"/>
              <w:bottom w:val="nil"/>
              <w:right w:val="nil"/>
            </w:tcBorders>
            <w:shd w:val="clear" w:color="auto" w:fill="auto"/>
          </w:tcPr>
          <w:p w14:paraId="60B246E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1438" w:type="dxa"/>
            <w:gridSpan w:val="2"/>
            <w:tcBorders>
              <w:top w:val="nil"/>
              <w:left w:val="nil"/>
              <w:bottom w:val="nil"/>
              <w:right w:val="nil"/>
            </w:tcBorders>
            <w:shd w:val="clear" w:color="auto" w:fill="auto"/>
          </w:tcPr>
          <w:p w14:paraId="32578847" w14:textId="77777777" w:rsidR="00D02C39" w:rsidRPr="001E2490" w:rsidRDefault="00221648" w:rsidP="001E2490">
            <w:pPr>
              <w:spacing w:before="20" w:after="60" w:line="220" w:lineRule="exact"/>
              <w:ind w:right="57"/>
              <w:rPr>
                <w:rFonts w:ascii="Arial" w:eastAsiaTheme="minorEastAsia" w:hAnsi="Arial" w:cs="Arial"/>
                <w:color w:val="FF0000"/>
                <w:sz w:val="16"/>
                <w:szCs w:val="16"/>
                <w:lang w:val="pt-BR"/>
              </w:rPr>
            </w:pPr>
            <w:r w:rsidRPr="000E7F67">
              <w:rPr>
                <w:noProof/>
                <w:highlight w:val="yellow"/>
              </w:rPr>
              <mc:AlternateContent>
                <mc:Choice Requires="wps">
                  <w:drawing>
                    <wp:anchor distT="0" distB="0" distL="114300" distR="114300" simplePos="0" relativeHeight="251855360" behindDoc="0" locked="0" layoutInCell="1" allowOverlap="1" wp14:anchorId="71C27CBD" wp14:editId="4D384B9B">
                      <wp:simplePos x="0" y="0"/>
                      <wp:positionH relativeFrom="column">
                        <wp:posOffset>-153035</wp:posOffset>
                      </wp:positionH>
                      <wp:positionV relativeFrom="paragraph">
                        <wp:posOffset>176944</wp:posOffset>
                      </wp:positionV>
                      <wp:extent cx="1256665" cy="245055"/>
                      <wp:effectExtent l="0" t="0" r="133985" b="22225"/>
                      <wp:wrapNone/>
                      <wp:docPr id="6" name="四角形吹き出し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6665" cy="245055"/>
                              </a:xfrm>
                              <a:prstGeom prst="wedgeRectCallout">
                                <a:avLst>
                                  <a:gd name="adj1" fmla="val 56237"/>
                                  <a:gd name="adj2" fmla="val -40762"/>
                                </a:avLst>
                              </a:prstGeom>
                              <a:noFill/>
                              <a:ln w="19050" cap="flat" cmpd="sng" algn="ctr">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BDEC4D" w14:textId="77777777" w:rsidR="007B53F4" w:rsidRPr="00221648" w:rsidRDefault="007B53F4" w:rsidP="00221648">
                                  <w:pPr>
                                    <w:pStyle w:val="tablehead"/>
                                    <w:spacing w:after="0" w:line="160" w:lineRule="exact"/>
                                    <w:jc w:val="right"/>
                                    <w:rPr>
                                      <w:rFonts w:eastAsia="メイリオ" w:cs="Arial"/>
                                      <w:sz w:val="14"/>
                                      <w:szCs w:val="14"/>
                                    </w:rPr>
                                  </w:pPr>
                                  <w:r w:rsidRPr="00221648">
                                    <w:rPr>
                                      <w:rFonts w:eastAsiaTheme="minorEastAsia" w:cs="Arial"/>
                                      <w:kern w:val="2"/>
                                      <w:sz w:val="14"/>
                                      <w:szCs w:val="14"/>
                                    </w:rPr>
                                    <w:t xml:space="preserve">Threshold temperature </w:t>
                                  </w:r>
                                  <w:r w:rsidRPr="00221648">
                                    <w:rPr>
                                      <w:rFonts w:eastAsiaTheme="minorEastAsia" w:cs="Arial"/>
                                      <w:kern w:val="2"/>
                                      <w:sz w:val="14"/>
                                      <w:szCs w:val="14"/>
                                    </w:rPr>
                                    <w:br/>
                                    <w:t xml:space="preserve">for starting EMS: </w:t>
                                  </w:r>
                                  <w:r w:rsidRPr="00221648">
                                    <w:rPr>
                                      <w:rFonts w:cs="Arial"/>
                                      <w:sz w:val="14"/>
                                      <w:szCs w:val="14"/>
                                    </w:rPr>
                                    <w:t>110</w:t>
                                  </w:r>
                                  <w:r w:rsidRPr="00221648">
                                    <w:rPr>
                                      <w:rFonts w:eastAsia="ＭＳ ゴシック" w:cs="Arial"/>
                                      <w:color w:val="000000" w:themeColor="text1"/>
                                      <w:sz w:val="14"/>
                                      <w:szCs w:val="14"/>
                                    </w:rPr>
                                    <w:t>°C</w:t>
                                  </w:r>
                                </w:p>
                              </w:txbxContent>
                            </wps:txbx>
                            <wps:bodyPr rot="0" vert="horz" wrap="square" lIns="36000" tIns="0" rIns="3600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1C27CBD" id="_x0000_s1197" type="#_x0000_t61" style="position:absolute;margin-left:-12.05pt;margin-top:13.95pt;width:98.95pt;height:19.3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" adj="22947,1995" filled="f" strokecolor="black [3213]" strokeweight="1.5pt">
                      <v:textbox inset="1mm,0,1mm,0">
                        <w:txbxContent>
                          <w:p w14:paraId="06BDEC4D" w14:textId="77777777" w:rsidR="007B53F4" w:rsidRPr="00221648" w:rsidRDefault="007B53F4" w:rsidP="00221648">
                            <w:pPr>
                              <w:pStyle w:val="tablehead"/>
                              <w:spacing w:after="0" w:line="160" w:lineRule="exact"/>
                              <w:jc w:val="right"/>
                              <w:rPr>
                                <w:rFonts w:eastAsia="メイリオ" w:cs="Arial"/>
                                <w:sz w:val="14"/>
                                <w:szCs w:val="14"/>
                              </w:rPr>
                            </w:pPr>
                            <w:r w:rsidRPr="00221648">
                              <w:rPr>
                                <w:rFonts w:eastAsiaTheme="minorEastAsia" w:cs="Arial"/>
                                <w:kern w:val="2"/>
                                <w:sz w:val="14"/>
                                <w:szCs w:val="14"/>
                              </w:rPr>
                              <w:t xml:space="preserve">Threshold temperature </w:t>
                            </w:r>
                            <w:r w:rsidRPr="00221648">
                              <w:rPr>
                                <w:rFonts w:eastAsiaTheme="minorEastAsia" w:cs="Arial"/>
                                <w:kern w:val="2"/>
                                <w:sz w:val="14"/>
                                <w:szCs w:val="14"/>
                              </w:rPr>
                              <w:br/>
                              <w:t xml:space="preserve">for starting EMS: </w:t>
                            </w:r>
                            <w:r w:rsidRPr="00221648">
                              <w:rPr>
                                <w:rFonts w:cs="Arial"/>
                                <w:sz w:val="14"/>
                                <w:szCs w:val="14"/>
                              </w:rPr>
                              <w:t>110</w:t>
                            </w:r>
                            <w:r w:rsidRPr="00221648">
                              <w:rPr>
                                <w:rFonts w:eastAsia="ＭＳ ゴシック" w:cs="Arial"/>
                                <w:color w:val="000000" w:themeColor="text1"/>
                                <w:sz w:val="14"/>
                                <w:szCs w:val="14"/>
                              </w:rPr>
                              <w:t>°C</w:t>
                            </w:r>
                          </w:p>
                        </w:txbxContent>
                      </v:textbox>
                    </v:shape>
                  </w:pict>
                </mc:Fallback>
              </mc:AlternateContent>
            </w:r>
          </w:p>
        </w:tc>
        <w:tc>
          <w:tcPr>
            <w:tcW w:w="548" w:type="dxa"/>
            <w:tcBorders>
              <w:top w:val="nil"/>
              <w:left w:val="nil"/>
              <w:bottom w:val="nil"/>
              <w:right w:val="single" w:sz="12" w:space="0" w:color="auto"/>
            </w:tcBorders>
            <w:shd w:val="clear" w:color="auto" w:fill="auto"/>
          </w:tcPr>
          <w:p w14:paraId="6313DCA4" w14:textId="77777777" w:rsidR="00D02C39" w:rsidRPr="008D7158" w:rsidRDefault="00D02C39" w:rsidP="00D02C39">
            <w:pPr>
              <w:spacing w:before="20" w:after="60" w:line="220" w:lineRule="exact"/>
              <w:ind w:left="57" w:right="57"/>
              <w:jc w:val="center"/>
              <w:rPr>
                <w:rFonts w:ascii="Arial" w:eastAsia="Arial" w:hAnsi="Arial" w:cs="Arial"/>
                <w:color w:val="FF0000"/>
                <w:sz w:val="16"/>
                <w:szCs w:val="16"/>
                <w:lang w:val="pt-BR"/>
              </w:rPr>
            </w:pPr>
          </w:p>
        </w:tc>
        <w:tc>
          <w:tcPr>
            <w:tcW w:w="421" w:type="dxa"/>
            <w:tcBorders>
              <w:top w:val="nil"/>
              <w:left w:val="single" w:sz="12" w:space="0" w:color="auto"/>
              <w:bottom w:val="single" w:sz="4" w:space="0" w:color="auto"/>
              <w:right w:val="nil"/>
            </w:tcBorders>
            <w:shd w:val="clear" w:color="auto" w:fill="auto"/>
          </w:tcPr>
          <w:p w14:paraId="0C04590C" w14:textId="77777777" w:rsidR="00D02C39" w:rsidRPr="008D7158" w:rsidRDefault="001E2490" w:rsidP="00D02C39">
            <w:pPr>
              <w:spacing w:before="20" w:after="60" w:line="220" w:lineRule="exact"/>
              <w:ind w:left="57" w:right="57"/>
              <w:jc w:val="center"/>
              <w:rPr>
                <w:rFonts w:ascii="Arial" w:eastAsia="Arial" w:hAnsi="Arial" w:cs="Arial"/>
                <w:color w:val="FF0000"/>
                <w:sz w:val="16"/>
                <w:szCs w:val="16"/>
                <w:lang w:val="pt-BR"/>
              </w:rPr>
            </w:pPr>
            <w:r>
              <w:rPr>
                <w:noProof/>
              </w:rPr>
              <mc:AlternateContent>
                <mc:Choice Requires="wps">
                  <w:drawing>
                    <wp:anchor distT="0" distB="0" distL="114300" distR="114300" simplePos="0" relativeHeight="251810304" behindDoc="0" locked="0" layoutInCell="1" allowOverlap="1" wp14:anchorId="03B95759" wp14:editId="7858A33B">
                      <wp:simplePos x="0" y="0"/>
                      <wp:positionH relativeFrom="column">
                        <wp:posOffset>68275</wp:posOffset>
                      </wp:positionH>
                      <wp:positionV relativeFrom="paragraph">
                        <wp:posOffset>190932</wp:posOffset>
                      </wp:positionV>
                      <wp:extent cx="4351884" cy="2315845"/>
                      <wp:effectExtent l="0" t="0" r="10795" b="27305"/>
                      <wp:wrapNone/>
                      <wp:docPr id="859" name="フリーフォーム 23"/>
                      <wp:cNvGraphicFramePr/>
                      <a:graphic xmlns:a="http://schemas.openxmlformats.org/drawingml/2006/main">
                        <a:graphicData uri="http://schemas.microsoft.com/office/word/2010/wordprocessingShape">
                          <wps:wsp>
                            <wps:cNvSpPr/>
                            <wps:spPr>
                              <a:xfrm>
                                <a:off x="0" y="0"/>
                                <a:ext cx="4351884" cy="2315845"/>
                              </a:xfrm>
                              <a:custGeom>
                                <a:avLst/>
                                <a:gdLst>
                                  <a:gd name="connsiteX0" fmla="*/ 0 w 6630866"/>
                                  <a:gd name="connsiteY0" fmla="*/ 2510384 h 2510384"/>
                                  <a:gd name="connsiteX1" fmla="*/ 952500 w 6630866"/>
                                  <a:gd name="connsiteY1" fmla="*/ 1140250 h 2510384"/>
                                  <a:gd name="connsiteX2" fmla="*/ 1905000 w 6630866"/>
                                  <a:gd name="connsiteY2" fmla="*/ 11904 h 2510384"/>
                                  <a:gd name="connsiteX3" fmla="*/ 2381250 w 6630866"/>
                                  <a:gd name="connsiteY3" fmla="*/ 568750 h 2510384"/>
                                  <a:gd name="connsiteX4" fmla="*/ 4747847 w 6630866"/>
                                  <a:gd name="connsiteY4" fmla="*/ 905788 h 2510384"/>
                                  <a:gd name="connsiteX5" fmla="*/ 6630866 w 6630866"/>
                                  <a:gd name="connsiteY5" fmla="*/ 649346 h 2510384"/>
                                  <a:gd name="connsiteX0" fmla="*/ 0 w 6453605"/>
                                  <a:gd name="connsiteY0" fmla="*/ 2503487 h 2503487"/>
                                  <a:gd name="connsiteX1" fmla="*/ 775239 w 6453605"/>
                                  <a:gd name="connsiteY1" fmla="*/ 1140250 h 2503487"/>
                                  <a:gd name="connsiteX2" fmla="*/ 1727739 w 6453605"/>
                                  <a:gd name="connsiteY2" fmla="*/ 11904 h 2503487"/>
                                  <a:gd name="connsiteX3" fmla="*/ 2203989 w 6453605"/>
                                  <a:gd name="connsiteY3" fmla="*/ 568750 h 2503487"/>
                                  <a:gd name="connsiteX4" fmla="*/ 4570586 w 6453605"/>
                                  <a:gd name="connsiteY4" fmla="*/ 905788 h 2503487"/>
                                  <a:gd name="connsiteX5" fmla="*/ 6453605 w 6453605"/>
                                  <a:gd name="connsiteY5" fmla="*/ 649346 h 2503487"/>
                                  <a:gd name="connsiteX0" fmla="*/ 0 w 6453605"/>
                                  <a:gd name="connsiteY0" fmla="*/ 2502280 h 2502280"/>
                                  <a:gd name="connsiteX1" fmla="*/ 755543 w 6453605"/>
                                  <a:gd name="connsiteY1" fmla="*/ 1104557 h 2502280"/>
                                  <a:gd name="connsiteX2" fmla="*/ 1727739 w 6453605"/>
                                  <a:gd name="connsiteY2" fmla="*/ 10697 h 2502280"/>
                                  <a:gd name="connsiteX3" fmla="*/ 2203989 w 6453605"/>
                                  <a:gd name="connsiteY3" fmla="*/ 567543 h 2502280"/>
                                  <a:gd name="connsiteX4" fmla="*/ 4570586 w 6453605"/>
                                  <a:gd name="connsiteY4" fmla="*/ 904581 h 2502280"/>
                                  <a:gd name="connsiteX5" fmla="*/ 6453605 w 6453605"/>
                                  <a:gd name="connsiteY5" fmla="*/ 648139 h 2502280"/>
                                  <a:gd name="connsiteX0" fmla="*/ 0 w 6453605"/>
                                  <a:gd name="connsiteY0" fmla="*/ 2501116 h 2501116"/>
                                  <a:gd name="connsiteX1" fmla="*/ 788369 w 6453605"/>
                                  <a:gd name="connsiteY1" fmla="*/ 1068907 h 2501116"/>
                                  <a:gd name="connsiteX2" fmla="*/ 1727739 w 6453605"/>
                                  <a:gd name="connsiteY2" fmla="*/ 9533 h 2501116"/>
                                  <a:gd name="connsiteX3" fmla="*/ 2203989 w 6453605"/>
                                  <a:gd name="connsiteY3" fmla="*/ 566379 h 2501116"/>
                                  <a:gd name="connsiteX4" fmla="*/ 4570586 w 6453605"/>
                                  <a:gd name="connsiteY4" fmla="*/ 903417 h 2501116"/>
                                  <a:gd name="connsiteX5" fmla="*/ 6453605 w 6453605"/>
                                  <a:gd name="connsiteY5" fmla="*/ 646975 h 2501116"/>
                                  <a:gd name="connsiteX0" fmla="*/ 0 w 6453605"/>
                                  <a:gd name="connsiteY0" fmla="*/ 2501116 h 2501116"/>
                                  <a:gd name="connsiteX1" fmla="*/ 788369 w 6453605"/>
                                  <a:gd name="connsiteY1" fmla="*/ 1068907 h 2501116"/>
                                  <a:gd name="connsiteX2" fmla="*/ 1727739 w 6453605"/>
                                  <a:gd name="connsiteY2" fmla="*/ 9533 h 2501116"/>
                                  <a:gd name="connsiteX3" fmla="*/ 2203989 w 6453605"/>
                                  <a:gd name="connsiteY3" fmla="*/ 566379 h 2501116"/>
                                  <a:gd name="connsiteX4" fmla="*/ 4570586 w 6453605"/>
                                  <a:gd name="connsiteY4" fmla="*/ 903417 h 2501116"/>
                                  <a:gd name="connsiteX5" fmla="*/ 6453605 w 6453605"/>
                                  <a:gd name="connsiteY5" fmla="*/ 646975 h 2501116"/>
                                  <a:gd name="connsiteX0" fmla="*/ 0 w 6453605"/>
                                  <a:gd name="connsiteY0" fmla="*/ 2501116 h 2501116"/>
                                  <a:gd name="connsiteX1" fmla="*/ 788369 w 6453605"/>
                                  <a:gd name="connsiteY1" fmla="*/ 1068907 h 2501116"/>
                                  <a:gd name="connsiteX2" fmla="*/ 1727739 w 6453605"/>
                                  <a:gd name="connsiteY2" fmla="*/ 9533 h 2501116"/>
                                  <a:gd name="connsiteX3" fmla="*/ 2203989 w 6453605"/>
                                  <a:gd name="connsiteY3" fmla="*/ 566379 h 2501116"/>
                                  <a:gd name="connsiteX4" fmla="*/ 4570586 w 6453605"/>
                                  <a:gd name="connsiteY4" fmla="*/ 903417 h 2501116"/>
                                  <a:gd name="connsiteX5" fmla="*/ 6453605 w 6453605"/>
                                  <a:gd name="connsiteY5" fmla="*/ 646975 h 2501116"/>
                                  <a:gd name="connsiteX0" fmla="*/ 0 w 6453605"/>
                                  <a:gd name="connsiteY0" fmla="*/ 2501116 h 2501116"/>
                                  <a:gd name="connsiteX1" fmla="*/ 788369 w 6453605"/>
                                  <a:gd name="connsiteY1" fmla="*/ 1068907 h 2501116"/>
                                  <a:gd name="connsiteX2" fmla="*/ 1727739 w 6453605"/>
                                  <a:gd name="connsiteY2" fmla="*/ 9533 h 2501116"/>
                                  <a:gd name="connsiteX3" fmla="*/ 2203989 w 6453605"/>
                                  <a:gd name="connsiteY3" fmla="*/ 566379 h 2501116"/>
                                  <a:gd name="connsiteX4" fmla="*/ 4570586 w 6453605"/>
                                  <a:gd name="connsiteY4" fmla="*/ 903417 h 2501116"/>
                                  <a:gd name="connsiteX5" fmla="*/ 6453605 w 6453605"/>
                                  <a:gd name="connsiteY5" fmla="*/ 646975 h 2501116"/>
                                  <a:gd name="connsiteX0" fmla="*/ 0 w 6453605"/>
                                  <a:gd name="connsiteY0" fmla="*/ 2480731 h 2480731"/>
                                  <a:gd name="connsiteX1" fmla="*/ 788369 w 6453605"/>
                                  <a:gd name="connsiteY1" fmla="*/ 1048522 h 2480731"/>
                                  <a:gd name="connsiteX2" fmla="*/ 1681782 w 6453605"/>
                                  <a:gd name="connsiteY2" fmla="*/ 9840 h 2480731"/>
                                  <a:gd name="connsiteX3" fmla="*/ 2203989 w 6453605"/>
                                  <a:gd name="connsiteY3" fmla="*/ 545994 h 2480731"/>
                                  <a:gd name="connsiteX4" fmla="*/ 4570586 w 6453605"/>
                                  <a:gd name="connsiteY4" fmla="*/ 883032 h 2480731"/>
                                  <a:gd name="connsiteX5" fmla="*/ 6453605 w 6453605"/>
                                  <a:gd name="connsiteY5" fmla="*/ 626590 h 2480731"/>
                                  <a:gd name="connsiteX0" fmla="*/ 0 w 6453605"/>
                                  <a:gd name="connsiteY0" fmla="*/ 2487522 h 2487522"/>
                                  <a:gd name="connsiteX1" fmla="*/ 788369 w 6453605"/>
                                  <a:gd name="connsiteY1" fmla="*/ 1055313 h 2487522"/>
                                  <a:gd name="connsiteX2" fmla="*/ 1714608 w 6453605"/>
                                  <a:gd name="connsiteY2" fmla="*/ 9734 h 2487522"/>
                                  <a:gd name="connsiteX3" fmla="*/ 2203989 w 6453605"/>
                                  <a:gd name="connsiteY3" fmla="*/ 552785 h 2487522"/>
                                  <a:gd name="connsiteX4" fmla="*/ 4570586 w 6453605"/>
                                  <a:gd name="connsiteY4" fmla="*/ 889823 h 2487522"/>
                                  <a:gd name="connsiteX5" fmla="*/ 6453605 w 6453605"/>
                                  <a:gd name="connsiteY5" fmla="*/ 633381 h 2487522"/>
                                  <a:gd name="connsiteX0" fmla="*/ 0 w 6453605"/>
                                  <a:gd name="connsiteY0" fmla="*/ 2487522 h 2487522"/>
                                  <a:gd name="connsiteX1" fmla="*/ 788369 w 6453605"/>
                                  <a:gd name="connsiteY1" fmla="*/ 1055313 h 2487522"/>
                                  <a:gd name="connsiteX2" fmla="*/ 1747434 w 6453605"/>
                                  <a:gd name="connsiteY2" fmla="*/ 9734 h 2487522"/>
                                  <a:gd name="connsiteX3" fmla="*/ 2203989 w 6453605"/>
                                  <a:gd name="connsiteY3" fmla="*/ 552785 h 2487522"/>
                                  <a:gd name="connsiteX4" fmla="*/ 4570586 w 6453605"/>
                                  <a:gd name="connsiteY4" fmla="*/ 889823 h 2487522"/>
                                  <a:gd name="connsiteX5" fmla="*/ 6453605 w 6453605"/>
                                  <a:gd name="connsiteY5" fmla="*/ 633381 h 2487522"/>
                                  <a:gd name="connsiteX0" fmla="*/ 0 w 6453605"/>
                                  <a:gd name="connsiteY0" fmla="*/ 2481568 h 2481568"/>
                                  <a:gd name="connsiteX1" fmla="*/ 788369 w 6453605"/>
                                  <a:gd name="connsiteY1" fmla="*/ 1049359 h 2481568"/>
                                  <a:gd name="connsiteX2" fmla="*/ 1747434 w 6453605"/>
                                  <a:gd name="connsiteY2" fmla="*/ 3780 h 2481568"/>
                                  <a:gd name="connsiteX3" fmla="*/ 2203989 w 6453605"/>
                                  <a:gd name="connsiteY3" fmla="*/ 546831 h 2481568"/>
                                  <a:gd name="connsiteX4" fmla="*/ 4570586 w 6453605"/>
                                  <a:gd name="connsiteY4" fmla="*/ 883869 h 2481568"/>
                                  <a:gd name="connsiteX5" fmla="*/ 6453605 w 6453605"/>
                                  <a:gd name="connsiteY5" fmla="*/ 627427 h 2481568"/>
                                  <a:gd name="connsiteX0" fmla="*/ 0 w 6453605"/>
                                  <a:gd name="connsiteY0" fmla="*/ 2488633 h 2488633"/>
                                  <a:gd name="connsiteX1" fmla="*/ 788369 w 6453605"/>
                                  <a:gd name="connsiteY1" fmla="*/ 1056424 h 2488633"/>
                                  <a:gd name="connsiteX2" fmla="*/ 1747434 w 6453605"/>
                                  <a:gd name="connsiteY2" fmla="*/ 10845 h 2488633"/>
                                  <a:gd name="connsiteX3" fmla="*/ 3582685 w 6453605"/>
                                  <a:gd name="connsiteY3" fmla="*/ 533204 h 2488633"/>
                                  <a:gd name="connsiteX4" fmla="*/ 4570586 w 6453605"/>
                                  <a:gd name="connsiteY4" fmla="*/ 890934 h 2488633"/>
                                  <a:gd name="connsiteX5" fmla="*/ 6453605 w 6453605"/>
                                  <a:gd name="connsiteY5" fmla="*/ 634492 h 2488633"/>
                                  <a:gd name="connsiteX0" fmla="*/ 0 w 6453605"/>
                                  <a:gd name="connsiteY0" fmla="*/ 2488239 h 2488239"/>
                                  <a:gd name="connsiteX1" fmla="*/ 788369 w 6453605"/>
                                  <a:gd name="connsiteY1" fmla="*/ 1056030 h 2488239"/>
                                  <a:gd name="connsiteX2" fmla="*/ 1747434 w 6453605"/>
                                  <a:gd name="connsiteY2" fmla="*/ 10451 h 2488239"/>
                                  <a:gd name="connsiteX3" fmla="*/ 3582685 w 6453605"/>
                                  <a:gd name="connsiteY3" fmla="*/ 532810 h 2488239"/>
                                  <a:gd name="connsiteX4" fmla="*/ 4570586 w 6453605"/>
                                  <a:gd name="connsiteY4" fmla="*/ 890540 h 2488239"/>
                                  <a:gd name="connsiteX5" fmla="*/ 6453605 w 6453605"/>
                                  <a:gd name="connsiteY5" fmla="*/ 634098 h 2488239"/>
                                  <a:gd name="connsiteX0" fmla="*/ 0 w 6453605"/>
                                  <a:gd name="connsiteY0" fmla="*/ 2525865 h 2525865"/>
                                  <a:gd name="connsiteX1" fmla="*/ 788369 w 6453605"/>
                                  <a:gd name="connsiteY1" fmla="*/ 1093656 h 2525865"/>
                                  <a:gd name="connsiteX2" fmla="*/ 1747434 w 6453605"/>
                                  <a:gd name="connsiteY2" fmla="*/ 48077 h 2525865"/>
                                  <a:gd name="connsiteX3" fmla="*/ 2526850 w 6453605"/>
                                  <a:gd name="connsiteY3" fmla="*/ 215265 h 2525865"/>
                                  <a:gd name="connsiteX4" fmla="*/ 3582685 w 6453605"/>
                                  <a:gd name="connsiteY4" fmla="*/ 570436 h 2525865"/>
                                  <a:gd name="connsiteX5" fmla="*/ 4570586 w 6453605"/>
                                  <a:gd name="connsiteY5" fmla="*/ 928166 h 2525865"/>
                                  <a:gd name="connsiteX6" fmla="*/ 6453605 w 6453605"/>
                                  <a:gd name="connsiteY6" fmla="*/ 671724 h 2525865"/>
                                  <a:gd name="connsiteX0" fmla="*/ 0 w 6453605"/>
                                  <a:gd name="connsiteY0" fmla="*/ 2496836 h 2496836"/>
                                  <a:gd name="connsiteX1" fmla="*/ 788369 w 6453605"/>
                                  <a:gd name="connsiteY1" fmla="*/ 1064627 h 2496836"/>
                                  <a:gd name="connsiteX2" fmla="*/ 1747434 w 6453605"/>
                                  <a:gd name="connsiteY2" fmla="*/ 19048 h 2496836"/>
                                  <a:gd name="connsiteX3" fmla="*/ 2323328 w 6453605"/>
                                  <a:gd name="connsiteY3" fmla="*/ 400052 h 2496836"/>
                                  <a:gd name="connsiteX4" fmla="*/ 3582685 w 6453605"/>
                                  <a:gd name="connsiteY4" fmla="*/ 541407 h 2496836"/>
                                  <a:gd name="connsiteX5" fmla="*/ 4570586 w 6453605"/>
                                  <a:gd name="connsiteY5" fmla="*/ 899137 h 2496836"/>
                                  <a:gd name="connsiteX6" fmla="*/ 6453605 w 6453605"/>
                                  <a:gd name="connsiteY6" fmla="*/ 642695 h 2496836"/>
                                  <a:gd name="connsiteX0" fmla="*/ 0 w 6453605"/>
                                  <a:gd name="connsiteY0" fmla="*/ 2491683 h 2491683"/>
                                  <a:gd name="connsiteX1" fmla="*/ 788369 w 6453605"/>
                                  <a:gd name="connsiteY1" fmla="*/ 1059474 h 2491683"/>
                                  <a:gd name="connsiteX2" fmla="*/ 1747434 w 6453605"/>
                                  <a:gd name="connsiteY2" fmla="*/ 13895 h 2491683"/>
                                  <a:gd name="connsiteX3" fmla="*/ 2264241 w 6453605"/>
                                  <a:gd name="connsiteY3" fmla="*/ 463873 h 2491683"/>
                                  <a:gd name="connsiteX4" fmla="*/ 3582685 w 6453605"/>
                                  <a:gd name="connsiteY4" fmla="*/ 536254 h 2491683"/>
                                  <a:gd name="connsiteX5" fmla="*/ 4570586 w 6453605"/>
                                  <a:gd name="connsiteY5" fmla="*/ 893984 h 2491683"/>
                                  <a:gd name="connsiteX6" fmla="*/ 6453605 w 6453605"/>
                                  <a:gd name="connsiteY6" fmla="*/ 637542 h 2491683"/>
                                  <a:gd name="connsiteX0" fmla="*/ 0 w 6453605"/>
                                  <a:gd name="connsiteY0" fmla="*/ 2491683 h 2491683"/>
                                  <a:gd name="connsiteX1" fmla="*/ 788369 w 6453605"/>
                                  <a:gd name="connsiteY1" fmla="*/ 1059474 h 2491683"/>
                                  <a:gd name="connsiteX2" fmla="*/ 1747434 w 6453605"/>
                                  <a:gd name="connsiteY2" fmla="*/ 13895 h 2491683"/>
                                  <a:gd name="connsiteX3" fmla="*/ 2264241 w 6453605"/>
                                  <a:gd name="connsiteY3" fmla="*/ 463873 h 2491683"/>
                                  <a:gd name="connsiteX4" fmla="*/ 3582685 w 6453605"/>
                                  <a:gd name="connsiteY4" fmla="*/ 536254 h 2491683"/>
                                  <a:gd name="connsiteX5" fmla="*/ 4570586 w 6453605"/>
                                  <a:gd name="connsiteY5" fmla="*/ 893984 h 2491683"/>
                                  <a:gd name="connsiteX6" fmla="*/ 6453605 w 6453605"/>
                                  <a:gd name="connsiteY6" fmla="*/ 637542 h 2491683"/>
                                  <a:gd name="connsiteX0" fmla="*/ 0 w 6447040"/>
                                  <a:gd name="connsiteY0" fmla="*/ 2491683 h 2491683"/>
                                  <a:gd name="connsiteX1" fmla="*/ 788369 w 6447040"/>
                                  <a:gd name="connsiteY1" fmla="*/ 1059474 h 2491683"/>
                                  <a:gd name="connsiteX2" fmla="*/ 1747434 w 6447040"/>
                                  <a:gd name="connsiteY2" fmla="*/ 13895 h 2491683"/>
                                  <a:gd name="connsiteX3" fmla="*/ 2264241 w 6447040"/>
                                  <a:gd name="connsiteY3" fmla="*/ 463873 h 2491683"/>
                                  <a:gd name="connsiteX4" fmla="*/ 3582685 w 6447040"/>
                                  <a:gd name="connsiteY4" fmla="*/ 536254 h 2491683"/>
                                  <a:gd name="connsiteX5" fmla="*/ 4570586 w 6447040"/>
                                  <a:gd name="connsiteY5" fmla="*/ 893984 h 2491683"/>
                                  <a:gd name="connsiteX6" fmla="*/ 6447040 w 6447040"/>
                                  <a:gd name="connsiteY6" fmla="*/ 575466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570586 w 6440475"/>
                                  <a:gd name="connsiteY5" fmla="*/ 893984 h 2491683"/>
                                  <a:gd name="connsiteX6" fmla="*/ 6440475 w 6440475"/>
                                  <a:gd name="connsiteY6"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570586 w 6440475"/>
                                  <a:gd name="connsiteY5" fmla="*/ 893984 h 2491683"/>
                                  <a:gd name="connsiteX6" fmla="*/ 6440475 w 6440475"/>
                                  <a:gd name="connsiteY6"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570586 w 6440475"/>
                                  <a:gd name="connsiteY5" fmla="*/ 893984 h 2491683"/>
                                  <a:gd name="connsiteX6" fmla="*/ 4896893 w 6440475"/>
                                  <a:gd name="connsiteY6" fmla="*/ 870815 h 2491683"/>
                                  <a:gd name="connsiteX7" fmla="*/ 6440475 w 6440475"/>
                                  <a:gd name="connsiteY7"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570586 w 6440475"/>
                                  <a:gd name="connsiteY5" fmla="*/ 893984 h 2491683"/>
                                  <a:gd name="connsiteX6" fmla="*/ 5093849 w 6440475"/>
                                  <a:gd name="connsiteY6" fmla="*/ 684587 h 2491683"/>
                                  <a:gd name="connsiteX7" fmla="*/ 6440475 w 6440475"/>
                                  <a:gd name="connsiteY7"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570586 w 6440475"/>
                                  <a:gd name="connsiteY5" fmla="*/ 893984 h 2491683"/>
                                  <a:gd name="connsiteX6" fmla="*/ 5047893 w 6440475"/>
                                  <a:gd name="connsiteY6" fmla="*/ 629409 h 2491683"/>
                                  <a:gd name="connsiteX7" fmla="*/ 6440475 w 6440475"/>
                                  <a:gd name="connsiteY7"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570586 w 6440475"/>
                                  <a:gd name="connsiteY5" fmla="*/ 893984 h 2491683"/>
                                  <a:gd name="connsiteX6" fmla="*/ 5047893 w 6440475"/>
                                  <a:gd name="connsiteY6" fmla="*/ 629409 h 2491683"/>
                                  <a:gd name="connsiteX7" fmla="*/ 6440475 w 6440475"/>
                                  <a:gd name="connsiteY7"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570586 w 6440475"/>
                                  <a:gd name="connsiteY5" fmla="*/ 893984 h 2491683"/>
                                  <a:gd name="connsiteX6" fmla="*/ 5047893 w 6440475"/>
                                  <a:gd name="connsiteY6" fmla="*/ 629409 h 2491683"/>
                                  <a:gd name="connsiteX7" fmla="*/ 6440475 w 6440475"/>
                                  <a:gd name="connsiteY7"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233807 w 6440475"/>
                                  <a:gd name="connsiteY5" fmla="*/ 794944 h 2491683"/>
                                  <a:gd name="connsiteX6" fmla="*/ 4570586 w 6440475"/>
                                  <a:gd name="connsiteY6" fmla="*/ 893984 h 2491683"/>
                                  <a:gd name="connsiteX7" fmla="*/ 5047893 w 6440475"/>
                                  <a:gd name="connsiteY7" fmla="*/ 62940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06024 w 6440475"/>
                                  <a:gd name="connsiteY5" fmla="*/ 698382 h 2491683"/>
                                  <a:gd name="connsiteX6" fmla="*/ 4570586 w 6440475"/>
                                  <a:gd name="connsiteY6" fmla="*/ 893984 h 2491683"/>
                                  <a:gd name="connsiteX7" fmla="*/ 5047893 w 6440475"/>
                                  <a:gd name="connsiteY7" fmla="*/ 62940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5047893 w 6440475"/>
                                  <a:gd name="connsiteY7" fmla="*/ 62940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5047893 w 6440475"/>
                                  <a:gd name="connsiteY7" fmla="*/ 62940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5047893 w 6440475"/>
                                  <a:gd name="connsiteY7" fmla="*/ 62940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5047893 w 6440475"/>
                                  <a:gd name="connsiteY7" fmla="*/ 62940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5041328 w 6440475"/>
                                  <a:gd name="connsiteY7" fmla="*/ 670793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5041328 w 6440475"/>
                                  <a:gd name="connsiteY7" fmla="*/ 670793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5041328 w 6440475"/>
                                  <a:gd name="connsiteY7" fmla="*/ 670793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4995373 w 6440475"/>
                                  <a:gd name="connsiteY7" fmla="*/ 60181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4995373 w 6440475"/>
                                  <a:gd name="connsiteY7" fmla="*/ 60181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4995373 w 6440475"/>
                                  <a:gd name="connsiteY7" fmla="*/ 60181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4982243 w 6440475"/>
                                  <a:gd name="connsiteY7" fmla="*/ 643203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4982243 w 6440475"/>
                                  <a:gd name="connsiteY7" fmla="*/ 643203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4969113 w 6440475"/>
                                  <a:gd name="connsiteY7" fmla="*/ 608717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4969113 w 6440475"/>
                                  <a:gd name="connsiteY7" fmla="*/ 608717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603413 w 6440475"/>
                                  <a:gd name="connsiteY6" fmla="*/ 811215 h 2491683"/>
                                  <a:gd name="connsiteX7" fmla="*/ 4969113 w 6440475"/>
                                  <a:gd name="connsiteY7" fmla="*/ 608717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7153 w 6440475"/>
                                  <a:gd name="connsiteY6" fmla="*/ 811215 h 2491683"/>
                                  <a:gd name="connsiteX7" fmla="*/ 4969113 w 6440475"/>
                                  <a:gd name="connsiteY7" fmla="*/ 608717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7153 w 6440475"/>
                                  <a:gd name="connsiteY6" fmla="*/ 811215 h 2491683"/>
                                  <a:gd name="connsiteX7" fmla="*/ 4988809 w 6440475"/>
                                  <a:gd name="connsiteY7" fmla="*/ 650101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84808 w 6440475"/>
                                  <a:gd name="connsiteY5" fmla="*/ 712176 h 2491683"/>
                                  <a:gd name="connsiteX6" fmla="*/ 4577153 w 6440475"/>
                                  <a:gd name="connsiteY6" fmla="*/ 811215 h 2491683"/>
                                  <a:gd name="connsiteX7" fmla="*/ 4988809 w 6440475"/>
                                  <a:gd name="connsiteY7" fmla="*/ 650101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84808 w 6440475"/>
                                  <a:gd name="connsiteY5" fmla="*/ 712176 h 2491683"/>
                                  <a:gd name="connsiteX6" fmla="*/ 4577153 w 6440475"/>
                                  <a:gd name="connsiteY6" fmla="*/ 811215 h 2491683"/>
                                  <a:gd name="connsiteX7" fmla="*/ 4988809 w 6440475"/>
                                  <a:gd name="connsiteY7" fmla="*/ 650101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78243 w 6440475"/>
                                  <a:gd name="connsiteY5" fmla="*/ 656997 h 2491683"/>
                                  <a:gd name="connsiteX6" fmla="*/ 4577153 w 6440475"/>
                                  <a:gd name="connsiteY6" fmla="*/ 811215 h 2491683"/>
                                  <a:gd name="connsiteX7" fmla="*/ 4988809 w 6440475"/>
                                  <a:gd name="connsiteY7" fmla="*/ 650101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78243 w 6440475"/>
                                  <a:gd name="connsiteY5" fmla="*/ 656997 h 2491683"/>
                                  <a:gd name="connsiteX6" fmla="*/ 4577153 w 6440475"/>
                                  <a:gd name="connsiteY6" fmla="*/ 811215 h 2491683"/>
                                  <a:gd name="connsiteX7" fmla="*/ 4988809 w 6440475"/>
                                  <a:gd name="connsiteY7" fmla="*/ 650101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78243 w 6440475"/>
                                  <a:gd name="connsiteY5" fmla="*/ 656997 h 2491683"/>
                                  <a:gd name="connsiteX6" fmla="*/ 4577153 w 6440475"/>
                                  <a:gd name="connsiteY6" fmla="*/ 811215 h 2491683"/>
                                  <a:gd name="connsiteX7" fmla="*/ 4916592 w 6440475"/>
                                  <a:gd name="connsiteY7" fmla="*/ 62940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78243 w 6440475"/>
                                  <a:gd name="connsiteY5" fmla="*/ 656997 h 2491683"/>
                                  <a:gd name="connsiteX6" fmla="*/ 4577153 w 6440475"/>
                                  <a:gd name="connsiteY6" fmla="*/ 811215 h 2491683"/>
                                  <a:gd name="connsiteX7" fmla="*/ 4857505 w 6440475"/>
                                  <a:gd name="connsiteY7" fmla="*/ 622511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78243 w 6440475"/>
                                  <a:gd name="connsiteY5" fmla="*/ 656997 h 2491683"/>
                                  <a:gd name="connsiteX6" fmla="*/ 4577153 w 6440475"/>
                                  <a:gd name="connsiteY6" fmla="*/ 811215 h 2491683"/>
                                  <a:gd name="connsiteX7" fmla="*/ 4857505 w 6440475"/>
                                  <a:gd name="connsiteY7" fmla="*/ 622511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78243 w 6440475"/>
                                  <a:gd name="connsiteY5" fmla="*/ 656997 h 2491683"/>
                                  <a:gd name="connsiteX6" fmla="*/ 4577153 w 6440475"/>
                                  <a:gd name="connsiteY6" fmla="*/ 811215 h 2491683"/>
                                  <a:gd name="connsiteX7" fmla="*/ 4857505 w 6440475"/>
                                  <a:gd name="connsiteY7" fmla="*/ 622511 h 2491683"/>
                                  <a:gd name="connsiteX8" fmla="*/ 6440475 w 6440475"/>
                                  <a:gd name="connsiteY8" fmla="*/ 547877 h 2491683"/>
                                  <a:gd name="connsiteX0" fmla="*/ 0 w 6440475"/>
                                  <a:gd name="connsiteY0" fmla="*/ 2485577 h 2485577"/>
                                  <a:gd name="connsiteX1" fmla="*/ 809769 w 6440475"/>
                                  <a:gd name="connsiteY1" fmla="*/ 883016 h 2485577"/>
                                  <a:gd name="connsiteX2" fmla="*/ 1747434 w 6440475"/>
                                  <a:gd name="connsiteY2" fmla="*/ 7789 h 2485577"/>
                                  <a:gd name="connsiteX3" fmla="*/ 2264241 w 6440475"/>
                                  <a:gd name="connsiteY3" fmla="*/ 457767 h 2485577"/>
                                  <a:gd name="connsiteX4" fmla="*/ 3582685 w 6440475"/>
                                  <a:gd name="connsiteY4" fmla="*/ 530148 h 2485577"/>
                                  <a:gd name="connsiteX5" fmla="*/ 4378243 w 6440475"/>
                                  <a:gd name="connsiteY5" fmla="*/ 650891 h 2485577"/>
                                  <a:gd name="connsiteX6" fmla="*/ 4577153 w 6440475"/>
                                  <a:gd name="connsiteY6" fmla="*/ 805109 h 2485577"/>
                                  <a:gd name="connsiteX7" fmla="*/ 4857505 w 6440475"/>
                                  <a:gd name="connsiteY7" fmla="*/ 616405 h 2485577"/>
                                  <a:gd name="connsiteX8" fmla="*/ 6440475 w 6440475"/>
                                  <a:gd name="connsiteY8" fmla="*/ 541771 h 2485577"/>
                                  <a:gd name="connsiteX0" fmla="*/ 0 w 6440475"/>
                                  <a:gd name="connsiteY0" fmla="*/ 2447526 h 2447526"/>
                                  <a:gd name="connsiteX1" fmla="*/ 809769 w 6440475"/>
                                  <a:gd name="connsiteY1" fmla="*/ 844965 h 2447526"/>
                                  <a:gd name="connsiteX2" fmla="*/ 1779534 w 6440475"/>
                                  <a:gd name="connsiteY2" fmla="*/ 8464 h 2447526"/>
                                  <a:gd name="connsiteX3" fmla="*/ 2264241 w 6440475"/>
                                  <a:gd name="connsiteY3" fmla="*/ 419716 h 2447526"/>
                                  <a:gd name="connsiteX4" fmla="*/ 3582685 w 6440475"/>
                                  <a:gd name="connsiteY4" fmla="*/ 492097 h 2447526"/>
                                  <a:gd name="connsiteX5" fmla="*/ 4378243 w 6440475"/>
                                  <a:gd name="connsiteY5" fmla="*/ 612840 h 2447526"/>
                                  <a:gd name="connsiteX6" fmla="*/ 4577153 w 6440475"/>
                                  <a:gd name="connsiteY6" fmla="*/ 767058 h 2447526"/>
                                  <a:gd name="connsiteX7" fmla="*/ 4857505 w 6440475"/>
                                  <a:gd name="connsiteY7" fmla="*/ 578354 h 2447526"/>
                                  <a:gd name="connsiteX8" fmla="*/ 6440475 w 6440475"/>
                                  <a:gd name="connsiteY8" fmla="*/ 503720 h 2447526"/>
                                  <a:gd name="connsiteX0" fmla="*/ 0 w 6440475"/>
                                  <a:gd name="connsiteY0" fmla="*/ 2451953 h 2451953"/>
                                  <a:gd name="connsiteX1" fmla="*/ 809769 w 6440475"/>
                                  <a:gd name="connsiteY1" fmla="*/ 849392 h 2451953"/>
                                  <a:gd name="connsiteX2" fmla="*/ 1779534 w 6440475"/>
                                  <a:gd name="connsiteY2" fmla="*/ 12891 h 2451953"/>
                                  <a:gd name="connsiteX3" fmla="*/ 2264241 w 6440475"/>
                                  <a:gd name="connsiteY3" fmla="*/ 354449 h 2451953"/>
                                  <a:gd name="connsiteX4" fmla="*/ 3582685 w 6440475"/>
                                  <a:gd name="connsiteY4" fmla="*/ 496524 h 2451953"/>
                                  <a:gd name="connsiteX5" fmla="*/ 4378243 w 6440475"/>
                                  <a:gd name="connsiteY5" fmla="*/ 617267 h 2451953"/>
                                  <a:gd name="connsiteX6" fmla="*/ 4577153 w 6440475"/>
                                  <a:gd name="connsiteY6" fmla="*/ 771485 h 2451953"/>
                                  <a:gd name="connsiteX7" fmla="*/ 4857505 w 6440475"/>
                                  <a:gd name="connsiteY7" fmla="*/ 582781 h 2451953"/>
                                  <a:gd name="connsiteX8" fmla="*/ 6440475 w 6440475"/>
                                  <a:gd name="connsiteY8" fmla="*/ 508147 h 2451953"/>
                                  <a:gd name="connsiteX0" fmla="*/ 0 w 6440475"/>
                                  <a:gd name="connsiteY0" fmla="*/ 2451953 h 2451953"/>
                                  <a:gd name="connsiteX1" fmla="*/ 809769 w 6440475"/>
                                  <a:gd name="connsiteY1" fmla="*/ 849392 h 2451953"/>
                                  <a:gd name="connsiteX2" fmla="*/ 1779534 w 6440475"/>
                                  <a:gd name="connsiteY2" fmla="*/ 12891 h 2451953"/>
                                  <a:gd name="connsiteX3" fmla="*/ 2264241 w 6440475"/>
                                  <a:gd name="connsiteY3" fmla="*/ 354449 h 2451953"/>
                                  <a:gd name="connsiteX4" fmla="*/ 3550585 w 6440475"/>
                                  <a:gd name="connsiteY4" fmla="*/ 426818 h 2451953"/>
                                  <a:gd name="connsiteX5" fmla="*/ 4378243 w 6440475"/>
                                  <a:gd name="connsiteY5" fmla="*/ 617267 h 2451953"/>
                                  <a:gd name="connsiteX6" fmla="*/ 4577153 w 6440475"/>
                                  <a:gd name="connsiteY6" fmla="*/ 771485 h 2451953"/>
                                  <a:gd name="connsiteX7" fmla="*/ 4857505 w 6440475"/>
                                  <a:gd name="connsiteY7" fmla="*/ 582781 h 2451953"/>
                                  <a:gd name="connsiteX8" fmla="*/ 6440475 w 6440475"/>
                                  <a:gd name="connsiteY8" fmla="*/ 508147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577153 w 6461876"/>
                                  <a:gd name="connsiteY6" fmla="*/ 771485 h 2451953"/>
                                  <a:gd name="connsiteX7" fmla="*/ 4857505 w 6461876"/>
                                  <a:gd name="connsiteY7" fmla="*/ 582781 h 2451953"/>
                                  <a:gd name="connsiteX8" fmla="*/ 6461876 w 6461876"/>
                                  <a:gd name="connsiteY8" fmla="*/ 461677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577153 w 6461876"/>
                                  <a:gd name="connsiteY6" fmla="*/ 771485 h 2451953"/>
                                  <a:gd name="connsiteX7" fmla="*/ 4857505 w 6461876"/>
                                  <a:gd name="connsiteY7" fmla="*/ 582781 h 2451953"/>
                                  <a:gd name="connsiteX8" fmla="*/ 6461876 w 6461876"/>
                                  <a:gd name="connsiteY8" fmla="*/ 461677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577153 w 6461876"/>
                                  <a:gd name="connsiteY6" fmla="*/ 771485 h 2451953"/>
                                  <a:gd name="connsiteX7" fmla="*/ 4857505 w 6461876"/>
                                  <a:gd name="connsiteY7" fmla="*/ 58278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577153 w 6461876"/>
                                  <a:gd name="connsiteY6" fmla="*/ 771485 h 2451953"/>
                                  <a:gd name="connsiteX7" fmla="*/ 4868206 w 6461876"/>
                                  <a:gd name="connsiteY7" fmla="*/ 544056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577153 w 6461876"/>
                                  <a:gd name="connsiteY6" fmla="*/ 771485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09253 w 6461876"/>
                                  <a:gd name="connsiteY6" fmla="*/ 771485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09253 w 6461876"/>
                                  <a:gd name="connsiteY6" fmla="*/ 771485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09253 w 6461876"/>
                                  <a:gd name="connsiteY6" fmla="*/ 771485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09253 w 6461876"/>
                                  <a:gd name="connsiteY6" fmla="*/ 771485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84155 w 6461876"/>
                                  <a:gd name="connsiteY6" fmla="*/ 755994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84155 w 6461876"/>
                                  <a:gd name="connsiteY6" fmla="*/ 755994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84155 w 6461876"/>
                                  <a:gd name="connsiteY6" fmla="*/ 755994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30655 w 6461876"/>
                                  <a:gd name="connsiteY6" fmla="*/ 755994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30655 w 6461876"/>
                                  <a:gd name="connsiteY6" fmla="*/ 755994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4 w 6461876"/>
                                  <a:gd name="connsiteY5" fmla="*/ 586288 h 2451953"/>
                                  <a:gd name="connsiteX6" fmla="*/ 4630655 w 6461876"/>
                                  <a:gd name="connsiteY6" fmla="*/ 755994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4 w 6461876"/>
                                  <a:gd name="connsiteY5" fmla="*/ 586288 h 2451953"/>
                                  <a:gd name="connsiteX6" fmla="*/ 4630655 w 6461876"/>
                                  <a:gd name="connsiteY6" fmla="*/ 755994 h 2451953"/>
                                  <a:gd name="connsiteX7" fmla="*/ 5028708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4 w 6461876"/>
                                  <a:gd name="connsiteY5" fmla="*/ 586288 h 2451953"/>
                                  <a:gd name="connsiteX6" fmla="*/ 4630655 w 6461876"/>
                                  <a:gd name="connsiteY6" fmla="*/ 755994 h 2451953"/>
                                  <a:gd name="connsiteX7" fmla="*/ 5028708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4 w 6461876"/>
                                  <a:gd name="connsiteY5" fmla="*/ 586288 h 2451953"/>
                                  <a:gd name="connsiteX6" fmla="*/ 4630655 w 6461876"/>
                                  <a:gd name="connsiteY6" fmla="*/ 755994 h 2451953"/>
                                  <a:gd name="connsiteX7" fmla="*/ 4878905 w 6461876"/>
                                  <a:gd name="connsiteY7" fmla="*/ 56729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4 w 6461876"/>
                                  <a:gd name="connsiteY5" fmla="*/ 586288 h 2451953"/>
                                  <a:gd name="connsiteX6" fmla="*/ 4630655 w 6461876"/>
                                  <a:gd name="connsiteY6" fmla="*/ 755994 h 2451953"/>
                                  <a:gd name="connsiteX7" fmla="*/ 4932406 w 6461876"/>
                                  <a:gd name="connsiteY7" fmla="*/ 544056 h 2451953"/>
                                  <a:gd name="connsiteX8" fmla="*/ 6461876 w 6461876"/>
                                  <a:gd name="connsiteY8" fmla="*/ 430696 h 2451953"/>
                                  <a:gd name="connsiteX0" fmla="*/ 0 w 6365575"/>
                                  <a:gd name="connsiteY0" fmla="*/ 2451953 h 2451953"/>
                                  <a:gd name="connsiteX1" fmla="*/ 809769 w 6365575"/>
                                  <a:gd name="connsiteY1" fmla="*/ 849392 h 2451953"/>
                                  <a:gd name="connsiteX2" fmla="*/ 1779534 w 6365575"/>
                                  <a:gd name="connsiteY2" fmla="*/ 12891 h 2451953"/>
                                  <a:gd name="connsiteX3" fmla="*/ 2264241 w 6365575"/>
                                  <a:gd name="connsiteY3" fmla="*/ 354449 h 2451953"/>
                                  <a:gd name="connsiteX4" fmla="*/ 3550585 w 6365575"/>
                                  <a:gd name="connsiteY4" fmla="*/ 426818 h 2451953"/>
                                  <a:gd name="connsiteX5" fmla="*/ 4378244 w 6365575"/>
                                  <a:gd name="connsiteY5" fmla="*/ 586288 h 2451953"/>
                                  <a:gd name="connsiteX6" fmla="*/ 4630655 w 6365575"/>
                                  <a:gd name="connsiteY6" fmla="*/ 755994 h 2451953"/>
                                  <a:gd name="connsiteX7" fmla="*/ 4932406 w 6365575"/>
                                  <a:gd name="connsiteY7" fmla="*/ 544056 h 2451953"/>
                                  <a:gd name="connsiteX8" fmla="*/ 6365575 w 6365575"/>
                                  <a:gd name="connsiteY8" fmla="*/ 422951 h 2451953"/>
                                  <a:gd name="connsiteX0" fmla="*/ 0 w 6365575"/>
                                  <a:gd name="connsiteY0" fmla="*/ 2451953 h 2451953"/>
                                  <a:gd name="connsiteX1" fmla="*/ 809769 w 6365575"/>
                                  <a:gd name="connsiteY1" fmla="*/ 849392 h 2451953"/>
                                  <a:gd name="connsiteX2" fmla="*/ 1779534 w 6365575"/>
                                  <a:gd name="connsiteY2" fmla="*/ 12891 h 2451953"/>
                                  <a:gd name="connsiteX3" fmla="*/ 2264241 w 6365575"/>
                                  <a:gd name="connsiteY3" fmla="*/ 354449 h 2451953"/>
                                  <a:gd name="connsiteX4" fmla="*/ 3850203 w 6365575"/>
                                  <a:gd name="connsiteY4" fmla="*/ 403582 h 2451953"/>
                                  <a:gd name="connsiteX5" fmla="*/ 4378244 w 6365575"/>
                                  <a:gd name="connsiteY5" fmla="*/ 586288 h 2451953"/>
                                  <a:gd name="connsiteX6" fmla="*/ 4630655 w 6365575"/>
                                  <a:gd name="connsiteY6" fmla="*/ 755994 h 2451953"/>
                                  <a:gd name="connsiteX7" fmla="*/ 4932406 w 6365575"/>
                                  <a:gd name="connsiteY7" fmla="*/ 544056 h 2451953"/>
                                  <a:gd name="connsiteX8" fmla="*/ 6365575 w 6365575"/>
                                  <a:gd name="connsiteY8" fmla="*/ 422951 h 2451953"/>
                                  <a:gd name="connsiteX0" fmla="*/ 0 w 6365575"/>
                                  <a:gd name="connsiteY0" fmla="*/ 2451953 h 2451953"/>
                                  <a:gd name="connsiteX1" fmla="*/ 809769 w 6365575"/>
                                  <a:gd name="connsiteY1" fmla="*/ 849392 h 2451953"/>
                                  <a:gd name="connsiteX2" fmla="*/ 1779534 w 6365575"/>
                                  <a:gd name="connsiteY2" fmla="*/ 12891 h 2451953"/>
                                  <a:gd name="connsiteX3" fmla="*/ 2264241 w 6365575"/>
                                  <a:gd name="connsiteY3" fmla="*/ 354449 h 2451953"/>
                                  <a:gd name="connsiteX4" fmla="*/ 3850203 w 6365575"/>
                                  <a:gd name="connsiteY4" fmla="*/ 403582 h 2451953"/>
                                  <a:gd name="connsiteX5" fmla="*/ 4378244 w 6365575"/>
                                  <a:gd name="connsiteY5" fmla="*/ 586288 h 2451953"/>
                                  <a:gd name="connsiteX6" fmla="*/ 4630655 w 6365575"/>
                                  <a:gd name="connsiteY6" fmla="*/ 755994 h 2451953"/>
                                  <a:gd name="connsiteX7" fmla="*/ 5018011 w 6365575"/>
                                  <a:gd name="connsiteY7" fmla="*/ 495689 h 2451953"/>
                                  <a:gd name="connsiteX8" fmla="*/ 6365575 w 6365575"/>
                                  <a:gd name="connsiteY8" fmla="*/ 422951 h 2451953"/>
                                  <a:gd name="connsiteX0" fmla="*/ 0 w 6365575"/>
                                  <a:gd name="connsiteY0" fmla="*/ 2451953 h 2451953"/>
                                  <a:gd name="connsiteX1" fmla="*/ 809769 w 6365575"/>
                                  <a:gd name="connsiteY1" fmla="*/ 849392 h 2451953"/>
                                  <a:gd name="connsiteX2" fmla="*/ 1779534 w 6365575"/>
                                  <a:gd name="connsiteY2" fmla="*/ 12891 h 2451953"/>
                                  <a:gd name="connsiteX3" fmla="*/ 2264241 w 6365575"/>
                                  <a:gd name="connsiteY3" fmla="*/ 354449 h 2451953"/>
                                  <a:gd name="connsiteX4" fmla="*/ 3850203 w 6365575"/>
                                  <a:gd name="connsiteY4" fmla="*/ 403582 h 2451953"/>
                                  <a:gd name="connsiteX5" fmla="*/ 4378244 w 6365575"/>
                                  <a:gd name="connsiteY5" fmla="*/ 586288 h 2451953"/>
                                  <a:gd name="connsiteX6" fmla="*/ 4630655 w 6365575"/>
                                  <a:gd name="connsiteY6" fmla="*/ 755994 h 2451953"/>
                                  <a:gd name="connsiteX7" fmla="*/ 5018011 w 6365575"/>
                                  <a:gd name="connsiteY7" fmla="*/ 495689 h 2451953"/>
                                  <a:gd name="connsiteX8" fmla="*/ 6365575 w 6365575"/>
                                  <a:gd name="connsiteY8" fmla="*/ 422951 h 2451953"/>
                                  <a:gd name="connsiteX0" fmla="*/ 0 w 6365575"/>
                                  <a:gd name="connsiteY0" fmla="*/ 2451953 h 2451953"/>
                                  <a:gd name="connsiteX1" fmla="*/ 809769 w 6365575"/>
                                  <a:gd name="connsiteY1" fmla="*/ 849392 h 2451953"/>
                                  <a:gd name="connsiteX2" fmla="*/ 1779534 w 6365575"/>
                                  <a:gd name="connsiteY2" fmla="*/ 12891 h 2451953"/>
                                  <a:gd name="connsiteX3" fmla="*/ 2264241 w 6365575"/>
                                  <a:gd name="connsiteY3" fmla="*/ 354449 h 2451953"/>
                                  <a:gd name="connsiteX4" fmla="*/ 3850203 w 6365575"/>
                                  <a:gd name="connsiteY4" fmla="*/ 403582 h 2451953"/>
                                  <a:gd name="connsiteX5" fmla="*/ 4378244 w 6365575"/>
                                  <a:gd name="connsiteY5" fmla="*/ 586288 h 2451953"/>
                                  <a:gd name="connsiteX6" fmla="*/ 4630655 w 6365575"/>
                                  <a:gd name="connsiteY6" fmla="*/ 755994 h 2451953"/>
                                  <a:gd name="connsiteX7" fmla="*/ 5018011 w 6365575"/>
                                  <a:gd name="connsiteY7" fmla="*/ 495689 h 2451953"/>
                                  <a:gd name="connsiteX8" fmla="*/ 6365575 w 6365575"/>
                                  <a:gd name="connsiteY8" fmla="*/ 422951 h 2451953"/>
                                  <a:gd name="connsiteX0" fmla="*/ 0 w 6365575"/>
                                  <a:gd name="connsiteY0" fmla="*/ 2451953 h 2451953"/>
                                  <a:gd name="connsiteX1" fmla="*/ 809769 w 6365575"/>
                                  <a:gd name="connsiteY1" fmla="*/ 849392 h 2451953"/>
                                  <a:gd name="connsiteX2" fmla="*/ 1779534 w 6365575"/>
                                  <a:gd name="connsiteY2" fmla="*/ 12891 h 2451953"/>
                                  <a:gd name="connsiteX3" fmla="*/ 2264241 w 6365575"/>
                                  <a:gd name="connsiteY3" fmla="*/ 354449 h 2451953"/>
                                  <a:gd name="connsiteX4" fmla="*/ 3850203 w 6365575"/>
                                  <a:gd name="connsiteY4" fmla="*/ 403582 h 2451953"/>
                                  <a:gd name="connsiteX5" fmla="*/ 4378244 w 6365575"/>
                                  <a:gd name="connsiteY5" fmla="*/ 586288 h 2451953"/>
                                  <a:gd name="connsiteX6" fmla="*/ 4630655 w 6365575"/>
                                  <a:gd name="connsiteY6" fmla="*/ 755994 h 2451953"/>
                                  <a:gd name="connsiteX7" fmla="*/ 5028711 w 6365575"/>
                                  <a:gd name="connsiteY7" fmla="*/ 480199 h 2451953"/>
                                  <a:gd name="connsiteX8" fmla="*/ 6365575 w 6365575"/>
                                  <a:gd name="connsiteY8" fmla="*/ 422951 h 2451953"/>
                                  <a:gd name="connsiteX0" fmla="*/ 0 w 6365575"/>
                                  <a:gd name="connsiteY0" fmla="*/ 2451953 h 2451953"/>
                                  <a:gd name="connsiteX1" fmla="*/ 809769 w 6365575"/>
                                  <a:gd name="connsiteY1" fmla="*/ 849392 h 2451953"/>
                                  <a:gd name="connsiteX2" fmla="*/ 1779534 w 6365575"/>
                                  <a:gd name="connsiteY2" fmla="*/ 12891 h 2451953"/>
                                  <a:gd name="connsiteX3" fmla="*/ 2264241 w 6365575"/>
                                  <a:gd name="connsiteY3" fmla="*/ 354449 h 2451953"/>
                                  <a:gd name="connsiteX4" fmla="*/ 3604088 w 6365575"/>
                                  <a:gd name="connsiteY4" fmla="*/ 395837 h 2451953"/>
                                  <a:gd name="connsiteX5" fmla="*/ 4378244 w 6365575"/>
                                  <a:gd name="connsiteY5" fmla="*/ 586288 h 2451953"/>
                                  <a:gd name="connsiteX6" fmla="*/ 4630655 w 6365575"/>
                                  <a:gd name="connsiteY6" fmla="*/ 755994 h 2451953"/>
                                  <a:gd name="connsiteX7" fmla="*/ 5028711 w 6365575"/>
                                  <a:gd name="connsiteY7" fmla="*/ 480199 h 2451953"/>
                                  <a:gd name="connsiteX8" fmla="*/ 6365575 w 6365575"/>
                                  <a:gd name="connsiteY8" fmla="*/ 422951 h 24519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365575" h="2451953">
                                    <a:moveTo>
                                      <a:pt x="0" y="2451953"/>
                                    </a:moveTo>
                                    <a:cubicBezTo>
                                      <a:pt x="370022" y="1988887"/>
                                      <a:pt x="513180" y="1255902"/>
                                      <a:pt x="809769" y="849392"/>
                                    </a:cubicBezTo>
                                    <a:cubicBezTo>
                                      <a:pt x="1106358" y="442882"/>
                                      <a:pt x="1537122" y="95381"/>
                                      <a:pt x="1779534" y="12891"/>
                                    </a:cubicBezTo>
                                    <a:cubicBezTo>
                                      <a:pt x="2021946" y="-69599"/>
                                      <a:pt x="1958366" y="267389"/>
                                      <a:pt x="2264241" y="354449"/>
                                    </a:cubicBezTo>
                                    <a:cubicBezTo>
                                      <a:pt x="2596377" y="400125"/>
                                      <a:pt x="3251754" y="357197"/>
                                      <a:pt x="3604088" y="395837"/>
                                    </a:cubicBezTo>
                                    <a:cubicBezTo>
                                      <a:pt x="3956422" y="434477"/>
                                      <a:pt x="4207150" y="526262"/>
                                      <a:pt x="4378244" y="586288"/>
                                    </a:cubicBezTo>
                                    <a:cubicBezTo>
                                      <a:pt x="4549339" y="646314"/>
                                      <a:pt x="4522244" y="773676"/>
                                      <a:pt x="4630655" y="755994"/>
                                    </a:cubicBezTo>
                                    <a:cubicBezTo>
                                      <a:pt x="4739066" y="738313"/>
                                      <a:pt x="4743325" y="599957"/>
                                      <a:pt x="5028711" y="480199"/>
                                    </a:cubicBezTo>
                                    <a:cubicBezTo>
                                      <a:pt x="5263495" y="446600"/>
                                      <a:pt x="5990610" y="414813"/>
                                      <a:pt x="6365575" y="422951"/>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 w14:anchorId="4C6B2847" id="フリーフォーム 23" o:spid="_x0000_s1026" style="position:absolute;left:0;text-align:left;margin-left:5.4pt;margin-top:15.05pt;width:342.65pt;height:182.3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365575,245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" path="m,2451953c370022,1988887,513180,1255902,809769,849392,1106358,442882,1537122,95381,1779534,12891v242412,-82490,178832,254498,484707,341558c2596377,400125,3251754,357197,3604088,395837v352334,38640,603062,130425,774156,190451c4549339,646314,4522244,773676,4630655,755994v108411,-17681,112670,-156037,398056,-275795c5263495,446600,5990610,414813,6365575,422951e" filled="f" strokecolor="black [3213]" strokeweight="1.5pt">
                      <v:path arrowok="t" o:connecttype="custom" o:connectlocs="0,2315845;553606,802242;1216595,12175;1547969,334774;2463968,373864;2993227,553743;3165790,714029;3437925,453543;4351884,399473" o:connectangles="0,0,0,0,0,0,0,0,0"/>
                    </v:shape>
                  </w:pict>
                </mc:Fallback>
              </mc:AlternateContent>
            </w:r>
          </w:p>
        </w:tc>
        <w:tc>
          <w:tcPr>
            <w:tcW w:w="713" w:type="dxa"/>
            <w:tcBorders>
              <w:top w:val="nil"/>
              <w:left w:val="nil"/>
              <w:bottom w:val="single" w:sz="4" w:space="0" w:color="auto"/>
              <w:right w:val="dashSmallGap" w:sz="4" w:space="0" w:color="auto"/>
            </w:tcBorders>
            <w:shd w:val="clear" w:color="auto" w:fill="auto"/>
          </w:tcPr>
          <w:p w14:paraId="1DD8D031" w14:textId="77777777" w:rsidR="00D02C39" w:rsidRPr="008D7158" w:rsidRDefault="00D02C39" w:rsidP="00D02C39">
            <w:pPr>
              <w:spacing w:before="20" w:after="60" w:line="220" w:lineRule="exact"/>
              <w:ind w:left="57" w:right="57"/>
              <w:jc w:val="center"/>
              <w:rPr>
                <w:rFonts w:ascii="Arial" w:eastAsia="Arial" w:hAnsi="Arial" w:cs="Arial"/>
                <w:color w:val="FF0000"/>
                <w:sz w:val="16"/>
                <w:szCs w:val="16"/>
                <w:lang w:val="pt-BR"/>
              </w:rPr>
            </w:pPr>
          </w:p>
        </w:tc>
        <w:tc>
          <w:tcPr>
            <w:tcW w:w="259" w:type="dxa"/>
            <w:tcBorders>
              <w:top w:val="nil"/>
              <w:left w:val="dashSmallGap" w:sz="4" w:space="0" w:color="auto"/>
              <w:bottom w:val="single" w:sz="4" w:space="0" w:color="auto"/>
              <w:right w:val="nil"/>
            </w:tcBorders>
            <w:shd w:val="clear" w:color="auto" w:fill="auto"/>
          </w:tcPr>
          <w:p w14:paraId="21B7AF6F" w14:textId="77777777" w:rsidR="00D02C39" w:rsidRPr="008D7158" w:rsidRDefault="00D02C39" w:rsidP="00D02C39">
            <w:pPr>
              <w:spacing w:before="20" w:after="60" w:line="220" w:lineRule="exact"/>
              <w:ind w:left="57" w:right="57"/>
              <w:jc w:val="center"/>
              <w:rPr>
                <w:rFonts w:ascii="Arial" w:eastAsia="Arial" w:hAnsi="Arial" w:cs="Arial"/>
                <w:color w:val="FF0000"/>
                <w:sz w:val="16"/>
                <w:szCs w:val="16"/>
                <w:lang w:val="pt-BR"/>
              </w:rPr>
            </w:pPr>
          </w:p>
        </w:tc>
        <w:tc>
          <w:tcPr>
            <w:tcW w:w="875" w:type="dxa"/>
            <w:tcBorders>
              <w:top w:val="nil"/>
              <w:left w:val="nil"/>
              <w:bottom w:val="single" w:sz="4" w:space="0" w:color="auto"/>
              <w:right w:val="dashSmallGap" w:sz="4" w:space="0" w:color="auto"/>
            </w:tcBorders>
            <w:shd w:val="clear" w:color="auto" w:fill="auto"/>
          </w:tcPr>
          <w:p w14:paraId="1ED201AE" w14:textId="77777777" w:rsidR="00D02C39" w:rsidRPr="008D7158" w:rsidRDefault="00D02C39" w:rsidP="00D02C39">
            <w:pPr>
              <w:spacing w:before="20" w:after="60" w:line="220" w:lineRule="exact"/>
              <w:ind w:left="57" w:right="57"/>
              <w:jc w:val="center"/>
              <w:rPr>
                <w:rFonts w:ascii="Arial" w:eastAsia="Arial" w:hAnsi="Arial" w:cs="Arial"/>
                <w:color w:val="FF0000"/>
                <w:sz w:val="16"/>
                <w:szCs w:val="16"/>
                <w:lang w:val="pt-BR"/>
              </w:rPr>
            </w:pPr>
          </w:p>
        </w:tc>
        <w:tc>
          <w:tcPr>
            <w:tcW w:w="283" w:type="dxa"/>
            <w:tcBorders>
              <w:top w:val="nil"/>
              <w:left w:val="dashSmallGap" w:sz="4" w:space="0" w:color="auto"/>
              <w:bottom w:val="single" w:sz="4" w:space="0" w:color="auto"/>
              <w:right w:val="nil"/>
            </w:tcBorders>
            <w:shd w:val="clear" w:color="auto" w:fill="auto"/>
          </w:tcPr>
          <w:p w14:paraId="79972735" w14:textId="77777777" w:rsidR="00D02C39" w:rsidRPr="008D7158" w:rsidRDefault="00353906" w:rsidP="00D02C39">
            <w:pPr>
              <w:spacing w:before="20" w:after="60" w:line="220" w:lineRule="exact"/>
              <w:ind w:left="57" w:right="57"/>
              <w:jc w:val="center"/>
              <w:rPr>
                <w:rFonts w:ascii="Arial" w:eastAsia="Arial" w:hAnsi="Arial" w:cs="Arial"/>
                <w:color w:val="FF0000"/>
                <w:sz w:val="16"/>
                <w:szCs w:val="16"/>
                <w:lang w:val="pt-BR"/>
              </w:rPr>
            </w:pPr>
            <w:r w:rsidRPr="00353906">
              <w:rPr>
                <w:noProof/>
              </w:rPr>
              <mc:AlternateContent>
                <mc:Choice Requires="wps">
                  <w:drawing>
                    <wp:anchor distT="0" distB="0" distL="114300" distR="114300" simplePos="0" relativeHeight="251830784" behindDoc="0" locked="0" layoutInCell="1" allowOverlap="1" wp14:anchorId="7B7B0D95" wp14:editId="3AC516C6">
                      <wp:simplePos x="0" y="0"/>
                      <wp:positionH relativeFrom="column">
                        <wp:posOffset>84785</wp:posOffset>
                      </wp:positionH>
                      <wp:positionV relativeFrom="paragraph">
                        <wp:posOffset>41275</wp:posOffset>
                      </wp:positionV>
                      <wp:extent cx="738505" cy="175260"/>
                      <wp:effectExtent l="0" t="0" r="0" b="0"/>
                      <wp:wrapNone/>
                      <wp:docPr id="871" name="テキスト ボックス 4"/>
                      <wp:cNvGraphicFramePr/>
                      <a:graphic xmlns:a="http://schemas.openxmlformats.org/drawingml/2006/main">
                        <a:graphicData uri="http://schemas.microsoft.com/office/word/2010/wordprocessingShape">
                          <wps:wsp>
                            <wps:cNvSpPr txBox="1"/>
                            <wps:spPr>
                              <a:xfrm>
                                <a:off x="0" y="0"/>
                                <a:ext cx="738505" cy="17526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0CA5AF" w14:textId="77777777" w:rsidR="007B53F4" w:rsidRPr="00353906" w:rsidRDefault="007B53F4" w:rsidP="00353906">
                                  <w:pPr>
                                    <w:pStyle w:val="tablehead"/>
                                    <w:rPr>
                                      <w:sz w:val="18"/>
                                      <w:szCs w:val="18"/>
                                    </w:rPr>
                                  </w:pPr>
                                  <w:r w:rsidRPr="002807FC">
                                    <w:rPr>
                                      <w:sz w:val="18"/>
                                      <w:szCs w:val="18"/>
                                    </w:rPr>
                                    <w:t>EMS starts.</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7B7B0D95" id="_x0000_s1198" type="#_x0000_t202" style="position:absolute;left:0;text-align:left;margin-left:6.7pt;margin-top:3.25pt;width:58.15pt;height:13.8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" filled="f" stroked="f">
                      <v:textbox inset="0,0,0,0">
                        <w:txbxContent>
                          <w:p w14:paraId="220CA5AF" w14:textId="77777777" w:rsidR="007B53F4" w:rsidRPr="00353906" w:rsidRDefault="007B53F4" w:rsidP="00353906">
                            <w:pPr>
                              <w:pStyle w:val="tablehead"/>
                              <w:rPr>
                                <w:sz w:val="18"/>
                                <w:szCs w:val="18"/>
                              </w:rPr>
                            </w:pPr>
                            <w:r w:rsidRPr="002807FC">
                              <w:rPr>
                                <w:sz w:val="18"/>
                                <w:szCs w:val="18"/>
                              </w:rPr>
                              <w:t>EMS starts.</w:t>
                            </w:r>
                          </w:p>
                        </w:txbxContent>
                      </v:textbox>
                    </v:shape>
                  </w:pict>
                </mc:Fallback>
              </mc:AlternateContent>
            </w:r>
          </w:p>
        </w:tc>
        <w:tc>
          <w:tcPr>
            <w:tcW w:w="300" w:type="dxa"/>
            <w:tcBorders>
              <w:top w:val="nil"/>
              <w:left w:val="nil"/>
              <w:bottom w:val="single" w:sz="4" w:space="0" w:color="auto"/>
              <w:right w:val="nil"/>
            </w:tcBorders>
            <w:shd w:val="clear" w:color="auto" w:fill="auto"/>
          </w:tcPr>
          <w:p w14:paraId="36C80288" w14:textId="77777777" w:rsidR="00D02C39" w:rsidRPr="008D7158" w:rsidRDefault="00D02C39" w:rsidP="00D02C39">
            <w:pPr>
              <w:spacing w:before="20" w:after="60" w:line="220" w:lineRule="exact"/>
              <w:ind w:left="57" w:right="57"/>
              <w:jc w:val="center"/>
              <w:rPr>
                <w:rFonts w:ascii="Arial" w:eastAsia="Arial" w:hAnsi="Arial" w:cs="Arial"/>
                <w:color w:val="FF0000"/>
                <w:sz w:val="16"/>
                <w:szCs w:val="16"/>
                <w:lang w:val="pt-BR"/>
              </w:rPr>
            </w:pPr>
          </w:p>
        </w:tc>
        <w:tc>
          <w:tcPr>
            <w:tcW w:w="486" w:type="dxa"/>
            <w:tcBorders>
              <w:top w:val="nil"/>
              <w:left w:val="nil"/>
              <w:bottom w:val="single" w:sz="4" w:space="0" w:color="auto"/>
              <w:right w:val="nil"/>
            </w:tcBorders>
            <w:shd w:val="clear" w:color="auto" w:fill="auto"/>
          </w:tcPr>
          <w:p w14:paraId="3215F300" w14:textId="77777777" w:rsidR="00D02C39" w:rsidRPr="008D7158" w:rsidRDefault="00D02C39" w:rsidP="00D02C39">
            <w:pPr>
              <w:spacing w:before="20" w:after="60" w:line="220" w:lineRule="exact"/>
              <w:ind w:left="57" w:right="57"/>
              <w:jc w:val="center"/>
              <w:rPr>
                <w:rFonts w:ascii="Arial" w:eastAsia="Arial" w:hAnsi="Arial" w:cs="Arial"/>
                <w:color w:val="FF0000"/>
                <w:sz w:val="16"/>
                <w:szCs w:val="16"/>
                <w:lang w:val="pt-BR"/>
              </w:rPr>
            </w:pPr>
          </w:p>
        </w:tc>
        <w:tc>
          <w:tcPr>
            <w:tcW w:w="773" w:type="dxa"/>
            <w:tcBorders>
              <w:top w:val="nil"/>
              <w:left w:val="nil"/>
              <w:bottom w:val="single" w:sz="4" w:space="0" w:color="auto"/>
              <w:right w:val="dashSmallGap" w:sz="4" w:space="0" w:color="auto"/>
            </w:tcBorders>
            <w:shd w:val="clear" w:color="auto" w:fill="auto"/>
          </w:tcPr>
          <w:p w14:paraId="0F180771" w14:textId="77777777" w:rsidR="00D02C39" w:rsidRPr="008D7158" w:rsidRDefault="00D02C39" w:rsidP="00D02C39">
            <w:pPr>
              <w:spacing w:before="20" w:after="60" w:line="220" w:lineRule="exact"/>
              <w:ind w:left="57" w:right="57"/>
              <w:jc w:val="center"/>
              <w:rPr>
                <w:rFonts w:ascii="Arial" w:eastAsia="Arial" w:hAnsi="Arial" w:cs="Arial"/>
                <w:color w:val="FF0000"/>
                <w:sz w:val="16"/>
                <w:szCs w:val="16"/>
                <w:lang w:val="pt-BR"/>
              </w:rPr>
            </w:pPr>
          </w:p>
        </w:tc>
        <w:tc>
          <w:tcPr>
            <w:tcW w:w="426" w:type="dxa"/>
            <w:tcBorders>
              <w:top w:val="nil"/>
              <w:left w:val="dashSmallGap" w:sz="4" w:space="0" w:color="auto"/>
              <w:bottom w:val="single" w:sz="4" w:space="0" w:color="auto"/>
              <w:right w:val="nil"/>
            </w:tcBorders>
            <w:shd w:val="clear" w:color="auto" w:fill="auto"/>
          </w:tcPr>
          <w:p w14:paraId="27E2359F" w14:textId="77777777" w:rsidR="00D02C39" w:rsidRPr="008D7158" w:rsidRDefault="00D02C39" w:rsidP="00D02C39">
            <w:pPr>
              <w:spacing w:before="20" w:after="60" w:line="220" w:lineRule="exact"/>
              <w:ind w:left="57" w:right="57"/>
              <w:jc w:val="center"/>
              <w:rPr>
                <w:rFonts w:ascii="Arial" w:eastAsia="Arial" w:hAnsi="Arial" w:cs="Arial"/>
                <w:color w:val="FF0000"/>
                <w:sz w:val="16"/>
                <w:szCs w:val="16"/>
                <w:lang w:val="pt-BR"/>
              </w:rPr>
            </w:pPr>
          </w:p>
        </w:tc>
        <w:tc>
          <w:tcPr>
            <w:tcW w:w="708" w:type="dxa"/>
            <w:tcBorders>
              <w:top w:val="nil"/>
              <w:left w:val="nil"/>
              <w:bottom w:val="single" w:sz="4" w:space="0" w:color="auto"/>
              <w:right w:val="dashSmallGap" w:sz="4" w:space="0" w:color="auto"/>
            </w:tcBorders>
            <w:shd w:val="clear" w:color="auto" w:fill="auto"/>
          </w:tcPr>
          <w:p w14:paraId="2C2FD7C0" w14:textId="77777777" w:rsidR="00D02C39" w:rsidRPr="008D7158" w:rsidRDefault="002807FC" w:rsidP="00D02C39">
            <w:pPr>
              <w:spacing w:before="20" w:after="60" w:line="220" w:lineRule="exact"/>
              <w:ind w:left="57" w:right="57"/>
              <w:jc w:val="center"/>
              <w:rPr>
                <w:rFonts w:ascii="Arial" w:eastAsia="Arial" w:hAnsi="Arial" w:cs="Arial"/>
                <w:color w:val="FF0000"/>
                <w:sz w:val="16"/>
                <w:szCs w:val="16"/>
                <w:lang w:val="pt-BR"/>
              </w:rPr>
            </w:pPr>
            <w:r w:rsidRPr="00353906">
              <w:rPr>
                <w:noProof/>
              </w:rPr>
              <mc:AlternateContent>
                <mc:Choice Requires="wps">
                  <w:drawing>
                    <wp:anchor distT="0" distB="0" distL="114300" distR="114300" simplePos="0" relativeHeight="251834880" behindDoc="0" locked="0" layoutInCell="1" allowOverlap="1" wp14:anchorId="36077755" wp14:editId="5779C3B5">
                      <wp:simplePos x="0" y="0"/>
                      <wp:positionH relativeFrom="column">
                        <wp:posOffset>-441960</wp:posOffset>
                      </wp:positionH>
                      <wp:positionV relativeFrom="paragraph">
                        <wp:posOffset>180340</wp:posOffset>
                      </wp:positionV>
                      <wp:extent cx="2260600" cy="153035"/>
                      <wp:effectExtent l="0" t="0" r="0" b="0"/>
                      <wp:wrapNone/>
                      <wp:docPr id="873" name="テキスト ボックス 4"/>
                      <wp:cNvGraphicFramePr/>
                      <a:graphic xmlns:a="http://schemas.openxmlformats.org/drawingml/2006/main">
                        <a:graphicData uri="http://schemas.microsoft.com/office/word/2010/wordprocessingShape">
                          <wps:wsp>
                            <wps:cNvSpPr txBox="1"/>
                            <wps:spPr>
                              <a:xfrm>
                                <a:off x="0" y="0"/>
                                <a:ext cx="2260600" cy="15303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FFF1DC6" w14:textId="77777777" w:rsidR="007B53F4" w:rsidRPr="00876616" w:rsidRDefault="007B53F4" w:rsidP="00353906">
                                  <w:pPr>
                                    <w:pStyle w:val="tablehead"/>
                                    <w:rPr>
                                      <w:sz w:val="17"/>
                                      <w:szCs w:val="17"/>
                                    </w:rPr>
                                  </w:pPr>
                                  <w:r w:rsidRPr="00876616">
                                    <w:rPr>
                                      <w:sz w:val="17"/>
                                      <w:szCs w:val="17"/>
                                    </w:rPr>
                                    <w:t>Load is lowered (due to external factors).</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36077755" id="_x0000_s1199" type="#_x0000_t202" style="position:absolute;left:0;text-align:left;margin-left:-34.8pt;margin-top:14.2pt;width:178pt;height:12.0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" filled="f" stroked="f">
                      <v:textbox inset="0,0,0,0">
                        <w:txbxContent>
                          <w:p w14:paraId="6FFF1DC6" w14:textId="77777777" w:rsidR="007B53F4" w:rsidRPr="00876616" w:rsidRDefault="007B53F4" w:rsidP="00353906">
                            <w:pPr>
                              <w:pStyle w:val="tablehead"/>
                              <w:rPr>
                                <w:sz w:val="17"/>
                                <w:szCs w:val="17"/>
                              </w:rPr>
                            </w:pPr>
                            <w:r w:rsidRPr="00876616">
                              <w:rPr>
                                <w:sz w:val="17"/>
                                <w:szCs w:val="17"/>
                              </w:rPr>
                              <w:t>Load is lowered (due to external factors).</w:t>
                            </w:r>
                          </w:p>
                        </w:txbxContent>
                      </v:textbox>
                    </v:shape>
                  </w:pict>
                </mc:Fallback>
              </mc:AlternateContent>
            </w:r>
          </w:p>
        </w:tc>
        <w:tc>
          <w:tcPr>
            <w:tcW w:w="426" w:type="dxa"/>
            <w:tcBorders>
              <w:top w:val="nil"/>
              <w:left w:val="dashSmallGap" w:sz="4" w:space="0" w:color="auto"/>
              <w:bottom w:val="single" w:sz="4" w:space="0" w:color="auto"/>
              <w:right w:val="nil"/>
            </w:tcBorders>
          </w:tcPr>
          <w:p w14:paraId="4274A310" w14:textId="77777777" w:rsidR="00D02C39" w:rsidRPr="008D7158" w:rsidRDefault="00D02C39" w:rsidP="00D02C39">
            <w:pPr>
              <w:spacing w:before="20" w:after="60" w:line="220" w:lineRule="exact"/>
              <w:ind w:left="57" w:right="57"/>
              <w:jc w:val="center"/>
              <w:rPr>
                <w:rFonts w:ascii="Arial" w:eastAsia="Arial" w:hAnsi="Arial" w:cs="Arial"/>
                <w:color w:val="FF0000"/>
                <w:sz w:val="16"/>
                <w:szCs w:val="16"/>
                <w:lang w:val="pt-BR"/>
              </w:rPr>
            </w:pPr>
          </w:p>
        </w:tc>
        <w:tc>
          <w:tcPr>
            <w:tcW w:w="425" w:type="dxa"/>
            <w:tcBorders>
              <w:top w:val="nil"/>
              <w:left w:val="nil"/>
              <w:bottom w:val="single" w:sz="4" w:space="0" w:color="auto"/>
              <w:right w:val="nil"/>
            </w:tcBorders>
            <w:shd w:val="clear" w:color="auto" w:fill="auto"/>
          </w:tcPr>
          <w:p w14:paraId="0FA06D24" w14:textId="77777777" w:rsidR="00D02C39" w:rsidRPr="008D7158" w:rsidRDefault="00D02C39" w:rsidP="00D02C39">
            <w:pPr>
              <w:spacing w:before="20" w:after="60" w:line="220" w:lineRule="exact"/>
              <w:ind w:left="57" w:right="57"/>
              <w:jc w:val="center"/>
              <w:rPr>
                <w:rFonts w:ascii="Arial" w:eastAsia="Arial" w:hAnsi="Arial" w:cs="Arial"/>
                <w:color w:val="FF0000"/>
                <w:sz w:val="16"/>
                <w:szCs w:val="16"/>
                <w:lang w:val="pt-BR"/>
              </w:rPr>
            </w:pPr>
          </w:p>
        </w:tc>
        <w:tc>
          <w:tcPr>
            <w:tcW w:w="425" w:type="dxa"/>
            <w:tcBorders>
              <w:top w:val="nil"/>
              <w:left w:val="nil"/>
              <w:bottom w:val="single" w:sz="4" w:space="0" w:color="auto"/>
              <w:right w:val="nil"/>
            </w:tcBorders>
            <w:shd w:val="clear" w:color="auto" w:fill="auto"/>
          </w:tcPr>
          <w:p w14:paraId="1887A6C4" w14:textId="77777777" w:rsidR="00D02C39" w:rsidRPr="008D7158" w:rsidRDefault="00D02C39" w:rsidP="00D02C39">
            <w:pPr>
              <w:spacing w:before="20" w:after="60" w:line="220" w:lineRule="exact"/>
              <w:ind w:left="57" w:right="57"/>
              <w:jc w:val="center"/>
              <w:rPr>
                <w:rFonts w:ascii="Arial" w:eastAsia="Arial" w:hAnsi="Arial" w:cs="Arial"/>
                <w:color w:val="FF0000"/>
                <w:sz w:val="16"/>
                <w:szCs w:val="16"/>
                <w:lang w:val="pt-BR"/>
              </w:rPr>
            </w:pPr>
          </w:p>
        </w:tc>
        <w:tc>
          <w:tcPr>
            <w:tcW w:w="567" w:type="dxa"/>
            <w:tcBorders>
              <w:top w:val="nil"/>
              <w:left w:val="nil"/>
              <w:bottom w:val="single" w:sz="4" w:space="0" w:color="auto"/>
              <w:right w:val="dashSmallGap" w:sz="4" w:space="0" w:color="auto"/>
            </w:tcBorders>
            <w:shd w:val="clear" w:color="auto" w:fill="auto"/>
          </w:tcPr>
          <w:p w14:paraId="271578E2" w14:textId="77777777" w:rsidR="00D02C39" w:rsidRPr="008D7158" w:rsidRDefault="00D02C39" w:rsidP="00D02C39">
            <w:pPr>
              <w:spacing w:before="20" w:after="60" w:line="220" w:lineRule="exact"/>
              <w:ind w:left="57" w:right="57"/>
              <w:jc w:val="center"/>
              <w:rPr>
                <w:rFonts w:ascii="Arial" w:eastAsia="Arial" w:hAnsi="Arial" w:cs="Arial"/>
                <w:color w:val="FF0000"/>
                <w:sz w:val="16"/>
                <w:szCs w:val="16"/>
                <w:lang w:val="pt-BR"/>
              </w:rPr>
            </w:pPr>
          </w:p>
        </w:tc>
        <w:tc>
          <w:tcPr>
            <w:tcW w:w="284" w:type="dxa"/>
            <w:tcBorders>
              <w:top w:val="nil"/>
              <w:left w:val="dashSmallGap" w:sz="4" w:space="0" w:color="auto"/>
              <w:bottom w:val="single" w:sz="4" w:space="0" w:color="auto"/>
              <w:right w:val="nil"/>
            </w:tcBorders>
            <w:shd w:val="clear" w:color="auto" w:fill="auto"/>
          </w:tcPr>
          <w:p w14:paraId="7DCB3B1B" w14:textId="77777777" w:rsidR="00D02C39" w:rsidRPr="008D7158" w:rsidRDefault="00D02C39" w:rsidP="00D02C39">
            <w:pPr>
              <w:spacing w:before="20" w:after="60" w:line="220" w:lineRule="exact"/>
              <w:ind w:left="57" w:right="57"/>
              <w:jc w:val="center"/>
              <w:rPr>
                <w:rFonts w:ascii="Arial" w:eastAsia="Arial" w:hAnsi="Arial" w:cs="Arial"/>
                <w:color w:val="FF0000"/>
                <w:sz w:val="16"/>
                <w:szCs w:val="16"/>
                <w:lang w:val="pt-BR"/>
              </w:rPr>
            </w:pPr>
          </w:p>
        </w:tc>
        <w:tc>
          <w:tcPr>
            <w:tcW w:w="283" w:type="dxa"/>
            <w:tcBorders>
              <w:top w:val="nil"/>
              <w:left w:val="nil"/>
              <w:bottom w:val="nil"/>
              <w:right w:val="single" w:sz="4" w:space="0" w:color="auto"/>
            </w:tcBorders>
            <w:shd w:val="clear" w:color="auto" w:fill="auto"/>
          </w:tcPr>
          <w:p w14:paraId="78A7862C" w14:textId="77777777" w:rsidR="00D02C39" w:rsidRPr="008D7158" w:rsidRDefault="00D02C39" w:rsidP="00D02C39">
            <w:pPr>
              <w:spacing w:before="20" w:after="60" w:line="220" w:lineRule="exact"/>
              <w:ind w:left="57" w:right="57"/>
              <w:jc w:val="center"/>
              <w:rPr>
                <w:rFonts w:ascii="Arial" w:eastAsia="Arial" w:hAnsi="Arial" w:cs="Arial"/>
                <w:color w:val="FF0000"/>
                <w:sz w:val="16"/>
                <w:szCs w:val="16"/>
                <w:lang w:val="pt-BR"/>
              </w:rPr>
            </w:pPr>
          </w:p>
        </w:tc>
      </w:tr>
      <w:tr w:rsidR="00353906" w14:paraId="682DC6E7" w14:textId="77777777" w:rsidTr="00353906">
        <w:trPr>
          <w:cantSplit/>
          <w:trHeight w:val="280"/>
        </w:trPr>
        <w:tc>
          <w:tcPr>
            <w:tcW w:w="267" w:type="dxa"/>
            <w:tcBorders>
              <w:top w:val="nil"/>
              <w:left w:val="single" w:sz="4" w:space="0" w:color="auto"/>
              <w:bottom w:val="nil"/>
              <w:right w:val="nil"/>
            </w:tcBorders>
            <w:shd w:val="clear" w:color="auto" w:fill="auto"/>
          </w:tcPr>
          <w:p w14:paraId="3C5DFB0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1438" w:type="dxa"/>
            <w:gridSpan w:val="2"/>
            <w:tcBorders>
              <w:top w:val="nil"/>
              <w:left w:val="nil"/>
              <w:bottom w:val="nil"/>
              <w:right w:val="nil"/>
            </w:tcBorders>
            <w:shd w:val="clear" w:color="auto" w:fill="auto"/>
          </w:tcPr>
          <w:p w14:paraId="7C7388B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48" w:type="dxa"/>
            <w:tcBorders>
              <w:top w:val="nil"/>
              <w:left w:val="nil"/>
              <w:bottom w:val="nil"/>
              <w:right w:val="single" w:sz="12" w:space="0" w:color="auto"/>
            </w:tcBorders>
            <w:shd w:val="clear" w:color="auto" w:fill="auto"/>
          </w:tcPr>
          <w:p w14:paraId="7751B504"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1" w:type="dxa"/>
            <w:tcBorders>
              <w:top w:val="single" w:sz="4" w:space="0" w:color="auto"/>
              <w:left w:val="single" w:sz="12" w:space="0" w:color="auto"/>
              <w:bottom w:val="nil"/>
              <w:right w:val="nil"/>
            </w:tcBorders>
            <w:shd w:val="clear" w:color="auto" w:fill="auto"/>
          </w:tcPr>
          <w:p w14:paraId="149A4C1F"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13" w:type="dxa"/>
            <w:tcBorders>
              <w:top w:val="single" w:sz="4" w:space="0" w:color="auto"/>
              <w:left w:val="nil"/>
              <w:bottom w:val="nil"/>
              <w:right w:val="dashSmallGap" w:sz="4" w:space="0" w:color="auto"/>
            </w:tcBorders>
            <w:shd w:val="clear" w:color="auto" w:fill="auto"/>
          </w:tcPr>
          <w:p w14:paraId="7E6709D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59" w:type="dxa"/>
            <w:tcBorders>
              <w:top w:val="single" w:sz="4" w:space="0" w:color="auto"/>
              <w:left w:val="dashSmallGap" w:sz="4" w:space="0" w:color="auto"/>
              <w:bottom w:val="nil"/>
              <w:right w:val="nil"/>
            </w:tcBorders>
            <w:shd w:val="clear" w:color="auto" w:fill="auto"/>
          </w:tcPr>
          <w:p w14:paraId="51F263D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875" w:type="dxa"/>
            <w:tcBorders>
              <w:top w:val="single" w:sz="4" w:space="0" w:color="auto"/>
              <w:left w:val="nil"/>
              <w:bottom w:val="nil"/>
              <w:right w:val="dashSmallGap" w:sz="4" w:space="0" w:color="auto"/>
            </w:tcBorders>
            <w:shd w:val="clear" w:color="auto" w:fill="auto"/>
          </w:tcPr>
          <w:p w14:paraId="5AEDE36F" w14:textId="77777777" w:rsidR="00D02C39" w:rsidRPr="008D7158" w:rsidRDefault="00353906" w:rsidP="00D908A2">
            <w:pPr>
              <w:spacing w:before="20" w:after="60" w:line="220" w:lineRule="exact"/>
              <w:ind w:left="57" w:right="57"/>
              <w:rPr>
                <w:rFonts w:ascii="Arial" w:eastAsia="Arial" w:hAnsi="Arial" w:cs="Arial"/>
                <w:color w:val="FF0000"/>
                <w:sz w:val="16"/>
                <w:szCs w:val="16"/>
                <w:lang w:val="pt-BR"/>
              </w:rPr>
            </w:pPr>
            <w:r>
              <w:rPr>
                <w:noProof/>
              </w:rPr>
              <mc:AlternateContent>
                <mc:Choice Requires="wps">
                  <w:drawing>
                    <wp:anchor distT="0" distB="0" distL="114300" distR="114300" simplePos="0" relativeHeight="251824640" behindDoc="0" locked="0" layoutInCell="1" allowOverlap="1" wp14:anchorId="7555C9B2" wp14:editId="7727B4C9">
                      <wp:simplePos x="0" y="0"/>
                      <wp:positionH relativeFrom="column">
                        <wp:posOffset>380873</wp:posOffset>
                      </wp:positionH>
                      <wp:positionV relativeFrom="paragraph">
                        <wp:posOffset>-119634</wp:posOffset>
                      </wp:positionV>
                      <wp:extent cx="287655" cy="241935"/>
                      <wp:effectExtent l="0" t="0" r="17145" b="24765"/>
                      <wp:wrapNone/>
                      <wp:docPr id="868" name="爆発 1 8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77E76FC8" id="爆発 1 868" o:spid="_x0000_s1026" type="#_x0000_t71" style="position:absolute;left:0;text-align:left;margin-left:30pt;margin-top:-9.4pt;width:22.65pt;height:19.0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" fillcolor="#7f7f7f" strokecolor="windowText" strokeweight="2pt">
                      <v:path arrowok="t"/>
                    </v:shape>
                  </w:pict>
                </mc:Fallback>
              </mc:AlternateContent>
            </w:r>
          </w:p>
        </w:tc>
        <w:tc>
          <w:tcPr>
            <w:tcW w:w="283" w:type="dxa"/>
            <w:tcBorders>
              <w:top w:val="single" w:sz="4" w:space="0" w:color="auto"/>
              <w:left w:val="dashSmallGap" w:sz="4" w:space="0" w:color="auto"/>
              <w:bottom w:val="nil"/>
              <w:right w:val="nil"/>
            </w:tcBorders>
            <w:shd w:val="clear" w:color="auto" w:fill="auto"/>
          </w:tcPr>
          <w:p w14:paraId="733B0478"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300" w:type="dxa"/>
            <w:tcBorders>
              <w:top w:val="single" w:sz="4" w:space="0" w:color="auto"/>
              <w:left w:val="nil"/>
              <w:bottom w:val="nil"/>
              <w:right w:val="nil"/>
            </w:tcBorders>
            <w:shd w:val="clear" w:color="auto" w:fill="auto"/>
          </w:tcPr>
          <w:p w14:paraId="3A27660E"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86" w:type="dxa"/>
            <w:tcBorders>
              <w:top w:val="single" w:sz="4" w:space="0" w:color="auto"/>
              <w:left w:val="nil"/>
              <w:bottom w:val="nil"/>
              <w:right w:val="nil"/>
            </w:tcBorders>
            <w:shd w:val="clear" w:color="auto" w:fill="auto"/>
          </w:tcPr>
          <w:p w14:paraId="148307AC"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73" w:type="dxa"/>
            <w:tcBorders>
              <w:top w:val="single" w:sz="4" w:space="0" w:color="auto"/>
              <w:left w:val="nil"/>
              <w:bottom w:val="nil"/>
              <w:right w:val="dashSmallGap" w:sz="4" w:space="0" w:color="auto"/>
            </w:tcBorders>
            <w:shd w:val="clear" w:color="auto" w:fill="auto"/>
          </w:tcPr>
          <w:p w14:paraId="01CA0A2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single" w:sz="4" w:space="0" w:color="auto"/>
              <w:left w:val="dashSmallGap" w:sz="4" w:space="0" w:color="auto"/>
              <w:bottom w:val="nil"/>
              <w:right w:val="nil"/>
            </w:tcBorders>
            <w:shd w:val="clear" w:color="auto" w:fill="auto"/>
          </w:tcPr>
          <w:p w14:paraId="3EF37A1E"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08" w:type="dxa"/>
            <w:tcBorders>
              <w:top w:val="single" w:sz="4" w:space="0" w:color="auto"/>
              <w:left w:val="nil"/>
              <w:bottom w:val="nil"/>
              <w:right w:val="dashSmallGap" w:sz="4" w:space="0" w:color="auto"/>
            </w:tcBorders>
            <w:shd w:val="clear" w:color="auto" w:fill="auto"/>
          </w:tcPr>
          <w:p w14:paraId="1DA09A7C" w14:textId="7B035BE7" w:rsidR="00D02C39" w:rsidRPr="008D7158" w:rsidRDefault="007B53F4" w:rsidP="00D908A2">
            <w:pPr>
              <w:spacing w:before="20" w:after="60" w:line="220" w:lineRule="exact"/>
              <w:ind w:left="57" w:right="57"/>
              <w:rPr>
                <w:rFonts w:ascii="Arial" w:eastAsia="Arial" w:hAnsi="Arial" w:cs="Arial"/>
                <w:color w:val="FF0000"/>
                <w:sz w:val="16"/>
                <w:szCs w:val="16"/>
                <w:lang w:val="pt-BR"/>
              </w:rPr>
            </w:pPr>
            <w:r w:rsidRPr="00353906">
              <w:rPr>
                <w:noProof/>
              </w:rPr>
              <mc:AlternateContent>
                <mc:Choice Requires="wps">
                  <w:drawing>
                    <wp:anchor distT="0" distB="0" distL="114300" distR="114300" simplePos="0" relativeHeight="251836928" behindDoc="0" locked="0" layoutInCell="1" allowOverlap="1" wp14:anchorId="0C131080" wp14:editId="347BCA5F">
                      <wp:simplePos x="0" y="0"/>
                      <wp:positionH relativeFrom="column">
                        <wp:posOffset>456565</wp:posOffset>
                      </wp:positionH>
                      <wp:positionV relativeFrom="paragraph">
                        <wp:posOffset>135255</wp:posOffset>
                      </wp:positionV>
                      <wp:extent cx="1379855" cy="361950"/>
                      <wp:effectExtent l="0" t="0" r="0" b="0"/>
                      <wp:wrapNone/>
                      <wp:docPr id="874" name="テキスト ボックス 4"/>
                      <wp:cNvGraphicFramePr/>
                      <a:graphic xmlns:a="http://schemas.openxmlformats.org/drawingml/2006/main">
                        <a:graphicData uri="http://schemas.microsoft.com/office/word/2010/wordprocessingShape">
                          <wps:wsp>
                            <wps:cNvSpPr txBox="1"/>
                            <wps:spPr>
                              <a:xfrm>
                                <a:off x="0" y="0"/>
                                <a:ext cx="1379855" cy="3619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2FA118B" w14:textId="77777777" w:rsidR="007B53F4" w:rsidRPr="002807FC" w:rsidRDefault="007B53F4" w:rsidP="002807FC">
                                  <w:pPr>
                                    <w:pStyle w:val="tablehead"/>
                                    <w:spacing w:line="200" w:lineRule="exact"/>
                                    <w:rPr>
                                      <w:sz w:val="17"/>
                                      <w:szCs w:val="17"/>
                                    </w:rPr>
                                  </w:pPr>
                                  <w:proofErr w:type="spellStart"/>
                                  <w:r w:rsidRPr="002807FC">
                                    <w:rPr>
                                      <w:sz w:val="17"/>
                                      <w:szCs w:val="17"/>
                                    </w:rPr>
                                    <w:t>Tj</w:t>
                                  </w:r>
                                  <w:proofErr w:type="spellEnd"/>
                                  <w:r w:rsidRPr="002807FC">
                                    <w:rPr>
                                      <w:sz w:val="17"/>
                                      <w:szCs w:val="17"/>
                                    </w:rPr>
                                    <w:t xml:space="preserve"> reaches the threshold temperatures</w:t>
                                  </w:r>
                                  <w:r>
                                    <w:rPr>
                                      <w:sz w:val="17"/>
                                      <w:szCs w:val="17"/>
                                    </w:rPr>
                                    <w:t>.</w:t>
                                  </w:r>
                                </w:p>
                              </w:txbxContent>
                            </wps:txbx>
                            <wps:bodyPr vertOverflow="clip" horzOverflow="clip" wrap="square" lIns="720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0C131080" id="_x0000_s1200" type="#_x0000_t202" style="position:absolute;left:0;text-align:left;margin-left:35.95pt;margin-top:10.65pt;width:108.65pt;height:28.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" filled="f" stroked="f">
                      <v:textbox inset=".2mm,0,0,0">
                        <w:txbxContent>
                          <w:p w14:paraId="42FA118B" w14:textId="77777777" w:rsidR="007B53F4" w:rsidRPr="002807FC" w:rsidRDefault="007B53F4" w:rsidP="002807FC">
                            <w:pPr>
                              <w:pStyle w:val="tablehead"/>
                              <w:spacing w:line="200" w:lineRule="exact"/>
                              <w:rPr>
                                <w:sz w:val="17"/>
                                <w:szCs w:val="17"/>
                              </w:rPr>
                            </w:pPr>
                            <w:proofErr w:type="spellStart"/>
                            <w:r w:rsidRPr="002807FC">
                              <w:rPr>
                                <w:sz w:val="17"/>
                                <w:szCs w:val="17"/>
                              </w:rPr>
                              <w:t>Tj</w:t>
                            </w:r>
                            <w:proofErr w:type="spellEnd"/>
                            <w:r w:rsidRPr="002807FC">
                              <w:rPr>
                                <w:sz w:val="17"/>
                                <w:szCs w:val="17"/>
                              </w:rPr>
                              <w:t xml:space="preserve"> reaches the threshold temperatures</w:t>
                            </w:r>
                            <w:r>
                              <w:rPr>
                                <w:sz w:val="17"/>
                                <w:szCs w:val="17"/>
                              </w:rPr>
                              <w:t>.</w:t>
                            </w:r>
                          </w:p>
                        </w:txbxContent>
                      </v:textbox>
                    </v:shape>
                  </w:pict>
                </mc:Fallback>
              </mc:AlternateContent>
            </w:r>
          </w:p>
        </w:tc>
        <w:tc>
          <w:tcPr>
            <w:tcW w:w="426" w:type="dxa"/>
            <w:tcBorders>
              <w:top w:val="single" w:sz="4" w:space="0" w:color="auto"/>
              <w:left w:val="dashSmallGap" w:sz="4" w:space="0" w:color="auto"/>
              <w:bottom w:val="nil"/>
              <w:right w:val="nil"/>
            </w:tcBorders>
          </w:tcPr>
          <w:p w14:paraId="35533966"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single" w:sz="4" w:space="0" w:color="auto"/>
              <w:left w:val="nil"/>
              <w:bottom w:val="nil"/>
              <w:right w:val="nil"/>
            </w:tcBorders>
            <w:shd w:val="clear" w:color="auto" w:fill="auto"/>
          </w:tcPr>
          <w:p w14:paraId="54CDDA4A"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single" w:sz="4" w:space="0" w:color="auto"/>
              <w:left w:val="nil"/>
              <w:bottom w:val="nil"/>
              <w:right w:val="nil"/>
            </w:tcBorders>
            <w:shd w:val="clear" w:color="auto" w:fill="auto"/>
          </w:tcPr>
          <w:p w14:paraId="783C39B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67" w:type="dxa"/>
            <w:tcBorders>
              <w:top w:val="single" w:sz="4" w:space="0" w:color="auto"/>
              <w:left w:val="nil"/>
              <w:bottom w:val="nil"/>
              <w:right w:val="dashSmallGap" w:sz="4" w:space="0" w:color="auto"/>
            </w:tcBorders>
            <w:shd w:val="clear" w:color="auto" w:fill="auto"/>
          </w:tcPr>
          <w:p w14:paraId="397F5D2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4" w:type="dxa"/>
            <w:tcBorders>
              <w:top w:val="single" w:sz="4" w:space="0" w:color="auto"/>
              <w:left w:val="dashSmallGap" w:sz="4" w:space="0" w:color="auto"/>
              <w:bottom w:val="nil"/>
              <w:right w:val="nil"/>
            </w:tcBorders>
            <w:shd w:val="clear" w:color="auto" w:fill="auto"/>
          </w:tcPr>
          <w:p w14:paraId="662661A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nil"/>
              <w:bottom w:val="nil"/>
              <w:right w:val="single" w:sz="4" w:space="0" w:color="auto"/>
            </w:tcBorders>
            <w:shd w:val="clear" w:color="auto" w:fill="auto"/>
          </w:tcPr>
          <w:p w14:paraId="697C7F5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353906" w14:paraId="50936B30" w14:textId="77777777" w:rsidTr="00353906">
        <w:trPr>
          <w:cantSplit/>
          <w:trHeight w:val="280"/>
        </w:trPr>
        <w:tc>
          <w:tcPr>
            <w:tcW w:w="267" w:type="dxa"/>
            <w:tcBorders>
              <w:top w:val="nil"/>
              <w:left w:val="single" w:sz="4" w:space="0" w:color="auto"/>
              <w:bottom w:val="nil"/>
              <w:right w:val="nil"/>
            </w:tcBorders>
            <w:shd w:val="clear" w:color="auto" w:fill="auto"/>
          </w:tcPr>
          <w:p w14:paraId="3F3482C1"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1438" w:type="dxa"/>
            <w:gridSpan w:val="2"/>
            <w:tcBorders>
              <w:top w:val="nil"/>
              <w:left w:val="nil"/>
              <w:bottom w:val="nil"/>
              <w:right w:val="nil"/>
            </w:tcBorders>
            <w:shd w:val="clear" w:color="auto" w:fill="auto"/>
          </w:tcPr>
          <w:p w14:paraId="5C890319" w14:textId="77777777" w:rsidR="00D02C39" w:rsidRPr="008D7158" w:rsidRDefault="00221648" w:rsidP="00D908A2">
            <w:pPr>
              <w:spacing w:before="20" w:after="60" w:line="220" w:lineRule="exact"/>
              <w:ind w:left="57" w:right="57"/>
              <w:rPr>
                <w:rFonts w:ascii="Arial" w:eastAsia="Arial" w:hAnsi="Arial" w:cs="Arial"/>
                <w:color w:val="FF0000"/>
                <w:sz w:val="16"/>
                <w:szCs w:val="16"/>
                <w:lang w:val="pt-BR"/>
              </w:rPr>
            </w:pPr>
            <w:r w:rsidRPr="000E7F67">
              <w:rPr>
                <w:noProof/>
                <w:highlight w:val="yellow"/>
              </w:rPr>
              <mc:AlternateContent>
                <mc:Choice Requires="wps">
                  <w:drawing>
                    <wp:anchor distT="0" distB="0" distL="114300" distR="114300" simplePos="0" relativeHeight="251857408" behindDoc="0" locked="0" layoutInCell="1" allowOverlap="1" wp14:anchorId="494F7E6D" wp14:editId="09B1FBBC">
                      <wp:simplePos x="0" y="0"/>
                      <wp:positionH relativeFrom="column">
                        <wp:posOffset>-89535</wp:posOffset>
                      </wp:positionH>
                      <wp:positionV relativeFrom="paragraph">
                        <wp:posOffset>142903</wp:posOffset>
                      </wp:positionV>
                      <wp:extent cx="1256665" cy="234564"/>
                      <wp:effectExtent l="0" t="0" r="133985" b="13335"/>
                      <wp:wrapNone/>
                      <wp:docPr id="7" name="四角形吹き出し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6665" cy="234564"/>
                              </a:xfrm>
                              <a:prstGeom prst="wedgeRectCallout">
                                <a:avLst>
                                  <a:gd name="adj1" fmla="val 56927"/>
                                  <a:gd name="adj2" fmla="val -28310"/>
                                </a:avLst>
                              </a:prstGeom>
                              <a:noFill/>
                              <a:ln w="19050" cap="flat" cmpd="sng" algn="ctr">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966CFF6" w14:textId="77777777" w:rsidR="007B53F4" w:rsidRPr="00221648" w:rsidRDefault="007B53F4" w:rsidP="00221648">
                                  <w:pPr>
                                    <w:pStyle w:val="tablehead"/>
                                    <w:spacing w:after="0" w:line="160" w:lineRule="exact"/>
                                    <w:jc w:val="right"/>
                                    <w:rPr>
                                      <w:rFonts w:eastAsia="メイリオ" w:cs="Arial"/>
                                      <w:sz w:val="14"/>
                                      <w:szCs w:val="14"/>
                                    </w:rPr>
                                  </w:pPr>
                                  <w:r w:rsidRPr="00221648">
                                    <w:rPr>
                                      <w:rFonts w:eastAsiaTheme="minorEastAsia" w:cs="Arial"/>
                                      <w:kern w:val="2"/>
                                      <w:sz w:val="14"/>
                                      <w:szCs w:val="14"/>
                                    </w:rPr>
                                    <w:t xml:space="preserve">Target temperature </w:t>
                                  </w:r>
                                  <w:r w:rsidRPr="00221648">
                                    <w:rPr>
                                      <w:rFonts w:eastAsiaTheme="minorEastAsia" w:cs="Arial"/>
                                      <w:kern w:val="2"/>
                                      <w:sz w:val="14"/>
                                      <w:szCs w:val="14"/>
                                    </w:rPr>
                                    <w:br/>
                                    <w:t>for IPA:</w:t>
                                  </w:r>
                                  <w:r w:rsidRPr="00221648">
                                    <w:rPr>
                                      <w:rFonts w:cs="Arial"/>
                                      <w:sz w:val="14"/>
                                      <w:szCs w:val="14"/>
                                    </w:rPr>
                                    <w:t xml:space="preserve"> 100</w:t>
                                  </w:r>
                                  <w:r w:rsidRPr="00221648">
                                    <w:rPr>
                                      <w:rFonts w:eastAsia="ＭＳ ゴシック" w:cs="Arial"/>
                                      <w:color w:val="000000" w:themeColor="text1"/>
                                      <w:sz w:val="14"/>
                                      <w:szCs w:val="14"/>
                                    </w:rPr>
                                    <w:t>°C</w:t>
                                  </w:r>
                                </w:p>
                              </w:txbxContent>
                            </wps:txbx>
                            <wps:bodyPr rot="0" vert="horz" wrap="square" lIns="36000" tIns="0" rIns="3600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94F7E6D" id="_x0000_s1201" type="#_x0000_t61" style="position:absolute;left:0;text-align:left;margin-left:-7.05pt;margin-top:11.25pt;width:98.95pt;height:18.4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" adj="23096,4685" filled="f" strokecolor="black [3213]" strokeweight="1.5pt">
                      <v:textbox inset="1mm,0,1mm,0">
                        <w:txbxContent>
                          <w:p w14:paraId="3966CFF6" w14:textId="77777777" w:rsidR="007B53F4" w:rsidRPr="00221648" w:rsidRDefault="007B53F4" w:rsidP="00221648">
                            <w:pPr>
                              <w:pStyle w:val="tablehead"/>
                              <w:spacing w:after="0" w:line="160" w:lineRule="exact"/>
                              <w:jc w:val="right"/>
                              <w:rPr>
                                <w:rFonts w:eastAsia="メイリオ" w:cs="Arial"/>
                                <w:sz w:val="14"/>
                                <w:szCs w:val="14"/>
                              </w:rPr>
                            </w:pPr>
                            <w:r w:rsidRPr="00221648">
                              <w:rPr>
                                <w:rFonts w:eastAsiaTheme="minorEastAsia" w:cs="Arial"/>
                                <w:kern w:val="2"/>
                                <w:sz w:val="14"/>
                                <w:szCs w:val="14"/>
                              </w:rPr>
                              <w:t xml:space="preserve">Target temperature </w:t>
                            </w:r>
                            <w:r w:rsidRPr="00221648">
                              <w:rPr>
                                <w:rFonts w:eastAsiaTheme="minorEastAsia" w:cs="Arial"/>
                                <w:kern w:val="2"/>
                                <w:sz w:val="14"/>
                                <w:szCs w:val="14"/>
                              </w:rPr>
                              <w:br/>
                              <w:t>for IPA:</w:t>
                            </w:r>
                            <w:r w:rsidRPr="00221648">
                              <w:rPr>
                                <w:rFonts w:cs="Arial"/>
                                <w:sz w:val="14"/>
                                <w:szCs w:val="14"/>
                              </w:rPr>
                              <w:t xml:space="preserve"> 100</w:t>
                            </w:r>
                            <w:r w:rsidRPr="00221648">
                              <w:rPr>
                                <w:rFonts w:eastAsia="ＭＳ ゴシック" w:cs="Arial"/>
                                <w:color w:val="000000" w:themeColor="text1"/>
                                <w:sz w:val="14"/>
                                <w:szCs w:val="14"/>
                              </w:rPr>
                              <w:t>°C</w:t>
                            </w:r>
                          </w:p>
                        </w:txbxContent>
                      </v:textbox>
                    </v:shape>
                  </w:pict>
                </mc:Fallback>
              </mc:AlternateContent>
            </w:r>
          </w:p>
        </w:tc>
        <w:tc>
          <w:tcPr>
            <w:tcW w:w="548" w:type="dxa"/>
            <w:tcBorders>
              <w:top w:val="nil"/>
              <w:left w:val="nil"/>
              <w:bottom w:val="nil"/>
              <w:right w:val="single" w:sz="12" w:space="0" w:color="auto"/>
            </w:tcBorders>
            <w:shd w:val="clear" w:color="auto" w:fill="auto"/>
          </w:tcPr>
          <w:p w14:paraId="0F48BFE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1" w:type="dxa"/>
            <w:tcBorders>
              <w:top w:val="nil"/>
              <w:left w:val="single" w:sz="12" w:space="0" w:color="auto"/>
              <w:bottom w:val="single" w:sz="6" w:space="0" w:color="auto"/>
              <w:right w:val="nil"/>
            </w:tcBorders>
            <w:shd w:val="clear" w:color="auto" w:fill="auto"/>
          </w:tcPr>
          <w:p w14:paraId="74F606D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13" w:type="dxa"/>
            <w:tcBorders>
              <w:top w:val="nil"/>
              <w:left w:val="nil"/>
              <w:bottom w:val="single" w:sz="6" w:space="0" w:color="auto"/>
              <w:right w:val="dashSmallGap" w:sz="4" w:space="0" w:color="auto"/>
            </w:tcBorders>
            <w:shd w:val="clear" w:color="auto" w:fill="auto"/>
          </w:tcPr>
          <w:p w14:paraId="1D7203E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59" w:type="dxa"/>
            <w:tcBorders>
              <w:top w:val="nil"/>
              <w:left w:val="dashSmallGap" w:sz="4" w:space="0" w:color="auto"/>
              <w:bottom w:val="single" w:sz="6" w:space="0" w:color="auto"/>
              <w:right w:val="nil"/>
            </w:tcBorders>
            <w:shd w:val="clear" w:color="auto" w:fill="auto"/>
          </w:tcPr>
          <w:p w14:paraId="3A0BC68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875" w:type="dxa"/>
            <w:tcBorders>
              <w:top w:val="nil"/>
              <w:left w:val="nil"/>
              <w:bottom w:val="single" w:sz="6" w:space="0" w:color="auto"/>
              <w:right w:val="dashSmallGap" w:sz="4" w:space="0" w:color="auto"/>
            </w:tcBorders>
            <w:shd w:val="clear" w:color="auto" w:fill="auto"/>
          </w:tcPr>
          <w:p w14:paraId="70CCD3B4"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dashSmallGap" w:sz="4" w:space="0" w:color="auto"/>
              <w:bottom w:val="single" w:sz="6" w:space="0" w:color="auto"/>
              <w:right w:val="nil"/>
            </w:tcBorders>
            <w:shd w:val="clear" w:color="auto" w:fill="auto"/>
          </w:tcPr>
          <w:p w14:paraId="7CE2A157"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300" w:type="dxa"/>
            <w:tcBorders>
              <w:top w:val="nil"/>
              <w:left w:val="nil"/>
              <w:bottom w:val="single" w:sz="6" w:space="0" w:color="auto"/>
              <w:right w:val="nil"/>
            </w:tcBorders>
            <w:shd w:val="clear" w:color="auto" w:fill="auto"/>
          </w:tcPr>
          <w:p w14:paraId="1D5477A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86" w:type="dxa"/>
            <w:tcBorders>
              <w:top w:val="nil"/>
              <w:left w:val="nil"/>
              <w:bottom w:val="single" w:sz="6" w:space="0" w:color="auto"/>
              <w:right w:val="nil"/>
            </w:tcBorders>
            <w:shd w:val="clear" w:color="auto" w:fill="auto"/>
          </w:tcPr>
          <w:p w14:paraId="4C7FDF1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73" w:type="dxa"/>
            <w:tcBorders>
              <w:top w:val="nil"/>
              <w:left w:val="nil"/>
              <w:bottom w:val="single" w:sz="6" w:space="0" w:color="auto"/>
              <w:right w:val="dashSmallGap" w:sz="4" w:space="0" w:color="auto"/>
            </w:tcBorders>
            <w:shd w:val="clear" w:color="auto" w:fill="auto"/>
          </w:tcPr>
          <w:p w14:paraId="609D8A5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single" w:sz="6" w:space="0" w:color="auto"/>
              <w:right w:val="nil"/>
            </w:tcBorders>
            <w:shd w:val="clear" w:color="auto" w:fill="auto"/>
          </w:tcPr>
          <w:p w14:paraId="16D1B694"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08" w:type="dxa"/>
            <w:tcBorders>
              <w:top w:val="nil"/>
              <w:left w:val="nil"/>
              <w:bottom w:val="single" w:sz="6" w:space="0" w:color="auto"/>
              <w:right w:val="dashSmallGap" w:sz="4" w:space="0" w:color="auto"/>
            </w:tcBorders>
            <w:shd w:val="clear" w:color="auto" w:fill="auto"/>
          </w:tcPr>
          <w:p w14:paraId="0656065D" w14:textId="13E60966"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single" w:sz="6" w:space="0" w:color="auto"/>
              <w:right w:val="nil"/>
            </w:tcBorders>
          </w:tcPr>
          <w:p w14:paraId="2D3ED2E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single" w:sz="6" w:space="0" w:color="auto"/>
              <w:right w:val="nil"/>
            </w:tcBorders>
            <w:shd w:val="clear" w:color="auto" w:fill="auto"/>
          </w:tcPr>
          <w:p w14:paraId="5E2E062A"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single" w:sz="6" w:space="0" w:color="auto"/>
              <w:right w:val="nil"/>
            </w:tcBorders>
            <w:shd w:val="clear" w:color="auto" w:fill="auto"/>
          </w:tcPr>
          <w:p w14:paraId="26AF6B1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67" w:type="dxa"/>
            <w:tcBorders>
              <w:top w:val="nil"/>
              <w:left w:val="nil"/>
              <w:bottom w:val="single" w:sz="6" w:space="0" w:color="auto"/>
              <w:right w:val="dashSmallGap" w:sz="4" w:space="0" w:color="auto"/>
            </w:tcBorders>
            <w:shd w:val="clear" w:color="auto" w:fill="auto"/>
          </w:tcPr>
          <w:p w14:paraId="32AB8E5F"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4" w:type="dxa"/>
            <w:tcBorders>
              <w:top w:val="nil"/>
              <w:left w:val="dashSmallGap" w:sz="4" w:space="0" w:color="auto"/>
              <w:bottom w:val="single" w:sz="6" w:space="0" w:color="auto"/>
              <w:right w:val="nil"/>
            </w:tcBorders>
            <w:shd w:val="clear" w:color="auto" w:fill="auto"/>
          </w:tcPr>
          <w:p w14:paraId="7A819D8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nil"/>
              <w:bottom w:val="nil"/>
              <w:right w:val="single" w:sz="4" w:space="0" w:color="auto"/>
            </w:tcBorders>
            <w:shd w:val="clear" w:color="auto" w:fill="auto"/>
          </w:tcPr>
          <w:p w14:paraId="5984A3F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353906" w14:paraId="03027684" w14:textId="77777777" w:rsidTr="00353906">
        <w:trPr>
          <w:cantSplit/>
          <w:trHeight w:val="280"/>
        </w:trPr>
        <w:tc>
          <w:tcPr>
            <w:tcW w:w="267" w:type="dxa"/>
            <w:tcBorders>
              <w:top w:val="nil"/>
              <w:left w:val="single" w:sz="4" w:space="0" w:color="auto"/>
              <w:bottom w:val="nil"/>
              <w:right w:val="nil"/>
            </w:tcBorders>
            <w:shd w:val="clear" w:color="auto" w:fill="auto"/>
          </w:tcPr>
          <w:p w14:paraId="4283E136"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1438" w:type="dxa"/>
            <w:gridSpan w:val="2"/>
            <w:tcBorders>
              <w:top w:val="nil"/>
              <w:left w:val="nil"/>
              <w:bottom w:val="nil"/>
              <w:right w:val="nil"/>
            </w:tcBorders>
            <w:shd w:val="clear" w:color="auto" w:fill="auto"/>
          </w:tcPr>
          <w:p w14:paraId="5863A71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48" w:type="dxa"/>
            <w:tcBorders>
              <w:top w:val="nil"/>
              <w:left w:val="nil"/>
              <w:bottom w:val="nil"/>
              <w:right w:val="single" w:sz="12" w:space="0" w:color="auto"/>
            </w:tcBorders>
            <w:shd w:val="clear" w:color="auto" w:fill="auto"/>
          </w:tcPr>
          <w:p w14:paraId="020EDCD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1" w:type="dxa"/>
            <w:tcBorders>
              <w:top w:val="single" w:sz="6" w:space="0" w:color="auto"/>
              <w:left w:val="single" w:sz="12" w:space="0" w:color="auto"/>
              <w:bottom w:val="single" w:sz="4" w:space="0" w:color="auto"/>
              <w:right w:val="nil"/>
            </w:tcBorders>
            <w:shd w:val="clear" w:color="auto" w:fill="auto"/>
          </w:tcPr>
          <w:p w14:paraId="0F3B5E7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13" w:type="dxa"/>
            <w:tcBorders>
              <w:top w:val="single" w:sz="6" w:space="0" w:color="auto"/>
              <w:left w:val="nil"/>
              <w:bottom w:val="single" w:sz="4" w:space="0" w:color="auto"/>
              <w:right w:val="dashSmallGap" w:sz="4" w:space="0" w:color="auto"/>
            </w:tcBorders>
            <w:shd w:val="clear" w:color="auto" w:fill="auto"/>
          </w:tcPr>
          <w:p w14:paraId="73A35804"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59" w:type="dxa"/>
            <w:tcBorders>
              <w:top w:val="single" w:sz="6" w:space="0" w:color="auto"/>
              <w:left w:val="dashSmallGap" w:sz="4" w:space="0" w:color="auto"/>
              <w:bottom w:val="single" w:sz="4" w:space="0" w:color="auto"/>
              <w:right w:val="nil"/>
            </w:tcBorders>
            <w:shd w:val="clear" w:color="auto" w:fill="auto"/>
          </w:tcPr>
          <w:p w14:paraId="5C74740F"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875" w:type="dxa"/>
            <w:tcBorders>
              <w:top w:val="single" w:sz="6" w:space="0" w:color="auto"/>
              <w:left w:val="nil"/>
              <w:bottom w:val="single" w:sz="4" w:space="0" w:color="auto"/>
              <w:right w:val="dashSmallGap" w:sz="4" w:space="0" w:color="auto"/>
            </w:tcBorders>
            <w:shd w:val="clear" w:color="auto" w:fill="auto"/>
          </w:tcPr>
          <w:p w14:paraId="7A953EC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single" w:sz="6" w:space="0" w:color="auto"/>
              <w:left w:val="dashSmallGap" w:sz="4" w:space="0" w:color="auto"/>
              <w:bottom w:val="single" w:sz="4" w:space="0" w:color="auto"/>
              <w:right w:val="nil"/>
            </w:tcBorders>
            <w:shd w:val="clear" w:color="auto" w:fill="auto"/>
          </w:tcPr>
          <w:p w14:paraId="4A968EF8" w14:textId="536B6A59" w:rsidR="00D02C39" w:rsidRPr="008D7158" w:rsidRDefault="007B53F4" w:rsidP="00D908A2">
            <w:pPr>
              <w:spacing w:before="20" w:after="60" w:line="220" w:lineRule="exact"/>
              <w:ind w:left="57" w:right="57"/>
              <w:rPr>
                <w:rFonts w:ascii="Arial" w:eastAsia="Arial" w:hAnsi="Arial" w:cs="Arial"/>
                <w:color w:val="FF0000"/>
                <w:sz w:val="16"/>
                <w:szCs w:val="16"/>
                <w:lang w:val="pt-BR"/>
              </w:rPr>
            </w:pPr>
            <w:r w:rsidRPr="00353906">
              <w:rPr>
                <w:noProof/>
              </w:rPr>
              <mc:AlternateContent>
                <mc:Choice Requires="wps">
                  <w:drawing>
                    <wp:anchor distT="0" distB="0" distL="114300" distR="114300" simplePos="0" relativeHeight="251832832" behindDoc="0" locked="0" layoutInCell="1" allowOverlap="1" wp14:anchorId="2EC0D7D2" wp14:editId="1440F428">
                      <wp:simplePos x="0" y="0"/>
                      <wp:positionH relativeFrom="column">
                        <wp:posOffset>22860</wp:posOffset>
                      </wp:positionH>
                      <wp:positionV relativeFrom="paragraph">
                        <wp:posOffset>63500</wp:posOffset>
                      </wp:positionV>
                      <wp:extent cx="1396365" cy="276225"/>
                      <wp:effectExtent l="0" t="0" r="0" b="0"/>
                      <wp:wrapNone/>
                      <wp:docPr id="872" name="テキスト ボックス 4"/>
                      <wp:cNvGraphicFramePr/>
                      <a:graphic xmlns:a="http://schemas.openxmlformats.org/drawingml/2006/main">
                        <a:graphicData uri="http://schemas.microsoft.com/office/word/2010/wordprocessingShape">
                          <wps:wsp>
                            <wps:cNvSpPr txBox="1"/>
                            <wps:spPr>
                              <a:xfrm>
                                <a:off x="0" y="0"/>
                                <a:ext cx="1396365" cy="27622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A5620AE" w14:textId="77777777" w:rsidR="007B53F4" w:rsidRPr="002807FC" w:rsidRDefault="007B53F4" w:rsidP="00876616">
                                  <w:pPr>
                                    <w:pStyle w:val="tablehead"/>
                                    <w:spacing w:line="180" w:lineRule="exact"/>
                                    <w:rPr>
                                      <w:sz w:val="17"/>
                                      <w:szCs w:val="17"/>
                                    </w:rPr>
                                  </w:pPr>
                                  <w:proofErr w:type="spellStart"/>
                                  <w:r w:rsidRPr="002807FC">
                                    <w:rPr>
                                      <w:sz w:val="17"/>
                                      <w:szCs w:val="17"/>
                                    </w:rPr>
                                    <w:t>Tj</w:t>
                                  </w:r>
                                  <w:proofErr w:type="spellEnd"/>
                                  <w:r w:rsidRPr="002807FC">
                                    <w:rPr>
                                      <w:sz w:val="17"/>
                                      <w:szCs w:val="17"/>
                                    </w:rPr>
                                    <w:t xml:space="preserve"> reaches the threshold </w:t>
                                  </w:r>
                                </w:p>
                                <w:p w14:paraId="353098AA" w14:textId="77777777" w:rsidR="007B53F4" w:rsidRPr="002807FC" w:rsidRDefault="007B53F4" w:rsidP="00876616">
                                  <w:pPr>
                                    <w:pStyle w:val="tablehead"/>
                                    <w:spacing w:line="180" w:lineRule="exact"/>
                                    <w:rPr>
                                      <w:sz w:val="17"/>
                                      <w:szCs w:val="17"/>
                                    </w:rPr>
                                  </w:pPr>
                                  <w:r w:rsidRPr="002807FC">
                                    <w:rPr>
                                      <w:sz w:val="17"/>
                                      <w:szCs w:val="17"/>
                                    </w:rPr>
                                    <w:t>temperatures</w:t>
                                  </w:r>
                                  <w:r>
                                    <w:rPr>
                                      <w:sz w:val="17"/>
                                      <w:szCs w:val="17"/>
                                    </w:rPr>
                                    <w:t>.</w:t>
                                  </w:r>
                                </w:p>
                                <w:p w14:paraId="245D895A" w14:textId="77777777" w:rsidR="007B53F4" w:rsidRPr="002807FC" w:rsidRDefault="007B53F4" w:rsidP="00876616">
                                  <w:pPr>
                                    <w:pStyle w:val="tablehead"/>
                                    <w:spacing w:line="180" w:lineRule="exact"/>
                                    <w:rPr>
                                      <w:sz w:val="17"/>
                                      <w:szCs w:val="17"/>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2EC0D7D2" id="_x0000_s1202" type="#_x0000_t202" style="position:absolute;left:0;text-align:left;margin-left:1.8pt;margin-top:5pt;width:109.95pt;height:21.7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" filled="f" stroked="f">
                      <v:textbox inset="0,0,0,0">
                        <w:txbxContent>
                          <w:p w14:paraId="5A5620AE" w14:textId="77777777" w:rsidR="007B53F4" w:rsidRPr="002807FC" w:rsidRDefault="007B53F4" w:rsidP="00876616">
                            <w:pPr>
                              <w:pStyle w:val="tablehead"/>
                              <w:spacing w:line="180" w:lineRule="exact"/>
                              <w:rPr>
                                <w:sz w:val="17"/>
                                <w:szCs w:val="17"/>
                              </w:rPr>
                            </w:pPr>
                            <w:proofErr w:type="spellStart"/>
                            <w:r w:rsidRPr="002807FC">
                              <w:rPr>
                                <w:sz w:val="17"/>
                                <w:szCs w:val="17"/>
                              </w:rPr>
                              <w:t>Tj</w:t>
                            </w:r>
                            <w:proofErr w:type="spellEnd"/>
                            <w:r w:rsidRPr="002807FC">
                              <w:rPr>
                                <w:sz w:val="17"/>
                                <w:szCs w:val="17"/>
                              </w:rPr>
                              <w:t xml:space="preserve"> reaches the threshold </w:t>
                            </w:r>
                          </w:p>
                          <w:p w14:paraId="353098AA" w14:textId="77777777" w:rsidR="007B53F4" w:rsidRPr="002807FC" w:rsidRDefault="007B53F4" w:rsidP="00876616">
                            <w:pPr>
                              <w:pStyle w:val="tablehead"/>
                              <w:spacing w:line="180" w:lineRule="exact"/>
                              <w:rPr>
                                <w:sz w:val="17"/>
                                <w:szCs w:val="17"/>
                              </w:rPr>
                            </w:pPr>
                            <w:r w:rsidRPr="002807FC">
                              <w:rPr>
                                <w:sz w:val="17"/>
                                <w:szCs w:val="17"/>
                              </w:rPr>
                              <w:t>temperatures</w:t>
                            </w:r>
                            <w:r>
                              <w:rPr>
                                <w:sz w:val="17"/>
                                <w:szCs w:val="17"/>
                              </w:rPr>
                              <w:t>.</w:t>
                            </w:r>
                          </w:p>
                          <w:p w14:paraId="245D895A" w14:textId="77777777" w:rsidR="007B53F4" w:rsidRPr="002807FC" w:rsidRDefault="007B53F4" w:rsidP="00876616">
                            <w:pPr>
                              <w:pStyle w:val="tablehead"/>
                              <w:spacing w:line="180" w:lineRule="exact"/>
                              <w:rPr>
                                <w:sz w:val="17"/>
                                <w:szCs w:val="17"/>
                              </w:rPr>
                            </w:pPr>
                          </w:p>
                        </w:txbxContent>
                      </v:textbox>
                    </v:shape>
                  </w:pict>
                </mc:Fallback>
              </mc:AlternateContent>
            </w:r>
          </w:p>
        </w:tc>
        <w:tc>
          <w:tcPr>
            <w:tcW w:w="300" w:type="dxa"/>
            <w:tcBorders>
              <w:top w:val="single" w:sz="6" w:space="0" w:color="auto"/>
              <w:left w:val="nil"/>
              <w:bottom w:val="single" w:sz="4" w:space="0" w:color="auto"/>
              <w:right w:val="nil"/>
            </w:tcBorders>
            <w:shd w:val="clear" w:color="auto" w:fill="auto"/>
          </w:tcPr>
          <w:p w14:paraId="0CF793F1"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86" w:type="dxa"/>
            <w:tcBorders>
              <w:top w:val="single" w:sz="6" w:space="0" w:color="auto"/>
              <w:left w:val="nil"/>
              <w:bottom w:val="single" w:sz="4" w:space="0" w:color="auto"/>
              <w:right w:val="nil"/>
            </w:tcBorders>
            <w:shd w:val="clear" w:color="auto" w:fill="auto"/>
          </w:tcPr>
          <w:p w14:paraId="10F341D8" w14:textId="772EA48B"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73" w:type="dxa"/>
            <w:tcBorders>
              <w:top w:val="single" w:sz="6" w:space="0" w:color="auto"/>
              <w:left w:val="nil"/>
              <w:bottom w:val="single" w:sz="4" w:space="0" w:color="auto"/>
              <w:right w:val="dashSmallGap" w:sz="4" w:space="0" w:color="auto"/>
            </w:tcBorders>
            <w:shd w:val="clear" w:color="auto" w:fill="auto"/>
          </w:tcPr>
          <w:p w14:paraId="5F31C546"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single" w:sz="6" w:space="0" w:color="auto"/>
              <w:left w:val="dashSmallGap" w:sz="4" w:space="0" w:color="auto"/>
              <w:bottom w:val="single" w:sz="4" w:space="0" w:color="auto"/>
              <w:right w:val="nil"/>
            </w:tcBorders>
            <w:shd w:val="clear" w:color="auto" w:fill="auto"/>
          </w:tcPr>
          <w:p w14:paraId="1369E50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08" w:type="dxa"/>
            <w:tcBorders>
              <w:top w:val="single" w:sz="6" w:space="0" w:color="auto"/>
              <w:left w:val="nil"/>
              <w:bottom w:val="single" w:sz="4" w:space="0" w:color="auto"/>
              <w:right w:val="dashSmallGap" w:sz="4" w:space="0" w:color="auto"/>
            </w:tcBorders>
            <w:shd w:val="clear" w:color="auto" w:fill="auto"/>
          </w:tcPr>
          <w:p w14:paraId="6084D64C" w14:textId="77777777" w:rsidR="00D02C39" w:rsidRPr="008D7158" w:rsidRDefault="00037D05" w:rsidP="00D908A2">
            <w:pPr>
              <w:spacing w:before="20" w:after="60" w:line="220" w:lineRule="exact"/>
              <w:ind w:left="57" w:right="57"/>
              <w:rPr>
                <w:rFonts w:ascii="Arial" w:eastAsia="Arial" w:hAnsi="Arial" w:cs="Arial"/>
                <w:color w:val="FF0000"/>
                <w:sz w:val="16"/>
                <w:szCs w:val="16"/>
                <w:lang w:val="pt-BR"/>
              </w:rPr>
            </w:pPr>
            <w:r>
              <w:rPr>
                <w:noProof/>
              </w:rPr>
              <mc:AlternateContent>
                <mc:Choice Requires="wps">
                  <w:drawing>
                    <wp:anchor distT="0" distB="0" distL="114300" distR="114300" simplePos="0" relativeHeight="251826688" behindDoc="0" locked="0" layoutInCell="1" allowOverlap="1" wp14:anchorId="0B0861D6" wp14:editId="5B9E0D28">
                      <wp:simplePos x="0" y="0"/>
                      <wp:positionH relativeFrom="column">
                        <wp:posOffset>301625</wp:posOffset>
                      </wp:positionH>
                      <wp:positionV relativeFrom="paragraph">
                        <wp:posOffset>122555</wp:posOffset>
                      </wp:positionV>
                      <wp:extent cx="287655" cy="241935"/>
                      <wp:effectExtent l="0" t="0" r="17145" b="24765"/>
                      <wp:wrapNone/>
                      <wp:docPr id="869" name="爆発 1 8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3933DABB" id="爆発 1 869" o:spid="_x0000_s1026" type="#_x0000_t71" style="position:absolute;left:0;text-align:left;margin-left:23.75pt;margin-top:9.65pt;width:22.65pt;height:19.0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" fillcolor="#7f7f7f" strokecolor="windowText" strokeweight="2pt">
                      <v:path arrowok="t"/>
                    </v:shape>
                  </w:pict>
                </mc:Fallback>
              </mc:AlternateContent>
            </w:r>
          </w:p>
        </w:tc>
        <w:tc>
          <w:tcPr>
            <w:tcW w:w="426" w:type="dxa"/>
            <w:tcBorders>
              <w:top w:val="single" w:sz="6" w:space="0" w:color="auto"/>
              <w:left w:val="dashSmallGap" w:sz="4" w:space="0" w:color="auto"/>
              <w:bottom w:val="single" w:sz="4" w:space="0" w:color="auto"/>
              <w:right w:val="nil"/>
            </w:tcBorders>
          </w:tcPr>
          <w:p w14:paraId="631E12C0"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single" w:sz="6" w:space="0" w:color="auto"/>
              <w:left w:val="nil"/>
              <w:bottom w:val="single" w:sz="4" w:space="0" w:color="auto"/>
              <w:right w:val="nil"/>
            </w:tcBorders>
            <w:shd w:val="clear" w:color="auto" w:fill="auto"/>
          </w:tcPr>
          <w:p w14:paraId="13C2343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single" w:sz="6" w:space="0" w:color="auto"/>
              <w:left w:val="nil"/>
              <w:bottom w:val="single" w:sz="4" w:space="0" w:color="auto"/>
              <w:right w:val="nil"/>
            </w:tcBorders>
            <w:shd w:val="clear" w:color="auto" w:fill="auto"/>
          </w:tcPr>
          <w:p w14:paraId="1C5A852A"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67" w:type="dxa"/>
            <w:tcBorders>
              <w:top w:val="single" w:sz="6" w:space="0" w:color="auto"/>
              <w:left w:val="nil"/>
              <w:bottom w:val="single" w:sz="4" w:space="0" w:color="auto"/>
              <w:right w:val="dashSmallGap" w:sz="4" w:space="0" w:color="auto"/>
            </w:tcBorders>
            <w:shd w:val="clear" w:color="auto" w:fill="auto"/>
          </w:tcPr>
          <w:p w14:paraId="57B36BE8"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4" w:type="dxa"/>
            <w:tcBorders>
              <w:top w:val="single" w:sz="6" w:space="0" w:color="auto"/>
              <w:left w:val="dashSmallGap" w:sz="4" w:space="0" w:color="auto"/>
              <w:bottom w:val="single" w:sz="4" w:space="0" w:color="auto"/>
              <w:right w:val="nil"/>
            </w:tcBorders>
            <w:shd w:val="clear" w:color="auto" w:fill="auto"/>
          </w:tcPr>
          <w:p w14:paraId="193F8058"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nil"/>
              <w:bottom w:val="nil"/>
              <w:right w:val="single" w:sz="4" w:space="0" w:color="auto"/>
            </w:tcBorders>
            <w:shd w:val="clear" w:color="auto" w:fill="auto"/>
          </w:tcPr>
          <w:p w14:paraId="342B7A60"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353906" w14:paraId="482E6553" w14:textId="77777777" w:rsidTr="00353906">
        <w:trPr>
          <w:cantSplit/>
          <w:trHeight w:val="280"/>
        </w:trPr>
        <w:tc>
          <w:tcPr>
            <w:tcW w:w="267" w:type="dxa"/>
            <w:tcBorders>
              <w:top w:val="nil"/>
              <w:left w:val="single" w:sz="4" w:space="0" w:color="auto"/>
              <w:bottom w:val="nil"/>
              <w:right w:val="nil"/>
            </w:tcBorders>
            <w:shd w:val="clear" w:color="auto" w:fill="auto"/>
          </w:tcPr>
          <w:p w14:paraId="10895DEE"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1438" w:type="dxa"/>
            <w:gridSpan w:val="2"/>
            <w:tcBorders>
              <w:top w:val="nil"/>
              <w:left w:val="nil"/>
              <w:bottom w:val="nil"/>
              <w:right w:val="nil"/>
            </w:tcBorders>
            <w:shd w:val="clear" w:color="auto" w:fill="auto"/>
          </w:tcPr>
          <w:p w14:paraId="00E51AE1" w14:textId="77777777" w:rsidR="00D02C39" w:rsidRPr="008D7158" w:rsidRDefault="00221648" w:rsidP="00D908A2">
            <w:pPr>
              <w:spacing w:before="20" w:after="60" w:line="220" w:lineRule="exact"/>
              <w:ind w:left="57" w:right="57"/>
              <w:rPr>
                <w:rFonts w:ascii="Arial" w:eastAsia="Arial" w:hAnsi="Arial" w:cs="Arial"/>
                <w:color w:val="FF0000"/>
                <w:sz w:val="16"/>
                <w:szCs w:val="16"/>
                <w:lang w:val="pt-BR"/>
              </w:rPr>
            </w:pPr>
            <w:r w:rsidRPr="000E7F67">
              <w:rPr>
                <w:noProof/>
                <w:highlight w:val="yellow"/>
              </w:rPr>
              <mc:AlternateContent>
                <mc:Choice Requires="wps">
                  <w:drawing>
                    <wp:anchor distT="0" distB="0" distL="114300" distR="114300" simplePos="0" relativeHeight="251867648" behindDoc="0" locked="0" layoutInCell="1" allowOverlap="1" wp14:anchorId="596B9D22" wp14:editId="107806E2">
                      <wp:simplePos x="0" y="0"/>
                      <wp:positionH relativeFrom="column">
                        <wp:posOffset>-90170</wp:posOffset>
                      </wp:positionH>
                      <wp:positionV relativeFrom="paragraph">
                        <wp:posOffset>60601</wp:posOffset>
                      </wp:positionV>
                      <wp:extent cx="1256030" cy="250467"/>
                      <wp:effectExtent l="0" t="57150" r="96520" b="16510"/>
                      <wp:wrapNone/>
                      <wp:docPr id="63" name="四角形吹き出し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6030" cy="250467"/>
                              </a:xfrm>
                              <a:prstGeom prst="wedgeRectCallout">
                                <a:avLst>
                                  <a:gd name="adj1" fmla="val 51763"/>
                                  <a:gd name="adj2" fmla="val -70273"/>
                                </a:avLst>
                              </a:prstGeom>
                              <a:noFill/>
                              <a:ln w="19050" cap="flat" cmpd="sng" algn="ctr">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3DB449" w14:textId="77777777" w:rsidR="007B53F4" w:rsidRPr="00221648" w:rsidRDefault="007B53F4" w:rsidP="00221648">
                                  <w:pPr>
                                    <w:pStyle w:val="tablehead"/>
                                    <w:spacing w:line="160" w:lineRule="exact"/>
                                    <w:jc w:val="right"/>
                                    <w:rPr>
                                      <w:rFonts w:eastAsiaTheme="minorEastAsia" w:cs="Arial"/>
                                      <w:kern w:val="2"/>
                                      <w:sz w:val="14"/>
                                      <w:szCs w:val="14"/>
                                    </w:rPr>
                                  </w:pPr>
                                  <w:r w:rsidRPr="00221648">
                                    <w:rPr>
                                      <w:rFonts w:eastAsiaTheme="minorEastAsia" w:cs="Arial"/>
                                      <w:kern w:val="2"/>
                                      <w:sz w:val="14"/>
                                      <w:szCs w:val="14"/>
                                    </w:rPr>
                                    <w:t xml:space="preserve">Threshold temperature </w:t>
                                  </w:r>
                                </w:p>
                                <w:p w14:paraId="793A1781" w14:textId="77777777" w:rsidR="007B53F4" w:rsidRPr="00221648" w:rsidRDefault="007B53F4" w:rsidP="00221648">
                                  <w:pPr>
                                    <w:pStyle w:val="tablehead"/>
                                    <w:spacing w:after="0" w:line="160" w:lineRule="exact"/>
                                    <w:jc w:val="right"/>
                                    <w:rPr>
                                      <w:rFonts w:eastAsia="メイリオ" w:cs="Arial"/>
                                      <w:sz w:val="14"/>
                                      <w:szCs w:val="14"/>
                                    </w:rPr>
                                  </w:pPr>
                                  <w:r w:rsidRPr="00221648">
                                    <w:rPr>
                                      <w:rFonts w:eastAsiaTheme="minorEastAsia" w:cs="Arial"/>
                                      <w:kern w:val="2"/>
                                      <w:sz w:val="14"/>
                                      <w:szCs w:val="14"/>
                                    </w:rPr>
                                    <w:t xml:space="preserve">for stopping EMS: </w:t>
                                  </w:r>
                                  <w:r w:rsidRPr="00221648">
                                    <w:rPr>
                                      <w:rFonts w:cs="Arial"/>
                                      <w:sz w:val="14"/>
                                      <w:szCs w:val="14"/>
                                    </w:rPr>
                                    <w:t>95</w:t>
                                  </w:r>
                                  <w:r w:rsidRPr="00221648">
                                    <w:rPr>
                                      <w:rFonts w:eastAsia="ＭＳ ゴシック" w:cs="Arial"/>
                                      <w:color w:val="000000" w:themeColor="text1"/>
                                      <w:sz w:val="14"/>
                                      <w:szCs w:val="14"/>
                                    </w:rPr>
                                    <w:t>°C</w:t>
                                  </w:r>
                                </w:p>
                              </w:txbxContent>
                            </wps:txbx>
                            <wps:bodyPr rot="0" vert="horz" wrap="square" lIns="36000" tIns="0" rIns="3600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96B9D22" id="_x0000_s1203" type="#_x0000_t61" style="position:absolute;left:0;text-align:left;margin-left:-7.1pt;margin-top:4.75pt;width:98.9pt;height:19.7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" adj="21981,-4379" filled="f" strokecolor="black [3213]" strokeweight="1.5pt">
                      <v:textbox inset="1mm,0,1mm,0">
                        <w:txbxContent>
                          <w:p w14:paraId="2B3DB449" w14:textId="77777777" w:rsidR="007B53F4" w:rsidRPr="00221648" w:rsidRDefault="007B53F4" w:rsidP="00221648">
                            <w:pPr>
                              <w:pStyle w:val="tablehead"/>
                              <w:spacing w:line="160" w:lineRule="exact"/>
                              <w:jc w:val="right"/>
                              <w:rPr>
                                <w:rFonts w:eastAsiaTheme="minorEastAsia" w:cs="Arial"/>
                                <w:kern w:val="2"/>
                                <w:sz w:val="14"/>
                                <w:szCs w:val="14"/>
                              </w:rPr>
                            </w:pPr>
                            <w:r w:rsidRPr="00221648">
                              <w:rPr>
                                <w:rFonts w:eastAsiaTheme="minorEastAsia" w:cs="Arial"/>
                                <w:kern w:val="2"/>
                                <w:sz w:val="14"/>
                                <w:szCs w:val="14"/>
                              </w:rPr>
                              <w:t xml:space="preserve">Threshold temperature </w:t>
                            </w:r>
                          </w:p>
                          <w:p w14:paraId="793A1781" w14:textId="77777777" w:rsidR="007B53F4" w:rsidRPr="00221648" w:rsidRDefault="007B53F4" w:rsidP="00221648">
                            <w:pPr>
                              <w:pStyle w:val="tablehead"/>
                              <w:spacing w:after="0" w:line="160" w:lineRule="exact"/>
                              <w:jc w:val="right"/>
                              <w:rPr>
                                <w:rFonts w:eastAsia="メイリオ" w:cs="Arial"/>
                                <w:sz w:val="14"/>
                                <w:szCs w:val="14"/>
                              </w:rPr>
                            </w:pPr>
                            <w:r w:rsidRPr="00221648">
                              <w:rPr>
                                <w:rFonts w:eastAsiaTheme="minorEastAsia" w:cs="Arial"/>
                                <w:kern w:val="2"/>
                                <w:sz w:val="14"/>
                                <w:szCs w:val="14"/>
                              </w:rPr>
                              <w:t xml:space="preserve">for stopping EMS: </w:t>
                            </w:r>
                            <w:r w:rsidRPr="00221648">
                              <w:rPr>
                                <w:rFonts w:cs="Arial"/>
                                <w:sz w:val="14"/>
                                <w:szCs w:val="14"/>
                              </w:rPr>
                              <w:t>95</w:t>
                            </w:r>
                            <w:r w:rsidRPr="00221648">
                              <w:rPr>
                                <w:rFonts w:eastAsia="ＭＳ ゴシック" w:cs="Arial"/>
                                <w:color w:val="000000" w:themeColor="text1"/>
                                <w:sz w:val="14"/>
                                <w:szCs w:val="14"/>
                              </w:rPr>
                              <w:t>°C</w:t>
                            </w:r>
                          </w:p>
                        </w:txbxContent>
                      </v:textbox>
                    </v:shape>
                  </w:pict>
                </mc:Fallback>
              </mc:AlternateContent>
            </w:r>
          </w:p>
        </w:tc>
        <w:tc>
          <w:tcPr>
            <w:tcW w:w="548" w:type="dxa"/>
            <w:tcBorders>
              <w:top w:val="nil"/>
              <w:left w:val="nil"/>
              <w:bottom w:val="nil"/>
              <w:right w:val="single" w:sz="12" w:space="0" w:color="auto"/>
            </w:tcBorders>
            <w:shd w:val="clear" w:color="auto" w:fill="auto"/>
          </w:tcPr>
          <w:p w14:paraId="7044E2AE"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1" w:type="dxa"/>
            <w:tcBorders>
              <w:top w:val="single" w:sz="4" w:space="0" w:color="auto"/>
              <w:left w:val="single" w:sz="12" w:space="0" w:color="auto"/>
              <w:bottom w:val="single" w:sz="4" w:space="0" w:color="auto"/>
              <w:right w:val="nil"/>
            </w:tcBorders>
            <w:shd w:val="clear" w:color="auto" w:fill="auto"/>
          </w:tcPr>
          <w:p w14:paraId="1DB92F37"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13" w:type="dxa"/>
            <w:tcBorders>
              <w:top w:val="single" w:sz="4" w:space="0" w:color="auto"/>
              <w:left w:val="nil"/>
              <w:bottom w:val="single" w:sz="4" w:space="0" w:color="auto"/>
              <w:right w:val="dashSmallGap" w:sz="4" w:space="0" w:color="auto"/>
            </w:tcBorders>
            <w:shd w:val="clear" w:color="auto" w:fill="auto"/>
          </w:tcPr>
          <w:p w14:paraId="645515B0" w14:textId="77777777" w:rsidR="00D02C39" w:rsidRPr="008D7158" w:rsidRDefault="00037D05" w:rsidP="00D908A2">
            <w:pPr>
              <w:spacing w:before="20" w:after="60" w:line="220" w:lineRule="exact"/>
              <w:ind w:left="57" w:right="57"/>
              <w:rPr>
                <w:rFonts w:ascii="Arial" w:eastAsia="Arial" w:hAnsi="Arial" w:cs="Arial"/>
                <w:color w:val="FF0000"/>
                <w:sz w:val="16"/>
                <w:szCs w:val="16"/>
                <w:lang w:val="pt-BR"/>
              </w:rPr>
            </w:pPr>
            <w:r>
              <w:rPr>
                <w:noProof/>
              </w:rPr>
              <mc:AlternateContent>
                <mc:Choice Requires="wps">
                  <w:drawing>
                    <wp:anchor distT="0" distB="0" distL="114300" distR="114300" simplePos="0" relativeHeight="251822592" behindDoc="0" locked="0" layoutInCell="1" allowOverlap="1" wp14:anchorId="67ACC44C" wp14:editId="69F37A4A">
                      <wp:simplePos x="0" y="0"/>
                      <wp:positionH relativeFrom="column">
                        <wp:posOffset>287020</wp:posOffset>
                      </wp:positionH>
                      <wp:positionV relativeFrom="paragraph">
                        <wp:posOffset>79375</wp:posOffset>
                      </wp:positionV>
                      <wp:extent cx="287655" cy="241935"/>
                      <wp:effectExtent l="0" t="0" r="17145" b="24765"/>
                      <wp:wrapNone/>
                      <wp:docPr id="867" name="爆発 1 8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71BA2CBE" id="爆発 1 867" o:spid="_x0000_s1026" type="#_x0000_t71" style="position:absolute;left:0;text-align:left;margin-left:22.6pt;margin-top:6.25pt;width:22.65pt;height:19.0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" fillcolor="#7f7f7f" strokecolor="windowText" strokeweight="2pt">
                      <v:path arrowok="t"/>
                    </v:shape>
                  </w:pict>
                </mc:Fallback>
              </mc:AlternateContent>
            </w:r>
          </w:p>
        </w:tc>
        <w:tc>
          <w:tcPr>
            <w:tcW w:w="259" w:type="dxa"/>
            <w:tcBorders>
              <w:top w:val="single" w:sz="4" w:space="0" w:color="auto"/>
              <w:left w:val="dashSmallGap" w:sz="4" w:space="0" w:color="auto"/>
              <w:bottom w:val="single" w:sz="4" w:space="0" w:color="auto"/>
              <w:right w:val="nil"/>
            </w:tcBorders>
            <w:shd w:val="clear" w:color="auto" w:fill="auto"/>
          </w:tcPr>
          <w:p w14:paraId="2F2DF06F"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875" w:type="dxa"/>
            <w:tcBorders>
              <w:top w:val="single" w:sz="4" w:space="0" w:color="auto"/>
              <w:left w:val="nil"/>
              <w:bottom w:val="single" w:sz="4" w:space="0" w:color="auto"/>
              <w:right w:val="dashSmallGap" w:sz="4" w:space="0" w:color="auto"/>
            </w:tcBorders>
            <w:shd w:val="clear" w:color="auto" w:fill="auto"/>
          </w:tcPr>
          <w:p w14:paraId="106D9098"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single" w:sz="4" w:space="0" w:color="auto"/>
              <w:left w:val="dashSmallGap" w:sz="4" w:space="0" w:color="auto"/>
              <w:bottom w:val="single" w:sz="4" w:space="0" w:color="auto"/>
              <w:right w:val="nil"/>
            </w:tcBorders>
            <w:shd w:val="clear" w:color="auto" w:fill="auto"/>
          </w:tcPr>
          <w:p w14:paraId="5650C88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300" w:type="dxa"/>
            <w:tcBorders>
              <w:top w:val="single" w:sz="4" w:space="0" w:color="auto"/>
              <w:left w:val="nil"/>
              <w:bottom w:val="single" w:sz="4" w:space="0" w:color="auto"/>
              <w:right w:val="nil"/>
            </w:tcBorders>
            <w:shd w:val="clear" w:color="auto" w:fill="auto"/>
          </w:tcPr>
          <w:p w14:paraId="7429841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86" w:type="dxa"/>
            <w:tcBorders>
              <w:top w:val="single" w:sz="4" w:space="0" w:color="auto"/>
              <w:left w:val="nil"/>
              <w:bottom w:val="single" w:sz="4" w:space="0" w:color="auto"/>
              <w:right w:val="nil"/>
            </w:tcBorders>
            <w:shd w:val="clear" w:color="auto" w:fill="auto"/>
          </w:tcPr>
          <w:p w14:paraId="77BD1DC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73" w:type="dxa"/>
            <w:tcBorders>
              <w:top w:val="single" w:sz="4" w:space="0" w:color="auto"/>
              <w:left w:val="nil"/>
              <w:bottom w:val="single" w:sz="4" w:space="0" w:color="auto"/>
              <w:right w:val="dashSmallGap" w:sz="4" w:space="0" w:color="auto"/>
            </w:tcBorders>
            <w:shd w:val="clear" w:color="auto" w:fill="auto"/>
          </w:tcPr>
          <w:p w14:paraId="2D2D2B3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single" w:sz="4" w:space="0" w:color="auto"/>
              <w:left w:val="dashSmallGap" w:sz="4" w:space="0" w:color="auto"/>
              <w:bottom w:val="single" w:sz="4" w:space="0" w:color="auto"/>
              <w:right w:val="nil"/>
            </w:tcBorders>
            <w:shd w:val="clear" w:color="auto" w:fill="auto"/>
          </w:tcPr>
          <w:p w14:paraId="38DF026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08" w:type="dxa"/>
            <w:tcBorders>
              <w:top w:val="single" w:sz="4" w:space="0" w:color="auto"/>
              <w:left w:val="nil"/>
              <w:bottom w:val="single" w:sz="4" w:space="0" w:color="auto"/>
              <w:right w:val="dashSmallGap" w:sz="4" w:space="0" w:color="auto"/>
            </w:tcBorders>
            <w:shd w:val="clear" w:color="auto" w:fill="auto"/>
          </w:tcPr>
          <w:p w14:paraId="5E6B9F60"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single" w:sz="4" w:space="0" w:color="auto"/>
              <w:left w:val="dashSmallGap" w:sz="4" w:space="0" w:color="auto"/>
              <w:bottom w:val="single" w:sz="4" w:space="0" w:color="auto"/>
              <w:right w:val="nil"/>
            </w:tcBorders>
          </w:tcPr>
          <w:p w14:paraId="61CE190A" w14:textId="77777777" w:rsidR="00D02C39" w:rsidRPr="008D7158" w:rsidRDefault="00353906" w:rsidP="00D908A2">
            <w:pPr>
              <w:spacing w:before="20" w:after="60" w:line="220" w:lineRule="exact"/>
              <w:ind w:left="57" w:right="57"/>
              <w:rPr>
                <w:rFonts w:ascii="Arial" w:eastAsia="Arial" w:hAnsi="Arial" w:cs="Arial"/>
                <w:color w:val="FF0000"/>
                <w:sz w:val="16"/>
                <w:szCs w:val="16"/>
                <w:lang w:val="pt-BR"/>
              </w:rPr>
            </w:pPr>
            <w:r w:rsidRPr="00353906">
              <w:rPr>
                <w:noProof/>
              </w:rPr>
              <mc:AlternateContent>
                <mc:Choice Requires="wps">
                  <w:drawing>
                    <wp:anchor distT="0" distB="0" distL="114300" distR="114300" simplePos="0" relativeHeight="251838976" behindDoc="0" locked="0" layoutInCell="1" allowOverlap="1" wp14:anchorId="3CA74B30" wp14:editId="78FC5643">
                      <wp:simplePos x="0" y="0"/>
                      <wp:positionH relativeFrom="column">
                        <wp:posOffset>177800</wp:posOffset>
                      </wp:positionH>
                      <wp:positionV relativeFrom="paragraph">
                        <wp:posOffset>38430</wp:posOffset>
                      </wp:positionV>
                      <wp:extent cx="738505" cy="175260"/>
                      <wp:effectExtent l="0" t="0" r="0" b="0"/>
                      <wp:wrapNone/>
                      <wp:docPr id="875" name="テキスト ボックス 4"/>
                      <wp:cNvGraphicFramePr/>
                      <a:graphic xmlns:a="http://schemas.openxmlformats.org/drawingml/2006/main">
                        <a:graphicData uri="http://schemas.microsoft.com/office/word/2010/wordprocessingShape">
                          <wps:wsp>
                            <wps:cNvSpPr txBox="1"/>
                            <wps:spPr>
                              <a:xfrm>
                                <a:off x="0" y="0"/>
                                <a:ext cx="738505" cy="17526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97CB687" w14:textId="77777777" w:rsidR="007B53F4" w:rsidRPr="00353906" w:rsidRDefault="007B53F4" w:rsidP="00353906">
                                  <w:pPr>
                                    <w:pStyle w:val="tablehead"/>
                                    <w:rPr>
                                      <w:sz w:val="18"/>
                                      <w:szCs w:val="18"/>
                                    </w:rPr>
                                  </w:pPr>
                                  <w:r w:rsidRPr="002807FC">
                                    <w:rPr>
                                      <w:sz w:val="18"/>
                                      <w:szCs w:val="18"/>
                                    </w:rPr>
                                    <w:t>EMS stops.</w:t>
                                  </w:r>
                                </w:p>
                                <w:p w14:paraId="4073556D" w14:textId="77777777" w:rsidR="007B53F4" w:rsidRPr="00353906" w:rsidRDefault="007B53F4" w:rsidP="00353906">
                                  <w:pPr>
                                    <w:pStyle w:val="tablehead"/>
                                    <w:rPr>
                                      <w:sz w:val="18"/>
                                      <w:szCs w:val="18"/>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3CA74B30" id="_x0000_s1204" type="#_x0000_t202" style="position:absolute;left:0;text-align:left;margin-left:14pt;margin-top:3.05pt;width:58.15pt;height:13.8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" filled="f" stroked="f">
                      <v:textbox inset="0,0,0,0">
                        <w:txbxContent>
                          <w:p w14:paraId="797CB687" w14:textId="77777777" w:rsidR="007B53F4" w:rsidRPr="00353906" w:rsidRDefault="007B53F4" w:rsidP="00353906">
                            <w:pPr>
                              <w:pStyle w:val="tablehead"/>
                              <w:rPr>
                                <w:sz w:val="18"/>
                                <w:szCs w:val="18"/>
                              </w:rPr>
                            </w:pPr>
                            <w:r w:rsidRPr="002807FC">
                              <w:rPr>
                                <w:sz w:val="18"/>
                                <w:szCs w:val="18"/>
                              </w:rPr>
                              <w:t>EMS stops.</w:t>
                            </w:r>
                          </w:p>
                          <w:p w14:paraId="4073556D" w14:textId="77777777" w:rsidR="007B53F4" w:rsidRPr="00353906" w:rsidRDefault="007B53F4" w:rsidP="00353906">
                            <w:pPr>
                              <w:pStyle w:val="tablehead"/>
                              <w:rPr>
                                <w:sz w:val="18"/>
                                <w:szCs w:val="18"/>
                              </w:rPr>
                            </w:pPr>
                          </w:p>
                        </w:txbxContent>
                      </v:textbox>
                    </v:shape>
                  </w:pict>
                </mc:Fallback>
              </mc:AlternateContent>
            </w:r>
          </w:p>
        </w:tc>
        <w:tc>
          <w:tcPr>
            <w:tcW w:w="425" w:type="dxa"/>
            <w:tcBorders>
              <w:top w:val="single" w:sz="4" w:space="0" w:color="auto"/>
              <w:left w:val="nil"/>
              <w:bottom w:val="single" w:sz="4" w:space="0" w:color="auto"/>
              <w:right w:val="nil"/>
            </w:tcBorders>
            <w:shd w:val="clear" w:color="auto" w:fill="auto"/>
          </w:tcPr>
          <w:p w14:paraId="3AA37571"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single" w:sz="4" w:space="0" w:color="auto"/>
              <w:left w:val="nil"/>
              <w:bottom w:val="single" w:sz="4" w:space="0" w:color="auto"/>
              <w:right w:val="nil"/>
            </w:tcBorders>
            <w:shd w:val="clear" w:color="auto" w:fill="auto"/>
          </w:tcPr>
          <w:p w14:paraId="2BDD3D9A"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67" w:type="dxa"/>
            <w:tcBorders>
              <w:top w:val="single" w:sz="4" w:space="0" w:color="auto"/>
              <w:left w:val="nil"/>
              <w:bottom w:val="single" w:sz="4" w:space="0" w:color="auto"/>
              <w:right w:val="dashSmallGap" w:sz="4" w:space="0" w:color="auto"/>
            </w:tcBorders>
            <w:shd w:val="clear" w:color="auto" w:fill="auto"/>
          </w:tcPr>
          <w:p w14:paraId="619116B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4" w:type="dxa"/>
            <w:tcBorders>
              <w:top w:val="single" w:sz="4" w:space="0" w:color="auto"/>
              <w:left w:val="dashSmallGap" w:sz="4" w:space="0" w:color="auto"/>
              <w:bottom w:val="single" w:sz="4" w:space="0" w:color="auto"/>
              <w:right w:val="nil"/>
            </w:tcBorders>
            <w:shd w:val="clear" w:color="auto" w:fill="auto"/>
          </w:tcPr>
          <w:p w14:paraId="16210ED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nil"/>
              <w:bottom w:val="nil"/>
              <w:right w:val="single" w:sz="4" w:space="0" w:color="auto"/>
            </w:tcBorders>
            <w:shd w:val="clear" w:color="auto" w:fill="auto"/>
          </w:tcPr>
          <w:p w14:paraId="0D426BCE"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1E2490" w14:paraId="4F2FECEF" w14:textId="77777777" w:rsidTr="00353906">
        <w:trPr>
          <w:cantSplit/>
          <w:trHeight w:val="280"/>
        </w:trPr>
        <w:tc>
          <w:tcPr>
            <w:tcW w:w="267" w:type="dxa"/>
            <w:tcBorders>
              <w:top w:val="nil"/>
              <w:left w:val="single" w:sz="4" w:space="0" w:color="auto"/>
              <w:bottom w:val="nil"/>
              <w:right w:val="nil"/>
            </w:tcBorders>
            <w:shd w:val="clear" w:color="auto" w:fill="auto"/>
          </w:tcPr>
          <w:p w14:paraId="36F1F06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1438" w:type="dxa"/>
            <w:gridSpan w:val="2"/>
            <w:tcBorders>
              <w:top w:val="nil"/>
              <w:left w:val="nil"/>
              <w:bottom w:val="nil"/>
              <w:right w:val="nil"/>
            </w:tcBorders>
            <w:shd w:val="clear" w:color="auto" w:fill="auto"/>
          </w:tcPr>
          <w:p w14:paraId="7AA1662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48" w:type="dxa"/>
            <w:tcBorders>
              <w:top w:val="nil"/>
              <w:left w:val="nil"/>
              <w:bottom w:val="nil"/>
              <w:right w:val="single" w:sz="12" w:space="0" w:color="auto"/>
            </w:tcBorders>
            <w:shd w:val="clear" w:color="auto" w:fill="auto"/>
          </w:tcPr>
          <w:p w14:paraId="1CD9D1B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1" w:type="dxa"/>
            <w:tcBorders>
              <w:top w:val="single" w:sz="4" w:space="0" w:color="auto"/>
              <w:left w:val="single" w:sz="12" w:space="0" w:color="auto"/>
              <w:bottom w:val="nil"/>
              <w:right w:val="nil"/>
            </w:tcBorders>
            <w:shd w:val="clear" w:color="auto" w:fill="auto"/>
          </w:tcPr>
          <w:p w14:paraId="6B4F65F8"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13" w:type="dxa"/>
            <w:tcBorders>
              <w:top w:val="single" w:sz="4" w:space="0" w:color="auto"/>
              <w:left w:val="nil"/>
              <w:bottom w:val="nil"/>
              <w:right w:val="dashSmallGap" w:sz="4" w:space="0" w:color="auto"/>
            </w:tcBorders>
            <w:shd w:val="clear" w:color="auto" w:fill="auto"/>
          </w:tcPr>
          <w:p w14:paraId="6007CB0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59" w:type="dxa"/>
            <w:tcBorders>
              <w:top w:val="single" w:sz="4" w:space="0" w:color="auto"/>
              <w:left w:val="dashSmallGap" w:sz="4" w:space="0" w:color="auto"/>
              <w:bottom w:val="nil"/>
              <w:right w:val="nil"/>
            </w:tcBorders>
            <w:shd w:val="clear" w:color="auto" w:fill="auto"/>
          </w:tcPr>
          <w:p w14:paraId="2605007F"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875" w:type="dxa"/>
            <w:tcBorders>
              <w:top w:val="single" w:sz="4" w:space="0" w:color="auto"/>
              <w:left w:val="nil"/>
              <w:bottom w:val="nil"/>
              <w:right w:val="dashSmallGap" w:sz="4" w:space="0" w:color="auto"/>
            </w:tcBorders>
            <w:shd w:val="clear" w:color="auto" w:fill="auto"/>
          </w:tcPr>
          <w:p w14:paraId="28F0D504"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single" w:sz="4" w:space="0" w:color="auto"/>
              <w:left w:val="dashSmallGap" w:sz="4" w:space="0" w:color="auto"/>
              <w:bottom w:val="nil"/>
              <w:right w:val="nil"/>
            </w:tcBorders>
            <w:shd w:val="clear" w:color="auto" w:fill="auto"/>
          </w:tcPr>
          <w:p w14:paraId="3A28BBDE"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300" w:type="dxa"/>
            <w:tcBorders>
              <w:top w:val="single" w:sz="4" w:space="0" w:color="auto"/>
              <w:left w:val="nil"/>
              <w:bottom w:val="nil"/>
              <w:right w:val="nil"/>
            </w:tcBorders>
            <w:shd w:val="clear" w:color="auto" w:fill="auto"/>
          </w:tcPr>
          <w:p w14:paraId="47BBFD14"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86" w:type="dxa"/>
            <w:tcBorders>
              <w:top w:val="single" w:sz="4" w:space="0" w:color="auto"/>
              <w:left w:val="nil"/>
              <w:bottom w:val="nil"/>
              <w:right w:val="nil"/>
            </w:tcBorders>
            <w:shd w:val="clear" w:color="auto" w:fill="auto"/>
          </w:tcPr>
          <w:p w14:paraId="11E8C268"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73" w:type="dxa"/>
            <w:tcBorders>
              <w:top w:val="single" w:sz="4" w:space="0" w:color="auto"/>
              <w:left w:val="nil"/>
              <w:bottom w:val="nil"/>
              <w:right w:val="dashSmallGap" w:sz="4" w:space="0" w:color="auto"/>
            </w:tcBorders>
            <w:shd w:val="clear" w:color="auto" w:fill="auto"/>
          </w:tcPr>
          <w:p w14:paraId="2976D6F7"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single" w:sz="4" w:space="0" w:color="auto"/>
              <w:left w:val="dashSmallGap" w:sz="4" w:space="0" w:color="auto"/>
              <w:bottom w:val="nil"/>
              <w:right w:val="nil"/>
            </w:tcBorders>
            <w:shd w:val="clear" w:color="auto" w:fill="auto"/>
          </w:tcPr>
          <w:p w14:paraId="4F218AA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08" w:type="dxa"/>
            <w:tcBorders>
              <w:top w:val="single" w:sz="4" w:space="0" w:color="auto"/>
              <w:left w:val="nil"/>
              <w:bottom w:val="nil"/>
              <w:right w:val="dashSmallGap" w:sz="4" w:space="0" w:color="auto"/>
            </w:tcBorders>
            <w:shd w:val="clear" w:color="auto" w:fill="auto"/>
          </w:tcPr>
          <w:p w14:paraId="54D05EF0"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single" w:sz="4" w:space="0" w:color="auto"/>
              <w:left w:val="dashSmallGap" w:sz="4" w:space="0" w:color="auto"/>
              <w:bottom w:val="nil"/>
              <w:right w:val="nil"/>
            </w:tcBorders>
          </w:tcPr>
          <w:p w14:paraId="58D70137"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single" w:sz="4" w:space="0" w:color="auto"/>
              <w:left w:val="nil"/>
              <w:bottom w:val="nil"/>
              <w:right w:val="nil"/>
            </w:tcBorders>
            <w:shd w:val="clear" w:color="auto" w:fill="auto"/>
          </w:tcPr>
          <w:p w14:paraId="4B5687A0"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single" w:sz="4" w:space="0" w:color="auto"/>
              <w:left w:val="nil"/>
              <w:bottom w:val="nil"/>
              <w:right w:val="nil"/>
            </w:tcBorders>
            <w:shd w:val="clear" w:color="auto" w:fill="auto"/>
          </w:tcPr>
          <w:p w14:paraId="519DED80"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67" w:type="dxa"/>
            <w:tcBorders>
              <w:top w:val="single" w:sz="4" w:space="0" w:color="auto"/>
              <w:left w:val="nil"/>
              <w:bottom w:val="nil"/>
              <w:right w:val="dashSmallGap" w:sz="4" w:space="0" w:color="auto"/>
            </w:tcBorders>
            <w:shd w:val="clear" w:color="auto" w:fill="auto"/>
          </w:tcPr>
          <w:p w14:paraId="32AD2250"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4" w:type="dxa"/>
            <w:tcBorders>
              <w:top w:val="single" w:sz="4" w:space="0" w:color="auto"/>
              <w:left w:val="dashSmallGap" w:sz="4" w:space="0" w:color="auto"/>
              <w:bottom w:val="nil"/>
              <w:right w:val="nil"/>
            </w:tcBorders>
            <w:shd w:val="clear" w:color="auto" w:fill="auto"/>
          </w:tcPr>
          <w:p w14:paraId="370A369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nil"/>
              <w:bottom w:val="nil"/>
              <w:right w:val="single" w:sz="4" w:space="0" w:color="auto"/>
            </w:tcBorders>
            <w:shd w:val="clear" w:color="auto" w:fill="auto"/>
          </w:tcPr>
          <w:p w14:paraId="1DDD55C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353906" w14:paraId="4F080A6D" w14:textId="77777777" w:rsidTr="00353906">
        <w:trPr>
          <w:cantSplit/>
          <w:trHeight w:val="280"/>
        </w:trPr>
        <w:tc>
          <w:tcPr>
            <w:tcW w:w="267" w:type="dxa"/>
            <w:tcBorders>
              <w:top w:val="nil"/>
              <w:left w:val="single" w:sz="4" w:space="0" w:color="auto"/>
              <w:bottom w:val="nil"/>
              <w:right w:val="nil"/>
            </w:tcBorders>
            <w:shd w:val="clear" w:color="auto" w:fill="auto"/>
          </w:tcPr>
          <w:p w14:paraId="7CA1778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1438" w:type="dxa"/>
            <w:gridSpan w:val="2"/>
            <w:tcBorders>
              <w:top w:val="nil"/>
              <w:left w:val="nil"/>
              <w:bottom w:val="nil"/>
              <w:right w:val="nil"/>
            </w:tcBorders>
            <w:shd w:val="clear" w:color="auto" w:fill="auto"/>
          </w:tcPr>
          <w:p w14:paraId="59731C5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48" w:type="dxa"/>
            <w:tcBorders>
              <w:top w:val="nil"/>
              <w:left w:val="nil"/>
              <w:bottom w:val="nil"/>
              <w:right w:val="single" w:sz="12" w:space="0" w:color="auto"/>
            </w:tcBorders>
            <w:shd w:val="clear" w:color="auto" w:fill="auto"/>
          </w:tcPr>
          <w:p w14:paraId="3012BBD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1" w:type="dxa"/>
            <w:tcBorders>
              <w:top w:val="nil"/>
              <w:left w:val="single" w:sz="12" w:space="0" w:color="auto"/>
              <w:bottom w:val="nil"/>
              <w:right w:val="nil"/>
            </w:tcBorders>
            <w:shd w:val="clear" w:color="auto" w:fill="auto"/>
          </w:tcPr>
          <w:p w14:paraId="59BC6A6A"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13" w:type="dxa"/>
            <w:tcBorders>
              <w:top w:val="nil"/>
              <w:left w:val="nil"/>
              <w:bottom w:val="nil"/>
              <w:right w:val="dashSmallGap" w:sz="4" w:space="0" w:color="auto"/>
            </w:tcBorders>
            <w:shd w:val="clear" w:color="auto" w:fill="auto"/>
          </w:tcPr>
          <w:p w14:paraId="2C4B3967"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59" w:type="dxa"/>
            <w:tcBorders>
              <w:top w:val="nil"/>
              <w:left w:val="dashSmallGap" w:sz="4" w:space="0" w:color="auto"/>
              <w:bottom w:val="nil"/>
              <w:right w:val="nil"/>
            </w:tcBorders>
            <w:shd w:val="clear" w:color="auto" w:fill="auto"/>
          </w:tcPr>
          <w:p w14:paraId="5CE5F68A"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875" w:type="dxa"/>
            <w:tcBorders>
              <w:top w:val="nil"/>
              <w:left w:val="nil"/>
              <w:bottom w:val="nil"/>
              <w:right w:val="dashSmallGap" w:sz="4" w:space="0" w:color="auto"/>
            </w:tcBorders>
            <w:shd w:val="clear" w:color="auto" w:fill="auto"/>
          </w:tcPr>
          <w:p w14:paraId="7D2FE8F7" w14:textId="77777777" w:rsidR="00D02C39" w:rsidRPr="008D7158" w:rsidRDefault="00014EA4" w:rsidP="00D908A2">
            <w:pPr>
              <w:spacing w:before="20" w:after="60" w:line="220" w:lineRule="exact"/>
              <w:ind w:left="57" w:right="57"/>
              <w:rPr>
                <w:rFonts w:ascii="Arial" w:eastAsia="Arial" w:hAnsi="Arial" w:cs="Arial"/>
                <w:color w:val="FF0000"/>
                <w:sz w:val="16"/>
                <w:szCs w:val="16"/>
                <w:lang w:val="pt-BR"/>
              </w:rPr>
            </w:pPr>
            <w:r w:rsidRPr="00353906">
              <w:rPr>
                <w:noProof/>
              </w:rPr>
              <mc:AlternateContent>
                <mc:Choice Requires="wps">
                  <w:drawing>
                    <wp:anchor distT="0" distB="0" distL="114300" distR="114300" simplePos="0" relativeHeight="251828736" behindDoc="0" locked="0" layoutInCell="1" allowOverlap="1" wp14:anchorId="038642C7" wp14:editId="50BC7846">
                      <wp:simplePos x="0" y="0"/>
                      <wp:positionH relativeFrom="column">
                        <wp:posOffset>-143079</wp:posOffset>
                      </wp:positionH>
                      <wp:positionV relativeFrom="paragraph">
                        <wp:posOffset>-56169</wp:posOffset>
                      </wp:positionV>
                      <wp:extent cx="738505" cy="517585"/>
                      <wp:effectExtent l="0" t="0" r="0" b="0"/>
                      <wp:wrapNone/>
                      <wp:docPr id="870" name="テキスト ボックス 4"/>
                      <wp:cNvGraphicFramePr/>
                      <a:graphic xmlns:a="http://schemas.openxmlformats.org/drawingml/2006/main">
                        <a:graphicData uri="http://schemas.microsoft.com/office/word/2010/wordprocessingShape">
                          <wps:wsp>
                            <wps:cNvSpPr txBox="1"/>
                            <wps:spPr>
                              <a:xfrm>
                                <a:off x="0" y="0"/>
                                <a:ext cx="738505" cy="5175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24309E9" w14:textId="77777777" w:rsidR="007B53F4" w:rsidRPr="00353906" w:rsidRDefault="007B53F4" w:rsidP="00353906">
                                  <w:pPr>
                                    <w:pStyle w:val="tablehead"/>
                                    <w:rPr>
                                      <w:sz w:val="18"/>
                                      <w:szCs w:val="18"/>
                                    </w:rPr>
                                  </w:pPr>
                                  <w:r w:rsidRPr="00353906">
                                    <w:rPr>
                                      <w:sz w:val="18"/>
                                      <w:szCs w:val="18"/>
                                    </w:rPr>
                                    <w:t>IPA</w:t>
                                  </w:r>
                                  <w:r>
                                    <w:rPr>
                                      <w:sz w:val="18"/>
                                      <w:szCs w:val="18"/>
                                    </w:rPr>
                                    <w:t xml:space="preserve"> </w:t>
                                  </w:r>
                                  <w:r w:rsidRPr="0082487C">
                                    <w:rPr>
                                      <w:rFonts w:hint="eastAsia"/>
                                      <w:sz w:val="18"/>
                                      <w:szCs w:val="18"/>
                                    </w:rPr>
                                    <w:t>starts</w:t>
                                  </w:r>
                                  <w:r w:rsidRPr="0082487C">
                                    <w:rPr>
                                      <w:sz w:val="18"/>
                                      <w:szCs w:val="18"/>
                                    </w:rPr>
                                    <w:t>.</w:t>
                                  </w:r>
                                </w:p>
                                <w:p w14:paraId="10E0377E" w14:textId="77777777" w:rsidR="007B53F4" w:rsidRPr="00353906" w:rsidRDefault="007B53F4" w:rsidP="00353906">
                                  <w:pPr>
                                    <w:pStyle w:val="tablehead"/>
                                    <w:spacing w:after="0"/>
                                    <w:rPr>
                                      <w:sz w:val="18"/>
                                      <w:szCs w:val="18"/>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038642C7" id="_x0000_s1205" type="#_x0000_t202" style="position:absolute;left:0;text-align:left;margin-left:-11.25pt;margin-top:-4.4pt;width:58.15pt;height:40.7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" filled="f" stroked="f">
                      <v:textbox inset="0,0,0,0">
                        <w:txbxContent>
                          <w:p w14:paraId="724309E9" w14:textId="77777777" w:rsidR="007B53F4" w:rsidRPr="00353906" w:rsidRDefault="007B53F4" w:rsidP="00353906">
                            <w:pPr>
                              <w:pStyle w:val="tablehead"/>
                              <w:rPr>
                                <w:sz w:val="18"/>
                                <w:szCs w:val="18"/>
                              </w:rPr>
                            </w:pPr>
                            <w:r w:rsidRPr="00353906">
                              <w:rPr>
                                <w:sz w:val="18"/>
                                <w:szCs w:val="18"/>
                              </w:rPr>
                              <w:t>IPA</w:t>
                            </w:r>
                            <w:r>
                              <w:rPr>
                                <w:sz w:val="18"/>
                                <w:szCs w:val="18"/>
                              </w:rPr>
                              <w:t xml:space="preserve"> </w:t>
                            </w:r>
                            <w:r w:rsidRPr="0082487C">
                              <w:rPr>
                                <w:rFonts w:hint="eastAsia"/>
                                <w:sz w:val="18"/>
                                <w:szCs w:val="18"/>
                              </w:rPr>
                              <w:t>starts</w:t>
                            </w:r>
                            <w:r w:rsidRPr="0082487C">
                              <w:rPr>
                                <w:sz w:val="18"/>
                                <w:szCs w:val="18"/>
                              </w:rPr>
                              <w:t>.</w:t>
                            </w:r>
                          </w:p>
                          <w:p w14:paraId="10E0377E" w14:textId="77777777" w:rsidR="007B53F4" w:rsidRPr="00353906" w:rsidRDefault="007B53F4" w:rsidP="00353906">
                            <w:pPr>
                              <w:pStyle w:val="tablehead"/>
                              <w:spacing w:after="0"/>
                              <w:rPr>
                                <w:sz w:val="18"/>
                                <w:szCs w:val="18"/>
                              </w:rPr>
                            </w:pPr>
                          </w:p>
                        </w:txbxContent>
                      </v:textbox>
                    </v:shape>
                  </w:pict>
                </mc:Fallback>
              </mc:AlternateContent>
            </w:r>
          </w:p>
        </w:tc>
        <w:tc>
          <w:tcPr>
            <w:tcW w:w="283" w:type="dxa"/>
            <w:tcBorders>
              <w:top w:val="nil"/>
              <w:left w:val="dashSmallGap" w:sz="4" w:space="0" w:color="auto"/>
              <w:bottom w:val="nil"/>
              <w:right w:val="nil"/>
            </w:tcBorders>
            <w:shd w:val="clear" w:color="auto" w:fill="auto"/>
          </w:tcPr>
          <w:p w14:paraId="32094DF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300" w:type="dxa"/>
            <w:tcBorders>
              <w:top w:val="nil"/>
              <w:left w:val="nil"/>
              <w:bottom w:val="nil"/>
              <w:right w:val="nil"/>
            </w:tcBorders>
            <w:shd w:val="clear" w:color="auto" w:fill="auto"/>
          </w:tcPr>
          <w:p w14:paraId="2A007E28"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86" w:type="dxa"/>
            <w:tcBorders>
              <w:top w:val="nil"/>
              <w:left w:val="nil"/>
              <w:bottom w:val="nil"/>
              <w:right w:val="nil"/>
            </w:tcBorders>
            <w:shd w:val="clear" w:color="auto" w:fill="auto"/>
          </w:tcPr>
          <w:p w14:paraId="6FF48950"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73" w:type="dxa"/>
            <w:tcBorders>
              <w:top w:val="nil"/>
              <w:left w:val="nil"/>
              <w:bottom w:val="nil"/>
              <w:right w:val="dashSmallGap" w:sz="4" w:space="0" w:color="auto"/>
            </w:tcBorders>
            <w:shd w:val="clear" w:color="auto" w:fill="auto"/>
          </w:tcPr>
          <w:p w14:paraId="1344B887"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nil"/>
              <w:right w:val="nil"/>
            </w:tcBorders>
            <w:shd w:val="clear" w:color="auto" w:fill="auto"/>
          </w:tcPr>
          <w:p w14:paraId="4E67CD4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08" w:type="dxa"/>
            <w:tcBorders>
              <w:top w:val="nil"/>
              <w:left w:val="nil"/>
              <w:bottom w:val="nil"/>
              <w:right w:val="dashSmallGap" w:sz="4" w:space="0" w:color="auto"/>
            </w:tcBorders>
            <w:shd w:val="clear" w:color="auto" w:fill="auto"/>
          </w:tcPr>
          <w:p w14:paraId="7F3A6258"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nil"/>
              <w:right w:val="nil"/>
            </w:tcBorders>
          </w:tcPr>
          <w:p w14:paraId="7DDBD67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nil"/>
              <w:right w:val="nil"/>
            </w:tcBorders>
            <w:shd w:val="clear" w:color="auto" w:fill="auto"/>
          </w:tcPr>
          <w:p w14:paraId="75BF368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nil"/>
              <w:right w:val="nil"/>
            </w:tcBorders>
            <w:shd w:val="clear" w:color="auto" w:fill="auto"/>
          </w:tcPr>
          <w:p w14:paraId="439B7B6F"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67" w:type="dxa"/>
            <w:tcBorders>
              <w:top w:val="nil"/>
              <w:left w:val="nil"/>
              <w:bottom w:val="nil"/>
              <w:right w:val="dashSmallGap" w:sz="4" w:space="0" w:color="auto"/>
            </w:tcBorders>
            <w:shd w:val="clear" w:color="auto" w:fill="auto"/>
          </w:tcPr>
          <w:p w14:paraId="3EDB398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4" w:type="dxa"/>
            <w:tcBorders>
              <w:top w:val="nil"/>
              <w:left w:val="dashSmallGap" w:sz="4" w:space="0" w:color="auto"/>
              <w:bottom w:val="nil"/>
              <w:right w:val="nil"/>
            </w:tcBorders>
            <w:shd w:val="clear" w:color="auto" w:fill="auto"/>
          </w:tcPr>
          <w:p w14:paraId="7B3BA31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nil"/>
              <w:bottom w:val="nil"/>
              <w:right w:val="single" w:sz="4" w:space="0" w:color="auto"/>
            </w:tcBorders>
            <w:shd w:val="clear" w:color="auto" w:fill="auto"/>
          </w:tcPr>
          <w:p w14:paraId="39ECDDDC"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353906" w14:paraId="7D0CA33C" w14:textId="77777777" w:rsidTr="00353906">
        <w:trPr>
          <w:cantSplit/>
          <w:trHeight w:val="280"/>
        </w:trPr>
        <w:tc>
          <w:tcPr>
            <w:tcW w:w="267" w:type="dxa"/>
            <w:tcBorders>
              <w:top w:val="nil"/>
              <w:left w:val="single" w:sz="4" w:space="0" w:color="auto"/>
              <w:bottom w:val="nil"/>
              <w:right w:val="nil"/>
            </w:tcBorders>
            <w:shd w:val="clear" w:color="auto" w:fill="auto"/>
          </w:tcPr>
          <w:p w14:paraId="0284D8B5" w14:textId="77777777" w:rsidR="00D02C39" w:rsidRPr="008D7158" w:rsidRDefault="00B63114" w:rsidP="00D908A2">
            <w:pPr>
              <w:spacing w:before="20" w:after="60" w:line="220" w:lineRule="exact"/>
              <w:ind w:left="57" w:right="57"/>
              <w:rPr>
                <w:rFonts w:ascii="Arial" w:eastAsia="Arial" w:hAnsi="Arial" w:cs="Arial"/>
                <w:color w:val="FF0000"/>
                <w:sz w:val="16"/>
                <w:szCs w:val="16"/>
                <w:lang w:val="pt-BR"/>
              </w:rPr>
            </w:pPr>
            <w:r w:rsidRPr="000E7F67">
              <w:rPr>
                <w:noProof/>
                <w:highlight w:val="yellow"/>
              </w:rPr>
              <mc:AlternateContent>
                <mc:Choice Requires="wps">
                  <w:drawing>
                    <wp:anchor distT="0" distB="0" distL="114300" distR="114300" simplePos="0" relativeHeight="251869696" behindDoc="0" locked="0" layoutInCell="1" allowOverlap="1" wp14:anchorId="695F072B" wp14:editId="7DA2F27B">
                      <wp:simplePos x="0" y="0"/>
                      <wp:positionH relativeFrom="column">
                        <wp:posOffset>76200</wp:posOffset>
                      </wp:positionH>
                      <wp:positionV relativeFrom="paragraph">
                        <wp:posOffset>32385</wp:posOffset>
                      </wp:positionV>
                      <wp:extent cx="1256030" cy="344805"/>
                      <wp:effectExtent l="0" t="419100" r="153670" b="17145"/>
                      <wp:wrapNone/>
                      <wp:docPr id="704" name="四角形吹き出し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6030" cy="344805"/>
                              </a:xfrm>
                              <a:prstGeom prst="wedgeRectCallout">
                                <a:avLst>
                                  <a:gd name="adj1" fmla="val 56936"/>
                                  <a:gd name="adj2" fmla="val -160810"/>
                                </a:avLst>
                              </a:prstGeom>
                              <a:noFill/>
                              <a:ln w="19050" cap="flat" cmpd="sng" algn="ctr">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2563F8" w14:textId="77777777" w:rsidR="007B53F4" w:rsidRPr="00221648" w:rsidRDefault="007B53F4" w:rsidP="00221648">
                                  <w:pPr>
                                    <w:pStyle w:val="tablehead"/>
                                    <w:spacing w:after="0" w:line="160" w:lineRule="exact"/>
                                    <w:jc w:val="right"/>
                                    <w:rPr>
                                      <w:rFonts w:eastAsia="メイリオ" w:cs="Arial"/>
                                      <w:sz w:val="14"/>
                                      <w:szCs w:val="14"/>
                                    </w:rPr>
                                  </w:pPr>
                                  <w:r w:rsidRPr="00221648">
                                    <w:rPr>
                                      <w:rFonts w:eastAsiaTheme="minorEastAsia" w:cs="Arial"/>
                                      <w:kern w:val="2"/>
                                      <w:sz w:val="14"/>
                                      <w:szCs w:val="14"/>
                                    </w:rPr>
                                    <w:t xml:space="preserve">Threshold temperature </w:t>
                                  </w:r>
                                  <w:r w:rsidRPr="00221648">
                                    <w:rPr>
                                      <w:rFonts w:eastAsiaTheme="minorEastAsia" w:cs="Arial"/>
                                      <w:kern w:val="2"/>
                                      <w:sz w:val="14"/>
                                      <w:szCs w:val="14"/>
                                    </w:rPr>
                                    <w:br/>
                                    <w:t xml:space="preserve">for starting and </w:t>
                                  </w:r>
                                  <w:r w:rsidRPr="00221648">
                                    <w:rPr>
                                      <w:rFonts w:eastAsiaTheme="minorEastAsia" w:cs="Arial"/>
                                      <w:kern w:val="2"/>
                                      <w:sz w:val="14"/>
                                      <w:szCs w:val="14"/>
                                    </w:rPr>
                                    <w:br/>
                                    <w:t>stopping IPA:</w:t>
                                  </w:r>
                                  <w:r w:rsidRPr="00221648">
                                    <w:rPr>
                                      <w:rFonts w:cs="Arial"/>
                                      <w:sz w:val="14"/>
                                      <w:szCs w:val="14"/>
                                    </w:rPr>
                                    <w:t xml:space="preserve"> 90</w:t>
                                  </w:r>
                                  <w:r w:rsidRPr="00221648">
                                    <w:rPr>
                                      <w:rFonts w:eastAsia="ＭＳ ゴシック" w:cs="Arial"/>
                                      <w:color w:val="000000" w:themeColor="text1"/>
                                      <w:sz w:val="14"/>
                                      <w:szCs w:val="14"/>
                                    </w:rPr>
                                    <w:t>°C</w:t>
                                  </w:r>
                                </w:p>
                              </w:txbxContent>
                            </wps:txbx>
                            <wps:bodyPr rot="0" vert="horz" wrap="square" lIns="36000" tIns="0" rIns="3600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5F072B" id="_x0000_s1206" type="#_x0000_t61" style="position:absolute;left:0;text-align:left;margin-left:6pt;margin-top:2.55pt;width:98.9pt;height:27.15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" adj="23098,-23935" filled="f" strokecolor="black [3213]" strokeweight="1.5pt">
                      <v:textbox inset="1mm,0,1mm,0">
                        <w:txbxContent>
                          <w:p w14:paraId="792563F8" w14:textId="77777777" w:rsidR="007B53F4" w:rsidRPr="00221648" w:rsidRDefault="007B53F4" w:rsidP="00221648">
                            <w:pPr>
                              <w:pStyle w:val="tablehead"/>
                              <w:spacing w:after="0" w:line="160" w:lineRule="exact"/>
                              <w:jc w:val="right"/>
                              <w:rPr>
                                <w:rFonts w:eastAsia="メイリオ" w:cs="Arial"/>
                                <w:sz w:val="14"/>
                                <w:szCs w:val="14"/>
                              </w:rPr>
                            </w:pPr>
                            <w:r w:rsidRPr="00221648">
                              <w:rPr>
                                <w:rFonts w:eastAsiaTheme="minorEastAsia" w:cs="Arial"/>
                                <w:kern w:val="2"/>
                                <w:sz w:val="14"/>
                                <w:szCs w:val="14"/>
                              </w:rPr>
                              <w:t xml:space="preserve">Threshold temperature </w:t>
                            </w:r>
                            <w:r w:rsidRPr="00221648">
                              <w:rPr>
                                <w:rFonts w:eastAsiaTheme="minorEastAsia" w:cs="Arial"/>
                                <w:kern w:val="2"/>
                                <w:sz w:val="14"/>
                                <w:szCs w:val="14"/>
                              </w:rPr>
                              <w:br/>
                              <w:t xml:space="preserve">for starting and </w:t>
                            </w:r>
                            <w:r w:rsidRPr="00221648">
                              <w:rPr>
                                <w:rFonts w:eastAsiaTheme="minorEastAsia" w:cs="Arial"/>
                                <w:kern w:val="2"/>
                                <w:sz w:val="14"/>
                                <w:szCs w:val="14"/>
                              </w:rPr>
                              <w:br/>
                              <w:t>stopping IPA:</w:t>
                            </w:r>
                            <w:r w:rsidRPr="00221648">
                              <w:rPr>
                                <w:rFonts w:cs="Arial"/>
                                <w:sz w:val="14"/>
                                <w:szCs w:val="14"/>
                              </w:rPr>
                              <w:t xml:space="preserve"> 90</w:t>
                            </w:r>
                            <w:r w:rsidRPr="00221648">
                              <w:rPr>
                                <w:rFonts w:eastAsia="ＭＳ ゴシック" w:cs="Arial"/>
                                <w:color w:val="000000" w:themeColor="text1"/>
                                <w:sz w:val="14"/>
                                <w:szCs w:val="14"/>
                              </w:rPr>
                              <w:t>°C</w:t>
                            </w:r>
                          </w:p>
                        </w:txbxContent>
                      </v:textbox>
                    </v:shape>
                  </w:pict>
                </mc:Fallback>
              </mc:AlternateContent>
            </w:r>
          </w:p>
        </w:tc>
        <w:tc>
          <w:tcPr>
            <w:tcW w:w="1438" w:type="dxa"/>
            <w:gridSpan w:val="2"/>
            <w:tcBorders>
              <w:top w:val="nil"/>
              <w:left w:val="nil"/>
              <w:bottom w:val="nil"/>
              <w:right w:val="nil"/>
            </w:tcBorders>
            <w:shd w:val="clear" w:color="auto" w:fill="auto"/>
          </w:tcPr>
          <w:p w14:paraId="3D7A5AD1"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48" w:type="dxa"/>
            <w:tcBorders>
              <w:top w:val="nil"/>
              <w:left w:val="nil"/>
              <w:bottom w:val="nil"/>
              <w:right w:val="single" w:sz="12" w:space="0" w:color="auto"/>
            </w:tcBorders>
            <w:shd w:val="clear" w:color="auto" w:fill="auto"/>
          </w:tcPr>
          <w:p w14:paraId="19FACD36"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1" w:type="dxa"/>
            <w:tcBorders>
              <w:top w:val="nil"/>
              <w:left w:val="single" w:sz="12" w:space="0" w:color="auto"/>
              <w:bottom w:val="nil"/>
              <w:right w:val="nil"/>
            </w:tcBorders>
            <w:shd w:val="clear" w:color="auto" w:fill="auto"/>
          </w:tcPr>
          <w:p w14:paraId="459F4D7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13" w:type="dxa"/>
            <w:tcBorders>
              <w:top w:val="nil"/>
              <w:left w:val="nil"/>
              <w:bottom w:val="nil"/>
              <w:right w:val="dashSmallGap" w:sz="4" w:space="0" w:color="auto"/>
            </w:tcBorders>
            <w:shd w:val="clear" w:color="auto" w:fill="auto"/>
          </w:tcPr>
          <w:p w14:paraId="0B6B6E3A"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59" w:type="dxa"/>
            <w:tcBorders>
              <w:top w:val="nil"/>
              <w:left w:val="dashSmallGap" w:sz="4" w:space="0" w:color="auto"/>
              <w:bottom w:val="nil"/>
              <w:right w:val="nil"/>
            </w:tcBorders>
            <w:shd w:val="clear" w:color="auto" w:fill="auto"/>
          </w:tcPr>
          <w:p w14:paraId="3370700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875" w:type="dxa"/>
            <w:tcBorders>
              <w:top w:val="nil"/>
              <w:left w:val="nil"/>
              <w:bottom w:val="nil"/>
              <w:right w:val="dashSmallGap" w:sz="4" w:space="0" w:color="auto"/>
            </w:tcBorders>
            <w:shd w:val="clear" w:color="auto" w:fill="auto"/>
          </w:tcPr>
          <w:p w14:paraId="7B87796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dashSmallGap" w:sz="4" w:space="0" w:color="auto"/>
              <w:bottom w:val="nil"/>
              <w:right w:val="nil"/>
            </w:tcBorders>
            <w:shd w:val="clear" w:color="auto" w:fill="auto"/>
          </w:tcPr>
          <w:p w14:paraId="1749B76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300" w:type="dxa"/>
            <w:tcBorders>
              <w:top w:val="nil"/>
              <w:left w:val="nil"/>
              <w:bottom w:val="nil"/>
              <w:right w:val="nil"/>
            </w:tcBorders>
            <w:shd w:val="clear" w:color="auto" w:fill="auto"/>
          </w:tcPr>
          <w:p w14:paraId="020E4A88"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86" w:type="dxa"/>
            <w:tcBorders>
              <w:top w:val="nil"/>
              <w:left w:val="nil"/>
              <w:bottom w:val="nil"/>
              <w:right w:val="nil"/>
            </w:tcBorders>
            <w:shd w:val="clear" w:color="auto" w:fill="auto"/>
          </w:tcPr>
          <w:p w14:paraId="794E01E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73" w:type="dxa"/>
            <w:tcBorders>
              <w:top w:val="nil"/>
              <w:left w:val="nil"/>
              <w:bottom w:val="nil"/>
              <w:right w:val="dashSmallGap" w:sz="4" w:space="0" w:color="auto"/>
            </w:tcBorders>
            <w:shd w:val="clear" w:color="auto" w:fill="auto"/>
          </w:tcPr>
          <w:p w14:paraId="40AB9AC4"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nil"/>
              <w:right w:val="nil"/>
            </w:tcBorders>
            <w:shd w:val="clear" w:color="auto" w:fill="auto"/>
          </w:tcPr>
          <w:p w14:paraId="125D2341"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08" w:type="dxa"/>
            <w:tcBorders>
              <w:top w:val="nil"/>
              <w:left w:val="nil"/>
              <w:bottom w:val="nil"/>
              <w:right w:val="dashSmallGap" w:sz="4" w:space="0" w:color="auto"/>
            </w:tcBorders>
            <w:shd w:val="clear" w:color="auto" w:fill="auto"/>
          </w:tcPr>
          <w:p w14:paraId="1A1E241F"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nil"/>
              <w:right w:val="nil"/>
            </w:tcBorders>
          </w:tcPr>
          <w:p w14:paraId="115C72E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nil"/>
              <w:right w:val="nil"/>
            </w:tcBorders>
            <w:shd w:val="clear" w:color="auto" w:fill="auto"/>
          </w:tcPr>
          <w:p w14:paraId="22B015B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nil"/>
              <w:right w:val="nil"/>
            </w:tcBorders>
            <w:shd w:val="clear" w:color="auto" w:fill="auto"/>
          </w:tcPr>
          <w:p w14:paraId="583E614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67" w:type="dxa"/>
            <w:tcBorders>
              <w:top w:val="nil"/>
              <w:left w:val="nil"/>
              <w:bottom w:val="nil"/>
              <w:right w:val="dashSmallGap" w:sz="4" w:space="0" w:color="auto"/>
            </w:tcBorders>
            <w:shd w:val="clear" w:color="auto" w:fill="auto"/>
          </w:tcPr>
          <w:p w14:paraId="6C27B3E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4" w:type="dxa"/>
            <w:tcBorders>
              <w:top w:val="nil"/>
              <w:left w:val="dashSmallGap" w:sz="4" w:space="0" w:color="auto"/>
              <w:bottom w:val="nil"/>
              <w:right w:val="nil"/>
            </w:tcBorders>
            <w:shd w:val="clear" w:color="auto" w:fill="auto"/>
          </w:tcPr>
          <w:p w14:paraId="4A2E1C4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nil"/>
              <w:bottom w:val="nil"/>
              <w:right w:val="single" w:sz="4" w:space="0" w:color="auto"/>
            </w:tcBorders>
            <w:shd w:val="clear" w:color="auto" w:fill="auto"/>
          </w:tcPr>
          <w:p w14:paraId="65FEDA61"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353906" w14:paraId="3A14DDD3" w14:textId="77777777" w:rsidTr="00353906">
        <w:trPr>
          <w:cantSplit/>
          <w:trHeight w:val="280"/>
        </w:trPr>
        <w:tc>
          <w:tcPr>
            <w:tcW w:w="267" w:type="dxa"/>
            <w:tcBorders>
              <w:top w:val="nil"/>
              <w:left w:val="single" w:sz="4" w:space="0" w:color="auto"/>
              <w:bottom w:val="nil"/>
              <w:right w:val="nil"/>
            </w:tcBorders>
            <w:shd w:val="clear" w:color="auto" w:fill="auto"/>
          </w:tcPr>
          <w:p w14:paraId="68DF397E"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1438" w:type="dxa"/>
            <w:gridSpan w:val="2"/>
            <w:tcBorders>
              <w:top w:val="nil"/>
              <w:left w:val="nil"/>
              <w:bottom w:val="nil"/>
              <w:right w:val="nil"/>
            </w:tcBorders>
            <w:shd w:val="clear" w:color="auto" w:fill="auto"/>
          </w:tcPr>
          <w:p w14:paraId="56AD8AFC"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48" w:type="dxa"/>
            <w:tcBorders>
              <w:top w:val="nil"/>
              <w:left w:val="nil"/>
              <w:bottom w:val="nil"/>
              <w:right w:val="single" w:sz="12" w:space="0" w:color="auto"/>
            </w:tcBorders>
            <w:shd w:val="clear" w:color="auto" w:fill="auto"/>
          </w:tcPr>
          <w:p w14:paraId="5AB9DB2F"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1" w:type="dxa"/>
            <w:tcBorders>
              <w:top w:val="nil"/>
              <w:left w:val="single" w:sz="12" w:space="0" w:color="auto"/>
              <w:bottom w:val="nil"/>
              <w:right w:val="nil"/>
            </w:tcBorders>
            <w:shd w:val="clear" w:color="auto" w:fill="auto"/>
          </w:tcPr>
          <w:p w14:paraId="271A7AA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13" w:type="dxa"/>
            <w:tcBorders>
              <w:top w:val="nil"/>
              <w:left w:val="nil"/>
              <w:bottom w:val="nil"/>
              <w:right w:val="dashSmallGap" w:sz="4" w:space="0" w:color="auto"/>
            </w:tcBorders>
            <w:shd w:val="clear" w:color="auto" w:fill="auto"/>
          </w:tcPr>
          <w:p w14:paraId="3DE05E0A"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59" w:type="dxa"/>
            <w:tcBorders>
              <w:top w:val="nil"/>
              <w:left w:val="dashSmallGap" w:sz="4" w:space="0" w:color="auto"/>
              <w:bottom w:val="nil"/>
              <w:right w:val="nil"/>
            </w:tcBorders>
            <w:shd w:val="clear" w:color="auto" w:fill="auto"/>
          </w:tcPr>
          <w:p w14:paraId="63848BC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875" w:type="dxa"/>
            <w:tcBorders>
              <w:top w:val="nil"/>
              <w:left w:val="nil"/>
              <w:bottom w:val="nil"/>
              <w:right w:val="dashSmallGap" w:sz="4" w:space="0" w:color="auto"/>
            </w:tcBorders>
            <w:shd w:val="clear" w:color="auto" w:fill="auto"/>
          </w:tcPr>
          <w:p w14:paraId="6EF2816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dashSmallGap" w:sz="4" w:space="0" w:color="auto"/>
              <w:bottom w:val="nil"/>
              <w:right w:val="nil"/>
            </w:tcBorders>
            <w:shd w:val="clear" w:color="auto" w:fill="auto"/>
          </w:tcPr>
          <w:p w14:paraId="685BCDF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300" w:type="dxa"/>
            <w:tcBorders>
              <w:top w:val="nil"/>
              <w:left w:val="nil"/>
              <w:bottom w:val="nil"/>
              <w:right w:val="nil"/>
            </w:tcBorders>
            <w:shd w:val="clear" w:color="auto" w:fill="auto"/>
          </w:tcPr>
          <w:p w14:paraId="24F8A24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86" w:type="dxa"/>
            <w:tcBorders>
              <w:top w:val="nil"/>
              <w:left w:val="nil"/>
              <w:bottom w:val="nil"/>
              <w:right w:val="nil"/>
            </w:tcBorders>
            <w:shd w:val="clear" w:color="auto" w:fill="auto"/>
          </w:tcPr>
          <w:p w14:paraId="7176E7DE"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73" w:type="dxa"/>
            <w:tcBorders>
              <w:top w:val="nil"/>
              <w:left w:val="nil"/>
              <w:bottom w:val="nil"/>
              <w:right w:val="dashSmallGap" w:sz="4" w:space="0" w:color="auto"/>
            </w:tcBorders>
            <w:shd w:val="clear" w:color="auto" w:fill="auto"/>
          </w:tcPr>
          <w:p w14:paraId="79AA1A91"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nil"/>
              <w:right w:val="nil"/>
            </w:tcBorders>
            <w:shd w:val="clear" w:color="auto" w:fill="auto"/>
          </w:tcPr>
          <w:p w14:paraId="0DCA34A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08" w:type="dxa"/>
            <w:tcBorders>
              <w:top w:val="nil"/>
              <w:left w:val="nil"/>
              <w:bottom w:val="nil"/>
              <w:right w:val="dashSmallGap" w:sz="4" w:space="0" w:color="auto"/>
            </w:tcBorders>
            <w:shd w:val="clear" w:color="auto" w:fill="auto"/>
          </w:tcPr>
          <w:p w14:paraId="2153780A"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nil"/>
              <w:right w:val="nil"/>
            </w:tcBorders>
          </w:tcPr>
          <w:p w14:paraId="1A30CB0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nil"/>
              <w:right w:val="nil"/>
            </w:tcBorders>
            <w:shd w:val="clear" w:color="auto" w:fill="auto"/>
          </w:tcPr>
          <w:p w14:paraId="5CE9E2F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nil"/>
              <w:right w:val="nil"/>
            </w:tcBorders>
            <w:shd w:val="clear" w:color="auto" w:fill="auto"/>
          </w:tcPr>
          <w:p w14:paraId="13B547F8"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67" w:type="dxa"/>
            <w:tcBorders>
              <w:top w:val="nil"/>
              <w:left w:val="nil"/>
              <w:bottom w:val="nil"/>
              <w:right w:val="dashSmallGap" w:sz="4" w:space="0" w:color="auto"/>
            </w:tcBorders>
            <w:shd w:val="clear" w:color="auto" w:fill="auto"/>
          </w:tcPr>
          <w:p w14:paraId="2C96C2F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4" w:type="dxa"/>
            <w:tcBorders>
              <w:top w:val="nil"/>
              <w:left w:val="dashSmallGap" w:sz="4" w:space="0" w:color="auto"/>
              <w:bottom w:val="nil"/>
              <w:right w:val="nil"/>
            </w:tcBorders>
            <w:shd w:val="clear" w:color="auto" w:fill="auto"/>
          </w:tcPr>
          <w:p w14:paraId="2EC18D31"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nil"/>
              <w:bottom w:val="nil"/>
              <w:right w:val="single" w:sz="4" w:space="0" w:color="auto"/>
            </w:tcBorders>
            <w:shd w:val="clear" w:color="auto" w:fill="auto"/>
          </w:tcPr>
          <w:p w14:paraId="52524B05" w14:textId="77777777" w:rsidR="00D02C39" w:rsidRPr="00D02C39" w:rsidRDefault="00D02C39" w:rsidP="00D908A2">
            <w:pPr>
              <w:spacing w:before="20" w:after="60" w:line="220" w:lineRule="exact"/>
              <w:ind w:left="57" w:right="57"/>
              <w:rPr>
                <w:rFonts w:ascii="Arial" w:eastAsiaTheme="minorEastAsia" w:hAnsi="Arial" w:cs="Arial"/>
                <w:color w:val="FF0000"/>
                <w:sz w:val="16"/>
                <w:szCs w:val="16"/>
                <w:lang w:val="pt-BR"/>
              </w:rPr>
            </w:pPr>
          </w:p>
        </w:tc>
      </w:tr>
      <w:tr w:rsidR="00353906" w14:paraId="11CD76C2" w14:textId="77777777" w:rsidTr="00353906">
        <w:trPr>
          <w:cantSplit/>
          <w:trHeight w:val="280"/>
        </w:trPr>
        <w:tc>
          <w:tcPr>
            <w:tcW w:w="267" w:type="dxa"/>
            <w:tcBorders>
              <w:top w:val="nil"/>
              <w:left w:val="single" w:sz="4" w:space="0" w:color="auto"/>
              <w:bottom w:val="nil"/>
              <w:right w:val="nil"/>
            </w:tcBorders>
            <w:shd w:val="clear" w:color="auto" w:fill="auto"/>
          </w:tcPr>
          <w:p w14:paraId="4D8ECDC7"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1438" w:type="dxa"/>
            <w:gridSpan w:val="2"/>
            <w:tcBorders>
              <w:top w:val="nil"/>
              <w:left w:val="nil"/>
              <w:bottom w:val="nil"/>
              <w:right w:val="nil"/>
            </w:tcBorders>
            <w:shd w:val="clear" w:color="auto" w:fill="auto"/>
          </w:tcPr>
          <w:p w14:paraId="7A793B3C"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48" w:type="dxa"/>
            <w:tcBorders>
              <w:top w:val="nil"/>
              <w:left w:val="nil"/>
              <w:bottom w:val="nil"/>
              <w:right w:val="single" w:sz="12" w:space="0" w:color="auto"/>
            </w:tcBorders>
            <w:shd w:val="clear" w:color="auto" w:fill="auto"/>
          </w:tcPr>
          <w:p w14:paraId="17E254E0"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1" w:type="dxa"/>
            <w:tcBorders>
              <w:top w:val="nil"/>
              <w:left w:val="single" w:sz="12" w:space="0" w:color="auto"/>
              <w:bottom w:val="nil"/>
              <w:right w:val="nil"/>
            </w:tcBorders>
            <w:shd w:val="clear" w:color="auto" w:fill="auto"/>
          </w:tcPr>
          <w:p w14:paraId="60DED46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13" w:type="dxa"/>
            <w:tcBorders>
              <w:top w:val="nil"/>
              <w:left w:val="nil"/>
              <w:bottom w:val="nil"/>
              <w:right w:val="dashSmallGap" w:sz="4" w:space="0" w:color="auto"/>
            </w:tcBorders>
            <w:shd w:val="clear" w:color="auto" w:fill="auto"/>
          </w:tcPr>
          <w:p w14:paraId="5F86D0F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59" w:type="dxa"/>
            <w:tcBorders>
              <w:top w:val="nil"/>
              <w:left w:val="dashSmallGap" w:sz="4" w:space="0" w:color="auto"/>
              <w:bottom w:val="nil"/>
              <w:right w:val="nil"/>
            </w:tcBorders>
            <w:shd w:val="clear" w:color="auto" w:fill="auto"/>
          </w:tcPr>
          <w:p w14:paraId="520AE53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875" w:type="dxa"/>
            <w:tcBorders>
              <w:top w:val="nil"/>
              <w:left w:val="nil"/>
              <w:bottom w:val="nil"/>
              <w:right w:val="dashSmallGap" w:sz="4" w:space="0" w:color="auto"/>
            </w:tcBorders>
            <w:shd w:val="clear" w:color="auto" w:fill="auto"/>
          </w:tcPr>
          <w:p w14:paraId="0707B716"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dashSmallGap" w:sz="4" w:space="0" w:color="auto"/>
              <w:bottom w:val="nil"/>
              <w:right w:val="nil"/>
            </w:tcBorders>
            <w:shd w:val="clear" w:color="auto" w:fill="auto"/>
          </w:tcPr>
          <w:p w14:paraId="4E078D80"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300" w:type="dxa"/>
            <w:tcBorders>
              <w:top w:val="nil"/>
              <w:left w:val="nil"/>
              <w:bottom w:val="nil"/>
              <w:right w:val="nil"/>
            </w:tcBorders>
            <w:shd w:val="clear" w:color="auto" w:fill="auto"/>
          </w:tcPr>
          <w:p w14:paraId="12CC3E6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86" w:type="dxa"/>
            <w:tcBorders>
              <w:top w:val="nil"/>
              <w:left w:val="nil"/>
              <w:bottom w:val="nil"/>
              <w:right w:val="nil"/>
            </w:tcBorders>
            <w:shd w:val="clear" w:color="auto" w:fill="auto"/>
          </w:tcPr>
          <w:p w14:paraId="40835D5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73" w:type="dxa"/>
            <w:tcBorders>
              <w:top w:val="nil"/>
              <w:left w:val="nil"/>
              <w:bottom w:val="nil"/>
              <w:right w:val="dashSmallGap" w:sz="4" w:space="0" w:color="auto"/>
            </w:tcBorders>
            <w:shd w:val="clear" w:color="auto" w:fill="auto"/>
          </w:tcPr>
          <w:p w14:paraId="0A9FF37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nil"/>
              <w:right w:val="nil"/>
            </w:tcBorders>
            <w:shd w:val="clear" w:color="auto" w:fill="auto"/>
          </w:tcPr>
          <w:p w14:paraId="354B4264"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08" w:type="dxa"/>
            <w:tcBorders>
              <w:top w:val="nil"/>
              <w:left w:val="nil"/>
              <w:bottom w:val="nil"/>
              <w:right w:val="dashSmallGap" w:sz="4" w:space="0" w:color="auto"/>
            </w:tcBorders>
            <w:shd w:val="clear" w:color="auto" w:fill="auto"/>
          </w:tcPr>
          <w:p w14:paraId="233ED856"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nil"/>
              <w:right w:val="nil"/>
            </w:tcBorders>
          </w:tcPr>
          <w:p w14:paraId="3CFE253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nil"/>
              <w:right w:val="nil"/>
            </w:tcBorders>
            <w:shd w:val="clear" w:color="auto" w:fill="auto"/>
          </w:tcPr>
          <w:p w14:paraId="7CE5D3B7"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nil"/>
              <w:right w:val="nil"/>
            </w:tcBorders>
            <w:shd w:val="clear" w:color="auto" w:fill="auto"/>
          </w:tcPr>
          <w:p w14:paraId="17F80A8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67" w:type="dxa"/>
            <w:tcBorders>
              <w:top w:val="nil"/>
              <w:left w:val="nil"/>
              <w:bottom w:val="nil"/>
              <w:right w:val="dashSmallGap" w:sz="4" w:space="0" w:color="auto"/>
            </w:tcBorders>
            <w:shd w:val="clear" w:color="auto" w:fill="auto"/>
          </w:tcPr>
          <w:p w14:paraId="21B9421A"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4" w:type="dxa"/>
            <w:tcBorders>
              <w:top w:val="nil"/>
              <w:left w:val="dashSmallGap" w:sz="4" w:space="0" w:color="auto"/>
              <w:bottom w:val="nil"/>
              <w:right w:val="nil"/>
            </w:tcBorders>
            <w:shd w:val="clear" w:color="auto" w:fill="auto"/>
          </w:tcPr>
          <w:p w14:paraId="5B299D7C"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nil"/>
              <w:bottom w:val="nil"/>
              <w:right w:val="single" w:sz="4" w:space="0" w:color="auto"/>
            </w:tcBorders>
            <w:shd w:val="clear" w:color="auto" w:fill="auto"/>
          </w:tcPr>
          <w:p w14:paraId="668B872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353906" w14:paraId="148E69FF" w14:textId="77777777" w:rsidTr="00353906">
        <w:trPr>
          <w:cantSplit/>
          <w:trHeight w:val="280"/>
        </w:trPr>
        <w:tc>
          <w:tcPr>
            <w:tcW w:w="267" w:type="dxa"/>
            <w:tcBorders>
              <w:top w:val="nil"/>
              <w:left w:val="single" w:sz="4" w:space="0" w:color="auto"/>
              <w:bottom w:val="nil"/>
              <w:right w:val="nil"/>
            </w:tcBorders>
            <w:shd w:val="clear" w:color="auto" w:fill="auto"/>
          </w:tcPr>
          <w:p w14:paraId="1251A6C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1438" w:type="dxa"/>
            <w:gridSpan w:val="2"/>
            <w:tcBorders>
              <w:top w:val="nil"/>
              <w:left w:val="nil"/>
              <w:bottom w:val="nil"/>
              <w:right w:val="nil"/>
            </w:tcBorders>
            <w:shd w:val="clear" w:color="auto" w:fill="auto"/>
          </w:tcPr>
          <w:p w14:paraId="6178D46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48" w:type="dxa"/>
            <w:tcBorders>
              <w:top w:val="nil"/>
              <w:left w:val="nil"/>
              <w:bottom w:val="nil"/>
              <w:right w:val="single" w:sz="12" w:space="0" w:color="auto"/>
            </w:tcBorders>
            <w:shd w:val="clear" w:color="auto" w:fill="auto"/>
          </w:tcPr>
          <w:p w14:paraId="7379234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1" w:type="dxa"/>
            <w:tcBorders>
              <w:top w:val="nil"/>
              <w:left w:val="single" w:sz="12" w:space="0" w:color="auto"/>
              <w:bottom w:val="nil"/>
              <w:right w:val="nil"/>
            </w:tcBorders>
            <w:shd w:val="clear" w:color="auto" w:fill="auto"/>
          </w:tcPr>
          <w:p w14:paraId="094BF71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13" w:type="dxa"/>
            <w:tcBorders>
              <w:top w:val="nil"/>
              <w:left w:val="nil"/>
              <w:bottom w:val="nil"/>
              <w:right w:val="dashSmallGap" w:sz="4" w:space="0" w:color="auto"/>
            </w:tcBorders>
            <w:shd w:val="clear" w:color="auto" w:fill="auto"/>
          </w:tcPr>
          <w:p w14:paraId="42524D1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59" w:type="dxa"/>
            <w:tcBorders>
              <w:top w:val="nil"/>
              <w:left w:val="dashSmallGap" w:sz="4" w:space="0" w:color="auto"/>
              <w:bottom w:val="nil"/>
              <w:right w:val="nil"/>
            </w:tcBorders>
            <w:shd w:val="clear" w:color="auto" w:fill="auto"/>
          </w:tcPr>
          <w:p w14:paraId="6A639C14"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875" w:type="dxa"/>
            <w:tcBorders>
              <w:top w:val="nil"/>
              <w:left w:val="nil"/>
              <w:bottom w:val="nil"/>
              <w:right w:val="dashSmallGap" w:sz="4" w:space="0" w:color="auto"/>
            </w:tcBorders>
            <w:shd w:val="clear" w:color="auto" w:fill="auto"/>
          </w:tcPr>
          <w:p w14:paraId="0A67A4BA"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dashSmallGap" w:sz="4" w:space="0" w:color="auto"/>
              <w:bottom w:val="nil"/>
              <w:right w:val="nil"/>
            </w:tcBorders>
            <w:shd w:val="clear" w:color="auto" w:fill="auto"/>
          </w:tcPr>
          <w:p w14:paraId="452737E8"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300" w:type="dxa"/>
            <w:tcBorders>
              <w:top w:val="nil"/>
              <w:left w:val="nil"/>
              <w:bottom w:val="nil"/>
              <w:right w:val="nil"/>
            </w:tcBorders>
            <w:shd w:val="clear" w:color="auto" w:fill="auto"/>
          </w:tcPr>
          <w:p w14:paraId="0C988BF0"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86" w:type="dxa"/>
            <w:tcBorders>
              <w:top w:val="nil"/>
              <w:left w:val="nil"/>
              <w:bottom w:val="nil"/>
              <w:right w:val="nil"/>
            </w:tcBorders>
            <w:shd w:val="clear" w:color="auto" w:fill="auto"/>
          </w:tcPr>
          <w:p w14:paraId="533D22B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73" w:type="dxa"/>
            <w:tcBorders>
              <w:top w:val="nil"/>
              <w:left w:val="nil"/>
              <w:bottom w:val="nil"/>
              <w:right w:val="dashSmallGap" w:sz="4" w:space="0" w:color="auto"/>
            </w:tcBorders>
            <w:shd w:val="clear" w:color="auto" w:fill="auto"/>
          </w:tcPr>
          <w:p w14:paraId="6B68DC74"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nil"/>
              <w:right w:val="nil"/>
            </w:tcBorders>
            <w:shd w:val="clear" w:color="auto" w:fill="auto"/>
          </w:tcPr>
          <w:p w14:paraId="30DE4D8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08" w:type="dxa"/>
            <w:tcBorders>
              <w:top w:val="nil"/>
              <w:left w:val="nil"/>
              <w:bottom w:val="nil"/>
              <w:right w:val="dashSmallGap" w:sz="4" w:space="0" w:color="auto"/>
            </w:tcBorders>
            <w:shd w:val="clear" w:color="auto" w:fill="auto"/>
          </w:tcPr>
          <w:p w14:paraId="5B50B910"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nil"/>
              <w:right w:val="nil"/>
            </w:tcBorders>
          </w:tcPr>
          <w:p w14:paraId="42D87B2C"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nil"/>
              <w:right w:val="nil"/>
            </w:tcBorders>
            <w:shd w:val="clear" w:color="auto" w:fill="auto"/>
          </w:tcPr>
          <w:p w14:paraId="05FA1118"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nil"/>
              <w:right w:val="nil"/>
            </w:tcBorders>
            <w:shd w:val="clear" w:color="auto" w:fill="auto"/>
          </w:tcPr>
          <w:p w14:paraId="656E6B7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67" w:type="dxa"/>
            <w:tcBorders>
              <w:top w:val="nil"/>
              <w:left w:val="nil"/>
              <w:bottom w:val="nil"/>
              <w:right w:val="dashSmallGap" w:sz="4" w:space="0" w:color="auto"/>
            </w:tcBorders>
            <w:shd w:val="clear" w:color="auto" w:fill="auto"/>
          </w:tcPr>
          <w:p w14:paraId="581E3C80"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4" w:type="dxa"/>
            <w:tcBorders>
              <w:top w:val="nil"/>
              <w:left w:val="dashSmallGap" w:sz="4" w:space="0" w:color="auto"/>
              <w:bottom w:val="nil"/>
              <w:right w:val="nil"/>
            </w:tcBorders>
            <w:shd w:val="clear" w:color="auto" w:fill="auto"/>
          </w:tcPr>
          <w:p w14:paraId="1B03ED2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nil"/>
              <w:bottom w:val="nil"/>
              <w:right w:val="single" w:sz="4" w:space="0" w:color="auto"/>
            </w:tcBorders>
            <w:shd w:val="clear" w:color="auto" w:fill="auto"/>
          </w:tcPr>
          <w:p w14:paraId="00AD547A"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353906" w14:paraId="4E2E1085" w14:textId="77777777" w:rsidTr="00353906">
        <w:trPr>
          <w:cantSplit/>
          <w:trHeight w:val="280"/>
        </w:trPr>
        <w:tc>
          <w:tcPr>
            <w:tcW w:w="267" w:type="dxa"/>
            <w:tcBorders>
              <w:top w:val="nil"/>
              <w:left w:val="single" w:sz="4" w:space="0" w:color="auto"/>
              <w:bottom w:val="nil"/>
              <w:right w:val="nil"/>
            </w:tcBorders>
            <w:shd w:val="clear" w:color="auto" w:fill="auto"/>
          </w:tcPr>
          <w:p w14:paraId="36850C6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1438" w:type="dxa"/>
            <w:gridSpan w:val="2"/>
            <w:tcBorders>
              <w:top w:val="nil"/>
              <w:left w:val="nil"/>
              <w:bottom w:val="nil"/>
              <w:right w:val="nil"/>
            </w:tcBorders>
            <w:shd w:val="clear" w:color="auto" w:fill="auto"/>
          </w:tcPr>
          <w:p w14:paraId="293A2D5E"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48" w:type="dxa"/>
            <w:tcBorders>
              <w:top w:val="nil"/>
              <w:left w:val="nil"/>
              <w:bottom w:val="nil"/>
              <w:right w:val="single" w:sz="12" w:space="0" w:color="auto"/>
            </w:tcBorders>
            <w:shd w:val="clear" w:color="auto" w:fill="auto"/>
          </w:tcPr>
          <w:p w14:paraId="37EB2BB1"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1" w:type="dxa"/>
            <w:tcBorders>
              <w:top w:val="nil"/>
              <w:left w:val="single" w:sz="12" w:space="0" w:color="auto"/>
              <w:bottom w:val="nil"/>
              <w:right w:val="nil"/>
            </w:tcBorders>
            <w:shd w:val="clear" w:color="auto" w:fill="auto"/>
          </w:tcPr>
          <w:p w14:paraId="53F7F626"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13" w:type="dxa"/>
            <w:tcBorders>
              <w:top w:val="nil"/>
              <w:left w:val="nil"/>
              <w:bottom w:val="nil"/>
              <w:right w:val="dashSmallGap" w:sz="4" w:space="0" w:color="auto"/>
            </w:tcBorders>
            <w:shd w:val="clear" w:color="auto" w:fill="auto"/>
          </w:tcPr>
          <w:p w14:paraId="6AAAE944"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59" w:type="dxa"/>
            <w:tcBorders>
              <w:top w:val="nil"/>
              <w:left w:val="dashSmallGap" w:sz="4" w:space="0" w:color="auto"/>
              <w:bottom w:val="nil"/>
              <w:right w:val="nil"/>
            </w:tcBorders>
            <w:shd w:val="clear" w:color="auto" w:fill="auto"/>
          </w:tcPr>
          <w:p w14:paraId="39C3D14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875" w:type="dxa"/>
            <w:tcBorders>
              <w:top w:val="nil"/>
              <w:left w:val="nil"/>
              <w:bottom w:val="nil"/>
              <w:right w:val="dashSmallGap" w:sz="4" w:space="0" w:color="auto"/>
            </w:tcBorders>
            <w:shd w:val="clear" w:color="auto" w:fill="auto"/>
          </w:tcPr>
          <w:p w14:paraId="283FBEF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dashSmallGap" w:sz="4" w:space="0" w:color="auto"/>
              <w:bottom w:val="nil"/>
              <w:right w:val="nil"/>
            </w:tcBorders>
            <w:shd w:val="clear" w:color="auto" w:fill="auto"/>
          </w:tcPr>
          <w:p w14:paraId="308E22CF"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300" w:type="dxa"/>
            <w:tcBorders>
              <w:top w:val="nil"/>
              <w:left w:val="nil"/>
              <w:bottom w:val="nil"/>
              <w:right w:val="nil"/>
            </w:tcBorders>
            <w:shd w:val="clear" w:color="auto" w:fill="auto"/>
          </w:tcPr>
          <w:p w14:paraId="57DA3C8F"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86" w:type="dxa"/>
            <w:tcBorders>
              <w:top w:val="nil"/>
              <w:left w:val="nil"/>
              <w:bottom w:val="nil"/>
              <w:right w:val="nil"/>
            </w:tcBorders>
            <w:shd w:val="clear" w:color="auto" w:fill="auto"/>
          </w:tcPr>
          <w:p w14:paraId="6A52203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73" w:type="dxa"/>
            <w:tcBorders>
              <w:top w:val="nil"/>
              <w:left w:val="nil"/>
              <w:bottom w:val="nil"/>
              <w:right w:val="dashSmallGap" w:sz="4" w:space="0" w:color="auto"/>
            </w:tcBorders>
            <w:shd w:val="clear" w:color="auto" w:fill="auto"/>
          </w:tcPr>
          <w:p w14:paraId="6BAB2896"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nil"/>
              <w:right w:val="nil"/>
            </w:tcBorders>
            <w:shd w:val="clear" w:color="auto" w:fill="auto"/>
          </w:tcPr>
          <w:p w14:paraId="2040E254"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08" w:type="dxa"/>
            <w:tcBorders>
              <w:top w:val="nil"/>
              <w:left w:val="nil"/>
              <w:bottom w:val="nil"/>
              <w:right w:val="dashSmallGap" w:sz="4" w:space="0" w:color="auto"/>
            </w:tcBorders>
            <w:shd w:val="clear" w:color="auto" w:fill="auto"/>
          </w:tcPr>
          <w:p w14:paraId="74377047"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nil"/>
              <w:right w:val="nil"/>
            </w:tcBorders>
          </w:tcPr>
          <w:p w14:paraId="0DDB43B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nil"/>
              <w:right w:val="nil"/>
            </w:tcBorders>
            <w:shd w:val="clear" w:color="auto" w:fill="auto"/>
          </w:tcPr>
          <w:p w14:paraId="2FC26B86"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nil"/>
              <w:right w:val="nil"/>
            </w:tcBorders>
            <w:shd w:val="clear" w:color="auto" w:fill="auto"/>
          </w:tcPr>
          <w:p w14:paraId="50A3C08E"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67" w:type="dxa"/>
            <w:tcBorders>
              <w:top w:val="nil"/>
              <w:left w:val="nil"/>
              <w:bottom w:val="nil"/>
              <w:right w:val="dashSmallGap" w:sz="4" w:space="0" w:color="auto"/>
            </w:tcBorders>
            <w:shd w:val="clear" w:color="auto" w:fill="auto"/>
          </w:tcPr>
          <w:p w14:paraId="351EEF5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4" w:type="dxa"/>
            <w:tcBorders>
              <w:top w:val="nil"/>
              <w:left w:val="dashSmallGap" w:sz="4" w:space="0" w:color="auto"/>
              <w:bottom w:val="nil"/>
              <w:right w:val="nil"/>
            </w:tcBorders>
            <w:shd w:val="clear" w:color="auto" w:fill="auto"/>
          </w:tcPr>
          <w:p w14:paraId="7ED18C36"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nil"/>
              <w:bottom w:val="nil"/>
              <w:right w:val="single" w:sz="4" w:space="0" w:color="auto"/>
            </w:tcBorders>
            <w:shd w:val="clear" w:color="auto" w:fill="auto"/>
          </w:tcPr>
          <w:p w14:paraId="47FCF41E"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1E2490" w14:paraId="316D44EC" w14:textId="77777777" w:rsidTr="00353906">
        <w:trPr>
          <w:cantSplit/>
          <w:trHeight w:val="280"/>
        </w:trPr>
        <w:tc>
          <w:tcPr>
            <w:tcW w:w="267" w:type="dxa"/>
            <w:tcBorders>
              <w:top w:val="nil"/>
              <w:left w:val="single" w:sz="4" w:space="0" w:color="auto"/>
              <w:bottom w:val="nil"/>
              <w:right w:val="nil"/>
            </w:tcBorders>
            <w:shd w:val="clear" w:color="auto" w:fill="auto"/>
          </w:tcPr>
          <w:p w14:paraId="583C8E30"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1438" w:type="dxa"/>
            <w:gridSpan w:val="2"/>
            <w:tcBorders>
              <w:top w:val="nil"/>
              <w:left w:val="nil"/>
              <w:bottom w:val="single" w:sz="12" w:space="0" w:color="auto"/>
              <w:right w:val="nil"/>
            </w:tcBorders>
            <w:shd w:val="clear" w:color="auto" w:fill="auto"/>
          </w:tcPr>
          <w:p w14:paraId="2627B968"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48" w:type="dxa"/>
            <w:tcBorders>
              <w:top w:val="nil"/>
              <w:left w:val="nil"/>
              <w:bottom w:val="single" w:sz="12" w:space="0" w:color="auto"/>
              <w:right w:val="single" w:sz="12" w:space="0" w:color="auto"/>
            </w:tcBorders>
            <w:shd w:val="clear" w:color="auto" w:fill="auto"/>
          </w:tcPr>
          <w:p w14:paraId="5D0088D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1" w:type="dxa"/>
            <w:tcBorders>
              <w:top w:val="nil"/>
              <w:left w:val="single" w:sz="12" w:space="0" w:color="auto"/>
              <w:bottom w:val="single" w:sz="12" w:space="0" w:color="auto"/>
              <w:right w:val="nil"/>
            </w:tcBorders>
            <w:shd w:val="clear" w:color="auto" w:fill="auto"/>
          </w:tcPr>
          <w:p w14:paraId="788DC96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13" w:type="dxa"/>
            <w:tcBorders>
              <w:top w:val="nil"/>
              <w:left w:val="nil"/>
              <w:bottom w:val="single" w:sz="12" w:space="0" w:color="auto"/>
              <w:right w:val="dashSmallGap" w:sz="4" w:space="0" w:color="auto"/>
            </w:tcBorders>
            <w:shd w:val="clear" w:color="auto" w:fill="auto"/>
          </w:tcPr>
          <w:p w14:paraId="7274BB46"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59" w:type="dxa"/>
            <w:tcBorders>
              <w:top w:val="nil"/>
              <w:left w:val="dashSmallGap" w:sz="4" w:space="0" w:color="auto"/>
              <w:bottom w:val="single" w:sz="12" w:space="0" w:color="auto"/>
              <w:right w:val="nil"/>
            </w:tcBorders>
            <w:shd w:val="clear" w:color="auto" w:fill="auto"/>
          </w:tcPr>
          <w:p w14:paraId="03416FA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875" w:type="dxa"/>
            <w:tcBorders>
              <w:top w:val="nil"/>
              <w:left w:val="nil"/>
              <w:bottom w:val="single" w:sz="12" w:space="0" w:color="auto"/>
              <w:right w:val="dashSmallGap" w:sz="4" w:space="0" w:color="auto"/>
            </w:tcBorders>
            <w:shd w:val="clear" w:color="auto" w:fill="auto"/>
          </w:tcPr>
          <w:p w14:paraId="00644F6E"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dashSmallGap" w:sz="4" w:space="0" w:color="auto"/>
              <w:bottom w:val="single" w:sz="12" w:space="0" w:color="auto"/>
              <w:right w:val="nil"/>
            </w:tcBorders>
            <w:shd w:val="clear" w:color="auto" w:fill="auto"/>
          </w:tcPr>
          <w:p w14:paraId="2347DD92"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300" w:type="dxa"/>
            <w:tcBorders>
              <w:top w:val="nil"/>
              <w:left w:val="nil"/>
              <w:bottom w:val="single" w:sz="12" w:space="0" w:color="auto"/>
              <w:right w:val="nil"/>
            </w:tcBorders>
            <w:shd w:val="clear" w:color="auto" w:fill="auto"/>
          </w:tcPr>
          <w:p w14:paraId="170BF3C4"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86" w:type="dxa"/>
            <w:tcBorders>
              <w:top w:val="nil"/>
              <w:left w:val="nil"/>
              <w:bottom w:val="single" w:sz="12" w:space="0" w:color="auto"/>
              <w:right w:val="nil"/>
            </w:tcBorders>
            <w:shd w:val="clear" w:color="auto" w:fill="auto"/>
          </w:tcPr>
          <w:p w14:paraId="40936598"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73" w:type="dxa"/>
            <w:tcBorders>
              <w:top w:val="nil"/>
              <w:left w:val="nil"/>
              <w:bottom w:val="single" w:sz="12" w:space="0" w:color="auto"/>
              <w:right w:val="dashSmallGap" w:sz="4" w:space="0" w:color="auto"/>
            </w:tcBorders>
            <w:shd w:val="clear" w:color="auto" w:fill="auto"/>
          </w:tcPr>
          <w:p w14:paraId="71AD4551"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single" w:sz="12" w:space="0" w:color="auto"/>
              <w:right w:val="nil"/>
            </w:tcBorders>
            <w:shd w:val="clear" w:color="auto" w:fill="auto"/>
          </w:tcPr>
          <w:p w14:paraId="1F49311C"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708" w:type="dxa"/>
            <w:tcBorders>
              <w:top w:val="nil"/>
              <w:left w:val="nil"/>
              <w:bottom w:val="single" w:sz="12" w:space="0" w:color="auto"/>
              <w:right w:val="dashSmallGap" w:sz="4" w:space="0" w:color="auto"/>
            </w:tcBorders>
            <w:shd w:val="clear" w:color="auto" w:fill="auto"/>
          </w:tcPr>
          <w:p w14:paraId="55EDBC3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dashSmallGap" w:sz="4" w:space="0" w:color="auto"/>
              <w:bottom w:val="single" w:sz="12" w:space="0" w:color="auto"/>
              <w:right w:val="nil"/>
            </w:tcBorders>
          </w:tcPr>
          <w:p w14:paraId="1C5B4B6D"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single" w:sz="12" w:space="0" w:color="auto"/>
              <w:right w:val="nil"/>
            </w:tcBorders>
            <w:shd w:val="clear" w:color="auto" w:fill="auto"/>
          </w:tcPr>
          <w:p w14:paraId="75695136"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single" w:sz="12" w:space="0" w:color="auto"/>
              <w:right w:val="nil"/>
            </w:tcBorders>
            <w:shd w:val="clear" w:color="auto" w:fill="auto"/>
          </w:tcPr>
          <w:p w14:paraId="645D82CB"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567" w:type="dxa"/>
            <w:tcBorders>
              <w:top w:val="nil"/>
              <w:left w:val="nil"/>
              <w:bottom w:val="single" w:sz="12" w:space="0" w:color="auto"/>
              <w:right w:val="dashSmallGap" w:sz="4" w:space="0" w:color="auto"/>
            </w:tcBorders>
            <w:shd w:val="clear" w:color="auto" w:fill="auto"/>
          </w:tcPr>
          <w:p w14:paraId="726FA173"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4" w:type="dxa"/>
            <w:tcBorders>
              <w:top w:val="nil"/>
              <w:left w:val="dashSmallGap" w:sz="4" w:space="0" w:color="auto"/>
              <w:bottom w:val="nil"/>
              <w:right w:val="nil"/>
            </w:tcBorders>
            <w:shd w:val="clear" w:color="auto" w:fill="auto"/>
          </w:tcPr>
          <w:p w14:paraId="3F91B4B6"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nil"/>
              <w:bottom w:val="nil"/>
              <w:right w:val="single" w:sz="4" w:space="0" w:color="auto"/>
            </w:tcBorders>
            <w:shd w:val="clear" w:color="auto" w:fill="auto"/>
          </w:tcPr>
          <w:p w14:paraId="53CE6E60"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9446EE" w14:paraId="6CF64963" w14:textId="77777777" w:rsidTr="00353906">
        <w:trPr>
          <w:cantSplit/>
          <w:trHeight w:val="280"/>
        </w:trPr>
        <w:tc>
          <w:tcPr>
            <w:tcW w:w="267" w:type="dxa"/>
            <w:tcBorders>
              <w:top w:val="nil"/>
              <w:left w:val="single" w:sz="4" w:space="0" w:color="auto"/>
              <w:bottom w:val="nil"/>
              <w:right w:val="single" w:sz="4" w:space="0" w:color="auto"/>
            </w:tcBorders>
            <w:shd w:val="clear" w:color="auto" w:fill="auto"/>
          </w:tcPr>
          <w:p w14:paraId="47F9E8BA" w14:textId="77777777" w:rsidR="00D02C39" w:rsidRPr="008D7158" w:rsidRDefault="00D02C39" w:rsidP="00D908A2">
            <w:pPr>
              <w:spacing w:before="20" w:after="60" w:line="220" w:lineRule="exact"/>
              <w:ind w:left="57" w:right="57"/>
              <w:rPr>
                <w:rFonts w:ascii="ＭＳ 明朝" w:hAnsi="ＭＳ 明朝" w:cs="Arial"/>
                <w:sz w:val="16"/>
                <w:szCs w:val="16"/>
                <w:lang w:val="pt-BR"/>
              </w:rPr>
            </w:pPr>
          </w:p>
        </w:tc>
        <w:tc>
          <w:tcPr>
            <w:tcW w:w="1986" w:type="dxa"/>
            <w:gridSpan w:val="3"/>
            <w:tcBorders>
              <w:top w:val="single" w:sz="12" w:space="0" w:color="auto"/>
              <w:left w:val="single" w:sz="4" w:space="0" w:color="auto"/>
              <w:bottom w:val="double" w:sz="4" w:space="0" w:color="auto"/>
              <w:right w:val="single" w:sz="6" w:space="0" w:color="auto"/>
            </w:tcBorders>
            <w:shd w:val="clear" w:color="auto" w:fill="auto"/>
          </w:tcPr>
          <w:p w14:paraId="5961FCFD" w14:textId="77777777" w:rsidR="00D02C39" w:rsidRPr="002807FC" w:rsidRDefault="002807FC" w:rsidP="00876616">
            <w:pPr>
              <w:spacing w:before="20" w:after="60" w:line="220" w:lineRule="exact"/>
              <w:ind w:left="57" w:right="57"/>
              <w:rPr>
                <w:rFonts w:ascii="Arial" w:eastAsiaTheme="majorEastAsia" w:hAnsi="Arial" w:cs="Arial"/>
                <w:sz w:val="16"/>
                <w:szCs w:val="16"/>
                <w:lang w:val="pt-BR"/>
              </w:rPr>
            </w:pPr>
            <w:r w:rsidRPr="002807FC">
              <w:rPr>
                <w:rFonts w:ascii="Arial" w:eastAsiaTheme="majorEastAsia" w:hAnsi="Arial" w:cs="Arial"/>
                <w:sz w:val="16"/>
                <w:szCs w:val="16"/>
                <w:lang w:val="pt-BR"/>
              </w:rPr>
              <w:t>Load</w:t>
            </w:r>
          </w:p>
        </w:tc>
        <w:tc>
          <w:tcPr>
            <w:tcW w:w="1134" w:type="dxa"/>
            <w:gridSpan w:val="2"/>
            <w:tcBorders>
              <w:top w:val="single" w:sz="12" w:space="0" w:color="auto"/>
              <w:left w:val="single" w:sz="4" w:space="0" w:color="auto"/>
              <w:bottom w:val="double" w:sz="4" w:space="0" w:color="auto"/>
              <w:right w:val="single" w:sz="6" w:space="0" w:color="auto"/>
            </w:tcBorders>
            <w:shd w:val="clear" w:color="auto" w:fill="000000" w:themeFill="text1"/>
          </w:tcPr>
          <w:p w14:paraId="1F335273" w14:textId="77777777" w:rsidR="00D02C39" w:rsidRPr="002807FC" w:rsidRDefault="002807FC" w:rsidP="00D908A2">
            <w:pPr>
              <w:spacing w:before="20" w:after="60" w:line="220" w:lineRule="exact"/>
              <w:ind w:right="57"/>
              <w:jc w:val="center"/>
              <w:rPr>
                <w:rFonts w:ascii="Arial" w:eastAsiaTheme="majorEastAsia" w:hAnsi="Arial" w:cs="Arial"/>
                <w:color w:val="FFFFFF" w:themeColor="background1"/>
                <w:sz w:val="16"/>
                <w:szCs w:val="16"/>
                <w:lang w:val="pt-BR"/>
              </w:rPr>
            </w:pPr>
            <w:r w:rsidRPr="002807FC">
              <w:rPr>
                <w:rFonts w:ascii="Arial" w:eastAsiaTheme="majorEastAsia" w:hAnsi="Arial" w:cs="Arial"/>
                <w:color w:val="FFFFFF" w:themeColor="background1"/>
                <w:sz w:val="16"/>
                <w:szCs w:val="16"/>
                <w:lang w:val="pt-BR"/>
              </w:rPr>
              <w:t>Heavy load</w:t>
            </w:r>
          </w:p>
        </w:tc>
        <w:tc>
          <w:tcPr>
            <w:tcW w:w="1134" w:type="dxa"/>
            <w:gridSpan w:val="2"/>
            <w:tcBorders>
              <w:top w:val="single" w:sz="12" w:space="0" w:color="auto"/>
              <w:left w:val="single" w:sz="4" w:space="0" w:color="auto"/>
              <w:bottom w:val="double" w:sz="4" w:space="0" w:color="auto"/>
              <w:right w:val="single" w:sz="6" w:space="0" w:color="auto"/>
            </w:tcBorders>
            <w:shd w:val="clear" w:color="auto" w:fill="000000" w:themeFill="text1"/>
          </w:tcPr>
          <w:p w14:paraId="0EEEC5C5" w14:textId="77777777" w:rsidR="00D02C39" w:rsidRPr="002807FC" w:rsidRDefault="002807FC" w:rsidP="00D02C39">
            <w:pPr>
              <w:spacing w:before="20" w:after="60" w:line="220" w:lineRule="exact"/>
              <w:ind w:right="57"/>
              <w:jc w:val="center"/>
              <w:rPr>
                <w:rFonts w:ascii="Arial" w:eastAsiaTheme="majorEastAsia" w:hAnsi="Arial" w:cs="Arial"/>
                <w:color w:val="FFFFFF" w:themeColor="background1"/>
                <w:sz w:val="16"/>
                <w:szCs w:val="16"/>
                <w:lang w:val="pt-BR"/>
              </w:rPr>
            </w:pPr>
            <w:r w:rsidRPr="002807FC">
              <w:rPr>
                <w:rFonts w:ascii="Arial" w:eastAsiaTheme="majorEastAsia" w:hAnsi="Arial" w:cs="Arial"/>
                <w:color w:val="FFFFFF" w:themeColor="background1"/>
                <w:sz w:val="16"/>
                <w:szCs w:val="16"/>
                <w:lang w:val="pt-BR"/>
              </w:rPr>
              <w:t>Heavy load</w:t>
            </w:r>
          </w:p>
        </w:tc>
        <w:tc>
          <w:tcPr>
            <w:tcW w:w="1842" w:type="dxa"/>
            <w:gridSpan w:val="4"/>
            <w:tcBorders>
              <w:top w:val="single" w:sz="12" w:space="0" w:color="auto"/>
              <w:left w:val="single" w:sz="4" w:space="0" w:color="auto"/>
              <w:bottom w:val="double" w:sz="4" w:space="0" w:color="auto"/>
              <w:right w:val="single" w:sz="4" w:space="0" w:color="auto"/>
            </w:tcBorders>
            <w:shd w:val="clear" w:color="auto" w:fill="000000" w:themeFill="text1"/>
          </w:tcPr>
          <w:p w14:paraId="7925CEAF" w14:textId="77777777" w:rsidR="00D02C39" w:rsidRPr="002807FC" w:rsidRDefault="002807FC" w:rsidP="00D908A2">
            <w:pPr>
              <w:spacing w:before="20" w:after="60" w:line="220" w:lineRule="exact"/>
              <w:ind w:right="57"/>
              <w:jc w:val="center"/>
              <w:rPr>
                <w:rFonts w:ascii="Arial" w:eastAsiaTheme="majorEastAsia" w:hAnsi="Arial" w:cs="Arial"/>
                <w:color w:val="FFFFFF" w:themeColor="background1"/>
                <w:sz w:val="16"/>
                <w:szCs w:val="16"/>
                <w:lang w:val="pt-BR"/>
              </w:rPr>
            </w:pPr>
            <w:r w:rsidRPr="002807FC">
              <w:rPr>
                <w:rFonts w:ascii="Arial" w:eastAsiaTheme="majorEastAsia" w:hAnsi="Arial" w:cs="Arial"/>
                <w:color w:val="FFFFFF" w:themeColor="background1"/>
                <w:sz w:val="16"/>
                <w:szCs w:val="16"/>
                <w:lang w:val="pt-BR"/>
              </w:rPr>
              <w:t>Heavy load</w:t>
            </w:r>
          </w:p>
        </w:tc>
        <w:tc>
          <w:tcPr>
            <w:tcW w:w="1134" w:type="dxa"/>
            <w:gridSpan w:val="2"/>
            <w:tcBorders>
              <w:top w:val="single" w:sz="12" w:space="0" w:color="auto"/>
              <w:left w:val="single" w:sz="6" w:space="0" w:color="auto"/>
              <w:bottom w:val="double" w:sz="4" w:space="0" w:color="auto"/>
              <w:right w:val="single" w:sz="4" w:space="0" w:color="auto"/>
            </w:tcBorders>
            <w:shd w:val="clear" w:color="auto" w:fill="7F7F7F" w:themeFill="text1" w:themeFillTint="80"/>
          </w:tcPr>
          <w:p w14:paraId="3A7711A7" w14:textId="77777777" w:rsidR="00D02C39" w:rsidRPr="002807FC" w:rsidRDefault="002807FC" w:rsidP="00D908A2">
            <w:pPr>
              <w:spacing w:before="20" w:after="60" w:line="220" w:lineRule="exact"/>
              <w:ind w:right="57"/>
              <w:jc w:val="center"/>
              <w:rPr>
                <w:rFonts w:ascii="Arial" w:eastAsiaTheme="majorEastAsia" w:hAnsi="Arial" w:cs="Arial"/>
                <w:color w:val="FFFFFF" w:themeColor="background1"/>
                <w:sz w:val="16"/>
                <w:szCs w:val="16"/>
                <w:lang w:val="pt-BR"/>
              </w:rPr>
            </w:pPr>
            <w:r w:rsidRPr="002807FC">
              <w:rPr>
                <w:rFonts w:ascii="Arial" w:eastAsiaTheme="majorEastAsia" w:hAnsi="Arial" w:cs="Arial"/>
                <w:color w:val="FFFFFF" w:themeColor="background1"/>
                <w:sz w:val="16"/>
                <w:szCs w:val="16"/>
                <w:lang w:val="pt-BR"/>
              </w:rPr>
              <w:t>Medium load</w:t>
            </w:r>
          </w:p>
        </w:tc>
        <w:tc>
          <w:tcPr>
            <w:tcW w:w="1843" w:type="dxa"/>
            <w:gridSpan w:val="4"/>
            <w:tcBorders>
              <w:top w:val="single" w:sz="12" w:space="0" w:color="auto"/>
              <w:left w:val="single" w:sz="4" w:space="0" w:color="auto"/>
              <w:bottom w:val="double" w:sz="4" w:space="0" w:color="auto"/>
              <w:right w:val="single" w:sz="4" w:space="0" w:color="auto"/>
            </w:tcBorders>
            <w:shd w:val="clear" w:color="auto" w:fill="7F7F7F" w:themeFill="text1" w:themeFillTint="80"/>
          </w:tcPr>
          <w:p w14:paraId="04ECF3BC" w14:textId="77777777" w:rsidR="00D02C39" w:rsidRPr="002807FC" w:rsidRDefault="002807FC" w:rsidP="00D908A2">
            <w:pPr>
              <w:spacing w:before="20" w:after="60" w:line="220" w:lineRule="exact"/>
              <w:ind w:right="57"/>
              <w:jc w:val="center"/>
              <w:rPr>
                <w:rFonts w:ascii="Arial" w:eastAsiaTheme="majorEastAsia" w:hAnsi="Arial" w:cs="Arial"/>
                <w:color w:val="FFFFFF" w:themeColor="background1"/>
                <w:sz w:val="16"/>
                <w:szCs w:val="16"/>
                <w:lang w:val="pt-BR"/>
              </w:rPr>
            </w:pPr>
            <w:r w:rsidRPr="002807FC">
              <w:rPr>
                <w:rFonts w:ascii="Arial" w:eastAsiaTheme="majorEastAsia" w:hAnsi="Arial" w:cs="Arial"/>
                <w:color w:val="FFFFFF" w:themeColor="background1"/>
                <w:sz w:val="16"/>
                <w:szCs w:val="16"/>
                <w:lang w:val="pt-BR"/>
              </w:rPr>
              <w:t>Medium load</w:t>
            </w:r>
          </w:p>
        </w:tc>
        <w:tc>
          <w:tcPr>
            <w:tcW w:w="284" w:type="dxa"/>
            <w:tcBorders>
              <w:top w:val="nil"/>
              <w:left w:val="single" w:sz="4" w:space="0" w:color="auto"/>
              <w:bottom w:val="nil"/>
              <w:right w:val="nil"/>
            </w:tcBorders>
            <w:shd w:val="clear" w:color="auto" w:fill="auto"/>
          </w:tcPr>
          <w:p w14:paraId="114F3264" w14:textId="77777777" w:rsidR="00D02C39" w:rsidRPr="00E7255B" w:rsidRDefault="00D02C39" w:rsidP="00D908A2">
            <w:pPr>
              <w:spacing w:before="20" w:after="60" w:line="220" w:lineRule="exact"/>
              <w:ind w:right="57"/>
              <w:jc w:val="center"/>
              <w:rPr>
                <w:rFonts w:asciiTheme="minorHAnsi" w:eastAsia="Arial" w:hAnsiTheme="minorHAnsi" w:cstheme="majorHAnsi"/>
                <w:color w:val="FF0000"/>
                <w:sz w:val="16"/>
                <w:szCs w:val="16"/>
                <w:lang w:val="pt-BR"/>
              </w:rPr>
            </w:pPr>
          </w:p>
        </w:tc>
        <w:tc>
          <w:tcPr>
            <w:tcW w:w="283" w:type="dxa"/>
            <w:tcBorders>
              <w:top w:val="nil"/>
              <w:left w:val="nil"/>
              <w:bottom w:val="nil"/>
              <w:right w:val="single" w:sz="4" w:space="0" w:color="auto"/>
            </w:tcBorders>
            <w:shd w:val="clear" w:color="auto" w:fill="auto"/>
          </w:tcPr>
          <w:p w14:paraId="264CD78F"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7C3D2D" w14:paraId="743C969E" w14:textId="77777777" w:rsidTr="00353906">
        <w:trPr>
          <w:cantSplit/>
          <w:trHeight w:val="280"/>
        </w:trPr>
        <w:tc>
          <w:tcPr>
            <w:tcW w:w="267" w:type="dxa"/>
            <w:tcBorders>
              <w:top w:val="nil"/>
              <w:left w:val="single" w:sz="4" w:space="0" w:color="auto"/>
              <w:bottom w:val="nil"/>
              <w:right w:val="single" w:sz="4" w:space="0" w:color="auto"/>
            </w:tcBorders>
            <w:shd w:val="clear" w:color="auto" w:fill="auto"/>
          </w:tcPr>
          <w:p w14:paraId="3F6A3CE6" w14:textId="77777777" w:rsidR="00D02C39" w:rsidRPr="008D7158" w:rsidRDefault="00D02C39" w:rsidP="00D908A2">
            <w:pPr>
              <w:spacing w:before="20" w:after="60" w:line="220" w:lineRule="exact"/>
              <w:ind w:left="57" w:right="57"/>
              <w:rPr>
                <w:rFonts w:ascii="Arial" w:eastAsia="Arial" w:hAnsi="Arial" w:cs="Arial"/>
                <w:sz w:val="16"/>
                <w:szCs w:val="16"/>
                <w:lang w:val="pt-BR"/>
              </w:rPr>
            </w:pPr>
          </w:p>
        </w:tc>
        <w:tc>
          <w:tcPr>
            <w:tcW w:w="985" w:type="dxa"/>
            <w:vMerge w:val="restart"/>
            <w:tcBorders>
              <w:top w:val="double" w:sz="4" w:space="0" w:color="auto"/>
              <w:left w:val="single" w:sz="4" w:space="0" w:color="auto"/>
              <w:bottom w:val="single" w:sz="4" w:space="0" w:color="auto"/>
              <w:right w:val="single" w:sz="4" w:space="0" w:color="auto"/>
            </w:tcBorders>
            <w:shd w:val="clear" w:color="auto" w:fill="auto"/>
          </w:tcPr>
          <w:p w14:paraId="69AF069D" w14:textId="77777777" w:rsidR="00D02C39" w:rsidRPr="002807FC" w:rsidRDefault="007C24A2" w:rsidP="00876616">
            <w:pPr>
              <w:spacing w:before="20" w:after="60" w:line="220" w:lineRule="exact"/>
              <w:ind w:left="57" w:right="57"/>
              <w:rPr>
                <w:rFonts w:ascii="Arial" w:eastAsia="Arial" w:hAnsi="Arial" w:cs="Arial"/>
                <w:sz w:val="16"/>
                <w:szCs w:val="16"/>
                <w:highlight w:val="yellow"/>
                <w:lang w:val="pt-BR"/>
              </w:rPr>
            </w:pPr>
            <w:r w:rsidRPr="007C24A2">
              <w:rPr>
                <w:rFonts w:ascii="Arial" w:eastAsia="ＭＳ ゴシック" w:hAnsi="Arial" w:cs="Arial"/>
                <w:sz w:val="16"/>
                <w:szCs w:val="16"/>
                <w:lang w:val="pt-BR"/>
              </w:rPr>
              <w:t>Control of the generation of heat</w:t>
            </w:r>
          </w:p>
        </w:tc>
        <w:tc>
          <w:tcPr>
            <w:tcW w:w="1001" w:type="dxa"/>
            <w:gridSpan w:val="2"/>
            <w:tcBorders>
              <w:top w:val="double" w:sz="4" w:space="0" w:color="auto"/>
              <w:left w:val="single" w:sz="4" w:space="0" w:color="auto"/>
              <w:bottom w:val="single" w:sz="4" w:space="0" w:color="auto"/>
              <w:right w:val="single" w:sz="6" w:space="0" w:color="auto"/>
            </w:tcBorders>
            <w:shd w:val="clear" w:color="auto" w:fill="auto"/>
          </w:tcPr>
          <w:p w14:paraId="7A9DA4AD" w14:textId="77777777" w:rsidR="00D02C39" w:rsidRPr="002807FC" w:rsidRDefault="00D02C39" w:rsidP="00876616">
            <w:pPr>
              <w:spacing w:before="20" w:after="60" w:line="220" w:lineRule="exact"/>
              <w:ind w:left="57" w:right="57"/>
              <w:rPr>
                <w:rFonts w:ascii="Arial" w:eastAsiaTheme="minorEastAsia" w:hAnsi="Arial" w:cs="Arial"/>
                <w:sz w:val="16"/>
                <w:szCs w:val="16"/>
                <w:lang w:val="pt-BR"/>
              </w:rPr>
            </w:pPr>
            <w:r w:rsidRPr="002807FC">
              <w:rPr>
                <w:rFonts w:ascii="Arial" w:eastAsia="Arial" w:hAnsi="Arial" w:cs="Arial"/>
                <w:sz w:val="16"/>
                <w:szCs w:val="16"/>
                <w:lang w:val="pt-BR"/>
              </w:rPr>
              <w:t>IPA</w:t>
            </w:r>
            <w:r w:rsidR="0082487C" w:rsidRPr="002807FC">
              <w:rPr>
                <w:rFonts w:ascii="Arial" w:eastAsia="Arial" w:hAnsi="Arial" w:cs="Arial"/>
                <w:sz w:val="16"/>
                <w:szCs w:val="16"/>
                <w:lang w:val="pt-BR"/>
              </w:rPr>
              <w:t xml:space="preserve"> </w:t>
            </w:r>
            <w:r w:rsidR="0082487C" w:rsidRPr="002807FC">
              <w:rPr>
                <w:rFonts w:ascii="Arial" w:eastAsia="ＭＳ ゴシック" w:hAnsi="Arial" w:cs="Arial"/>
                <w:sz w:val="16"/>
                <w:szCs w:val="16"/>
              </w:rPr>
              <w:t>control</w:t>
            </w:r>
          </w:p>
        </w:tc>
        <w:tc>
          <w:tcPr>
            <w:tcW w:w="1134" w:type="dxa"/>
            <w:gridSpan w:val="2"/>
            <w:tcBorders>
              <w:top w:val="double" w:sz="4" w:space="0" w:color="auto"/>
              <w:left w:val="single" w:sz="4" w:space="0" w:color="auto"/>
              <w:bottom w:val="single" w:sz="4" w:space="0" w:color="auto"/>
              <w:right w:val="single" w:sz="6" w:space="0" w:color="auto"/>
            </w:tcBorders>
            <w:shd w:val="pct5" w:color="auto" w:fill="F2F2F2" w:themeFill="background1" w:themeFillShade="F2"/>
          </w:tcPr>
          <w:p w14:paraId="0CC3736B" w14:textId="77777777" w:rsidR="00D02C39" w:rsidRPr="002807FC" w:rsidRDefault="007C24A2" w:rsidP="00D908A2">
            <w:pPr>
              <w:spacing w:before="20" w:after="60" w:line="220" w:lineRule="exact"/>
              <w:ind w:right="57"/>
              <w:jc w:val="center"/>
              <w:rPr>
                <w:rFonts w:ascii="Arial" w:eastAsiaTheme="majorEastAsia" w:hAnsi="Arial" w:cs="Arial"/>
                <w:sz w:val="16"/>
                <w:szCs w:val="16"/>
                <w:highlight w:val="yellow"/>
                <w:lang w:val="pt-BR"/>
              </w:rPr>
            </w:pPr>
            <w:r w:rsidRPr="007C24A2">
              <w:rPr>
                <w:rFonts w:ascii="Arial" w:eastAsiaTheme="majorEastAsia" w:hAnsi="Arial" w:cs="Arial"/>
                <w:sz w:val="16"/>
                <w:szCs w:val="16"/>
                <w:lang w:val="pt-BR"/>
              </w:rPr>
              <w:t>Disabled</w:t>
            </w:r>
          </w:p>
        </w:tc>
        <w:tc>
          <w:tcPr>
            <w:tcW w:w="1134" w:type="dxa"/>
            <w:gridSpan w:val="2"/>
            <w:tcBorders>
              <w:top w:val="double" w:sz="4" w:space="0" w:color="auto"/>
              <w:left w:val="single" w:sz="4" w:space="0" w:color="auto"/>
              <w:bottom w:val="single" w:sz="4" w:space="0" w:color="auto"/>
              <w:right w:val="single" w:sz="6" w:space="0" w:color="auto"/>
            </w:tcBorders>
            <w:shd w:val="clear" w:color="auto" w:fill="auto"/>
          </w:tcPr>
          <w:p w14:paraId="412F7902" w14:textId="77777777" w:rsidR="00D02C39" w:rsidRPr="002807FC" w:rsidRDefault="007C24A2" w:rsidP="00D908A2">
            <w:pPr>
              <w:spacing w:before="20" w:after="60" w:line="220" w:lineRule="exact"/>
              <w:ind w:right="57"/>
              <w:jc w:val="center"/>
              <w:rPr>
                <w:rFonts w:ascii="Arial" w:eastAsiaTheme="majorEastAsia" w:hAnsi="Arial" w:cs="Arial"/>
                <w:sz w:val="16"/>
                <w:szCs w:val="16"/>
                <w:highlight w:val="yellow"/>
                <w:lang w:val="pt-BR"/>
              </w:rPr>
            </w:pPr>
            <w:r w:rsidRPr="007C24A2">
              <w:rPr>
                <w:rFonts w:ascii="Arial" w:eastAsiaTheme="majorEastAsia" w:hAnsi="Arial" w:cs="Arial"/>
                <w:sz w:val="16"/>
                <w:szCs w:val="16"/>
                <w:lang w:val="pt-BR"/>
              </w:rPr>
              <w:t>Enabled</w:t>
            </w:r>
          </w:p>
        </w:tc>
        <w:tc>
          <w:tcPr>
            <w:tcW w:w="1842" w:type="dxa"/>
            <w:gridSpan w:val="4"/>
            <w:tcBorders>
              <w:top w:val="double" w:sz="4" w:space="0" w:color="auto"/>
              <w:left w:val="single" w:sz="4" w:space="0" w:color="auto"/>
              <w:bottom w:val="single" w:sz="4" w:space="0" w:color="auto"/>
              <w:right w:val="single" w:sz="4" w:space="0" w:color="auto"/>
            </w:tcBorders>
            <w:shd w:val="pct5" w:color="auto" w:fill="F2F2F2" w:themeFill="background1" w:themeFillShade="F2"/>
          </w:tcPr>
          <w:p w14:paraId="554210DA" w14:textId="77777777" w:rsidR="00D02C39" w:rsidRPr="002807FC" w:rsidRDefault="007C24A2" w:rsidP="00D908A2">
            <w:pPr>
              <w:spacing w:before="20" w:after="60" w:line="220" w:lineRule="exact"/>
              <w:ind w:right="57"/>
              <w:jc w:val="center"/>
              <w:rPr>
                <w:rFonts w:ascii="Arial" w:eastAsiaTheme="majorEastAsia" w:hAnsi="Arial" w:cs="Arial"/>
                <w:sz w:val="16"/>
                <w:szCs w:val="16"/>
                <w:lang w:val="pt-BR"/>
              </w:rPr>
            </w:pPr>
            <w:r w:rsidRPr="007C24A2">
              <w:rPr>
                <w:rFonts w:ascii="Arial" w:eastAsiaTheme="majorEastAsia" w:hAnsi="Arial" w:cs="Arial"/>
                <w:sz w:val="16"/>
                <w:szCs w:val="16"/>
                <w:lang w:val="pt-BR"/>
              </w:rPr>
              <w:t>Disabled</w:t>
            </w:r>
          </w:p>
        </w:tc>
        <w:tc>
          <w:tcPr>
            <w:tcW w:w="1134" w:type="dxa"/>
            <w:gridSpan w:val="2"/>
            <w:tcBorders>
              <w:top w:val="double" w:sz="4" w:space="0" w:color="auto"/>
              <w:left w:val="single" w:sz="6" w:space="0" w:color="auto"/>
              <w:bottom w:val="single" w:sz="4" w:space="0" w:color="auto"/>
              <w:right w:val="single" w:sz="4" w:space="0" w:color="auto"/>
            </w:tcBorders>
            <w:shd w:val="pct5" w:color="auto" w:fill="F2F2F2" w:themeFill="background1" w:themeFillShade="F2"/>
          </w:tcPr>
          <w:p w14:paraId="628D4DD7" w14:textId="77777777" w:rsidR="00D02C39" w:rsidRPr="002807FC" w:rsidRDefault="007C24A2" w:rsidP="00D908A2">
            <w:pPr>
              <w:spacing w:before="20" w:after="60" w:line="220" w:lineRule="exact"/>
              <w:ind w:right="57"/>
              <w:jc w:val="center"/>
              <w:rPr>
                <w:rFonts w:ascii="Arial" w:eastAsiaTheme="majorEastAsia" w:hAnsi="Arial" w:cs="Arial"/>
                <w:sz w:val="16"/>
                <w:szCs w:val="16"/>
                <w:lang w:val="pt-BR"/>
              </w:rPr>
            </w:pPr>
            <w:r w:rsidRPr="007C24A2">
              <w:rPr>
                <w:rFonts w:ascii="Arial" w:eastAsiaTheme="majorEastAsia" w:hAnsi="Arial" w:cs="Arial"/>
                <w:sz w:val="16"/>
                <w:szCs w:val="16"/>
                <w:lang w:val="pt-BR"/>
              </w:rPr>
              <w:t>Disabled</w:t>
            </w:r>
          </w:p>
        </w:tc>
        <w:tc>
          <w:tcPr>
            <w:tcW w:w="1843" w:type="dxa"/>
            <w:gridSpan w:val="4"/>
            <w:tcBorders>
              <w:top w:val="double" w:sz="4" w:space="0" w:color="auto"/>
              <w:left w:val="single" w:sz="4" w:space="0" w:color="auto"/>
              <w:bottom w:val="single" w:sz="4" w:space="0" w:color="auto"/>
              <w:right w:val="single" w:sz="4" w:space="0" w:color="auto"/>
            </w:tcBorders>
            <w:shd w:val="clear" w:color="auto" w:fill="auto"/>
          </w:tcPr>
          <w:p w14:paraId="61F0185B" w14:textId="77777777" w:rsidR="00D02C39" w:rsidRPr="002807FC" w:rsidRDefault="007C24A2" w:rsidP="00D908A2">
            <w:pPr>
              <w:spacing w:before="20" w:after="60" w:line="220" w:lineRule="exact"/>
              <w:ind w:right="57"/>
              <w:jc w:val="center"/>
              <w:rPr>
                <w:rFonts w:ascii="Arial" w:eastAsiaTheme="majorEastAsia" w:hAnsi="Arial" w:cs="Arial"/>
                <w:sz w:val="16"/>
                <w:szCs w:val="16"/>
                <w:lang w:val="pt-BR"/>
              </w:rPr>
            </w:pPr>
            <w:r w:rsidRPr="007C24A2">
              <w:rPr>
                <w:rFonts w:ascii="Arial" w:eastAsiaTheme="majorEastAsia" w:hAnsi="Arial" w:cs="Arial"/>
                <w:sz w:val="16"/>
                <w:szCs w:val="16"/>
                <w:lang w:val="pt-BR"/>
              </w:rPr>
              <w:t>Enabled</w:t>
            </w:r>
          </w:p>
        </w:tc>
        <w:tc>
          <w:tcPr>
            <w:tcW w:w="284" w:type="dxa"/>
            <w:tcBorders>
              <w:top w:val="nil"/>
              <w:left w:val="single" w:sz="4" w:space="0" w:color="auto"/>
              <w:bottom w:val="nil"/>
              <w:right w:val="nil"/>
            </w:tcBorders>
            <w:shd w:val="clear" w:color="auto" w:fill="auto"/>
          </w:tcPr>
          <w:p w14:paraId="52E34070" w14:textId="77777777" w:rsidR="00D02C39" w:rsidRPr="00E7255B" w:rsidRDefault="00D02C39" w:rsidP="00D908A2">
            <w:pPr>
              <w:spacing w:before="20" w:after="60" w:line="220" w:lineRule="exact"/>
              <w:ind w:right="57"/>
              <w:jc w:val="center"/>
              <w:rPr>
                <w:rFonts w:asciiTheme="minorHAnsi" w:eastAsia="Arial" w:hAnsiTheme="minorHAnsi" w:cs="Arial"/>
                <w:sz w:val="16"/>
                <w:szCs w:val="16"/>
                <w:lang w:val="pt-BR"/>
              </w:rPr>
            </w:pPr>
          </w:p>
        </w:tc>
        <w:tc>
          <w:tcPr>
            <w:tcW w:w="283" w:type="dxa"/>
            <w:tcBorders>
              <w:top w:val="nil"/>
              <w:left w:val="nil"/>
              <w:bottom w:val="nil"/>
              <w:right w:val="single" w:sz="4" w:space="0" w:color="auto"/>
            </w:tcBorders>
            <w:shd w:val="clear" w:color="auto" w:fill="auto"/>
          </w:tcPr>
          <w:p w14:paraId="732BD94F"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353906" w14:paraId="5EBBF085" w14:textId="77777777" w:rsidTr="00353906">
        <w:trPr>
          <w:cantSplit/>
          <w:trHeight w:val="280"/>
        </w:trPr>
        <w:tc>
          <w:tcPr>
            <w:tcW w:w="267" w:type="dxa"/>
            <w:tcBorders>
              <w:top w:val="nil"/>
              <w:left w:val="single" w:sz="4" w:space="0" w:color="auto"/>
              <w:bottom w:val="nil"/>
              <w:right w:val="single" w:sz="4" w:space="0" w:color="auto"/>
            </w:tcBorders>
            <w:shd w:val="clear" w:color="auto" w:fill="auto"/>
          </w:tcPr>
          <w:p w14:paraId="536B3364" w14:textId="77777777" w:rsidR="00D02C39" w:rsidRPr="008D7158" w:rsidRDefault="00D02C39" w:rsidP="00D908A2">
            <w:pPr>
              <w:spacing w:before="20" w:after="60" w:line="220" w:lineRule="exact"/>
              <w:ind w:left="57" w:right="57"/>
              <w:rPr>
                <w:rFonts w:ascii="Arial" w:eastAsia="Arial" w:hAnsi="Arial" w:cs="Arial"/>
                <w:sz w:val="16"/>
                <w:szCs w:val="16"/>
                <w:lang w:val="pt-BR"/>
              </w:rPr>
            </w:pPr>
          </w:p>
        </w:tc>
        <w:tc>
          <w:tcPr>
            <w:tcW w:w="985" w:type="dxa"/>
            <w:vMerge/>
            <w:tcBorders>
              <w:top w:val="single" w:sz="4" w:space="0" w:color="auto"/>
              <w:left w:val="single" w:sz="4" w:space="0" w:color="auto"/>
              <w:bottom w:val="double" w:sz="4" w:space="0" w:color="auto"/>
              <w:right w:val="single" w:sz="4" w:space="0" w:color="auto"/>
            </w:tcBorders>
            <w:shd w:val="clear" w:color="auto" w:fill="auto"/>
          </w:tcPr>
          <w:p w14:paraId="529F773E" w14:textId="77777777" w:rsidR="00D02C39" w:rsidRPr="002807FC" w:rsidRDefault="00D02C39" w:rsidP="00D02C39">
            <w:pPr>
              <w:spacing w:before="20" w:after="60" w:line="220" w:lineRule="exact"/>
              <w:ind w:right="57"/>
              <w:jc w:val="center"/>
              <w:rPr>
                <w:rFonts w:ascii="Arial" w:hAnsi="Arial" w:cs="Arial"/>
                <w:sz w:val="16"/>
                <w:szCs w:val="16"/>
                <w:highlight w:val="yellow"/>
                <w:lang w:val="pt-BR"/>
              </w:rPr>
            </w:pPr>
          </w:p>
        </w:tc>
        <w:tc>
          <w:tcPr>
            <w:tcW w:w="1001" w:type="dxa"/>
            <w:gridSpan w:val="2"/>
            <w:tcBorders>
              <w:top w:val="single" w:sz="4" w:space="0" w:color="auto"/>
              <w:left w:val="single" w:sz="4" w:space="0" w:color="auto"/>
              <w:bottom w:val="double" w:sz="4" w:space="0" w:color="auto"/>
              <w:right w:val="single" w:sz="6" w:space="0" w:color="auto"/>
            </w:tcBorders>
            <w:shd w:val="clear" w:color="auto" w:fill="auto"/>
          </w:tcPr>
          <w:p w14:paraId="4AAE5F4A" w14:textId="77777777" w:rsidR="00D02C39" w:rsidRPr="002807FC" w:rsidRDefault="00D02C39" w:rsidP="00876616">
            <w:pPr>
              <w:spacing w:before="20" w:after="60" w:line="220" w:lineRule="exact"/>
              <w:ind w:left="57" w:right="57"/>
              <w:rPr>
                <w:rFonts w:ascii="Arial" w:hAnsi="Arial" w:cs="Arial"/>
                <w:sz w:val="16"/>
                <w:szCs w:val="16"/>
                <w:lang w:val="pt-BR"/>
              </w:rPr>
            </w:pPr>
            <w:r w:rsidRPr="002807FC">
              <w:rPr>
                <w:rFonts w:ascii="Arial" w:eastAsia="Arial" w:hAnsi="Arial" w:cs="Arial"/>
                <w:sz w:val="16"/>
                <w:szCs w:val="16"/>
                <w:lang w:val="pt-BR"/>
              </w:rPr>
              <w:t>EMS</w:t>
            </w:r>
            <w:r w:rsidR="0082487C" w:rsidRPr="002807FC">
              <w:rPr>
                <w:rFonts w:ascii="Arial" w:eastAsia="Arial" w:hAnsi="Arial" w:cs="Arial"/>
                <w:sz w:val="16"/>
                <w:szCs w:val="16"/>
                <w:lang w:val="pt-BR"/>
              </w:rPr>
              <w:t xml:space="preserve"> </w:t>
            </w:r>
            <w:r w:rsidR="0082487C" w:rsidRPr="002807FC">
              <w:rPr>
                <w:rFonts w:ascii="Arial" w:eastAsia="ＭＳ ゴシック" w:hAnsi="Arial" w:cs="Arial"/>
                <w:sz w:val="16"/>
                <w:szCs w:val="16"/>
              </w:rPr>
              <w:t>control</w:t>
            </w:r>
          </w:p>
        </w:tc>
        <w:tc>
          <w:tcPr>
            <w:tcW w:w="1134" w:type="dxa"/>
            <w:gridSpan w:val="2"/>
            <w:tcBorders>
              <w:top w:val="single" w:sz="4" w:space="0" w:color="auto"/>
              <w:left w:val="single" w:sz="4" w:space="0" w:color="auto"/>
              <w:bottom w:val="double" w:sz="4" w:space="0" w:color="auto"/>
              <w:right w:val="single" w:sz="6" w:space="0" w:color="auto"/>
            </w:tcBorders>
            <w:shd w:val="pct5" w:color="auto" w:fill="F2F2F2" w:themeFill="background1" w:themeFillShade="F2"/>
          </w:tcPr>
          <w:p w14:paraId="1E8A6497" w14:textId="77777777" w:rsidR="00D02C39" w:rsidRPr="002807FC" w:rsidRDefault="007C24A2" w:rsidP="00D908A2">
            <w:pPr>
              <w:spacing w:before="20" w:after="60" w:line="220" w:lineRule="exact"/>
              <w:ind w:right="57"/>
              <w:jc w:val="center"/>
              <w:rPr>
                <w:rFonts w:ascii="Arial" w:eastAsiaTheme="majorEastAsia" w:hAnsi="Arial" w:cs="Arial"/>
                <w:sz w:val="16"/>
                <w:szCs w:val="16"/>
                <w:lang w:val="pt-BR"/>
              </w:rPr>
            </w:pPr>
            <w:r w:rsidRPr="007C24A2">
              <w:rPr>
                <w:rFonts w:ascii="Arial" w:eastAsiaTheme="majorEastAsia" w:hAnsi="Arial" w:cs="Arial"/>
                <w:sz w:val="16"/>
                <w:szCs w:val="16"/>
                <w:lang w:val="pt-BR"/>
              </w:rPr>
              <w:t>Disabled</w:t>
            </w:r>
          </w:p>
        </w:tc>
        <w:tc>
          <w:tcPr>
            <w:tcW w:w="1134" w:type="dxa"/>
            <w:gridSpan w:val="2"/>
            <w:tcBorders>
              <w:top w:val="single" w:sz="4" w:space="0" w:color="auto"/>
              <w:left w:val="single" w:sz="4" w:space="0" w:color="auto"/>
              <w:bottom w:val="double" w:sz="4" w:space="0" w:color="auto"/>
              <w:right w:val="single" w:sz="6" w:space="0" w:color="auto"/>
            </w:tcBorders>
            <w:shd w:val="pct5" w:color="auto" w:fill="F2F2F2" w:themeFill="background1" w:themeFillShade="F2"/>
          </w:tcPr>
          <w:p w14:paraId="3E41AC01" w14:textId="77777777" w:rsidR="00D02C39" w:rsidRPr="002807FC" w:rsidRDefault="007C24A2" w:rsidP="00D908A2">
            <w:pPr>
              <w:spacing w:before="20" w:after="60" w:line="220" w:lineRule="exact"/>
              <w:ind w:right="57"/>
              <w:jc w:val="center"/>
              <w:rPr>
                <w:rFonts w:ascii="Arial" w:eastAsiaTheme="majorEastAsia" w:hAnsi="Arial" w:cs="Arial"/>
                <w:sz w:val="16"/>
                <w:szCs w:val="16"/>
                <w:lang w:val="pt-BR"/>
              </w:rPr>
            </w:pPr>
            <w:r w:rsidRPr="007C24A2">
              <w:rPr>
                <w:rFonts w:ascii="Arial" w:eastAsiaTheme="majorEastAsia" w:hAnsi="Arial" w:cs="Arial"/>
                <w:sz w:val="16"/>
                <w:szCs w:val="16"/>
                <w:lang w:val="pt-BR"/>
              </w:rPr>
              <w:t>Disabled</w:t>
            </w:r>
          </w:p>
        </w:tc>
        <w:tc>
          <w:tcPr>
            <w:tcW w:w="1842" w:type="dxa"/>
            <w:gridSpan w:val="4"/>
            <w:tcBorders>
              <w:top w:val="single" w:sz="4" w:space="0" w:color="auto"/>
              <w:left w:val="single" w:sz="4" w:space="0" w:color="auto"/>
              <w:bottom w:val="double" w:sz="4" w:space="0" w:color="auto"/>
              <w:right w:val="single" w:sz="4" w:space="0" w:color="auto"/>
            </w:tcBorders>
            <w:shd w:val="clear" w:color="auto" w:fill="auto"/>
          </w:tcPr>
          <w:p w14:paraId="78707036" w14:textId="77777777" w:rsidR="00D02C39" w:rsidRPr="002807FC" w:rsidRDefault="007C24A2" w:rsidP="00D908A2">
            <w:pPr>
              <w:spacing w:before="20" w:after="60" w:line="220" w:lineRule="exact"/>
              <w:ind w:right="57"/>
              <w:jc w:val="center"/>
              <w:rPr>
                <w:rFonts w:ascii="Arial" w:eastAsiaTheme="majorEastAsia" w:hAnsi="Arial" w:cs="Arial"/>
                <w:sz w:val="16"/>
                <w:szCs w:val="16"/>
                <w:lang w:val="pt-BR"/>
              </w:rPr>
            </w:pPr>
            <w:r w:rsidRPr="007C24A2">
              <w:rPr>
                <w:rFonts w:ascii="Arial" w:eastAsiaTheme="majorEastAsia" w:hAnsi="Arial" w:cs="Arial"/>
                <w:sz w:val="16"/>
                <w:szCs w:val="16"/>
                <w:lang w:val="pt-BR"/>
              </w:rPr>
              <w:t>Enabled</w:t>
            </w:r>
          </w:p>
        </w:tc>
        <w:tc>
          <w:tcPr>
            <w:tcW w:w="1134" w:type="dxa"/>
            <w:gridSpan w:val="2"/>
            <w:tcBorders>
              <w:top w:val="single" w:sz="4" w:space="0" w:color="auto"/>
              <w:left w:val="single" w:sz="6" w:space="0" w:color="auto"/>
              <w:bottom w:val="double" w:sz="4" w:space="0" w:color="auto"/>
              <w:right w:val="single" w:sz="4" w:space="0" w:color="auto"/>
            </w:tcBorders>
            <w:shd w:val="clear" w:color="auto" w:fill="auto"/>
          </w:tcPr>
          <w:p w14:paraId="0C8DBD42" w14:textId="77777777" w:rsidR="00D02C39" w:rsidRPr="002807FC" w:rsidRDefault="007C24A2" w:rsidP="00D908A2">
            <w:pPr>
              <w:spacing w:before="20" w:after="60" w:line="220" w:lineRule="exact"/>
              <w:ind w:right="57"/>
              <w:jc w:val="center"/>
              <w:rPr>
                <w:rFonts w:ascii="Arial" w:eastAsiaTheme="majorEastAsia" w:hAnsi="Arial" w:cs="Arial"/>
                <w:sz w:val="16"/>
                <w:szCs w:val="16"/>
                <w:lang w:val="pt-BR"/>
              </w:rPr>
            </w:pPr>
            <w:r w:rsidRPr="007C24A2">
              <w:rPr>
                <w:rFonts w:ascii="Arial" w:eastAsiaTheme="majorEastAsia" w:hAnsi="Arial" w:cs="Arial"/>
                <w:sz w:val="16"/>
                <w:szCs w:val="16"/>
                <w:lang w:val="pt-BR"/>
              </w:rPr>
              <w:t>Enabled</w:t>
            </w:r>
          </w:p>
        </w:tc>
        <w:tc>
          <w:tcPr>
            <w:tcW w:w="1843" w:type="dxa"/>
            <w:gridSpan w:val="4"/>
            <w:tcBorders>
              <w:top w:val="single" w:sz="4" w:space="0" w:color="auto"/>
              <w:left w:val="single" w:sz="4" w:space="0" w:color="auto"/>
              <w:bottom w:val="double" w:sz="4" w:space="0" w:color="auto"/>
              <w:right w:val="single" w:sz="4" w:space="0" w:color="auto"/>
            </w:tcBorders>
            <w:shd w:val="pct5" w:color="auto" w:fill="F2F2F2" w:themeFill="background1" w:themeFillShade="F2"/>
          </w:tcPr>
          <w:p w14:paraId="34A24759" w14:textId="77777777" w:rsidR="00D02C39" w:rsidRPr="002807FC" w:rsidRDefault="007C24A2" w:rsidP="00D908A2">
            <w:pPr>
              <w:spacing w:before="20" w:after="60" w:line="220" w:lineRule="exact"/>
              <w:ind w:right="57"/>
              <w:jc w:val="center"/>
              <w:rPr>
                <w:rFonts w:ascii="Arial" w:eastAsiaTheme="majorEastAsia" w:hAnsi="Arial" w:cs="Arial"/>
                <w:sz w:val="16"/>
                <w:szCs w:val="16"/>
                <w:lang w:val="pt-BR"/>
              </w:rPr>
            </w:pPr>
            <w:r w:rsidRPr="007C24A2">
              <w:rPr>
                <w:rFonts w:ascii="Arial" w:eastAsiaTheme="majorEastAsia" w:hAnsi="Arial" w:cs="Arial"/>
                <w:sz w:val="16"/>
                <w:szCs w:val="16"/>
                <w:lang w:val="pt-BR"/>
              </w:rPr>
              <w:t>Disabled</w:t>
            </w:r>
          </w:p>
        </w:tc>
        <w:tc>
          <w:tcPr>
            <w:tcW w:w="284" w:type="dxa"/>
            <w:tcBorders>
              <w:top w:val="nil"/>
              <w:left w:val="single" w:sz="4" w:space="0" w:color="auto"/>
              <w:bottom w:val="nil"/>
              <w:right w:val="nil"/>
            </w:tcBorders>
            <w:shd w:val="clear" w:color="auto" w:fill="auto"/>
          </w:tcPr>
          <w:p w14:paraId="5097E7EA" w14:textId="77777777" w:rsidR="00D02C39" w:rsidRPr="00E7255B" w:rsidRDefault="00D02C39" w:rsidP="00D908A2">
            <w:pPr>
              <w:spacing w:before="20" w:after="60" w:line="220" w:lineRule="exact"/>
              <w:ind w:right="57"/>
              <w:jc w:val="center"/>
              <w:rPr>
                <w:rFonts w:asciiTheme="minorHAnsi" w:hAnsiTheme="minorHAnsi" w:cstheme="majorHAnsi"/>
                <w:sz w:val="16"/>
                <w:szCs w:val="16"/>
                <w:lang w:val="pt-BR"/>
              </w:rPr>
            </w:pPr>
          </w:p>
        </w:tc>
        <w:tc>
          <w:tcPr>
            <w:tcW w:w="283" w:type="dxa"/>
            <w:tcBorders>
              <w:top w:val="nil"/>
              <w:left w:val="nil"/>
              <w:bottom w:val="nil"/>
              <w:right w:val="single" w:sz="4" w:space="0" w:color="auto"/>
            </w:tcBorders>
            <w:shd w:val="clear" w:color="auto" w:fill="auto"/>
          </w:tcPr>
          <w:p w14:paraId="6EA8D9E4"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D02C39" w14:paraId="36E7199C" w14:textId="77777777" w:rsidTr="00353906">
        <w:trPr>
          <w:cantSplit/>
          <w:trHeight w:val="280"/>
        </w:trPr>
        <w:tc>
          <w:tcPr>
            <w:tcW w:w="267" w:type="dxa"/>
            <w:tcBorders>
              <w:top w:val="nil"/>
              <w:left w:val="single" w:sz="4" w:space="0" w:color="auto"/>
              <w:bottom w:val="nil"/>
              <w:right w:val="single" w:sz="4" w:space="0" w:color="auto"/>
            </w:tcBorders>
            <w:shd w:val="clear" w:color="auto" w:fill="auto"/>
          </w:tcPr>
          <w:p w14:paraId="6B06FF59" w14:textId="77777777" w:rsidR="00D02C39" w:rsidRPr="008D7158" w:rsidRDefault="00D02C39" w:rsidP="00D02C39">
            <w:pPr>
              <w:spacing w:before="20" w:after="60" w:line="220" w:lineRule="exact"/>
              <w:ind w:left="57" w:right="57"/>
              <w:rPr>
                <w:rFonts w:ascii="Arial" w:eastAsia="Arial" w:hAnsi="Arial" w:cs="Arial"/>
                <w:sz w:val="16"/>
                <w:szCs w:val="16"/>
                <w:lang w:val="pt-BR"/>
              </w:rPr>
            </w:pPr>
          </w:p>
        </w:tc>
        <w:tc>
          <w:tcPr>
            <w:tcW w:w="985" w:type="dxa"/>
            <w:vMerge w:val="restart"/>
            <w:tcBorders>
              <w:top w:val="double" w:sz="4" w:space="0" w:color="auto"/>
              <w:left w:val="single" w:sz="4" w:space="0" w:color="auto"/>
              <w:bottom w:val="single" w:sz="4" w:space="0" w:color="auto"/>
              <w:right w:val="single" w:sz="4" w:space="0" w:color="auto"/>
            </w:tcBorders>
            <w:shd w:val="clear" w:color="auto" w:fill="auto"/>
          </w:tcPr>
          <w:p w14:paraId="067EDBCB" w14:textId="77777777" w:rsidR="00D02C39" w:rsidRPr="002807FC" w:rsidRDefault="00D02C39" w:rsidP="00876616">
            <w:pPr>
              <w:spacing w:before="20" w:after="60" w:line="220" w:lineRule="exact"/>
              <w:ind w:left="57" w:right="57"/>
              <w:rPr>
                <w:rFonts w:ascii="Arial" w:eastAsia="Arial" w:hAnsi="Arial" w:cs="Arial"/>
                <w:sz w:val="16"/>
                <w:szCs w:val="16"/>
                <w:lang w:val="pt-BR"/>
              </w:rPr>
            </w:pPr>
            <w:r w:rsidRPr="002807FC">
              <w:rPr>
                <w:rFonts w:ascii="Arial" w:eastAsia="Arial" w:hAnsi="Arial" w:cs="Arial"/>
                <w:sz w:val="16"/>
                <w:szCs w:val="16"/>
                <w:lang w:val="pt-BR"/>
              </w:rPr>
              <w:t>CPU</w:t>
            </w:r>
            <w:r w:rsidR="0082487C" w:rsidRPr="002807FC">
              <w:rPr>
                <w:rFonts w:ascii="Arial" w:eastAsia="Arial" w:hAnsi="Arial" w:cs="Arial"/>
                <w:sz w:val="16"/>
                <w:szCs w:val="16"/>
                <w:lang w:val="pt-BR"/>
              </w:rPr>
              <w:t xml:space="preserve"> </w:t>
            </w:r>
            <w:r w:rsidRPr="002807FC">
              <w:rPr>
                <w:rFonts w:ascii="Arial" w:eastAsia="Arial" w:hAnsi="Arial" w:cs="Arial"/>
                <w:sz w:val="16"/>
                <w:szCs w:val="16"/>
                <w:lang w:val="pt-BR"/>
              </w:rPr>
              <w:t>(CA57)</w:t>
            </w:r>
          </w:p>
        </w:tc>
        <w:tc>
          <w:tcPr>
            <w:tcW w:w="1001" w:type="dxa"/>
            <w:gridSpan w:val="2"/>
            <w:tcBorders>
              <w:top w:val="double" w:sz="4" w:space="0" w:color="auto"/>
              <w:left w:val="single" w:sz="4" w:space="0" w:color="auto"/>
              <w:bottom w:val="single" w:sz="4" w:space="0" w:color="auto"/>
              <w:right w:val="single" w:sz="6" w:space="0" w:color="auto"/>
            </w:tcBorders>
            <w:shd w:val="clear" w:color="auto" w:fill="auto"/>
          </w:tcPr>
          <w:p w14:paraId="4BC2A1EF" w14:textId="77777777" w:rsidR="00D02C39" w:rsidRPr="002807FC" w:rsidRDefault="0082487C" w:rsidP="00876616">
            <w:pPr>
              <w:spacing w:before="20" w:after="60" w:line="220" w:lineRule="exact"/>
              <w:ind w:left="57" w:right="57"/>
              <w:rPr>
                <w:rFonts w:ascii="Arial" w:hAnsi="Arial" w:cs="Arial"/>
                <w:sz w:val="16"/>
                <w:szCs w:val="16"/>
                <w:lang w:val="pt-BR"/>
              </w:rPr>
            </w:pPr>
            <w:r w:rsidRPr="007C24A2">
              <w:rPr>
                <w:rFonts w:ascii="Arial" w:hAnsi="Arial" w:cs="Arial"/>
                <w:sz w:val="16"/>
                <w:szCs w:val="16"/>
              </w:rPr>
              <w:t>Number of cores online</w:t>
            </w:r>
          </w:p>
        </w:tc>
        <w:tc>
          <w:tcPr>
            <w:tcW w:w="1134" w:type="dxa"/>
            <w:gridSpan w:val="2"/>
            <w:tcBorders>
              <w:top w:val="double" w:sz="4" w:space="0" w:color="auto"/>
              <w:left w:val="single" w:sz="4" w:space="0" w:color="auto"/>
              <w:bottom w:val="single" w:sz="4" w:space="0" w:color="auto"/>
              <w:right w:val="single" w:sz="6" w:space="0" w:color="auto"/>
            </w:tcBorders>
            <w:shd w:val="clear" w:color="auto" w:fill="auto"/>
          </w:tcPr>
          <w:p w14:paraId="04CB2798" w14:textId="77777777" w:rsidR="00D02C39" w:rsidRPr="002807FC" w:rsidRDefault="009446EE" w:rsidP="0082487C">
            <w:pPr>
              <w:spacing w:before="20" w:after="60" w:line="220" w:lineRule="exact"/>
              <w:ind w:right="57"/>
              <w:jc w:val="center"/>
              <w:rPr>
                <w:rFonts w:ascii="Arial" w:hAnsi="Arial" w:cs="Arial"/>
                <w:sz w:val="16"/>
                <w:szCs w:val="16"/>
                <w:lang w:val="pt-BR"/>
              </w:rPr>
            </w:pPr>
            <w:r w:rsidRPr="002807FC">
              <w:rPr>
                <w:rFonts w:ascii="Arial" w:hAnsi="Arial" w:cs="Arial"/>
                <w:sz w:val="16"/>
                <w:szCs w:val="16"/>
                <w:lang w:val="pt-BR"/>
              </w:rPr>
              <w:t xml:space="preserve">4 </w:t>
            </w:r>
          </w:p>
        </w:tc>
        <w:tc>
          <w:tcPr>
            <w:tcW w:w="1134" w:type="dxa"/>
            <w:gridSpan w:val="2"/>
            <w:tcBorders>
              <w:top w:val="double" w:sz="4" w:space="0" w:color="auto"/>
              <w:left w:val="single" w:sz="4" w:space="0" w:color="auto"/>
              <w:bottom w:val="single" w:sz="4" w:space="0" w:color="auto"/>
              <w:right w:val="single" w:sz="6" w:space="0" w:color="auto"/>
            </w:tcBorders>
            <w:shd w:val="clear" w:color="auto" w:fill="auto"/>
          </w:tcPr>
          <w:p w14:paraId="00BA9690" w14:textId="77777777" w:rsidR="00D02C39" w:rsidRPr="002807FC" w:rsidRDefault="009446EE" w:rsidP="0082487C">
            <w:pPr>
              <w:spacing w:before="20" w:after="60" w:line="220" w:lineRule="exact"/>
              <w:ind w:right="57"/>
              <w:jc w:val="center"/>
              <w:rPr>
                <w:rFonts w:ascii="Arial" w:hAnsi="Arial" w:cs="Arial"/>
                <w:i/>
                <w:sz w:val="16"/>
                <w:szCs w:val="16"/>
                <w:lang w:val="pt-BR"/>
              </w:rPr>
            </w:pPr>
            <w:r w:rsidRPr="002807FC">
              <w:rPr>
                <w:rFonts w:ascii="Arial" w:hAnsi="Arial" w:cs="Arial"/>
                <w:i/>
                <w:sz w:val="16"/>
                <w:szCs w:val="16"/>
                <w:lang w:val="pt-BR"/>
              </w:rPr>
              <w:t xml:space="preserve">4 </w:t>
            </w:r>
          </w:p>
        </w:tc>
        <w:tc>
          <w:tcPr>
            <w:tcW w:w="1842" w:type="dxa"/>
            <w:gridSpan w:val="4"/>
            <w:tcBorders>
              <w:top w:val="double" w:sz="4" w:space="0" w:color="auto"/>
              <w:left w:val="single" w:sz="4" w:space="0" w:color="auto"/>
              <w:bottom w:val="single" w:sz="4" w:space="0" w:color="auto"/>
              <w:right w:val="single" w:sz="4" w:space="0" w:color="auto"/>
            </w:tcBorders>
            <w:shd w:val="clear" w:color="auto" w:fill="auto"/>
          </w:tcPr>
          <w:p w14:paraId="112EC977" w14:textId="77777777" w:rsidR="00D02C39" w:rsidRPr="002807FC" w:rsidRDefault="009446EE" w:rsidP="0082487C">
            <w:pPr>
              <w:spacing w:before="20" w:after="60" w:line="220" w:lineRule="exact"/>
              <w:ind w:right="57"/>
              <w:jc w:val="center"/>
              <w:rPr>
                <w:rFonts w:ascii="Arial" w:hAnsi="Arial" w:cs="Arial"/>
                <w:sz w:val="16"/>
                <w:szCs w:val="16"/>
                <w:u w:val="single"/>
                <w:lang w:val="pt-BR"/>
              </w:rPr>
            </w:pPr>
            <w:r w:rsidRPr="002807FC">
              <w:rPr>
                <w:rFonts w:ascii="Arial" w:hAnsi="Arial" w:cs="Arial"/>
                <w:sz w:val="16"/>
                <w:szCs w:val="16"/>
                <w:u w:val="single"/>
                <w:lang w:val="pt-BR"/>
              </w:rPr>
              <w:t>1</w:t>
            </w:r>
          </w:p>
        </w:tc>
        <w:tc>
          <w:tcPr>
            <w:tcW w:w="1134" w:type="dxa"/>
            <w:gridSpan w:val="2"/>
            <w:tcBorders>
              <w:top w:val="double" w:sz="4" w:space="0" w:color="auto"/>
              <w:left w:val="single" w:sz="6" w:space="0" w:color="auto"/>
              <w:bottom w:val="single" w:sz="4" w:space="0" w:color="auto"/>
              <w:right w:val="single" w:sz="4" w:space="0" w:color="auto"/>
            </w:tcBorders>
            <w:shd w:val="clear" w:color="auto" w:fill="auto"/>
          </w:tcPr>
          <w:p w14:paraId="4AF381B8" w14:textId="77777777" w:rsidR="00D02C39" w:rsidRPr="002807FC" w:rsidRDefault="009446EE" w:rsidP="0082487C">
            <w:pPr>
              <w:spacing w:before="20" w:after="60" w:line="220" w:lineRule="exact"/>
              <w:ind w:right="57"/>
              <w:jc w:val="center"/>
              <w:rPr>
                <w:rFonts w:ascii="Arial" w:hAnsi="Arial" w:cs="Arial"/>
                <w:sz w:val="16"/>
                <w:szCs w:val="16"/>
                <w:u w:val="single"/>
                <w:lang w:val="pt-BR"/>
              </w:rPr>
            </w:pPr>
            <w:r w:rsidRPr="002807FC">
              <w:rPr>
                <w:rFonts w:ascii="Arial" w:hAnsi="Arial" w:cs="Arial"/>
                <w:sz w:val="16"/>
                <w:szCs w:val="16"/>
                <w:u w:val="single"/>
                <w:lang w:val="pt-BR"/>
              </w:rPr>
              <w:t>1</w:t>
            </w:r>
          </w:p>
        </w:tc>
        <w:tc>
          <w:tcPr>
            <w:tcW w:w="1843" w:type="dxa"/>
            <w:gridSpan w:val="4"/>
            <w:tcBorders>
              <w:top w:val="double" w:sz="4" w:space="0" w:color="auto"/>
              <w:left w:val="single" w:sz="4" w:space="0" w:color="auto"/>
              <w:bottom w:val="single" w:sz="4" w:space="0" w:color="auto"/>
              <w:right w:val="single" w:sz="4" w:space="0" w:color="auto"/>
            </w:tcBorders>
            <w:shd w:val="clear" w:color="auto" w:fill="auto"/>
          </w:tcPr>
          <w:p w14:paraId="7AC44A9E" w14:textId="77777777" w:rsidR="00D02C39" w:rsidRPr="002807FC" w:rsidRDefault="009446EE" w:rsidP="0005506A">
            <w:pPr>
              <w:spacing w:before="20" w:after="60" w:line="220" w:lineRule="exact"/>
              <w:ind w:right="57"/>
              <w:jc w:val="center"/>
              <w:rPr>
                <w:rFonts w:ascii="Arial" w:hAnsi="Arial" w:cs="Arial"/>
                <w:i/>
                <w:sz w:val="16"/>
                <w:szCs w:val="16"/>
                <w:lang w:val="pt-BR"/>
              </w:rPr>
            </w:pPr>
            <w:r w:rsidRPr="002807FC">
              <w:rPr>
                <w:rFonts w:ascii="Arial" w:hAnsi="Arial" w:cs="Arial"/>
                <w:i/>
                <w:sz w:val="16"/>
                <w:szCs w:val="16"/>
                <w:lang w:val="pt-BR"/>
              </w:rPr>
              <w:t>4</w:t>
            </w:r>
          </w:p>
        </w:tc>
        <w:tc>
          <w:tcPr>
            <w:tcW w:w="284" w:type="dxa"/>
            <w:tcBorders>
              <w:top w:val="nil"/>
              <w:left w:val="single" w:sz="4" w:space="0" w:color="auto"/>
              <w:bottom w:val="nil"/>
              <w:right w:val="nil"/>
            </w:tcBorders>
            <w:shd w:val="clear" w:color="auto" w:fill="auto"/>
          </w:tcPr>
          <w:p w14:paraId="576F7E97" w14:textId="77777777" w:rsidR="00D02C39" w:rsidRPr="00E7255B" w:rsidRDefault="00D02C39" w:rsidP="00D908A2">
            <w:pPr>
              <w:spacing w:before="20" w:after="60" w:line="220" w:lineRule="exact"/>
              <w:ind w:right="57"/>
              <w:jc w:val="center"/>
              <w:rPr>
                <w:rFonts w:asciiTheme="minorHAnsi" w:hAnsiTheme="minorHAnsi" w:cstheme="majorHAnsi"/>
                <w:sz w:val="16"/>
                <w:szCs w:val="16"/>
                <w:lang w:val="pt-BR"/>
              </w:rPr>
            </w:pPr>
          </w:p>
        </w:tc>
        <w:tc>
          <w:tcPr>
            <w:tcW w:w="283" w:type="dxa"/>
            <w:tcBorders>
              <w:top w:val="nil"/>
              <w:left w:val="nil"/>
              <w:bottom w:val="nil"/>
              <w:right w:val="single" w:sz="4" w:space="0" w:color="auto"/>
            </w:tcBorders>
            <w:shd w:val="clear" w:color="auto" w:fill="auto"/>
          </w:tcPr>
          <w:p w14:paraId="6B5855F9" w14:textId="77777777" w:rsidR="00D02C39" w:rsidRPr="008D7158" w:rsidRDefault="00D02C39" w:rsidP="00D02C39">
            <w:pPr>
              <w:spacing w:before="20" w:after="60" w:line="220" w:lineRule="exact"/>
              <w:ind w:left="57" w:right="57"/>
              <w:rPr>
                <w:rFonts w:ascii="Arial" w:eastAsia="Arial" w:hAnsi="Arial" w:cs="Arial"/>
                <w:color w:val="FF0000"/>
                <w:sz w:val="16"/>
                <w:szCs w:val="16"/>
                <w:lang w:val="pt-BR"/>
              </w:rPr>
            </w:pPr>
          </w:p>
        </w:tc>
      </w:tr>
      <w:tr w:rsidR="00D02C39" w14:paraId="5E8F7718" w14:textId="77777777" w:rsidTr="00353906">
        <w:trPr>
          <w:cantSplit/>
          <w:trHeight w:val="280"/>
        </w:trPr>
        <w:tc>
          <w:tcPr>
            <w:tcW w:w="267" w:type="dxa"/>
            <w:tcBorders>
              <w:top w:val="nil"/>
              <w:left w:val="single" w:sz="4" w:space="0" w:color="auto"/>
              <w:bottom w:val="nil"/>
              <w:right w:val="single" w:sz="4" w:space="0" w:color="auto"/>
            </w:tcBorders>
            <w:shd w:val="clear" w:color="auto" w:fill="auto"/>
          </w:tcPr>
          <w:p w14:paraId="5ACE3BBB" w14:textId="77777777" w:rsidR="00D02C39" w:rsidRPr="008D7158" w:rsidRDefault="00D02C39" w:rsidP="00D02C39">
            <w:pPr>
              <w:spacing w:before="20" w:after="60" w:line="220" w:lineRule="exact"/>
              <w:ind w:left="57" w:right="57"/>
              <w:rPr>
                <w:rFonts w:ascii="Arial" w:eastAsia="Arial" w:hAnsi="Arial" w:cs="Arial"/>
                <w:sz w:val="16"/>
                <w:szCs w:val="16"/>
                <w:lang w:val="pt-BR"/>
              </w:rPr>
            </w:pPr>
          </w:p>
        </w:tc>
        <w:tc>
          <w:tcPr>
            <w:tcW w:w="985" w:type="dxa"/>
            <w:vMerge/>
            <w:tcBorders>
              <w:top w:val="single" w:sz="4" w:space="0" w:color="auto"/>
              <w:left w:val="single" w:sz="4" w:space="0" w:color="auto"/>
              <w:bottom w:val="double" w:sz="4" w:space="0" w:color="auto"/>
              <w:right w:val="single" w:sz="4" w:space="0" w:color="auto"/>
            </w:tcBorders>
            <w:shd w:val="clear" w:color="auto" w:fill="auto"/>
          </w:tcPr>
          <w:p w14:paraId="34D64868" w14:textId="77777777" w:rsidR="00D02C39" w:rsidRPr="002807FC" w:rsidRDefault="00D02C39" w:rsidP="00D02C39">
            <w:pPr>
              <w:spacing w:before="20" w:after="60" w:line="220" w:lineRule="exact"/>
              <w:ind w:right="57"/>
              <w:jc w:val="center"/>
              <w:rPr>
                <w:rFonts w:ascii="Arial" w:hAnsi="Arial" w:cs="Arial"/>
                <w:sz w:val="16"/>
                <w:szCs w:val="16"/>
                <w:lang w:val="pt-BR"/>
              </w:rPr>
            </w:pPr>
          </w:p>
        </w:tc>
        <w:tc>
          <w:tcPr>
            <w:tcW w:w="1001" w:type="dxa"/>
            <w:gridSpan w:val="2"/>
            <w:tcBorders>
              <w:top w:val="single" w:sz="4" w:space="0" w:color="auto"/>
              <w:left w:val="single" w:sz="4" w:space="0" w:color="auto"/>
              <w:bottom w:val="double" w:sz="4" w:space="0" w:color="auto"/>
              <w:right w:val="single" w:sz="6" w:space="0" w:color="auto"/>
            </w:tcBorders>
            <w:shd w:val="clear" w:color="auto" w:fill="auto"/>
          </w:tcPr>
          <w:p w14:paraId="1BA47E99" w14:textId="77777777" w:rsidR="00D02C39" w:rsidRPr="002807FC" w:rsidRDefault="0082487C" w:rsidP="00876616">
            <w:pPr>
              <w:spacing w:before="20" w:after="60" w:line="220" w:lineRule="exact"/>
              <w:ind w:left="57" w:right="57"/>
              <w:rPr>
                <w:rFonts w:ascii="Arial" w:eastAsiaTheme="minorEastAsia" w:hAnsi="Arial" w:cs="Arial"/>
                <w:sz w:val="16"/>
                <w:szCs w:val="16"/>
                <w:lang w:val="pt-BR"/>
              </w:rPr>
            </w:pPr>
            <w:r w:rsidRPr="002807FC">
              <w:rPr>
                <w:rFonts w:ascii="Arial" w:eastAsiaTheme="minorEastAsia" w:hAnsi="Arial" w:cs="Arial"/>
                <w:sz w:val="16"/>
                <w:szCs w:val="16"/>
                <w:lang w:val="pt-BR"/>
              </w:rPr>
              <w:t>Operating frequency</w:t>
            </w:r>
          </w:p>
        </w:tc>
        <w:tc>
          <w:tcPr>
            <w:tcW w:w="1134" w:type="dxa"/>
            <w:gridSpan w:val="2"/>
            <w:tcBorders>
              <w:top w:val="single" w:sz="4" w:space="0" w:color="auto"/>
              <w:left w:val="single" w:sz="4" w:space="0" w:color="auto"/>
              <w:bottom w:val="double" w:sz="4" w:space="0" w:color="auto"/>
              <w:right w:val="single" w:sz="6" w:space="0" w:color="auto"/>
            </w:tcBorders>
            <w:shd w:val="clear" w:color="auto" w:fill="auto"/>
          </w:tcPr>
          <w:p w14:paraId="10996BA2" w14:textId="77777777" w:rsidR="00D02C39" w:rsidRPr="002807FC" w:rsidRDefault="009446EE" w:rsidP="0005506A">
            <w:pPr>
              <w:spacing w:before="20" w:after="60" w:line="220" w:lineRule="exact"/>
              <w:ind w:right="57"/>
              <w:jc w:val="center"/>
              <w:rPr>
                <w:rFonts w:ascii="Arial" w:hAnsi="Arial" w:cs="Arial"/>
                <w:sz w:val="16"/>
                <w:szCs w:val="16"/>
                <w:lang w:val="pt-BR"/>
              </w:rPr>
            </w:pPr>
            <w:r w:rsidRPr="002807FC">
              <w:rPr>
                <w:rFonts w:ascii="Arial" w:hAnsi="Arial" w:cs="Arial"/>
                <w:sz w:val="16"/>
                <w:szCs w:val="16"/>
                <w:lang w:val="pt-BR"/>
              </w:rPr>
              <w:t>1.7</w:t>
            </w:r>
            <w:r w:rsidR="002B1B9E">
              <w:rPr>
                <w:rFonts w:ascii="Arial" w:hAnsi="Arial" w:cs="Arial"/>
                <w:sz w:val="16"/>
                <w:szCs w:val="16"/>
                <w:lang w:val="pt-BR"/>
              </w:rPr>
              <w:t xml:space="preserve"> G</w:t>
            </w:r>
            <w:r w:rsidRPr="002807FC">
              <w:rPr>
                <w:rFonts w:ascii="Arial" w:hAnsi="Arial" w:cs="Arial"/>
                <w:sz w:val="16"/>
                <w:szCs w:val="16"/>
                <w:lang w:val="pt-BR"/>
              </w:rPr>
              <w:t>Hz</w:t>
            </w:r>
          </w:p>
        </w:tc>
        <w:tc>
          <w:tcPr>
            <w:tcW w:w="1134" w:type="dxa"/>
            <w:gridSpan w:val="2"/>
            <w:tcBorders>
              <w:top w:val="single" w:sz="4" w:space="0" w:color="auto"/>
              <w:left w:val="single" w:sz="4" w:space="0" w:color="auto"/>
              <w:bottom w:val="double" w:sz="4" w:space="0" w:color="auto"/>
              <w:right w:val="single" w:sz="6" w:space="0" w:color="auto"/>
            </w:tcBorders>
            <w:shd w:val="clear" w:color="auto" w:fill="auto"/>
          </w:tcPr>
          <w:p w14:paraId="68C2D43B" w14:textId="77777777" w:rsidR="00D02C39" w:rsidRPr="002807FC" w:rsidRDefault="009446EE" w:rsidP="0005506A">
            <w:pPr>
              <w:spacing w:before="20" w:after="60" w:line="220" w:lineRule="exact"/>
              <w:ind w:right="57"/>
              <w:jc w:val="center"/>
              <w:rPr>
                <w:rFonts w:ascii="Arial" w:hAnsi="Arial" w:cs="Arial"/>
                <w:i/>
                <w:sz w:val="16"/>
                <w:szCs w:val="16"/>
                <w:lang w:val="pt-BR"/>
              </w:rPr>
            </w:pPr>
            <w:r w:rsidRPr="002807FC">
              <w:rPr>
                <w:rFonts w:ascii="Arial" w:hAnsi="Arial" w:cs="Arial"/>
                <w:i/>
                <w:sz w:val="16"/>
                <w:szCs w:val="16"/>
                <w:lang w:val="pt-BR"/>
              </w:rPr>
              <w:t>0.5</w:t>
            </w:r>
            <w:r w:rsidR="0005506A" w:rsidRPr="002807FC">
              <w:rPr>
                <w:rFonts w:ascii="Arial" w:hAnsi="Arial" w:cs="Arial"/>
                <w:i/>
                <w:sz w:val="16"/>
                <w:szCs w:val="16"/>
                <w:lang w:val="pt-BR"/>
              </w:rPr>
              <w:t xml:space="preserve"> to </w:t>
            </w:r>
            <w:r w:rsidRPr="002807FC">
              <w:rPr>
                <w:rFonts w:ascii="Arial" w:hAnsi="Arial" w:cs="Arial"/>
                <w:i/>
                <w:sz w:val="16"/>
                <w:szCs w:val="16"/>
                <w:lang w:val="pt-BR"/>
              </w:rPr>
              <w:t>1.7GHz</w:t>
            </w:r>
          </w:p>
        </w:tc>
        <w:tc>
          <w:tcPr>
            <w:tcW w:w="1842" w:type="dxa"/>
            <w:gridSpan w:val="4"/>
            <w:tcBorders>
              <w:top w:val="single" w:sz="4" w:space="0" w:color="auto"/>
              <w:left w:val="single" w:sz="4" w:space="0" w:color="auto"/>
              <w:bottom w:val="double" w:sz="4" w:space="0" w:color="auto"/>
              <w:right w:val="single" w:sz="4" w:space="0" w:color="auto"/>
            </w:tcBorders>
            <w:shd w:val="clear" w:color="auto" w:fill="auto"/>
          </w:tcPr>
          <w:p w14:paraId="1554C5FC" w14:textId="77777777" w:rsidR="00D02C39" w:rsidRPr="002807FC" w:rsidRDefault="009446EE" w:rsidP="009446EE">
            <w:pPr>
              <w:spacing w:before="20" w:after="60" w:line="220" w:lineRule="exact"/>
              <w:ind w:right="57"/>
              <w:jc w:val="center"/>
              <w:rPr>
                <w:rFonts w:ascii="Arial" w:hAnsi="Arial" w:cs="Arial"/>
                <w:sz w:val="16"/>
                <w:szCs w:val="16"/>
                <w:u w:val="single"/>
                <w:lang w:val="pt-BR"/>
              </w:rPr>
            </w:pPr>
            <w:r w:rsidRPr="002807FC">
              <w:rPr>
                <w:rFonts w:ascii="Arial" w:hAnsi="Arial" w:cs="Arial"/>
                <w:sz w:val="16"/>
                <w:szCs w:val="16"/>
                <w:u w:val="single"/>
                <w:lang w:val="pt-BR"/>
              </w:rPr>
              <w:t>0.5</w:t>
            </w:r>
            <w:r w:rsidR="0005506A" w:rsidRPr="002807FC">
              <w:rPr>
                <w:rFonts w:ascii="Arial" w:hAnsi="Arial" w:cs="Arial"/>
                <w:sz w:val="16"/>
                <w:szCs w:val="16"/>
                <w:u w:val="single"/>
                <w:lang w:val="pt-BR"/>
              </w:rPr>
              <w:t xml:space="preserve"> </w:t>
            </w:r>
            <w:r w:rsidRPr="002807FC">
              <w:rPr>
                <w:rFonts w:ascii="Arial" w:hAnsi="Arial" w:cs="Arial"/>
                <w:sz w:val="16"/>
                <w:szCs w:val="16"/>
                <w:u w:val="single"/>
                <w:lang w:val="pt-BR"/>
              </w:rPr>
              <w:t>GHz</w:t>
            </w:r>
          </w:p>
        </w:tc>
        <w:tc>
          <w:tcPr>
            <w:tcW w:w="1134" w:type="dxa"/>
            <w:gridSpan w:val="2"/>
            <w:tcBorders>
              <w:top w:val="single" w:sz="4" w:space="0" w:color="auto"/>
              <w:left w:val="single" w:sz="6" w:space="0" w:color="auto"/>
              <w:bottom w:val="double" w:sz="4" w:space="0" w:color="auto"/>
              <w:right w:val="single" w:sz="4" w:space="0" w:color="auto"/>
            </w:tcBorders>
            <w:shd w:val="clear" w:color="auto" w:fill="auto"/>
          </w:tcPr>
          <w:p w14:paraId="703C1342" w14:textId="77777777" w:rsidR="00D02C39" w:rsidRPr="002807FC" w:rsidRDefault="009446EE" w:rsidP="009446EE">
            <w:pPr>
              <w:spacing w:before="20" w:after="60" w:line="220" w:lineRule="exact"/>
              <w:ind w:right="57"/>
              <w:jc w:val="center"/>
              <w:rPr>
                <w:rFonts w:ascii="Arial" w:hAnsi="Arial" w:cs="Arial"/>
                <w:sz w:val="16"/>
                <w:szCs w:val="16"/>
                <w:u w:val="single"/>
                <w:lang w:val="pt-BR"/>
              </w:rPr>
            </w:pPr>
            <w:r w:rsidRPr="002807FC">
              <w:rPr>
                <w:rFonts w:ascii="Arial" w:hAnsi="Arial" w:cs="Arial"/>
                <w:sz w:val="16"/>
                <w:szCs w:val="16"/>
                <w:u w:val="single"/>
                <w:lang w:val="pt-BR"/>
              </w:rPr>
              <w:t>0.5</w:t>
            </w:r>
            <w:r w:rsidR="0005506A" w:rsidRPr="002807FC">
              <w:rPr>
                <w:rFonts w:ascii="Arial" w:hAnsi="Arial" w:cs="Arial"/>
                <w:sz w:val="16"/>
                <w:szCs w:val="16"/>
                <w:u w:val="single"/>
                <w:lang w:val="pt-BR"/>
              </w:rPr>
              <w:t xml:space="preserve"> </w:t>
            </w:r>
            <w:r w:rsidRPr="002807FC">
              <w:rPr>
                <w:rFonts w:ascii="Arial" w:hAnsi="Arial" w:cs="Arial"/>
                <w:sz w:val="16"/>
                <w:szCs w:val="16"/>
                <w:u w:val="single"/>
                <w:lang w:val="pt-BR"/>
              </w:rPr>
              <w:t>GHz</w:t>
            </w:r>
          </w:p>
        </w:tc>
        <w:tc>
          <w:tcPr>
            <w:tcW w:w="1843" w:type="dxa"/>
            <w:gridSpan w:val="4"/>
            <w:tcBorders>
              <w:top w:val="single" w:sz="4" w:space="0" w:color="auto"/>
              <w:left w:val="single" w:sz="4" w:space="0" w:color="auto"/>
              <w:bottom w:val="double" w:sz="4" w:space="0" w:color="auto"/>
              <w:right w:val="single" w:sz="4" w:space="0" w:color="auto"/>
            </w:tcBorders>
            <w:shd w:val="clear" w:color="auto" w:fill="auto"/>
          </w:tcPr>
          <w:p w14:paraId="4BBBCC74" w14:textId="77777777" w:rsidR="00D02C39" w:rsidRPr="002807FC" w:rsidRDefault="009446EE" w:rsidP="0005506A">
            <w:pPr>
              <w:spacing w:before="20" w:after="60" w:line="220" w:lineRule="exact"/>
              <w:ind w:right="57"/>
              <w:jc w:val="center"/>
              <w:rPr>
                <w:rFonts w:ascii="Arial" w:hAnsi="Arial" w:cs="Arial"/>
                <w:i/>
                <w:sz w:val="16"/>
                <w:szCs w:val="16"/>
                <w:lang w:val="pt-BR"/>
              </w:rPr>
            </w:pPr>
            <w:r w:rsidRPr="002807FC">
              <w:rPr>
                <w:rFonts w:ascii="Arial" w:hAnsi="Arial" w:cs="Arial"/>
                <w:i/>
                <w:sz w:val="16"/>
                <w:szCs w:val="16"/>
                <w:lang w:val="pt-BR"/>
              </w:rPr>
              <w:t>0.5</w:t>
            </w:r>
            <w:r w:rsidR="0005506A" w:rsidRPr="002807FC">
              <w:rPr>
                <w:rFonts w:ascii="Arial" w:hAnsi="Arial" w:cs="Arial"/>
                <w:i/>
                <w:sz w:val="16"/>
                <w:szCs w:val="16"/>
                <w:lang w:val="pt-BR"/>
              </w:rPr>
              <w:t xml:space="preserve"> to </w:t>
            </w:r>
            <w:r w:rsidRPr="002807FC">
              <w:rPr>
                <w:rFonts w:ascii="Arial" w:hAnsi="Arial" w:cs="Arial"/>
                <w:i/>
                <w:sz w:val="16"/>
                <w:szCs w:val="16"/>
                <w:lang w:val="pt-BR"/>
              </w:rPr>
              <w:t>1.7GHz</w:t>
            </w:r>
          </w:p>
        </w:tc>
        <w:tc>
          <w:tcPr>
            <w:tcW w:w="284" w:type="dxa"/>
            <w:tcBorders>
              <w:top w:val="nil"/>
              <w:left w:val="single" w:sz="4" w:space="0" w:color="auto"/>
              <w:bottom w:val="nil"/>
              <w:right w:val="nil"/>
            </w:tcBorders>
            <w:shd w:val="clear" w:color="auto" w:fill="auto"/>
          </w:tcPr>
          <w:p w14:paraId="7E9F532E" w14:textId="77777777" w:rsidR="00D02C39" w:rsidRPr="00E7255B" w:rsidRDefault="00D02C39" w:rsidP="00D908A2">
            <w:pPr>
              <w:spacing w:before="20" w:after="60" w:line="220" w:lineRule="exact"/>
              <w:ind w:right="57"/>
              <w:jc w:val="center"/>
              <w:rPr>
                <w:rFonts w:asciiTheme="minorHAnsi" w:hAnsiTheme="minorHAnsi" w:cstheme="majorHAnsi"/>
                <w:sz w:val="16"/>
                <w:szCs w:val="16"/>
                <w:lang w:val="pt-BR"/>
              </w:rPr>
            </w:pPr>
          </w:p>
        </w:tc>
        <w:tc>
          <w:tcPr>
            <w:tcW w:w="283" w:type="dxa"/>
            <w:tcBorders>
              <w:top w:val="nil"/>
              <w:left w:val="nil"/>
              <w:bottom w:val="nil"/>
              <w:right w:val="single" w:sz="4" w:space="0" w:color="auto"/>
            </w:tcBorders>
            <w:shd w:val="clear" w:color="auto" w:fill="auto"/>
          </w:tcPr>
          <w:p w14:paraId="41471222" w14:textId="77777777" w:rsidR="00D02C39" w:rsidRPr="008D7158" w:rsidRDefault="00D02C39" w:rsidP="00D02C39">
            <w:pPr>
              <w:spacing w:before="20" w:after="60" w:line="220" w:lineRule="exact"/>
              <w:ind w:left="57" w:right="57"/>
              <w:rPr>
                <w:rFonts w:ascii="Arial" w:eastAsia="Arial" w:hAnsi="Arial" w:cs="Arial"/>
                <w:color w:val="FF0000"/>
                <w:sz w:val="16"/>
                <w:szCs w:val="16"/>
                <w:lang w:val="pt-BR"/>
              </w:rPr>
            </w:pPr>
          </w:p>
        </w:tc>
      </w:tr>
      <w:tr w:rsidR="00D02C39" w14:paraId="00C60625" w14:textId="77777777" w:rsidTr="00353906">
        <w:trPr>
          <w:cantSplit/>
          <w:trHeight w:val="280"/>
        </w:trPr>
        <w:tc>
          <w:tcPr>
            <w:tcW w:w="267" w:type="dxa"/>
            <w:tcBorders>
              <w:top w:val="nil"/>
              <w:left w:val="single" w:sz="4" w:space="0" w:color="auto"/>
              <w:bottom w:val="nil"/>
              <w:right w:val="single" w:sz="4" w:space="0" w:color="auto"/>
            </w:tcBorders>
            <w:shd w:val="clear" w:color="auto" w:fill="auto"/>
          </w:tcPr>
          <w:p w14:paraId="40D8BE44" w14:textId="77777777" w:rsidR="00D02C39" w:rsidRPr="008D7158" w:rsidRDefault="00D02C39" w:rsidP="00D908A2">
            <w:pPr>
              <w:spacing w:before="20" w:after="60" w:line="220" w:lineRule="exact"/>
              <w:ind w:left="57" w:right="57"/>
              <w:rPr>
                <w:rFonts w:ascii="Arial" w:eastAsia="Arial" w:hAnsi="Arial" w:cs="Arial"/>
                <w:sz w:val="16"/>
                <w:szCs w:val="16"/>
                <w:lang w:val="pt-BR"/>
              </w:rPr>
            </w:pPr>
          </w:p>
        </w:tc>
        <w:tc>
          <w:tcPr>
            <w:tcW w:w="985" w:type="dxa"/>
            <w:vMerge w:val="restart"/>
            <w:tcBorders>
              <w:top w:val="double" w:sz="4" w:space="0" w:color="auto"/>
              <w:left w:val="single" w:sz="4" w:space="0" w:color="auto"/>
              <w:bottom w:val="single" w:sz="4" w:space="0" w:color="auto"/>
              <w:right w:val="single" w:sz="4" w:space="0" w:color="auto"/>
            </w:tcBorders>
            <w:shd w:val="clear" w:color="auto" w:fill="auto"/>
          </w:tcPr>
          <w:p w14:paraId="56081BC8" w14:textId="77777777" w:rsidR="00D02C39" w:rsidRPr="002807FC" w:rsidRDefault="00D02C39" w:rsidP="00876616">
            <w:pPr>
              <w:spacing w:before="20" w:after="60" w:line="220" w:lineRule="exact"/>
              <w:ind w:left="57" w:right="57"/>
              <w:rPr>
                <w:rFonts w:ascii="Arial" w:hAnsi="Arial" w:cs="Arial"/>
                <w:sz w:val="16"/>
                <w:szCs w:val="16"/>
                <w:lang w:val="pt-BR"/>
              </w:rPr>
            </w:pPr>
            <w:r w:rsidRPr="002807FC">
              <w:rPr>
                <w:rFonts w:ascii="Arial" w:hAnsi="Arial" w:cs="Arial"/>
                <w:sz w:val="16"/>
                <w:szCs w:val="16"/>
                <w:lang w:val="pt-BR"/>
              </w:rPr>
              <w:t>GPU</w:t>
            </w:r>
          </w:p>
        </w:tc>
        <w:tc>
          <w:tcPr>
            <w:tcW w:w="1001" w:type="dxa"/>
            <w:gridSpan w:val="2"/>
            <w:tcBorders>
              <w:top w:val="double" w:sz="4" w:space="0" w:color="auto"/>
              <w:left w:val="single" w:sz="4" w:space="0" w:color="auto"/>
              <w:bottom w:val="single" w:sz="4" w:space="0" w:color="auto"/>
              <w:right w:val="single" w:sz="6" w:space="0" w:color="auto"/>
            </w:tcBorders>
            <w:shd w:val="clear" w:color="auto" w:fill="auto"/>
          </w:tcPr>
          <w:p w14:paraId="101EA2C6" w14:textId="77777777" w:rsidR="00D02C39" w:rsidRPr="002807FC" w:rsidRDefault="007C24A2" w:rsidP="00876616">
            <w:pPr>
              <w:spacing w:before="20" w:after="60" w:line="220" w:lineRule="exact"/>
              <w:ind w:left="57" w:right="57"/>
              <w:rPr>
                <w:rFonts w:ascii="Arial" w:hAnsi="Arial" w:cs="Arial"/>
                <w:sz w:val="16"/>
                <w:szCs w:val="16"/>
                <w:highlight w:val="yellow"/>
                <w:lang w:val="pt-BR"/>
              </w:rPr>
            </w:pPr>
            <w:r w:rsidRPr="007C24A2">
              <w:rPr>
                <w:rFonts w:ascii="Arial" w:eastAsia="Arial" w:hAnsi="Arial" w:cs="Arial"/>
                <w:sz w:val="16"/>
                <w:szCs w:val="16"/>
                <w:lang w:val="pt-BR"/>
              </w:rPr>
              <w:t>Number of shading clusters</w:t>
            </w:r>
          </w:p>
        </w:tc>
        <w:tc>
          <w:tcPr>
            <w:tcW w:w="1134" w:type="dxa"/>
            <w:gridSpan w:val="2"/>
            <w:tcBorders>
              <w:top w:val="double" w:sz="4" w:space="0" w:color="auto"/>
              <w:left w:val="single" w:sz="4" w:space="0" w:color="auto"/>
              <w:bottom w:val="single" w:sz="4" w:space="0" w:color="auto"/>
              <w:right w:val="single" w:sz="6" w:space="0" w:color="auto"/>
            </w:tcBorders>
            <w:shd w:val="clear" w:color="auto" w:fill="auto"/>
          </w:tcPr>
          <w:p w14:paraId="0257349D" w14:textId="77777777" w:rsidR="00D02C39" w:rsidRPr="007C24A2" w:rsidRDefault="007C24A2" w:rsidP="009446EE">
            <w:pPr>
              <w:spacing w:before="20" w:after="60" w:line="220" w:lineRule="exact"/>
              <w:ind w:right="57"/>
              <w:jc w:val="center"/>
              <w:rPr>
                <w:rFonts w:ascii="Arial" w:hAnsi="Arial" w:cs="Arial"/>
                <w:sz w:val="16"/>
                <w:szCs w:val="16"/>
                <w:lang w:val="pt-BR"/>
              </w:rPr>
            </w:pPr>
            <w:r w:rsidRPr="007C24A2">
              <w:rPr>
                <w:rFonts w:ascii="Arial" w:hAnsi="Arial" w:cs="Arial"/>
                <w:sz w:val="16"/>
                <w:szCs w:val="16"/>
                <w:lang w:val="pt-BR"/>
              </w:rPr>
              <w:t>3</w:t>
            </w:r>
          </w:p>
        </w:tc>
        <w:tc>
          <w:tcPr>
            <w:tcW w:w="1134" w:type="dxa"/>
            <w:gridSpan w:val="2"/>
            <w:tcBorders>
              <w:top w:val="double" w:sz="4" w:space="0" w:color="auto"/>
              <w:left w:val="single" w:sz="4" w:space="0" w:color="auto"/>
              <w:bottom w:val="single" w:sz="4" w:space="0" w:color="auto"/>
              <w:right w:val="single" w:sz="6" w:space="0" w:color="auto"/>
            </w:tcBorders>
            <w:shd w:val="clear" w:color="auto" w:fill="auto"/>
          </w:tcPr>
          <w:p w14:paraId="668A24BA" w14:textId="77777777" w:rsidR="00D02C39" w:rsidRPr="002807FC" w:rsidRDefault="007C24A2" w:rsidP="009446EE">
            <w:pPr>
              <w:spacing w:before="20" w:after="60" w:line="220" w:lineRule="exact"/>
              <w:ind w:right="57"/>
              <w:jc w:val="center"/>
              <w:rPr>
                <w:rFonts w:ascii="Arial" w:hAnsi="Arial" w:cs="Arial"/>
                <w:i/>
                <w:sz w:val="16"/>
                <w:szCs w:val="16"/>
                <w:lang w:val="pt-BR"/>
              </w:rPr>
            </w:pPr>
            <w:r>
              <w:rPr>
                <w:rFonts w:ascii="Arial" w:hAnsi="Arial" w:cs="Arial"/>
                <w:i/>
                <w:sz w:val="16"/>
                <w:szCs w:val="16"/>
                <w:lang w:val="pt-BR"/>
              </w:rPr>
              <w:t>3</w:t>
            </w:r>
          </w:p>
        </w:tc>
        <w:tc>
          <w:tcPr>
            <w:tcW w:w="1842" w:type="dxa"/>
            <w:gridSpan w:val="4"/>
            <w:tcBorders>
              <w:top w:val="double" w:sz="4" w:space="0" w:color="auto"/>
              <w:left w:val="single" w:sz="4" w:space="0" w:color="auto"/>
              <w:bottom w:val="single" w:sz="4" w:space="0" w:color="auto"/>
              <w:right w:val="single" w:sz="4" w:space="0" w:color="auto"/>
            </w:tcBorders>
            <w:shd w:val="clear" w:color="auto" w:fill="auto"/>
          </w:tcPr>
          <w:p w14:paraId="5CAFEE87" w14:textId="77777777" w:rsidR="00D02C39" w:rsidRPr="002807FC" w:rsidRDefault="007C24A2" w:rsidP="009446EE">
            <w:pPr>
              <w:spacing w:before="20" w:after="60" w:line="220" w:lineRule="exact"/>
              <w:ind w:right="57"/>
              <w:jc w:val="center"/>
              <w:rPr>
                <w:rFonts w:ascii="Arial" w:hAnsi="Arial" w:cs="Arial"/>
                <w:sz w:val="16"/>
                <w:szCs w:val="16"/>
                <w:u w:val="single"/>
                <w:lang w:val="pt-BR"/>
              </w:rPr>
            </w:pPr>
            <w:r>
              <w:rPr>
                <w:rFonts w:ascii="Arial" w:hAnsi="Arial" w:cs="Arial"/>
                <w:sz w:val="16"/>
                <w:szCs w:val="16"/>
                <w:u w:val="single"/>
                <w:lang w:val="pt-BR"/>
              </w:rPr>
              <w:t>1</w:t>
            </w:r>
          </w:p>
        </w:tc>
        <w:tc>
          <w:tcPr>
            <w:tcW w:w="1134" w:type="dxa"/>
            <w:gridSpan w:val="2"/>
            <w:tcBorders>
              <w:top w:val="double" w:sz="4" w:space="0" w:color="auto"/>
              <w:left w:val="single" w:sz="6" w:space="0" w:color="auto"/>
              <w:bottom w:val="single" w:sz="4" w:space="0" w:color="auto"/>
              <w:right w:val="single" w:sz="4" w:space="0" w:color="auto"/>
            </w:tcBorders>
            <w:shd w:val="clear" w:color="auto" w:fill="auto"/>
          </w:tcPr>
          <w:p w14:paraId="645EA4A8" w14:textId="77777777" w:rsidR="00D02C39" w:rsidRPr="002807FC" w:rsidRDefault="007C24A2" w:rsidP="009446EE">
            <w:pPr>
              <w:spacing w:before="20" w:after="60" w:line="220" w:lineRule="exact"/>
              <w:ind w:right="57"/>
              <w:jc w:val="center"/>
              <w:rPr>
                <w:rFonts w:ascii="Arial" w:hAnsi="Arial" w:cs="Arial"/>
                <w:sz w:val="16"/>
                <w:szCs w:val="16"/>
                <w:u w:val="single"/>
                <w:lang w:val="pt-BR"/>
              </w:rPr>
            </w:pPr>
            <w:r>
              <w:rPr>
                <w:rFonts w:ascii="Arial" w:hAnsi="Arial" w:cs="Arial"/>
                <w:sz w:val="16"/>
                <w:szCs w:val="16"/>
                <w:u w:val="single"/>
                <w:lang w:val="pt-BR"/>
              </w:rPr>
              <w:t>1</w:t>
            </w:r>
          </w:p>
        </w:tc>
        <w:tc>
          <w:tcPr>
            <w:tcW w:w="1843" w:type="dxa"/>
            <w:gridSpan w:val="4"/>
            <w:tcBorders>
              <w:top w:val="double" w:sz="4" w:space="0" w:color="auto"/>
              <w:left w:val="single" w:sz="4" w:space="0" w:color="auto"/>
              <w:bottom w:val="single" w:sz="4" w:space="0" w:color="auto"/>
              <w:right w:val="single" w:sz="4" w:space="0" w:color="auto"/>
            </w:tcBorders>
            <w:shd w:val="clear" w:color="auto" w:fill="auto"/>
          </w:tcPr>
          <w:p w14:paraId="1DDFA54A" w14:textId="77777777" w:rsidR="00D02C39" w:rsidRPr="002807FC" w:rsidRDefault="007C24A2" w:rsidP="009446EE">
            <w:pPr>
              <w:spacing w:before="20" w:after="60" w:line="220" w:lineRule="exact"/>
              <w:ind w:right="57"/>
              <w:jc w:val="center"/>
              <w:rPr>
                <w:rFonts w:ascii="Arial" w:hAnsi="Arial" w:cs="Arial"/>
                <w:i/>
                <w:sz w:val="16"/>
                <w:szCs w:val="16"/>
                <w:lang w:val="pt-BR"/>
              </w:rPr>
            </w:pPr>
            <w:r>
              <w:rPr>
                <w:rFonts w:ascii="Arial" w:hAnsi="Arial" w:cs="Arial"/>
                <w:i/>
                <w:sz w:val="16"/>
                <w:szCs w:val="16"/>
                <w:lang w:val="pt-BR"/>
              </w:rPr>
              <w:t>3</w:t>
            </w:r>
          </w:p>
        </w:tc>
        <w:tc>
          <w:tcPr>
            <w:tcW w:w="284" w:type="dxa"/>
            <w:tcBorders>
              <w:top w:val="nil"/>
              <w:left w:val="single" w:sz="4" w:space="0" w:color="auto"/>
              <w:bottom w:val="nil"/>
              <w:right w:val="nil"/>
            </w:tcBorders>
            <w:shd w:val="clear" w:color="auto" w:fill="auto"/>
          </w:tcPr>
          <w:p w14:paraId="27D4BCB6" w14:textId="77777777" w:rsidR="00D02C39" w:rsidRPr="00E7255B" w:rsidRDefault="00D02C39" w:rsidP="00D908A2">
            <w:pPr>
              <w:spacing w:before="20" w:after="60" w:line="220" w:lineRule="exact"/>
              <w:ind w:right="57"/>
              <w:jc w:val="center"/>
              <w:rPr>
                <w:rFonts w:asciiTheme="minorHAnsi" w:hAnsiTheme="minorHAnsi" w:cstheme="majorHAnsi"/>
                <w:sz w:val="16"/>
                <w:szCs w:val="16"/>
                <w:lang w:val="pt-BR"/>
              </w:rPr>
            </w:pPr>
          </w:p>
        </w:tc>
        <w:tc>
          <w:tcPr>
            <w:tcW w:w="283" w:type="dxa"/>
            <w:tcBorders>
              <w:top w:val="nil"/>
              <w:left w:val="nil"/>
              <w:bottom w:val="nil"/>
              <w:right w:val="single" w:sz="4" w:space="0" w:color="auto"/>
            </w:tcBorders>
            <w:shd w:val="clear" w:color="auto" w:fill="auto"/>
          </w:tcPr>
          <w:p w14:paraId="275847C5"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D02C39" w14:paraId="10E2DCB5" w14:textId="77777777" w:rsidTr="00353906">
        <w:trPr>
          <w:cantSplit/>
          <w:trHeight w:val="280"/>
        </w:trPr>
        <w:tc>
          <w:tcPr>
            <w:tcW w:w="267" w:type="dxa"/>
            <w:tcBorders>
              <w:top w:val="nil"/>
              <w:left w:val="single" w:sz="4" w:space="0" w:color="auto"/>
              <w:bottom w:val="nil"/>
              <w:right w:val="single" w:sz="4" w:space="0" w:color="auto"/>
            </w:tcBorders>
            <w:shd w:val="clear" w:color="auto" w:fill="auto"/>
          </w:tcPr>
          <w:p w14:paraId="47E6680C" w14:textId="77777777" w:rsidR="00D02C39" w:rsidRPr="008D7158" w:rsidRDefault="00D02C39" w:rsidP="00D908A2">
            <w:pPr>
              <w:spacing w:before="20" w:after="60" w:line="220" w:lineRule="exact"/>
              <w:ind w:left="57" w:right="57"/>
              <w:rPr>
                <w:rFonts w:ascii="Arial" w:eastAsia="Arial" w:hAnsi="Arial" w:cs="Arial"/>
                <w:sz w:val="16"/>
                <w:szCs w:val="16"/>
                <w:lang w:val="pt-BR"/>
              </w:rPr>
            </w:pPr>
          </w:p>
        </w:tc>
        <w:tc>
          <w:tcPr>
            <w:tcW w:w="985" w:type="dxa"/>
            <w:vMerge/>
            <w:tcBorders>
              <w:top w:val="single" w:sz="4" w:space="0" w:color="auto"/>
              <w:left w:val="single" w:sz="4" w:space="0" w:color="auto"/>
              <w:bottom w:val="single" w:sz="4" w:space="0" w:color="auto"/>
              <w:right w:val="single" w:sz="4" w:space="0" w:color="auto"/>
            </w:tcBorders>
            <w:shd w:val="clear" w:color="auto" w:fill="auto"/>
          </w:tcPr>
          <w:p w14:paraId="6D326D73" w14:textId="77777777" w:rsidR="00D02C39" w:rsidRPr="002807FC" w:rsidRDefault="00D02C39" w:rsidP="00D908A2">
            <w:pPr>
              <w:spacing w:before="20" w:after="60" w:line="220" w:lineRule="exact"/>
              <w:ind w:right="57"/>
              <w:jc w:val="center"/>
              <w:rPr>
                <w:rFonts w:ascii="Arial" w:hAnsi="Arial" w:cs="Arial"/>
                <w:sz w:val="16"/>
                <w:szCs w:val="16"/>
                <w:lang w:val="pt-BR"/>
              </w:rPr>
            </w:pPr>
          </w:p>
        </w:tc>
        <w:tc>
          <w:tcPr>
            <w:tcW w:w="1001" w:type="dxa"/>
            <w:gridSpan w:val="2"/>
            <w:tcBorders>
              <w:top w:val="single" w:sz="4" w:space="0" w:color="auto"/>
              <w:left w:val="single" w:sz="4" w:space="0" w:color="auto"/>
              <w:bottom w:val="single" w:sz="4" w:space="0" w:color="auto"/>
              <w:right w:val="single" w:sz="6" w:space="0" w:color="auto"/>
            </w:tcBorders>
            <w:shd w:val="clear" w:color="auto" w:fill="auto"/>
          </w:tcPr>
          <w:p w14:paraId="429DB8F5" w14:textId="77777777" w:rsidR="00D02C39" w:rsidRPr="002807FC" w:rsidRDefault="0082487C" w:rsidP="00876616">
            <w:pPr>
              <w:spacing w:before="20" w:after="60" w:line="220" w:lineRule="exact"/>
              <w:ind w:left="57" w:right="57"/>
              <w:rPr>
                <w:rFonts w:ascii="Arial" w:hAnsi="Arial" w:cs="Arial"/>
                <w:sz w:val="16"/>
                <w:szCs w:val="16"/>
                <w:lang w:val="pt-BR"/>
              </w:rPr>
            </w:pPr>
            <w:r w:rsidRPr="002807FC">
              <w:rPr>
                <w:rFonts w:ascii="Arial" w:eastAsiaTheme="minorEastAsia" w:hAnsi="Arial" w:cs="Arial"/>
                <w:sz w:val="16"/>
                <w:szCs w:val="16"/>
                <w:lang w:val="pt-BR"/>
              </w:rPr>
              <w:t>Operating frequency</w:t>
            </w:r>
          </w:p>
        </w:tc>
        <w:tc>
          <w:tcPr>
            <w:tcW w:w="1134" w:type="dxa"/>
            <w:gridSpan w:val="2"/>
            <w:tcBorders>
              <w:top w:val="single" w:sz="4" w:space="0" w:color="auto"/>
              <w:left w:val="single" w:sz="4" w:space="0" w:color="auto"/>
              <w:bottom w:val="single" w:sz="4" w:space="0" w:color="auto"/>
              <w:right w:val="single" w:sz="6" w:space="0" w:color="auto"/>
            </w:tcBorders>
            <w:shd w:val="clear" w:color="auto" w:fill="auto"/>
          </w:tcPr>
          <w:p w14:paraId="37CD634D" w14:textId="77777777" w:rsidR="00D02C39" w:rsidRPr="002807FC" w:rsidRDefault="009446EE" w:rsidP="009446EE">
            <w:pPr>
              <w:spacing w:before="20" w:after="60" w:line="220" w:lineRule="exact"/>
              <w:ind w:right="57"/>
              <w:jc w:val="center"/>
              <w:rPr>
                <w:rFonts w:ascii="Arial" w:hAnsi="Arial" w:cs="Arial"/>
                <w:sz w:val="16"/>
                <w:szCs w:val="16"/>
                <w:lang w:val="pt-BR"/>
              </w:rPr>
            </w:pPr>
            <w:r w:rsidRPr="002807FC">
              <w:rPr>
                <w:rFonts w:ascii="Arial" w:hAnsi="Arial" w:cs="Arial"/>
                <w:sz w:val="16"/>
                <w:szCs w:val="16"/>
                <w:lang w:val="pt-BR"/>
              </w:rPr>
              <w:t>0.6</w:t>
            </w:r>
            <w:r w:rsidR="0005506A" w:rsidRPr="002807FC">
              <w:rPr>
                <w:rFonts w:ascii="Arial" w:hAnsi="Arial" w:cs="Arial"/>
                <w:sz w:val="16"/>
                <w:szCs w:val="16"/>
                <w:lang w:val="pt-BR"/>
              </w:rPr>
              <w:t xml:space="preserve"> </w:t>
            </w:r>
            <w:r w:rsidRPr="002807FC">
              <w:rPr>
                <w:rFonts w:ascii="Arial" w:hAnsi="Arial" w:cs="Arial"/>
                <w:sz w:val="16"/>
                <w:szCs w:val="16"/>
                <w:lang w:val="pt-BR"/>
              </w:rPr>
              <w:t>GHz</w:t>
            </w:r>
          </w:p>
        </w:tc>
        <w:tc>
          <w:tcPr>
            <w:tcW w:w="1134" w:type="dxa"/>
            <w:gridSpan w:val="2"/>
            <w:tcBorders>
              <w:top w:val="single" w:sz="4" w:space="0" w:color="auto"/>
              <w:left w:val="single" w:sz="4" w:space="0" w:color="auto"/>
              <w:bottom w:val="single" w:sz="4" w:space="0" w:color="auto"/>
              <w:right w:val="single" w:sz="6" w:space="0" w:color="auto"/>
            </w:tcBorders>
            <w:shd w:val="clear" w:color="auto" w:fill="auto"/>
          </w:tcPr>
          <w:p w14:paraId="5D6741B6" w14:textId="77777777" w:rsidR="00D02C39" w:rsidRPr="002807FC" w:rsidRDefault="009446EE" w:rsidP="009446EE">
            <w:pPr>
              <w:spacing w:before="20" w:after="60" w:line="220" w:lineRule="exact"/>
              <w:ind w:right="57"/>
              <w:jc w:val="center"/>
              <w:rPr>
                <w:rFonts w:ascii="Arial" w:hAnsi="Arial" w:cs="Arial"/>
                <w:i/>
                <w:sz w:val="16"/>
                <w:szCs w:val="16"/>
                <w:lang w:val="pt-BR"/>
              </w:rPr>
            </w:pPr>
            <w:r w:rsidRPr="002807FC">
              <w:rPr>
                <w:rFonts w:ascii="Arial" w:hAnsi="Arial" w:cs="Arial"/>
                <w:i/>
                <w:sz w:val="16"/>
                <w:szCs w:val="16"/>
                <w:lang w:val="pt-BR"/>
              </w:rPr>
              <w:t>0.6</w:t>
            </w:r>
            <w:r w:rsidR="0005506A" w:rsidRPr="002807FC">
              <w:rPr>
                <w:rFonts w:ascii="Arial" w:hAnsi="Arial" w:cs="Arial"/>
                <w:i/>
                <w:sz w:val="16"/>
                <w:szCs w:val="16"/>
                <w:lang w:val="pt-BR"/>
              </w:rPr>
              <w:t xml:space="preserve"> </w:t>
            </w:r>
            <w:r w:rsidRPr="002807FC">
              <w:rPr>
                <w:rFonts w:ascii="Arial" w:hAnsi="Arial" w:cs="Arial"/>
                <w:i/>
                <w:sz w:val="16"/>
                <w:szCs w:val="16"/>
                <w:lang w:val="pt-BR"/>
              </w:rPr>
              <w:t>GHz</w:t>
            </w:r>
          </w:p>
        </w:tc>
        <w:tc>
          <w:tcPr>
            <w:tcW w:w="1842" w:type="dxa"/>
            <w:gridSpan w:val="4"/>
            <w:tcBorders>
              <w:top w:val="single" w:sz="4" w:space="0" w:color="auto"/>
              <w:left w:val="single" w:sz="4" w:space="0" w:color="auto"/>
              <w:bottom w:val="single" w:sz="4" w:space="0" w:color="auto"/>
              <w:right w:val="single" w:sz="4" w:space="0" w:color="auto"/>
            </w:tcBorders>
            <w:shd w:val="clear" w:color="auto" w:fill="auto"/>
          </w:tcPr>
          <w:p w14:paraId="5D50BA8F" w14:textId="77777777" w:rsidR="00D02C39" w:rsidRPr="002807FC" w:rsidRDefault="009446EE" w:rsidP="009446EE">
            <w:pPr>
              <w:spacing w:before="20" w:after="60" w:line="220" w:lineRule="exact"/>
              <w:ind w:right="57"/>
              <w:jc w:val="center"/>
              <w:rPr>
                <w:rFonts w:ascii="Arial" w:hAnsi="Arial" w:cs="Arial"/>
                <w:sz w:val="16"/>
                <w:szCs w:val="16"/>
                <w:u w:val="single"/>
                <w:lang w:val="pt-BR"/>
              </w:rPr>
            </w:pPr>
            <w:r w:rsidRPr="002807FC">
              <w:rPr>
                <w:rFonts w:ascii="Arial" w:hAnsi="Arial" w:cs="Arial"/>
                <w:sz w:val="16"/>
                <w:szCs w:val="16"/>
                <w:u w:val="single"/>
                <w:lang w:val="pt-BR"/>
              </w:rPr>
              <w:t>0.6</w:t>
            </w:r>
            <w:r w:rsidR="0005506A" w:rsidRPr="002807FC">
              <w:rPr>
                <w:rFonts w:ascii="Arial" w:hAnsi="Arial" w:cs="Arial"/>
                <w:sz w:val="16"/>
                <w:szCs w:val="16"/>
                <w:u w:val="single"/>
                <w:lang w:val="pt-BR"/>
              </w:rPr>
              <w:t xml:space="preserve"> </w:t>
            </w:r>
            <w:r w:rsidRPr="002807FC">
              <w:rPr>
                <w:rFonts w:ascii="Arial" w:hAnsi="Arial" w:cs="Arial"/>
                <w:sz w:val="16"/>
                <w:szCs w:val="16"/>
                <w:u w:val="single"/>
                <w:lang w:val="pt-BR"/>
              </w:rPr>
              <w:t>GHz</w:t>
            </w:r>
          </w:p>
        </w:tc>
        <w:tc>
          <w:tcPr>
            <w:tcW w:w="1134" w:type="dxa"/>
            <w:gridSpan w:val="2"/>
            <w:tcBorders>
              <w:top w:val="single" w:sz="4" w:space="0" w:color="auto"/>
              <w:left w:val="single" w:sz="6" w:space="0" w:color="auto"/>
              <w:bottom w:val="single" w:sz="4" w:space="0" w:color="auto"/>
              <w:right w:val="single" w:sz="4" w:space="0" w:color="auto"/>
            </w:tcBorders>
            <w:shd w:val="clear" w:color="auto" w:fill="auto"/>
          </w:tcPr>
          <w:p w14:paraId="7D11D8D0" w14:textId="77777777" w:rsidR="00D02C39" w:rsidRPr="002807FC" w:rsidRDefault="009446EE" w:rsidP="009446EE">
            <w:pPr>
              <w:spacing w:before="20" w:after="60" w:line="220" w:lineRule="exact"/>
              <w:ind w:right="57"/>
              <w:jc w:val="center"/>
              <w:rPr>
                <w:rFonts w:ascii="Arial" w:hAnsi="Arial" w:cs="Arial"/>
                <w:sz w:val="16"/>
                <w:szCs w:val="16"/>
                <w:u w:val="single"/>
                <w:lang w:val="pt-BR"/>
              </w:rPr>
            </w:pPr>
            <w:r w:rsidRPr="002807FC">
              <w:rPr>
                <w:rFonts w:ascii="Arial" w:hAnsi="Arial" w:cs="Arial"/>
                <w:sz w:val="16"/>
                <w:szCs w:val="16"/>
                <w:u w:val="single"/>
                <w:lang w:val="pt-BR"/>
              </w:rPr>
              <w:t>0.6</w:t>
            </w:r>
            <w:r w:rsidR="0005506A" w:rsidRPr="002807FC">
              <w:rPr>
                <w:rFonts w:ascii="Arial" w:hAnsi="Arial" w:cs="Arial"/>
                <w:sz w:val="16"/>
                <w:szCs w:val="16"/>
                <w:u w:val="single"/>
                <w:lang w:val="pt-BR"/>
              </w:rPr>
              <w:t xml:space="preserve"> </w:t>
            </w:r>
            <w:r w:rsidRPr="002807FC">
              <w:rPr>
                <w:rFonts w:ascii="Arial" w:hAnsi="Arial" w:cs="Arial"/>
                <w:sz w:val="16"/>
                <w:szCs w:val="16"/>
                <w:u w:val="single"/>
                <w:lang w:val="pt-BR"/>
              </w:rPr>
              <w:t>GHz</w:t>
            </w: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tcPr>
          <w:p w14:paraId="30B78DBD" w14:textId="77777777" w:rsidR="00D02C39" w:rsidRPr="002807FC" w:rsidRDefault="009446EE" w:rsidP="009446EE">
            <w:pPr>
              <w:spacing w:before="20" w:after="60" w:line="220" w:lineRule="exact"/>
              <w:ind w:right="57"/>
              <w:jc w:val="center"/>
              <w:rPr>
                <w:rFonts w:ascii="Arial" w:hAnsi="Arial" w:cs="Arial"/>
                <w:i/>
                <w:sz w:val="16"/>
                <w:szCs w:val="16"/>
                <w:lang w:val="pt-BR"/>
              </w:rPr>
            </w:pPr>
            <w:r w:rsidRPr="002807FC">
              <w:rPr>
                <w:rFonts w:ascii="Arial" w:hAnsi="Arial" w:cs="Arial"/>
                <w:i/>
                <w:sz w:val="16"/>
                <w:szCs w:val="16"/>
                <w:lang w:val="pt-BR"/>
              </w:rPr>
              <w:t>0.6</w:t>
            </w:r>
            <w:r w:rsidR="0005506A" w:rsidRPr="002807FC">
              <w:rPr>
                <w:rFonts w:ascii="Arial" w:hAnsi="Arial" w:cs="Arial"/>
                <w:i/>
                <w:sz w:val="16"/>
                <w:szCs w:val="16"/>
                <w:lang w:val="pt-BR"/>
              </w:rPr>
              <w:t xml:space="preserve"> </w:t>
            </w:r>
            <w:r w:rsidRPr="002807FC">
              <w:rPr>
                <w:rFonts w:ascii="Arial" w:hAnsi="Arial" w:cs="Arial"/>
                <w:i/>
                <w:sz w:val="16"/>
                <w:szCs w:val="16"/>
                <w:lang w:val="pt-BR"/>
              </w:rPr>
              <w:t>GHz</w:t>
            </w:r>
          </w:p>
        </w:tc>
        <w:tc>
          <w:tcPr>
            <w:tcW w:w="284" w:type="dxa"/>
            <w:tcBorders>
              <w:top w:val="nil"/>
              <w:left w:val="single" w:sz="4" w:space="0" w:color="auto"/>
              <w:bottom w:val="single" w:sz="4" w:space="0" w:color="auto"/>
              <w:right w:val="nil"/>
            </w:tcBorders>
            <w:shd w:val="clear" w:color="auto" w:fill="auto"/>
          </w:tcPr>
          <w:p w14:paraId="0CC54DFA" w14:textId="77777777" w:rsidR="00D02C39" w:rsidRPr="00E7255B" w:rsidRDefault="00D02C39" w:rsidP="00D908A2">
            <w:pPr>
              <w:spacing w:before="20" w:after="60" w:line="220" w:lineRule="exact"/>
              <w:ind w:right="57"/>
              <w:jc w:val="center"/>
              <w:rPr>
                <w:rFonts w:asciiTheme="minorHAnsi" w:hAnsiTheme="minorHAnsi" w:cstheme="majorHAnsi"/>
                <w:sz w:val="16"/>
                <w:szCs w:val="16"/>
                <w:lang w:val="pt-BR"/>
              </w:rPr>
            </w:pPr>
          </w:p>
        </w:tc>
        <w:tc>
          <w:tcPr>
            <w:tcW w:w="283" w:type="dxa"/>
            <w:tcBorders>
              <w:top w:val="nil"/>
              <w:left w:val="nil"/>
              <w:bottom w:val="nil"/>
              <w:right w:val="single" w:sz="4" w:space="0" w:color="auto"/>
            </w:tcBorders>
            <w:shd w:val="clear" w:color="auto" w:fill="auto"/>
          </w:tcPr>
          <w:p w14:paraId="084D19C9" w14:textId="77777777" w:rsidR="00D02C39" w:rsidRPr="008D7158" w:rsidRDefault="00D02C39" w:rsidP="00D908A2">
            <w:pPr>
              <w:spacing w:before="20" w:after="60" w:line="220" w:lineRule="exact"/>
              <w:ind w:left="57" w:right="57"/>
              <w:rPr>
                <w:rFonts w:ascii="Arial" w:eastAsia="Arial" w:hAnsi="Arial" w:cs="Arial"/>
                <w:color w:val="FF0000"/>
                <w:sz w:val="16"/>
                <w:szCs w:val="16"/>
                <w:lang w:val="pt-BR"/>
              </w:rPr>
            </w:pPr>
          </w:p>
        </w:tc>
      </w:tr>
      <w:tr w:rsidR="005B7DC8" w:rsidRPr="005B7DC8" w14:paraId="6B61BD67" w14:textId="77777777" w:rsidTr="009446EE">
        <w:trPr>
          <w:cantSplit/>
          <w:trHeight w:val="280"/>
        </w:trPr>
        <w:tc>
          <w:tcPr>
            <w:tcW w:w="267" w:type="dxa"/>
            <w:tcBorders>
              <w:top w:val="nil"/>
              <w:left w:val="single" w:sz="4" w:space="0" w:color="auto"/>
              <w:bottom w:val="nil"/>
              <w:right w:val="nil"/>
            </w:tcBorders>
            <w:shd w:val="clear" w:color="auto" w:fill="auto"/>
          </w:tcPr>
          <w:p w14:paraId="6A39D76E" w14:textId="77777777" w:rsidR="005B7DC8" w:rsidRPr="008D7158" w:rsidRDefault="005B7DC8" w:rsidP="00D908A2">
            <w:pPr>
              <w:spacing w:before="20" w:after="60" w:line="220" w:lineRule="exact"/>
              <w:ind w:left="57" w:right="57"/>
              <w:rPr>
                <w:rFonts w:ascii="Arial" w:eastAsia="Arial" w:hAnsi="Arial" w:cs="Arial"/>
                <w:sz w:val="16"/>
                <w:szCs w:val="16"/>
                <w:lang w:val="pt-BR"/>
              </w:rPr>
            </w:pPr>
          </w:p>
        </w:tc>
        <w:tc>
          <w:tcPr>
            <w:tcW w:w="9073" w:type="dxa"/>
            <w:gridSpan w:val="17"/>
            <w:tcBorders>
              <w:top w:val="single" w:sz="4" w:space="0" w:color="auto"/>
              <w:left w:val="nil"/>
              <w:bottom w:val="nil"/>
              <w:right w:val="nil"/>
            </w:tcBorders>
            <w:shd w:val="clear" w:color="auto" w:fill="auto"/>
          </w:tcPr>
          <w:p w14:paraId="480A8255" w14:textId="77777777" w:rsidR="007C24A2" w:rsidRPr="007C24A2" w:rsidRDefault="007C24A2" w:rsidP="007C24A2">
            <w:pPr>
              <w:pStyle w:val="tablenumbernote"/>
              <w:rPr>
                <w:sz w:val="18"/>
                <w:szCs w:val="18"/>
              </w:rPr>
            </w:pPr>
            <w:r w:rsidRPr="007C24A2">
              <w:rPr>
                <w:sz w:val="18"/>
                <w:szCs w:val="18"/>
              </w:rPr>
              <w:t>Note:</w:t>
            </w:r>
            <w:r w:rsidRPr="007C24A2">
              <w:rPr>
                <w:sz w:val="18"/>
                <w:szCs w:val="18"/>
              </w:rPr>
              <w:tab/>
              <w:t xml:space="preserve">“Heavy load” refers to a load of 90% to 100% on the CPU </w:t>
            </w:r>
            <w:r w:rsidR="00E72C37" w:rsidRPr="00E72C37">
              <w:rPr>
                <w:sz w:val="18"/>
                <w:szCs w:val="18"/>
              </w:rPr>
              <w:t>and</w:t>
            </w:r>
            <w:r w:rsidRPr="007C24A2">
              <w:rPr>
                <w:sz w:val="18"/>
                <w:szCs w:val="18"/>
              </w:rPr>
              <w:t xml:space="preserve"> GPU.</w:t>
            </w:r>
          </w:p>
          <w:p w14:paraId="5636DBE2" w14:textId="77777777" w:rsidR="005B7DC8" w:rsidRPr="005454AE" w:rsidRDefault="007C24A2" w:rsidP="007C24A2">
            <w:pPr>
              <w:pStyle w:val="tablenumbernote"/>
              <w:rPr>
                <w:color w:val="FF0000"/>
                <w:highlight w:val="yellow"/>
                <w:lang w:val="pt-BR"/>
              </w:rPr>
            </w:pPr>
            <w:r w:rsidRPr="007C24A2">
              <w:rPr>
                <w:sz w:val="18"/>
                <w:szCs w:val="18"/>
              </w:rPr>
              <w:tab/>
              <w:t xml:space="preserve">“Medium load” refers to a load of approximately 50% on the CPU </w:t>
            </w:r>
            <w:r w:rsidR="00E72C37" w:rsidRPr="00E72C37">
              <w:rPr>
                <w:sz w:val="18"/>
                <w:szCs w:val="18"/>
              </w:rPr>
              <w:t>and</w:t>
            </w:r>
            <w:r w:rsidRPr="007C24A2">
              <w:rPr>
                <w:sz w:val="18"/>
                <w:szCs w:val="18"/>
              </w:rPr>
              <w:t xml:space="preserve"> GPU.</w:t>
            </w:r>
          </w:p>
        </w:tc>
        <w:tc>
          <w:tcPr>
            <w:tcW w:w="284" w:type="dxa"/>
            <w:tcBorders>
              <w:top w:val="single" w:sz="4" w:space="0" w:color="auto"/>
              <w:left w:val="nil"/>
              <w:bottom w:val="nil"/>
              <w:right w:val="nil"/>
            </w:tcBorders>
            <w:shd w:val="clear" w:color="auto" w:fill="auto"/>
          </w:tcPr>
          <w:p w14:paraId="119E4140" w14:textId="77777777" w:rsidR="005B7DC8" w:rsidRPr="008D7158" w:rsidRDefault="005B7DC8"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nil"/>
              <w:bottom w:val="nil"/>
              <w:right w:val="single" w:sz="4" w:space="0" w:color="auto"/>
            </w:tcBorders>
            <w:shd w:val="clear" w:color="auto" w:fill="auto"/>
          </w:tcPr>
          <w:p w14:paraId="7F39E70C" w14:textId="77777777" w:rsidR="005B7DC8" w:rsidRPr="008D7158" w:rsidRDefault="005B7DC8" w:rsidP="00D908A2">
            <w:pPr>
              <w:spacing w:before="20" w:after="60" w:line="220" w:lineRule="exact"/>
              <w:ind w:left="57" w:right="57"/>
              <w:rPr>
                <w:rFonts w:ascii="Arial" w:eastAsia="Arial" w:hAnsi="Arial" w:cs="Arial"/>
                <w:color w:val="FF0000"/>
                <w:sz w:val="16"/>
                <w:szCs w:val="16"/>
                <w:lang w:val="pt-BR"/>
              </w:rPr>
            </w:pPr>
          </w:p>
        </w:tc>
      </w:tr>
      <w:tr w:rsidR="005B7DC8" w14:paraId="7E672F1A" w14:textId="77777777" w:rsidTr="00353906">
        <w:trPr>
          <w:cantSplit/>
          <w:trHeight w:val="280"/>
        </w:trPr>
        <w:tc>
          <w:tcPr>
            <w:tcW w:w="267" w:type="dxa"/>
            <w:tcBorders>
              <w:top w:val="nil"/>
              <w:left w:val="single" w:sz="4" w:space="0" w:color="auto"/>
              <w:bottom w:val="single" w:sz="4" w:space="0" w:color="auto"/>
              <w:right w:val="nil"/>
            </w:tcBorders>
            <w:shd w:val="clear" w:color="auto" w:fill="auto"/>
          </w:tcPr>
          <w:p w14:paraId="1FAC16F9" w14:textId="77777777" w:rsidR="005B7DC8" w:rsidRPr="005B7DC8" w:rsidRDefault="005B7DC8" w:rsidP="00D908A2">
            <w:pPr>
              <w:spacing w:before="20" w:after="60" w:line="220" w:lineRule="exact"/>
              <w:ind w:left="57" w:right="57"/>
              <w:rPr>
                <w:rFonts w:ascii="Arial" w:eastAsiaTheme="minorEastAsia" w:hAnsi="Arial" w:cs="Arial"/>
                <w:sz w:val="16"/>
                <w:szCs w:val="16"/>
                <w:lang w:val="pt-BR"/>
              </w:rPr>
            </w:pPr>
          </w:p>
        </w:tc>
        <w:tc>
          <w:tcPr>
            <w:tcW w:w="1438" w:type="dxa"/>
            <w:gridSpan w:val="2"/>
            <w:tcBorders>
              <w:top w:val="nil"/>
              <w:left w:val="nil"/>
              <w:bottom w:val="single" w:sz="4" w:space="0" w:color="auto"/>
              <w:right w:val="nil"/>
            </w:tcBorders>
            <w:shd w:val="clear" w:color="auto" w:fill="auto"/>
          </w:tcPr>
          <w:p w14:paraId="27FA205B" w14:textId="77777777" w:rsidR="005B7DC8" w:rsidRPr="008D7158" w:rsidRDefault="005B7DC8" w:rsidP="00D908A2">
            <w:pPr>
              <w:spacing w:before="20" w:after="60" w:line="220" w:lineRule="exact"/>
              <w:ind w:left="57" w:right="57"/>
              <w:rPr>
                <w:rFonts w:ascii="ＭＳ 明朝" w:hAnsi="ＭＳ 明朝" w:cs="Arial"/>
                <w:sz w:val="16"/>
                <w:szCs w:val="16"/>
                <w:lang w:val="pt-BR"/>
              </w:rPr>
            </w:pPr>
          </w:p>
        </w:tc>
        <w:tc>
          <w:tcPr>
            <w:tcW w:w="1941" w:type="dxa"/>
            <w:gridSpan w:val="4"/>
            <w:tcBorders>
              <w:top w:val="nil"/>
              <w:left w:val="nil"/>
              <w:bottom w:val="single" w:sz="4" w:space="0" w:color="auto"/>
              <w:right w:val="nil"/>
            </w:tcBorders>
            <w:shd w:val="clear" w:color="auto" w:fill="auto"/>
          </w:tcPr>
          <w:p w14:paraId="41B80AFD" w14:textId="77777777" w:rsidR="005B7DC8" w:rsidRPr="008D7158" w:rsidRDefault="005B7DC8" w:rsidP="00D908A2">
            <w:pPr>
              <w:spacing w:before="20" w:after="60" w:line="220" w:lineRule="exact"/>
              <w:ind w:left="57" w:right="57"/>
              <w:jc w:val="center"/>
              <w:rPr>
                <w:rFonts w:ascii="ＭＳ 明朝" w:hAnsi="ＭＳ 明朝" w:cs="Arial"/>
                <w:sz w:val="16"/>
                <w:szCs w:val="16"/>
                <w:lang w:val="pt-BR"/>
              </w:rPr>
            </w:pPr>
          </w:p>
        </w:tc>
        <w:tc>
          <w:tcPr>
            <w:tcW w:w="1158" w:type="dxa"/>
            <w:gridSpan w:val="2"/>
            <w:tcBorders>
              <w:top w:val="nil"/>
              <w:left w:val="nil"/>
              <w:bottom w:val="single" w:sz="4" w:space="0" w:color="auto"/>
              <w:right w:val="nil"/>
            </w:tcBorders>
            <w:shd w:val="clear" w:color="auto" w:fill="auto"/>
          </w:tcPr>
          <w:p w14:paraId="4C8A7423" w14:textId="77777777" w:rsidR="005B7DC8" w:rsidRPr="008D7158" w:rsidRDefault="005B7DC8" w:rsidP="00D908A2">
            <w:pPr>
              <w:spacing w:before="20" w:after="60" w:line="220" w:lineRule="exact"/>
              <w:ind w:left="57" w:right="57"/>
              <w:rPr>
                <w:rFonts w:ascii="ＭＳ 明朝" w:hAnsi="ＭＳ 明朝" w:cs="Arial"/>
                <w:sz w:val="16"/>
                <w:szCs w:val="16"/>
                <w:lang w:val="pt-BR"/>
              </w:rPr>
            </w:pPr>
          </w:p>
        </w:tc>
        <w:tc>
          <w:tcPr>
            <w:tcW w:w="786" w:type="dxa"/>
            <w:gridSpan w:val="2"/>
            <w:tcBorders>
              <w:top w:val="nil"/>
              <w:left w:val="nil"/>
              <w:bottom w:val="single" w:sz="4" w:space="0" w:color="auto"/>
              <w:right w:val="nil"/>
            </w:tcBorders>
            <w:shd w:val="clear" w:color="auto" w:fill="auto"/>
          </w:tcPr>
          <w:p w14:paraId="76962F97" w14:textId="77777777" w:rsidR="005B7DC8" w:rsidRPr="008D7158" w:rsidRDefault="005B7DC8" w:rsidP="00D908A2">
            <w:pPr>
              <w:spacing w:before="20" w:after="60" w:line="220" w:lineRule="exact"/>
              <w:ind w:left="57" w:right="57"/>
              <w:rPr>
                <w:rFonts w:ascii="ＭＳ 明朝" w:hAnsi="ＭＳ 明朝" w:cs="Arial"/>
                <w:sz w:val="16"/>
                <w:szCs w:val="16"/>
                <w:lang w:val="pt-BR"/>
              </w:rPr>
            </w:pPr>
          </w:p>
        </w:tc>
        <w:tc>
          <w:tcPr>
            <w:tcW w:w="773" w:type="dxa"/>
            <w:tcBorders>
              <w:top w:val="nil"/>
              <w:left w:val="nil"/>
              <w:bottom w:val="single" w:sz="4" w:space="0" w:color="auto"/>
              <w:right w:val="nil"/>
            </w:tcBorders>
            <w:shd w:val="clear" w:color="auto" w:fill="auto"/>
          </w:tcPr>
          <w:p w14:paraId="7AAC9BA1" w14:textId="77777777" w:rsidR="005B7DC8" w:rsidRPr="008D7158" w:rsidRDefault="005B7DC8"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nil"/>
              <w:bottom w:val="single" w:sz="4" w:space="0" w:color="auto"/>
              <w:right w:val="nil"/>
            </w:tcBorders>
            <w:shd w:val="clear" w:color="auto" w:fill="auto"/>
          </w:tcPr>
          <w:p w14:paraId="4ADB5F5B" w14:textId="77777777" w:rsidR="005B7DC8" w:rsidRPr="008D7158" w:rsidRDefault="005B7DC8" w:rsidP="00D908A2">
            <w:pPr>
              <w:spacing w:before="20" w:after="60" w:line="220" w:lineRule="exact"/>
              <w:ind w:left="57" w:right="57"/>
              <w:rPr>
                <w:rFonts w:ascii="Arial" w:eastAsia="Arial" w:hAnsi="Arial" w:cs="Arial"/>
                <w:color w:val="FF0000"/>
                <w:sz w:val="16"/>
                <w:szCs w:val="16"/>
                <w:lang w:val="pt-BR"/>
              </w:rPr>
            </w:pPr>
          </w:p>
        </w:tc>
        <w:tc>
          <w:tcPr>
            <w:tcW w:w="708" w:type="dxa"/>
            <w:tcBorders>
              <w:top w:val="nil"/>
              <w:left w:val="nil"/>
              <w:bottom w:val="single" w:sz="4" w:space="0" w:color="auto"/>
              <w:right w:val="nil"/>
            </w:tcBorders>
            <w:shd w:val="clear" w:color="auto" w:fill="auto"/>
          </w:tcPr>
          <w:p w14:paraId="5CE6073D" w14:textId="77777777" w:rsidR="005B7DC8" w:rsidRPr="008D7158" w:rsidRDefault="005B7DC8" w:rsidP="00D908A2">
            <w:pPr>
              <w:spacing w:before="20" w:after="60" w:line="220" w:lineRule="exact"/>
              <w:ind w:left="57" w:right="57"/>
              <w:rPr>
                <w:rFonts w:ascii="Arial" w:eastAsia="Arial" w:hAnsi="Arial" w:cs="Arial"/>
                <w:color w:val="FF0000"/>
                <w:sz w:val="16"/>
                <w:szCs w:val="16"/>
                <w:lang w:val="pt-BR"/>
              </w:rPr>
            </w:pPr>
          </w:p>
        </w:tc>
        <w:tc>
          <w:tcPr>
            <w:tcW w:w="426" w:type="dxa"/>
            <w:tcBorders>
              <w:top w:val="nil"/>
              <w:left w:val="nil"/>
              <w:bottom w:val="single" w:sz="4" w:space="0" w:color="auto"/>
              <w:right w:val="nil"/>
            </w:tcBorders>
          </w:tcPr>
          <w:p w14:paraId="7FB09F8D" w14:textId="77777777" w:rsidR="005B7DC8" w:rsidRPr="008D7158" w:rsidRDefault="005B7DC8"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single" w:sz="4" w:space="0" w:color="auto"/>
              <w:right w:val="nil"/>
            </w:tcBorders>
            <w:shd w:val="clear" w:color="auto" w:fill="auto"/>
          </w:tcPr>
          <w:p w14:paraId="35E5CFBF" w14:textId="77777777" w:rsidR="005B7DC8" w:rsidRPr="008D7158" w:rsidRDefault="005B7DC8" w:rsidP="00D908A2">
            <w:pPr>
              <w:spacing w:before="20" w:after="60" w:line="220" w:lineRule="exact"/>
              <w:ind w:left="57" w:right="57"/>
              <w:rPr>
                <w:rFonts w:ascii="Arial" w:eastAsia="Arial" w:hAnsi="Arial" w:cs="Arial"/>
                <w:color w:val="FF0000"/>
                <w:sz w:val="16"/>
                <w:szCs w:val="16"/>
                <w:lang w:val="pt-BR"/>
              </w:rPr>
            </w:pPr>
          </w:p>
        </w:tc>
        <w:tc>
          <w:tcPr>
            <w:tcW w:w="425" w:type="dxa"/>
            <w:tcBorders>
              <w:top w:val="nil"/>
              <w:left w:val="nil"/>
              <w:bottom w:val="single" w:sz="4" w:space="0" w:color="auto"/>
              <w:right w:val="nil"/>
            </w:tcBorders>
            <w:shd w:val="clear" w:color="auto" w:fill="auto"/>
          </w:tcPr>
          <w:p w14:paraId="4C5F9F0A" w14:textId="77777777" w:rsidR="005B7DC8" w:rsidRPr="008D7158" w:rsidRDefault="005B7DC8" w:rsidP="00D908A2">
            <w:pPr>
              <w:spacing w:before="20" w:after="60" w:line="220" w:lineRule="exact"/>
              <w:ind w:left="57" w:right="57"/>
              <w:rPr>
                <w:rFonts w:ascii="Arial" w:eastAsia="Arial" w:hAnsi="Arial" w:cs="Arial"/>
                <w:color w:val="FF0000"/>
                <w:sz w:val="16"/>
                <w:szCs w:val="16"/>
                <w:lang w:val="pt-BR"/>
              </w:rPr>
            </w:pPr>
          </w:p>
        </w:tc>
        <w:tc>
          <w:tcPr>
            <w:tcW w:w="567" w:type="dxa"/>
            <w:tcBorders>
              <w:top w:val="nil"/>
              <w:left w:val="nil"/>
              <w:bottom w:val="single" w:sz="4" w:space="0" w:color="auto"/>
              <w:right w:val="nil"/>
            </w:tcBorders>
            <w:shd w:val="clear" w:color="auto" w:fill="auto"/>
          </w:tcPr>
          <w:p w14:paraId="0B651582" w14:textId="77777777" w:rsidR="005B7DC8" w:rsidRPr="008D7158" w:rsidRDefault="005B7DC8" w:rsidP="00D908A2">
            <w:pPr>
              <w:spacing w:before="20" w:after="60" w:line="220" w:lineRule="exact"/>
              <w:ind w:left="57" w:right="57"/>
              <w:rPr>
                <w:rFonts w:ascii="Arial" w:eastAsia="Arial" w:hAnsi="Arial" w:cs="Arial"/>
                <w:color w:val="FF0000"/>
                <w:sz w:val="16"/>
                <w:szCs w:val="16"/>
                <w:lang w:val="pt-BR"/>
              </w:rPr>
            </w:pPr>
          </w:p>
        </w:tc>
        <w:tc>
          <w:tcPr>
            <w:tcW w:w="284" w:type="dxa"/>
            <w:tcBorders>
              <w:top w:val="nil"/>
              <w:left w:val="nil"/>
              <w:bottom w:val="single" w:sz="4" w:space="0" w:color="auto"/>
              <w:right w:val="nil"/>
            </w:tcBorders>
            <w:shd w:val="clear" w:color="auto" w:fill="auto"/>
          </w:tcPr>
          <w:p w14:paraId="3FF6CBA8" w14:textId="77777777" w:rsidR="005B7DC8" w:rsidRPr="008D7158" w:rsidRDefault="005B7DC8" w:rsidP="00D908A2">
            <w:pPr>
              <w:spacing w:before="20" w:after="60" w:line="220" w:lineRule="exact"/>
              <w:ind w:left="57" w:right="57"/>
              <w:rPr>
                <w:rFonts w:ascii="Arial" w:eastAsia="Arial" w:hAnsi="Arial" w:cs="Arial"/>
                <w:color w:val="FF0000"/>
                <w:sz w:val="16"/>
                <w:szCs w:val="16"/>
                <w:lang w:val="pt-BR"/>
              </w:rPr>
            </w:pPr>
          </w:p>
        </w:tc>
        <w:tc>
          <w:tcPr>
            <w:tcW w:w="283" w:type="dxa"/>
            <w:tcBorders>
              <w:top w:val="nil"/>
              <w:left w:val="nil"/>
              <w:bottom w:val="single" w:sz="4" w:space="0" w:color="auto"/>
              <w:right w:val="single" w:sz="4" w:space="0" w:color="auto"/>
            </w:tcBorders>
            <w:shd w:val="clear" w:color="auto" w:fill="auto"/>
          </w:tcPr>
          <w:p w14:paraId="79EFC50B" w14:textId="77777777" w:rsidR="005B7DC8" w:rsidRPr="008D7158" w:rsidRDefault="005B7DC8" w:rsidP="00D908A2">
            <w:pPr>
              <w:spacing w:before="20" w:after="60" w:line="220" w:lineRule="exact"/>
              <w:ind w:left="57" w:right="57"/>
              <w:rPr>
                <w:rFonts w:ascii="Arial" w:eastAsia="Arial" w:hAnsi="Arial" w:cs="Arial"/>
                <w:color w:val="FF0000"/>
                <w:sz w:val="16"/>
                <w:szCs w:val="16"/>
                <w:lang w:val="pt-BR"/>
              </w:rPr>
            </w:pPr>
          </w:p>
        </w:tc>
      </w:tr>
    </w:tbl>
    <w:p w14:paraId="5786FF3D" w14:textId="298A94ED" w:rsidR="00B3460C" w:rsidRPr="00B3460C" w:rsidRDefault="00FF2F55" w:rsidP="00B3460C">
      <w:pPr>
        <w:pStyle w:val="figuretitle"/>
      </w:pPr>
      <w:r w:rsidRPr="00FF2F55">
        <w:rPr>
          <w:rFonts w:hint="eastAsia"/>
        </w:rPr>
        <w:t>F</w:t>
      </w:r>
      <w:r w:rsidRPr="00FF2F55">
        <w:t>igure</w:t>
      </w:r>
      <w:r w:rsidR="00B3460C" w:rsidRPr="00FF2F55">
        <w:rPr>
          <w:rFonts w:hint="eastAsia"/>
        </w:rPr>
        <w:t xml:space="preserve"> </w:t>
      </w:r>
      <w:r w:rsidR="00BA133C" w:rsidRPr="00FF2F55">
        <w:fldChar w:fldCharType="begin"/>
      </w:r>
      <w:r w:rsidR="00BA133C" w:rsidRPr="00FF2F55">
        <w:instrText xml:space="preserve"> </w:instrText>
      </w:r>
      <w:r w:rsidR="00BA133C" w:rsidRPr="00FF2F55">
        <w:rPr>
          <w:rFonts w:hint="eastAsia"/>
        </w:rPr>
        <w:instrText>STYLEREF 1 \s</w:instrText>
      </w:r>
      <w:r w:rsidR="00BA133C" w:rsidRPr="00FF2F55">
        <w:instrText xml:space="preserve"> </w:instrText>
      </w:r>
      <w:r w:rsidR="00BA133C" w:rsidRPr="00FF2F55">
        <w:fldChar w:fldCharType="separate"/>
      </w:r>
      <w:r w:rsidR="001B3F11">
        <w:rPr>
          <w:noProof/>
        </w:rPr>
        <w:t>4</w:t>
      </w:r>
      <w:r w:rsidR="00BA133C" w:rsidRPr="00FF2F55">
        <w:fldChar w:fldCharType="end"/>
      </w:r>
      <w:r w:rsidR="00BA133C" w:rsidRPr="00FF2F55">
        <w:noBreakHyphen/>
      </w:r>
      <w:r w:rsidR="00BA133C" w:rsidRPr="00FF2F55">
        <w:fldChar w:fldCharType="begin"/>
      </w:r>
      <w:r w:rsidR="00BA133C" w:rsidRPr="00FF2F55">
        <w:instrText xml:space="preserve"> </w:instrText>
      </w:r>
      <w:r w:rsidR="00BA133C" w:rsidRPr="00FF2F55">
        <w:rPr>
          <w:rFonts w:hint="eastAsia"/>
        </w:rPr>
        <w:instrText xml:space="preserve">SEQ </w:instrText>
      </w:r>
      <w:r w:rsidR="00BA133C" w:rsidRPr="00FF2F55">
        <w:rPr>
          <w:rFonts w:hint="eastAsia"/>
        </w:rPr>
        <w:instrText>図</w:instrText>
      </w:r>
      <w:r w:rsidR="00BA133C" w:rsidRPr="00FF2F55">
        <w:rPr>
          <w:rFonts w:hint="eastAsia"/>
        </w:rPr>
        <w:instrText xml:space="preserve"> \* ARABIC \s 1</w:instrText>
      </w:r>
      <w:r w:rsidR="00BA133C" w:rsidRPr="00FF2F55">
        <w:instrText xml:space="preserve"> </w:instrText>
      </w:r>
      <w:r w:rsidR="00BA133C" w:rsidRPr="00FF2F55">
        <w:fldChar w:fldCharType="separate"/>
      </w:r>
      <w:r w:rsidR="001B3F11">
        <w:rPr>
          <w:noProof/>
        </w:rPr>
        <w:t>2</w:t>
      </w:r>
      <w:r w:rsidR="00BA133C" w:rsidRPr="00FF2F55">
        <w:fldChar w:fldCharType="end"/>
      </w:r>
      <w:r w:rsidRPr="00FF2F55">
        <w:rPr>
          <w:rFonts w:hint="eastAsia"/>
        </w:rPr>
        <w:t xml:space="preserve"> </w:t>
      </w:r>
      <w:r w:rsidRPr="00FF2F55">
        <w:t xml:space="preserve"> Schematic View of Temperature Transitions </w:t>
      </w:r>
      <w:r>
        <w:br/>
      </w:r>
      <w:r w:rsidRPr="00FF2F55">
        <w:t>with the SoC under Heavy and Medium Loads</w:t>
      </w:r>
    </w:p>
    <w:p w14:paraId="70FABEAB" w14:textId="77777777" w:rsidR="000A0F1B" w:rsidRDefault="000A0F1B">
      <w:r>
        <w:br w:type="page"/>
      </w:r>
    </w:p>
    <w:p w14:paraId="5E719B75" w14:textId="77777777" w:rsidR="000A0F1B" w:rsidRDefault="00AF0FE3" w:rsidP="00C908E5">
      <w:pPr>
        <w:pStyle w:val="10"/>
        <w:rPr>
          <w:lang w:val="en"/>
        </w:rPr>
      </w:pPr>
      <w:bookmarkStart w:id="512" w:name="_Toc536612060"/>
      <w:r>
        <w:rPr>
          <w:lang w:val="en"/>
        </w:rPr>
        <w:lastRenderedPageBreak/>
        <w:t xml:space="preserve">Setting example </w:t>
      </w:r>
      <w:r w:rsidR="009A6450">
        <w:rPr>
          <w:lang w:val="en"/>
        </w:rPr>
        <w:t xml:space="preserve">for </w:t>
      </w:r>
      <w:r w:rsidR="009A6450">
        <w:rPr>
          <w:color w:val="222222"/>
          <w:lang w:val="en"/>
        </w:rPr>
        <w:t>power management functions</w:t>
      </w:r>
      <w:bookmarkEnd w:id="512"/>
    </w:p>
    <w:p w14:paraId="4765C2BA" w14:textId="77777777" w:rsidR="00AF0FE3" w:rsidRPr="00770E57" w:rsidRDefault="009E27F6" w:rsidP="001B3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r w:rsidRPr="009E27F6">
        <w:rPr>
          <w:rFonts w:eastAsia="ＭＳ ゴシック"/>
          <w:color w:val="222222"/>
          <w:lang w:val="en"/>
        </w:rPr>
        <w:t xml:space="preserve">Since the setting </w:t>
      </w:r>
      <w:r w:rsidR="009A6450">
        <w:rPr>
          <w:rFonts w:eastAsia="ＭＳ ゴシック"/>
          <w:color w:val="222222"/>
          <w:lang w:val="en"/>
        </w:rPr>
        <w:t xml:space="preserve">of power management functions </w:t>
      </w:r>
      <w:r w:rsidRPr="009E27F6">
        <w:rPr>
          <w:rFonts w:eastAsia="ＭＳ ゴシック"/>
          <w:color w:val="222222"/>
          <w:lang w:val="en"/>
        </w:rPr>
        <w:t>strongly depends on the customer's use</w:t>
      </w:r>
      <w:r w:rsidR="009A6450">
        <w:rPr>
          <w:rFonts w:eastAsia="ＭＳ ゴシック"/>
          <w:color w:val="222222"/>
          <w:lang w:val="en"/>
        </w:rPr>
        <w:t>-</w:t>
      </w:r>
      <w:r w:rsidRPr="009E27F6">
        <w:rPr>
          <w:rFonts w:eastAsia="ＭＳ ゴシック"/>
          <w:color w:val="222222"/>
          <w:lang w:val="en"/>
        </w:rPr>
        <w:t>case, it is necessary for the customer to set it appropriately. The following are three modes shown in Table 5</w:t>
      </w:r>
      <w:r>
        <w:rPr>
          <w:rFonts w:eastAsia="ＭＳ ゴシック"/>
          <w:color w:val="222222"/>
          <w:lang w:val="en"/>
        </w:rPr>
        <w:t>-</w:t>
      </w:r>
      <w:r w:rsidRPr="009E27F6">
        <w:rPr>
          <w:rFonts w:eastAsia="ＭＳ ゴシック"/>
          <w:color w:val="222222"/>
          <w:lang w:val="en"/>
        </w:rPr>
        <w:t xml:space="preserve">1 as a reference case for setting of power </w:t>
      </w:r>
      <w:r w:rsidR="009A6450">
        <w:rPr>
          <w:rFonts w:eastAsia="ＭＳ ゴシック"/>
          <w:color w:val="222222"/>
          <w:lang w:val="en"/>
        </w:rPr>
        <w:t>management</w:t>
      </w:r>
      <w:r w:rsidRPr="009E27F6">
        <w:rPr>
          <w:rFonts w:eastAsia="ＭＳ ゴシック"/>
          <w:color w:val="222222"/>
          <w:lang w:val="en"/>
        </w:rPr>
        <w:t xml:space="preserve"> functions.</w:t>
      </w:r>
      <w:r w:rsidR="009A6450">
        <w:rPr>
          <w:rFonts w:eastAsia="ＭＳ Ｐゴシック"/>
          <w:color w:val="222222"/>
          <w:lang w:val="en"/>
        </w:rPr>
        <w:t xml:space="preserve"> </w:t>
      </w:r>
      <w:r w:rsidR="00AF0FE3" w:rsidRPr="00A12A58">
        <w:rPr>
          <w:rFonts w:eastAsia="ＭＳ Ｐゴシック"/>
          <w:color w:val="222222"/>
          <w:lang w:val="en"/>
        </w:rPr>
        <w:t xml:space="preserve">The setting </w:t>
      </w:r>
      <w:r w:rsidR="00FD72E1">
        <w:rPr>
          <w:rFonts w:eastAsia="ＭＳ Ｐゴシック"/>
          <w:color w:val="222222"/>
          <w:lang w:val="en"/>
        </w:rPr>
        <w:t>of</w:t>
      </w:r>
      <w:r w:rsidR="00AF0FE3" w:rsidRPr="00A12A58">
        <w:rPr>
          <w:rFonts w:eastAsia="ＭＳ Ｐゴシック"/>
          <w:color w:val="222222"/>
          <w:lang w:val="en"/>
        </w:rPr>
        <w:t xml:space="preserve"> each mode is </w:t>
      </w:r>
      <w:r w:rsidR="009A6450">
        <w:rPr>
          <w:rFonts w:eastAsia="ＭＳ Ｐゴシック"/>
          <w:color w:val="222222"/>
          <w:lang w:val="en"/>
        </w:rPr>
        <w:t>an</w:t>
      </w:r>
      <w:r w:rsidR="00AF0FE3" w:rsidRPr="00A12A58">
        <w:rPr>
          <w:rFonts w:eastAsia="ＭＳ Ｐゴシック"/>
          <w:color w:val="222222"/>
          <w:lang w:val="en"/>
        </w:rPr>
        <w:t xml:space="preserve"> example when R-Car H3 is used.</w:t>
      </w:r>
    </w:p>
    <w:p w14:paraId="25EC30A4" w14:textId="77777777" w:rsidR="00AF0FE3" w:rsidRPr="00770E57" w:rsidRDefault="00AF0FE3" w:rsidP="00770E57">
      <w:pPr>
        <w:rPr>
          <w:lang w:val="en"/>
        </w:rPr>
      </w:pPr>
    </w:p>
    <w:p w14:paraId="7112B999" w14:textId="5AE2BF55" w:rsidR="00AF0FE3" w:rsidRPr="001F311A" w:rsidRDefault="00AF0FE3" w:rsidP="00A12A58">
      <w:pPr>
        <w:pStyle w:val="tabletitle"/>
        <w:jc w:val="center"/>
      </w:pPr>
      <w:r>
        <w:rPr>
          <w:rFonts w:hint="eastAsia"/>
        </w:rPr>
        <w:t xml:space="preserve">Table </w:t>
      </w:r>
      <w:r>
        <w:fldChar w:fldCharType="begin"/>
      </w:r>
      <w:r>
        <w:instrText xml:space="preserve"> </w:instrText>
      </w:r>
      <w:r>
        <w:rPr>
          <w:rFonts w:hint="eastAsia"/>
        </w:rPr>
        <w:instrText>STYLEREF 1 \s</w:instrText>
      </w:r>
      <w:r>
        <w:instrText xml:space="preserve"> </w:instrText>
      </w:r>
      <w:r>
        <w:fldChar w:fldCharType="separate"/>
      </w:r>
      <w:r w:rsidR="001B3F11">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B3F11">
        <w:rPr>
          <w:noProof/>
        </w:rPr>
        <w:t>1</w:t>
      </w:r>
      <w:r>
        <w:fldChar w:fldCharType="end"/>
      </w:r>
      <w:r>
        <w:t xml:space="preserve">  </w:t>
      </w:r>
      <w:r w:rsidR="00FD72E1">
        <w:t>The mode setting for power</w:t>
      </w:r>
      <w:r>
        <w:rPr>
          <w:color w:val="222222"/>
          <w:lang w:val="en"/>
        </w:rPr>
        <w:t xml:space="preserve"> </w:t>
      </w:r>
      <w:r w:rsidR="00FD72E1">
        <w:rPr>
          <w:color w:val="222222"/>
          <w:lang w:val="en"/>
        </w:rPr>
        <w:t>management</w:t>
      </w:r>
    </w:p>
    <w:tbl>
      <w:tblPr>
        <w:tblStyle w:val="affff7"/>
        <w:tblW w:w="9918" w:type="dxa"/>
        <w:tblLook w:val="04A0" w:firstRow="1" w:lastRow="0" w:firstColumn="1" w:lastColumn="0" w:noHBand="0" w:noVBand="1"/>
      </w:tblPr>
      <w:tblGrid>
        <w:gridCol w:w="2867"/>
        <w:gridCol w:w="7051"/>
      </w:tblGrid>
      <w:tr w:rsidR="00AF0FE3" w:rsidRPr="00476030" w14:paraId="233A65D8" w14:textId="77777777" w:rsidTr="00826C56">
        <w:tc>
          <w:tcPr>
            <w:tcW w:w="2867" w:type="dxa"/>
          </w:tcPr>
          <w:p w14:paraId="7667215C" w14:textId="77777777" w:rsidR="00AF0FE3" w:rsidRPr="00A12A58" w:rsidRDefault="00AF0FE3" w:rsidP="00826C56">
            <w:pPr>
              <w:pStyle w:val="tablehead"/>
              <w:rPr>
                <w:rFonts w:cs="Arial"/>
                <w:b w:val="0"/>
              </w:rPr>
            </w:pPr>
            <w:r w:rsidRPr="00A12A58">
              <w:rPr>
                <w:rFonts w:cs="Arial"/>
                <w:b w:val="0"/>
              </w:rPr>
              <w:t>mode</w:t>
            </w:r>
          </w:p>
        </w:tc>
        <w:tc>
          <w:tcPr>
            <w:tcW w:w="7051" w:type="dxa"/>
          </w:tcPr>
          <w:p w14:paraId="6D77AD25" w14:textId="77777777" w:rsidR="00AF0FE3" w:rsidRPr="00A12A58" w:rsidRDefault="00AF0FE3" w:rsidP="00826C56">
            <w:pPr>
              <w:pStyle w:val="tablehead"/>
              <w:rPr>
                <w:rFonts w:cs="Arial"/>
                <w:b w:val="0"/>
              </w:rPr>
            </w:pPr>
            <w:r w:rsidRPr="00A12A58">
              <w:rPr>
                <w:rFonts w:cs="Arial"/>
                <w:b w:val="0"/>
                <w:color w:val="222222"/>
                <w:lang w:val="en"/>
              </w:rPr>
              <w:t>Overview</w:t>
            </w:r>
          </w:p>
        </w:tc>
      </w:tr>
      <w:tr w:rsidR="00AF0FE3" w:rsidRPr="008C7397" w14:paraId="2DF8A283" w14:textId="77777777" w:rsidTr="00826C56">
        <w:tc>
          <w:tcPr>
            <w:tcW w:w="2867" w:type="dxa"/>
          </w:tcPr>
          <w:p w14:paraId="1261DD9F" w14:textId="77777777" w:rsidR="00AF0FE3" w:rsidRPr="00770E57" w:rsidRDefault="00AF0FE3" w:rsidP="00826C56">
            <w:pPr>
              <w:pStyle w:val="tablebody"/>
              <w:rPr>
                <w:rFonts w:eastAsia="ＭＳ 明朝" w:cs="Arial"/>
              </w:rPr>
            </w:pPr>
            <w:r w:rsidRPr="00770E57">
              <w:rPr>
                <w:rFonts w:eastAsia="ＭＳ 明朝" w:cs="Arial"/>
              </w:rPr>
              <w:t>Typical mode</w:t>
            </w:r>
          </w:p>
        </w:tc>
        <w:tc>
          <w:tcPr>
            <w:tcW w:w="7051" w:type="dxa"/>
          </w:tcPr>
          <w:p w14:paraId="4F7FE18C" w14:textId="77777777" w:rsidR="00AF0FE3" w:rsidRPr="00A12A58" w:rsidRDefault="009E27F6" w:rsidP="00AF0FE3">
            <w:pPr>
              <w:pStyle w:val="HTML1"/>
              <w:rPr>
                <w:rFonts w:ascii="Arial" w:eastAsia="ＭＳ ゴシック" w:hAnsi="Arial" w:cs="Arial"/>
                <w:color w:val="222222"/>
              </w:rPr>
            </w:pPr>
            <w:r w:rsidRPr="009E27F6">
              <w:rPr>
                <w:rFonts w:ascii="Arial" w:hAnsi="Arial" w:cs="Arial"/>
                <w:color w:val="222222"/>
                <w:lang w:val="en"/>
              </w:rPr>
              <w:t>This mode is used when power control related function is enabled while maintaining processing performance of standard specifications.</w:t>
            </w:r>
          </w:p>
          <w:p w14:paraId="77FC87F4" w14:textId="77777777" w:rsidR="00AF0FE3" w:rsidRPr="00A12A58" w:rsidRDefault="00AF0FE3" w:rsidP="00AF0FE3">
            <w:pPr>
              <w:rPr>
                <w:rFonts w:ascii="Arial" w:eastAsia="ＭＳ ゴシック" w:hAnsi="Arial" w:cs="Arial"/>
              </w:rPr>
            </w:pPr>
            <w:r w:rsidRPr="00A12A58">
              <w:rPr>
                <w:rFonts w:ascii="Arial" w:eastAsia="ＭＳ ゴシック" w:hAnsi="Arial" w:cs="Arial"/>
              </w:rPr>
              <w:t xml:space="preserve"> (</w:t>
            </w:r>
            <w:r w:rsidRPr="00A12A58">
              <w:rPr>
                <w:rFonts w:ascii="Arial" w:eastAsia="平成明朝" w:hAnsi="Arial" w:cs="Arial"/>
              </w:rPr>
              <w:t xml:space="preserve">R-Car Series, 3rd Generation </w:t>
            </w:r>
            <w:r w:rsidRPr="00770E57">
              <w:rPr>
                <w:rFonts w:ascii="Arial" w:eastAsia="ＭＳ ゴシック" w:hAnsi="Arial" w:cs="Arial"/>
              </w:rPr>
              <w:t xml:space="preserve">BSP </w:t>
            </w:r>
            <w:r w:rsidRPr="00A12A58">
              <w:rPr>
                <w:rFonts w:ascii="Arial" w:hAnsi="Arial" w:cs="Arial"/>
                <w:color w:val="222222"/>
                <w:lang w:val="en"/>
              </w:rPr>
              <w:t>default setting</w:t>
            </w:r>
            <w:r w:rsidRPr="00A12A58">
              <w:rPr>
                <w:rFonts w:ascii="Arial" w:eastAsia="ＭＳ ゴシック" w:hAnsi="Arial" w:cs="Arial"/>
              </w:rPr>
              <w:t>)</w:t>
            </w:r>
          </w:p>
        </w:tc>
      </w:tr>
      <w:tr w:rsidR="00AF0FE3" w:rsidRPr="008C7397" w14:paraId="23EA51E2" w14:textId="77777777" w:rsidTr="00826C56">
        <w:tc>
          <w:tcPr>
            <w:tcW w:w="2867" w:type="dxa"/>
          </w:tcPr>
          <w:p w14:paraId="367F53A2" w14:textId="77777777" w:rsidR="00AF0FE3" w:rsidRPr="00770E57" w:rsidRDefault="00AF0FE3" w:rsidP="00826C56">
            <w:pPr>
              <w:pStyle w:val="tablebody"/>
              <w:rPr>
                <w:rFonts w:cs="Arial"/>
              </w:rPr>
            </w:pPr>
            <w:r w:rsidRPr="00770E57">
              <w:rPr>
                <w:rFonts w:cs="Arial"/>
              </w:rPr>
              <w:t>High performance mode</w:t>
            </w:r>
          </w:p>
        </w:tc>
        <w:tc>
          <w:tcPr>
            <w:tcW w:w="7051" w:type="dxa"/>
          </w:tcPr>
          <w:p w14:paraId="4DB831BC" w14:textId="77777777" w:rsidR="00AF0FE3" w:rsidRDefault="00AF0FE3" w:rsidP="00770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ＭＳ ゴシック" w:hAnsi="Arial" w:cs="Arial"/>
                <w:color w:val="222222"/>
                <w:lang w:val="en"/>
              </w:rPr>
            </w:pPr>
            <w:r w:rsidRPr="00A12A58">
              <w:rPr>
                <w:rFonts w:ascii="Arial" w:eastAsia="ＭＳ ゴシック" w:hAnsi="Arial" w:cs="Arial"/>
                <w:color w:val="222222"/>
                <w:lang w:val="en"/>
              </w:rPr>
              <w:t>This mode is used to operate the entire system with maximum performance.</w:t>
            </w:r>
          </w:p>
          <w:p w14:paraId="2E58E8DE" w14:textId="77777777" w:rsidR="00AF0FE3" w:rsidRPr="00A12A58" w:rsidRDefault="00AF0FE3" w:rsidP="00A1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ＭＳ ゴシック" w:hAnsi="Arial" w:cs="Arial"/>
                <w:color w:val="222222"/>
                <w:lang w:val="en"/>
              </w:rPr>
            </w:pPr>
            <w:r w:rsidRPr="00A12A58">
              <w:rPr>
                <w:rFonts w:ascii="Arial" w:eastAsia="ＭＳ Ｐゴシック" w:hAnsi="Arial" w:cs="Arial"/>
                <w:color w:val="222222"/>
                <w:lang w:val="en"/>
              </w:rPr>
              <w:t>However, since power consumption / heat generation increases, attention is necessary.</w:t>
            </w:r>
          </w:p>
        </w:tc>
      </w:tr>
      <w:tr w:rsidR="00AF0FE3" w:rsidRPr="008C7397" w14:paraId="694CAB04" w14:textId="77777777" w:rsidTr="00826C56">
        <w:tc>
          <w:tcPr>
            <w:tcW w:w="2867" w:type="dxa"/>
          </w:tcPr>
          <w:p w14:paraId="6F541EA5" w14:textId="77777777" w:rsidR="00AF0FE3" w:rsidRPr="00770E57" w:rsidRDefault="00AF0FE3" w:rsidP="00826C56">
            <w:pPr>
              <w:pStyle w:val="tablebody"/>
              <w:rPr>
                <w:rFonts w:cs="Arial"/>
              </w:rPr>
            </w:pPr>
            <w:r w:rsidRPr="00770E57">
              <w:rPr>
                <w:rFonts w:cs="Arial"/>
              </w:rPr>
              <w:t>Low power mode</w:t>
            </w:r>
          </w:p>
        </w:tc>
        <w:tc>
          <w:tcPr>
            <w:tcW w:w="7051" w:type="dxa"/>
          </w:tcPr>
          <w:p w14:paraId="09288E17" w14:textId="77777777" w:rsidR="00AF0FE3" w:rsidRPr="00A12A58" w:rsidRDefault="00AF0FE3" w:rsidP="00AF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ＭＳ ゴシック" w:hAnsi="Arial" w:cs="Arial"/>
                <w:color w:val="222222"/>
                <w:lang w:val="en"/>
              </w:rPr>
            </w:pPr>
            <w:r w:rsidRPr="00A12A58">
              <w:rPr>
                <w:rFonts w:ascii="Arial" w:eastAsia="ＭＳ ゴシック" w:hAnsi="Arial" w:cs="Arial"/>
                <w:color w:val="222222"/>
                <w:lang w:val="en"/>
              </w:rPr>
              <w:t>This mode is used when operating the entire system with low power consumption.</w:t>
            </w:r>
          </w:p>
          <w:p w14:paraId="73DFBC6E" w14:textId="77777777" w:rsidR="00AF0FE3" w:rsidRPr="00A12A58" w:rsidRDefault="00AF0FE3" w:rsidP="00AF0FE3">
            <w:pPr>
              <w:rPr>
                <w:rFonts w:ascii="Arial" w:eastAsia="ＭＳ ゴシック" w:hAnsi="Arial" w:cs="Arial"/>
              </w:rPr>
            </w:pPr>
            <w:r w:rsidRPr="00A12A58">
              <w:rPr>
                <w:rFonts w:ascii="Arial" w:eastAsia="ＭＳ Ｐゴシック" w:hAnsi="Arial" w:cs="Arial"/>
                <w:color w:val="222222"/>
                <w:lang w:val="en"/>
              </w:rPr>
              <w:t>However, care should be taken because the processing performance of the entire system will be lowered.</w:t>
            </w:r>
          </w:p>
        </w:tc>
      </w:tr>
    </w:tbl>
    <w:p w14:paraId="3D499763" w14:textId="77777777" w:rsidR="00AF0FE3" w:rsidRDefault="00AF0FE3" w:rsidP="00770E57"/>
    <w:p w14:paraId="4B419020" w14:textId="77777777" w:rsidR="0036559A" w:rsidRPr="00A12A58" w:rsidRDefault="0036559A" w:rsidP="00A12A58">
      <w:pPr>
        <w:jc w:val="center"/>
      </w:pPr>
      <w:r>
        <w:rPr>
          <w:noProof/>
        </w:rPr>
        <w:drawing>
          <wp:inline distT="0" distB="0" distL="0" distR="0" wp14:anchorId="6F3D4E2B" wp14:editId="1DECC0A2">
            <wp:extent cx="3535331" cy="2463987"/>
            <wp:effectExtent l="0" t="0" r="8255" b="0"/>
            <wp:docPr id="741" name="図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3573" cy="2476701"/>
                    </a:xfrm>
                    <a:prstGeom prst="rect">
                      <a:avLst/>
                    </a:prstGeom>
                    <a:noFill/>
                    <a:ln>
                      <a:noFill/>
                    </a:ln>
                  </pic:spPr>
                </pic:pic>
              </a:graphicData>
            </a:graphic>
          </wp:inline>
        </w:drawing>
      </w:r>
    </w:p>
    <w:p w14:paraId="2D42E954" w14:textId="1201512B" w:rsidR="00AF0FE3" w:rsidRDefault="00AF0FE3" w:rsidP="00A12A58">
      <w:pPr>
        <w:pStyle w:val="HTML1"/>
        <w:jc w:val="center"/>
        <w:rPr>
          <w:rFonts w:ascii="Arial" w:eastAsia="ＭＳ ゴシック" w:hAnsi="Arial" w:cs="Arial"/>
          <w:b/>
          <w:color w:val="222222"/>
          <w:lang w:val="en"/>
        </w:rPr>
      </w:pPr>
      <w:r w:rsidRPr="00A12A58">
        <w:rPr>
          <w:rFonts w:ascii="Arial" w:hAnsi="Arial" w:cs="Arial"/>
          <w:b/>
        </w:rPr>
        <w:t xml:space="preserve">Figure </w:t>
      </w:r>
      <w:r w:rsidRPr="00A12A58">
        <w:rPr>
          <w:rFonts w:ascii="Arial" w:hAnsi="Arial" w:cs="Arial"/>
          <w:b/>
        </w:rPr>
        <w:fldChar w:fldCharType="begin"/>
      </w:r>
      <w:r w:rsidRPr="00A12A58">
        <w:rPr>
          <w:rFonts w:ascii="Arial" w:hAnsi="Arial" w:cs="Arial"/>
          <w:b/>
        </w:rPr>
        <w:instrText xml:space="preserve"> STYLEREF 1 \s </w:instrText>
      </w:r>
      <w:r w:rsidRPr="00A12A58">
        <w:rPr>
          <w:rFonts w:ascii="Arial" w:hAnsi="Arial" w:cs="Arial"/>
          <w:b/>
        </w:rPr>
        <w:fldChar w:fldCharType="separate"/>
      </w:r>
      <w:r w:rsidR="001B3F11">
        <w:rPr>
          <w:rFonts w:ascii="Arial" w:hAnsi="Arial" w:cs="Arial"/>
          <w:b/>
          <w:noProof/>
        </w:rPr>
        <w:t>5</w:t>
      </w:r>
      <w:r w:rsidRPr="00A12A58">
        <w:rPr>
          <w:rFonts w:ascii="Arial" w:hAnsi="Arial" w:cs="Arial"/>
          <w:b/>
        </w:rPr>
        <w:fldChar w:fldCharType="end"/>
      </w:r>
      <w:r w:rsidRPr="00A12A58">
        <w:rPr>
          <w:rFonts w:ascii="Arial" w:hAnsi="Arial" w:cs="Arial"/>
          <w:b/>
        </w:rPr>
        <w:noBreakHyphen/>
      </w:r>
      <w:r w:rsidRPr="00A12A58">
        <w:rPr>
          <w:rFonts w:ascii="Arial" w:hAnsi="Arial" w:cs="Arial"/>
          <w:b/>
        </w:rPr>
        <w:fldChar w:fldCharType="begin"/>
      </w:r>
      <w:r w:rsidRPr="00A12A58">
        <w:rPr>
          <w:rFonts w:ascii="Arial" w:hAnsi="Arial" w:cs="Arial"/>
          <w:b/>
        </w:rPr>
        <w:instrText xml:space="preserve"> SEQ </w:instrText>
      </w:r>
      <w:r w:rsidRPr="00A12A58">
        <w:rPr>
          <w:rFonts w:ascii="Arial" w:hAnsi="Arial" w:cs="Arial" w:hint="eastAsia"/>
          <w:b/>
        </w:rPr>
        <w:instrText>図</w:instrText>
      </w:r>
      <w:r w:rsidRPr="00A12A58">
        <w:rPr>
          <w:rFonts w:ascii="Arial" w:hAnsi="Arial" w:cs="Arial"/>
          <w:b/>
        </w:rPr>
        <w:instrText xml:space="preserve"> \* ARABIC \s 1 </w:instrText>
      </w:r>
      <w:r w:rsidRPr="00A12A58">
        <w:rPr>
          <w:rFonts w:ascii="Arial" w:hAnsi="Arial" w:cs="Arial"/>
          <w:b/>
        </w:rPr>
        <w:fldChar w:fldCharType="separate"/>
      </w:r>
      <w:r w:rsidR="001B3F11">
        <w:rPr>
          <w:rFonts w:ascii="Arial" w:hAnsi="Arial" w:cs="Arial"/>
          <w:b/>
          <w:noProof/>
        </w:rPr>
        <w:t>1</w:t>
      </w:r>
      <w:r w:rsidRPr="00A12A58">
        <w:rPr>
          <w:rFonts w:ascii="Arial" w:hAnsi="Arial" w:cs="Arial"/>
          <w:b/>
        </w:rPr>
        <w:fldChar w:fldCharType="end"/>
      </w:r>
      <w:r w:rsidRPr="00A12A58">
        <w:rPr>
          <w:rFonts w:ascii="Arial" w:hAnsi="Arial" w:cs="Arial"/>
          <w:b/>
        </w:rPr>
        <w:t xml:space="preserve"> </w:t>
      </w:r>
      <w:r w:rsidR="002B4E17" w:rsidRPr="002B4E17">
        <w:rPr>
          <w:rFonts w:ascii="Arial" w:hAnsi="Arial" w:cs="Arial"/>
          <w:b/>
        </w:rPr>
        <w:t xml:space="preserve">Performance and power consumption by mode setting of power </w:t>
      </w:r>
      <w:r w:rsidR="00FD72E1">
        <w:rPr>
          <w:rFonts w:ascii="Arial" w:hAnsi="Arial" w:cs="Arial"/>
          <w:b/>
        </w:rPr>
        <w:t xml:space="preserve">management </w:t>
      </w:r>
      <w:r w:rsidR="002B4E17" w:rsidRPr="002B4E17">
        <w:rPr>
          <w:rFonts w:ascii="Arial" w:hAnsi="Arial" w:cs="Arial"/>
          <w:b/>
        </w:rPr>
        <w:t>functions</w:t>
      </w:r>
    </w:p>
    <w:p w14:paraId="7AFDFCDA" w14:textId="77777777" w:rsidR="00826C56" w:rsidRDefault="00826C56">
      <w:pPr>
        <w:rPr>
          <w:rFonts w:ascii="ＭＳ ゴシック" w:eastAsia="ＭＳ ゴシック" w:hAnsi="ＭＳ ゴシック" w:cs="ＭＳ ゴシック"/>
          <w:b/>
          <w:color w:val="222222"/>
          <w:sz w:val="24"/>
          <w:szCs w:val="24"/>
        </w:rPr>
      </w:pPr>
      <w:r>
        <w:rPr>
          <w:rFonts w:ascii="ＭＳ ゴシック" w:eastAsia="ＭＳ ゴシック" w:hAnsi="ＭＳ ゴシック" w:cs="ＭＳ ゴシック"/>
          <w:b/>
          <w:color w:val="222222"/>
          <w:sz w:val="24"/>
          <w:szCs w:val="24"/>
        </w:rPr>
        <w:br w:type="page"/>
      </w:r>
    </w:p>
    <w:p w14:paraId="7CDA2004" w14:textId="77777777" w:rsidR="000A0F1B" w:rsidRPr="00116E51" w:rsidRDefault="0036559A" w:rsidP="000A0F1B">
      <w:pPr>
        <w:pStyle w:val="21"/>
      </w:pPr>
      <w:bookmarkStart w:id="513" w:name="_Toc536612061"/>
      <w:r>
        <w:rPr>
          <w:color w:val="222222"/>
          <w:lang w:val="en"/>
        </w:rPr>
        <w:lastRenderedPageBreak/>
        <w:t>Typical mode setting example</w:t>
      </w:r>
      <w:bookmarkEnd w:id="513"/>
    </w:p>
    <w:p w14:paraId="570B3E26" w14:textId="795E7A6E" w:rsidR="00B3460C" w:rsidRPr="00A12A58" w:rsidRDefault="00826C56" w:rsidP="00A12A58">
      <w:pPr>
        <w:pStyle w:val="Space"/>
        <w:jc w:val="center"/>
        <w:rPr>
          <w:rFonts w:ascii="Arial" w:hAnsi="Arial" w:cs="Arial"/>
          <w:b/>
          <w:color w:val="222222"/>
          <w:lang w:val="en"/>
        </w:rPr>
      </w:pPr>
      <w:r w:rsidRPr="00A12A58">
        <w:rPr>
          <w:rFonts w:ascii="Arial" w:hAnsi="Arial" w:cs="Arial"/>
          <w:b/>
        </w:rPr>
        <w:t xml:space="preserve">Table </w:t>
      </w:r>
      <w:r w:rsidRPr="00A12A58">
        <w:rPr>
          <w:rFonts w:ascii="Arial" w:hAnsi="Arial" w:cs="Arial"/>
          <w:b/>
        </w:rPr>
        <w:fldChar w:fldCharType="begin"/>
      </w:r>
      <w:r w:rsidRPr="00A12A58">
        <w:rPr>
          <w:rFonts w:ascii="Arial" w:hAnsi="Arial" w:cs="Arial"/>
          <w:b/>
        </w:rPr>
        <w:instrText xml:space="preserve"> STYLEREF 1 \s </w:instrText>
      </w:r>
      <w:r w:rsidRPr="00A12A58">
        <w:rPr>
          <w:rFonts w:ascii="Arial" w:hAnsi="Arial" w:cs="Arial"/>
          <w:b/>
        </w:rPr>
        <w:fldChar w:fldCharType="separate"/>
      </w:r>
      <w:r w:rsidR="001B3F11">
        <w:rPr>
          <w:rFonts w:ascii="Arial" w:hAnsi="Arial" w:cs="Arial"/>
          <w:b/>
          <w:noProof/>
        </w:rPr>
        <w:t>5</w:t>
      </w:r>
      <w:r w:rsidRPr="00A12A58">
        <w:rPr>
          <w:rFonts w:ascii="Arial" w:hAnsi="Arial" w:cs="Arial"/>
          <w:b/>
        </w:rPr>
        <w:fldChar w:fldCharType="end"/>
      </w:r>
      <w:r w:rsidRPr="00A12A58">
        <w:rPr>
          <w:rFonts w:ascii="Arial" w:hAnsi="Arial" w:cs="Arial"/>
          <w:b/>
        </w:rPr>
        <w:noBreakHyphen/>
      </w:r>
      <w:r w:rsidRPr="00A12A58">
        <w:rPr>
          <w:rFonts w:ascii="Arial" w:hAnsi="Arial" w:cs="Arial"/>
          <w:b/>
        </w:rPr>
        <w:fldChar w:fldCharType="begin"/>
      </w:r>
      <w:r w:rsidRPr="00A12A58">
        <w:rPr>
          <w:rFonts w:ascii="Arial" w:hAnsi="Arial" w:cs="Arial"/>
          <w:b/>
        </w:rPr>
        <w:instrText xml:space="preserve"> SEQ </w:instrText>
      </w:r>
      <w:r w:rsidRPr="00A12A58">
        <w:rPr>
          <w:rFonts w:ascii="Arial" w:hAnsi="Arial" w:cs="Arial" w:hint="eastAsia"/>
          <w:b/>
        </w:rPr>
        <w:instrText>表</w:instrText>
      </w:r>
      <w:r w:rsidRPr="00A12A58">
        <w:rPr>
          <w:rFonts w:ascii="Arial" w:hAnsi="Arial" w:cs="Arial"/>
          <w:b/>
        </w:rPr>
        <w:instrText xml:space="preserve"> \* ARABIC \s 1 </w:instrText>
      </w:r>
      <w:r w:rsidRPr="00A12A58">
        <w:rPr>
          <w:rFonts w:ascii="Arial" w:hAnsi="Arial" w:cs="Arial"/>
          <w:b/>
        </w:rPr>
        <w:fldChar w:fldCharType="separate"/>
      </w:r>
      <w:r w:rsidR="001B3F11">
        <w:rPr>
          <w:rFonts w:ascii="Arial" w:hAnsi="Arial" w:cs="Arial"/>
          <w:b/>
          <w:noProof/>
        </w:rPr>
        <w:t>2</w:t>
      </w:r>
      <w:r w:rsidRPr="00A12A58">
        <w:rPr>
          <w:rFonts w:ascii="Arial" w:hAnsi="Arial" w:cs="Arial"/>
          <w:b/>
        </w:rPr>
        <w:fldChar w:fldCharType="end"/>
      </w:r>
      <w:r w:rsidRPr="00A12A58">
        <w:rPr>
          <w:rFonts w:ascii="Arial" w:hAnsi="Arial" w:cs="Arial"/>
          <w:b/>
        </w:rPr>
        <w:t xml:space="preserve">  </w:t>
      </w:r>
      <w:r w:rsidRPr="00A12A58">
        <w:rPr>
          <w:rFonts w:ascii="Arial" w:hAnsi="Arial" w:cs="Arial"/>
          <w:b/>
          <w:color w:val="222222"/>
          <w:lang w:val="en"/>
        </w:rPr>
        <w:t>Typical mode setting example</w:t>
      </w:r>
    </w:p>
    <w:tbl>
      <w:tblPr>
        <w:tblStyle w:val="affff7"/>
        <w:tblW w:w="9776" w:type="dxa"/>
        <w:tblLook w:val="04A0" w:firstRow="1" w:lastRow="0" w:firstColumn="1" w:lastColumn="0" w:noHBand="0" w:noVBand="1"/>
      </w:tblPr>
      <w:tblGrid>
        <w:gridCol w:w="389"/>
        <w:gridCol w:w="1449"/>
        <w:gridCol w:w="2126"/>
        <w:gridCol w:w="5812"/>
      </w:tblGrid>
      <w:tr w:rsidR="00826C56" w:rsidRPr="00476030" w14:paraId="07E03B4C" w14:textId="77777777" w:rsidTr="00826C56">
        <w:tc>
          <w:tcPr>
            <w:tcW w:w="389" w:type="dxa"/>
          </w:tcPr>
          <w:p w14:paraId="655C2C04" w14:textId="77777777" w:rsidR="00826C56" w:rsidRPr="00476030" w:rsidRDefault="00826C56" w:rsidP="00826C56">
            <w:pPr>
              <w:pStyle w:val="tablehead"/>
            </w:pPr>
          </w:p>
        </w:tc>
        <w:tc>
          <w:tcPr>
            <w:tcW w:w="1449" w:type="dxa"/>
          </w:tcPr>
          <w:p w14:paraId="1C118B18" w14:textId="77777777" w:rsidR="00826C56" w:rsidRPr="00A12A58" w:rsidRDefault="00826C56" w:rsidP="00826C56">
            <w:pPr>
              <w:pStyle w:val="tablehead"/>
              <w:rPr>
                <w:b w:val="0"/>
              </w:rPr>
            </w:pPr>
            <w:r w:rsidRPr="00A12A58">
              <w:rPr>
                <w:b w:val="0"/>
              </w:rPr>
              <w:t>Function</w:t>
            </w:r>
          </w:p>
        </w:tc>
        <w:tc>
          <w:tcPr>
            <w:tcW w:w="2126" w:type="dxa"/>
          </w:tcPr>
          <w:p w14:paraId="6811D1F0" w14:textId="77777777" w:rsidR="00826C56" w:rsidRPr="00A12A58" w:rsidRDefault="00826C56" w:rsidP="00826C56">
            <w:pPr>
              <w:pStyle w:val="tablehead"/>
              <w:rPr>
                <w:b w:val="0"/>
              </w:rPr>
            </w:pPr>
            <w:r w:rsidRPr="00A12A58">
              <w:rPr>
                <w:b w:val="0"/>
                <w:color w:val="222222"/>
                <w:lang w:val="en"/>
              </w:rPr>
              <w:t>Overview</w:t>
            </w:r>
          </w:p>
        </w:tc>
        <w:tc>
          <w:tcPr>
            <w:tcW w:w="5812" w:type="dxa"/>
          </w:tcPr>
          <w:p w14:paraId="0EAFC333" w14:textId="77777777" w:rsidR="00826C56" w:rsidRPr="00A12A58" w:rsidRDefault="00826C56" w:rsidP="00826C56">
            <w:pPr>
              <w:pStyle w:val="tablehead"/>
              <w:rPr>
                <w:b w:val="0"/>
              </w:rPr>
            </w:pPr>
            <w:r w:rsidRPr="00A12A58">
              <w:rPr>
                <w:b w:val="0"/>
                <w:color w:val="222222"/>
                <w:lang w:val="en"/>
              </w:rPr>
              <w:t>command</w:t>
            </w:r>
          </w:p>
        </w:tc>
      </w:tr>
      <w:tr w:rsidR="00826C56" w:rsidRPr="003F7380" w14:paraId="6D65DE9E" w14:textId="77777777" w:rsidTr="00826C56">
        <w:tc>
          <w:tcPr>
            <w:tcW w:w="389" w:type="dxa"/>
          </w:tcPr>
          <w:p w14:paraId="404F75D3" w14:textId="77777777" w:rsidR="00826C56" w:rsidRPr="00476030" w:rsidRDefault="00826C56" w:rsidP="00826C56">
            <w:pPr>
              <w:pStyle w:val="tablebody"/>
            </w:pPr>
            <w:r>
              <w:rPr>
                <w:rFonts w:hint="eastAsia"/>
              </w:rPr>
              <w:t>1</w:t>
            </w:r>
          </w:p>
        </w:tc>
        <w:tc>
          <w:tcPr>
            <w:tcW w:w="1449" w:type="dxa"/>
          </w:tcPr>
          <w:p w14:paraId="436807BA" w14:textId="77777777" w:rsidR="00826C56" w:rsidRPr="008C7397" w:rsidRDefault="00826C56" w:rsidP="00826C56">
            <w:pPr>
              <w:pStyle w:val="tablebody"/>
              <w:rPr>
                <w:rFonts w:cs="Arial"/>
              </w:rPr>
            </w:pPr>
            <w:r w:rsidRPr="008C7397">
              <w:rPr>
                <w:rFonts w:cs="Arial"/>
              </w:rPr>
              <w:t>CPU Freq</w:t>
            </w:r>
          </w:p>
        </w:tc>
        <w:tc>
          <w:tcPr>
            <w:tcW w:w="2126" w:type="dxa"/>
          </w:tcPr>
          <w:p w14:paraId="08FD4FE1" w14:textId="77777777" w:rsidR="00826C56" w:rsidRDefault="00826C56" w:rsidP="00826C56">
            <w:pPr>
              <w:rPr>
                <w:rFonts w:ascii="Arial" w:hAnsi="Arial" w:cs="Arial"/>
                <w:color w:val="222222"/>
                <w:lang w:val="en"/>
              </w:rPr>
            </w:pPr>
            <w:r w:rsidRPr="00A12A58">
              <w:rPr>
                <w:rFonts w:ascii="Arial" w:hAnsi="Arial" w:cs="Arial"/>
                <w:color w:val="222222"/>
                <w:lang w:val="en"/>
              </w:rPr>
              <w:t>Specify frequency</w:t>
            </w:r>
          </w:p>
          <w:p w14:paraId="78EE0E07" w14:textId="77777777" w:rsidR="00826C56" w:rsidRPr="00A12A58" w:rsidRDefault="00826C56" w:rsidP="00826C56">
            <w:pPr>
              <w:rPr>
                <w:rFonts w:ascii="Arial" w:hAnsi="Arial" w:cs="Arial"/>
              </w:rPr>
            </w:pPr>
            <w:r>
              <w:rPr>
                <w:rFonts w:ascii="Arial" w:hAnsi="Arial" w:cs="Arial"/>
                <w:color w:val="222222"/>
                <w:lang w:val="en"/>
              </w:rPr>
              <w:t>(</w:t>
            </w:r>
            <w:r w:rsidRPr="00770E57">
              <w:rPr>
                <w:rFonts w:ascii="Arial" w:hAnsi="Arial" w:cs="Arial"/>
              </w:rPr>
              <w:t>1.5GHz</w:t>
            </w:r>
            <w:r>
              <w:rPr>
                <w:rFonts w:ascii="Arial" w:hAnsi="Arial" w:cs="Arial"/>
              </w:rPr>
              <w:t>)</w:t>
            </w:r>
          </w:p>
        </w:tc>
        <w:tc>
          <w:tcPr>
            <w:tcW w:w="5812" w:type="dxa"/>
            <w:shd w:val="clear" w:color="auto" w:fill="auto"/>
          </w:tcPr>
          <w:p w14:paraId="5F9D1196" w14:textId="77777777" w:rsidR="00826C56" w:rsidRPr="00A12A58" w:rsidRDefault="00826C56" w:rsidP="00770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ＭＳ ゴシック" w:hAnsi="Arial" w:cs="Arial"/>
                <w:color w:val="222222"/>
                <w:lang w:val="en"/>
              </w:rPr>
            </w:pPr>
            <w:r w:rsidRPr="00A12A58">
              <w:rPr>
                <w:rFonts w:ascii="Arial" w:eastAsia="ＭＳ ゴシック" w:hAnsi="Arial" w:cs="Arial"/>
                <w:color w:val="222222"/>
                <w:lang w:val="en"/>
              </w:rPr>
              <w:t>No setting required</w:t>
            </w:r>
          </w:p>
          <w:p w14:paraId="27B888D3" w14:textId="77777777" w:rsidR="00826C56" w:rsidRPr="00A12A58" w:rsidRDefault="00826C56" w:rsidP="00A1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770E57">
              <w:rPr>
                <w:rFonts w:ascii="Arial" w:eastAsia="ＭＳ ゴシック" w:hAnsi="Arial" w:cs="Arial"/>
              </w:rPr>
              <w:t>(</w:t>
            </w:r>
            <w:r w:rsidRPr="00770E57">
              <w:rPr>
                <w:rFonts w:ascii="Arial" w:eastAsia="平成明朝" w:hAnsi="Arial" w:cs="Arial"/>
              </w:rPr>
              <w:t xml:space="preserve">R-Car Series, 3rd Generation </w:t>
            </w:r>
            <w:r w:rsidRPr="00770E57">
              <w:rPr>
                <w:rFonts w:ascii="Arial" w:eastAsia="ＭＳ ゴシック" w:hAnsi="Arial" w:cs="Arial"/>
              </w:rPr>
              <w:t xml:space="preserve">BSP </w:t>
            </w:r>
            <w:r w:rsidRPr="00770E57">
              <w:rPr>
                <w:rFonts w:ascii="Arial" w:hAnsi="Arial" w:cs="Arial"/>
                <w:color w:val="222222"/>
                <w:lang w:val="en"/>
              </w:rPr>
              <w:t>default setting</w:t>
            </w:r>
            <w:r w:rsidRPr="00770E57">
              <w:rPr>
                <w:rFonts w:ascii="Arial" w:eastAsia="ＭＳ ゴシック" w:hAnsi="Arial" w:cs="Arial"/>
              </w:rPr>
              <w:t>)</w:t>
            </w:r>
          </w:p>
        </w:tc>
      </w:tr>
      <w:tr w:rsidR="00582D17" w:rsidRPr="008C7397" w14:paraId="2F88B843" w14:textId="77777777" w:rsidTr="00826C56">
        <w:tc>
          <w:tcPr>
            <w:tcW w:w="389" w:type="dxa"/>
          </w:tcPr>
          <w:p w14:paraId="781A36AD" w14:textId="77777777" w:rsidR="00582D17" w:rsidRPr="00476030" w:rsidRDefault="00582D17" w:rsidP="00582D17">
            <w:pPr>
              <w:pStyle w:val="tablebody"/>
            </w:pPr>
            <w:r>
              <w:rPr>
                <w:rFonts w:hint="eastAsia"/>
              </w:rPr>
              <w:t>2</w:t>
            </w:r>
          </w:p>
        </w:tc>
        <w:tc>
          <w:tcPr>
            <w:tcW w:w="1449" w:type="dxa"/>
          </w:tcPr>
          <w:p w14:paraId="20B07E9D" w14:textId="77777777" w:rsidR="00582D17" w:rsidRPr="008C7397" w:rsidRDefault="00582D17" w:rsidP="00582D17">
            <w:pPr>
              <w:pStyle w:val="tablebody"/>
              <w:rPr>
                <w:rFonts w:cs="Arial"/>
              </w:rPr>
            </w:pPr>
            <w:r w:rsidRPr="008C7397">
              <w:rPr>
                <w:rFonts w:cs="Arial"/>
              </w:rPr>
              <w:t>CPU Idle</w:t>
            </w:r>
          </w:p>
        </w:tc>
        <w:tc>
          <w:tcPr>
            <w:tcW w:w="2126" w:type="dxa"/>
          </w:tcPr>
          <w:p w14:paraId="2DF618F0" w14:textId="77777777" w:rsidR="00582D17" w:rsidRPr="00A12A58" w:rsidRDefault="00D53434" w:rsidP="00582D17">
            <w:pPr>
              <w:pStyle w:val="tablebody"/>
              <w:rPr>
                <w:rFonts w:eastAsia="ＭＳ 明朝" w:cs="Arial"/>
              </w:rPr>
            </w:pPr>
            <w:r>
              <w:rPr>
                <w:rFonts w:cs="Arial"/>
                <w:color w:val="222222"/>
                <w:lang w:val="en"/>
              </w:rPr>
              <w:t xml:space="preserve">Enable </w:t>
            </w:r>
            <w:r w:rsidR="00582D17" w:rsidRPr="002869FF">
              <w:rPr>
                <w:rFonts w:cs="Arial"/>
                <w:color w:val="222222"/>
                <w:lang w:val="en"/>
              </w:rPr>
              <w:t>CPU Idle</w:t>
            </w:r>
          </w:p>
        </w:tc>
        <w:tc>
          <w:tcPr>
            <w:tcW w:w="5812" w:type="dxa"/>
          </w:tcPr>
          <w:p w14:paraId="5527891A" w14:textId="77777777" w:rsidR="00582D17" w:rsidRPr="006D609F" w:rsidRDefault="00582D17" w:rsidP="0058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ＭＳ ゴシック" w:hAnsi="Arial" w:cs="Arial"/>
                <w:color w:val="222222"/>
                <w:lang w:val="en"/>
              </w:rPr>
            </w:pPr>
            <w:r w:rsidRPr="006D609F">
              <w:rPr>
                <w:rFonts w:ascii="Arial" w:eastAsia="ＭＳ ゴシック" w:hAnsi="Arial" w:cs="Arial"/>
                <w:color w:val="222222"/>
                <w:lang w:val="en"/>
              </w:rPr>
              <w:t>No setting required</w:t>
            </w:r>
          </w:p>
          <w:p w14:paraId="68C38315" w14:textId="77777777" w:rsidR="00582D17" w:rsidRPr="008C7397" w:rsidRDefault="00582D17" w:rsidP="00582D17">
            <w:pPr>
              <w:pStyle w:val="tablebody"/>
              <w:rPr>
                <w:rFonts w:ascii="ＭＳ ゴシック" w:hAnsi="ＭＳ ゴシック"/>
              </w:rPr>
            </w:pPr>
            <w:r w:rsidRPr="006D609F">
              <w:rPr>
                <w:rFonts w:cs="Arial"/>
              </w:rPr>
              <w:t>(</w:t>
            </w:r>
            <w:r w:rsidRPr="006D609F">
              <w:rPr>
                <w:rFonts w:eastAsia="平成明朝" w:cs="Arial"/>
              </w:rPr>
              <w:t xml:space="preserve">R-Car Series, 3rd Generation </w:t>
            </w:r>
            <w:r w:rsidRPr="006D609F">
              <w:rPr>
                <w:rFonts w:cs="Arial"/>
              </w:rPr>
              <w:t xml:space="preserve">BSP </w:t>
            </w:r>
            <w:r w:rsidRPr="006D609F">
              <w:rPr>
                <w:rFonts w:cs="Arial"/>
                <w:color w:val="222222"/>
                <w:lang w:val="en"/>
              </w:rPr>
              <w:t>default setting</w:t>
            </w:r>
            <w:r w:rsidRPr="006D609F">
              <w:rPr>
                <w:rFonts w:cs="Arial"/>
              </w:rPr>
              <w:t>)</w:t>
            </w:r>
          </w:p>
        </w:tc>
      </w:tr>
      <w:tr w:rsidR="00582D17" w:rsidRPr="008C7397" w14:paraId="6C577F5D" w14:textId="77777777" w:rsidTr="00826C56">
        <w:tc>
          <w:tcPr>
            <w:tcW w:w="389" w:type="dxa"/>
          </w:tcPr>
          <w:p w14:paraId="2B11B0F1" w14:textId="77777777" w:rsidR="00582D17" w:rsidRDefault="00582D17" w:rsidP="00582D17">
            <w:pPr>
              <w:pStyle w:val="tablebody"/>
            </w:pPr>
            <w:r>
              <w:rPr>
                <w:rFonts w:hint="eastAsia"/>
              </w:rPr>
              <w:t>3</w:t>
            </w:r>
          </w:p>
        </w:tc>
        <w:tc>
          <w:tcPr>
            <w:tcW w:w="1449" w:type="dxa"/>
          </w:tcPr>
          <w:p w14:paraId="60BDD5C8" w14:textId="77777777" w:rsidR="00582D17" w:rsidRPr="008C7397" w:rsidRDefault="00582D17" w:rsidP="00582D17">
            <w:pPr>
              <w:pStyle w:val="tablebody"/>
              <w:rPr>
                <w:rFonts w:cs="Arial"/>
              </w:rPr>
            </w:pPr>
            <w:r w:rsidRPr="008C7397">
              <w:rPr>
                <w:rFonts w:cs="Arial"/>
              </w:rPr>
              <w:t xml:space="preserve">CPU </w:t>
            </w:r>
            <w:proofErr w:type="spellStart"/>
            <w:r w:rsidRPr="008C7397">
              <w:rPr>
                <w:rFonts w:cs="Arial"/>
              </w:rPr>
              <w:t>Hotplug</w:t>
            </w:r>
            <w:proofErr w:type="spellEnd"/>
          </w:p>
        </w:tc>
        <w:tc>
          <w:tcPr>
            <w:tcW w:w="2126" w:type="dxa"/>
          </w:tcPr>
          <w:p w14:paraId="6DBF3764" w14:textId="77777777" w:rsidR="00582D17" w:rsidRPr="00A12A58" w:rsidRDefault="00582D17" w:rsidP="00582D17">
            <w:pPr>
              <w:pStyle w:val="tablebody"/>
              <w:rPr>
                <w:rFonts w:eastAsia="ＭＳ 明朝" w:cs="Arial"/>
              </w:rPr>
            </w:pPr>
            <w:r w:rsidRPr="00A12A58">
              <w:rPr>
                <w:rFonts w:cs="Arial"/>
                <w:color w:val="222222"/>
                <w:lang w:val="en"/>
              </w:rPr>
              <w:t>Maximize the number of CPUs</w:t>
            </w:r>
          </w:p>
        </w:tc>
        <w:tc>
          <w:tcPr>
            <w:tcW w:w="5812" w:type="dxa"/>
          </w:tcPr>
          <w:p w14:paraId="5BBCDA15" w14:textId="77777777" w:rsidR="00582D17" w:rsidRPr="006D609F" w:rsidRDefault="00582D17" w:rsidP="0058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ＭＳ ゴシック" w:hAnsi="Arial" w:cs="Arial"/>
                <w:color w:val="222222"/>
                <w:lang w:val="en"/>
              </w:rPr>
            </w:pPr>
            <w:r w:rsidRPr="006D609F">
              <w:rPr>
                <w:rFonts w:ascii="Arial" w:eastAsia="ＭＳ ゴシック" w:hAnsi="Arial" w:cs="Arial"/>
                <w:color w:val="222222"/>
                <w:lang w:val="en"/>
              </w:rPr>
              <w:t>No setting required</w:t>
            </w:r>
          </w:p>
          <w:p w14:paraId="7707410D" w14:textId="77777777" w:rsidR="00582D17" w:rsidRPr="008C7397" w:rsidRDefault="00582D17" w:rsidP="00582D17">
            <w:pPr>
              <w:pStyle w:val="tablebody"/>
              <w:rPr>
                <w:rFonts w:ascii="ＭＳ ゴシック" w:hAnsi="ＭＳ ゴシック"/>
              </w:rPr>
            </w:pPr>
            <w:r w:rsidRPr="006D609F">
              <w:rPr>
                <w:rFonts w:cs="Arial"/>
              </w:rPr>
              <w:t>(</w:t>
            </w:r>
            <w:r w:rsidRPr="006D609F">
              <w:rPr>
                <w:rFonts w:eastAsia="平成明朝" w:cs="Arial"/>
              </w:rPr>
              <w:t xml:space="preserve">R-Car Series, 3rd Generation </w:t>
            </w:r>
            <w:r w:rsidRPr="006D609F">
              <w:rPr>
                <w:rFonts w:cs="Arial"/>
              </w:rPr>
              <w:t xml:space="preserve">BSP </w:t>
            </w:r>
            <w:r w:rsidRPr="006D609F">
              <w:rPr>
                <w:rFonts w:cs="Arial"/>
                <w:color w:val="222222"/>
                <w:lang w:val="en"/>
              </w:rPr>
              <w:t>default setting</w:t>
            </w:r>
            <w:r w:rsidRPr="006D609F">
              <w:rPr>
                <w:rFonts w:cs="Arial"/>
              </w:rPr>
              <w:t>)</w:t>
            </w:r>
          </w:p>
        </w:tc>
      </w:tr>
    </w:tbl>
    <w:p w14:paraId="73BE057F" w14:textId="77777777" w:rsidR="00826C56" w:rsidRPr="00770E57" w:rsidRDefault="00826C56" w:rsidP="00A12A58"/>
    <w:p w14:paraId="5BE5DCEF" w14:textId="77777777" w:rsidR="0036559A" w:rsidRPr="00116E51" w:rsidRDefault="0036559A" w:rsidP="0036559A">
      <w:pPr>
        <w:pStyle w:val="21"/>
      </w:pPr>
      <w:bookmarkStart w:id="514" w:name="_Toc536612062"/>
      <w:r w:rsidRPr="00CD0874">
        <w:rPr>
          <w:rFonts w:eastAsia="平成明朝" w:cs="Arial"/>
        </w:rPr>
        <w:t xml:space="preserve">High </w:t>
      </w:r>
      <w:r>
        <w:rPr>
          <w:rFonts w:eastAsia="平成明朝" w:cs="Arial"/>
        </w:rPr>
        <w:t>performance mode</w:t>
      </w:r>
      <w:r>
        <w:rPr>
          <w:color w:val="222222"/>
          <w:lang w:val="en"/>
        </w:rPr>
        <w:t xml:space="preserve"> setting example</w:t>
      </w:r>
      <w:bookmarkEnd w:id="514"/>
    </w:p>
    <w:p w14:paraId="1C59AA26" w14:textId="62B0FF75" w:rsidR="00826C56" w:rsidRPr="006D609F" w:rsidRDefault="00826C56" w:rsidP="00826C56">
      <w:pPr>
        <w:pStyle w:val="Space"/>
        <w:jc w:val="center"/>
        <w:rPr>
          <w:rFonts w:ascii="Arial" w:hAnsi="Arial" w:cs="Arial"/>
          <w:b/>
          <w:color w:val="222222"/>
          <w:lang w:val="en"/>
        </w:rPr>
      </w:pPr>
      <w:r w:rsidRPr="006D609F">
        <w:rPr>
          <w:rFonts w:ascii="Arial" w:hAnsi="Arial" w:cs="Arial"/>
          <w:b/>
        </w:rPr>
        <w:t xml:space="preserve">Table </w:t>
      </w:r>
      <w:r w:rsidRPr="006D609F">
        <w:rPr>
          <w:rFonts w:ascii="Arial" w:hAnsi="Arial" w:cs="Arial"/>
          <w:b/>
        </w:rPr>
        <w:fldChar w:fldCharType="begin"/>
      </w:r>
      <w:r w:rsidRPr="006D609F">
        <w:rPr>
          <w:rFonts w:ascii="Arial" w:hAnsi="Arial" w:cs="Arial"/>
          <w:b/>
        </w:rPr>
        <w:instrText xml:space="preserve"> STYLEREF 1 \s </w:instrText>
      </w:r>
      <w:r w:rsidRPr="006D609F">
        <w:rPr>
          <w:rFonts w:ascii="Arial" w:hAnsi="Arial" w:cs="Arial"/>
          <w:b/>
        </w:rPr>
        <w:fldChar w:fldCharType="separate"/>
      </w:r>
      <w:r w:rsidR="001B3F11">
        <w:rPr>
          <w:rFonts w:ascii="Arial" w:hAnsi="Arial" w:cs="Arial"/>
          <w:b/>
          <w:noProof/>
        </w:rPr>
        <w:t>5</w:t>
      </w:r>
      <w:r w:rsidRPr="006D609F">
        <w:rPr>
          <w:rFonts w:ascii="Arial" w:hAnsi="Arial" w:cs="Arial"/>
          <w:b/>
        </w:rPr>
        <w:fldChar w:fldCharType="end"/>
      </w:r>
      <w:r w:rsidRPr="006D609F">
        <w:rPr>
          <w:rFonts w:ascii="Arial" w:hAnsi="Arial" w:cs="Arial"/>
          <w:b/>
        </w:rPr>
        <w:noBreakHyphen/>
      </w:r>
      <w:r w:rsidRPr="006D609F">
        <w:rPr>
          <w:rFonts w:ascii="Arial" w:hAnsi="Arial" w:cs="Arial"/>
          <w:b/>
        </w:rPr>
        <w:fldChar w:fldCharType="begin"/>
      </w:r>
      <w:r w:rsidRPr="006D609F">
        <w:rPr>
          <w:rFonts w:ascii="Arial" w:hAnsi="Arial" w:cs="Arial"/>
          <w:b/>
        </w:rPr>
        <w:instrText xml:space="preserve"> SEQ </w:instrText>
      </w:r>
      <w:r w:rsidRPr="006D609F">
        <w:rPr>
          <w:rFonts w:ascii="Arial" w:hAnsi="Arial" w:cs="Arial"/>
          <w:b/>
        </w:rPr>
        <w:instrText>表</w:instrText>
      </w:r>
      <w:r w:rsidRPr="006D609F">
        <w:rPr>
          <w:rFonts w:ascii="Arial" w:hAnsi="Arial" w:cs="Arial"/>
          <w:b/>
        </w:rPr>
        <w:instrText xml:space="preserve"> \* ARABIC \s 1 </w:instrText>
      </w:r>
      <w:r w:rsidRPr="006D609F">
        <w:rPr>
          <w:rFonts w:ascii="Arial" w:hAnsi="Arial" w:cs="Arial"/>
          <w:b/>
        </w:rPr>
        <w:fldChar w:fldCharType="separate"/>
      </w:r>
      <w:r w:rsidR="001B3F11">
        <w:rPr>
          <w:rFonts w:ascii="Arial" w:hAnsi="Arial" w:cs="Arial"/>
          <w:b/>
          <w:noProof/>
        </w:rPr>
        <w:t>3</w:t>
      </w:r>
      <w:r w:rsidRPr="006D609F">
        <w:rPr>
          <w:rFonts w:ascii="Arial" w:hAnsi="Arial" w:cs="Arial"/>
          <w:b/>
        </w:rPr>
        <w:fldChar w:fldCharType="end"/>
      </w:r>
      <w:r w:rsidRPr="006D609F">
        <w:rPr>
          <w:rFonts w:ascii="Arial" w:hAnsi="Arial" w:cs="Arial"/>
          <w:b/>
        </w:rPr>
        <w:t xml:space="preserve"> </w:t>
      </w:r>
      <w:r w:rsidRPr="00770E57">
        <w:rPr>
          <w:rFonts w:ascii="Arial" w:hAnsi="Arial" w:cs="Arial"/>
          <w:b/>
        </w:rPr>
        <w:t xml:space="preserve"> </w:t>
      </w:r>
      <w:r w:rsidRPr="00A12A58">
        <w:rPr>
          <w:rFonts w:ascii="Arial" w:eastAsia="平成明朝" w:hAnsi="Arial" w:cs="Arial"/>
          <w:b/>
        </w:rPr>
        <w:t>High performance mode</w:t>
      </w:r>
      <w:r w:rsidRPr="00A12A58">
        <w:rPr>
          <w:rFonts w:ascii="Arial" w:hAnsi="Arial" w:cs="Arial"/>
          <w:b/>
          <w:color w:val="222222"/>
          <w:lang w:val="en"/>
        </w:rPr>
        <w:t xml:space="preserve"> setting example</w:t>
      </w:r>
    </w:p>
    <w:tbl>
      <w:tblPr>
        <w:tblStyle w:val="affff7"/>
        <w:tblW w:w="9776" w:type="dxa"/>
        <w:tblLook w:val="04A0" w:firstRow="1" w:lastRow="0" w:firstColumn="1" w:lastColumn="0" w:noHBand="0" w:noVBand="1"/>
      </w:tblPr>
      <w:tblGrid>
        <w:gridCol w:w="389"/>
        <w:gridCol w:w="1449"/>
        <w:gridCol w:w="2126"/>
        <w:gridCol w:w="5812"/>
      </w:tblGrid>
      <w:tr w:rsidR="00826C56" w:rsidRPr="00476030" w14:paraId="00593C11" w14:textId="77777777" w:rsidTr="00826C56">
        <w:tc>
          <w:tcPr>
            <w:tcW w:w="389" w:type="dxa"/>
          </w:tcPr>
          <w:p w14:paraId="36E127CE" w14:textId="77777777" w:rsidR="00826C56" w:rsidRPr="00476030" w:rsidRDefault="00826C56" w:rsidP="00826C56">
            <w:pPr>
              <w:pStyle w:val="tablehead"/>
            </w:pPr>
          </w:p>
        </w:tc>
        <w:tc>
          <w:tcPr>
            <w:tcW w:w="1449" w:type="dxa"/>
          </w:tcPr>
          <w:p w14:paraId="76C0E5EB" w14:textId="77777777" w:rsidR="00826C56" w:rsidRPr="00476030" w:rsidRDefault="00826C56" w:rsidP="00826C56">
            <w:pPr>
              <w:pStyle w:val="tablehead"/>
            </w:pPr>
            <w:r w:rsidRPr="006D609F">
              <w:rPr>
                <w:rFonts w:hint="eastAsia"/>
                <w:b w:val="0"/>
              </w:rPr>
              <w:t>F</w:t>
            </w:r>
            <w:r w:rsidRPr="006D609F">
              <w:rPr>
                <w:b w:val="0"/>
              </w:rPr>
              <w:t>unction</w:t>
            </w:r>
          </w:p>
        </w:tc>
        <w:tc>
          <w:tcPr>
            <w:tcW w:w="2126" w:type="dxa"/>
          </w:tcPr>
          <w:p w14:paraId="614171A3" w14:textId="77777777" w:rsidR="00826C56" w:rsidRPr="00476030" w:rsidRDefault="00826C56" w:rsidP="00826C56">
            <w:pPr>
              <w:pStyle w:val="tablehead"/>
            </w:pPr>
            <w:r w:rsidRPr="006D609F">
              <w:rPr>
                <w:b w:val="0"/>
                <w:color w:val="222222"/>
                <w:lang w:val="en"/>
              </w:rPr>
              <w:t>Overview</w:t>
            </w:r>
          </w:p>
        </w:tc>
        <w:tc>
          <w:tcPr>
            <w:tcW w:w="5812" w:type="dxa"/>
          </w:tcPr>
          <w:p w14:paraId="26B1716D" w14:textId="77777777" w:rsidR="00826C56" w:rsidRPr="00476030" w:rsidRDefault="00826C56" w:rsidP="00826C56">
            <w:pPr>
              <w:pStyle w:val="tablehead"/>
            </w:pPr>
            <w:r w:rsidRPr="006D609F">
              <w:rPr>
                <w:b w:val="0"/>
                <w:color w:val="222222"/>
                <w:lang w:val="en"/>
              </w:rPr>
              <w:t>command</w:t>
            </w:r>
          </w:p>
        </w:tc>
      </w:tr>
      <w:tr w:rsidR="00826C56" w:rsidRPr="00476030" w14:paraId="454061CD" w14:textId="77777777" w:rsidTr="00826C56">
        <w:tc>
          <w:tcPr>
            <w:tcW w:w="389" w:type="dxa"/>
          </w:tcPr>
          <w:p w14:paraId="7A620701" w14:textId="77777777" w:rsidR="00826C56" w:rsidRPr="00476030" w:rsidRDefault="00826C56" w:rsidP="00826C56">
            <w:pPr>
              <w:pStyle w:val="tablebody"/>
            </w:pPr>
            <w:r>
              <w:rPr>
                <w:rFonts w:hint="eastAsia"/>
              </w:rPr>
              <w:t>1</w:t>
            </w:r>
          </w:p>
        </w:tc>
        <w:tc>
          <w:tcPr>
            <w:tcW w:w="1449" w:type="dxa"/>
          </w:tcPr>
          <w:p w14:paraId="1DB39F5D" w14:textId="77777777" w:rsidR="00826C56" w:rsidRPr="008C7397" w:rsidRDefault="00826C56" w:rsidP="00826C56">
            <w:pPr>
              <w:pStyle w:val="tablebody"/>
              <w:rPr>
                <w:rFonts w:cs="Arial"/>
              </w:rPr>
            </w:pPr>
            <w:r w:rsidRPr="008C7397">
              <w:rPr>
                <w:rFonts w:cs="Arial"/>
              </w:rPr>
              <w:t>CPU Freq</w:t>
            </w:r>
          </w:p>
        </w:tc>
        <w:tc>
          <w:tcPr>
            <w:tcW w:w="2126" w:type="dxa"/>
          </w:tcPr>
          <w:p w14:paraId="0EF5672A" w14:textId="77777777" w:rsidR="00826C56" w:rsidRDefault="00826C56" w:rsidP="00826C56">
            <w:pPr>
              <w:rPr>
                <w:rFonts w:ascii="Arial" w:hAnsi="Arial" w:cs="Arial"/>
                <w:color w:val="222222"/>
                <w:lang w:val="en"/>
              </w:rPr>
            </w:pPr>
            <w:r w:rsidRPr="006D609F">
              <w:rPr>
                <w:rFonts w:ascii="Arial" w:hAnsi="Arial" w:cs="Arial"/>
                <w:color w:val="222222"/>
                <w:lang w:val="en"/>
              </w:rPr>
              <w:t>Specify frequency</w:t>
            </w:r>
          </w:p>
          <w:p w14:paraId="77836875" w14:textId="77777777" w:rsidR="00826C56" w:rsidRPr="00C82A29" w:rsidRDefault="00826C56" w:rsidP="00826C56">
            <w:pPr>
              <w:rPr>
                <w:rFonts w:ascii="ＭＳ 明朝" w:hAnsi="ＭＳ 明朝"/>
              </w:rPr>
            </w:pPr>
            <w:r>
              <w:rPr>
                <w:rFonts w:ascii="Arial" w:hAnsi="Arial" w:cs="Arial"/>
                <w:color w:val="222222"/>
                <w:lang w:val="en"/>
              </w:rPr>
              <w:t>(</w:t>
            </w:r>
            <w:r w:rsidRPr="006D609F">
              <w:rPr>
                <w:rFonts w:ascii="Arial" w:hAnsi="Arial" w:cs="Arial"/>
              </w:rPr>
              <w:t>1.</w:t>
            </w:r>
            <w:r w:rsidR="00B732C7">
              <w:rPr>
                <w:rFonts w:ascii="Arial" w:hAnsi="Arial" w:cs="Arial"/>
              </w:rPr>
              <w:t>7</w:t>
            </w:r>
            <w:r w:rsidRPr="006D609F">
              <w:rPr>
                <w:rFonts w:ascii="Arial" w:hAnsi="Arial" w:cs="Arial"/>
              </w:rPr>
              <w:t>GHz</w:t>
            </w:r>
            <w:r>
              <w:rPr>
                <w:rFonts w:ascii="Arial" w:hAnsi="Arial" w:cs="Arial"/>
              </w:rPr>
              <w:t>)</w:t>
            </w:r>
          </w:p>
        </w:tc>
        <w:tc>
          <w:tcPr>
            <w:tcW w:w="5812" w:type="dxa"/>
            <w:shd w:val="clear" w:color="auto" w:fill="auto"/>
          </w:tcPr>
          <w:p w14:paraId="074B452C" w14:textId="77777777" w:rsidR="00826C56" w:rsidRDefault="00826C56" w:rsidP="00826C56">
            <w:pPr>
              <w:rPr>
                <w:sz w:val="18"/>
                <w:szCs w:val="18"/>
              </w:rPr>
            </w:pPr>
            <w:r w:rsidRPr="00CD0874">
              <w:rPr>
                <w:sz w:val="18"/>
                <w:szCs w:val="18"/>
              </w:rPr>
              <w:t xml:space="preserve">$ echo </w:t>
            </w:r>
            <w:proofErr w:type="spellStart"/>
            <w:r w:rsidRPr="00CD0874">
              <w:rPr>
                <w:sz w:val="18"/>
                <w:szCs w:val="18"/>
              </w:rPr>
              <w:t>userspace</w:t>
            </w:r>
            <w:proofErr w:type="spellEnd"/>
            <w:r w:rsidRPr="00CD0874">
              <w:rPr>
                <w:sz w:val="18"/>
                <w:szCs w:val="18"/>
              </w:rPr>
              <w:t xml:space="preserve"> &gt; /sys/devices/system/</w:t>
            </w:r>
            <w:proofErr w:type="spellStart"/>
            <w:r w:rsidRPr="00CD0874">
              <w:rPr>
                <w:sz w:val="18"/>
                <w:szCs w:val="18"/>
              </w:rPr>
              <w:t>cpu</w:t>
            </w:r>
            <w:proofErr w:type="spellEnd"/>
            <w:r w:rsidRPr="00CD0874">
              <w:rPr>
                <w:sz w:val="18"/>
                <w:szCs w:val="18"/>
              </w:rPr>
              <w:t>/</w:t>
            </w:r>
            <w:proofErr w:type="spellStart"/>
            <w:r w:rsidRPr="00CD0874">
              <w:rPr>
                <w:sz w:val="18"/>
                <w:szCs w:val="18"/>
              </w:rPr>
              <w:t>cpu0</w:t>
            </w:r>
            <w:proofErr w:type="spellEnd"/>
            <w:r w:rsidRPr="00CD0874">
              <w:rPr>
                <w:sz w:val="18"/>
                <w:szCs w:val="18"/>
              </w:rPr>
              <w:t>/</w:t>
            </w:r>
            <w:proofErr w:type="spellStart"/>
            <w:r w:rsidRPr="00CD0874">
              <w:rPr>
                <w:sz w:val="18"/>
                <w:szCs w:val="18"/>
              </w:rPr>
              <w:t>cpufreq</w:t>
            </w:r>
            <w:proofErr w:type="spellEnd"/>
            <w:r w:rsidRPr="00CD0874">
              <w:rPr>
                <w:sz w:val="18"/>
                <w:szCs w:val="18"/>
              </w:rPr>
              <w:t>/</w:t>
            </w:r>
            <w:proofErr w:type="spellStart"/>
            <w:r w:rsidRPr="00CD0874">
              <w:rPr>
                <w:sz w:val="18"/>
                <w:szCs w:val="18"/>
              </w:rPr>
              <w:t>scaling_governor</w:t>
            </w:r>
            <w:proofErr w:type="spellEnd"/>
          </w:p>
          <w:p w14:paraId="6DA9556A" w14:textId="77777777" w:rsidR="00582D17" w:rsidRPr="00582D17" w:rsidRDefault="00582D17" w:rsidP="00826C56">
            <w:pPr>
              <w:rPr>
                <w:sz w:val="18"/>
                <w:szCs w:val="18"/>
              </w:rPr>
            </w:pPr>
            <w:r w:rsidRPr="001B3F11">
              <w:rPr>
                <w:rFonts w:eastAsia="平成明朝"/>
                <w:sz w:val="18"/>
                <w:szCs w:val="18"/>
              </w:rPr>
              <w:t>$ echo 1 &gt; /sys/devices/system/</w:t>
            </w:r>
            <w:proofErr w:type="spellStart"/>
            <w:r w:rsidRPr="001B3F11">
              <w:rPr>
                <w:rFonts w:eastAsia="平成明朝"/>
                <w:sz w:val="18"/>
                <w:szCs w:val="18"/>
              </w:rPr>
              <w:t>cpu</w:t>
            </w:r>
            <w:proofErr w:type="spellEnd"/>
            <w:r w:rsidRPr="001B3F11">
              <w:rPr>
                <w:rFonts w:eastAsia="平成明朝"/>
                <w:sz w:val="18"/>
                <w:szCs w:val="18"/>
              </w:rPr>
              <w:t>/</w:t>
            </w:r>
            <w:proofErr w:type="spellStart"/>
            <w:r w:rsidRPr="001B3F11">
              <w:rPr>
                <w:rFonts w:eastAsia="平成明朝"/>
                <w:sz w:val="18"/>
                <w:szCs w:val="18"/>
              </w:rPr>
              <w:t>cpufreq</w:t>
            </w:r>
            <w:proofErr w:type="spellEnd"/>
            <w:r w:rsidRPr="001B3F11">
              <w:rPr>
                <w:rFonts w:eastAsia="平成明朝"/>
                <w:sz w:val="18"/>
                <w:szCs w:val="18"/>
              </w:rPr>
              <w:t>/boost</w:t>
            </w:r>
          </w:p>
          <w:p w14:paraId="143EB8B3" w14:textId="77777777" w:rsidR="00826C56" w:rsidRPr="003F7380" w:rsidRDefault="00826C56" w:rsidP="00826C56">
            <w:pPr>
              <w:rPr>
                <w:sz w:val="18"/>
                <w:szCs w:val="18"/>
              </w:rPr>
            </w:pPr>
            <w:r w:rsidRPr="00CD0874">
              <w:rPr>
                <w:sz w:val="18"/>
                <w:szCs w:val="18"/>
              </w:rPr>
              <w:t>$ echo 1700000 &gt; /sys/devices/system/</w:t>
            </w:r>
            <w:proofErr w:type="spellStart"/>
            <w:r w:rsidRPr="00CD0874">
              <w:rPr>
                <w:sz w:val="18"/>
                <w:szCs w:val="18"/>
              </w:rPr>
              <w:t>cpu</w:t>
            </w:r>
            <w:proofErr w:type="spellEnd"/>
            <w:r w:rsidRPr="00CD0874">
              <w:rPr>
                <w:sz w:val="18"/>
                <w:szCs w:val="18"/>
              </w:rPr>
              <w:t>/</w:t>
            </w:r>
            <w:proofErr w:type="spellStart"/>
            <w:r w:rsidRPr="00CD0874">
              <w:rPr>
                <w:sz w:val="18"/>
                <w:szCs w:val="18"/>
              </w:rPr>
              <w:t>cpu0</w:t>
            </w:r>
            <w:proofErr w:type="spellEnd"/>
            <w:r w:rsidRPr="00CD0874">
              <w:rPr>
                <w:sz w:val="18"/>
                <w:szCs w:val="18"/>
              </w:rPr>
              <w:t>/</w:t>
            </w:r>
            <w:proofErr w:type="spellStart"/>
            <w:r w:rsidRPr="00CD0874">
              <w:rPr>
                <w:sz w:val="18"/>
                <w:szCs w:val="18"/>
              </w:rPr>
              <w:t>cpufreq</w:t>
            </w:r>
            <w:proofErr w:type="spellEnd"/>
            <w:r w:rsidRPr="00CD0874">
              <w:rPr>
                <w:sz w:val="18"/>
                <w:szCs w:val="18"/>
              </w:rPr>
              <w:t>/</w:t>
            </w:r>
            <w:proofErr w:type="spellStart"/>
            <w:r w:rsidRPr="00CD0874">
              <w:rPr>
                <w:sz w:val="18"/>
                <w:szCs w:val="18"/>
              </w:rPr>
              <w:t>scaling_setspeed</w:t>
            </w:r>
            <w:proofErr w:type="spellEnd"/>
          </w:p>
        </w:tc>
      </w:tr>
      <w:tr w:rsidR="00582D17" w:rsidRPr="00476030" w14:paraId="7773ABDF" w14:textId="77777777" w:rsidTr="00826C56">
        <w:tc>
          <w:tcPr>
            <w:tcW w:w="389" w:type="dxa"/>
          </w:tcPr>
          <w:p w14:paraId="51F4C6D8" w14:textId="77777777" w:rsidR="00582D17" w:rsidRPr="00476030" w:rsidRDefault="00582D17" w:rsidP="00582D17">
            <w:pPr>
              <w:pStyle w:val="tablebody"/>
            </w:pPr>
            <w:r>
              <w:rPr>
                <w:rFonts w:hint="eastAsia"/>
              </w:rPr>
              <w:t>2</w:t>
            </w:r>
          </w:p>
        </w:tc>
        <w:tc>
          <w:tcPr>
            <w:tcW w:w="1449" w:type="dxa"/>
          </w:tcPr>
          <w:p w14:paraId="367D3059" w14:textId="77777777" w:rsidR="00582D17" w:rsidRPr="008C7397" w:rsidRDefault="00582D17" w:rsidP="00582D17">
            <w:pPr>
              <w:pStyle w:val="tablebody"/>
              <w:rPr>
                <w:rFonts w:cs="Arial"/>
              </w:rPr>
            </w:pPr>
            <w:r w:rsidRPr="008C7397">
              <w:rPr>
                <w:rFonts w:cs="Arial"/>
              </w:rPr>
              <w:t>CPU Idle</w:t>
            </w:r>
          </w:p>
        </w:tc>
        <w:tc>
          <w:tcPr>
            <w:tcW w:w="2126" w:type="dxa"/>
          </w:tcPr>
          <w:p w14:paraId="7BB4A50A" w14:textId="77777777" w:rsidR="00582D17" w:rsidRPr="00C82A29" w:rsidRDefault="00D53434" w:rsidP="00582D17">
            <w:pPr>
              <w:pStyle w:val="tablebody"/>
              <w:rPr>
                <w:rFonts w:ascii="ＭＳ 明朝" w:eastAsia="ＭＳ 明朝" w:hAnsi="ＭＳ 明朝"/>
              </w:rPr>
            </w:pPr>
            <w:r>
              <w:rPr>
                <w:rFonts w:cs="Arial"/>
                <w:color w:val="222222"/>
                <w:lang w:val="en"/>
              </w:rPr>
              <w:t xml:space="preserve">Disable </w:t>
            </w:r>
            <w:r w:rsidR="00582D17" w:rsidRPr="006D609F">
              <w:rPr>
                <w:rFonts w:cs="Arial"/>
                <w:color w:val="222222"/>
                <w:lang w:val="en"/>
              </w:rPr>
              <w:t>CPU Idle</w:t>
            </w:r>
          </w:p>
        </w:tc>
        <w:tc>
          <w:tcPr>
            <w:tcW w:w="5812" w:type="dxa"/>
          </w:tcPr>
          <w:p w14:paraId="5C2C6140" w14:textId="77777777" w:rsidR="00582D17" w:rsidRDefault="00582D17" w:rsidP="00582D17">
            <w:pPr>
              <w:pStyle w:val="tablebody"/>
              <w:spacing w:line="0" w:lineRule="atLeast"/>
              <w:rPr>
                <w:rFonts w:ascii="Times New Roman" w:hAnsi="Times New Roman"/>
                <w:sz w:val="18"/>
                <w:szCs w:val="18"/>
              </w:rPr>
            </w:pPr>
            <w:r w:rsidRPr="00037984">
              <w:rPr>
                <w:rFonts w:ascii="Times New Roman" w:hAnsi="Times New Roman"/>
                <w:sz w:val="18"/>
                <w:szCs w:val="18"/>
              </w:rPr>
              <w:t>$ echo 1 &gt; /sys/devices/system/</w:t>
            </w:r>
            <w:proofErr w:type="spellStart"/>
            <w:r w:rsidRPr="00037984">
              <w:rPr>
                <w:rFonts w:ascii="Times New Roman" w:hAnsi="Times New Roman"/>
                <w:sz w:val="18"/>
                <w:szCs w:val="18"/>
              </w:rPr>
              <w:t>cpu</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w:t>
            </w:r>
            <w:r>
              <w:rPr>
                <w:rFonts w:ascii="Times New Roman" w:hAnsi="Times New Roman"/>
                <w:sz w:val="18"/>
                <w:szCs w:val="18"/>
              </w:rPr>
              <w:t>0</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cpuidle</w:t>
            </w:r>
            <w:proofErr w:type="spellEnd"/>
            <w:r w:rsidRPr="00037984">
              <w:rPr>
                <w:rFonts w:ascii="Times New Roman" w:hAnsi="Times New Roman"/>
                <w:sz w:val="18"/>
                <w:szCs w:val="18"/>
              </w:rPr>
              <w:t>/</w:t>
            </w:r>
            <w:proofErr w:type="spellStart"/>
            <w:r w:rsidRPr="00037984">
              <w:rPr>
                <w:rFonts w:ascii="Times New Roman" w:hAnsi="Times New Roman"/>
                <w:sz w:val="18"/>
                <w:szCs w:val="18"/>
              </w:rPr>
              <w:t>state</w:t>
            </w:r>
            <w:r>
              <w:rPr>
                <w:rFonts w:ascii="Times New Roman" w:hAnsi="Times New Roman"/>
                <w:sz w:val="18"/>
                <w:szCs w:val="18"/>
              </w:rPr>
              <w:t>1</w:t>
            </w:r>
            <w:proofErr w:type="spellEnd"/>
            <w:r w:rsidRPr="00037984">
              <w:rPr>
                <w:rFonts w:ascii="Times New Roman" w:hAnsi="Times New Roman"/>
                <w:sz w:val="18"/>
                <w:szCs w:val="18"/>
              </w:rPr>
              <w:t>/disable</w:t>
            </w:r>
          </w:p>
          <w:p w14:paraId="2D9BAE64" w14:textId="77777777" w:rsidR="00582D17" w:rsidRDefault="00582D17" w:rsidP="00582D17">
            <w:pPr>
              <w:pStyle w:val="tablebody"/>
              <w:spacing w:line="0" w:lineRule="atLeast"/>
              <w:rPr>
                <w:rFonts w:ascii="Times New Roman" w:hAnsi="Times New Roman"/>
                <w:sz w:val="18"/>
                <w:szCs w:val="18"/>
              </w:rPr>
            </w:pPr>
            <w:r w:rsidRPr="00037984">
              <w:rPr>
                <w:rFonts w:ascii="Times New Roman" w:hAnsi="Times New Roman"/>
                <w:sz w:val="18"/>
                <w:szCs w:val="18"/>
              </w:rPr>
              <w:t>$ echo 1 &gt; /sys/devices/system/</w:t>
            </w:r>
            <w:proofErr w:type="spellStart"/>
            <w:r w:rsidRPr="00037984">
              <w:rPr>
                <w:rFonts w:ascii="Times New Roman" w:hAnsi="Times New Roman"/>
                <w:sz w:val="18"/>
                <w:szCs w:val="18"/>
              </w:rPr>
              <w:t>cpu</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w:t>
            </w:r>
            <w:r>
              <w:rPr>
                <w:rFonts w:ascii="Times New Roman" w:hAnsi="Times New Roman"/>
                <w:sz w:val="18"/>
                <w:szCs w:val="18"/>
              </w:rPr>
              <w:t>1</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cpuidle</w:t>
            </w:r>
            <w:proofErr w:type="spellEnd"/>
            <w:r w:rsidRPr="00037984">
              <w:rPr>
                <w:rFonts w:ascii="Times New Roman" w:hAnsi="Times New Roman"/>
                <w:sz w:val="18"/>
                <w:szCs w:val="18"/>
              </w:rPr>
              <w:t>/</w:t>
            </w:r>
            <w:proofErr w:type="spellStart"/>
            <w:r w:rsidRPr="00037984">
              <w:rPr>
                <w:rFonts w:ascii="Times New Roman" w:hAnsi="Times New Roman"/>
                <w:sz w:val="18"/>
                <w:szCs w:val="18"/>
              </w:rPr>
              <w:t>state</w:t>
            </w:r>
            <w:r>
              <w:rPr>
                <w:rFonts w:ascii="Times New Roman" w:hAnsi="Times New Roman"/>
                <w:sz w:val="18"/>
                <w:szCs w:val="18"/>
              </w:rPr>
              <w:t>1</w:t>
            </w:r>
            <w:proofErr w:type="spellEnd"/>
            <w:r w:rsidRPr="00037984">
              <w:rPr>
                <w:rFonts w:ascii="Times New Roman" w:hAnsi="Times New Roman"/>
                <w:sz w:val="18"/>
                <w:szCs w:val="18"/>
              </w:rPr>
              <w:t>/disable</w:t>
            </w:r>
          </w:p>
          <w:p w14:paraId="487DF983" w14:textId="77777777" w:rsidR="00582D17" w:rsidRDefault="00582D17" w:rsidP="00582D17">
            <w:pPr>
              <w:pStyle w:val="tablebody"/>
              <w:spacing w:line="0" w:lineRule="atLeast"/>
              <w:rPr>
                <w:rFonts w:ascii="Times New Roman" w:hAnsi="Times New Roman"/>
                <w:sz w:val="18"/>
                <w:szCs w:val="18"/>
              </w:rPr>
            </w:pPr>
            <w:r w:rsidRPr="00037984">
              <w:rPr>
                <w:rFonts w:ascii="Times New Roman" w:hAnsi="Times New Roman"/>
                <w:sz w:val="18"/>
                <w:szCs w:val="18"/>
              </w:rPr>
              <w:t>$ echo 1 &gt; /sys/devices/system/</w:t>
            </w:r>
            <w:proofErr w:type="spellStart"/>
            <w:r w:rsidRPr="00037984">
              <w:rPr>
                <w:rFonts w:ascii="Times New Roman" w:hAnsi="Times New Roman"/>
                <w:sz w:val="18"/>
                <w:szCs w:val="18"/>
              </w:rPr>
              <w:t>cpu</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w:t>
            </w:r>
            <w:r>
              <w:rPr>
                <w:rFonts w:ascii="Times New Roman" w:hAnsi="Times New Roman"/>
                <w:sz w:val="18"/>
                <w:szCs w:val="18"/>
              </w:rPr>
              <w:t>2</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cpuidle</w:t>
            </w:r>
            <w:proofErr w:type="spellEnd"/>
            <w:r w:rsidRPr="00037984">
              <w:rPr>
                <w:rFonts w:ascii="Times New Roman" w:hAnsi="Times New Roman"/>
                <w:sz w:val="18"/>
                <w:szCs w:val="18"/>
              </w:rPr>
              <w:t>/</w:t>
            </w:r>
            <w:proofErr w:type="spellStart"/>
            <w:r w:rsidRPr="00037984">
              <w:rPr>
                <w:rFonts w:ascii="Times New Roman" w:hAnsi="Times New Roman"/>
                <w:sz w:val="18"/>
                <w:szCs w:val="18"/>
              </w:rPr>
              <w:t>state</w:t>
            </w:r>
            <w:r>
              <w:rPr>
                <w:rFonts w:ascii="Times New Roman" w:hAnsi="Times New Roman"/>
                <w:sz w:val="18"/>
                <w:szCs w:val="18"/>
              </w:rPr>
              <w:t>1</w:t>
            </w:r>
            <w:proofErr w:type="spellEnd"/>
            <w:r w:rsidRPr="00037984">
              <w:rPr>
                <w:rFonts w:ascii="Times New Roman" w:hAnsi="Times New Roman"/>
                <w:sz w:val="18"/>
                <w:szCs w:val="18"/>
              </w:rPr>
              <w:t>/disable</w:t>
            </w:r>
          </w:p>
          <w:p w14:paraId="23D9DF7F" w14:textId="77777777" w:rsidR="00582D17" w:rsidRDefault="00582D17" w:rsidP="00582D17">
            <w:pPr>
              <w:pStyle w:val="tablebody"/>
              <w:spacing w:line="0" w:lineRule="atLeast"/>
              <w:rPr>
                <w:rFonts w:ascii="Times New Roman" w:hAnsi="Times New Roman"/>
                <w:sz w:val="18"/>
                <w:szCs w:val="18"/>
              </w:rPr>
            </w:pPr>
            <w:r w:rsidRPr="00037984">
              <w:rPr>
                <w:rFonts w:ascii="Times New Roman" w:hAnsi="Times New Roman"/>
                <w:sz w:val="18"/>
                <w:szCs w:val="18"/>
              </w:rPr>
              <w:t>$ echo 1 &gt; /sys/devices/system/</w:t>
            </w:r>
            <w:proofErr w:type="spellStart"/>
            <w:r w:rsidRPr="00037984">
              <w:rPr>
                <w:rFonts w:ascii="Times New Roman" w:hAnsi="Times New Roman"/>
                <w:sz w:val="18"/>
                <w:szCs w:val="18"/>
              </w:rPr>
              <w:t>cpu</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w:t>
            </w:r>
            <w:r>
              <w:rPr>
                <w:rFonts w:ascii="Times New Roman" w:hAnsi="Times New Roman"/>
                <w:sz w:val="18"/>
                <w:szCs w:val="18"/>
              </w:rPr>
              <w:t>3</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cpuidle</w:t>
            </w:r>
            <w:proofErr w:type="spellEnd"/>
            <w:r w:rsidRPr="00037984">
              <w:rPr>
                <w:rFonts w:ascii="Times New Roman" w:hAnsi="Times New Roman"/>
                <w:sz w:val="18"/>
                <w:szCs w:val="18"/>
              </w:rPr>
              <w:t>/</w:t>
            </w:r>
            <w:proofErr w:type="spellStart"/>
            <w:r w:rsidRPr="00037984">
              <w:rPr>
                <w:rFonts w:ascii="Times New Roman" w:hAnsi="Times New Roman"/>
                <w:sz w:val="18"/>
                <w:szCs w:val="18"/>
              </w:rPr>
              <w:t>state</w:t>
            </w:r>
            <w:r>
              <w:rPr>
                <w:rFonts w:ascii="Times New Roman" w:hAnsi="Times New Roman"/>
                <w:sz w:val="18"/>
                <w:szCs w:val="18"/>
              </w:rPr>
              <w:t>1</w:t>
            </w:r>
            <w:proofErr w:type="spellEnd"/>
            <w:r w:rsidRPr="00037984">
              <w:rPr>
                <w:rFonts w:ascii="Times New Roman" w:hAnsi="Times New Roman"/>
                <w:sz w:val="18"/>
                <w:szCs w:val="18"/>
              </w:rPr>
              <w:t>/disable</w:t>
            </w:r>
          </w:p>
          <w:p w14:paraId="785FDADB" w14:textId="77777777" w:rsidR="00582D17" w:rsidRDefault="00582D17" w:rsidP="00582D17">
            <w:pPr>
              <w:pStyle w:val="tablebody"/>
              <w:spacing w:line="0" w:lineRule="atLeast"/>
              <w:rPr>
                <w:rFonts w:ascii="Times New Roman" w:hAnsi="Times New Roman"/>
                <w:sz w:val="18"/>
                <w:szCs w:val="18"/>
              </w:rPr>
            </w:pPr>
            <w:r w:rsidRPr="00037984">
              <w:rPr>
                <w:rFonts w:ascii="Times New Roman" w:hAnsi="Times New Roman"/>
                <w:sz w:val="18"/>
                <w:szCs w:val="18"/>
              </w:rPr>
              <w:t>$ echo 1 &gt; /sys/devices/system/</w:t>
            </w:r>
            <w:proofErr w:type="spellStart"/>
            <w:r w:rsidRPr="00037984">
              <w:rPr>
                <w:rFonts w:ascii="Times New Roman" w:hAnsi="Times New Roman"/>
                <w:sz w:val="18"/>
                <w:szCs w:val="18"/>
              </w:rPr>
              <w:t>cpu</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w:t>
            </w:r>
            <w:r>
              <w:rPr>
                <w:rFonts w:ascii="Times New Roman" w:hAnsi="Times New Roman"/>
                <w:sz w:val="18"/>
                <w:szCs w:val="18"/>
              </w:rPr>
              <w:t>4</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cpuidle</w:t>
            </w:r>
            <w:proofErr w:type="spellEnd"/>
            <w:r w:rsidRPr="00037984">
              <w:rPr>
                <w:rFonts w:ascii="Times New Roman" w:hAnsi="Times New Roman"/>
                <w:sz w:val="18"/>
                <w:szCs w:val="18"/>
              </w:rPr>
              <w:t>/</w:t>
            </w:r>
            <w:proofErr w:type="spellStart"/>
            <w:r w:rsidRPr="00037984">
              <w:rPr>
                <w:rFonts w:ascii="Times New Roman" w:hAnsi="Times New Roman"/>
                <w:sz w:val="18"/>
                <w:szCs w:val="18"/>
              </w:rPr>
              <w:t>state</w:t>
            </w:r>
            <w:r>
              <w:rPr>
                <w:rFonts w:ascii="Times New Roman" w:hAnsi="Times New Roman"/>
                <w:sz w:val="18"/>
                <w:szCs w:val="18"/>
              </w:rPr>
              <w:t>1</w:t>
            </w:r>
            <w:proofErr w:type="spellEnd"/>
            <w:r w:rsidRPr="00037984">
              <w:rPr>
                <w:rFonts w:ascii="Times New Roman" w:hAnsi="Times New Roman"/>
                <w:sz w:val="18"/>
                <w:szCs w:val="18"/>
              </w:rPr>
              <w:t>/disable</w:t>
            </w:r>
          </w:p>
          <w:p w14:paraId="105C0DF4" w14:textId="77777777" w:rsidR="00582D17" w:rsidRDefault="00582D17" w:rsidP="00582D17">
            <w:pPr>
              <w:pStyle w:val="tablebody"/>
              <w:spacing w:line="0" w:lineRule="atLeast"/>
              <w:rPr>
                <w:rFonts w:ascii="Times New Roman" w:hAnsi="Times New Roman"/>
                <w:sz w:val="18"/>
                <w:szCs w:val="18"/>
              </w:rPr>
            </w:pPr>
            <w:r w:rsidRPr="00037984">
              <w:rPr>
                <w:rFonts w:ascii="Times New Roman" w:hAnsi="Times New Roman"/>
                <w:sz w:val="18"/>
                <w:szCs w:val="18"/>
              </w:rPr>
              <w:t>$ echo 1 &gt; /sys/devices/system/</w:t>
            </w:r>
            <w:proofErr w:type="spellStart"/>
            <w:r w:rsidRPr="00037984">
              <w:rPr>
                <w:rFonts w:ascii="Times New Roman" w:hAnsi="Times New Roman"/>
                <w:sz w:val="18"/>
                <w:szCs w:val="18"/>
              </w:rPr>
              <w:t>cpu</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w:t>
            </w:r>
            <w:r>
              <w:rPr>
                <w:rFonts w:ascii="Times New Roman" w:hAnsi="Times New Roman"/>
                <w:sz w:val="18"/>
                <w:szCs w:val="18"/>
              </w:rPr>
              <w:t>5</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cpuidle</w:t>
            </w:r>
            <w:proofErr w:type="spellEnd"/>
            <w:r w:rsidRPr="00037984">
              <w:rPr>
                <w:rFonts w:ascii="Times New Roman" w:hAnsi="Times New Roman"/>
                <w:sz w:val="18"/>
                <w:szCs w:val="18"/>
              </w:rPr>
              <w:t>/</w:t>
            </w:r>
            <w:proofErr w:type="spellStart"/>
            <w:r w:rsidRPr="00037984">
              <w:rPr>
                <w:rFonts w:ascii="Times New Roman" w:hAnsi="Times New Roman"/>
                <w:sz w:val="18"/>
                <w:szCs w:val="18"/>
              </w:rPr>
              <w:t>state</w:t>
            </w:r>
            <w:r>
              <w:rPr>
                <w:rFonts w:ascii="Times New Roman" w:hAnsi="Times New Roman"/>
                <w:sz w:val="18"/>
                <w:szCs w:val="18"/>
              </w:rPr>
              <w:t>1</w:t>
            </w:r>
            <w:proofErr w:type="spellEnd"/>
            <w:r w:rsidRPr="00037984">
              <w:rPr>
                <w:rFonts w:ascii="Times New Roman" w:hAnsi="Times New Roman"/>
                <w:sz w:val="18"/>
                <w:szCs w:val="18"/>
              </w:rPr>
              <w:t>/disable</w:t>
            </w:r>
          </w:p>
          <w:p w14:paraId="36901000" w14:textId="77777777" w:rsidR="00582D17" w:rsidRDefault="00582D17" w:rsidP="00582D17">
            <w:pPr>
              <w:pStyle w:val="tablebody"/>
              <w:spacing w:line="0" w:lineRule="atLeast"/>
              <w:rPr>
                <w:rFonts w:ascii="Times New Roman" w:hAnsi="Times New Roman"/>
                <w:sz w:val="18"/>
                <w:szCs w:val="18"/>
              </w:rPr>
            </w:pPr>
            <w:r w:rsidRPr="00037984">
              <w:rPr>
                <w:rFonts w:ascii="Times New Roman" w:hAnsi="Times New Roman"/>
                <w:sz w:val="18"/>
                <w:szCs w:val="18"/>
              </w:rPr>
              <w:t>$ echo 1 &gt; /sys/devices/system/</w:t>
            </w:r>
            <w:proofErr w:type="spellStart"/>
            <w:r w:rsidRPr="00037984">
              <w:rPr>
                <w:rFonts w:ascii="Times New Roman" w:hAnsi="Times New Roman"/>
                <w:sz w:val="18"/>
                <w:szCs w:val="18"/>
              </w:rPr>
              <w:t>cpu</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w:t>
            </w:r>
            <w:r>
              <w:rPr>
                <w:rFonts w:ascii="Times New Roman" w:hAnsi="Times New Roman"/>
                <w:sz w:val="18"/>
                <w:szCs w:val="18"/>
              </w:rPr>
              <w:t>6</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cpuidle</w:t>
            </w:r>
            <w:proofErr w:type="spellEnd"/>
            <w:r w:rsidRPr="00037984">
              <w:rPr>
                <w:rFonts w:ascii="Times New Roman" w:hAnsi="Times New Roman"/>
                <w:sz w:val="18"/>
                <w:szCs w:val="18"/>
              </w:rPr>
              <w:t>/</w:t>
            </w:r>
            <w:proofErr w:type="spellStart"/>
            <w:r w:rsidRPr="00037984">
              <w:rPr>
                <w:rFonts w:ascii="Times New Roman" w:hAnsi="Times New Roman"/>
                <w:sz w:val="18"/>
                <w:szCs w:val="18"/>
              </w:rPr>
              <w:t>state</w:t>
            </w:r>
            <w:r>
              <w:rPr>
                <w:rFonts w:ascii="Times New Roman" w:hAnsi="Times New Roman"/>
                <w:sz w:val="18"/>
                <w:szCs w:val="18"/>
              </w:rPr>
              <w:t>1</w:t>
            </w:r>
            <w:proofErr w:type="spellEnd"/>
            <w:r w:rsidRPr="00037984">
              <w:rPr>
                <w:rFonts w:ascii="Times New Roman" w:hAnsi="Times New Roman"/>
                <w:sz w:val="18"/>
                <w:szCs w:val="18"/>
              </w:rPr>
              <w:t>/disable</w:t>
            </w:r>
          </w:p>
          <w:p w14:paraId="4FC298FB" w14:textId="77777777" w:rsidR="00582D17" w:rsidRPr="008C7397" w:rsidRDefault="00582D17" w:rsidP="00582D17">
            <w:pPr>
              <w:pStyle w:val="tablebody"/>
              <w:rPr>
                <w:rFonts w:ascii="ＭＳ ゴシック" w:hAnsi="ＭＳ ゴシック"/>
              </w:rPr>
            </w:pPr>
            <w:r w:rsidRPr="00037984">
              <w:rPr>
                <w:rFonts w:ascii="Times New Roman" w:hAnsi="Times New Roman"/>
                <w:sz w:val="18"/>
                <w:szCs w:val="18"/>
              </w:rPr>
              <w:t>$ echo 1 &gt; /sys/devices/system/</w:t>
            </w:r>
            <w:proofErr w:type="spellStart"/>
            <w:r w:rsidRPr="00037984">
              <w:rPr>
                <w:rFonts w:ascii="Times New Roman" w:hAnsi="Times New Roman"/>
                <w:sz w:val="18"/>
                <w:szCs w:val="18"/>
              </w:rPr>
              <w:t>cpu</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w:t>
            </w:r>
            <w:r>
              <w:rPr>
                <w:rFonts w:ascii="Times New Roman" w:hAnsi="Times New Roman"/>
                <w:sz w:val="18"/>
                <w:szCs w:val="18"/>
              </w:rPr>
              <w:t>7</w:t>
            </w:r>
            <w:proofErr w:type="spellEnd"/>
            <w:r w:rsidRPr="00037984">
              <w:rPr>
                <w:rFonts w:ascii="Times New Roman" w:hAnsi="Times New Roman"/>
                <w:sz w:val="18"/>
                <w:szCs w:val="18"/>
              </w:rPr>
              <w:t>/</w:t>
            </w:r>
            <w:proofErr w:type="spellStart"/>
            <w:r w:rsidRPr="00037984">
              <w:rPr>
                <w:rFonts w:ascii="Times New Roman" w:hAnsi="Times New Roman"/>
                <w:sz w:val="18"/>
                <w:szCs w:val="18"/>
              </w:rPr>
              <w:t>cpuidle</w:t>
            </w:r>
            <w:proofErr w:type="spellEnd"/>
            <w:r w:rsidRPr="00037984">
              <w:rPr>
                <w:rFonts w:ascii="Times New Roman" w:hAnsi="Times New Roman"/>
                <w:sz w:val="18"/>
                <w:szCs w:val="18"/>
              </w:rPr>
              <w:t>/</w:t>
            </w:r>
            <w:proofErr w:type="spellStart"/>
            <w:r w:rsidRPr="00037984">
              <w:rPr>
                <w:rFonts w:ascii="Times New Roman" w:hAnsi="Times New Roman"/>
                <w:sz w:val="18"/>
                <w:szCs w:val="18"/>
              </w:rPr>
              <w:t>state</w:t>
            </w:r>
            <w:r>
              <w:rPr>
                <w:rFonts w:ascii="Times New Roman" w:hAnsi="Times New Roman"/>
                <w:sz w:val="18"/>
                <w:szCs w:val="18"/>
              </w:rPr>
              <w:t>1</w:t>
            </w:r>
            <w:proofErr w:type="spellEnd"/>
            <w:r w:rsidRPr="00037984">
              <w:rPr>
                <w:rFonts w:ascii="Times New Roman" w:hAnsi="Times New Roman"/>
                <w:sz w:val="18"/>
                <w:szCs w:val="18"/>
              </w:rPr>
              <w:t>/disable</w:t>
            </w:r>
          </w:p>
        </w:tc>
      </w:tr>
      <w:tr w:rsidR="00582D17" w:rsidRPr="00476030" w14:paraId="590A7958" w14:textId="77777777" w:rsidTr="00826C56">
        <w:tc>
          <w:tcPr>
            <w:tcW w:w="389" w:type="dxa"/>
          </w:tcPr>
          <w:p w14:paraId="2B959049" w14:textId="77777777" w:rsidR="00582D17" w:rsidRDefault="00582D17" w:rsidP="00582D17">
            <w:pPr>
              <w:pStyle w:val="tablebody"/>
            </w:pPr>
            <w:r>
              <w:rPr>
                <w:rFonts w:hint="eastAsia"/>
              </w:rPr>
              <w:t>3</w:t>
            </w:r>
          </w:p>
        </w:tc>
        <w:tc>
          <w:tcPr>
            <w:tcW w:w="1449" w:type="dxa"/>
          </w:tcPr>
          <w:p w14:paraId="23CD072E" w14:textId="77777777" w:rsidR="00582D17" w:rsidRPr="008C7397" w:rsidRDefault="00582D17" w:rsidP="00582D17">
            <w:pPr>
              <w:pStyle w:val="tablebody"/>
              <w:rPr>
                <w:rFonts w:cs="Arial"/>
              </w:rPr>
            </w:pPr>
            <w:r w:rsidRPr="008C7397">
              <w:rPr>
                <w:rFonts w:cs="Arial"/>
              </w:rPr>
              <w:t xml:space="preserve">CPU </w:t>
            </w:r>
            <w:proofErr w:type="spellStart"/>
            <w:r w:rsidRPr="008C7397">
              <w:rPr>
                <w:rFonts w:cs="Arial"/>
              </w:rPr>
              <w:t>Hotplug</w:t>
            </w:r>
            <w:proofErr w:type="spellEnd"/>
          </w:p>
        </w:tc>
        <w:tc>
          <w:tcPr>
            <w:tcW w:w="2126" w:type="dxa"/>
          </w:tcPr>
          <w:p w14:paraId="0B992E34" w14:textId="77777777" w:rsidR="00582D17" w:rsidRPr="00C82A29" w:rsidRDefault="00582D17" w:rsidP="00582D17">
            <w:pPr>
              <w:pStyle w:val="tablebody"/>
              <w:rPr>
                <w:rFonts w:ascii="ＭＳ 明朝" w:eastAsia="ＭＳ 明朝" w:hAnsi="ＭＳ 明朝"/>
              </w:rPr>
            </w:pPr>
            <w:r w:rsidRPr="006D609F">
              <w:rPr>
                <w:rFonts w:cs="Arial"/>
                <w:color w:val="222222"/>
                <w:lang w:val="en"/>
              </w:rPr>
              <w:t>Maximize the number of CPUs</w:t>
            </w:r>
          </w:p>
        </w:tc>
        <w:tc>
          <w:tcPr>
            <w:tcW w:w="5812" w:type="dxa"/>
          </w:tcPr>
          <w:p w14:paraId="0E8E471A" w14:textId="77777777" w:rsidR="00582D17" w:rsidRPr="006D609F" w:rsidRDefault="00582D17" w:rsidP="0058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ＭＳ ゴシック" w:hAnsi="Arial" w:cs="Arial"/>
                <w:color w:val="222222"/>
                <w:lang w:val="en"/>
              </w:rPr>
            </w:pPr>
            <w:r w:rsidRPr="006D609F">
              <w:rPr>
                <w:rFonts w:ascii="Arial" w:eastAsia="ＭＳ ゴシック" w:hAnsi="Arial" w:cs="Arial"/>
                <w:color w:val="222222"/>
                <w:lang w:val="en"/>
              </w:rPr>
              <w:t>No setting required</w:t>
            </w:r>
          </w:p>
          <w:p w14:paraId="034A6B7E" w14:textId="77777777" w:rsidR="00582D17" w:rsidRPr="00770E57" w:rsidRDefault="00582D17" w:rsidP="00582D17">
            <w:pPr>
              <w:pStyle w:val="tablebody"/>
              <w:spacing w:line="0" w:lineRule="atLeast"/>
              <w:rPr>
                <w:rFonts w:ascii="ＭＳ ゴシック" w:hAnsi="ＭＳ ゴシック"/>
              </w:rPr>
            </w:pPr>
            <w:r w:rsidRPr="006D609F">
              <w:rPr>
                <w:rFonts w:cs="Arial"/>
              </w:rPr>
              <w:t>(</w:t>
            </w:r>
            <w:r w:rsidRPr="006D609F">
              <w:rPr>
                <w:rFonts w:eastAsia="平成明朝" w:cs="Arial"/>
              </w:rPr>
              <w:t xml:space="preserve">R-Car Series, 3rd Generation </w:t>
            </w:r>
            <w:r w:rsidRPr="006D609F">
              <w:rPr>
                <w:rFonts w:cs="Arial"/>
              </w:rPr>
              <w:t xml:space="preserve">BSP </w:t>
            </w:r>
            <w:r w:rsidRPr="006D609F">
              <w:rPr>
                <w:rFonts w:cs="Arial"/>
                <w:color w:val="222222"/>
                <w:lang w:val="en"/>
              </w:rPr>
              <w:t>default setting</w:t>
            </w:r>
            <w:r w:rsidRPr="006D609F">
              <w:rPr>
                <w:rFonts w:cs="Arial"/>
              </w:rPr>
              <w:t>)</w:t>
            </w:r>
          </w:p>
        </w:tc>
      </w:tr>
    </w:tbl>
    <w:p w14:paraId="01DE0422" w14:textId="77777777" w:rsidR="00B732C7" w:rsidRDefault="00B732C7"/>
    <w:p w14:paraId="3D514AB1" w14:textId="77777777" w:rsidR="0036559A" w:rsidRPr="00116E51" w:rsidRDefault="0036559A" w:rsidP="0036559A">
      <w:pPr>
        <w:pStyle w:val="21"/>
      </w:pPr>
      <w:bookmarkStart w:id="515" w:name="_Toc536612063"/>
      <w:r w:rsidRPr="00CD0874">
        <w:rPr>
          <w:rFonts w:cs="Arial"/>
        </w:rPr>
        <w:t>Low power</w:t>
      </w:r>
      <w:r>
        <w:rPr>
          <w:color w:val="222222"/>
          <w:lang w:val="en"/>
        </w:rPr>
        <w:t xml:space="preserve"> mode setting example</w:t>
      </w:r>
      <w:bookmarkEnd w:id="515"/>
    </w:p>
    <w:p w14:paraId="72AB46EF" w14:textId="38A0C3C0" w:rsidR="00826C56" w:rsidRPr="006D609F" w:rsidRDefault="00826C56" w:rsidP="00826C56">
      <w:pPr>
        <w:pStyle w:val="Space"/>
        <w:jc w:val="center"/>
        <w:rPr>
          <w:rFonts w:ascii="Arial" w:hAnsi="Arial" w:cs="Arial"/>
          <w:b/>
          <w:color w:val="222222"/>
          <w:lang w:val="en"/>
        </w:rPr>
      </w:pPr>
      <w:r w:rsidRPr="006D609F">
        <w:rPr>
          <w:rFonts w:ascii="Arial" w:hAnsi="Arial" w:cs="Arial"/>
          <w:b/>
        </w:rPr>
        <w:t xml:space="preserve">Table </w:t>
      </w:r>
      <w:r w:rsidRPr="006D609F">
        <w:rPr>
          <w:rFonts w:ascii="Arial" w:hAnsi="Arial" w:cs="Arial"/>
          <w:b/>
        </w:rPr>
        <w:fldChar w:fldCharType="begin"/>
      </w:r>
      <w:r w:rsidRPr="006D609F">
        <w:rPr>
          <w:rFonts w:ascii="Arial" w:hAnsi="Arial" w:cs="Arial"/>
          <w:b/>
        </w:rPr>
        <w:instrText xml:space="preserve"> STYLEREF 1 \s </w:instrText>
      </w:r>
      <w:r w:rsidRPr="006D609F">
        <w:rPr>
          <w:rFonts w:ascii="Arial" w:hAnsi="Arial" w:cs="Arial"/>
          <w:b/>
        </w:rPr>
        <w:fldChar w:fldCharType="separate"/>
      </w:r>
      <w:r w:rsidR="001B3F11">
        <w:rPr>
          <w:rFonts w:ascii="Arial" w:hAnsi="Arial" w:cs="Arial"/>
          <w:b/>
          <w:noProof/>
        </w:rPr>
        <w:t>5</w:t>
      </w:r>
      <w:r w:rsidRPr="006D609F">
        <w:rPr>
          <w:rFonts w:ascii="Arial" w:hAnsi="Arial" w:cs="Arial"/>
          <w:b/>
        </w:rPr>
        <w:fldChar w:fldCharType="end"/>
      </w:r>
      <w:r w:rsidRPr="006D609F">
        <w:rPr>
          <w:rFonts w:ascii="Arial" w:hAnsi="Arial" w:cs="Arial"/>
          <w:b/>
        </w:rPr>
        <w:noBreakHyphen/>
      </w:r>
      <w:r w:rsidRPr="006D609F">
        <w:rPr>
          <w:rFonts w:ascii="Arial" w:hAnsi="Arial" w:cs="Arial"/>
          <w:b/>
        </w:rPr>
        <w:fldChar w:fldCharType="begin"/>
      </w:r>
      <w:r w:rsidRPr="006D609F">
        <w:rPr>
          <w:rFonts w:ascii="Arial" w:hAnsi="Arial" w:cs="Arial"/>
          <w:b/>
        </w:rPr>
        <w:instrText xml:space="preserve"> SEQ </w:instrText>
      </w:r>
      <w:r w:rsidRPr="006D609F">
        <w:rPr>
          <w:rFonts w:ascii="Arial" w:hAnsi="Arial" w:cs="Arial"/>
          <w:b/>
        </w:rPr>
        <w:instrText>表</w:instrText>
      </w:r>
      <w:r w:rsidRPr="006D609F">
        <w:rPr>
          <w:rFonts w:ascii="Arial" w:hAnsi="Arial" w:cs="Arial"/>
          <w:b/>
        </w:rPr>
        <w:instrText xml:space="preserve"> \* ARABIC \s 1 </w:instrText>
      </w:r>
      <w:r w:rsidRPr="006D609F">
        <w:rPr>
          <w:rFonts w:ascii="Arial" w:hAnsi="Arial" w:cs="Arial"/>
          <w:b/>
        </w:rPr>
        <w:fldChar w:fldCharType="separate"/>
      </w:r>
      <w:r w:rsidR="001B3F11">
        <w:rPr>
          <w:rFonts w:ascii="Arial" w:hAnsi="Arial" w:cs="Arial"/>
          <w:b/>
          <w:noProof/>
        </w:rPr>
        <w:t>4</w:t>
      </w:r>
      <w:r w:rsidRPr="006D609F">
        <w:rPr>
          <w:rFonts w:ascii="Arial" w:hAnsi="Arial" w:cs="Arial"/>
          <w:b/>
        </w:rPr>
        <w:fldChar w:fldCharType="end"/>
      </w:r>
      <w:r w:rsidRPr="006D609F">
        <w:rPr>
          <w:rFonts w:ascii="Arial" w:hAnsi="Arial" w:cs="Arial"/>
          <w:b/>
        </w:rPr>
        <w:t xml:space="preserve">  </w:t>
      </w:r>
      <w:r w:rsidRPr="00A12A58">
        <w:rPr>
          <w:rFonts w:ascii="Arial" w:hAnsi="Arial" w:cs="Arial"/>
          <w:b/>
        </w:rPr>
        <w:t>Low power</w:t>
      </w:r>
      <w:r w:rsidRPr="00A12A58">
        <w:rPr>
          <w:rFonts w:ascii="Arial" w:hAnsi="Arial" w:cs="Arial"/>
          <w:b/>
          <w:color w:val="222222"/>
          <w:lang w:val="en"/>
        </w:rPr>
        <w:t xml:space="preserve"> mode setting example</w:t>
      </w:r>
    </w:p>
    <w:tbl>
      <w:tblPr>
        <w:tblStyle w:val="affff7"/>
        <w:tblW w:w="9776" w:type="dxa"/>
        <w:tblLook w:val="04A0" w:firstRow="1" w:lastRow="0" w:firstColumn="1" w:lastColumn="0" w:noHBand="0" w:noVBand="1"/>
      </w:tblPr>
      <w:tblGrid>
        <w:gridCol w:w="389"/>
        <w:gridCol w:w="1449"/>
        <w:gridCol w:w="2126"/>
        <w:gridCol w:w="5812"/>
      </w:tblGrid>
      <w:tr w:rsidR="00B732C7" w:rsidRPr="00476030" w14:paraId="72B1F0D4" w14:textId="77777777" w:rsidTr="00826C56">
        <w:tc>
          <w:tcPr>
            <w:tcW w:w="389" w:type="dxa"/>
          </w:tcPr>
          <w:p w14:paraId="2FCD3F7A" w14:textId="77777777" w:rsidR="00B732C7" w:rsidRPr="00476030" w:rsidRDefault="00B732C7" w:rsidP="00B732C7">
            <w:pPr>
              <w:pStyle w:val="tablehead"/>
            </w:pPr>
          </w:p>
        </w:tc>
        <w:tc>
          <w:tcPr>
            <w:tcW w:w="1449" w:type="dxa"/>
          </w:tcPr>
          <w:p w14:paraId="70090083" w14:textId="77777777" w:rsidR="00B732C7" w:rsidRPr="00476030" w:rsidRDefault="00B732C7" w:rsidP="00B732C7">
            <w:pPr>
              <w:pStyle w:val="tablehead"/>
            </w:pPr>
            <w:r w:rsidRPr="006D609F">
              <w:rPr>
                <w:rFonts w:hint="eastAsia"/>
                <w:b w:val="0"/>
              </w:rPr>
              <w:t>F</w:t>
            </w:r>
            <w:r w:rsidRPr="006D609F">
              <w:rPr>
                <w:b w:val="0"/>
              </w:rPr>
              <w:t>unction</w:t>
            </w:r>
          </w:p>
        </w:tc>
        <w:tc>
          <w:tcPr>
            <w:tcW w:w="2126" w:type="dxa"/>
          </w:tcPr>
          <w:p w14:paraId="24658F96" w14:textId="77777777" w:rsidR="00B732C7" w:rsidRPr="00476030" w:rsidRDefault="00B732C7" w:rsidP="00B732C7">
            <w:pPr>
              <w:pStyle w:val="tablehead"/>
            </w:pPr>
            <w:r w:rsidRPr="006D609F">
              <w:rPr>
                <w:b w:val="0"/>
                <w:color w:val="222222"/>
                <w:lang w:val="en"/>
              </w:rPr>
              <w:t>Overview</w:t>
            </w:r>
          </w:p>
        </w:tc>
        <w:tc>
          <w:tcPr>
            <w:tcW w:w="5812" w:type="dxa"/>
          </w:tcPr>
          <w:p w14:paraId="674239D8" w14:textId="77777777" w:rsidR="00B732C7" w:rsidRPr="00476030" w:rsidRDefault="00B732C7" w:rsidP="00B732C7">
            <w:pPr>
              <w:pStyle w:val="tablehead"/>
            </w:pPr>
            <w:r w:rsidRPr="006D609F">
              <w:rPr>
                <w:b w:val="0"/>
                <w:color w:val="222222"/>
                <w:lang w:val="en"/>
              </w:rPr>
              <w:t>command</w:t>
            </w:r>
          </w:p>
        </w:tc>
      </w:tr>
      <w:tr w:rsidR="00B732C7" w:rsidRPr="00476030" w14:paraId="77D17211" w14:textId="77777777" w:rsidTr="00826C56">
        <w:tc>
          <w:tcPr>
            <w:tcW w:w="389" w:type="dxa"/>
          </w:tcPr>
          <w:p w14:paraId="2F70DB4B" w14:textId="77777777" w:rsidR="00B732C7" w:rsidRPr="00476030" w:rsidRDefault="00B732C7" w:rsidP="00B732C7">
            <w:pPr>
              <w:pStyle w:val="tablebody"/>
            </w:pPr>
            <w:r>
              <w:rPr>
                <w:rFonts w:hint="eastAsia"/>
              </w:rPr>
              <w:t>1</w:t>
            </w:r>
          </w:p>
        </w:tc>
        <w:tc>
          <w:tcPr>
            <w:tcW w:w="1449" w:type="dxa"/>
          </w:tcPr>
          <w:p w14:paraId="1799A3D7" w14:textId="77777777" w:rsidR="00B732C7" w:rsidRPr="008C7397" w:rsidRDefault="00B732C7" w:rsidP="00B732C7">
            <w:pPr>
              <w:pStyle w:val="tablebody"/>
              <w:rPr>
                <w:rFonts w:cs="Arial"/>
              </w:rPr>
            </w:pPr>
            <w:r w:rsidRPr="008C7397">
              <w:rPr>
                <w:rFonts w:cs="Arial"/>
              </w:rPr>
              <w:t>CPU Freq</w:t>
            </w:r>
          </w:p>
        </w:tc>
        <w:tc>
          <w:tcPr>
            <w:tcW w:w="2126" w:type="dxa"/>
          </w:tcPr>
          <w:p w14:paraId="7C2F2F8A" w14:textId="77777777" w:rsidR="00B732C7" w:rsidRPr="00770E57" w:rsidRDefault="00B732C7" w:rsidP="00B732C7">
            <w:pPr>
              <w:rPr>
                <w:rFonts w:ascii="Arial" w:hAnsi="Arial" w:cs="Arial"/>
                <w:color w:val="222222"/>
                <w:lang w:val="en"/>
              </w:rPr>
            </w:pPr>
            <w:r w:rsidRPr="00770E57">
              <w:rPr>
                <w:rFonts w:ascii="Arial" w:hAnsi="Arial" w:cs="Arial"/>
                <w:color w:val="222222"/>
                <w:lang w:val="en"/>
              </w:rPr>
              <w:t>Specify frequency</w:t>
            </w:r>
          </w:p>
          <w:p w14:paraId="393FC96E" w14:textId="77777777" w:rsidR="00B732C7" w:rsidRPr="00A12A58" w:rsidRDefault="00B732C7" w:rsidP="00B732C7">
            <w:pPr>
              <w:rPr>
                <w:rFonts w:ascii="Arial" w:hAnsi="Arial" w:cs="Arial"/>
              </w:rPr>
            </w:pPr>
            <w:r w:rsidRPr="00770E57">
              <w:rPr>
                <w:rFonts w:ascii="Arial" w:hAnsi="Arial" w:cs="Arial"/>
                <w:color w:val="222222"/>
                <w:lang w:val="en"/>
              </w:rPr>
              <w:t>(</w:t>
            </w:r>
            <w:r w:rsidRPr="00770E57">
              <w:rPr>
                <w:rFonts w:ascii="Arial" w:hAnsi="Arial" w:cs="Arial"/>
              </w:rPr>
              <w:t>500MHz)</w:t>
            </w:r>
          </w:p>
        </w:tc>
        <w:tc>
          <w:tcPr>
            <w:tcW w:w="5812" w:type="dxa"/>
            <w:shd w:val="clear" w:color="auto" w:fill="auto"/>
          </w:tcPr>
          <w:p w14:paraId="5F1F4405" w14:textId="77777777" w:rsidR="00B732C7" w:rsidRPr="00CD0874" w:rsidRDefault="00B732C7" w:rsidP="00B732C7">
            <w:pPr>
              <w:rPr>
                <w:sz w:val="18"/>
                <w:szCs w:val="18"/>
              </w:rPr>
            </w:pPr>
            <w:r w:rsidRPr="00CD0874">
              <w:rPr>
                <w:sz w:val="18"/>
                <w:szCs w:val="18"/>
              </w:rPr>
              <w:t xml:space="preserve">$ echo </w:t>
            </w:r>
            <w:proofErr w:type="spellStart"/>
            <w:r w:rsidRPr="00CD0874">
              <w:rPr>
                <w:sz w:val="18"/>
                <w:szCs w:val="18"/>
              </w:rPr>
              <w:t>userspace</w:t>
            </w:r>
            <w:proofErr w:type="spellEnd"/>
            <w:r w:rsidRPr="00CD0874">
              <w:rPr>
                <w:sz w:val="18"/>
                <w:szCs w:val="18"/>
              </w:rPr>
              <w:t xml:space="preserve"> &gt; /sys/devices/system/</w:t>
            </w:r>
            <w:proofErr w:type="spellStart"/>
            <w:r w:rsidRPr="00CD0874">
              <w:rPr>
                <w:sz w:val="18"/>
                <w:szCs w:val="18"/>
              </w:rPr>
              <w:t>cpu</w:t>
            </w:r>
            <w:proofErr w:type="spellEnd"/>
            <w:r w:rsidRPr="00CD0874">
              <w:rPr>
                <w:sz w:val="18"/>
                <w:szCs w:val="18"/>
              </w:rPr>
              <w:t>/</w:t>
            </w:r>
            <w:proofErr w:type="spellStart"/>
            <w:r w:rsidRPr="00CD0874">
              <w:rPr>
                <w:sz w:val="18"/>
                <w:szCs w:val="18"/>
              </w:rPr>
              <w:t>cpu0</w:t>
            </w:r>
            <w:proofErr w:type="spellEnd"/>
            <w:r w:rsidRPr="00CD0874">
              <w:rPr>
                <w:sz w:val="18"/>
                <w:szCs w:val="18"/>
              </w:rPr>
              <w:t>/</w:t>
            </w:r>
            <w:proofErr w:type="spellStart"/>
            <w:r w:rsidRPr="00CD0874">
              <w:rPr>
                <w:sz w:val="18"/>
                <w:szCs w:val="18"/>
              </w:rPr>
              <w:t>cpufreq</w:t>
            </w:r>
            <w:proofErr w:type="spellEnd"/>
            <w:r w:rsidRPr="00CD0874">
              <w:rPr>
                <w:sz w:val="18"/>
                <w:szCs w:val="18"/>
              </w:rPr>
              <w:t>/</w:t>
            </w:r>
            <w:proofErr w:type="spellStart"/>
            <w:r w:rsidRPr="00CD0874">
              <w:rPr>
                <w:sz w:val="18"/>
                <w:szCs w:val="18"/>
              </w:rPr>
              <w:t>scaling_governor</w:t>
            </w:r>
            <w:proofErr w:type="spellEnd"/>
          </w:p>
          <w:p w14:paraId="4D816376" w14:textId="77777777" w:rsidR="00B732C7" w:rsidRPr="00CD0874" w:rsidRDefault="00B732C7" w:rsidP="00B732C7">
            <w:pPr>
              <w:rPr>
                <w:rFonts w:ascii="ＭＳ 明朝" w:hAnsi="ＭＳ 明朝"/>
                <w:sz w:val="18"/>
                <w:szCs w:val="18"/>
              </w:rPr>
            </w:pPr>
            <w:r w:rsidRPr="00CD0874">
              <w:rPr>
                <w:sz w:val="18"/>
                <w:szCs w:val="18"/>
              </w:rPr>
              <w:t>$ echo 500000 &gt; /sys/devices/system/</w:t>
            </w:r>
            <w:proofErr w:type="spellStart"/>
            <w:r w:rsidRPr="00CD0874">
              <w:rPr>
                <w:sz w:val="18"/>
                <w:szCs w:val="18"/>
              </w:rPr>
              <w:t>cpu</w:t>
            </w:r>
            <w:proofErr w:type="spellEnd"/>
            <w:r w:rsidRPr="00CD0874">
              <w:rPr>
                <w:sz w:val="18"/>
                <w:szCs w:val="18"/>
              </w:rPr>
              <w:t>/</w:t>
            </w:r>
            <w:proofErr w:type="spellStart"/>
            <w:r w:rsidRPr="00CD0874">
              <w:rPr>
                <w:sz w:val="18"/>
                <w:szCs w:val="18"/>
              </w:rPr>
              <w:t>cpu0</w:t>
            </w:r>
            <w:proofErr w:type="spellEnd"/>
            <w:r w:rsidRPr="00CD0874">
              <w:rPr>
                <w:sz w:val="18"/>
                <w:szCs w:val="18"/>
              </w:rPr>
              <w:t>/</w:t>
            </w:r>
            <w:proofErr w:type="spellStart"/>
            <w:r w:rsidRPr="00CD0874">
              <w:rPr>
                <w:sz w:val="18"/>
                <w:szCs w:val="18"/>
              </w:rPr>
              <w:t>cpufreq</w:t>
            </w:r>
            <w:proofErr w:type="spellEnd"/>
            <w:r w:rsidRPr="00CD0874">
              <w:rPr>
                <w:sz w:val="18"/>
                <w:szCs w:val="18"/>
              </w:rPr>
              <w:t>/</w:t>
            </w:r>
            <w:proofErr w:type="spellStart"/>
            <w:r w:rsidRPr="00CD0874">
              <w:rPr>
                <w:sz w:val="18"/>
                <w:szCs w:val="18"/>
              </w:rPr>
              <w:t>scaling_setspeed</w:t>
            </w:r>
            <w:proofErr w:type="spellEnd"/>
            <w:r w:rsidRPr="00F72823">
              <w:rPr>
                <w:sz w:val="18"/>
                <w:szCs w:val="18"/>
              </w:rPr>
              <w:t xml:space="preserve"> </w:t>
            </w:r>
          </w:p>
        </w:tc>
      </w:tr>
      <w:tr w:rsidR="00582D17" w:rsidRPr="00476030" w14:paraId="07E0C898" w14:textId="77777777" w:rsidTr="00826C56">
        <w:tc>
          <w:tcPr>
            <w:tcW w:w="389" w:type="dxa"/>
          </w:tcPr>
          <w:p w14:paraId="3911EBF7" w14:textId="77777777" w:rsidR="00582D17" w:rsidRPr="00476030" w:rsidRDefault="00582D17" w:rsidP="00582D17">
            <w:pPr>
              <w:pStyle w:val="tablebody"/>
            </w:pPr>
            <w:r>
              <w:rPr>
                <w:rFonts w:hint="eastAsia"/>
              </w:rPr>
              <w:t>2</w:t>
            </w:r>
          </w:p>
        </w:tc>
        <w:tc>
          <w:tcPr>
            <w:tcW w:w="1449" w:type="dxa"/>
          </w:tcPr>
          <w:p w14:paraId="7F962AE2" w14:textId="77777777" w:rsidR="00582D17" w:rsidRPr="008C7397" w:rsidRDefault="00582D17" w:rsidP="00582D17">
            <w:pPr>
              <w:pStyle w:val="tablebody"/>
              <w:rPr>
                <w:rFonts w:cs="Arial"/>
              </w:rPr>
            </w:pPr>
            <w:r w:rsidRPr="008C7397">
              <w:rPr>
                <w:rFonts w:cs="Arial"/>
              </w:rPr>
              <w:t>CPU Idle</w:t>
            </w:r>
          </w:p>
        </w:tc>
        <w:tc>
          <w:tcPr>
            <w:tcW w:w="2126" w:type="dxa"/>
          </w:tcPr>
          <w:p w14:paraId="3EF81D3B" w14:textId="77777777" w:rsidR="00582D17" w:rsidRPr="00A12A58" w:rsidRDefault="00D53434" w:rsidP="00582D17">
            <w:pPr>
              <w:pStyle w:val="tablebody"/>
              <w:rPr>
                <w:rFonts w:eastAsia="ＭＳ 明朝" w:cs="Arial"/>
              </w:rPr>
            </w:pPr>
            <w:r>
              <w:rPr>
                <w:rFonts w:cs="Arial"/>
                <w:color w:val="222222"/>
                <w:lang w:val="en"/>
              </w:rPr>
              <w:t xml:space="preserve">Enable </w:t>
            </w:r>
            <w:r w:rsidR="00582D17" w:rsidRPr="00770E57">
              <w:rPr>
                <w:rFonts w:cs="Arial"/>
                <w:color w:val="222222"/>
                <w:lang w:val="en"/>
              </w:rPr>
              <w:t>CPU Idle</w:t>
            </w:r>
          </w:p>
        </w:tc>
        <w:tc>
          <w:tcPr>
            <w:tcW w:w="5812" w:type="dxa"/>
          </w:tcPr>
          <w:p w14:paraId="4F864776" w14:textId="77777777" w:rsidR="00582D17" w:rsidRPr="006D609F" w:rsidRDefault="00582D17" w:rsidP="0058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ＭＳ ゴシック" w:hAnsi="Arial" w:cs="Arial"/>
                <w:color w:val="222222"/>
                <w:lang w:val="en"/>
              </w:rPr>
            </w:pPr>
            <w:r w:rsidRPr="006D609F">
              <w:rPr>
                <w:rFonts w:ascii="Arial" w:eastAsia="ＭＳ ゴシック" w:hAnsi="Arial" w:cs="Arial"/>
                <w:color w:val="222222"/>
                <w:lang w:val="en"/>
              </w:rPr>
              <w:t>No setting required</w:t>
            </w:r>
          </w:p>
          <w:p w14:paraId="6D704A56" w14:textId="77777777" w:rsidR="00582D17" w:rsidRPr="00C82A29" w:rsidRDefault="00582D17" w:rsidP="00582D17">
            <w:pPr>
              <w:pStyle w:val="tablebody"/>
              <w:rPr>
                <w:rFonts w:ascii="ＭＳ 明朝" w:eastAsia="ＭＳ 明朝" w:hAnsi="ＭＳ 明朝"/>
              </w:rPr>
            </w:pPr>
            <w:r w:rsidRPr="006D609F">
              <w:rPr>
                <w:rFonts w:cs="Arial"/>
              </w:rPr>
              <w:t>(</w:t>
            </w:r>
            <w:r w:rsidRPr="006D609F">
              <w:rPr>
                <w:rFonts w:eastAsia="平成明朝" w:cs="Arial"/>
              </w:rPr>
              <w:t xml:space="preserve">R-Car Series, 3rd Generation </w:t>
            </w:r>
            <w:r w:rsidRPr="006D609F">
              <w:rPr>
                <w:rFonts w:cs="Arial"/>
              </w:rPr>
              <w:t xml:space="preserve">BSP </w:t>
            </w:r>
            <w:r w:rsidRPr="006D609F">
              <w:rPr>
                <w:rFonts w:cs="Arial"/>
                <w:color w:val="222222"/>
                <w:lang w:val="en"/>
              </w:rPr>
              <w:t>default setting</w:t>
            </w:r>
            <w:r w:rsidRPr="006D609F">
              <w:rPr>
                <w:rFonts w:cs="Arial"/>
              </w:rPr>
              <w:t>)</w:t>
            </w:r>
          </w:p>
        </w:tc>
      </w:tr>
      <w:tr w:rsidR="00582D17" w:rsidRPr="00476030" w14:paraId="22F5ACAF" w14:textId="77777777" w:rsidTr="00826C56">
        <w:tc>
          <w:tcPr>
            <w:tcW w:w="389" w:type="dxa"/>
          </w:tcPr>
          <w:p w14:paraId="557C32BA" w14:textId="77777777" w:rsidR="00582D17" w:rsidRDefault="00582D17" w:rsidP="00582D17">
            <w:pPr>
              <w:pStyle w:val="tablebody"/>
            </w:pPr>
            <w:r>
              <w:rPr>
                <w:rFonts w:hint="eastAsia"/>
              </w:rPr>
              <w:t>3</w:t>
            </w:r>
          </w:p>
        </w:tc>
        <w:tc>
          <w:tcPr>
            <w:tcW w:w="1449" w:type="dxa"/>
          </w:tcPr>
          <w:p w14:paraId="18B2FCAA" w14:textId="77777777" w:rsidR="00582D17" w:rsidRPr="008C7397" w:rsidRDefault="00582D17" w:rsidP="00582D17">
            <w:pPr>
              <w:pStyle w:val="tablebody"/>
              <w:rPr>
                <w:rFonts w:cs="Arial"/>
              </w:rPr>
            </w:pPr>
            <w:r w:rsidRPr="008C7397">
              <w:rPr>
                <w:rFonts w:cs="Arial"/>
              </w:rPr>
              <w:t xml:space="preserve">CPU </w:t>
            </w:r>
            <w:proofErr w:type="spellStart"/>
            <w:r w:rsidRPr="008C7397">
              <w:rPr>
                <w:rFonts w:cs="Arial"/>
              </w:rPr>
              <w:t>Hotplug</w:t>
            </w:r>
            <w:proofErr w:type="spellEnd"/>
          </w:p>
        </w:tc>
        <w:tc>
          <w:tcPr>
            <w:tcW w:w="2126" w:type="dxa"/>
          </w:tcPr>
          <w:p w14:paraId="2593B93C" w14:textId="77777777" w:rsidR="00582D17" w:rsidRPr="00A12A58" w:rsidRDefault="00582D17" w:rsidP="00582D17">
            <w:pPr>
              <w:pStyle w:val="tablebody"/>
              <w:rPr>
                <w:rFonts w:eastAsia="ＭＳ 明朝" w:cs="Arial"/>
              </w:rPr>
            </w:pPr>
            <w:r>
              <w:rPr>
                <w:color w:val="222222"/>
                <w:lang w:val="en"/>
              </w:rPr>
              <w:t>Turn off the CPU 1-3</w:t>
            </w:r>
          </w:p>
        </w:tc>
        <w:tc>
          <w:tcPr>
            <w:tcW w:w="5812" w:type="dxa"/>
          </w:tcPr>
          <w:p w14:paraId="2F360478" w14:textId="77777777" w:rsidR="00582D17" w:rsidRPr="00971E83" w:rsidRDefault="00582D17" w:rsidP="00582D17">
            <w:pPr>
              <w:pStyle w:val="tablebody"/>
              <w:spacing w:line="0" w:lineRule="atLeast"/>
              <w:rPr>
                <w:rFonts w:ascii="Times New Roman" w:hAnsi="Times New Roman"/>
                <w:sz w:val="18"/>
                <w:szCs w:val="18"/>
              </w:rPr>
            </w:pPr>
            <w:r w:rsidRPr="00971E83">
              <w:rPr>
                <w:rFonts w:ascii="Times New Roman" w:hAnsi="Times New Roman"/>
                <w:sz w:val="18"/>
                <w:szCs w:val="18"/>
              </w:rPr>
              <w:t xml:space="preserve">$ </w:t>
            </w:r>
            <w:r w:rsidRPr="00971E83">
              <w:rPr>
                <w:rFonts w:ascii="Times New Roman" w:eastAsia="平成明朝" w:hAnsi="Times New Roman"/>
                <w:sz w:val="18"/>
                <w:szCs w:val="18"/>
              </w:rPr>
              <w:t>echo 0 &gt; /sys/devices/system/</w:t>
            </w:r>
            <w:proofErr w:type="spellStart"/>
            <w:r w:rsidRPr="00971E83">
              <w:rPr>
                <w:rFonts w:ascii="Times New Roman" w:eastAsia="平成明朝" w:hAnsi="Times New Roman"/>
                <w:sz w:val="18"/>
                <w:szCs w:val="18"/>
              </w:rPr>
              <w:t>cpu</w:t>
            </w:r>
            <w:proofErr w:type="spellEnd"/>
            <w:r w:rsidRPr="00971E83">
              <w:rPr>
                <w:rFonts w:ascii="Times New Roman" w:eastAsia="平成明朝" w:hAnsi="Times New Roman"/>
                <w:sz w:val="18"/>
                <w:szCs w:val="18"/>
              </w:rPr>
              <w:t>/</w:t>
            </w:r>
            <w:proofErr w:type="spellStart"/>
            <w:r w:rsidRPr="00971E83">
              <w:rPr>
                <w:rFonts w:ascii="Times New Roman" w:eastAsia="平成明朝" w:hAnsi="Times New Roman"/>
                <w:sz w:val="18"/>
                <w:szCs w:val="18"/>
              </w:rPr>
              <w:t>cpu1</w:t>
            </w:r>
            <w:proofErr w:type="spellEnd"/>
            <w:r w:rsidRPr="00971E83">
              <w:rPr>
                <w:rFonts w:ascii="Times New Roman" w:eastAsia="平成明朝" w:hAnsi="Times New Roman"/>
                <w:sz w:val="18"/>
                <w:szCs w:val="18"/>
              </w:rPr>
              <w:t>/online</w:t>
            </w:r>
          </w:p>
          <w:p w14:paraId="465648FC" w14:textId="77777777" w:rsidR="00582D17" w:rsidRPr="00971E83" w:rsidRDefault="00582D17" w:rsidP="00582D17">
            <w:pPr>
              <w:pStyle w:val="tablebody"/>
              <w:spacing w:line="0" w:lineRule="atLeast"/>
              <w:rPr>
                <w:rFonts w:ascii="Times New Roman" w:hAnsi="Times New Roman"/>
                <w:sz w:val="18"/>
                <w:szCs w:val="18"/>
              </w:rPr>
            </w:pPr>
            <w:r w:rsidRPr="00971E83">
              <w:rPr>
                <w:rFonts w:ascii="Times New Roman" w:hAnsi="Times New Roman"/>
                <w:sz w:val="18"/>
                <w:szCs w:val="18"/>
              </w:rPr>
              <w:t xml:space="preserve">$ </w:t>
            </w:r>
            <w:r w:rsidRPr="00971E83">
              <w:rPr>
                <w:rFonts w:ascii="Times New Roman" w:eastAsia="平成明朝" w:hAnsi="Times New Roman"/>
                <w:sz w:val="18"/>
                <w:szCs w:val="18"/>
              </w:rPr>
              <w:t>echo 0 &gt; /sys/devices/system/</w:t>
            </w:r>
            <w:proofErr w:type="spellStart"/>
            <w:r w:rsidRPr="00971E83">
              <w:rPr>
                <w:rFonts w:ascii="Times New Roman" w:eastAsia="平成明朝" w:hAnsi="Times New Roman"/>
                <w:sz w:val="18"/>
                <w:szCs w:val="18"/>
              </w:rPr>
              <w:t>cpu</w:t>
            </w:r>
            <w:proofErr w:type="spellEnd"/>
            <w:r w:rsidRPr="00971E83">
              <w:rPr>
                <w:rFonts w:ascii="Times New Roman" w:eastAsia="平成明朝" w:hAnsi="Times New Roman"/>
                <w:sz w:val="18"/>
                <w:szCs w:val="18"/>
              </w:rPr>
              <w:t>/</w:t>
            </w:r>
            <w:proofErr w:type="spellStart"/>
            <w:r w:rsidRPr="00971E83">
              <w:rPr>
                <w:rFonts w:ascii="Times New Roman" w:eastAsia="平成明朝" w:hAnsi="Times New Roman"/>
                <w:sz w:val="18"/>
                <w:szCs w:val="18"/>
              </w:rPr>
              <w:t>cpu2</w:t>
            </w:r>
            <w:proofErr w:type="spellEnd"/>
            <w:r w:rsidRPr="00971E83">
              <w:rPr>
                <w:rFonts w:ascii="Times New Roman" w:eastAsia="平成明朝" w:hAnsi="Times New Roman"/>
                <w:sz w:val="18"/>
                <w:szCs w:val="18"/>
              </w:rPr>
              <w:t>/online</w:t>
            </w:r>
          </w:p>
          <w:p w14:paraId="773AB9C5" w14:textId="77777777" w:rsidR="00582D17" w:rsidRPr="00971E83" w:rsidRDefault="00582D17" w:rsidP="00582D17">
            <w:pPr>
              <w:pStyle w:val="tablebody"/>
              <w:rPr>
                <w:rFonts w:ascii="Times New Roman" w:eastAsia="ＭＳ 明朝" w:hAnsi="Times New Roman"/>
                <w:sz w:val="18"/>
                <w:szCs w:val="18"/>
              </w:rPr>
            </w:pPr>
            <w:r w:rsidRPr="00971E83">
              <w:rPr>
                <w:sz w:val="18"/>
                <w:szCs w:val="18"/>
              </w:rPr>
              <w:t xml:space="preserve">$ </w:t>
            </w:r>
            <w:r w:rsidRPr="00971E83">
              <w:rPr>
                <w:rFonts w:eastAsia="平成明朝"/>
                <w:sz w:val="18"/>
                <w:szCs w:val="18"/>
              </w:rPr>
              <w:t>echo 0 &gt; /sys/devices/system/</w:t>
            </w:r>
            <w:proofErr w:type="spellStart"/>
            <w:r w:rsidRPr="00971E83">
              <w:rPr>
                <w:rFonts w:eastAsia="平成明朝"/>
                <w:sz w:val="18"/>
                <w:szCs w:val="18"/>
              </w:rPr>
              <w:t>cpu</w:t>
            </w:r>
            <w:proofErr w:type="spellEnd"/>
            <w:r w:rsidRPr="00971E83">
              <w:rPr>
                <w:rFonts w:eastAsia="平成明朝"/>
                <w:sz w:val="18"/>
                <w:szCs w:val="18"/>
              </w:rPr>
              <w:t>/</w:t>
            </w:r>
            <w:proofErr w:type="spellStart"/>
            <w:r w:rsidRPr="00971E83">
              <w:rPr>
                <w:rFonts w:eastAsia="平成明朝"/>
                <w:sz w:val="18"/>
                <w:szCs w:val="18"/>
              </w:rPr>
              <w:t>cpu3</w:t>
            </w:r>
            <w:proofErr w:type="spellEnd"/>
            <w:r w:rsidRPr="00971E83">
              <w:rPr>
                <w:rFonts w:eastAsia="平成明朝"/>
                <w:sz w:val="18"/>
                <w:szCs w:val="18"/>
              </w:rPr>
              <w:t>/online</w:t>
            </w:r>
          </w:p>
        </w:tc>
      </w:tr>
    </w:tbl>
    <w:p w14:paraId="45EE81A0" w14:textId="77777777" w:rsidR="0036559A" w:rsidRPr="00770E57" w:rsidRDefault="0036559A" w:rsidP="0036559A">
      <w:pPr>
        <w:pStyle w:val="Space"/>
      </w:pPr>
    </w:p>
    <w:p w14:paraId="69EFBEF9" w14:textId="77777777" w:rsidR="00ED0ECA" w:rsidRDefault="00B3460C" w:rsidP="00ED0ECA">
      <w:pPr>
        <w:pStyle w:val="10"/>
        <w:numPr>
          <w:ilvl w:val="0"/>
          <w:numId w:val="0"/>
        </w:numPr>
        <w:ind w:left="454" w:hanging="454"/>
      </w:pPr>
      <w:r w:rsidRPr="00ED0ECA">
        <w:br w:type="page"/>
      </w:r>
      <w:bookmarkStart w:id="516" w:name="_Toc536612064"/>
      <w:r w:rsidR="00ED0ECA">
        <w:rPr>
          <w:rFonts w:hint="eastAsia"/>
        </w:rPr>
        <w:lastRenderedPageBreak/>
        <w:t>Appendix</w:t>
      </w:r>
      <w:bookmarkEnd w:id="516"/>
    </w:p>
    <w:p w14:paraId="2D7E4D38" w14:textId="77777777" w:rsidR="00ED0ECA" w:rsidRPr="002B1B9E" w:rsidRDefault="0005506A" w:rsidP="003A6FEA">
      <w:pPr>
        <w:pStyle w:val="10"/>
        <w:numPr>
          <w:ilvl w:val="0"/>
          <w:numId w:val="18"/>
        </w:numPr>
      </w:pPr>
      <w:bookmarkStart w:id="517" w:name="_Toc536612065"/>
      <w:r w:rsidRPr="002B1B9E">
        <w:rPr>
          <w:rFonts w:hint="eastAsia"/>
        </w:rPr>
        <w:t>Overview</w:t>
      </w:r>
      <w:bookmarkEnd w:id="517"/>
    </w:p>
    <w:p w14:paraId="6165335C" w14:textId="77777777" w:rsidR="00B3460C" w:rsidRPr="0023501E" w:rsidRDefault="007C24A2" w:rsidP="00ED0ECA">
      <w:r w:rsidRPr="007C24A2">
        <w:rPr>
          <w:lang w:eastAsia="zh-TW"/>
        </w:rPr>
        <w:t xml:space="preserve">The “CPU </w:t>
      </w:r>
      <w:proofErr w:type="spellStart"/>
      <w:r w:rsidRPr="007C24A2">
        <w:rPr>
          <w:lang w:eastAsia="zh-TW"/>
        </w:rPr>
        <w:t>hotplug</w:t>
      </w:r>
      <w:proofErr w:type="spellEnd"/>
      <w:r w:rsidRPr="007C24A2">
        <w:rPr>
          <w:lang w:eastAsia="zh-TW"/>
        </w:rPr>
        <w:t xml:space="preserve">” function and “CPU </w:t>
      </w:r>
      <w:proofErr w:type="spellStart"/>
      <w:r w:rsidRPr="007C24A2">
        <w:rPr>
          <w:lang w:eastAsia="zh-TW"/>
        </w:rPr>
        <w:t>freq</w:t>
      </w:r>
      <w:proofErr w:type="spellEnd"/>
      <w:r w:rsidRPr="007C24A2">
        <w:rPr>
          <w:lang w:eastAsia="zh-TW"/>
        </w:rPr>
        <w:t>” function are both functions related to power control to realize high-speed booting in response to the key being turned to start the engine and to suppress the generation of heat in on-vehicle terminals. This appendix gives notes, processing times, and so on regarding the use of these functions individually. Note that the values given here are for reference, so may differ with the environment and conditions of measurement.</w:t>
      </w:r>
    </w:p>
    <w:p w14:paraId="02703E59" w14:textId="77777777" w:rsidR="00ED0ECA" w:rsidRPr="000E7F67" w:rsidRDefault="00ED0ECA" w:rsidP="000E7F67">
      <w:pPr>
        <w:pStyle w:val="Space"/>
      </w:pPr>
    </w:p>
    <w:p w14:paraId="27147B5B" w14:textId="77777777" w:rsidR="00B1409B" w:rsidRDefault="00B1409B" w:rsidP="00B1409B">
      <w:pPr>
        <w:rPr>
          <w:lang w:eastAsia="zh-TW"/>
        </w:rPr>
      </w:pPr>
      <w:r>
        <w:rPr>
          <w:lang w:eastAsia="zh-TW"/>
        </w:rPr>
        <w:br w:type="page"/>
      </w:r>
    </w:p>
    <w:p w14:paraId="57CD0D2E" w14:textId="77777777" w:rsidR="00ED0ECA" w:rsidRPr="007C24A2" w:rsidRDefault="007C24A2" w:rsidP="003A6FEA">
      <w:pPr>
        <w:pStyle w:val="10"/>
        <w:numPr>
          <w:ilvl w:val="0"/>
          <w:numId w:val="18"/>
        </w:numPr>
      </w:pPr>
      <w:bookmarkStart w:id="518" w:name="_Toc536612066"/>
      <w:r w:rsidRPr="007C24A2">
        <w:lastRenderedPageBreak/>
        <w:t>Times to Bring CPUs Online and Offline</w:t>
      </w:r>
      <w:bookmarkEnd w:id="518"/>
    </w:p>
    <w:p w14:paraId="707F7440" w14:textId="77777777" w:rsidR="00ED0ECA" w:rsidRPr="0023501E" w:rsidRDefault="007C24A2" w:rsidP="00ED0ECA">
      <w:r w:rsidRPr="007C24A2">
        <w:rPr>
          <w:lang w:eastAsia="zh-TW"/>
        </w:rPr>
        <w:t xml:space="preserve">The “CPU </w:t>
      </w:r>
      <w:proofErr w:type="spellStart"/>
      <w:r w:rsidRPr="007C24A2">
        <w:rPr>
          <w:lang w:eastAsia="zh-TW"/>
        </w:rPr>
        <w:t>hotplug</w:t>
      </w:r>
      <w:proofErr w:type="spellEnd"/>
      <w:r w:rsidRPr="007C24A2">
        <w:rPr>
          <w:lang w:eastAsia="zh-TW"/>
        </w:rPr>
        <w:t xml:space="preserve">” function is used both in bringing some CPUs offline to lower power consumption or as a countermeasure for the generation of heat and in bringing offline CPUs back online when their performance is required. In the latter case, a time lag is incurred. Therefore, take this into account when using this function in use cases where a specified level of performance is essential. The times to handle the individual processing by the “CPU </w:t>
      </w:r>
      <w:proofErr w:type="spellStart"/>
      <w:r w:rsidRPr="007C24A2">
        <w:rPr>
          <w:lang w:eastAsia="zh-TW"/>
        </w:rPr>
        <w:t>hotplug</w:t>
      </w:r>
      <w:proofErr w:type="spellEnd"/>
      <w:r w:rsidRPr="007C24A2">
        <w:rPr>
          <w:lang w:eastAsia="zh-TW"/>
        </w:rPr>
        <w:t>” function are listed below.</w:t>
      </w:r>
    </w:p>
    <w:p w14:paraId="649BB395" w14:textId="77777777" w:rsidR="00ED0ECA" w:rsidRPr="000E7F67" w:rsidRDefault="00ED0ECA" w:rsidP="000E7F67">
      <w:pPr>
        <w:pStyle w:val="Space"/>
      </w:pPr>
    </w:p>
    <w:p w14:paraId="4445508B" w14:textId="77777777" w:rsidR="00ED0ECA" w:rsidRPr="003C762F" w:rsidRDefault="00B47668" w:rsidP="00ED0ECA">
      <w:pPr>
        <w:pStyle w:val="Level1unordered"/>
        <w:rPr>
          <w:b/>
        </w:rPr>
      </w:pPr>
      <w:r>
        <w:rPr>
          <w:rFonts w:hint="eastAsia"/>
          <w:b/>
          <w:lang w:eastAsia="ja-JP"/>
        </w:rPr>
        <w:t>Processing times</w:t>
      </w:r>
    </w:p>
    <w:p w14:paraId="322FB02D" w14:textId="77777777" w:rsidR="00ED0ECA" w:rsidRPr="007C24A2" w:rsidRDefault="007C24A2" w:rsidP="007C24A2">
      <w:pPr>
        <w:pStyle w:val="Level2unordered"/>
        <w:rPr>
          <w:b/>
        </w:rPr>
      </w:pPr>
      <w:r w:rsidRPr="007C24A2">
        <w:rPr>
          <w:b/>
        </w:rPr>
        <w:t xml:space="preserve">Bringing CPUs online: 36 </w:t>
      </w:r>
      <w:proofErr w:type="spellStart"/>
      <w:r w:rsidRPr="007C24A2">
        <w:rPr>
          <w:b/>
        </w:rPr>
        <w:t>ms</w:t>
      </w:r>
      <w:proofErr w:type="spellEnd"/>
    </w:p>
    <w:p w14:paraId="6A86735B" w14:textId="77777777" w:rsidR="00ED0ECA" w:rsidRPr="007C24A2" w:rsidRDefault="007C24A2" w:rsidP="007C24A2">
      <w:pPr>
        <w:pStyle w:val="Level2unordered"/>
        <w:rPr>
          <w:b/>
        </w:rPr>
      </w:pPr>
      <w:r w:rsidRPr="007C24A2">
        <w:rPr>
          <w:b/>
        </w:rPr>
        <w:t xml:space="preserve">Bringing CPUs offline: </w:t>
      </w:r>
      <w:r w:rsidR="00B732C7">
        <w:rPr>
          <w:b/>
        </w:rPr>
        <w:t>53</w:t>
      </w:r>
      <w:r w:rsidRPr="007C24A2">
        <w:rPr>
          <w:b/>
        </w:rPr>
        <w:t xml:space="preserve"> </w:t>
      </w:r>
      <w:proofErr w:type="spellStart"/>
      <w:r w:rsidRPr="007C24A2">
        <w:rPr>
          <w:b/>
        </w:rPr>
        <w:t>ms</w:t>
      </w:r>
      <w:proofErr w:type="spellEnd"/>
    </w:p>
    <w:p w14:paraId="43044F10" w14:textId="77777777" w:rsidR="00967972" w:rsidRDefault="00967972" w:rsidP="000E7F67">
      <w:pPr>
        <w:pStyle w:val="listend"/>
      </w:pPr>
    </w:p>
    <w:p w14:paraId="1759ECF6" w14:textId="77777777" w:rsidR="00BD3199" w:rsidRPr="007C24A2" w:rsidRDefault="007C24A2" w:rsidP="007C24A2">
      <w:pPr>
        <w:pStyle w:val="Level1unordered"/>
      </w:pPr>
      <w:r w:rsidRPr="007C24A2">
        <w:t>Measurement environment</w:t>
      </w:r>
    </w:p>
    <w:p w14:paraId="6FE44C2A" w14:textId="77777777" w:rsidR="00BD3199" w:rsidRPr="007C24A2" w:rsidRDefault="007C24A2" w:rsidP="007C24A2">
      <w:pPr>
        <w:pStyle w:val="Level2unordered"/>
      </w:pPr>
      <w:r w:rsidRPr="007C24A2">
        <w:t xml:space="preserve">Software: </w:t>
      </w:r>
      <w:proofErr w:type="spellStart"/>
      <w:r w:rsidRPr="007C24A2">
        <w:t>Yocto</w:t>
      </w:r>
      <w:proofErr w:type="spellEnd"/>
      <w:r w:rsidRPr="007C24A2">
        <w:t xml:space="preserve"> </w:t>
      </w:r>
      <w:proofErr w:type="spellStart"/>
      <w:r w:rsidRPr="007C24A2">
        <w:t>v</w:t>
      </w:r>
      <w:r w:rsidR="00B732C7">
        <w:t>3</w:t>
      </w:r>
      <w:r w:rsidRPr="007C24A2">
        <w:t>.</w:t>
      </w:r>
      <w:r w:rsidR="00B732C7">
        <w:t>7</w:t>
      </w:r>
      <w:r w:rsidRPr="007C24A2">
        <w:t>.0</w:t>
      </w:r>
      <w:proofErr w:type="spellEnd"/>
      <w:r w:rsidRPr="007C24A2">
        <w:t xml:space="preserve"> (</w:t>
      </w:r>
      <w:proofErr w:type="spellStart"/>
      <w:r w:rsidRPr="007C24A2">
        <w:t>BSP</w:t>
      </w:r>
      <w:proofErr w:type="spellEnd"/>
      <w:r w:rsidRPr="007C24A2">
        <w:t xml:space="preserve"> 3.</w:t>
      </w:r>
      <w:r w:rsidR="00B732C7">
        <w:t>6</w:t>
      </w:r>
      <w:r w:rsidRPr="007C24A2">
        <w:t>.2 kernel)</w:t>
      </w:r>
    </w:p>
    <w:p w14:paraId="244AED4E" w14:textId="77777777" w:rsidR="00BD3199" w:rsidRPr="007C24A2" w:rsidRDefault="007C24A2" w:rsidP="007C24A2">
      <w:pPr>
        <w:pStyle w:val="Level2unordered"/>
      </w:pPr>
      <w:r w:rsidRPr="007C24A2">
        <w:t xml:space="preserve">Hardware: R-Car </w:t>
      </w:r>
      <w:proofErr w:type="spellStart"/>
      <w:r w:rsidRPr="007C24A2">
        <w:t>H3</w:t>
      </w:r>
      <w:proofErr w:type="spellEnd"/>
      <w:r w:rsidR="001470A8">
        <w:t xml:space="preserve"> </w:t>
      </w:r>
      <w:proofErr w:type="spellStart"/>
      <w:r w:rsidR="001470A8">
        <w:t>V</w:t>
      </w:r>
      <w:r w:rsidR="00B732C7">
        <w:t>er.3.0</w:t>
      </w:r>
      <w:proofErr w:type="spellEnd"/>
      <w:r w:rsidRPr="007C24A2">
        <w:t xml:space="preserve"> (on a </w:t>
      </w:r>
      <w:proofErr w:type="spellStart"/>
      <w:r w:rsidRPr="007C24A2">
        <w:t>Salvator-X</w:t>
      </w:r>
      <w:r w:rsidR="00B732C7">
        <w:t>S</w:t>
      </w:r>
      <w:proofErr w:type="spellEnd"/>
      <w:r w:rsidRPr="007C24A2">
        <w:t xml:space="preserve"> board)</w:t>
      </w:r>
    </w:p>
    <w:p w14:paraId="697EA186" w14:textId="77777777" w:rsidR="00950585" w:rsidRPr="007C24A2" w:rsidRDefault="007C24A2" w:rsidP="007C24A2">
      <w:pPr>
        <w:pStyle w:val="Level1unordered"/>
      </w:pPr>
      <w:r w:rsidRPr="007C24A2">
        <w:t>Measurement conditions</w:t>
      </w:r>
    </w:p>
    <w:p w14:paraId="3A0789DE" w14:textId="77777777" w:rsidR="00BD3199" w:rsidRPr="007C24A2" w:rsidRDefault="007C24A2" w:rsidP="007C24A2">
      <w:pPr>
        <w:pStyle w:val="Level2unordered"/>
      </w:pPr>
      <w:r w:rsidRPr="007C24A2">
        <w:t>Measurement proceeds with the system in the idle state, i.e., booted up but with no applications running.</w:t>
      </w:r>
    </w:p>
    <w:p w14:paraId="4E40CA9C" w14:textId="77777777" w:rsidR="00BD3199" w:rsidRPr="007C24A2" w:rsidRDefault="007C24A2" w:rsidP="007C24A2">
      <w:pPr>
        <w:pStyle w:val="Level2unordered"/>
      </w:pPr>
      <w:r w:rsidRPr="007C24A2">
        <w:t>The target CPU is any of the Cortex-A57 processors.</w:t>
      </w:r>
    </w:p>
    <w:p w14:paraId="26A9AF05" w14:textId="77777777" w:rsidR="00BD3199" w:rsidRPr="007C24A2" w:rsidRDefault="007C24A2" w:rsidP="007C24A2">
      <w:pPr>
        <w:pStyle w:val="Level1unordered"/>
      </w:pPr>
      <w:r w:rsidRPr="007C24A2">
        <w:t>Measurement points</w:t>
      </w:r>
    </w:p>
    <w:p w14:paraId="56AC1F51" w14:textId="77777777" w:rsidR="001470A8" w:rsidRPr="007C24A2" w:rsidRDefault="001470A8" w:rsidP="00E9080B">
      <w:pPr>
        <w:pStyle w:val="Level2unordered"/>
      </w:pPr>
      <w:r w:rsidRPr="00770E57">
        <w:rPr>
          <w:color w:val="222222"/>
          <w:lang w:val="en"/>
        </w:rPr>
        <w:t xml:space="preserve">Processing time of </w:t>
      </w:r>
      <w:proofErr w:type="spellStart"/>
      <w:r w:rsidR="007C24A2" w:rsidRPr="007C24A2">
        <w:t>cpu_up</w:t>
      </w:r>
      <w:proofErr w:type="spellEnd"/>
      <w:r w:rsidR="007C24A2" w:rsidRPr="007C24A2">
        <w:t xml:space="preserve"> and </w:t>
      </w:r>
      <w:proofErr w:type="spellStart"/>
      <w:r w:rsidR="007C24A2" w:rsidRPr="007C24A2">
        <w:t>cpu_down</w:t>
      </w:r>
      <w:proofErr w:type="spellEnd"/>
      <w:r w:rsidR="007C24A2" w:rsidRPr="007C24A2">
        <w:t xml:space="preserve"> functions</w:t>
      </w:r>
    </w:p>
    <w:p w14:paraId="243A51BA" w14:textId="77777777" w:rsidR="001470A8" w:rsidRPr="007C24A2" w:rsidRDefault="001470A8" w:rsidP="001470A8">
      <w:pPr>
        <w:pStyle w:val="Level1unordered"/>
      </w:pPr>
      <w:r w:rsidRPr="007C24A2">
        <w:t>Measur</w:t>
      </w:r>
      <w:r>
        <w:t>ing method</w:t>
      </w:r>
    </w:p>
    <w:p w14:paraId="6C5E043D" w14:textId="77777777" w:rsidR="001470A8" w:rsidRPr="00A12A58" w:rsidRDefault="001470A8" w:rsidP="001470A8">
      <w:pPr>
        <w:pStyle w:val="Level2unordered"/>
      </w:pPr>
      <w:r>
        <w:rPr>
          <w:color w:val="222222"/>
          <w:lang w:val="en"/>
        </w:rPr>
        <w:t xml:space="preserve">Measure with </w:t>
      </w:r>
      <w:proofErr w:type="spellStart"/>
      <w:r>
        <w:rPr>
          <w:color w:val="222222"/>
          <w:lang w:val="en"/>
        </w:rPr>
        <w:t>ftrace</w:t>
      </w:r>
      <w:proofErr w:type="spellEnd"/>
    </w:p>
    <w:p w14:paraId="6DD596C9" w14:textId="77777777" w:rsidR="001470A8" w:rsidRPr="000E7F67" w:rsidRDefault="001470A8" w:rsidP="001470A8">
      <w:pPr>
        <w:pStyle w:val="listend"/>
        <w:rPr>
          <w:highlight w:val="yellow"/>
        </w:rPr>
      </w:pPr>
    </w:p>
    <w:p w14:paraId="36069C53" w14:textId="77777777" w:rsidR="00BD3199" w:rsidRPr="0085055B" w:rsidRDefault="00855D84" w:rsidP="004B18D3">
      <w:pPr>
        <w:pStyle w:val="note"/>
      </w:pPr>
      <w:r w:rsidRPr="00855D84">
        <w:rPr>
          <w:lang w:eastAsia="ja-JP"/>
        </w:rPr>
        <w:t>Note:</w:t>
      </w:r>
      <w:r>
        <w:rPr>
          <w:lang w:eastAsia="ja-JP"/>
        </w:rPr>
        <w:tab/>
      </w:r>
      <w:proofErr w:type="spellStart"/>
      <w:r w:rsidRPr="00855D84">
        <w:rPr>
          <w:lang w:eastAsia="ja-JP"/>
        </w:rPr>
        <w:t>ftrace</w:t>
      </w:r>
      <w:proofErr w:type="spellEnd"/>
      <w:r w:rsidRPr="00855D84">
        <w:rPr>
          <w:lang w:eastAsia="ja-JP"/>
        </w:rPr>
        <w:t xml:space="preserve"> time stamps are used to obtain measurements of time.</w:t>
      </w:r>
    </w:p>
    <w:p w14:paraId="36A7E702" w14:textId="77777777" w:rsidR="00BD3199" w:rsidRPr="000E7F67" w:rsidRDefault="00BD3199" w:rsidP="000E7F67">
      <w:pPr>
        <w:pStyle w:val="Space"/>
      </w:pPr>
    </w:p>
    <w:p w14:paraId="6255FCCF" w14:textId="77777777" w:rsidR="00ED0ECA" w:rsidRPr="00855D84" w:rsidRDefault="00BD3199" w:rsidP="003A6FEA">
      <w:pPr>
        <w:pStyle w:val="10"/>
        <w:numPr>
          <w:ilvl w:val="0"/>
          <w:numId w:val="18"/>
        </w:numPr>
        <w:rPr>
          <w:lang w:eastAsia="zh-TW"/>
        </w:rPr>
      </w:pPr>
      <w:r>
        <w:rPr>
          <w:lang w:eastAsia="zh-TW"/>
        </w:rPr>
        <w:br w:type="page"/>
      </w:r>
      <w:bookmarkStart w:id="519" w:name="_Toc536612067"/>
      <w:r w:rsidR="00855D84" w:rsidRPr="00855D84">
        <w:rPr>
          <w:lang w:eastAsia="zh-TW"/>
        </w:rPr>
        <w:lastRenderedPageBreak/>
        <w:t>Notes on Using Dynamic Voltage and Frequency Scaling (DVFS) or Dynamic Frequency Scaling (DFS)</w:t>
      </w:r>
      <w:bookmarkEnd w:id="519"/>
    </w:p>
    <w:p w14:paraId="17D07D2C" w14:textId="77777777" w:rsidR="00967972" w:rsidRDefault="00855D84" w:rsidP="007048A5">
      <w:pPr>
        <w:rPr>
          <w:lang w:eastAsia="zh-TW"/>
        </w:rPr>
      </w:pPr>
      <w:r w:rsidRPr="00855D84">
        <w:rPr>
          <w:lang w:eastAsia="zh-TW"/>
        </w:rPr>
        <w:t>The processing times for DVFS or DFS control differ with the size of the change in frequency. For a change in frequency that requires changing the multiplier setting for PLL0, the hardware specifications require that the CPU be placed in the low-speed mode for up to 50 µs. For this reason, if the timing of CPU operations is required to be precise to the µs scale (e.g., in access to an SD card) or responses are expected to be within 50 µs (e.g., for interrupts), be careful not to change the frequency such that a change to the multiplier setting for PLL0 is required. Table A3-1 shows the transitions which require changes to the multiplier setting for PLL0.</w:t>
      </w:r>
    </w:p>
    <w:p w14:paraId="345ED102" w14:textId="77777777" w:rsidR="00BD3199" w:rsidRPr="000E7F67" w:rsidRDefault="00BD3199" w:rsidP="000E7F67">
      <w:pPr>
        <w:pStyle w:val="Space"/>
      </w:pPr>
    </w:p>
    <w:p w14:paraId="34851344" w14:textId="10AA0666" w:rsidR="001E70E6" w:rsidRPr="001E70E6" w:rsidRDefault="002B1B9E" w:rsidP="001E70E6">
      <w:pPr>
        <w:pStyle w:val="tabletitle"/>
      </w:pPr>
      <w:r w:rsidRPr="00001606">
        <w:rPr>
          <w:rFonts w:hint="eastAsia"/>
          <w:noProof/>
        </w:rPr>
        <mc:AlternateContent>
          <mc:Choice Requires="wps">
            <w:drawing>
              <wp:anchor distT="0" distB="0" distL="114300" distR="114300" simplePos="0" relativeHeight="251666944" behindDoc="0" locked="0" layoutInCell="1" allowOverlap="1" wp14:anchorId="1EA6C7D1" wp14:editId="7F4C62E8">
                <wp:simplePos x="0" y="0"/>
                <wp:positionH relativeFrom="column">
                  <wp:posOffset>4766534</wp:posOffset>
                </wp:positionH>
                <wp:positionV relativeFrom="paragraph">
                  <wp:posOffset>1023924</wp:posOffset>
                </wp:positionV>
                <wp:extent cx="641350" cy="243840"/>
                <wp:effectExtent l="0" t="0" r="6350" b="0"/>
                <wp:wrapNone/>
                <wp:docPr id="691" name="正方形/長方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019DCDC7" w14:textId="77777777" w:rsidR="007B53F4" w:rsidRPr="00D710E3" w:rsidRDefault="007B53F4" w:rsidP="00951053">
                            <w:pPr>
                              <w:pStyle w:val="tablehead"/>
                              <w:spacing w:after="0"/>
                              <w:rPr>
                                <w:rFonts w:eastAsia="メイリオ" w:cs="Arial"/>
                              </w:rPr>
                            </w:pPr>
                            <w:r w:rsidRPr="00D710E3">
                              <w:rPr>
                                <w:rFonts w:eastAsia="メイリオ" w:cs="Arial"/>
                                <w:color w:val="000000"/>
                                <w:kern w:val="24"/>
                              </w:rPr>
                              <w:t>Boosted</w:t>
                            </w:r>
                            <w:r>
                              <w:rPr>
                                <w:rFonts w:eastAsia="メイリオ" w:cs="Arial"/>
                                <w:color w:val="000000"/>
                                <w:kern w:val="24"/>
                              </w:rPr>
                              <w:t>*</w:t>
                            </w:r>
                            <w:r w:rsidRPr="00D710E3">
                              <w:rPr>
                                <w:rFonts w:eastAsia="メイリオ" w:cs="Arial"/>
                                <w:color w:val="000000"/>
                                <w:kern w:val="24"/>
                                <w:vertAlign w:val="superscript"/>
                              </w:rPr>
                              <w:t>1</w:t>
                            </w:r>
                          </w:p>
                        </w:txbxContent>
                      </wps:txbx>
                      <wps:bodyPr rot="0" vert="horz" wrap="square" lIns="0" tIns="0" rIns="0" bIns="0" anchor="ctr" anchorCtr="0" upright="1">
                        <a:spAutoFit/>
                      </wps:bodyPr>
                    </wps:wsp>
                  </a:graphicData>
                </a:graphic>
              </wp:anchor>
            </w:drawing>
          </mc:Choice>
          <mc:Fallback>
            <w:pict>
              <v:rect w14:anchorId="1EA6C7D1" id="正方形/長方形 8" o:spid="_x0000_s1207" style="position:absolute;left:0;text-align:left;margin-left:375.3pt;margin-top:80.6pt;width:50.5pt;height:19.2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" filled="f" stroked="f" strokeweight="2pt">
                <v:textbox style="mso-fit-shape-to-text:t" inset="0,0,0,0">
                  <w:txbxContent>
                    <w:p w14:paraId="019DCDC7" w14:textId="77777777" w:rsidR="007B53F4" w:rsidRPr="00D710E3" w:rsidRDefault="007B53F4" w:rsidP="00951053">
                      <w:pPr>
                        <w:pStyle w:val="tablehead"/>
                        <w:spacing w:after="0"/>
                        <w:rPr>
                          <w:rFonts w:eastAsia="メイリオ" w:cs="Arial"/>
                        </w:rPr>
                      </w:pPr>
                      <w:r w:rsidRPr="00D710E3">
                        <w:rPr>
                          <w:rFonts w:eastAsia="メイリオ" w:cs="Arial"/>
                          <w:color w:val="000000"/>
                          <w:kern w:val="24"/>
                        </w:rPr>
                        <w:t>Boosted</w:t>
                      </w:r>
                      <w:r>
                        <w:rPr>
                          <w:rFonts w:eastAsia="メイリオ" w:cs="Arial"/>
                          <w:color w:val="000000"/>
                          <w:kern w:val="24"/>
                        </w:rPr>
                        <w:t>*</w:t>
                      </w:r>
                      <w:r w:rsidRPr="00D710E3">
                        <w:rPr>
                          <w:rFonts w:eastAsia="メイリオ" w:cs="Arial"/>
                          <w:color w:val="000000"/>
                          <w:kern w:val="24"/>
                          <w:vertAlign w:val="superscript"/>
                        </w:rPr>
                        <w:t>1</w:t>
                      </w:r>
                    </w:p>
                  </w:txbxContent>
                </v:textbox>
              </v:rect>
            </w:pict>
          </mc:Fallback>
        </mc:AlternateContent>
      </w:r>
      <w:r w:rsidRPr="00001606">
        <w:rPr>
          <w:rFonts w:hint="eastAsia"/>
          <w:noProof/>
        </w:rPr>
        <mc:AlternateContent>
          <mc:Choice Requires="wps">
            <w:drawing>
              <wp:anchor distT="0" distB="0" distL="114300" distR="114300" simplePos="0" relativeHeight="251664896" behindDoc="0" locked="0" layoutInCell="1" allowOverlap="1" wp14:anchorId="307B5126" wp14:editId="05E4E3D1">
                <wp:simplePos x="0" y="0"/>
                <wp:positionH relativeFrom="column">
                  <wp:posOffset>4594860</wp:posOffset>
                </wp:positionH>
                <wp:positionV relativeFrom="paragraph">
                  <wp:posOffset>936555</wp:posOffset>
                </wp:positionV>
                <wp:extent cx="123825" cy="332740"/>
                <wp:effectExtent l="0" t="0" r="28575" b="10160"/>
                <wp:wrapNone/>
                <wp:docPr id="9" name="右中かっこ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332740"/>
                        </a:xfrm>
                        <a:prstGeom prst="rightBrace">
                          <a:avLst>
                            <a:gd name="adj1" fmla="val 26797"/>
                            <a:gd name="adj2" fmla="val 50000"/>
                          </a:avLst>
                        </a:prstGeom>
                        <a:noFill/>
                        <a:ln w="15875" cap="flat" cmpd="sng" algn="ctr">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97442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 o:spid="_x0000_s1026" type="#_x0000_t88" style="position:absolute;left:0;text-align:left;margin-left:361.8pt;margin-top:73.75pt;width:9.75pt;height:26.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" adj="2154" strokecolor="black [3213]" strokeweight="1.25pt"/>
            </w:pict>
          </mc:Fallback>
        </mc:AlternateContent>
      </w:r>
      <w:r w:rsidRPr="00001606">
        <w:rPr>
          <w:rFonts w:hint="eastAsia"/>
          <w:noProof/>
        </w:rPr>
        <mc:AlternateContent>
          <mc:Choice Requires="wps">
            <w:drawing>
              <wp:anchor distT="0" distB="0" distL="114300" distR="114300" simplePos="0" relativeHeight="251667968" behindDoc="0" locked="0" layoutInCell="1" allowOverlap="1" wp14:anchorId="39048791" wp14:editId="7DD199D1">
                <wp:simplePos x="0" y="0"/>
                <wp:positionH relativeFrom="column">
                  <wp:posOffset>4797201</wp:posOffset>
                </wp:positionH>
                <wp:positionV relativeFrom="paragraph">
                  <wp:posOffset>1519170</wp:posOffset>
                </wp:positionV>
                <wp:extent cx="641350" cy="243840"/>
                <wp:effectExtent l="0" t="0" r="6350" b="0"/>
                <wp:wrapNone/>
                <wp:docPr id="695" name="正方形/長方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014640FE" w14:textId="77777777" w:rsidR="007B53F4" w:rsidRPr="00D710E3" w:rsidRDefault="007B53F4" w:rsidP="00951053">
                            <w:pPr>
                              <w:pStyle w:val="tablehead"/>
                              <w:spacing w:after="0"/>
                              <w:rPr>
                                <w:rFonts w:eastAsia="メイリオ" w:cs="Arial"/>
                              </w:rPr>
                            </w:pPr>
                            <w:r w:rsidRPr="00D710E3">
                              <w:rPr>
                                <w:rFonts w:eastAsia="メイリオ" w:cs="Arial"/>
                                <w:color w:val="000000"/>
                                <w:kern w:val="24"/>
                              </w:rPr>
                              <w:t>Normal</w:t>
                            </w:r>
                            <w:r>
                              <w:rPr>
                                <w:rFonts w:eastAsia="メイリオ" w:cs="Arial"/>
                                <w:color w:val="000000"/>
                                <w:kern w:val="24"/>
                              </w:rPr>
                              <w:t>*</w:t>
                            </w:r>
                            <w:r w:rsidRPr="00F47C0C">
                              <w:rPr>
                                <w:rFonts w:eastAsia="メイリオ" w:cs="Arial"/>
                                <w:color w:val="000000"/>
                                <w:kern w:val="24"/>
                                <w:vertAlign w:val="superscript"/>
                              </w:rPr>
                              <w:t>2</w:t>
                            </w:r>
                          </w:p>
                        </w:txbxContent>
                      </wps:txbx>
                      <wps:bodyPr rot="0" vert="horz" wrap="square" lIns="0" tIns="0" rIns="0" bIns="0" anchor="ctr" anchorCtr="0" upright="1">
                        <a:spAutoFit/>
                      </wps:bodyPr>
                    </wps:wsp>
                  </a:graphicData>
                </a:graphic>
              </wp:anchor>
            </w:drawing>
          </mc:Choice>
          <mc:Fallback>
            <w:pict>
              <v:rect w14:anchorId="39048791" id="正方形/長方形 9" o:spid="_x0000_s1208" style="position:absolute;left:0;text-align:left;margin-left:377.75pt;margin-top:119.6pt;width:50.5pt;height:19.2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" filled="f" stroked="f" strokeweight="2pt">
                <v:textbox style="mso-fit-shape-to-text:t" inset="0,0,0,0">
                  <w:txbxContent>
                    <w:p w14:paraId="014640FE" w14:textId="77777777" w:rsidR="007B53F4" w:rsidRPr="00D710E3" w:rsidRDefault="007B53F4" w:rsidP="00951053">
                      <w:pPr>
                        <w:pStyle w:val="tablehead"/>
                        <w:spacing w:after="0"/>
                        <w:rPr>
                          <w:rFonts w:eastAsia="メイリオ" w:cs="Arial"/>
                        </w:rPr>
                      </w:pPr>
                      <w:r w:rsidRPr="00D710E3">
                        <w:rPr>
                          <w:rFonts w:eastAsia="メイリオ" w:cs="Arial"/>
                          <w:color w:val="000000"/>
                          <w:kern w:val="24"/>
                        </w:rPr>
                        <w:t>Normal</w:t>
                      </w:r>
                      <w:r>
                        <w:rPr>
                          <w:rFonts w:eastAsia="メイリオ" w:cs="Arial"/>
                          <w:color w:val="000000"/>
                          <w:kern w:val="24"/>
                        </w:rPr>
                        <w:t>*</w:t>
                      </w:r>
                      <w:r w:rsidRPr="00F47C0C">
                        <w:rPr>
                          <w:rFonts w:eastAsia="メイリオ" w:cs="Arial"/>
                          <w:color w:val="000000"/>
                          <w:kern w:val="24"/>
                          <w:vertAlign w:val="superscript"/>
                        </w:rPr>
                        <w:t>2</w:t>
                      </w:r>
                    </w:p>
                  </w:txbxContent>
                </v:textbox>
              </v:rect>
            </w:pict>
          </mc:Fallback>
        </mc:AlternateContent>
      </w:r>
      <w:r w:rsidRPr="00001606">
        <w:rPr>
          <w:rFonts w:hint="eastAsia"/>
          <w:noProof/>
        </w:rPr>
        <mc:AlternateContent>
          <mc:Choice Requires="wps">
            <w:drawing>
              <wp:anchor distT="0" distB="0" distL="114300" distR="114300" simplePos="0" relativeHeight="251665920" behindDoc="0" locked="0" layoutInCell="1" allowOverlap="1" wp14:anchorId="6D06E674" wp14:editId="3CC3CFF9">
                <wp:simplePos x="0" y="0"/>
                <wp:positionH relativeFrom="column">
                  <wp:posOffset>4575810</wp:posOffset>
                </wp:positionH>
                <wp:positionV relativeFrom="paragraph">
                  <wp:posOffset>1336716</wp:posOffset>
                </wp:positionV>
                <wp:extent cx="170180" cy="548640"/>
                <wp:effectExtent l="0" t="0" r="20320" b="22860"/>
                <wp:wrapNone/>
                <wp:docPr id="19" name="右中かっこ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0180" cy="548640"/>
                        </a:xfrm>
                        <a:prstGeom prst="rightBrace">
                          <a:avLst>
                            <a:gd name="adj1" fmla="val 26782"/>
                            <a:gd name="adj2" fmla="val 50000"/>
                          </a:avLst>
                        </a:prstGeom>
                        <a:noFill/>
                        <a:ln w="15875" cap="flat" cmpd="sng" algn="ctr">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68CFAC3" id="右中かっこ 7" o:spid="_x0000_s1026" type="#_x0000_t88" style="position:absolute;left:0;text-align:left;margin-left:360.3pt;margin-top:105.25pt;width:13.4pt;height:43.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" adj="1794" strokecolor="black [3213]" strokeweight="1.25pt"/>
            </w:pict>
          </mc:Fallback>
        </mc:AlternateContent>
      </w:r>
      <w:r w:rsidRPr="00001606">
        <w:rPr>
          <w:rFonts w:hint="eastAsia"/>
          <w:noProof/>
        </w:rPr>
        <mc:AlternateContent>
          <mc:Choice Requires="wps">
            <w:drawing>
              <wp:anchor distT="0" distB="0" distL="114300" distR="114300" simplePos="0" relativeHeight="251671040" behindDoc="0" locked="0" layoutInCell="1" allowOverlap="1" wp14:anchorId="3F0E6996" wp14:editId="26F56913">
                <wp:simplePos x="0" y="0"/>
                <wp:positionH relativeFrom="column">
                  <wp:posOffset>110769</wp:posOffset>
                </wp:positionH>
                <wp:positionV relativeFrom="paragraph">
                  <wp:posOffset>999274</wp:posOffset>
                </wp:positionV>
                <wp:extent cx="1108710" cy="243840"/>
                <wp:effectExtent l="0" t="0" r="15240" b="0"/>
                <wp:wrapNone/>
                <wp:docPr id="450" name="正方形/長方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871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254643B8" w14:textId="77777777" w:rsidR="007B53F4" w:rsidRPr="00855D84" w:rsidRDefault="007B53F4" w:rsidP="003D000C">
                            <w:pPr>
                              <w:pStyle w:val="tablehead"/>
                              <w:spacing w:after="0"/>
                              <w:rPr>
                                <w:rFonts w:eastAsia="メイリオ" w:cs="Arial"/>
                              </w:rPr>
                            </w:pPr>
                            <w:r w:rsidRPr="00855D84">
                              <w:rPr>
                                <w:rFonts w:eastAsia="メイリオ" w:cs="Arial"/>
                                <w:color w:val="000000"/>
                                <w:kern w:val="24"/>
                              </w:rPr>
                              <w:t>Range of control by DVFS</w:t>
                            </w:r>
                          </w:p>
                        </w:txbxContent>
                      </wps:txbx>
                      <wps:bodyPr rot="0" vert="horz" wrap="square" lIns="0" tIns="0" rIns="0" bIns="0" anchor="ctr" anchorCtr="0" upright="1">
                        <a:spAutoFit/>
                      </wps:bodyPr>
                    </wps:wsp>
                  </a:graphicData>
                </a:graphic>
              </wp:anchor>
            </w:drawing>
          </mc:Choice>
          <mc:Fallback>
            <w:pict>
              <v:rect w14:anchorId="3F0E6996" id="正方形/長方形 12" o:spid="_x0000_s1209" style="position:absolute;left:0;text-align:left;margin-left:8.7pt;margin-top:78.7pt;width:87.3pt;height:19.2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" filled="f" stroked="f" strokeweight="2pt">
                <v:textbox style="mso-fit-shape-to-text:t" inset="0,0,0,0">
                  <w:txbxContent>
                    <w:p w14:paraId="254643B8" w14:textId="77777777" w:rsidR="007B53F4" w:rsidRPr="00855D84" w:rsidRDefault="007B53F4" w:rsidP="003D000C">
                      <w:pPr>
                        <w:pStyle w:val="tablehead"/>
                        <w:spacing w:after="0"/>
                        <w:rPr>
                          <w:rFonts w:eastAsia="メイリオ" w:cs="Arial"/>
                        </w:rPr>
                      </w:pPr>
                      <w:r w:rsidRPr="00855D84">
                        <w:rPr>
                          <w:rFonts w:eastAsia="メイリオ" w:cs="Arial"/>
                          <w:color w:val="000000"/>
                          <w:kern w:val="24"/>
                        </w:rPr>
                        <w:t>Range of control by DVFS</w:t>
                      </w:r>
                    </w:p>
                  </w:txbxContent>
                </v:textbox>
              </v:rect>
            </w:pict>
          </mc:Fallback>
        </mc:AlternateContent>
      </w:r>
      <w:r w:rsidRPr="00001606">
        <w:rPr>
          <w:rFonts w:hint="eastAsia"/>
          <w:noProof/>
        </w:rPr>
        <mc:AlternateContent>
          <mc:Choice Requires="wps">
            <w:drawing>
              <wp:anchor distT="0" distB="0" distL="114300" distR="114300" simplePos="0" relativeHeight="251672064" behindDoc="0" locked="0" layoutInCell="1" allowOverlap="1" wp14:anchorId="2FCCBF9E" wp14:editId="5CDFCF56">
                <wp:simplePos x="0" y="0"/>
                <wp:positionH relativeFrom="column">
                  <wp:posOffset>58552</wp:posOffset>
                </wp:positionH>
                <wp:positionV relativeFrom="paragraph">
                  <wp:posOffset>1491435</wp:posOffset>
                </wp:positionV>
                <wp:extent cx="1109345" cy="243840"/>
                <wp:effectExtent l="0" t="0" r="14605" b="0"/>
                <wp:wrapNone/>
                <wp:docPr id="452" name="正方形/長方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934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173B3C5F" w14:textId="77777777" w:rsidR="007B53F4" w:rsidRPr="00855D84" w:rsidRDefault="007B53F4" w:rsidP="00951053">
                            <w:pPr>
                              <w:pStyle w:val="tablehead"/>
                              <w:spacing w:after="0"/>
                              <w:rPr>
                                <w:rFonts w:eastAsia="メイリオ" w:cs="Arial"/>
                              </w:rPr>
                            </w:pPr>
                            <w:r w:rsidRPr="00001606">
                              <w:rPr>
                                <w:rFonts w:eastAsia="メイリオ" w:cs="Arial"/>
                                <w:color w:val="000000"/>
                                <w:kern w:val="24"/>
                              </w:rPr>
                              <w:t xml:space="preserve">Range of control by </w:t>
                            </w:r>
                            <w:r w:rsidRPr="00855D84">
                              <w:rPr>
                                <w:rFonts w:eastAsia="メイリオ" w:cs="Arial"/>
                                <w:color w:val="000000"/>
                                <w:kern w:val="24"/>
                              </w:rPr>
                              <w:t>DFS</w:t>
                            </w:r>
                          </w:p>
                        </w:txbxContent>
                      </wps:txbx>
                      <wps:bodyPr rot="0" vert="horz" wrap="square" lIns="0" tIns="0" rIns="0" bIns="0" anchor="ctr" anchorCtr="0" upright="1">
                        <a:spAutoFit/>
                      </wps:bodyPr>
                    </wps:wsp>
                  </a:graphicData>
                </a:graphic>
              </wp:anchor>
            </w:drawing>
          </mc:Choice>
          <mc:Fallback>
            <w:pict>
              <v:rect w14:anchorId="2FCCBF9E" id="正方形/長方形 13" o:spid="_x0000_s1210" style="position:absolute;left:0;text-align:left;margin-left:4.6pt;margin-top:117.45pt;width:87.35pt;height:19.2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" filled="f" stroked="f" strokeweight="2pt">
                <v:textbox style="mso-fit-shape-to-text:t" inset="0,0,0,0">
                  <w:txbxContent>
                    <w:p w14:paraId="173B3C5F" w14:textId="77777777" w:rsidR="007B53F4" w:rsidRPr="00855D84" w:rsidRDefault="007B53F4" w:rsidP="00951053">
                      <w:pPr>
                        <w:pStyle w:val="tablehead"/>
                        <w:spacing w:after="0"/>
                        <w:rPr>
                          <w:rFonts w:eastAsia="メイリオ" w:cs="Arial"/>
                        </w:rPr>
                      </w:pPr>
                      <w:r w:rsidRPr="00001606">
                        <w:rPr>
                          <w:rFonts w:eastAsia="メイリオ" w:cs="Arial"/>
                          <w:color w:val="000000"/>
                          <w:kern w:val="24"/>
                        </w:rPr>
                        <w:t xml:space="preserve">Range of control by </w:t>
                      </w:r>
                      <w:r w:rsidRPr="00855D84">
                        <w:rPr>
                          <w:rFonts w:eastAsia="メイリオ" w:cs="Arial"/>
                          <w:color w:val="000000"/>
                          <w:kern w:val="24"/>
                        </w:rPr>
                        <w:t>DFS</w:t>
                      </w:r>
                    </w:p>
                  </w:txbxContent>
                </v:textbox>
              </v:rect>
            </w:pict>
          </mc:Fallback>
        </mc:AlternateContent>
      </w:r>
      <w:r w:rsidRPr="00001606">
        <w:rPr>
          <w:rFonts w:hint="eastAsia"/>
          <w:noProof/>
        </w:rPr>
        <mc:AlternateContent>
          <mc:Choice Requires="wps">
            <w:drawing>
              <wp:anchor distT="0" distB="0" distL="114300" distR="114300" simplePos="0" relativeHeight="251663872" behindDoc="0" locked="0" layoutInCell="1" allowOverlap="1" wp14:anchorId="11220643" wp14:editId="61570105">
                <wp:simplePos x="0" y="0"/>
                <wp:positionH relativeFrom="column">
                  <wp:posOffset>1165225</wp:posOffset>
                </wp:positionH>
                <wp:positionV relativeFrom="paragraph">
                  <wp:posOffset>1319218</wp:posOffset>
                </wp:positionV>
                <wp:extent cx="3455035" cy="0"/>
                <wp:effectExtent l="0" t="0" r="12065" b="19050"/>
                <wp:wrapNone/>
                <wp:docPr id="8" name="直線コネクタ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55035" cy="0"/>
                        </a:xfrm>
                        <a:prstGeom prst="line">
                          <a:avLst/>
                        </a:prstGeom>
                        <a:noFill/>
                        <a:ln w="12700" cap="flat" cmpd="sng" algn="ctr">
                          <a:solidFill>
                            <a:schemeClr val="tx1"/>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7DDB206" id="直線コネクタ 4" o:spid="_x0000_s1026" style="position:absolute;left:0;text-align:lef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75pt,103.9pt" to="363.8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" strokecolor="black [3213]" strokeweight="1pt">
                <v:stroke dashstyle="3 1"/>
              </v:line>
            </w:pict>
          </mc:Fallback>
        </mc:AlternateContent>
      </w:r>
      <w:r w:rsidRPr="00001606">
        <w:rPr>
          <w:rFonts w:hint="eastAsia"/>
          <w:noProof/>
        </w:rPr>
        <mc:AlternateContent>
          <mc:Choice Requires="wps">
            <w:drawing>
              <wp:anchor distT="0" distB="0" distL="114300" distR="114300" simplePos="0" relativeHeight="251670016" behindDoc="0" locked="0" layoutInCell="1" allowOverlap="1" wp14:anchorId="61CEFDFF" wp14:editId="5CF31007">
                <wp:simplePos x="0" y="0"/>
                <wp:positionH relativeFrom="column">
                  <wp:posOffset>1230219</wp:posOffset>
                </wp:positionH>
                <wp:positionV relativeFrom="paragraph">
                  <wp:posOffset>1381375</wp:posOffset>
                </wp:positionV>
                <wp:extent cx="152400" cy="512698"/>
                <wp:effectExtent l="0" t="0" r="19050" b="20955"/>
                <wp:wrapNone/>
                <wp:docPr id="449" name="左中かっこ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512698"/>
                        </a:xfrm>
                        <a:prstGeom prst="leftBrace">
                          <a:avLst>
                            <a:gd name="adj1" fmla="val 41864"/>
                            <a:gd name="adj2" fmla="val 50000"/>
                          </a:avLst>
                        </a:prstGeom>
                        <a:noFill/>
                        <a:ln w="15875" cap="flat" cmpd="sng" algn="ctr">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0341A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11" o:spid="_x0000_s1026" type="#_x0000_t87" style="position:absolute;left:0;text-align:left;margin-left:96.85pt;margin-top:108.75pt;width:12pt;height:40.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" adj="2688" strokecolor="black [3213]" strokeweight="1.25pt"/>
            </w:pict>
          </mc:Fallback>
        </mc:AlternateContent>
      </w:r>
      <w:r w:rsidRPr="00001606">
        <w:rPr>
          <w:rFonts w:hint="eastAsia"/>
          <w:noProof/>
        </w:rPr>
        <mc:AlternateContent>
          <mc:Choice Requires="wps">
            <w:drawing>
              <wp:anchor distT="0" distB="0" distL="114300" distR="114300" simplePos="0" relativeHeight="251668992" behindDoc="0" locked="0" layoutInCell="1" allowOverlap="1" wp14:anchorId="73BAC810" wp14:editId="5F9A00C0">
                <wp:simplePos x="0" y="0"/>
                <wp:positionH relativeFrom="column">
                  <wp:posOffset>1283148</wp:posOffset>
                </wp:positionH>
                <wp:positionV relativeFrom="paragraph">
                  <wp:posOffset>973944</wp:posOffset>
                </wp:positionV>
                <wp:extent cx="252095" cy="885825"/>
                <wp:effectExtent l="0" t="0" r="14605" b="28575"/>
                <wp:wrapNone/>
                <wp:docPr id="448" name="左中かっこ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2095" cy="885825"/>
                        </a:xfrm>
                        <a:prstGeom prst="leftBrace">
                          <a:avLst>
                            <a:gd name="adj1" fmla="val 38848"/>
                            <a:gd name="adj2" fmla="val 20097"/>
                          </a:avLst>
                        </a:prstGeom>
                        <a:noFill/>
                        <a:ln w="15875" cap="flat" cmpd="sng" algn="ctr">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V relativeFrom="margin">
                  <wp14:pctHeight>0</wp14:pctHeight>
                </wp14:sizeRelV>
              </wp:anchor>
            </w:drawing>
          </mc:Choice>
          <mc:Fallback>
            <w:pict>
              <v:shape w14:anchorId="6B2FDE71" id="左中かっこ 10" o:spid="_x0000_s1026" type="#_x0000_t87" style="position:absolute;left:0;text-align:left;margin-left:101.05pt;margin-top:76.7pt;width:19.85pt;height:69.7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" adj="2388,4341" strokecolor="black [3213]" strokeweight="1.25pt"/>
            </w:pict>
          </mc:Fallback>
        </mc:AlternateContent>
      </w:r>
      <w:r w:rsidR="00855D84" w:rsidRPr="00001606">
        <w:rPr>
          <w:rFonts w:hint="eastAsia"/>
        </w:rPr>
        <w:t>T</w:t>
      </w:r>
      <w:r w:rsidR="00855D84" w:rsidRPr="00001606">
        <w:t>able</w:t>
      </w:r>
      <w:r w:rsidR="00BB5E28" w:rsidRPr="00001606">
        <w:rPr>
          <w:rFonts w:hint="eastAsia"/>
        </w:rPr>
        <w:t xml:space="preserve"> A</w:t>
      </w:r>
      <w:r w:rsidR="001E70E6" w:rsidRPr="00001606">
        <w:fldChar w:fldCharType="begin"/>
      </w:r>
      <w:r w:rsidR="001E70E6" w:rsidRPr="00001606">
        <w:instrText xml:space="preserve"> </w:instrText>
      </w:r>
      <w:r w:rsidR="001E70E6" w:rsidRPr="00001606">
        <w:rPr>
          <w:rFonts w:hint="eastAsia"/>
        </w:rPr>
        <w:instrText>STYLEREF 1 \s</w:instrText>
      </w:r>
      <w:r w:rsidR="001E70E6" w:rsidRPr="00001606">
        <w:instrText xml:space="preserve"> </w:instrText>
      </w:r>
      <w:r w:rsidR="001E70E6" w:rsidRPr="00001606">
        <w:fldChar w:fldCharType="separate"/>
      </w:r>
      <w:r w:rsidR="001B3F11">
        <w:rPr>
          <w:noProof/>
        </w:rPr>
        <w:t>3</w:t>
      </w:r>
      <w:r w:rsidR="001E70E6" w:rsidRPr="00001606">
        <w:fldChar w:fldCharType="end"/>
      </w:r>
      <w:r w:rsidR="001E70E6" w:rsidRPr="00001606">
        <w:noBreakHyphen/>
      </w:r>
      <w:r w:rsidR="001E70E6" w:rsidRPr="00001606">
        <w:fldChar w:fldCharType="begin"/>
      </w:r>
      <w:r w:rsidR="001E70E6" w:rsidRPr="00001606">
        <w:instrText xml:space="preserve"> </w:instrText>
      </w:r>
      <w:r w:rsidR="001E70E6" w:rsidRPr="00001606">
        <w:rPr>
          <w:rFonts w:hint="eastAsia"/>
        </w:rPr>
        <w:instrText xml:space="preserve">SEQ </w:instrText>
      </w:r>
      <w:r w:rsidR="001E70E6" w:rsidRPr="00001606">
        <w:rPr>
          <w:rFonts w:hint="eastAsia"/>
        </w:rPr>
        <w:instrText>表</w:instrText>
      </w:r>
      <w:r w:rsidR="001E70E6" w:rsidRPr="00001606">
        <w:rPr>
          <w:rFonts w:hint="eastAsia"/>
        </w:rPr>
        <w:instrText xml:space="preserve"> \* ARABIC \s 1</w:instrText>
      </w:r>
      <w:r w:rsidR="001E70E6" w:rsidRPr="00001606">
        <w:instrText xml:space="preserve"> </w:instrText>
      </w:r>
      <w:r w:rsidR="001E70E6" w:rsidRPr="00001606">
        <w:fldChar w:fldCharType="separate"/>
      </w:r>
      <w:r w:rsidR="001B3F11">
        <w:rPr>
          <w:noProof/>
        </w:rPr>
        <w:t>1</w:t>
      </w:r>
      <w:r w:rsidR="001E70E6" w:rsidRPr="00001606">
        <w:fldChar w:fldCharType="end"/>
      </w:r>
      <w:r w:rsidR="00855D84" w:rsidRPr="00001606">
        <w:rPr>
          <w:rFonts w:hint="eastAsia"/>
        </w:rPr>
        <w:t xml:space="preserve">  </w:t>
      </w:r>
      <w:r w:rsidR="00855D84" w:rsidRPr="00855D84">
        <w:t>Table of Settings for DVFS or DFS</w:t>
      </w:r>
    </w:p>
    <w:tbl>
      <w:tblPr>
        <w:tblW w:w="4752" w:type="dxa"/>
        <w:jc w:val="center"/>
        <w:tblBorders>
          <w:bottom w:val="single" w:sz="4" w:space="0" w:color="auto"/>
          <w:insideH w:val="single" w:sz="4" w:space="0" w:color="auto"/>
        </w:tblBorders>
        <w:tblLook w:val="04A0" w:firstRow="1" w:lastRow="0" w:firstColumn="1" w:lastColumn="0" w:noHBand="0" w:noVBand="1"/>
      </w:tblPr>
      <w:tblGrid>
        <w:gridCol w:w="1267"/>
        <w:gridCol w:w="954"/>
        <w:gridCol w:w="1316"/>
        <w:gridCol w:w="1215"/>
      </w:tblGrid>
      <w:tr w:rsidR="001E70E6" w:rsidRPr="00855D84" w14:paraId="2128EC83" w14:textId="77777777" w:rsidTr="002B1B9E">
        <w:trPr>
          <w:trHeight w:val="1096"/>
          <w:jc w:val="center"/>
        </w:trPr>
        <w:tc>
          <w:tcPr>
            <w:tcW w:w="1267" w:type="dxa"/>
            <w:tcBorders>
              <w:top w:val="nil"/>
              <w:bottom w:val="single" w:sz="8" w:space="0" w:color="auto"/>
            </w:tcBorders>
            <w:shd w:val="clear" w:color="auto" w:fill="auto"/>
            <w:vAlign w:val="bottom"/>
          </w:tcPr>
          <w:p w14:paraId="7040F3DD" w14:textId="77777777" w:rsidR="001E70E6" w:rsidRPr="002B1B9E" w:rsidRDefault="00855D84" w:rsidP="001E70E6">
            <w:pPr>
              <w:pStyle w:val="tablehead"/>
            </w:pPr>
            <w:r w:rsidRPr="002B1B9E">
              <w:t>Frequency of the Cortex-A57</w:t>
            </w:r>
          </w:p>
        </w:tc>
        <w:tc>
          <w:tcPr>
            <w:tcW w:w="954" w:type="dxa"/>
            <w:tcBorders>
              <w:top w:val="nil"/>
              <w:bottom w:val="single" w:sz="8" w:space="0" w:color="auto"/>
            </w:tcBorders>
            <w:shd w:val="clear" w:color="auto" w:fill="auto"/>
            <w:vAlign w:val="bottom"/>
          </w:tcPr>
          <w:p w14:paraId="06D84F2A" w14:textId="77777777" w:rsidR="001E70E6" w:rsidRPr="002B1B9E" w:rsidRDefault="001E70E6" w:rsidP="001E70E6">
            <w:pPr>
              <w:pStyle w:val="tablehead"/>
            </w:pPr>
            <w:r w:rsidRPr="002B1B9E">
              <w:t>Voltage</w:t>
            </w:r>
          </w:p>
        </w:tc>
        <w:tc>
          <w:tcPr>
            <w:tcW w:w="1316" w:type="dxa"/>
            <w:tcBorders>
              <w:top w:val="nil"/>
              <w:bottom w:val="single" w:sz="8" w:space="0" w:color="auto"/>
            </w:tcBorders>
            <w:shd w:val="clear" w:color="auto" w:fill="auto"/>
            <w:vAlign w:val="bottom"/>
          </w:tcPr>
          <w:p w14:paraId="3361A4B2" w14:textId="77777777" w:rsidR="001E70E6" w:rsidRPr="002B1B9E" w:rsidRDefault="00855D84" w:rsidP="002B1B9E">
            <w:pPr>
              <w:pStyle w:val="tablehead"/>
            </w:pPr>
            <w:r w:rsidRPr="002B1B9E">
              <w:t xml:space="preserve">CPU </w:t>
            </w:r>
            <w:r w:rsidR="002B1B9E">
              <w:t>D</w:t>
            </w:r>
            <w:r w:rsidRPr="002B1B9E">
              <w:t>ivider</w:t>
            </w:r>
          </w:p>
        </w:tc>
        <w:tc>
          <w:tcPr>
            <w:tcW w:w="1215" w:type="dxa"/>
            <w:tcBorders>
              <w:top w:val="nil"/>
              <w:bottom w:val="single" w:sz="8" w:space="0" w:color="auto"/>
            </w:tcBorders>
            <w:shd w:val="clear" w:color="auto" w:fill="auto"/>
            <w:vAlign w:val="bottom"/>
          </w:tcPr>
          <w:p w14:paraId="43F82179" w14:textId="77777777" w:rsidR="001E70E6" w:rsidRPr="002B1B9E" w:rsidRDefault="001E70E6" w:rsidP="001E70E6">
            <w:pPr>
              <w:pStyle w:val="tablehead"/>
            </w:pPr>
            <w:r w:rsidRPr="002B1B9E">
              <w:t>PLL0</w:t>
            </w:r>
          </w:p>
        </w:tc>
      </w:tr>
      <w:tr w:rsidR="001E70E6" w:rsidRPr="00855D84" w14:paraId="2C253D36" w14:textId="77777777" w:rsidTr="002B1B9E">
        <w:trPr>
          <w:trHeight w:val="287"/>
          <w:jc w:val="center"/>
        </w:trPr>
        <w:tc>
          <w:tcPr>
            <w:tcW w:w="1267" w:type="dxa"/>
            <w:tcBorders>
              <w:top w:val="single" w:sz="8" w:space="0" w:color="auto"/>
            </w:tcBorders>
            <w:shd w:val="clear" w:color="auto" w:fill="auto"/>
          </w:tcPr>
          <w:p w14:paraId="3A0610FE" w14:textId="77777777" w:rsidR="001E70E6" w:rsidRPr="002B1B9E" w:rsidRDefault="00951053" w:rsidP="001E70E6">
            <w:pPr>
              <w:pStyle w:val="tablebody"/>
            </w:pPr>
            <w:r w:rsidRPr="002B1B9E">
              <w:t>1.7 GHz</w:t>
            </w:r>
          </w:p>
        </w:tc>
        <w:tc>
          <w:tcPr>
            <w:tcW w:w="954" w:type="dxa"/>
            <w:tcBorders>
              <w:top w:val="single" w:sz="8" w:space="0" w:color="auto"/>
            </w:tcBorders>
            <w:shd w:val="clear" w:color="auto" w:fill="auto"/>
          </w:tcPr>
          <w:p w14:paraId="15C6AAFB" w14:textId="77777777" w:rsidR="001E70E6" w:rsidRPr="002B1B9E" w:rsidRDefault="00951053" w:rsidP="001E70E6">
            <w:pPr>
              <w:pStyle w:val="tablebody"/>
            </w:pPr>
            <w:r w:rsidRPr="002B1B9E">
              <w:t>0.96 V</w:t>
            </w:r>
          </w:p>
        </w:tc>
        <w:tc>
          <w:tcPr>
            <w:tcW w:w="1316" w:type="dxa"/>
            <w:tcBorders>
              <w:top w:val="single" w:sz="8" w:space="0" w:color="auto"/>
            </w:tcBorders>
            <w:shd w:val="clear" w:color="auto" w:fill="auto"/>
          </w:tcPr>
          <w:p w14:paraId="019A1656" w14:textId="77777777" w:rsidR="001E70E6" w:rsidRPr="002B1B9E" w:rsidRDefault="00951053" w:rsidP="001E70E6">
            <w:pPr>
              <w:pStyle w:val="tablebody"/>
            </w:pPr>
            <w:r w:rsidRPr="002B1B9E">
              <w:t>32/32</w:t>
            </w:r>
          </w:p>
        </w:tc>
        <w:tc>
          <w:tcPr>
            <w:tcW w:w="1215" w:type="dxa"/>
            <w:tcBorders>
              <w:top w:val="single" w:sz="8" w:space="0" w:color="auto"/>
            </w:tcBorders>
            <w:shd w:val="clear" w:color="auto" w:fill="auto"/>
          </w:tcPr>
          <w:p w14:paraId="0F5788BC" w14:textId="77777777" w:rsidR="001E70E6" w:rsidRPr="002B1B9E" w:rsidRDefault="00855D84" w:rsidP="001E70E6">
            <w:pPr>
              <w:pStyle w:val="tablebody"/>
            </w:pPr>
            <w:r w:rsidRPr="002B1B9E">
              <w:rPr>
                <w:noProof/>
              </w:rPr>
              <w:t>Times 100</w:t>
            </w:r>
          </w:p>
        </w:tc>
      </w:tr>
      <w:tr w:rsidR="001E70E6" w:rsidRPr="00855D84" w14:paraId="444718A4" w14:textId="77777777" w:rsidTr="002B1B9E">
        <w:trPr>
          <w:trHeight w:val="296"/>
          <w:jc w:val="center"/>
        </w:trPr>
        <w:tc>
          <w:tcPr>
            <w:tcW w:w="1267" w:type="dxa"/>
            <w:shd w:val="clear" w:color="auto" w:fill="auto"/>
          </w:tcPr>
          <w:p w14:paraId="2BAA0657" w14:textId="77777777" w:rsidR="001E70E6" w:rsidRPr="002B1B9E" w:rsidRDefault="00951053" w:rsidP="001E70E6">
            <w:pPr>
              <w:pStyle w:val="tablebody"/>
            </w:pPr>
            <w:r w:rsidRPr="002B1B9E">
              <w:t>1.6 GHz</w:t>
            </w:r>
          </w:p>
        </w:tc>
        <w:tc>
          <w:tcPr>
            <w:tcW w:w="954" w:type="dxa"/>
            <w:shd w:val="clear" w:color="auto" w:fill="auto"/>
          </w:tcPr>
          <w:p w14:paraId="34C1FEE7" w14:textId="77777777" w:rsidR="001E70E6" w:rsidRPr="002B1B9E" w:rsidRDefault="00951053" w:rsidP="001E70E6">
            <w:pPr>
              <w:pStyle w:val="tablebody"/>
            </w:pPr>
            <w:r w:rsidRPr="002B1B9E">
              <w:t>0.90 V</w:t>
            </w:r>
          </w:p>
        </w:tc>
        <w:tc>
          <w:tcPr>
            <w:tcW w:w="1316" w:type="dxa"/>
            <w:shd w:val="clear" w:color="auto" w:fill="auto"/>
          </w:tcPr>
          <w:p w14:paraId="115CA419" w14:textId="77777777" w:rsidR="001E70E6" w:rsidRPr="002B1B9E" w:rsidRDefault="00951053" w:rsidP="001E70E6">
            <w:pPr>
              <w:pStyle w:val="tablebody"/>
            </w:pPr>
            <w:r w:rsidRPr="002B1B9E">
              <w:t>32/32</w:t>
            </w:r>
          </w:p>
        </w:tc>
        <w:tc>
          <w:tcPr>
            <w:tcW w:w="1215" w:type="dxa"/>
            <w:shd w:val="clear" w:color="auto" w:fill="auto"/>
          </w:tcPr>
          <w:p w14:paraId="2A100972" w14:textId="77777777" w:rsidR="001E70E6" w:rsidRPr="002B1B9E" w:rsidRDefault="00855D84" w:rsidP="001E70E6">
            <w:pPr>
              <w:pStyle w:val="tablebody"/>
            </w:pPr>
            <w:r w:rsidRPr="002B1B9E">
              <w:t xml:space="preserve">Times </w:t>
            </w:r>
            <w:r w:rsidR="00951053" w:rsidRPr="002B1B9E">
              <w:rPr>
                <w:rFonts w:hint="eastAsia"/>
              </w:rPr>
              <w:t>96</w:t>
            </w:r>
          </w:p>
        </w:tc>
      </w:tr>
      <w:tr w:rsidR="001E70E6" w:rsidRPr="00855D84" w14:paraId="69FB9A0E" w14:textId="77777777" w:rsidTr="002B1B9E">
        <w:trPr>
          <w:trHeight w:val="287"/>
          <w:jc w:val="center"/>
        </w:trPr>
        <w:tc>
          <w:tcPr>
            <w:tcW w:w="1267" w:type="dxa"/>
            <w:shd w:val="clear" w:color="auto" w:fill="auto"/>
          </w:tcPr>
          <w:p w14:paraId="768932F0" w14:textId="77777777" w:rsidR="001E70E6" w:rsidRPr="002B1B9E" w:rsidRDefault="00951053" w:rsidP="001E70E6">
            <w:pPr>
              <w:pStyle w:val="tablebody"/>
            </w:pPr>
            <w:r w:rsidRPr="002B1B9E">
              <w:t>1.5 GHz</w:t>
            </w:r>
          </w:p>
        </w:tc>
        <w:tc>
          <w:tcPr>
            <w:tcW w:w="954" w:type="dxa"/>
            <w:shd w:val="clear" w:color="auto" w:fill="auto"/>
          </w:tcPr>
          <w:p w14:paraId="0874242A" w14:textId="77777777" w:rsidR="001E70E6" w:rsidRPr="002B1B9E" w:rsidRDefault="00951053" w:rsidP="001E70E6">
            <w:pPr>
              <w:pStyle w:val="tablebody"/>
            </w:pPr>
            <w:r w:rsidRPr="002B1B9E">
              <w:t>0.82 V</w:t>
            </w:r>
          </w:p>
        </w:tc>
        <w:tc>
          <w:tcPr>
            <w:tcW w:w="1316" w:type="dxa"/>
            <w:shd w:val="clear" w:color="auto" w:fill="auto"/>
          </w:tcPr>
          <w:p w14:paraId="6A9C2636" w14:textId="77777777" w:rsidR="001E70E6" w:rsidRPr="002B1B9E" w:rsidRDefault="00951053" w:rsidP="001E70E6">
            <w:pPr>
              <w:pStyle w:val="tablebody"/>
            </w:pPr>
            <w:r w:rsidRPr="002B1B9E">
              <w:t>32/32</w:t>
            </w:r>
          </w:p>
        </w:tc>
        <w:tc>
          <w:tcPr>
            <w:tcW w:w="1215" w:type="dxa"/>
            <w:shd w:val="clear" w:color="auto" w:fill="auto"/>
          </w:tcPr>
          <w:p w14:paraId="0372E659" w14:textId="77777777" w:rsidR="001E70E6" w:rsidRPr="002B1B9E" w:rsidRDefault="00855D84" w:rsidP="001E70E6">
            <w:pPr>
              <w:pStyle w:val="tablebody"/>
            </w:pPr>
            <w:r w:rsidRPr="002B1B9E">
              <w:t xml:space="preserve">Times </w:t>
            </w:r>
            <w:r w:rsidR="00951053" w:rsidRPr="002B1B9E">
              <w:rPr>
                <w:rFonts w:hint="eastAsia"/>
              </w:rPr>
              <w:t>90</w:t>
            </w:r>
          </w:p>
        </w:tc>
      </w:tr>
      <w:tr w:rsidR="001E70E6" w:rsidRPr="00855D84" w14:paraId="66B7C4B9" w14:textId="77777777" w:rsidTr="002B1B9E">
        <w:trPr>
          <w:trHeight w:val="296"/>
          <w:jc w:val="center"/>
        </w:trPr>
        <w:tc>
          <w:tcPr>
            <w:tcW w:w="1267" w:type="dxa"/>
            <w:tcBorders>
              <w:bottom w:val="single" w:sz="4" w:space="0" w:color="auto"/>
            </w:tcBorders>
            <w:shd w:val="clear" w:color="auto" w:fill="auto"/>
          </w:tcPr>
          <w:p w14:paraId="7451EDFD" w14:textId="77777777" w:rsidR="001E70E6" w:rsidRPr="002B1B9E" w:rsidRDefault="00951053" w:rsidP="001E70E6">
            <w:pPr>
              <w:pStyle w:val="tablebody"/>
            </w:pPr>
            <w:r w:rsidRPr="002B1B9E">
              <w:t>1.0 GHz</w:t>
            </w:r>
          </w:p>
        </w:tc>
        <w:tc>
          <w:tcPr>
            <w:tcW w:w="954" w:type="dxa"/>
            <w:tcBorders>
              <w:bottom w:val="single" w:sz="4" w:space="0" w:color="auto"/>
            </w:tcBorders>
            <w:shd w:val="clear" w:color="auto" w:fill="auto"/>
          </w:tcPr>
          <w:p w14:paraId="0623FA20" w14:textId="77777777" w:rsidR="001E70E6" w:rsidRPr="002B1B9E" w:rsidRDefault="00951053" w:rsidP="001E70E6">
            <w:pPr>
              <w:pStyle w:val="tablebody"/>
            </w:pPr>
            <w:r w:rsidRPr="002B1B9E">
              <w:t>0.82 V</w:t>
            </w:r>
          </w:p>
        </w:tc>
        <w:tc>
          <w:tcPr>
            <w:tcW w:w="1316" w:type="dxa"/>
            <w:tcBorders>
              <w:bottom w:val="single" w:sz="4" w:space="0" w:color="auto"/>
            </w:tcBorders>
            <w:shd w:val="clear" w:color="auto" w:fill="auto"/>
          </w:tcPr>
          <w:p w14:paraId="2D3F50CD" w14:textId="77777777" w:rsidR="001E70E6" w:rsidRPr="002B1B9E" w:rsidRDefault="00951053" w:rsidP="001E70E6">
            <w:pPr>
              <w:pStyle w:val="tablebody"/>
            </w:pPr>
            <w:r w:rsidRPr="002B1B9E">
              <w:t>21/32</w:t>
            </w:r>
          </w:p>
        </w:tc>
        <w:tc>
          <w:tcPr>
            <w:tcW w:w="1215" w:type="dxa"/>
            <w:tcBorders>
              <w:bottom w:val="single" w:sz="4" w:space="0" w:color="auto"/>
            </w:tcBorders>
            <w:shd w:val="clear" w:color="auto" w:fill="auto"/>
          </w:tcPr>
          <w:p w14:paraId="710BA4A2" w14:textId="77777777" w:rsidR="001E70E6" w:rsidRPr="002B1B9E" w:rsidRDefault="00855D84" w:rsidP="001E70E6">
            <w:pPr>
              <w:pStyle w:val="tablebody"/>
            </w:pPr>
            <w:r w:rsidRPr="002B1B9E">
              <w:t xml:space="preserve">Times </w:t>
            </w:r>
            <w:r w:rsidR="00951053" w:rsidRPr="002B1B9E">
              <w:rPr>
                <w:rFonts w:hint="eastAsia"/>
              </w:rPr>
              <w:t>90</w:t>
            </w:r>
          </w:p>
        </w:tc>
      </w:tr>
      <w:tr w:rsidR="001E70E6" w:rsidRPr="00855D84" w14:paraId="2B8AFE38" w14:textId="77777777" w:rsidTr="002B1B9E">
        <w:trPr>
          <w:trHeight w:val="296"/>
          <w:jc w:val="center"/>
        </w:trPr>
        <w:tc>
          <w:tcPr>
            <w:tcW w:w="1267" w:type="dxa"/>
            <w:tcBorders>
              <w:top w:val="single" w:sz="4" w:space="0" w:color="auto"/>
              <w:bottom w:val="single" w:sz="8" w:space="0" w:color="auto"/>
            </w:tcBorders>
            <w:shd w:val="clear" w:color="auto" w:fill="auto"/>
          </w:tcPr>
          <w:p w14:paraId="3302E05F" w14:textId="77777777" w:rsidR="001E70E6" w:rsidRPr="002B1B9E" w:rsidRDefault="00951053" w:rsidP="001E70E6">
            <w:pPr>
              <w:pStyle w:val="tablebody"/>
            </w:pPr>
            <w:r w:rsidRPr="002B1B9E">
              <w:t>0.5 GHz</w:t>
            </w:r>
          </w:p>
        </w:tc>
        <w:tc>
          <w:tcPr>
            <w:tcW w:w="954" w:type="dxa"/>
            <w:tcBorders>
              <w:top w:val="single" w:sz="4" w:space="0" w:color="auto"/>
              <w:bottom w:val="single" w:sz="8" w:space="0" w:color="auto"/>
            </w:tcBorders>
            <w:shd w:val="clear" w:color="auto" w:fill="auto"/>
          </w:tcPr>
          <w:p w14:paraId="10667D53" w14:textId="77777777" w:rsidR="001E70E6" w:rsidRPr="002B1B9E" w:rsidRDefault="00951053" w:rsidP="001E70E6">
            <w:pPr>
              <w:pStyle w:val="tablebody"/>
            </w:pPr>
            <w:r w:rsidRPr="002B1B9E">
              <w:t>0.82 V</w:t>
            </w:r>
          </w:p>
        </w:tc>
        <w:tc>
          <w:tcPr>
            <w:tcW w:w="1316" w:type="dxa"/>
            <w:tcBorders>
              <w:top w:val="single" w:sz="4" w:space="0" w:color="auto"/>
              <w:bottom w:val="single" w:sz="8" w:space="0" w:color="auto"/>
            </w:tcBorders>
            <w:shd w:val="clear" w:color="auto" w:fill="auto"/>
          </w:tcPr>
          <w:p w14:paraId="46E28057" w14:textId="77777777" w:rsidR="001E70E6" w:rsidRPr="002B1B9E" w:rsidRDefault="00951053" w:rsidP="001E70E6">
            <w:pPr>
              <w:pStyle w:val="tablebody"/>
            </w:pPr>
            <w:r w:rsidRPr="002B1B9E">
              <w:t>11/32</w:t>
            </w:r>
          </w:p>
        </w:tc>
        <w:tc>
          <w:tcPr>
            <w:tcW w:w="1215" w:type="dxa"/>
            <w:tcBorders>
              <w:top w:val="single" w:sz="4" w:space="0" w:color="auto"/>
              <w:bottom w:val="single" w:sz="8" w:space="0" w:color="auto"/>
            </w:tcBorders>
            <w:shd w:val="clear" w:color="auto" w:fill="auto"/>
          </w:tcPr>
          <w:p w14:paraId="7A62635E" w14:textId="77777777" w:rsidR="001E70E6" w:rsidRPr="002B1B9E" w:rsidRDefault="00855D84" w:rsidP="001E70E6">
            <w:pPr>
              <w:pStyle w:val="tablebody"/>
            </w:pPr>
            <w:r w:rsidRPr="002B1B9E">
              <w:t xml:space="preserve">Times </w:t>
            </w:r>
            <w:r w:rsidR="00951053" w:rsidRPr="002B1B9E">
              <w:rPr>
                <w:rFonts w:hint="eastAsia"/>
              </w:rPr>
              <w:t>90</w:t>
            </w:r>
          </w:p>
        </w:tc>
      </w:tr>
    </w:tbl>
    <w:p w14:paraId="0E476192" w14:textId="77777777" w:rsidR="002B1B9E" w:rsidRDefault="002B1B9E" w:rsidP="00D710E3">
      <w:pPr>
        <w:pStyle w:val="tablenumbernote"/>
        <w:ind w:left="1985" w:hanging="709"/>
      </w:pPr>
    </w:p>
    <w:p w14:paraId="6376CC7E" w14:textId="77777777" w:rsidR="001E70E6" w:rsidRDefault="00855D84" w:rsidP="00D710E3">
      <w:pPr>
        <w:pStyle w:val="tablenumbernote"/>
        <w:ind w:left="1985" w:hanging="709"/>
      </w:pPr>
      <w:r w:rsidRPr="00855D84">
        <w:t>Note</w:t>
      </w:r>
      <w:r w:rsidR="00D710E3">
        <w:t>s</w:t>
      </w:r>
      <w:r w:rsidRPr="00855D84">
        <w:t>: The frequency table for the AVS0 signal in the R-Car H3 is used as an example.</w:t>
      </w:r>
    </w:p>
    <w:p w14:paraId="5F8FEF4A" w14:textId="77777777" w:rsidR="00D710E3" w:rsidRDefault="00D710E3" w:rsidP="00D710E3">
      <w:pPr>
        <w:pStyle w:val="tablenumbernote"/>
        <w:ind w:left="1985" w:hanging="709"/>
      </w:pPr>
      <w:r>
        <w:tab/>
        <w:t xml:space="preserve">1. </w:t>
      </w:r>
      <w:r w:rsidRPr="00D710E3">
        <w:t xml:space="preserve">The multiplier setting for PLL0 is changed in changes to the frequency </w:t>
      </w:r>
      <w:r>
        <w:br/>
      </w:r>
      <w:r>
        <w:tab/>
        <w:t xml:space="preserve"> </w:t>
      </w:r>
      <w:r w:rsidRPr="00D710E3">
        <w:t xml:space="preserve">accompanying transitions between boosted and normal </w:t>
      </w:r>
      <w:r w:rsidR="00D951D9" w:rsidRPr="00D951D9">
        <w:t>operations</w:t>
      </w:r>
      <w:r w:rsidRPr="00D710E3">
        <w:t xml:space="preserve"> and while </w:t>
      </w:r>
      <w:r>
        <w:br/>
      </w:r>
      <w:r>
        <w:tab/>
        <w:t xml:space="preserve"> </w:t>
      </w:r>
      <w:r w:rsidRPr="00D710E3">
        <w:t>boosting is in effect.</w:t>
      </w:r>
    </w:p>
    <w:p w14:paraId="2FDBCAD7" w14:textId="77777777" w:rsidR="00D710E3" w:rsidRPr="001E70E6" w:rsidRDefault="00D710E3" w:rsidP="00D710E3">
      <w:pPr>
        <w:pStyle w:val="tablenumbernote"/>
        <w:ind w:left="1985" w:hanging="709"/>
      </w:pPr>
      <w:r>
        <w:tab/>
        <w:t>2.</w:t>
      </w:r>
      <w:r>
        <w:tab/>
        <w:t xml:space="preserve"> </w:t>
      </w:r>
      <w:r w:rsidRPr="00D710E3">
        <w:t xml:space="preserve">Since the multiplier setting for PLL0 is the same at all frequencies in normal </w:t>
      </w:r>
      <w:r>
        <w:br/>
      </w:r>
      <w:r>
        <w:tab/>
        <w:t xml:space="preserve"> </w:t>
      </w:r>
      <w:r w:rsidRPr="00D710E3">
        <w:t xml:space="preserve">operation, these changes to the frequency do not involve low-speed operation </w:t>
      </w:r>
      <w:r>
        <w:br/>
      </w:r>
      <w:r>
        <w:tab/>
        <w:t xml:space="preserve"> </w:t>
      </w:r>
      <w:r w:rsidRPr="00D710E3">
        <w:t>for up to 50 µs.</w:t>
      </w:r>
    </w:p>
    <w:p w14:paraId="1E017598" w14:textId="77777777" w:rsidR="001E70E6" w:rsidRPr="00F26E97" w:rsidRDefault="001E70E6" w:rsidP="00951053">
      <w:pPr>
        <w:pStyle w:val="tableend"/>
      </w:pPr>
    </w:p>
    <w:p w14:paraId="390919BE" w14:textId="77777777" w:rsidR="003D000C" w:rsidRPr="00951053" w:rsidRDefault="003D000C" w:rsidP="00951053">
      <w:pPr>
        <w:pStyle w:val="Space"/>
      </w:pPr>
    </w:p>
    <w:p w14:paraId="2D2D597A" w14:textId="77777777" w:rsidR="00C173D1" w:rsidRPr="00C95EB9" w:rsidRDefault="00855D84" w:rsidP="00C95EB9">
      <w:pPr>
        <w:rPr>
          <w:bCs/>
          <w:highlight w:val="yellow"/>
        </w:rPr>
      </w:pPr>
      <w:r w:rsidRPr="00855D84">
        <w:t>The following two operations correspond to the conditions shown in table A3-1.</w:t>
      </w:r>
      <w:r w:rsidR="0023501E" w:rsidRPr="006E2880">
        <w:rPr>
          <w:highlight w:val="yellow"/>
        </w:rPr>
        <w:br/>
      </w:r>
      <w:r w:rsidR="00C95EB9" w:rsidRPr="00C95EB9">
        <w:rPr>
          <w:rFonts w:hint="eastAsia"/>
          <w:bCs/>
        </w:rPr>
        <w:t xml:space="preserve">For more details, </w:t>
      </w:r>
      <w:r w:rsidR="00C95EB9" w:rsidRPr="00C95EB9">
        <w:rPr>
          <w:bCs/>
        </w:rPr>
        <w:t xml:space="preserve">see the separate document </w:t>
      </w:r>
      <w:r w:rsidR="00C95EB9" w:rsidRPr="00C95EB9">
        <w:rPr>
          <w:rFonts w:hint="eastAsia"/>
          <w:bCs/>
        </w:rPr>
        <w:t xml:space="preserve">with the </w:t>
      </w:r>
      <w:r w:rsidR="00C95EB9" w:rsidRPr="00C95EB9">
        <w:rPr>
          <w:bCs/>
        </w:rPr>
        <w:t>filename “RENESAS_RCH3M3</w:t>
      </w:r>
      <w:r w:rsidR="00C01FC1">
        <w:rPr>
          <w:bCs/>
        </w:rPr>
        <w:t>M3N</w:t>
      </w:r>
      <w:r w:rsidR="00513523">
        <w:rPr>
          <w:bCs/>
        </w:rPr>
        <w:t>E3</w:t>
      </w:r>
      <w:r w:rsidR="00C95EB9" w:rsidRPr="00C95EB9">
        <w:rPr>
          <w:bCs/>
        </w:rPr>
        <w:t>_PowerManagement_UME”.</w:t>
      </w:r>
    </w:p>
    <w:p w14:paraId="3FCE73CA" w14:textId="77777777" w:rsidR="00C173D1" w:rsidRPr="00855D84" w:rsidRDefault="00855D84" w:rsidP="00855D84">
      <w:pPr>
        <w:pStyle w:val="Level1unordered"/>
      </w:pPr>
      <w:r w:rsidRPr="00855D84">
        <w:t xml:space="preserve">Setting to enable or disable boosting through </w:t>
      </w:r>
      <w:proofErr w:type="spellStart"/>
      <w:r w:rsidRPr="00855D84">
        <w:t>sysfs</w:t>
      </w:r>
      <w:proofErr w:type="spellEnd"/>
    </w:p>
    <w:p w14:paraId="6E3CD762" w14:textId="77777777" w:rsidR="00C173D1" w:rsidRPr="00855D84" w:rsidRDefault="00855D84" w:rsidP="00855D84">
      <w:pPr>
        <w:pStyle w:val="Level1unordered"/>
      </w:pPr>
      <w:r w:rsidRPr="00855D84">
        <w:t>Changes (static or dynamic) to the operating frequency when boosting is enabled</w:t>
      </w:r>
    </w:p>
    <w:p w14:paraId="2F1FC3FD" w14:textId="77777777" w:rsidR="00C173D1" w:rsidRPr="006E2880" w:rsidRDefault="00C173D1" w:rsidP="00C173D1">
      <w:pPr>
        <w:pStyle w:val="listend"/>
        <w:rPr>
          <w:highlight w:val="yellow"/>
        </w:rPr>
      </w:pPr>
    </w:p>
    <w:p w14:paraId="70AE7E46" w14:textId="77777777" w:rsidR="00C173D1" w:rsidRPr="0085055B" w:rsidRDefault="00855D84" w:rsidP="00C173D1">
      <w:r w:rsidRPr="00855D84">
        <w:rPr>
          <w:lang w:eastAsia="zh-TW"/>
        </w:rPr>
        <w:t>For the differences between processing for DVFS and DFS, see A3.1 and A3.2.</w:t>
      </w:r>
    </w:p>
    <w:p w14:paraId="712F3A90" w14:textId="77777777" w:rsidR="002A5049" w:rsidRPr="002A5049" w:rsidRDefault="002A5049" w:rsidP="002A5049">
      <w:pPr>
        <w:pStyle w:val="Space"/>
        <w:rPr>
          <w:lang w:eastAsia="zh-TW"/>
        </w:rPr>
      </w:pPr>
    </w:p>
    <w:p w14:paraId="3BE69F53" w14:textId="77777777" w:rsidR="00C173D1" w:rsidRDefault="00C173D1" w:rsidP="002A5049">
      <w:pPr>
        <w:rPr>
          <w:lang w:eastAsia="zh-TW"/>
        </w:rPr>
      </w:pPr>
    </w:p>
    <w:p w14:paraId="197AF41E" w14:textId="77777777" w:rsidR="00D768F0" w:rsidRDefault="00D768F0" w:rsidP="00D768F0">
      <w:pPr>
        <w:pStyle w:val="21"/>
        <w:rPr>
          <w:lang w:eastAsia="zh-TW"/>
        </w:rPr>
        <w:sectPr w:rsidR="00D768F0" w:rsidSect="001E2490">
          <w:headerReference w:type="first" r:id="rId29"/>
          <w:pgSz w:w="11907" w:h="16840" w:code="9"/>
          <w:pgMar w:top="567" w:right="1134" w:bottom="567" w:left="1134" w:header="851" w:footer="567" w:gutter="0"/>
          <w:cols w:space="360"/>
          <w:docGrid w:linePitch="272"/>
        </w:sectPr>
      </w:pPr>
    </w:p>
    <w:p w14:paraId="1CF3E8E2" w14:textId="77777777" w:rsidR="0023501E" w:rsidRPr="00B30490" w:rsidRDefault="00B30490" w:rsidP="003A6FEA">
      <w:pPr>
        <w:pStyle w:val="21"/>
        <w:numPr>
          <w:ilvl w:val="1"/>
          <w:numId w:val="18"/>
        </w:numPr>
      </w:pPr>
      <w:bookmarkStart w:id="522" w:name="_Toc536612068"/>
      <w:r w:rsidRPr="00B30490">
        <w:lastRenderedPageBreak/>
        <w:t>Flow of Processing for DFS Control and Processing Times</w:t>
      </w:r>
      <w:bookmarkEnd w:id="522"/>
    </w:p>
    <w:p w14:paraId="5439F29A" w14:textId="77777777" w:rsidR="0023501E" w:rsidRPr="0085055B" w:rsidRDefault="00B30490" w:rsidP="00D768F0">
      <w:r w:rsidRPr="00B30490">
        <w:rPr>
          <w:lang w:eastAsia="zh-TW"/>
        </w:rPr>
        <w:t>An example of the flow of processing for DFS control is given in figure A3-1.</w:t>
      </w:r>
    </w:p>
    <w:p w14:paraId="4E1CE93E" w14:textId="77777777" w:rsidR="00D768F0" w:rsidRDefault="00D768F0" w:rsidP="00D768F0">
      <w:pPr>
        <w:pStyle w:val="Space"/>
        <w:rPr>
          <w:lang w:eastAsia="zh-TW"/>
        </w:rPr>
      </w:pPr>
    </w:p>
    <w:p w14:paraId="462CCD8F" w14:textId="77777777" w:rsidR="00D768F0" w:rsidRDefault="00E56E72" w:rsidP="000604AB">
      <w:pPr>
        <w:pStyle w:val="box"/>
        <w:rPr>
          <w:lang w:eastAsia="zh-TW"/>
        </w:rPr>
      </w:pPr>
      <w:r>
        <w:rPr>
          <w:noProof/>
        </w:rPr>
        <mc:AlternateContent>
          <mc:Choice Requires="wpg">
            <w:drawing>
              <wp:anchor distT="0" distB="0" distL="114300" distR="114300" simplePos="0" relativeHeight="251568640" behindDoc="0" locked="0" layoutInCell="1" allowOverlap="1" wp14:anchorId="321BB82B" wp14:editId="6C750B1B">
                <wp:simplePos x="0" y="0"/>
                <wp:positionH relativeFrom="column">
                  <wp:posOffset>182566</wp:posOffset>
                </wp:positionH>
                <wp:positionV relativeFrom="paragraph">
                  <wp:posOffset>155345</wp:posOffset>
                </wp:positionV>
                <wp:extent cx="9708875" cy="2073265"/>
                <wp:effectExtent l="0" t="0" r="0" b="22860"/>
                <wp:wrapNone/>
                <wp:docPr id="1" name="グループ化 1"/>
                <wp:cNvGraphicFramePr/>
                <a:graphic xmlns:a="http://schemas.openxmlformats.org/drawingml/2006/main">
                  <a:graphicData uri="http://schemas.microsoft.com/office/word/2010/wordprocessingGroup">
                    <wpg:wgp>
                      <wpg:cNvGrpSpPr/>
                      <wpg:grpSpPr>
                        <a:xfrm>
                          <a:off x="0" y="0"/>
                          <a:ext cx="9708875" cy="2073265"/>
                          <a:chOff x="0" y="0"/>
                          <a:chExt cx="9708875" cy="2073265"/>
                        </a:xfrm>
                      </wpg:grpSpPr>
                      <wps:wsp>
                        <wps:cNvPr id="65" name="正方形/長方形 2"/>
                        <wps:cNvSpPr>
                          <a:spLocks noChangeAspect="1" noChangeArrowheads="1"/>
                        </wps:cNvSpPr>
                        <wps:spPr bwMode="auto">
                          <a:xfrm>
                            <a:off x="1495425" y="466725"/>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4377D0F" w14:textId="77777777" w:rsidR="007B53F4" w:rsidRPr="00B30490" w:rsidRDefault="007B53F4" w:rsidP="00D42484">
                              <w:pPr>
                                <w:pStyle w:val="Web"/>
                                <w:spacing w:line="180" w:lineRule="exact"/>
                                <w:jc w:val="center"/>
                                <w:rPr>
                                  <w:rFonts w:ascii="Arial" w:eastAsia="メイリオ" w:hAnsi="Arial" w:cs="Arial"/>
                                  <w:sz w:val="16"/>
                                  <w:szCs w:val="16"/>
                                </w:rPr>
                              </w:pPr>
                              <w:r w:rsidRPr="00B30490">
                                <w:rPr>
                                  <w:rFonts w:ascii="Arial" w:eastAsia="メイリオ" w:hAnsi="Arial" w:cs="Arial"/>
                                  <w:color w:val="000000"/>
                                  <w:kern w:val="24"/>
                                  <w:sz w:val="16"/>
                                  <w:szCs w:val="16"/>
                                </w:rPr>
                                <w:t>Clock framework</w:t>
                              </w:r>
                            </w:p>
                          </w:txbxContent>
                        </wps:txbx>
                        <wps:bodyPr rot="0" vert="horz" wrap="square" lIns="91440" tIns="45720" rIns="91440" bIns="45720" anchor="ctr" anchorCtr="0" upright="1">
                          <a:noAutofit/>
                        </wps:bodyPr>
                      </wps:wsp>
                      <wps:wsp>
                        <wps:cNvPr id="66" name="正方形/長方形 3"/>
                        <wps:cNvSpPr>
                          <a:spLocks noChangeAspect="1" noChangeArrowheads="1"/>
                        </wps:cNvSpPr>
                        <wps:spPr bwMode="auto">
                          <a:xfrm>
                            <a:off x="342900" y="466725"/>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826D6EA" w14:textId="77777777" w:rsidR="007B53F4" w:rsidRPr="00B30490" w:rsidRDefault="007B53F4" w:rsidP="00D42484">
                              <w:pPr>
                                <w:pStyle w:val="Web"/>
                                <w:spacing w:line="180" w:lineRule="exact"/>
                                <w:jc w:val="center"/>
                                <w:rPr>
                                  <w:rFonts w:ascii="Arial" w:eastAsia="メイリオ" w:hAnsi="Arial" w:cs="Arial"/>
                                  <w:sz w:val="16"/>
                                  <w:szCs w:val="16"/>
                                </w:rPr>
                              </w:pPr>
                              <w:proofErr w:type="spellStart"/>
                              <w:r w:rsidRPr="00B30490">
                                <w:rPr>
                                  <w:rFonts w:ascii="Arial" w:eastAsia="メイリオ" w:hAnsi="Arial" w:cs="Arial"/>
                                  <w:color w:val="000000"/>
                                  <w:kern w:val="24"/>
                                  <w:sz w:val="16"/>
                                  <w:szCs w:val="16"/>
                                </w:rPr>
                                <w:t>cpufreq</w:t>
                              </w:r>
                              <w:proofErr w:type="spellEnd"/>
                              <w:r w:rsidRPr="00B30490">
                                <w:rPr>
                                  <w:rFonts w:ascii="Arial" w:eastAsia="メイリオ" w:hAnsi="Arial" w:cs="Arial"/>
                                  <w:color w:val="000000"/>
                                  <w:kern w:val="24"/>
                                  <w:sz w:val="16"/>
                                  <w:szCs w:val="16"/>
                                </w:rPr>
                                <w:t xml:space="preserve"> framework</w:t>
                              </w:r>
                            </w:p>
                          </w:txbxContent>
                        </wps:txbx>
                        <wps:bodyPr rot="0" vert="horz" wrap="square" lIns="91440" tIns="45720" rIns="91440" bIns="45720" anchor="ctr" anchorCtr="0" upright="1">
                          <a:noAutofit/>
                        </wps:bodyPr>
                      </wps:wsp>
                      <wps:wsp>
                        <wps:cNvPr id="67" name="正方形/長方形 4"/>
                        <wps:cNvSpPr>
                          <a:spLocks noChangeAspect="1" noChangeArrowheads="1"/>
                        </wps:cNvSpPr>
                        <wps:spPr bwMode="auto">
                          <a:xfrm>
                            <a:off x="2667000" y="466725"/>
                            <a:ext cx="803128"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A4C94C" w14:textId="77777777" w:rsidR="007B53F4" w:rsidRPr="00B30490" w:rsidRDefault="007B53F4" w:rsidP="00D42484">
                              <w:pPr>
                                <w:pStyle w:val="Web"/>
                                <w:spacing w:line="180" w:lineRule="exact"/>
                                <w:jc w:val="center"/>
                                <w:rPr>
                                  <w:rFonts w:ascii="Arial" w:eastAsia="メイリオ" w:hAnsi="Arial" w:cs="Arial"/>
                                  <w:sz w:val="16"/>
                                  <w:szCs w:val="16"/>
                                </w:rPr>
                              </w:pPr>
                              <w:r w:rsidRPr="00B30490">
                                <w:rPr>
                                  <w:rFonts w:ascii="Arial" w:eastAsia="メイリオ" w:hAnsi="Arial" w:cs="Arial"/>
                                  <w:color w:val="000000"/>
                                  <w:kern w:val="24"/>
                                  <w:sz w:val="16"/>
                                  <w:szCs w:val="16"/>
                                </w:rPr>
                                <w:t>Regulator framework</w:t>
                              </w:r>
                            </w:p>
                          </w:txbxContent>
                        </wps:txbx>
                        <wps:bodyPr rot="0" vert="horz" wrap="square" lIns="91440" tIns="45720" rIns="91440" bIns="45720" anchor="ctr" anchorCtr="0" upright="1">
                          <a:noAutofit/>
                        </wps:bodyPr>
                      </wps:wsp>
                      <wps:wsp>
                        <wps:cNvPr id="68" name="正方形/長方形 5"/>
                        <wps:cNvSpPr>
                          <a:spLocks noChangeAspect="1" noChangeArrowheads="1"/>
                        </wps:cNvSpPr>
                        <wps:spPr bwMode="auto">
                          <a:xfrm>
                            <a:off x="3838575" y="466725"/>
                            <a:ext cx="803128"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F237118" w14:textId="77777777" w:rsidR="007B53F4" w:rsidRPr="00B30490" w:rsidRDefault="007B53F4" w:rsidP="000A1004">
                              <w:pPr>
                                <w:pStyle w:val="Web"/>
                                <w:jc w:val="center"/>
                                <w:rPr>
                                  <w:rFonts w:ascii="Arial" w:eastAsia="メイリオ" w:hAnsi="Arial" w:cs="Arial"/>
                                </w:rPr>
                              </w:pPr>
                              <w:r w:rsidRPr="00B30490">
                                <w:rPr>
                                  <w:rFonts w:ascii="Arial" w:eastAsia="メイリオ" w:hAnsi="Arial" w:cs="Arial"/>
                                  <w:color w:val="000000"/>
                                  <w:kern w:val="24"/>
                                  <w:sz w:val="20"/>
                                  <w:szCs w:val="20"/>
                                </w:rPr>
                                <w:t>i2c-dvfs</w:t>
                              </w:r>
                            </w:p>
                          </w:txbxContent>
                        </wps:txbx>
                        <wps:bodyPr rot="0" vert="horz" wrap="square" lIns="91440" tIns="45720" rIns="91440" bIns="45720" anchor="ctr" anchorCtr="0" upright="1">
                          <a:noAutofit/>
                        </wps:bodyPr>
                      </wps:wsp>
                      <wps:wsp>
                        <wps:cNvPr id="72" name="正方形/長方形 7"/>
                        <wps:cNvSpPr>
                          <a:spLocks noChangeAspect="1" noChangeArrowheads="1"/>
                        </wps:cNvSpPr>
                        <wps:spPr bwMode="auto">
                          <a:xfrm>
                            <a:off x="5391150" y="457200"/>
                            <a:ext cx="803128" cy="343849"/>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DB7E8E" w14:textId="77777777" w:rsidR="007B53F4" w:rsidRPr="00B30490" w:rsidRDefault="007B53F4" w:rsidP="000A1004">
                              <w:pPr>
                                <w:pStyle w:val="Web"/>
                                <w:jc w:val="center"/>
                                <w:rPr>
                                  <w:rFonts w:ascii="Arial" w:eastAsia="メイリオ" w:hAnsi="Arial" w:cs="Arial"/>
                                </w:rPr>
                              </w:pPr>
                              <w:r w:rsidRPr="00B30490">
                                <w:rPr>
                                  <w:rFonts w:ascii="Arial" w:eastAsia="メイリオ" w:hAnsi="Arial" w:cs="Arial"/>
                                  <w:color w:val="000000"/>
                                  <w:kern w:val="24"/>
                                  <w:sz w:val="20"/>
                                  <w:szCs w:val="20"/>
                                </w:rPr>
                                <w:t>PMIC</w:t>
                              </w:r>
                            </w:p>
                          </w:txbxContent>
                        </wps:txbx>
                        <wps:bodyPr rot="0" vert="horz" wrap="square" lIns="91440" tIns="45720" rIns="91440" bIns="45720" anchor="ctr" anchorCtr="0" upright="1">
                          <a:noAutofit/>
                        </wps:bodyPr>
                      </wps:wsp>
                      <wps:wsp>
                        <wps:cNvPr id="73" name="正方形/長方形 8"/>
                        <wps:cNvSpPr>
                          <a:spLocks noChangeAspect="1" noChangeArrowheads="1"/>
                        </wps:cNvSpPr>
                        <wps:spPr bwMode="auto">
                          <a:xfrm>
                            <a:off x="6562725" y="457200"/>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CDEC598" w14:textId="77777777" w:rsidR="007B53F4" w:rsidRPr="00B30490" w:rsidRDefault="007B53F4" w:rsidP="000A1004">
                              <w:pPr>
                                <w:pStyle w:val="Web"/>
                                <w:jc w:val="center"/>
                                <w:rPr>
                                  <w:rFonts w:ascii="Arial" w:eastAsia="メイリオ" w:hAnsi="Arial" w:cs="Arial"/>
                                </w:rPr>
                              </w:pPr>
                              <w:r w:rsidRPr="00B30490">
                                <w:rPr>
                                  <w:rFonts w:ascii="Arial" w:eastAsia="メイリオ" w:hAnsi="Arial" w:cs="Arial"/>
                                  <w:color w:val="000000"/>
                                  <w:kern w:val="24"/>
                                  <w:sz w:val="20"/>
                                  <w:szCs w:val="20"/>
                                </w:rPr>
                                <w:t>Z clock</w:t>
                              </w:r>
                            </w:p>
                          </w:txbxContent>
                        </wps:txbx>
                        <wps:bodyPr rot="0" vert="horz" wrap="square" lIns="91440" tIns="45720" rIns="91440" bIns="45720" anchor="ctr" anchorCtr="0" upright="1">
                          <a:noAutofit/>
                        </wps:bodyPr>
                      </wps:wsp>
                      <wps:wsp>
                        <wps:cNvPr id="74" name="正方形/長方形 9"/>
                        <wps:cNvSpPr>
                          <a:spLocks noChangeAspect="1" noChangeArrowheads="1"/>
                        </wps:cNvSpPr>
                        <wps:spPr bwMode="auto">
                          <a:xfrm>
                            <a:off x="7734300" y="447675"/>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0E69C9A" w14:textId="77777777" w:rsidR="007B53F4" w:rsidRPr="00B30490" w:rsidRDefault="007B53F4" w:rsidP="000A1004">
                              <w:pPr>
                                <w:pStyle w:val="Web"/>
                                <w:jc w:val="center"/>
                                <w:rPr>
                                  <w:rFonts w:ascii="Arial" w:eastAsia="メイリオ" w:hAnsi="Arial" w:cs="Arial"/>
                                </w:rPr>
                              </w:pPr>
                              <w:r w:rsidRPr="00B30490">
                                <w:rPr>
                                  <w:rFonts w:ascii="Arial" w:eastAsia="メイリオ" w:hAnsi="Arial" w:cs="Arial"/>
                                  <w:color w:val="000000"/>
                                  <w:kern w:val="24"/>
                                  <w:sz w:val="20"/>
                                  <w:szCs w:val="20"/>
                                </w:rPr>
                                <w:t>PLL0</w:t>
                              </w:r>
                            </w:p>
                          </w:txbxContent>
                        </wps:txbx>
                        <wps:bodyPr rot="0" vert="horz" wrap="square" lIns="91440" tIns="45720" rIns="91440" bIns="45720" anchor="ctr" anchorCtr="0" upright="1">
                          <a:noAutofit/>
                        </wps:bodyPr>
                      </wps:wsp>
                      <wps:wsp>
                        <wps:cNvPr id="86" name="正方形/長方形 21"/>
                        <wps:cNvSpPr>
                          <a:spLocks noChangeAspect="1" noChangeArrowheads="1"/>
                        </wps:cNvSpPr>
                        <wps:spPr bwMode="auto">
                          <a:xfrm>
                            <a:off x="701985" y="963600"/>
                            <a:ext cx="1215448" cy="316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348BDDBF" w14:textId="77777777" w:rsidR="007B53F4" w:rsidRPr="00B30490" w:rsidRDefault="007B53F4" w:rsidP="000A1004">
                              <w:pPr>
                                <w:pStyle w:val="Web"/>
                                <w:rPr>
                                  <w:rFonts w:ascii="Arial" w:eastAsia="メイリオ" w:hAnsi="Arial" w:cs="Arial"/>
                                  <w:sz w:val="20"/>
                                  <w:szCs w:val="20"/>
                                </w:rPr>
                              </w:pPr>
                              <w:r w:rsidRPr="00B30490">
                                <w:rPr>
                                  <w:rFonts w:ascii="Arial" w:eastAsia="メイリオ" w:hAnsi="Arial" w:cs="Arial"/>
                                  <w:color w:val="000000"/>
                                  <w:kern w:val="24"/>
                                  <w:sz w:val="20"/>
                                  <w:szCs w:val="20"/>
                                </w:rPr>
                                <w:t>Setting for change to the frequency</w:t>
                              </w:r>
                            </w:p>
                          </w:txbxContent>
                        </wps:txbx>
                        <wps:bodyPr rot="0" vert="horz" wrap="square" lIns="91440" tIns="0" rIns="91440" bIns="0" anchor="ctr" anchorCtr="0" upright="1">
                          <a:noAutofit/>
                        </wps:bodyPr>
                      </wps:wsp>
                      <wps:wsp>
                        <wps:cNvPr id="87" name="正方形/長方形 22"/>
                        <wps:cNvSpPr>
                          <a:spLocks noChangeAspect="1" noChangeArrowheads="1"/>
                        </wps:cNvSpPr>
                        <wps:spPr bwMode="auto">
                          <a:xfrm>
                            <a:off x="1844409" y="1344458"/>
                            <a:ext cx="1247462" cy="423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07E7FED1" w14:textId="77777777" w:rsidR="007B53F4" w:rsidRPr="00B30490" w:rsidRDefault="007B53F4" w:rsidP="000A1004">
                              <w:pPr>
                                <w:pStyle w:val="Web"/>
                                <w:rPr>
                                  <w:rFonts w:ascii="Arial" w:eastAsia="メイリオ" w:hAnsi="Arial" w:cs="Arial"/>
                                  <w:sz w:val="20"/>
                                  <w:szCs w:val="20"/>
                                </w:rPr>
                              </w:pPr>
                              <w:r w:rsidRPr="00E72C37">
                                <w:rPr>
                                  <w:rFonts w:ascii="Arial" w:eastAsia="メイリオ" w:hAnsi="Arial" w:cs="Arial"/>
                                  <w:color w:val="000000"/>
                                  <w:kern w:val="24"/>
                                  <w:sz w:val="20"/>
                                  <w:szCs w:val="20"/>
                                </w:rPr>
                                <w:t>Changing the frequency division ratios</w:t>
                              </w:r>
                            </w:p>
                          </w:txbxContent>
                        </wps:txbx>
                        <wps:bodyPr rot="0" vert="horz" wrap="square" lIns="91440" tIns="0" rIns="91440" bIns="0" anchor="ctr" anchorCtr="0" upright="1">
                          <a:noAutofit/>
                        </wps:bodyPr>
                      </wps:wsp>
                      <wps:wsp>
                        <wps:cNvPr id="88" name="右中かっこ 23"/>
                        <wps:cNvSpPr>
                          <a:spLocks noChangeAspect="1"/>
                        </wps:cNvSpPr>
                        <wps:spPr bwMode="auto">
                          <a:xfrm>
                            <a:off x="7067550" y="1685925"/>
                            <a:ext cx="119035" cy="367966"/>
                          </a:xfrm>
                          <a:prstGeom prst="rightBrace">
                            <a:avLst>
                              <a:gd name="adj1" fmla="val 26766"/>
                              <a:gd name="adj2" fmla="val 50000"/>
                            </a:avLst>
                          </a:prstGeom>
                          <a:noFill/>
                          <a:ln w="1587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9" name="正方形/長方形 24"/>
                        <wps:cNvSpPr>
                          <a:spLocks noChangeAspect="1" noChangeArrowheads="1"/>
                        </wps:cNvSpPr>
                        <wps:spPr bwMode="auto">
                          <a:xfrm>
                            <a:off x="6896100" y="1727415"/>
                            <a:ext cx="942958" cy="282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7EDB133A" w14:textId="77777777" w:rsidR="007B53F4" w:rsidRPr="00B30490" w:rsidRDefault="007B53F4" w:rsidP="00606F06">
                              <w:pPr>
                                <w:pStyle w:val="Web"/>
                                <w:ind w:firstLineChars="200" w:firstLine="400"/>
                                <w:rPr>
                                  <w:rFonts w:ascii="Arial" w:eastAsia="メイリオ" w:hAnsi="Arial" w:cs="Arial"/>
                                </w:rPr>
                              </w:pPr>
                              <w:r w:rsidRPr="00B30490">
                                <w:rPr>
                                  <w:rFonts w:ascii="Arial" w:hAnsi="Arial" w:cs="Arial"/>
                                  <w:sz w:val="20"/>
                                  <w:szCs w:val="20"/>
                                  <w:lang w:eastAsia="zh-TW"/>
                                </w:rPr>
                                <w:t>1</w:t>
                              </w:r>
                              <w:r>
                                <w:rPr>
                                  <w:rFonts w:ascii="Arial" w:hAnsi="Arial" w:cs="Arial"/>
                                  <w:sz w:val="20"/>
                                  <w:szCs w:val="20"/>
                                  <w:lang w:eastAsia="zh-TW"/>
                                </w:rPr>
                                <w:t>4</w:t>
                              </w:r>
                              <w:r w:rsidRPr="00B30490">
                                <w:rPr>
                                  <w:rFonts w:ascii="Arial" w:hAnsi="Arial" w:cs="Arial"/>
                                  <w:sz w:val="20"/>
                                  <w:szCs w:val="20"/>
                                  <w:lang w:eastAsia="zh-TW"/>
                                </w:rPr>
                                <w:t xml:space="preserve"> µs</w:t>
                              </w:r>
                              <w:r w:rsidRPr="00B30490">
                                <w:rPr>
                                  <w:rFonts w:ascii="Arial" w:eastAsia="メイリオ" w:hAnsi="Arial" w:cs="Arial"/>
                                  <w:color w:val="000000"/>
                                  <w:kern w:val="24"/>
                                  <w:sz w:val="20"/>
                                  <w:szCs w:val="20"/>
                                </w:rPr>
                                <w:t xml:space="preserve"> </w:t>
                              </w:r>
                            </w:p>
                          </w:txbxContent>
                        </wps:txbx>
                        <wps:bodyPr rot="0" vert="horz" wrap="square" lIns="91440" tIns="45720" rIns="91440" bIns="45720" anchor="ctr" anchorCtr="0" upright="1">
                          <a:noAutofit/>
                        </wps:bodyPr>
                      </wps:wsp>
                      <wps:wsp>
                        <wps:cNvPr id="91" name="右中かっこ 26"/>
                        <wps:cNvSpPr>
                          <a:spLocks noChangeAspect="1"/>
                        </wps:cNvSpPr>
                        <wps:spPr bwMode="auto">
                          <a:xfrm>
                            <a:off x="8896350" y="1057275"/>
                            <a:ext cx="121186" cy="1015990"/>
                          </a:xfrm>
                          <a:prstGeom prst="rightBrace">
                            <a:avLst>
                              <a:gd name="adj1" fmla="val 26761"/>
                              <a:gd name="adj2" fmla="val 50000"/>
                            </a:avLst>
                          </a:prstGeom>
                          <a:noFill/>
                          <a:ln w="1587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2" name="正方形/長方形 27"/>
                        <wps:cNvSpPr>
                          <a:spLocks noChangeAspect="1" noChangeArrowheads="1"/>
                        </wps:cNvSpPr>
                        <wps:spPr bwMode="auto">
                          <a:xfrm>
                            <a:off x="9006855" y="1400175"/>
                            <a:ext cx="702020" cy="316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2DA0CEAE" w14:textId="77777777" w:rsidR="007B53F4" w:rsidRPr="00B30490" w:rsidRDefault="007B53F4" w:rsidP="000A1004">
                              <w:pPr>
                                <w:pStyle w:val="Web"/>
                                <w:rPr>
                                  <w:rFonts w:ascii="Arial" w:eastAsia="メイリオ" w:hAnsi="Arial" w:cs="Arial"/>
                                </w:rPr>
                              </w:pPr>
                              <w:r>
                                <w:rPr>
                                  <w:rFonts w:ascii="Arial" w:eastAsia="メイリオ" w:hAnsi="Arial" w:cs="Arial"/>
                                  <w:color w:val="000000"/>
                                  <w:kern w:val="24"/>
                                  <w:sz w:val="20"/>
                                  <w:szCs w:val="20"/>
                                </w:rPr>
                                <w:t xml:space="preserve">33 </w:t>
                              </w:r>
                              <w:r w:rsidRPr="00B30490">
                                <w:rPr>
                                  <w:rFonts w:ascii="Arial" w:hAnsi="Arial" w:cs="Arial"/>
                                  <w:sz w:val="20"/>
                                  <w:szCs w:val="20"/>
                                  <w:lang w:eastAsia="zh-TW"/>
                                </w:rPr>
                                <w:t>µ</w:t>
                              </w:r>
                              <w:r w:rsidRPr="00B30490">
                                <w:rPr>
                                  <w:rFonts w:ascii="Arial" w:eastAsia="メイリオ" w:hAnsi="Arial" w:cs="Arial"/>
                                  <w:color w:val="000000"/>
                                  <w:kern w:val="24"/>
                                  <w:sz w:val="20"/>
                                  <w:szCs w:val="20"/>
                                </w:rPr>
                                <w:t>s</w:t>
                              </w:r>
                            </w:p>
                          </w:txbxContent>
                        </wps:txbx>
                        <wps:bodyPr rot="0" vert="horz" wrap="square" lIns="91440" tIns="45720" rIns="91440" bIns="45720" anchor="ctr" anchorCtr="0" upright="1">
                          <a:noAutofit/>
                        </wps:bodyPr>
                      </wps:wsp>
                      <wps:wsp>
                        <wps:cNvPr id="93" name="正方形/長方形 28"/>
                        <wps:cNvSpPr>
                          <a:spLocks noChangeAspect="1" noChangeArrowheads="1"/>
                        </wps:cNvSpPr>
                        <wps:spPr bwMode="auto">
                          <a:xfrm>
                            <a:off x="0" y="0"/>
                            <a:ext cx="942958" cy="281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79462318" w14:textId="77777777" w:rsidR="007B53F4" w:rsidRPr="00B30490" w:rsidRDefault="007B53F4" w:rsidP="00D768F0">
                              <w:pPr>
                                <w:pStyle w:val="Web"/>
                                <w:jc w:val="center"/>
                                <w:rPr>
                                  <w:rFonts w:ascii="Arial" w:eastAsia="メイリオ" w:hAnsi="Arial" w:cs="Arial"/>
                                </w:rPr>
                              </w:pPr>
                              <w:r w:rsidRPr="00B30490">
                                <w:rPr>
                                  <w:rFonts w:ascii="Arial" w:eastAsia="メイリオ" w:hAnsi="Arial" w:cs="Arial"/>
                                  <w:color w:val="000000"/>
                                  <w:kern w:val="24"/>
                                  <w:sz w:val="20"/>
                                  <w:szCs w:val="20"/>
                                </w:rPr>
                                <w:t>Software</w:t>
                              </w:r>
                            </w:p>
                          </w:txbxContent>
                        </wps:txbx>
                        <wps:bodyPr rot="0" vert="horz" wrap="square" lIns="91440" tIns="45720" rIns="91440" bIns="45720" anchor="ctr" anchorCtr="0" upright="1">
                          <a:noAutofit/>
                        </wps:bodyPr>
                      </wps:wsp>
                      <wps:wsp>
                        <wps:cNvPr id="94" name="正方形/長方形 29"/>
                        <wps:cNvSpPr>
                          <a:spLocks noChangeAspect="1" noChangeArrowheads="1"/>
                        </wps:cNvSpPr>
                        <wps:spPr bwMode="auto">
                          <a:xfrm>
                            <a:off x="4896731" y="0"/>
                            <a:ext cx="942958" cy="316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037F04C2" w14:textId="77777777" w:rsidR="007B53F4" w:rsidRPr="00B30490" w:rsidRDefault="007B53F4" w:rsidP="00D768F0">
                              <w:pPr>
                                <w:pStyle w:val="Web"/>
                                <w:jc w:val="center"/>
                                <w:rPr>
                                  <w:rFonts w:ascii="Arial" w:eastAsia="メイリオ" w:hAnsi="Arial" w:cs="Arial"/>
                                </w:rPr>
                              </w:pPr>
                              <w:r w:rsidRPr="00B30490">
                                <w:rPr>
                                  <w:rFonts w:ascii="Arial" w:eastAsia="メイリオ" w:hAnsi="Arial" w:cs="Arial"/>
                                  <w:color w:val="000000"/>
                                  <w:kern w:val="24"/>
                                  <w:sz w:val="20"/>
                                  <w:szCs w:val="20"/>
                                </w:rPr>
                                <w:t>Hardware</w:t>
                              </w:r>
                            </w:p>
                          </w:txbxContent>
                        </wps:txbx>
                        <wps:bodyPr rot="0" vert="horz" wrap="square" lIns="91440" tIns="45720" rIns="91440" bIns="45720" anchor="ctr" anchorCtr="0" upright="1">
                          <a:noAutofit/>
                        </wps:bodyPr>
                      </wps:wsp>
                    </wpg:wgp>
                  </a:graphicData>
                </a:graphic>
                <wp14:sizeRelH relativeFrom="margin">
                  <wp14:pctWidth>0</wp14:pctWidth>
                </wp14:sizeRelH>
              </wp:anchor>
            </w:drawing>
          </mc:Choice>
          <mc:Fallback>
            <w:pict>
              <v:group w14:anchorId="321BB82B" id="グループ化 1" o:spid="_x0000_s1211" style="position:absolute;left:0;text-align:left;margin-left:14.4pt;margin-top:12.25pt;width:764.5pt;height:163.25pt;z-index:251568640;mso-position-horizontal-relative:text;mso-position-vertical-relative:text;mso-width-relative:margin" coordsize="97088,20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">
                <v:rect id="_x0000_s1212" style="position:absolute;left:14954;top:4667;width:8024;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" filled="f" strokeweight="2pt">
                  <o:lock v:ext="edit" aspectratio="t"/>
                  <v:textbox>
                    <w:txbxContent>
                      <w:p w14:paraId="34377D0F" w14:textId="77777777" w:rsidR="007B53F4" w:rsidRPr="00B30490" w:rsidRDefault="007B53F4" w:rsidP="00D42484">
                        <w:pPr>
                          <w:pStyle w:val="Web"/>
                          <w:spacing w:line="180" w:lineRule="exact"/>
                          <w:jc w:val="center"/>
                          <w:rPr>
                            <w:rFonts w:ascii="Arial" w:eastAsia="メイリオ" w:hAnsi="Arial" w:cs="Arial"/>
                            <w:sz w:val="16"/>
                            <w:szCs w:val="16"/>
                          </w:rPr>
                        </w:pPr>
                        <w:r w:rsidRPr="00B30490">
                          <w:rPr>
                            <w:rFonts w:ascii="Arial" w:eastAsia="メイリオ" w:hAnsi="Arial" w:cs="Arial"/>
                            <w:color w:val="000000"/>
                            <w:kern w:val="24"/>
                            <w:sz w:val="16"/>
                            <w:szCs w:val="16"/>
                          </w:rPr>
                          <w:t>Clock framework</w:t>
                        </w:r>
                      </w:p>
                    </w:txbxContent>
                  </v:textbox>
                </v:rect>
                <v:rect id="_x0000_s1213" style="position:absolute;left:3429;top:4667;width:8024;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" filled="f" strokeweight="2pt">
                  <o:lock v:ext="edit" aspectratio="t"/>
                  <v:textbox>
                    <w:txbxContent>
                      <w:p w14:paraId="6826D6EA" w14:textId="77777777" w:rsidR="007B53F4" w:rsidRPr="00B30490" w:rsidRDefault="007B53F4" w:rsidP="00D42484">
                        <w:pPr>
                          <w:pStyle w:val="Web"/>
                          <w:spacing w:line="180" w:lineRule="exact"/>
                          <w:jc w:val="center"/>
                          <w:rPr>
                            <w:rFonts w:ascii="Arial" w:eastAsia="メイリオ" w:hAnsi="Arial" w:cs="Arial"/>
                            <w:sz w:val="16"/>
                            <w:szCs w:val="16"/>
                          </w:rPr>
                        </w:pPr>
                        <w:proofErr w:type="spellStart"/>
                        <w:r w:rsidRPr="00B30490">
                          <w:rPr>
                            <w:rFonts w:ascii="Arial" w:eastAsia="メイリオ" w:hAnsi="Arial" w:cs="Arial"/>
                            <w:color w:val="000000"/>
                            <w:kern w:val="24"/>
                            <w:sz w:val="16"/>
                            <w:szCs w:val="16"/>
                          </w:rPr>
                          <w:t>cpufreq</w:t>
                        </w:r>
                        <w:proofErr w:type="spellEnd"/>
                        <w:r w:rsidRPr="00B30490">
                          <w:rPr>
                            <w:rFonts w:ascii="Arial" w:eastAsia="メイリオ" w:hAnsi="Arial" w:cs="Arial"/>
                            <w:color w:val="000000"/>
                            <w:kern w:val="24"/>
                            <w:sz w:val="16"/>
                            <w:szCs w:val="16"/>
                          </w:rPr>
                          <w:t xml:space="preserve"> framework</w:t>
                        </w:r>
                      </w:p>
                    </w:txbxContent>
                  </v:textbox>
                </v:rect>
                <v:rect id="_x0000_s1214" style="position:absolute;left:26670;top:4667;width:8031;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" filled="f" strokeweight="2pt">
                  <o:lock v:ext="edit" aspectratio="t"/>
                  <v:textbox>
                    <w:txbxContent>
                      <w:p w14:paraId="36A4C94C" w14:textId="77777777" w:rsidR="007B53F4" w:rsidRPr="00B30490" w:rsidRDefault="007B53F4" w:rsidP="00D42484">
                        <w:pPr>
                          <w:pStyle w:val="Web"/>
                          <w:spacing w:line="180" w:lineRule="exact"/>
                          <w:jc w:val="center"/>
                          <w:rPr>
                            <w:rFonts w:ascii="Arial" w:eastAsia="メイリオ" w:hAnsi="Arial" w:cs="Arial"/>
                            <w:sz w:val="16"/>
                            <w:szCs w:val="16"/>
                          </w:rPr>
                        </w:pPr>
                        <w:r w:rsidRPr="00B30490">
                          <w:rPr>
                            <w:rFonts w:ascii="Arial" w:eastAsia="メイリオ" w:hAnsi="Arial" w:cs="Arial"/>
                            <w:color w:val="000000"/>
                            <w:kern w:val="24"/>
                            <w:sz w:val="16"/>
                            <w:szCs w:val="16"/>
                          </w:rPr>
                          <w:t>Regulator framework</w:t>
                        </w:r>
                      </w:p>
                    </w:txbxContent>
                  </v:textbox>
                </v:rect>
                <v:rect id="_x0000_s1215" style="position:absolute;left:38385;top:4667;width:803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" filled="f" strokeweight="2pt">
                  <o:lock v:ext="edit" aspectratio="t"/>
                  <v:textbox>
                    <w:txbxContent>
                      <w:p w14:paraId="0F237118" w14:textId="77777777" w:rsidR="007B53F4" w:rsidRPr="00B30490" w:rsidRDefault="007B53F4" w:rsidP="000A1004">
                        <w:pPr>
                          <w:pStyle w:val="Web"/>
                          <w:jc w:val="center"/>
                          <w:rPr>
                            <w:rFonts w:ascii="Arial" w:eastAsia="メイリオ" w:hAnsi="Arial" w:cs="Arial"/>
                          </w:rPr>
                        </w:pPr>
                        <w:r w:rsidRPr="00B30490">
                          <w:rPr>
                            <w:rFonts w:ascii="Arial" w:eastAsia="メイリオ" w:hAnsi="Arial" w:cs="Arial"/>
                            <w:color w:val="000000"/>
                            <w:kern w:val="24"/>
                            <w:sz w:val="20"/>
                            <w:szCs w:val="20"/>
                          </w:rPr>
                          <w:t>i2c-dvfs</w:t>
                        </w:r>
                      </w:p>
                    </w:txbxContent>
                  </v:textbox>
                </v:rect>
                <v:rect id="_x0000_s1216" style="position:absolute;left:53911;top:4572;width:8031;height:3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" filled="f" strokeweight="2pt">
                  <o:lock v:ext="edit" aspectratio="t"/>
                  <v:textbox>
                    <w:txbxContent>
                      <w:p w14:paraId="3ADB7E8E" w14:textId="77777777" w:rsidR="007B53F4" w:rsidRPr="00B30490" w:rsidRDefault="007B53F4" w:rsidP="000A1004">
                        <w:pPr>
                          <w:pStyle w:val="Web"/>
                          <w:jc w:val="center"/>
                          <w:rPr>
                            <w:rFonts w:ascii="Arial" w:eastAsia="メイリオ" w:hAnsi="Arial" w:cs="Arial"/>
                          </w:rPr>
                        </w:pPr>
                        <w:r w:rsidRPr="00B30490">
                          <w:rPr>
                            <w:rFonts w:ascii="Arial" w:eastAsia="メイリオ" w:hAnsi="Arial" w:cs="Arial"/>
                            <w:color w:val="000000"/>
                            <w:kern w:val="24"/>
                            <w:sz w:val="20"/>
                            <w:szCs w:val="20"/>
                          </w:rPr>
                          <w:t>PMIC</w:t>
                        </w:r>
                      </w:p>
                    </w:txbxContent>
                  </v:textbox>
                </v:rect>
                <v:rect id="_x0000_s1217" style="position:absolute;left:65627;top:4572;width:8024;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" filled="f" strokeweight="2pt">
                  <o:lock v:ext="edit" aspectratio="t"/>
                  <v:textbox>
                    <w:txbxContent>
                      <w:p w14:paraId="4CDEC598" w14:textId="77777777" w:rsidR="007B53F4" w:rsidRPr="00B30490" w:rsidRDefault="007B53F4" w:rsidP="000A1004">
                        <w:pPr>
                          <w:pStyle w:val="Web"/>
                          <w:jc w:val="center"/>
                          <w:rPr>
                            <w:rFonts w:ascii="Arial" w:eastAsia="メイリオ" w:hAnsi="Arial" w:cs="Arial"/>
                          </w:rPr>
                        </w:pPr>
                        <w:r w:rsidRPr="00B30490">
                          <w:rPr>
                            <w:rFonts w:ascii="Arial" w:eastAsia="メイリオ" w:hAnsi="Arial" w:cs="Arial"/>
                            <w:color w:val="000000"/>
                            <w:kern w:val="24"/>
                            <w:sz w:val="20"/>
                            <w:szCs w:val="20"/>
                          </w:rPr>
                          <w:t>Z clock</w:t>
                        </w:r>
                      </w:p>
                    </w:txbxContent>
                  </v:textbox>
                </v:rect>
                <v:rect id="_x0000_s1218" style="position:absolute;left:77343;top:4476;width:8024;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" filled="f" strokeweight="2pt">
                  <o:lock v:ext="edit" aspectratio="t"/>
                  <v:textbox>
                    <w:txbxContent>
                      <w:p w14:paraId="10E69C9A" w14:textId="77777777" w:rsidR="007B53F4" w:rsidRPr="00B30490" w:rsidRDefault="007B53F4" w:rsidP="000A1004">
                        <w:pPr>
                          <w:pStyle w:val="Web"/>
                          <w:jc w:val="center"/>
                          <w:rPr>
                            <w:rFonts w:ascii="Arial" w:eastAsia="メイリオ" w:hAnsi="Arial" w:cs="Arial"/>
                          </w:rPr>
                        </w:pPr>
                        <w:r w:rsidRPr="00B30490">
                          <w:rPr>
                            <w:rFonts w:ascii="Arial" w:eastAsia="メイリオ" w:hAnsi="Arial" w:cs="Arial"/>
                            <w:color w:val="000000"/>
                            <w:kern w:val="24"/>
                            <w:sz w:val="20"/>
                            <w:szCs w:val="20"/>
                          </w:rPr>
                          <w:t>PLL0</w:t>
                        </w:r>
                      </w:p>
                    </w:txbxContent>
                  </v:textbox>
                </v:rect>
                <v:rect id="正方形/長方形 21" o:spid="_x0000_s1219" style="position:absolute;left:7019;top:9636;width:12155;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" filled="f" stroked="f" strokeweight="2pt">
                  <o:lock v:ext="edit" aspectratio="t"/>
                  <v:textbox inset=",0,,0">
                    <w:txbxContent>
                      <w:p w14:paraId="348BDDBF" w14:textId="77777777" w:rsidR="007B53F4" w:rsidRPr="00B30490" w:rsidRDefault="007B53F4" w:rsidP="000A1004">
                        <w:pPr>
                          <w:pStyle w:val="Web"/>
                          <w:rPr>
                            <w:rFonts w:ascii="Arial" w:eastAsia="メイリオ" w:hAnsi="Arial" w:cs="Arial"/>
                            <w:sz w:val="20"/>
                            <w:szCs w:val="20"/>
                          </w:rPr>
                        </w:pPr>
                        <w:r w:rsidRPr="00B30490">
                          <w:rPr>
                            <w:rFonts w:ascii="Arial" w:eastAsia="メイリオ" w:hAnsi="Arial" w:cs="Arial"/>
                            <w:color w:val="000000"/>
                            <w:kern w:val="24"/>
                            <w:sz w:val="20"/>
                            <w:szCs w:val="20"/>
                          </w:rPr>
                          <w:t>Setting for change to the frequency</w:t>
                        </w:r>
                      </w:p>
                    </w:txbxContent>
                  </v:textbox>
                </v:rect>
                <v:rect id="正方形/長方形 22" o:spid="_x0000_s1220" style="position:absolute;left:18444;top:13444;width:12474;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" filled="f" stroked="f" strokeweight="2pt">
                  <o:lock v:ext="edit" aspectratio="t"/>
                  <v:textbox inset=",0,,0">
                    <w:txbxContent>
                      <w:p w14:paraId="07E7FED1" w14:textId="77777777" w:rsidR="007B53F4" w:rsidRPr="00B30490" w:rsidRDefault="007B53F4" w:rsidP="000A1004">
                        <w:pPr>
                          <w:pStyle w:val="Web"/>
                          <w:rPr>
                            <w:rFonts w:ascii="Arial" w:eastAsia="メイリオ" w:hAnsi="Arial" w:cs="Arial"/>
                            <w:sz w:val="20"/>
                            <w:szCs w:val="20"/>
                          </w:rPr>
                        </w:pPr>
                        <w:r w:rsidRPr="00E72C37">
                          <w:rPr>
                            <w:rFonts w:ascii="Arial" w:eastAsia="メイリオ" w:hAnsi="Arial" w:cs="Arial"/>
                            <w:color w:val="000000"/>
                            <w:kern w:val="24"/>
                            <w:sz w:val="20"/>
                            <w:szCs w:val="20"/>
                          </w:rPr>
                          <w:t>Changing the frequency division ratios</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23" o:spid="_x0000_s1221" type="#_x0000_t88" style="position:absolute;left:70675;top:16859;width:1190;height:3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" adj="1870" strokeweight="1.25pt">
                  <o:lock v:ext="edit" aspectratio="t"/>
                </v:shape>
                <v:rect id="正方形/長方形 24" o:spid="_x0000_s1222" style="position:absolute;left:68961;top:17274;width:9429;height:2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" filled="f" stroked="f" strokeweight="2pt">
                  <o:lock v:ext="edit" aspectratio="t"/>
                  <v:textbox>
                    <w:txbxContent>
                      <w:p w14:paraId="7EDB133A" w14:textId="77777777" w:rsidR="007B53F4" w:rsidRPr="00B30490" w:rsidRDefault="007B53F4" w:rsidP="00606F06">
                        <w:pPr>
                          <w:pStyle w:val="Web"/>
                          <w:ind w:firstLineChars="200" w:firstLine="400"/>
                          <w:rPr>
                            <w:rFonts w:ascii="Arial" w:eastAsia="メイリオ" w:hAnsi="Arial" w:cs="Arial"/>
                          </w:rPr>
                        </w:pPr>
                        <w:r w:rsidRPr="00B30490">
                          <w:rPr>
                            <w:rFonts w:ascii="Arial" w:hAnsi="Arial" w:cs="Arial"/>
                            <w:sz w:val="20"/>
                            <w:szCs w:val="20"/>
                            <w:lang w:eastAsia="zh-TW"/>
                          </w:rPr>
                          <w:t>1</w:t>
                        </w:r>
                        <w:r>
                          <w:rPr>
                            <w:rFonts w:ascii="Arial" w:hAnsi="Arial" w:cs="Arial"/>
                            <w:sz w:val="20"/>
                            <w:szCs w:val="20"/>
                            <w:lang w:eastAsia="zh-TW"/>
                          </w:rPr>
                          <w:t>4</w:t>
                        </w:r>
                        <w:r w:rsidRPr="00B30490">
                          <w:rPr>
                            <w:rFonts w:ascii="Arial" w:hAnsi="Arial" w:cs="Arial"/>
                            <w:sz w:val="20"/>
                            <w:szCs w:val="20"/>
                            <w:lang w:eastAsia="zh-TW"/>
                          </w:rPr>
                          <w:t xml:space="preserve"> µs</w:t>
                        </w:r>
                        <w:r w:rsidRPr="00B30490">
                          <w:rPr>
                            <w:rFonts w:ascii="Arial" w:eastAsia="メイリオ" w:hAnsi="Arial" w:cs="Arial"/>
                            <w:color w:val="000000"/>
                            <w:kern w:val="24"/>
                            <w:sz w:val="20"/>
                            <w:szCs w:val="20"/>
                          </w:rPr>
                          <w:t xml:space="preserve"> </w:t>
                        </w:r>
                      </w:p>
                    </w:txbxContent>
                  </v:textbox>
                </v:rect>
                <v:shape id="右中かっこ 26" o:spid="_x0000_s1223" type="#_x0000_t88" style="position:absolute;left:88963;top:10572;width:1212;height:10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" adj="689" strokeweight="1.25pt">
                  <o:lock v:ext="edit" aspectratio="t"/>
                </v:shape>
                <v:rect id="正方形/長方形 27" o:spid="_x0000_s1224" style="position:absolute;left:90068;top:14001;width:7020;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" filled="f" stroked="f" strokeweight="2pt">
                  <o:lock v:ext="edit" aspectratio="t"/>
                  <v:textbox>
                    <w:txbxContent>
                      <w:p w14:paraId="2DA0CEAE" w14:textId="77777777" w:rsidR="007B53F4" w:rsidRPr="00B30490" w:rsidRDefault="007B53F4" w:rsidP="000A1004">
                        <w:pPr>
                          <w:pStyle w:val="Web"/>
                          <w:rPr>
                            <w:rFonts w:ascii="Arial" w:eastAsia="メイリオ" w:hAnsi="Arial" w:cs="Arial"/>
                          </w:rPr>
                        </w:pPr>
                        <w:r>
                          <w:rPr>
                            <w:rFonts w:ascii="Arial" w:eastAsia="メイリオ" w:hAnsi="Arial" w:cs="Arial"/>
                            <w:color w:val="000000"/>
                            <w:kern w:val="24"/>
                            <w:sz w:val="20"/>
                            <w:szCs w:val="20"/>
                          </w:rPr>
                          <w:t xml:space="preserve">33 </w:t>
                        </w:r>
                        <w:r w:rsidRPr="00B30490">
                          <w:rPr>
                            <w:rFonts w:ascii="Arial" w:hAnsi="Arial" w:cs="Arial"/>
                            <w:sz w:val="20"/>
                            <w:szCs w:val="20"/>
                            <w:lang w:eastAsia="zh-TW"/>
                          </w:rPr>
                          <w:t>µ</w:t>
                        </w:r>
                        <w:r w:rsidRPr="00B30490">
                          <w:rPr>
                            <w:rFonts w:ascii="Arial" w:eastAsia="メイリオ" w:hAnsi="Arial" w:cs="Arial"/>
                            <w:color w:val="000000"/>
                            <w:kern w:val="24"/>
                            <w:sz w:val="20"/>
                            <w:szCs w:val="20"/>
                          </w:rPr>
                          <w:t>s</w:t>
                        </w:r>
                      </w:p>
                    </w:txbxContent>
                  </v:textbox>
                </v:rect>
                <v:rect id="_x0000_s1225" style="position:absolute;width:9429;height:2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o:lock v:ext="edit" aspectratio="t"/>
                  <v:textbox>
                    <w:txbxContent>
                      <w:p w14:paraId="79462318" w14:textId="77777777" w:rsidR="007B53F4" w:rsidRPr="00B30490" w:rsidRDefault="007B53F4" w:rsidP="00D768F0">
                        <w:pPr>
                          <w:pStyle w:val="Web"/>
                          <w:jc w:val="center"/>
                          <w:rPr>
                            <w:rFonts w:ascii="Arial" w:eastAsia="メイリオ" w:hAnsi="Arial" w:cs="Arial"/>
                          </w:rPr>
                        </w:pPr>
                        <w:r w:rsidRPr="00B30490">
                          <w:rPr>
                            <w:rFonts w:ascii="Arial" w:eastAsia="メイリオ" w:hAnsi="Arial" w:cs="Arial"/>
                            <w:color w:val="000000"/>
                            <w:kern w:val="24"/>
                            <w:sz w:val="20"/>
                            <w:szCs w:val="20"/>
                          </w:rPr>
                          <w:t>Software</w:t>
                        </w:r>
                      </w:p>
                    </w:txbxContent>
                  </v:textbox>
                </v:rect>
                <v:rect id="_x0000_s1226" style="position:absolute;left:48967;width:9429;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" filled="f" stroked="f" strokeweight="2pt">
                  <o:lock v:ext="edit" aspectratio="t"/>
                  <v:textbox>
                    <w:txbxContent>
                      <w:p w14:paraId="037F04C2" w14:textId="77777777" w:rsidR="007B53F4" w:rsidRPr="00B30490" w:rsidRDefault="007B53F4" w:rsidP="00D768F0">
                        <w:pPr>
                          <w:pStyle w:val="Web"/>
                          <w:jc w:val="center"/>
                          <w:rPr>
                            <w:rFonts w:ascii="Arial" w:eastAsia="メイリオ" w:hAnsi="Arial" w:cs="Arial"/>
                          </w:rPr>
                        </w:pPr>
                        <w:r w:rsidRPr="00B30490">
                          <w:rPr>
                            <w:rFonts w:ascii="Arial" w:eastAsia="メイリオ" w:hAnsi="Arial" w:cs="Arial"/>
                            <w:color w:val="000000"/>
                            <w:kern w:val="24"/>
                            <w:sz w:val="20"/>
                            <w:szCs w:val="20"/>
                          </w:rPr>
                          <w:t>Hardware</w:t>
                        </w:r>
                      </w:p>
                    </w:txbxContent>
                  </v:textbox>
                </v:rect>
              </v:group>
            </w:pict>
          </mc:Fallback>
        </mc:AlternateContent>
      </w:r>
      <w:r>
        <w:rPr>
          <w:noProof/>
        </w:rPr>
        <mc:AlternateContent>
          <mc:Choice Requires="wps">
            <w:drawing>
              <wp:anchor distT="0" distB="0" distL="114300" distR="114300" simplePos="0" relativeHeight="251566592" behindDoc="0" locked="0" layoutInCell="1" allowOverlap="1" wp14:anchorId="61380191" wp14:editId="3CA11422">
                <wp:simplePos x="0" y="0"/>
                <wp:positionH relativeFrom="column">
                  <wp:posOffset>8317230</wp:posOffset>
                </wp:positionH>
                <wp:positionV relativeFrom="paragraph">
                  <wp:posOffset>963930</wp:posOffset>
                </wp:positionV>
                <wp:extent cx="0" cy="1259840"/>
                <wp:effectExtent l="0" t="0" r="19050" b="35560"/>
                <wp:wrapNone/>
                <wp:docPr id="85" name="直線コネクタ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984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8750388" id="直線コネクタ 20" o:spid="_x0000_s1026" style="position:absolute;left:0;text-align:lef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9pt,75.9pt" to="654.9pt,1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" strokeweight="1.5pt"/>
            </w:pict>
          </mc:Fallback>
        </mc:AlternateContent>
      </w:r>
      <w:r>
        <w:rPr>
          <w:noProof/>
        </w:rPr>
        <mc:AlternateContent>
          <mc:Choice Requires="wps">
            <w:drawing>
              <wp:anchor distT="0" distB="0" distL="114300" distR="114300" simplePos="0" relativeHeight="251565568" behindDoc="0" locked="0" layoutInCell="1" allowOverlap="1" wp14:anchorId="0A8E2AE1" wp14:editId="0B0FBB01">
                <wp:simplePos x="0" y="0"/>
                <wp:positionH relativeFrom="column">
                  <wp:posOffset>7151475</wp:posOffset>
                </wp:positionH>
                <wp:positionV relativeFrom="paragraph">
                  <wp:posOffset>948690</wp:posOffset>
                </wp:positionV>
                <wp:extent cx="0" cy="1280160"/>
                <wp:effectExtent l="0" t="0" r="19050" b="34290"/>
                <wp:wrapNone/>
                <wp:docPr id="84" name="直線コネクタ 1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0" cy="128016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6C77E6F" id="直線コネクタ 19" o:spid="_x0000_s1026" style="position:absolute;left:0;text-align:left;z-index:251565568;visibility:visible;mso-wrap-style:square;mso-wrap-distance-left:9pt;mso-wrap-distance-top:0;mso-wrap-distance-right:9pt;mso-wrap-distance-bottom:0;mso-position-horizontal:absolute;mso-position-horizontal-relative:text;mso-position-vertical:absolute;mso-position-vertical-relative:text" from="563.1pt,74.7pt" to="563.1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" strokeweight="1.5pt">
                <o:lock v:ext="edit" aspectratio="t"/>
              </v:line>
            </w:pict>
          </mc:Fallback>
        </mc:AlternateContent>
      </w:r>
      <w:r>
        <w:rPr>
          <w:noProof/>
        </w:rPr>
        <mc:AlternateContent>
          <mc:Choice Requires="wps">
            <w:drawing>
              <wp:anchor distT="0" distB="0" distL="114300" distR="114300" simplePos="0" relativeHeight="251563520" behindDoc="0" locked="0" layoutInCell="1" allowOverlap="1" wp14:anchorId="7585D0DA" wp14:editId="29AA43F1">
                <wp:simplePos x="0" y="0"/>
                <wp:positionH relativeFrom="column">
                  <wp:posOffset>4413355</wp:posOffset>
                </wp:positionH>
                <wp:positionV relativeFrom="paragraph">
                  <wp:posOffset>977900</wp:posOffset>
                </wp:positionV>
                <wp:extent cx="0" cy="1259840"/>
                <wp:effectExtent l="0" t="0" r="19050" b="35560"/>
                <wp:wrapNone/>
                <wp:docPr id="82" name="直線コネク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984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6788459" id="直線コネクタ 17" o:spid="_x0000_s1026" style="position:absolute;left:0;text-align:lef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77pt" to="347.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" strokeweight="1.5pt"/>
            </w:pict>
          </mc:Fallback>
        </mc:AlternateContent>
      </w:r>
      <w:r>
        <w:rPr>
          <w:noProof/>
        </w:rPr>
        <mc:AlternateContent>
          <mc:Choice Requires="wps">
            <w:drawing>
              <wp:anchor distT="0" distB="0" distL="114300" distR="114300" simplePos="0" relativeHeight="251556352" behindDoc="0" locked="0" layoutInCell="1" allowOverlap="1" wp14:anchorId="03FD3B10" wp14:editId="24CF855E">
                <wp:simplePos x="0" y="0"/>
                <wp:positionH relativeFrom="column">
                  <wp:posOffset>922655</wp:posOffset>
                </wp:positionH>
                <wp:positionV relativeFrom="paragraph">
                  <wp:posOffset>986155</wp:posOffset>
                </wp:positionV>
                <wp:extent cx="0" cy="1258570"/>
                <wp:effectExtent l="0" t="0" r="19050" b="36830"/>
                <wp:wrapNone/>
                <wp:docPr id="75" name="直線コネクタ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0" cy="125857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88F028F" id="直線コネクタ 10" o:spid="_x0000_s1026" style="position:absolute;left:0;text-align:left;z-index:251556352;visibility:visible;mso-wrap-style:square;mso-wrap-distance-left:9pt;mso-wrap-distance-top:0;mso-wrap-distance-right:9pt;mso-wrap-distance-bottom:0;mso-position-horizontal:absolute;mso-position-horizontal-relative:text;mso-position-vertical:absolute;mso-position-vertical-relative:text" from="72.65pt,77.65pt" to="72.65pt,1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" strokeweight="1.5pt">
                <o:lock v:ext="edit" aspectratio="t"/>
              </v:line>
            </w:pict>
          </mc:Fallback>
        </mc:AlternateContent>
      </w:r>
      <w:r>
        <w:rPr>
          <w:noProof/>
        </w:rPr>
        <mc:AlternateContent>
          <mc:Choice Requires="wps">
            <w:drawing>
              <wp:anchor distT="0" distB="0" distL="114300" distR="114300" simplePos="0" relativeHeight="251561472" behindDoc="0" locked="0" layoutInCell="1" allowOverlap="1" wp14:anchorId="483C3599" wp14:editId="48E10F3D">
                <wp:simplePos x="0" y="0"/>
                <wp:positionH relativeFrom="column">
                  <wp:posOffset>2075075</wp:posOffset>
                </wp:positionH>
                <wp:positionV relativeFrom="paragraph">
                  <wp:posOffset>988695</wp:posOffset>
                </wp:positionV>
                <wp:extent cx="0" cy="1260000"/>
                <wp:effectExtent l="0" t="0" r="19050" b="35560"/>
                <wp:wrapNone/>
                <wp:docPr id="80" name="直線コネクタ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260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983511B" id="直線コネクタ 15" o:spid="_x0000_s1026" style="position:absolute;left:0;text-align:left;flip:x;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pt,77.85pt" to="163.4pt,1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" strokeweight="1.5pt"/>
            </w:pict>
          </mc:Fallback>
        </mc:AlternateContent>
      </w:r>
      <w:r>
        <w:rPr>
          <w:noProof/>
        </w:rPr>
        <mc:AlternateContent>
          <mc:Choice Requires="wps">
            <w:drawing>
              <wp:anchor distT="0" distB="0" distL="114300" distR="114300" simplePos="0" relativeHeight="251557376" behindDoc="0" locked="0" layoutInCell="1" allowOverlap="1" wp14:anchorId="7D127D22" wp14:editId="495789B9">
                <wp:simplePos x="0" y="0"/>
                <wp:positionH relativeFrom="column">
                  <wp:posOffset>5211036</wp:posOffset>
                </wp:positionH>
                <wp:positionV relativeFrom="paragraph">
                  <wp:posOffset>394180</wp:posOffset>
                </wp:positionV>
                <wp:extent cx="0" cy="2046760"/>
                <wp:effectExtent l="0" t="0" r="19050" b="10795"/>
                <wp:wrapNone/>
                <wp:docPr id="76" name="直線コネクタ 1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0" cy="2046760"/>
                        </a:xfrm>
                        <a:prstGeom prst="line">
                          <a:avLst/>
                        </a:prstGeom>
                        <a:noFill/>
                        <a:ln w="25400" cap="flat" cmpd="sng" algn="ctr">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E760FC2" id="直線コネクタ 11" o:spid="_x0000_s1026" style="position:absolute;left:0;text-align:left;z-index:251557376;visibility:visible;mso-wrap-style:square;mso-wrap-distance-left:9pt;mso-wrap-distance-top:0;mso-wrap-distance-right:9pt;mso-wrap-distance-bottom:0;mso-position-horizontal:absolute;mso-position-horizontal-relative:text;mso-position-vertical:absolute;mso-position-vertical-relative:text" from="410.3pt,31.05pt" to="410.3pt,1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" strokeweight="2pt">
                <v:stroke dashstyle="1 1"/>
                <o:lock v:ext="edit" aspectratio="t"/>
              </v:line>
            </w:pict>
          </mc:Fallback>
        </mc:AlternateContent>
      </w:r>
      <w:r>
        <w:rPr>
          <w:noProof/>
        </w:rPr>
        <mc:AlternateContent>
          <mc:Choice Requires="wps">
            <w:drawing>
              <wp:anchor distT="0" distB="0" distL="114300" distR="114300" simplePos="0" relativeHeight="251558400" behindDoc="0" locked="0" layoutInCell="1" allowOverlap="1" wp14:anchorId="3E4B4829" wp14:editId="691C3172">
                <wp:simplePos x="0" y="0"/>
                <wp:positionH relativeFrom="column">
                  <wp:posOffset>917169</wp:posOffset>
                </wp:positionH>
                <wp:positionV relativeFrom="paragraph">
                  <wp:posOffset>1452956</wp:posOffset>
                </wp:positionV>
                <wp:extent cx="1160233" cy="0"/>
                <wp:effectExtent l="0" t="76200" r="20955" b="95250"/>
                <wp:wrapNone/>
                <wp:docPr id="77" name="直線矢印コネクタ 1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160233" cy="0"/>
                        </a:xfrm>
                        <a:prstGeom prst="straightConnector1">
                          <a:avLst/>
                        </a:prstGeom>
                        <a:noFill/>
                        <a:ln w="9525" cap="flat" cmpd="sng" algn="ctr">
                          <a:solidFill>
                            <a:srgbClr val="000000"/>
                          </a:solidFill>
                          <a:prstDash val="solid"/>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009BECE1" id="直線矢印コネクタ 12" o:spid="_x0000_s1026" type="#_x0000_t32" style="position:absolute;left:0;text-align:left;margin-left:72.2pt;margin-top:114.4pt;width:91.35pt;height:0;z-index:25155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">
                <v:stroke endarrow="block"/>
                <o:lock v:ext="edit" aspectratio="t"/>
              </v:shape>
            </w:pict>
          </mc:Fallback>
        </mc:AlternateContent>
      </w:r>
      <w:r>
        <w:rPr>
          <w:noProof/>
        </w:rPr>
        <mc:AlternateContent>
          <mc:Choice Requires="wps">
            <w:drawing>
              <wp:anchor distT="0" distB="0" distL="114300" distR="114300" simplePos="0" relativeHeight="251559424" behindDoc="0" locked="0" layoutInCell="1" allowOverlap="1" wp14:anchorId="79A1D979" wp14:editId="5120E8D9">
                <wp:simplePos x="0" y="0"/>
                <wp:positionH relativeFrom="column">
                  <wp:posOffset>2088158</wp:posOffset>
                </wp:positionH>
                <wp:positionV relativeFrom="paragraph">
                  <wp:posOffset>1946948</wp:posOffset>
                </wp:positionV>
                <wp:extent cx="5063293" cy="0"/>
                <wp:effectExtent l="0" t="76200" r="23495" b="95250"/>
                <wp:wrapNone/>
                <wp:docPr id="78" name="直線矢印コネクタ 13"/>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5063293" cy="0"/>
                        </a:xfrm>
                        <a:prstGeom prst="straightConnector1">
                          <a:avLst/>
                        </a:prstGeom>
                        <a:noFill/>
                        <a:ln w="9525" cap="flat" cmpd="sng" algn="ctr">
                          <a:solidFill>
                            <a:srgbClr val="000000"/>
                          </a:solidFill>
                          <a:prstDash val="solid"/>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7E381E43" id="直線矢印コネクタ 13" o:spid="_x0000_s1026" type="#_x0000_t32" style="position:absolute;left:0;text-align:left;margin-left:164.4pt;margin-top:153.3pt;width:398.7pt;height:0;z-index:25155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">
                <v:stroke endarrow="block"/>
                <o:lock v:ext="edit" aspectratio="t"/>
              </v:shape>
            </w:pict>
          </mc:Fallback>
        </mc:AlternateContent>
      </w:r>
      <w:r>
        <w:rPr>
          <w:noProof/>
        </w:rPr>
        <mc:AlternateContent>
          <mc:Choice Requires="wps">
            <w:drawing>
              <wp:anchor distT="0" distB="0" distL="114300" distR="114300" simplePos="0" relativeHeight="251560448" behindDoc="0" locked="0" layoutInCell="1" allowOverlap="1" wp14:anchorId="7691AA44" wp14:editId="4D3DDFF3">
                <wp:simplePos x="0" y="0"/>
                <wp:positionH relativeFrom="column">
                  <wp:posOffset>2088158</wp:posOffset>
                </wp:positionH>
                <wp:positionV relativeFrom="paragraph">
                  <wp:posOffset>2087755</wp:posOffset>
                </wp:positionV>
                <wp:extent cx="5063293" cy="0"/>
                <wp:effectExtent l="38100" t="76200" r="0" b="95250"/>
                <wp:wrapNone/>
                <wp:docPr id="79" name="直線矢印コネクタ 1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5063293" cy="0"/>
                        </a:xfrm>
                        <a:prstGeom prst="straightConnector1">
                          <a:avLst/>
                        </a:prstGeom>
                        <a:noFill/>
                        <a:ln w="9525" cap="flat" cmpd="sng" algn="ctr">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a:graphicData>
                </a:graphic>
              </wp:anchor>
            </w:drawing>
          </mc:Choice>
          <mc:Fallback>
            <w:pict>
              <v:shape w14:anchorId="420A5181" id="直線矢印コネクタ 14" o:spid="_x0000_s1026" type="#_x0000_t32" style="position:absolute;left:0;text-align:left;margin-left:164.4pt;margin-top:164.4pt;width:398.7pt;height:0;z-index:25156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">
                <v:stroke startarrow="block"/>
                <o:lock v:ext="edit" aspectratio="t"/>
              </v:shape>
            </w:pict>
          </mc:Fallback>
        </mc:AlternateContent>
      </w:r>
      <w:r>
        <w:rPr>
          <w:noProof/>
        </w:rPr>
        <mc:AlternateContent>
          <mc:Choice Requires="wps">
            <w:drawing>
              <wp:anchor distT="0" distB="0" distL="114300" distR="114300" simplePos="0" relativeHeight="251562496" behindDoc="0" locked="0" layoutInCell="1" allowOverlap="1" wp14:anchorId="59C540D2" wp14:editId="7F54A66E">
                <wp:simplePos x="0" y="0"/>
                <wp:positionH relativeFrom="column">
                  <wp:posOffset>3248391</wp:posOffset>
                </wp:positionH>
                <wp:positionV relativeFrom="paragraph">
                  <wp:posOffset>986192</wp:posOffset>
                </wp:positionV>
                <wp:extent cx="0" cy="1260000"/>
                <wp:effectExtent l="0" t="0" r="19050" b="35560"/>
                <wp:wrapNone/>
                <wp:docPr id="81" name="直線コネク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0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D21F006" id="直線コネクタ 16" o:spid="_x0000_s1026" style="position:absolute;left:0;text-align:lef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8pt,77.65pt" to="255.8pt,1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" strokeweight="1.5pt"/>
            </w:pict>
          </mc:Fallback>
        </mc:AlternateContent>
      </w:r>
      <w:r>
        <w:rPr>
          <w:noProof/>
        </w:rPr>
        <mc:AlternateContent>
          <mc:Choice Requires="wps">
            <w:drawing>
              <wp:anchor distT="0" distB="0" distL="114300" distR="114300" simplePos="0" relativeHeight="251564544" behindDoc="0" locked="0" layoutInCell="1" allowOverlap="1" wp14:anchorId="6D81CA9C" wp14:editId="2746BE3B">
                <wp:simplePos x="0" y="0"/>
                <wp:positionH relativeFrom="column">
                  <wp:posOffset>5980461</wp:posOffset>
                </wp:positionH>
                <wp:positionV relativeFrom="paragraph">
                  <wp:posOffset>979191</wp:posOffset>
                </wp:positionV>
                <wp:extent cx="0" cy="1260000"/>
                <wp:effectExtent l="0" t="0" r="19050" b="35560"/>
                <wp:wrapNone/>
                <wp:docPr id="83" name="直線コネクタ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0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3351444" id="直線コネクタ 18" o:spid="_x0000_s1026" style="position:absolute;left:0;text-align:lef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9pt,77.1pt" to="470.9pt,1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" strokeweight="1.5pt"/>
            </w:pict>
          </mc:Fallback>
        </mc:AlternateContent>
      </w:r>
      <w:r>
        <w:rPr>
          <w:noProof/>
        </w:rPr>
        <mc:AlternateContent>
          <mc:Choice Requires="wps">
            <w:drawing>
              <wp:anchor distT="0" distB="0" distL="114300" distR="114300" simplePos="0" relativeHeight="251567616" behindDoc="0" locked="0" layoutInCell="1" allowOverlap="1" wp14:anchorId="5FFCA523" wp14:editId="7A582965">
                <wp:simplePos x="0" y="0"/>
                <wp:positionH relativeFrom="column">
                  <wp:posOffset>917169</wp:posOffset>
                </wp:positionH>
                <wp:positionV relativeFrom="paragraph">
                  <wp:posOffset>2229340</wp:posOffset>
                </wp:positionV>
                <wp:extent cx="1160233" cy="0"/>
                <wp:effectExtent l="38100" t="76200" r="0" b="95250"/>
                <wp:wrapNone/>
                <wp:docPr id="90" name="直線矢印コネクタ 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160233" cy="0"/>
                        </a:xfrm>
                        <a:prstGeom prst="straightConnector1">
                          <a:avLst/>
                        </a:prstGeom>
                        <a:noFill/>
                        <a:ln w="9525" cap="flat" cmpd="sng" algn="ctr">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a:graphicData>
                </a:graphic>
              </wp:anchor>
            </w:drawing>
          </mc:Choice>
          <mc:Fallback>
            <w:pict>
              <v:shape w14:anchorId="73E0A709" id="直線矢印コネクタ 25" o:spid="_x0000_s1026" type="#_x0000_t32" style="position:absolute;left:0;text-align:left;margin-left:72.2pt;margin-top:175.55pt;width:91.35pt;height:0;z-index:25156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">
                <v:stroke startarrow="block"/>
                <o:lock v:ext="edit" aspectratio="t"/>
              </v:shape>
            </w:pict>
          </mc:Fallback>
        </mc:AlternateContent>
      </w:r>
      <w:r w:rsidR="00D768F0">
        <w:rPr>
          <w:lang w:eastAsia="zh-TW"/>
        </w:rPr>
        <w:br/>
      </w:r>
      <w:r w:rsidR="00D768F0">
        <w:rPr>
          <w:lang w:eastAsia="zh-TW"/>
        </w:rPr>
        <w:br/>
      </w:r>
      <w:r w:rsidR="00D768F0">
        <w:rPr>
          <w:lang w:eastAsia="zh-TW"/>
        </w:rPr>
        <w:br/>
      </w:r>
      <w:r w:rsidR="00D768F0">
        <w:rPr>
          <w:lang w:eastAsia="zh-TW"/>
        </w:rPr>
        <w:br/>
      </w:r>
      <w:r w:rsidR="00D768F0">
        <w:rPr>
          <w:lang w:eastAsia="zh-TW"/>
        </w:rPr>
        <w:br/>
      </w:r>
      <w:r w:rsidR="00D768F0">
        <w:rPr>
          <w:lang w:eastAsia="zh-TW"/>
        </w:rPr>
        <w:br/>
      </w:r>
      <w:r w:rsidR="00D768F0">
        <w:rPr>
          <w:lang w:eastAsia="zh-TW"/>
        </w:rPr>
        <w:br/>
      </w:r>
      <w:r w:rsidR="00D768F0">
        <w:rPr>
          <w:lang w:eastAsia="zh-TW"/>
        </w:rPr>
        <w:br/>
      </w:r>
      <w:r w:rsidR="00D768F0">
        <w:rPr>
          <w:lang w:eastAsia="zh-TW"/>
        </w:rPr>
        <w:br/>
      </w:r>
      <w:r w:rsidR="00D768F0">
        <w:rPr>
          <w:lang w:eastAsia="zh-TW"/>
        </w:rPr>
        <w:br/>
      </w:r>
      <w:r w:rsidR="00D768F0">
        <w:rPr>
          <w:lang w:eastAsia="zh-TW"/>
        </w:rPr>
        <w:br/>
      </w:r>
      <w:r w:rsidR="00D768F0">
        <w:rPr>
          <w:lang w:eastAsia="zh-TW"/>
        </w:rPr>
        <w:br/>
      </w:r>
      <w:r w:rsidR="000A1004">
        <w:rPr>
          <w:lang w:eastAsia="zh-TW"/>
        </w:rPr>
        <w:br/>
      </w:r>
      <w:r w:rsidR="000A1004">
        <w:rPr>
          <w:lang w:eastAsia="zh-TW"/>
        </w:rPr>
        <w:br/>
      </w:r>
      <w:r w:rsidR="00D768F0">
        <w:rPr>
          <w:lang w:eastAsia="zh-TW"/>
        </w:rPr>
        <w:br/>
      </w:r>
    </w:p>
    <w:p w14:paraId="3FD6BF37" w14:textId="77777777" w:rsidR="000604AB" w:rsidRPr="006E2880" w:rsidRDefault="00B30490" w:rsidP="000604AB">
      <w:pPr>
        <w:pStyle w:val="figurenote"/>
        <w:rPr>
          <w:highlight w:val="yellow"/>
        </w:rPr>
      </w:pPr>
      <w:r w:rsidRPr="00B30490">
        <w:t xml:space="preserve">The DFS control only allows changes to the frequency </w:t>
      </w:r>
      <w:r w:rsidR="00E72C37" w:rsidRPr="00E72C37">
        <w:t>division ratios</w:t>
      </w:r>
      <w:r w:rsidRPr="00B30490">
        <w:t xml:space="preserve">. Therefore, the processing time is approximately </w:t>
      </w:r>
      <w:r w:rsidR="001470A8">
        <w:t>33</w:t>
      </w:r>
      <w:r w:rsidRPr="00B30490">
        <w:t xml:space="preserve"> µs.</w:t>
      </w:r>
    </w:p>
    <w:p w14:paraId="2C7279C6" w14:textId="77777777" w:rsidR="000604AB" w:rsidRPr="006E2880" w:rsidRDefault="000604AB" w:rsidP="000604AB">
      <w:pPr>
        <w:pStyle w:val="figurenote"/>
        <w:rPr>
          <w:highlight w:val="yellow"/>
        </w:rPr>
      </w:pPr>
    </w:p>
    <w:p w14:paraId="3EB65DC6" w14:textId="77777777" w:rsidR="000604AB" w:rsidRPr="000604AB" w:rsidRDefault="00B30490" w:rsidP="000604AB">
      <w:pPr>
        <w:pStyle w:val="figurenote"/>
      </w:pPr>
      <w:r w:rsidRPr="00B30490">
        <w:t>This result was obtained under the measurement conditions listed below. The values may differ with the environment and conditions of measurement.</w:t>
      </w:r>
    </w:p>
    <w:p w14:paraId="75383B49" w14:textId="77777777" w:rsidR="000604AB" w:rsidRPr="00D951D9" w:rsidRDefault="00C95EB9" w:rsidP="000604AB">
      <w:pPr>
        <w:pStyle w:val="figurenote"/>
        <w:rPr>
          <w:rFonts w:cs="Arial"/>
        </w:rPr>
      </w:pPr>
      <w:r w:rsidRPr="00D951D9">
        <w:rPr>
          <w:rFonts w:cs="Arial"/>
        </w:rPr>
        <w:t>&lt;Measurement environment&gt;</w:t>
      </w:r>
    </w:p>
    <w:p w14:paraId="09474EDE" w14:textId="77777777" w:rsidR="000604AB" w:rsidRPr="00D951D9" w:rsidRDefault="00C95EB9" w:rsidP="003A6FEA">
      <w:pPr>
        <w:pStyle w:val="figurenote"/>
        <w:numPr>
          <w:ilvl w:val="0"/>
          <w:numId w:val="19"/>
        </w:numPr>
        <w:rPr>
          <w:rFonts w:cs="Arial"/>
        </w:rPr>
      </w:pPr>
      <w:r w:rsidRPr="00D951D9">
        <w:rPr>
          <w:rFonts w:cs="Arial"/>
        </w:rPr>
        <w:t xml:space="preserve">Software: </w:t>
      </w:r>
      <w:proofErr w:type="spellStart"/>
      <w:r w:rsidRPr="00D951D9">
        <w:rPr>
          <w:rFonts w:cs="Arial"/>
        </w:rPr>
        <w:t>Yocto</w:t>
      </w:r>
      <w:proofErr w:type="spellEnd"/>
      <w:r w:rsidRPr="00D951D9">
        <w:rPr>
          <w:rFonts w:cs="Arial"/>
        </w:rPr>
        <w:t xml:space="preserve"> </w:t>
      </w:r>
      <w:proofErr w:type="spellStart"/>
      <w:r w:rsidRPr="00D951D9">
        <w:rPr>
          <w:rFonts w:cs="Arial"/>
        </w:rPr>
        <w:t>v</w:t>
      </w:r>
      <w:r w:rsidR="001470A8">
        <w:rPr>
          <w:rFonts w:cs="Arial"/>
        </w:rPr>
        <w:t>3</w:t>
      </w:r>
      <w:r w:rsidRPr="00D951D9">
        <w:rPr>
          <w:rFonts w:cs="Arial"/>
        </w:rPr>
        <w:t>.</w:t>
      </w:r>
      <w:r w:rsidR="001470A8">
        <w:rPr>
          <w:rFonts w:cs="Arial"/>
        </w:rPr>
        <w:t>7</w:t>
      </w:r>
      <w:r w:rsidRPr="00D951D9">
        <w:rPr>
          <w:rFonts w:cs="Arial"/>
        </w:rPr>
        <w:t>.0</w:t>
      </w:r>
      <w:proofErr w:type="spellEnd"/>
      <w:r w:rsidRPr="00D951D9">
        <w:rPr>
          <w:rFonts w:cs="Arial"/>
        </w:rPr>
        <w:t xml:space="preserve"> (</w:t>
      </w:r>
      <w:proofErr w:type="spellStart"/>
      <w:r w:rsidRPr="00D951D9">
        <w:rPr>
          <w:rFonts w:cs="Arial"/>
        </w:rPr>
        <w:t>BSP</w:t>
      </w:r>
      <w:proofErr w:type="spellEnd"/>
      <w:r w:rsidRPr="00D951D9">
        <w:rPr>
          <w:rFonts w:cs="Arial"/>
        </w:rPr>
        <w:t xml:space="preserve"> 3.</w:t>
      </w:r>
      <w:r w:rsidR="001470A8">
        <w:rPr>
          <w:rFonts w:cs="Arial"/>
        </w:rPr>
        <w:t>6</w:t>
      </w:r>
      <w:r w:rsidRPr="00D951D9">
        <w:rPr>
          <w:rFonts w:cs="Arial"/>
        </w:rPr>
        <w:t>.2 kernel)</w:t>
      </w:r>
    </w:p>
    <w:p w14:paraId="0FA94B21" w14:textId="77777777" w:rsidR="000604AB" w:rsidRPr="00D951D9" w:rsidRDefault="000604AB" w:rsidP="003A6FEA">
      <w:pPr>
        <w:pStyle w:val="figurenote"/>
        <w:numPr>
          <w:ilvl w:val="0"/>
          <w:numId w:val="19"/>
        </w:numPr>
        <w:rPr>
          <w:rFonts w:cs="Arial"/>
        </w:rPr>
      </w:pPr>
      <w:r w:rsidRPr="00D951D9">
        <w:rPr>
          <w:rFonts w:cs="Arial"/>
        </w:rPr>
        <w:t>SoC</w:t>
      </w:r>
      <w:r w:rsidR="00C95EB9" w:rsidRPr="00D951D9">
        <w:rPr>
          <w:rFonts w:cs="Arial"/>
        </w:rPr>
        <w:t xml:space="preserve">: R-Car </w:t>
      </w:r>
      <w:proofErr w:type="spellStart"/>
      <w:r w:rsidR="00C95EB9" w:rsidRPr="00D951D9">
        <w:rPr>
          <w:rFonts w:cs="Arial"/>
        </w:rPr>
        <w:t>H3</w:t>
      </w:r>
      <w:proofErr w:type="spellEnd"/>
      <w:r w:rsidR="00C95EB9" w:rsidRPr="00D951D9">
        <w:rPr>
          <w:rFonts w:cs="Arial"/>
        </w:rPr>
        <w:t xml:space="preserve"> </w:t>
      </w:r>
      <w:proofErr w:type="spellStart"/>
      <w:r w:rsidR="001470A8">
        <w:rPr>
          <w:rFonts w:cs="Arial"/>
        </w:rPr>
        <w:t>Ver.3.0</w:t>
      </w:r>
      <w:proofErr w:type="spellEnd"/>
      <w:r w:rsidR="00C95EB9" w:rsidRPr="00D951D9">
        <w:rPr>
          <w:rFonts w:cs="Arial"/>
        </w:rPr>
        <w:t xml:space="preserve"> (on a </w:t>
      </w:r>
      <w:proofErr w:type="spellStart"/>
      <w:r w:rsidR="00C95EB9" w:rsidRPr="00D951D9">
        <w:rPr>
          <w:rFonts w:cs="Arial"/>
        </w:rPr>
        <w:t>Salvator-X</w:t>
      </w:r>
      <w:r w:rsidR="001470A8">
        <w:rPr>
          <w:rFonts w:cs="Arial"/>
        </w:rPr>
        <w:t>S</w:t>
      </w:r>
      <w:proofErr w:type="spellEnd"/>
      <w:r w:rsidR="00C95EB9" w:rsidRPr="00D951D9">
        <w:rPr>
          <w:rFonts w:cs="Arial"/>
        </w:rPr>
        <w:t xml:space="preserve"> board)</w:t>
      </w:r>
    </w:p>
    <w:p w14:paraId="6CB3F878" w14:textId="77777777" w:rsidR="000604AB" w:rsidRPr="00D951D9" w:rsidRDefault="000604AB" w:rsidP="003A6FEA">
      <w:pPr>
        <w:pStyle w:val="figurenote"/>
        <w:numPr>
          <w:ilvl w:val="0"/>
          <w:numId w:val="19"/>
        </w:numPr>
        <w:rPr>
          <w:rFonts w:cs="Arial"/>
        </w:rPr>
      </w:pPr>
      <w:r w:rsidRPr="00D951D9">
        <w:rPr>
          <w:rFonts w:cs="Arial"/>
        </w:rPr>
        <w:t>PMIC</w:t>
      </w:r>
      <w:r w:rsidR="00C95EB9" w:rsidRPr="00D951D9">
        <w:rPr>
          <w:rFonts w:cs="Arial"/>
        </w:rPr>
        <w:t xml:space="preserve">: </w:t>
      </w:r>
      <w:r w:rsidRPr="00D951D9">
        <w:rPr>
          <w:rFonts w:cs="Arial"/>
        </w:rPr>
        <w:t>bd9571mwv</w:t>
      </w:r>
    </w:p>
    <w:p w14:paraId="4F4FF85F" w14:textId="77777777" w:rsidR="000604AB" w:rsidRDefault="00C95EB9" w:rsidP="003A6FEA">
      <w:pPr>
        <w:pStyle w:val="figurenote"/>
        <w:numPr>
          <w:ilvl w:val="0"/>
          <w:numId w:val="19"/>
        </w:numPr>
        <w:rPr>
          <w:rFonts w:cs="Arial"/>
        </w:rPr>
      </w:pPr>
      <w:r w:rsidRPr="00D951D9">
        <w:rPr>
          <w:rFonts w:cs="Arial"/>
        </w:rPr>
        <w:t>Measurement conditions: Measurement proceeds with the system in the idle state, i.e., booted up</w:t>
      </w:r>
      <w:r w:rsidRPr="00D951D9" w:rsidDel="00365814">
        <w:rPr>
          <w:rFonts w:cs="Arial"/>
        </w:rPr>
        <w:t xml:space="preserve"> </w:t>
      </w:r>
      <w:r w:rsidRPr="00D951D9">
        <w:rPr>
          <w:rFonts w:cs="Arial"/>
        </w:rPr>
        <w:t>but with no applications running.</w:t>
      </w:r>
    </w:p>
    <w:p w14:paraId="49F83A30" w14:textId="77777777" w:rsidR="001470A8" w:rsidRPr="00770E57" w:rsidRDefault="00770E57">
      <w:pPr>
        <w:pStyle w:val="figurenote"/>
        <w:numPr>
          <w:ilvl w:val="0"/>
          <w:numId w:val="19"/>
        </w:numPr>
        <w:rPr>
          <w:rFonts w:cs="Arial"/>
        </w:rPr>
      </w:pPr>
      <w:r w:rsidRPr="007C24A2">
        <w:t>Measurement points</w:t>
      </w:r>
      <w:r w:rsidRPr="00770E57">
        <w:rPr>
          <w:color w:val="222222"/>
          <w:lang w:val="en"/>
        </w:rPr>
        <w:t xml:space="preserve">: Processing time of </w:t>
      </w:r>
      <w:proofErr w:type="spellStart"/>
      <w:r w:rsidRPr="001B3743">
        <w:t>clk_set_rate</w:t>
      </w:r>
      <w:proofErr w:type="spellEnd"/>
      <w:r w:rsidRPr="007C24A2">
        <w:t xml:space="preserve"> functions</w:t>
      </w:r>
    </w:p>
    <w:p w14:paraId="52DD2FEF" w14:textId="48B2B93B" w:rsidR="00D768F0" w:rsidRPr="000A1004" w:rsidRDefault="00B30490" w:rsidP="000A1004">
      <w:pPr>
        <w:pStyle w:val="figuretitle"/>
      </w:pPr>
      <w:r w:rsidRPr="00B30490">
        <w:t>Figure</w:t>
      </w:r>
      <w:r w:rsidR="00BB5E28" w:rsidRPr="00B30490">
        <w:rPr>
          <w:rFonts w:hint="eastAsia"/>
        </w:rPr>
        <w:t xml:space="preserve"> A</w:t>
      </w:r>
      <w:r w:rsidR="00BA133C" w:rsidRPr="00B30490">
        <w:fldChar w:fldCharType="begin"/>
      </w:r>
      <w:r w:rsidR="00BA133C" w:rsidRPr="00B30490">
        <w:instrText xml:space="preserve"> </w:instrText>
      </w:r>
      <w:r w:rsidR="00BA133C" w:rsidRPr="00B30490">
        <w:rPr>
          <w:rFonts w:hint="eastAsia"/>
        </w:rPr>
        <w:instrText>STYLEREF 1 \s</w:instrText>
      </w:r>
      <w:r w:rsidR="00BA133C" w:rsidRPr="00B30490">
        <w:instrText xml:space="preserve"> </w:instrText>
      </w:r>
      <w:r w:rsidR="00BA133C" w:rsidRPr="00B30490">
        <w:fldChar w:fldCharType="separate"/>
      </w:r>
      <w:r w:rsidR="001B3F11">
        <w:rPr>
          <w:noProof/>
        </w:rPr>
        <w:t>3</w:t>
      </w:r>
      <w:r w:rsidR="00BA133C" w:rsidRPr="00B30490">
        <w:fldChar w:fldCharType="end"/>
      </w:r>
      <w:r w:rsidR="00BA133C" w:rsidRPr="00B30490">
        <w:noBreakHyphen/>
      </w:r>
      <w:r w:rsidR="00BA133C" w:rsidRPr="00B30490">
        <w:fldChar w:fldCharType="begin"/>
      </w:r>
      <w:r w:rsidR="00BA133C" w:rsidRPr="00B30490">
        <w:instrText xml:space="preserve"> </w:instrText>
      </w:r>
      <w:r w:rsidR="00BA133C" w:rsidRPr="00B30490">
        <w:rPr>
          <w:rFonts w:hint="eastAsia"/>
        </w:rPr>
        <w:instrText xml:space="preserve">SEQ </w:instrText>
      </w:r>
      <w:r w:rsidR="00BA133C" w:rsidRPr="00B30490">
        <w:rPr>
          <w:rFonts w:hint="eastAsia"/>
        </w:rPr>
        <w:instrText>図</w:instrText>
      </w:r>
      <w:r w:rsidR="00BA133C" w:rsidRPr="00B30490">
        <w:rPr>
          <w:rFonts w:hint="eastAsia"/>
        </w:rPr>
        <w:instrText xml:space="preserve"> \* ARABIC \s 1</w:instrText>
      </w:r>
      <w:r w:rsidR="00BA133C" w:rsidRPr="00B30490">
        <w:instrText xml:space="preserve"> </w:instrText>
      </w:r>
      <w:r w:rsidR="00BA133C" w:rsidRPr="00B30490">
        <w:fldChar w:fldCharType="separate"/>
      </w:r>
      <w:r w:rsidR="001B3F11">
        <w:rPr>
          <w:noProof/>
        </w:rPr>
        <w:t>1</w:t>
      </w:r>
      <w:r w:rsidR="00BA133C" w:rsidRPr="00B30490">
        <w:fldChar w:fldCharType="end"/>
      </w:r>
      <w:r w:rsidRPr="00B30490">
        <w:rPr>
          <w:rFonts w:hint="eastAsia"/>
        </w:rPr>
        <w:t xml:space="preserve"> </w:t>
      </w:r>
      <w:r w:rsidRPr="00B30490">
        <w:t xml:space="preserve"> DFS Control Sequence (for the Change from 0.5 GHz to 1.5 GHz)</w:t>
      </w:r>
    </w:p>
    <w:p w14:paraId="0A84BE44" w14:textId="77777777" w:rsidR="00D768F0" w:rsidRDefault="00D768F0" w:rsidP="000604AB">
      <w:pPr>
        <w:pStyle w:val="Space"/>
        <w:rPr>
          <w:lang w:eastAsia="zh-TW"/>
        </w:rPr>
      </w:pPr>
    </w:p>
    <w:p w14:paraId="2183F366" w14:textId="77777777" w:rsidR="00D768F0" w:rsidRDefault="000604AB" w:rsidP="0085055B">
      <w:pPr>
        <w:rPr>
          <w:lang w:eastAsia="zh-TW"/>
        </w:rPr>
      </w:pPr>
      <w:r>
        <w:rPr>
          <w:lang w:eastAsia="zh-TW"/>
        </w:rPr>
        <w:br w:type="page"/>
      </w:r>
    </w:p>
    <w:p w14:paraId="5E1D4879" w14:textId="77777777" w:rsidR="00D70A7C" w:rsidRPr="00B30490" w:rsidRDefault="00D70A7C" w:rsidP="00D70A7C">
      <w:pPr>
        <w:pStyle w:val="21"/>
        <w:numPr>
          <w:ilvl w:val="1"/>
          <w:numId w:val="18"/>
        </w:numPr>
      </w:pPr>
      <w:bookmarkStart w:id="523" w:name="_Toc536612069"/>
      <w:r w:rsidRPr="00116E51">
        <w:lastRenderedPageBreak/>
        <w:t xml:space="preserve">Flow </w:t>
      </w:r>
      <w:r w:rsidRPr="00116E51">
        <w:rPr>
          <w:rFonts w:hint="eastAsia"/>
        </w:rPr>
        <w:t xml:space="preserve">of </w:t>
      </w:r>
      <w:r w:rsidRPr="00116E51">
        <w:t xml:space="preserve">Processing </w:t>
      </w:r>
      <w:r w:rsidRPr="00116E51">
        <w:rPr>
          <w:rFonts w:hint="eastAsia"/>
        </w:rPr>
        <w:t xml:space="preserve">for </w:t>
      </w:r>
      <w:r w:rsidRPr="00116E51">
        <w:t>DF</w:t>
      </w:r>
      <w:r w:rsidRPr="00116E51">
        <w:rPr>
          <w:rFonts w:hint="eastAsia"/>
        </w:rPr>
        <w:t>V</w:t>
      </w:r>
      <w:r w:rsidRPr="00116E51">
        <w:t>S Control and Processing Time</w:t>
      </w:r>
      <w:r w:rsidRPr="00116E51">
        <w:rPr>
          <w:rFonts w:hint="eastAsia"/>
        </w:rPr>
        <w:t>s</w:t>
      </w:r>
      <w:bookmarkEnd w:id="523"/>
    </w:p>
    <w:p w14:paraId="2472418B" w14:textId="77777777" w:rsidR="00BA133C" w:rsidRPr="00BA133C" w:rsidRDefault="00C87B73" w:rsidP="00BA133C">
      <w:pPr>
        <w:rPr>
          <w:lang w:eastAsia="zh-TW"/>
        </w:rPr>
      </w:pPr>
      <w:r w:rsidRPr="00C87B73">
        <w:rPr>
          <w:rFonts w:hint="eastAsia"/>
        </w:rPr>
        <w:t>T</w:t>
      </w:r>
      <w:r w:rsidRPr="00C87B73">
        <w:t xml:space="preserve">he flow </w:t>
      </w:r>
      <w:r w:rsidRPr="00C87B73">
        <w:rPr>
          <w:rFonts w:hint="eastAsia"/>
        </w:rPr>
        <w:t xml:space="preserve">of </w:t>
      </w:r>
      <w:r w:rsidRPr="00C87B73">
        <w:t xml:space="preserve">processing </w:t>
      </w:r>
      <w:r w:rsidRPr="00C87B73">
        <w:rPr>
          <w:rFonts w:hint="eastAsia"/>
        </w:rPr>
        <w:t xml:space="preserve">for </w:t>
      </w:r>
      <w:r w:rsidRPr="00C87B73">
        <w:t>DVFS control is given in figure A3-2.</w:t>
      </w:r>
    </w:p>
    <w:p w14:paraId="4E494770" w14:textId="77777777" w:rsidR="00BA133C" w:rsidRDefault="00BA133C" w:rsidP="0040387A">
      <w:pPr>
        <w:pStyle w:val="Space"/>
        <w:spacing w:line="200" w:lineRule="exact"/>
        <w:rPr>
          <w:lang w:eastAsia="zh-TW"/>
        </w:rPr>
      </w:pPr>
    </w:p>
    <w:p w14:paraId="6C467AA3" w14:textId="77777777" w:rsidR="005B4868" w:rsidRDefault="00A220BA" w:rsidP="005B4868">
      <w:pPr>
        <w:pStyle w:val="box"/>
        <w:rPr>
          <w:lang w:eastAsia="zh-TW"/>
        </w:rPr>
      </w:pPr>
      <w:r>
        <w:rPr>
          <w:noProof/>
        </w:rPr>
        <mc:AlternateContent>
          <mc:Choice Requires="wps">
            <w:drawing>
              <wp:anchor distT="0" distB="0" distL="114300" distR="114300" simplePos="0" relativeHeight="251653632" behindDoc="0" locked="0" layoutInCell="1" allowOverlap="1" wp14:anchorId="2339074C" wp14:editId="5DD9AEF9">
                <wp:simplePos x="0" y="0"/>
                <wp:positionH relativeFrom="column">
                  <wp:posOffset>8562340</wp:posOffset>
                </wp:positionH>
                <wp:positionV relativeFrom="paragraph">
                  <wp:posOffset>2403915</wp:posOffset>
                </wp:positionV>
                <wp:extent cx="533400" cy="237490"/>
                <wp:effectExtent l="0" t="0" r="0" b="0"/>
                <wp:wrapNone/>
                <wp:docPr id="778" name="正方形/長方形 71"/>
                <wp:cNvGraphicFramePr/>
                <a:graphic xmlns:a="http://schemas.openxmlformats.org/drawingml/2006/main">
                  <a:graphicData uri="http://schemas.microsoft.com/office/word/2010/wordprocessingShape">
                    <wps:wsp>
                      <wps:cNvSpPr/>
                      <wps:spPr>
                        <a:xfrm>
                          <a:off x="0" y="0"/>
                          <a:ext cx="533400" cy="237490"/>
                        </a:xfrm>
                        <a:prstGeom prst="rect">
                          <a:avLst/>
                        </a:prstGeom>
                        <a:noFill/>
                        <a:ln w="25400" cap="flat" cmpd="sng" algn="ctr">
                          <a:noFill/>
                          <a:prstDash val="solid"/>
                        </a:ln>
                        <a:effectLst/>
                      </wps:spPr>
                      <wps:txbx>
                        <w:txbxContent>
                          <w:p w14:paraId="2E4FAB8C" w14:textId="77777777" w:rsidR="007B53F4" w:rsidRPr="001017ED" w:rsidRDefault="007B53F4" w:rsidP="0019014C">
                            <w:pPr>
                              <w:pStyle w:val="Web"/>
                              <w:rPr>
                                <w:rFonts w:ascii="Arial" w:hAnsi="Arial" w:cs="Arial"/>
                              </w:rPr>
                            </w:pPr>
                            <w:r w:rsidRPr="001017ED">
                              <w:rPr>
                                <w:rFonts w:ascii="Arial" w:eastAsia="+mn-ea" w:hAnsi="Arial" w:cs="Arial"/>
                                <w:color w:val="3C3C3B"/>
                                <w:kern w:val="24"/>
                                <w:sz w:val="20"/>
                                <w:szCs w:val="20"/>
                              </w:rPr>
                              <w:t>12</w:t>
                            </w:r>
                            <w:r>
                              <w:rPr>
                                <w:rFonts w:ascii="Arial" w:eastAsiaTheme="minorEastAsia" w:hAnsi="Arial" w:cs="Arial" w:hint="eastAsia"/>
                                <w:color w:val="3C3C3B"/>
                                <w:kern w:val="24"/>
                                <w:sz w:val="20"/>
                                <w:szCs w:val="20"/>
                              </w:rPr>
                              <w:t>3</w:t>
                            </w:r>
                            <w:r w:rsidRPr="001017ED">
                              <w:rPr>
                                <w:rFonts w:ascii="Arial" w:eastAsia="+mn-ea" w:hAnsi="Arial" w:cs="Arial"/>
                                <w:color w:val="3C3C3B"/>
                                <w:kern w:val="24"/>
                                <w:sz w:val="20"/>
                                <w:szCs w:val="20"/>
                              </w:rPr>
                              <w:t xml:space="preserve"> </w:t>
                            </w:r>
                            <w:r w:rsidRPr="001017ED">
                              <w:rPr>
                                <w:rFonts w:ascii="Arial" w:hAnsi="Arial" w:cs="Arial"/>
                                <w:sz w:val="20"/>
                                <w:szCs w:val="20"/>
                                <w:lang w:eastAsia="zh-TW"/>
                              </w:rPr>
                              <w:t>µs</w:t>
                            </w:r>
                          </w:p>
                        </w:txbxContent>
                      </wps:txbx>
                      <wps:bodyPr wrap="square" lIns="0" tIns="0" rIns="0" bIns="0" rtlCol="0" anchor="ctr">
                        <a:noAutofit/>
                      </wps:bodyPr>
                    </wps:wsp>
                  </a:graphicData>
                </a:graphic>
              </wp:anchor>
            </w:drawing>
          </mc:Choice>
          <mc:Fallback>
            <w:pict>
              <v:rect w14:anchorId="2339074C" id="正方形/長方形 71" o:spid="_x0000_s1227" style="position:absolute;left:0;text-align:left;margin-left:674.2pt;margin-top:189.3pt;width:42pt;height:18.7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" filled="f" stroked="f" strokeweight="2pt">
                <v:textbox inset="0,0,0,0">
                  <w:txbxContent>
                    <w:p w14:paraId="2E4FAB8C" w14:textId="77777777" w:rsidR="007B53F4" w:rsidRPr="001017ED" w:rsidRDefault="007B53F4" w:rsidP="0019014C">
                      <w:pPr>
                        <w:pStyle w:val="Web"/>
                        <w:rPr>
                          <w:rFonts w:ascii="Arial" w:hAnsi="Arial" w:cs="Arial"/>
                        </w:rPr>
                      </w:pPr>
                      <w:r w:rsidRPr="001017ED">
                        <w:rPr>
                          <w:rFonts w:ascii="Arial" w:eastAsia="+mn-ea" w:hAnsi="Arial" w:cs="Arial"/>
                          <w:color w:val="3C3C3B"/>
                          <w:kern w:val="24"/>
                          <w:sz w:val="20"/>
                          <w:szCs w:val="20"/>
                        </w:rPr>
                        <w:t>12</w:t>
                      </w:r>
                      <w:r>
                        <w:rPr>
                          <w:rFonts w:ascii="Arial" w:eastAsiaTheme="minorEastAsia" w:hAnsi="Arial" w:cs="Arial" w:hint="eastAsia"/>
                          <w:color w:val="3C3C3B"/>
                          <w:kern w:val="24"/>
                          <w:sz w:val="20"/>
                          <w:szCs w:val="20"/>
                        </w:rPr>
                        <w:t>3</w:t>
                      </w:r>
                      <w:r w:rsidRPr="001017ED">
                        <w:rPr>
                          <w:rFonts w:ascii="Arial" w:eastAsia="+mn-ea" w:hAnsi="Arial" w:cs="Arial"/>
                          <w:color w:val="3C3C3B"/>
                          <w:kern w:val="24"/>
                          <w:sz w:val="20"/>
                          <w:szCs w:val="20"/>
                        </w:rPr>
                        <w:t xml:space="preserve"> </w:t>
                      </w:r>
                      <w:r w:rsidRPr="001017ED">
                        <w:rPr>
                          <w:rFonts w:ascii="Arial" w:hAnsi="Arial" w:cs="Arial"/>
                          <w:sz w:val="20"/>
                          <w:szCs w:val="20"/>
                          <w:lang w:eastAsia="zh-TW"/>
                        </w:rPr>
                        <w:t>µs</w:t>
                      </w:r>
                    </w:p>
                  </w:txbxContent>
                </v:textbox>
              </v:rect>
            </w:pict>
          </mc:Fallback>
        </mc:AlternateContent>
      </w:r>
      <w:r>
        <w:rPr>
          <w:noProof/>
        </w:rPr>
        <mc:AlternateContent>
          <mc:Choice Requires="wps">
            <w:drawing>
              <wp:anchor distT="0" distB="0" distL="114300" distR="114300" simplePos="0" relativeHeight="251652608" behindDoc="0" locked="0" layoutInCell="1" allowOverlap="1" wp14:anchorId="031A616D" wp14:editId="26183358">
                <wp:simplePos x="0" y="0"/>
                <wp:positionH relativeFrom="column">
                  <wp:posOffset>8408097</wp:posOffset>
                </wp:positionH>
                <wp:positionV relativeFrom="paragraph">
                  <wp:posOffset>2199850</wp:posOffset>
                </wp:positionV>
                <wp:extent cx="103396" cy="656349"/>
                <wp:effectExtent l="0" t="0" r="11430" b="10795"/>
                <wp:wrapNone/>
                <wp:docPr id="777" name="右中かっこ 70"/>
                <wp:cNvGraphicFramePr/>
                <a:graphic xmlns:a="http://schemas.openxmlformats.org/drawingml/2006/main">
                  <a:graphicData uri="http://schemas.microsoft.com/office/word/2010/wordprocessingShape">
                    <wps:wsp>
                      <wps:cNvSpPr/>
                      <wps:spPr>
                        <a:xfrm>
                          <a:off x="0" y="0"/>
                          <a:ext cx="103396" cy="656349"/>
                        </a:xfrm>
                        <a:prstGeom prst="rightBrace">
                          <a:avLst>
                            <a:gd name="adj1" fmla="val 26772"/>
                            <a:gd name="adj2" fmla="val 50000"/>
                          </a:avLst>
                        </a:prstGeom>
                        <a:noFill/>
                        <a:ln w="15875"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43A1EC1E" id="右中かっこ 70" o:spid="_x0000_s1026" type="#_x0000_t88" style="position:absolute;left:0;text-align:left;margin-left:662.05pt;margin-top:173.2pt;width:8.15pt;height:5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" adj="911" strokecolor="black [3213]" strokeweight="1.25pt"/>
            </w:pict>
          </mc:Fallback>
        </mc:AlternateContent>
      </w:r>
      <w:r>
        <w:rPr>
          <w:noProof/>
        </w:rPr>
        <mc:AlternateContent>
          <mc:Choice Requires="wps">
            <w:drawing>
              <wp:anchor distT="0" distB="0" distL="114300" distR="114300" simplePos="0" relativeHeight="251650560" behindDoc="0" locked="0" layoutInCell="1" allowOverlap="1" wp14:anchorId="097678E9" wp14:editId="21094722">
                <wp:simplePos x="0" y="0"/>
                <wp:positionH relativeFrom="column">
                  <wp:posOffset>6290840</wp:posOffset>
                </wp:positionH>
                <wp:positionV relativeFrom="paragraph">
                  <wp:posOffset>1319004</wp:posOffset>
                </wp:positionV>
                <wp:extent cx="497205" cy="266700"/>
                <wp:effectExtent l="0" t="0" r="0" b="0"/>
                <wp:wrapNone/>
                <wp:docPr id="775" name="正方形/長方形 68"/>
                <wp:cNvGraphicFramePr/>
                <a:graphic xmlns:a="http://schemas.openxmlformats.org/drawingml/2006/main">
                  <a:graphicData uri="http://schemas.microsoft.com/office/word/2010/wordprocessingShape">
                    <wps:wsp>
                      <wps:cNvSpPr/>
                      <wps:spPr>
                        <a:xfrm>
                          <a:off x="0" y="0"/>
                          <a:ext cx="497205" cy="266700"/>
                        </a:xfrm>
                        <a:prstGeom prst="rect">
                          <a:avLst/>
                        </a:prstGeom>
                        <a:noFill/>
                        <a:ln w="25400" cap="flat" cmpd="sng" algn="ctr">
                          <a:noFill/>
                          <a:prstDash val="solid"/>
                        </a:ln>
                        <a:effectLst/>
                      </wps:spPr>
                      <wps:txbx>
                        <w:txbxContent>
                          <w:p w14:paraId="3A2F7FD1" w14:textId="77777777" w:rsidR="007B53F4" w:rsidRPr="00B30490" w:rsidRDefault="007B53F4" w:rsidP="001177A8">
                            <w:pPr>
                              <w:pStyle w:val="Web"/>
                              <w:rPr>
                                <w:rFonts w:ascii="Arial" w:hAnsi="Arial" w:cs="Arial"/>
                              </w:rPr>
                            </w:pPr>
                            <w:r>
                              <w:rPr>
                                <w:rFonts w:ascii="Arial" w:eastAsiaTheme="minorEastAsia" w:hAnsi="Arial" w:cs="Arial" w:hint="eastAsia"/>
                                <w:color w:val="3C3C3B"/>
                                <w:kern w:val="24"/>
                                <w:sz w:val="20"/>
                                <w:szCs w:val="20"/>
                              </w:rPr>
                              <w:t>673</w:t>
                            </w:r>
                            <w:r w:rsidRPr="00B30490">
                              <w:rPr>
                                <w:rFonts w:ascii="Arial" w:hAnsi="Arial" w:cs="Arial"/>
                                <w:sz w:val="20"/>
                                <w:szCs w:val="20"/>
                                <w:lang w:eastAsia="zh-TW"/>
                              </w:rPr>
                              <w:t>µs</w:t>
                            </w:r>
                          </w:p>
                        </w:txbxContent>
                      </wps:txbx>
                      <wps:bodyPr wrap="square" lIns="0" tIns="0" rIns="0" bIns="0" rtlCol="0" anchor="ctr">
                        <a:noAutofit/>
                      </wps:bodyPr>
                    </wps:wsp>
                  </a:graphicData>
                </a:graphic>
              </wp:anchor>
            </w:drawing>
          </mc:Choice>
          <mc:Fallback>
            <w:pict>
              <v:rect w14:anchorId="097678E9" id="正方形/長方形 68" o:spid="_x0000_s1228" style="position:absolute;left:0;text-align:left;margin-left:495.35pt;margin-top:103.85pt;width:39.15pt;height:21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" filled="f" stroked="f" strokeweight="2pt">
                <v:textbox inset="0,0,0,0">
                  <w:txbxContent>
                    <w:p w14:paraId="3A2F7FD1" w14:textId="77777777" w:rsidR="007B53F4" w:rsidRPr="00B30490" w:rsidRDefault="007B53F4" w:rsidP="001177A8">
                      <w:pPr>
                        <w:pStyle w:val="Web"/>
                        <w:rPr>
                          <w:rFonts w:ascii="Arial" w:hAnsi="Arial" w:cs="Arial"/>
                        </w:rPr>
                      </w:pPr>
                      <w:r>
                        <w:rPr>
                          <w:rFonts w:ascii="Arial" w:eastAsiaTheme="minorEastAsia" w:hAnsi="Arial" w:cs="Arial" w:hint="eastAsia"/>
                          <w:color w:val="3C3C3B"/>
                          <w:kern w:val="24"/>
                          <w:sz w:val="20"/>
                          <w:szCs w:val="20"/>
                        </w:rPr>
                        <w:t>673</w:t>
                      </w:r>
                      <w:r w:rsidRPr="00B30490">
                        <w:rPr>
                          <w:rFonts w:ascii="Arial" w:hAnsi="Arial" w:cs="Arial"/>
                          <w:sz w:val="20"/>
                          <w:szCs w:val="20"/>
                          <w:lang w:eastAsia="zh-TW"/>
                        </w:rPr>
                        <w:t>µs</w:t>
                      </w:r>
                    </w:p>
                  </w:txbxContent>
                </v:textbox>
              </v:rect>
            </w:pict>
          </mc:Fallback>
        </mc:AlternateContent>
      </w:r>
      <w:r>
        <w:rPr>
          <w:noProof/>
        </w:rPr>
        <mc:AlternateContent>
          <mc:Choice Requires="wps">
            <w:drawing>
              <wp:anchor distT="0" distB="0" distL="114300" distR="114300" simplePos="0" relativeHeight="251649536" behindDoc="0" locked="0" layoutInCell="1" allowOverlap="1" wp14:anchorId="7BFA9793" wp14:editId="5795D365">
                <wp:simplePos x="0" y="0"/>
                <wp:positionH relativeFrom="column">
                  <wp:posOffset>6080024</wp:posOffset>
                </wp:positionH>
                <wp:positionV relativeFrom="paragraph">
                  <wp:posOffset>999350</wp:posOffset>
                </wp:positionV>
                <wp:extent cx="125835" cy="908217"/>
                <wp:effectExtent l="0" t="0" r="26670" b="25400"/>
                <wp:wrapNone/>
                <wp:docPr id="774" name="右中かっこ 67"/>
                <wp:cNvGraphicFramePr/>
                <a:graphic xmlns:a="http://schemas.openxmlformats.org/drawingml/2006/main">
                  <a:graphicData uri="http://schemas.microsoft.com/office/word/2010/wordprocessingShape">
                    <wps:wsp>
                      <wps:cNvSpPr/>
                      <wps:spPr>
                        <a:xfrm>
                          <a:off x="0" y="0"/>
                          <a:ext cx="125835" cy="908217"/>
                        </a:xfrm>
                        <a:prstGeom prst="rightBrace">
                          <a:avLst>
                            <a:gd name="adj1" fmla="val 26772"/>
                            <a:gd name="adj2" fmla="val 50000"/>
                          </a:avLst>
                        </a:prstGeom>
                        <a:noFill/>
                        <a:ln w="15875"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36284382" id="右中かっこ 67" o:spid="_x0000_s1026" type="#_x0000_t88" style="position:absolute;left:0;text-align:left;margin-left:478.75pt;margin-top:78.7pt;width:9.9pt;height:7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" adj="801" strokecolor="black [3213]" strokeweight="1.25pt"/>
            </w:pict>
          </mc:Fallback>
        </mc:AlternateContent>
      </w:r>
      <w:r w:rsidR="00E44E05">
        <w:rPr>
          <w:noProof/>
        </w:rPr>
        <mc:AlternateContent>
          <mc:Choice Requires="wps">
            <w:drawing>
              <wp:anchor distT="0" distB="0" distL="114300" distR="114300" simplePos="0" relativeHeight="251645440" behindDoc="0" locked="0" layoutInCell="1" allowOverlap="1" wp14:anchorId="29DBA03C" wp14:editId="699EEFC4">
                <wp:simplePos x="0" y="0"/>
                <wp:positionH relativeFrom="column">
                  <wp:posOffset>946582</wp:posOffset>
                </wp:positionH>
                <wp:positionV relativeFrom="paragraph">
                  <wp:posOffset>1873885</wp:posOffset>
                </wp:positionV>
                <wp:extent cx="1155700" cy="422275"/>
                <wp:effectExtent l="0" t="0" r="6350" b="0"/>
                <wp:wrapNone/>
                <wp:docPr id="770" name="正方形/長方形 63"/>
                <wp:cNvGraphicFramePr/>
                <a:graphic xmlns:a="http://schemas.openxmlformats.org/drawingml/2006/main">
                  <a:graphicData uri="http://schemas.microsoft.com/office/word/2010/wordprocessingShape">
                    <wps:wsp>
                      <wps:cNvSpPr/>
                      <wps:spPr>
                        <a:xfrm>
                          <a:off x="0" y="0"/>
                          <a:ext cx="1155700" cy="422275"/>
                        </a:xfrm>
                        <a:prstGeom prst="rect">
                          <a:avLst/>
                        </a:prstGeom>
                        <a:noFill/>
                        <a:ln w="25400" cap="flat" cmpd="sng" algn="ctr">
                          <a:noFill/>
                          <a:prstDash val="solid"/>
                        </a:ln>
                        <a:effectLst/>
                      </wps:spPr>
                      <wps:txbx>
                        <w:txbxContent>
                          <w:p w14:paraId="0B409463" w14:textId="77777777" w:rsidR="007B53F4" w:rsidRPr="001017ED" w:rsidRDefault="007B53F4" w:rsidP="005B7EE9">
                            <w:pPr>
                              <w:pStyle w:val="Web"/>
                              <w:rPr>
                                <w:rFonts w:ascii="Arial" w:eastAsia="メイリオ" w:hAnsi="Arial" w:cs="Arial"/>
                                <w:sz w:val="18"/>
                                <w:szCs w:val="18"/>
                              </w:rPr>
                            </w:pPr>
                            <w:r w:rsidRPr="001017ED">
                              <w:rPr>
                                <w:rFonts w:ascii="Arial" w:hAnsi="Arial" w:cs="Arial"/>
                                <w:sz w:val="18"/>
                                <w:szCs w:val="18"/>
                              </w:rPr>
                              <w:t>Setting for change to the frequency</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rect w14:anchorId="29DBA03C" id="正方形/長方形 63" o:spid="_x0000_s1229" style="position:absolute;left:0;text-align:left;margin-left:74.55pt;margin-top:147.55pt;width:91pt;height:33.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" filled="f" stroked="f" strokeweight="2pt">
                <v:textbox inset="0,0,0,0">
                  <w:txbxContent>
                    <w:p w14:paraId="0B409463" w14:textId="77777777" w:rsidR="007B53F4" w:rsidRPr="001017ED" w:rsidRDefault="007B53F4" w:rsidP="005B7EE9">
                      <w:pPr>
                        <w:pStyle w:val="Web"/>
                        <w:rPr>
                          <w:rFonts w:ascii="Arial" w:eastAsia="メイリオ" w:hAnsi="Arial" w:cs="Arial"/>
                          <w:sz w:val="18"/>
                          <w:szCs w:val="18"/>
                        </w:rPr>
                      </w:pPr>
                      <w:r w:rsidRPr="001017ED">
                        <w:rPr>
                          <w:rFonts w:ascii="Arial" w:hAnsi="Arial" w:cs="Arial"/>
                          <w:sz w:val="18"/>
                          <w:szCs w:val="18"/>
                        </w:rPr>
                        <w:t>Setting for change to the frequency</w:t>
                      </w:r>
                    </w:p>
                  </w:txbxContent>
                </v:textbox>
              </v:rect>
            </w:pict>
          </mc:Fallback>
        </mc:AlternateContent>
      </w:r>
      <w:r w:rsidR="00E72C37">
        <w:rPr>
          <w:noProof/>
        </w:rPr>
        <mc:AlternateContent>
          <mc:Choice Requires="wps">
            <w:drawing>
              <wp:anchor distT="0" distB="0" distL="114300" distR="114300" simplePos="0" relativeHeight="251647488" behindDoc="0" locked="0" layoutInCell="1" allowOverlap="1" wp14:anchorId="11612778" wp14:editId="5733E455">
                <wp:simplePos x="0" y="0"/>
                <wp:positionH relativeFrom="column">
                  <wp:posOffset>2081704</wp:posOffset>
                </wp:positionH>
                <wp:positionV relativeFrom="paragraph">
                  <wp:posOffset>2437158</wp:posOffset>
                </wp:positionV>
                <wp:extent cx="1125018" cy="276330"/>
                <wp:effectExtent l="0" t="0" r="0" b="9525"/>
                <wp:wrapNone/>
                <wp:docPr id="772" name="正方形/長方形 65"/>
                <wp:cNvGraphicFramePr/>
                <a:graphic xmlns:a="http://schemas.openxmlformats.org/drawingml/2006/main">
                  <a:graphicData uri="http://schemas.microsoft.com/office/word/2010/wordprocessingShape">
                    <wps:wsp>
                      <wps:cNvSpPr/>
                      <wps:spPr>
                        <a:xfrm>
                          <a:off x="0" y="0"/>
                          <a:ext cx="1125018" cy="276330"/>
                        </a:xfrm>
                        <a:prstGeom prst="rect">
                          <a:avLst/>
                        </a:prstGeom>
                        <a:noFill/>
                        <a:ln w="25400" cap="flat" cmpd="sng" algn="ctr">
                          <a:noFill/>
                          <a:prstDash val="solid"/>
                        </a:ln>
                        <a:effectLst/>
                      </wps:spPr>
                      <wps:txbx>
                        <w:txbxContent>
                          <w:p w14:paraId="7747B26C" w14:textId="77777777" w:rsidR="007B53F4" w:rsidRPr="00E72C37" w:rsidRDefault="007B53F4" w:rsidP="00B30490">
                            <w:pPr>
                              <w:rPr>
                                <w:rFonts w:ascii="Arial" w:hAnsi="Arial" w:cs="Arial"/>
                                <w:sz w:val="16"/>
                                <w:szCs w:val="16"/>
                              </w:rPr>
                            </w:pPr>
                            <w:r w:rsidRPr="00E72C37">
                              <w:rPr>
                                <w:rFonts w:ascii="Arial" w:hAnsi="Arial" w:cs="Arial"/>
                                <w:sz w:val="16"/>
                                <w:szCs w:val="16"/>
                              </w:rPr>
                              <w:t>Changing the frequency division ratios</w:t>
                            </w:r>
                          </w:p>
                          <w:p w14:paraId="1494C67C" w14:textId="77777777" w:rsidR="007B53F4" w:rsidRPr="00E72C37" w:rsidRDefault="007B53F4" w:rsidP="00B30490">
                            <w:pPr>
                              <w:pStyle w:val="Web"/>
                              <w:rPr>
                                <w:rFonts w:ascii="Arial" w:eastAsia="メイリオ" w:hAnsi="Arial" w:cs="Arial"/>
                                <w:sz w:val="16"/>
                                <w:szCs w:val="16"/>
                              </w:rPr>
                            </w:pP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rect w14:anchorId="11612778" id="正方形/長方形 65" o:spid="_x0000_s1230" style="position:absolute;left:0;text-align:left;margin-left:163.9pt;margin-top:191.9pt;width:88.6pt;height:21.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" filled="f" stroked="f" strokeweight="2pt">
                <v:textbox inset="0,0,0,0">
                  <w:txbxContent>
                    <w:p w14:paraId="7747B26C" w14:textId="77777777" w:rsidR="007B53F4" w:rsidRPr="00E72C37" w:rsidRDefault="007B53F4" w:rsidP="00B30490">
                      <w:pPr>
                        <w:rPr>
                          <w:rFonts w:ascii="Arial" w:hAnsi="Arial" w:cs="Arial"/>
                          <w:sz w:val="16"/>
                          <w:szCs w:val="16"/>
                        </w:rPr>
                      </w:pPr>
                      <w:r w:rsidRPr="00E72C37">
                        <w:rPr>
                          <w:rFonts w:ascii="Arial" w:hAnsi="Arial" w:cs="Arial"/>
                          <w:sz w:val="16"/>
                          <w:szCs w:val="16"/>
                        </w:rPr>
                        <w:t>Changing the frequency division ratios</w:t>
                      </w:r>
                    </w:p>
                    <w:p w14:paraId="1494C67C" w14:textId="77777777" w:rsidR="007B53F4" w:rsidRPr="00E72C37" w:rsidRDefault="007B53F4" w:rsidP="00B30490">
                      <w:pPr>
                        <w:pStyle w:val="Web"/>
                        <w:rPr>
                          <w:rFonts w:ascii="Arial" w:eastAsia="メイリオ" w:hAnsi="Arial" w:cs="Arial"/>
                          <w:sz w:val="16"/>
                          <w:szCs w:val="16"/>
                        </w:rPr>
                      </w:pPr>
                    </w:p>
                  </w:txbxContent>
                </v:textbox>
              </v:rect>
            </w:pict>
          </mc:Fallback>
        </mc:AlternateContent>
      </w:r>
      <w:r w:rsidR="00D951D9">
        <w:rPr>
          <w:noProof/>
        </w:rPr>
        <mc:AlternateContent>
          <mc:Choice Requires="wps">
            <w:drawing>
              <wp:anchor distT="0" distB="0" distL="114300" distR="114300" simplePos="0" relativeHeight="251640320" behindDoc="0" locked="0" layoutInCell="1" allowOverlap="1" wp14:anchorId="7CCB847D" wp14:editId="26A6BA08">
                <wp:simplePos x="0" y="0"/>
                <wp:positionH relativeFrom="column">
                  <wp:posOffset>3236801</wp:posOffset>
                </wp:positionH>
                <wp:positionV relativeFrom="paragraph">
                  <wp:posOffset>754380</wp:posOffset>
                </wp:positionV>
                <wp:extent cx="1862455" cy="215900"/>
                <wp:effectExtent l="0" t="0" r="4445" b="0"/>
                <wp:wrapNone/>
                <wp:docPr id="59" name="正方形/長方形 58"/>
                <wp:cNvGraphicFramePr/>
                <a:graphic xmlns:a="http://schemas.openxmlformats.org/drawingml/2006/main">
                  <a:graphicData uri="http://schemas.microsoft.com/office/word/2010/wordprocessingShape">
                    <wps:wsp>
                      <wps:cNvSpPr/>
                      <wps:spPr>
                        <a:xfrm>
                          <a:off x="0" y="0"/>
                          <a:ext cx="1862455" cy="215900"/>
                        </a:xfrm>
                        <a:prstGeom prst="rect">
                          <a:avLst/>
                        </a:prstGeom>
                        <a:noFill/>
                        <a:ln w="25400" cap="flat" cmpd="sng" algn="ctr">
                          <a:noFill/>
                          <a:prstDash val="solid"/>
                        </a:ln>
                        <a:effectLst/>
                      </wps:spPr>
                      <wps:txbx>
                        <w:txbxContent>
                          <w:p w14:paraId="523A0F37" w14:textId="77777777" w:rsidR="007B53F4" w:rsidRPr="001017ED" w:rsidRDefault="007B53F4" w:rsidP="001177A8">
                            <w:pPr>
                              <w:pStyle w:val="Web"/>
                              <w:jc w:val="center"/>
                              <w:rPr>
                                <w:rFonts w:ascii="Arial" w:eastAsia="メイリオ" w:hAnsi="Arial" w:cs="Arial"/>
                                <w:sz w:val="18"/>
                                <w:szCs w:val="18"/>
                              </w:rPr>
                            </w:pPr>
                            <w:r w:rsidRPr="001017ED">
                              <w:rPr>
                                <w:rFonts w:ascii="Arial" w:eastAsia="メイリオ" w:hAnsi="Arial" w:cs="Arial"/>
                                <w:color w:val="3C3C3B"/>
                                <w:kern w:val="24"/>
                                <w:sz w:val="18"/>
                                <w:szCs w:val="18"/>
                              </w:rPr>
                              <w:t>Obtaining the PMIC information</w:t>
                            </w:r>
                          </w:p>
                        </w:txbxContent>
                      </wps:txbx>
                      <wps:bodyPr wrap="square" lIns="0" tIns="0" rIns="0" bIns="0" rtlCol="0" anchor="ctr"/>
                    </wps:wsp>
                  </a:graphicData>
                </a:graphic>
                <wp14:sizeRelH relativeFrom="margin">
                  <wp14:pctWidth>0</wp14:pctWidth>
                </wp14:sizeRelH>
                <wp14:sizeRelV relativeFrom="margin">
                  <wp14:pctHeight>0</wp14:pctHeight>
                </wp14:sizeRelV>
              </wp:anchor>
            </w:drawing>
          </mc:Choice>
          <mc:Fallback>
            <w:pict>
              <v:rect w14:anchorId="7CCB847D" id="正方形/長方形 58" o:spid="_x0000_s1231" style="position:absolute;left:0;text-align:left;margin-left:254.85pt;margin-top:59.4pt;width:146.65pt;height:17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" filled="f" stroked="f" strokeweight="2pt">
                <v:textbox inset="0,0,0,0">
                  <w:txbxContent>
                    <w:p w14:paraId="523A0F37" w14:textId="77777777" w:rsidR="007B53F4" w:rsidRPr="001017ED" w:rsidRDefault="007B53F4" w:rsidP="001177A8">
                      <w:pPr>
                        <w:pStyle w:val="Web"/>
                        <w:jc w:val="center"/>
                        <w:rPr>
                          <w:rFonts w:ascii="Arial" w:eastAsia="メイリオ" w:hAnsi="Arial" w:cs="Arial"/>
                          <w:sz w:val="18"/>
                          <w:szCs w:val="18"/>
                        </w:rPr>
                      </w:pPr>
                      <w:r w:rsidRPr="001017ED">
                        <w:rPr>
                          <w:rFonts w:ascii="Arial" w:eastAsia="メイリオ" w:hAnsi="Arial" w:cs="Arial"/>
                          <w:color w:val="3C3C3B"/>
                          <w:kern w:val="24"/>
                          <w:sz w:val="18"/>
                          <w:szCs w:val="18"/>
                        </w:rPr>
                        <w:t>Obtaining the PMIC information</w:t>
                      </w:r>
                    </w:p>
                  </w:txbxContent>
                </v:textbox>
              </v:rect>
            </w:pict>
          </mc:Fallback>
        </mc:AlternateContent>
      </w:r>
      <w:r w:rsidR="00D951D9">
        <w:rPr>
          <w:noProof/>
        </w:rPr>
        <mc:AlternateContent>
          <mc:Choice Requires="wps">
            <w:drawing>
              <wp:anchor distT="0" distB="0" distL="114300" distR="114300" simplePos="0" relativeHeight="251638272" behindDoc="0" locked="0" layoutInCell="1" allowOverlap="1" wp14:anchorId="653B79E1" wp14:editId="35BF96B0">
                <wp:simplePos x="0" y="0"/>
                <wp:positionH relativeFrom="column">
                  <wp:posOffset>5228090</wp:posOffset>
                </wp:positionH>
                <wp:positionV relativeFrom="paragraph">
                  <wp:posOffset>128905</wp:posOffset>
                </wp:positionV>
                <wp:extent cx="689274" cy="255905"/>
                <wp:effectExtent l="0" t="0" r="15875" b="10795"/>
                <wp:wrapNone/>
                <wp:docPr id="712" name="正方形/長方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9274"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30F9AB30" w14:textId="77777777" w:rsidR="007B53F4" w:rsidRPr="00B30490" w:rsidRDefault="007B53F4" w:rsidP="005B7EE9">
                            <w:pPr>
                              <w:pStyle w:val="Web"/>
                              <w:rPr>
                                <w:rFonts w:ascii="Arial" w:eastAsia="メイリオ" w:hAnsi="Arial" w:cs="Arial"/>
                              </w:rPr>
                            </w:pPr>
                            <w:r w:rsidRPr="00B30490">
                              <w:rPr>
                                <w:rFonts w:ascii="Arial" w:eastAsia="メイリオ" w:hAnsi="Arial" w:cs="Arial"/>
                                <w:color w:val="000000"/>
                                <w:kern w:val="24"/>
                                <w:sz w:val="20"/>
                                <w:szCs w:val="20"/>
                              </w:rPr>
                              <w:t>Hardware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53B79E1" id="正方形/長方形 29" o:spid="_x0000_s1232" style="position:absolute;left:0;text-align:left;margin-left:411.65pt;margin-top:10.15pt;width:54.25pt;height:20.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" filled="f" stroked="f" strokeweight="2pt">
                <o:lock v:ext="edit" aspectratio="t"/>
                <v:textbox inset="0,0,0,0">
                  <w:txbxContent>
                    <w:p w14:paraId="30F9AB30" w14:textId="77777777" w:rsidR="007B53F4" w:rsidRPr="00B30490" w:rsidRDefault="007B53F4" w:rsidP="005B7EE9">
                      <w:pPr>
                        <w:pStyle w:val="Web"/>
                        <w:rPr>
                          <w:rFonts w:ascii="Arial" w:eastAsia="メイリオ" w:hAnsi="Arial" w:cs="Arial"/>
                        </w:rPr>
                      </w:pPr>
                      <w:r w:rsidRPr="00B30490">
                        <w:rPr>
                          <w:rFonts w:ascii="Arial" w:eastAsia="メイリオ" w:hAnsi="Arial" w:cs="Arial"/>
                          <w:color w:val="000000"/>
                          <w:kern w:val="24"/>
                          <w:sz w:val="20"/>
                          <w:szCs w:val="20"/>
                        </w:rPr>
                        <w:t>Hardware</w:t>
                      </w:r>
                    </w:p>
                  </w:txbxContent>
                </v:textbox>
              </v:rect>
            </w:pict>
          </mc:Fallback>
        </mc:AlternateContent>
      </w:r>
      <w:r w:rsidR="001017ED">
        <w:rPr>
          <w:noProof/>
        </w:rPr>
        <mc:AlternateContent>
          <mc:Choice Requires="wps">
            <w:drawing>
              <wp:anchor distT="0" distB="0" distL="114300" distR="114300" simplePos="0" relativeHeight="251642368" behindDoc="0" locked="0" layoutInCell="1" allowOverlap="1" wp14:anchorId="1204B1A3" wp14:editId="591F6991">
                <wp:simplePos x="0" y="0"/>
                <wp:positionH relativeFrom="margin">
                  <wp:posOffset>4733820</wp:posOffset>
                </wp:positionH>
                <wp:positionV relativeFrom="paragraph">
                  <wp:posOffset>864870</wp:posOffset>
                </wp:positionV>
                <wp:extent cx="1023620" cy="230505"/>
                <wp:effectExtent l="0" t="0" r="5080" b="0"/>
                <wp:wrapNone/>
                <wp:docPr id="767" name="正方形/長方形 60"/>
                <wp:cNvGraphicFramePr/>
                <a:graphic xmlns:a="http://schemas.openxmlformats.org/drawingml/2006/main">
                  <a:graphicData uri="http://schemas.microsoft.com/office/word/2010/wordprocessingShape">
                    <wps:wsp>
                      <wps:cNvSpPr/>
                      <wps:spPr>
                        <a:xfrm>
                          <a:off x="0" y="0"/>
                          <a:ext cx="1023620" cy="230505"/>
                        </a:xfrm>
                        <a:prstGeom prst="rect">
                          <a:avLst/>
                        </a:prstGeom>
                        <a:noFill/>
                        <a:ln w="25400" cap="flat" cmpd="sng" algn="ctr">
                          <a:noFill/>
                          <a:prstDash val="solid"/>
                        </a:ln>
                        <a:effectLst/>
                      </wps:spPr>
                      <wps:txbx>
                        <w:txbxContent>
                          <w:p w14:paraId="4381E2EB" w14:textId="77777777" w:rsidR="007B53F4" w:rsidRPr="001017ED" w:rsidRDefault="007B53F4" w:rsidP="001177A8">
                            <w:pPr>
                              <w:pStyle w:val="Web"/>
                              <w:rPr>
                                <w:rFonts w:ascii="Arial" w:hAnsi="Arial" w:cs="Arial"/>
                                <w:sz w:val="18"/>
                                <w:szCs w:val="18"/>
                              </w:rPr>
                            </w:pPr>
                            <w:r w:rsidRPr="001017ED">
                              <w:rPr>
                                <w:rFonts w:ascii="Arial" w:eastAsia="+mn-ea" w:hAnsi="Arial" w:cs="Arial"/>
                                <w:color w:val="3C3C3B"/>
                                <w:kern w:val="24"/>
                                <w:sz w:val="18"/>
                                <w:szCs w:val="18"/>
                              </w:rPr>
                              <w:t>Reading twice</w:t>
                            </w:r>
                          </w:p>
                        </w:txbxContent>
                      </wps:txbx>
                      <wps:bodyPr wrap="square" lIns="0" tIns="0" rIns="0" bIns="0" rtlCol="0" anchor="ctr">
                        <a:noAutofit/>
                      </wps:bodyPr>
                    </wps:wsp>
                  </a:graphicData>
                </a:graphic>
                <wp14:sizeRelV relativeFrom="margin">
                  <wp14:pctHeight>0</wp14:pctHeight>
                </wp14:sizeRelV>
              </wp:anchor>
            </w:drawing>
          </mc:Choice>
          <mc:Fallback>
            <w:pict>
              <v:rect w14:anchorId="1204B1A3" id="正方形/長方形 60" o:spid="_x0000_s1233" style="position:absolute;left:0;text-align:left;margin-left:372.75pt;margin-top:68.1pt;width:80.6pt;height:18.15pt;z-index:251642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" filled="f" stroked="f" strokeweight="2pt">
                <v:textbox inset="0,0,0,0">
                  <w:txbxContent>
                    <w:p w14:paraId="4381E2EB" w14:textId="77777777" w:rsidR="007B53F4" w:rsidRPr="001017ED" w:rsidRDefault="007B53F4" w:rsidP="001177A8">
                      <w:pPr>
                        <w:pStyle w:val="Web"/>
                        <w:rPr>
                          <w:rFonts w:ascii="Arial" w:hAnsi="Arial" w:cs="Arial"/>
                          <w:sz w:val="18"/>
                          <w:szCs w:val="18"/>
                        </w:rPr>
                      </w:pPr>
                      <w:r w:rsidRPr="001017ED">
                        <w:rPr>
                          <w:rFonts w:ascii="Arial" w:eastAsia="+mn-ea" w:hAnsi="Arial" w:cs="Arial"/>
                          <w:color w:val="3C3C3B"/>
                          <w:kern w:val="24"/>
                          <w:sz w:val="18"/>
                          <w:szCs w:val="18"/>
                        </w:rPr>
                        <w:t>Reading twice</w:t>
                      </w:r>
                    </w:p>
                  </w:txbxContent>
                </v:textbox>
                <w10:wrap anchorx="margin"/>
              </v:rect>
            </w:pict>
          </mc:Fallback>
        </mc:AlternateContent>
      </w:r>
      <w:r w:rsidR="001017ED">
        <w:rPr>
          <w:noProof/>
        </w:rPr>
        <mc:AlternateContent>
          <mc:Choice Requires="wps">
            <w:drawing>
              <wp:anchor distT="0" distB="0" distL="114300" distR="114300" simplePos="0" relativeHeight="251643392" behindDoc="0" locked="0" layoutInCell="1" allowOverlap="1" wp14:anchorId="2521D816" wp14:editId="1E6B99DD">
                <wp:simplePos x="0" y="0"/>
                <wp:positionH relativeFrom="column">
                  <wp:posOffset>3251940</wp:posOffset>
                </wp:positionH>
                <wp:positionV relativeFrom="paragraph">
                  <wp:posOffset>1290320</wp:posOffset>
                </wp:positionV>
                <wp:extent cx="1138793" cy="282497"/>
                <wp:effectExtent l="0" t="0" r="4445" b="3810"/>
                <wp:wrapNone/>
                <wp:docPr id="768" name="正方形/長方形 61"/>
                <wp:cNvGraphicFramePr/>
                <a:graphic xmlns:a="http://schemas.openxmlformats.org/drawingml/2006/main">
                  <a:graphicData uri="http://schemas.microsoft.com/office/word/2010/wordprocessingShape">
                    <wps:wsp>
                      <wps:cNvSpPr/>
                      <wps:spPr>
                        <a:xfrm>
                          <a:off x="0" y="0"/>
                          <a:ext cx="1138793" cy="282497"/>
                        </a:xfrm>
                        <a:prstGeom prst="rect">
                          <a:avLst/>
                        </a:prstGeom>
                        <a:noFill/>
                        <a:ln w="25400" cap="flat" cmpd="sng" algn="ctr">
                          <a:noFill/>
                          <a:prstDash val="solid"/>
                        </a:ln>
                        <a:effectLst/>
                      </wps:spPr>
                      <wps:txbx>
                        <w:txbxContent>
                          <w:p w14:paraId="2164029A" w14:textId="77777777" w:rsidR="007B53F4" w:rsidRPr="001017ED" w:rsidRDefault="007B53F4" w:rsidP="001177A8">
                            <w:pPr>
                              <w:pStyle w:val="Web"/>
                              <w:jc w:val="center"/>
                              <w:rPr>
                                <w:rFonts w:ascii="Arial" w:eastAsia="メイリオ" w:hAnsi="Arial" w:cs="Arial"/>
                                <w:sz w:val="18"/>
                                <w:szCs w:val="18"/>
                              </w:rPr>
                            </w:pPr>
                            <w:r w:rsidRPr="001017ED">
                              <w:rPr>
                                <w:rFonts w:ascii="Arial" w:eastAsia="メイリオ" w:hAnsi="Arial" w:cs="Arial"/>
                                <w:color w:val="3C3C3B"/>
                                <w:kern w:val="24"/>
                                <w:sz w:val="18"/>
                                <w:szCs w:val="18"/>
                              </w:rPr>
                              <w:t>Changing the PMIC setting</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rect w14:anchorId="2521D816" id="正方形/長方形 61" o:spid="_x0000_s1234" style="position:absolute;left:0;text-align:left;margin-left:256.05pt;margin-top:101.6pt;width:89.65pt;height:22.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" filled="f" stroked="f" strokeweight="2pt">
                <v:textbox inset="0,0,0,0">
                  <w:txbxContent>
                    <w:p w14:paraId="2164029A" w14:textId="77777777" w:rsidR="007B53F4" w:rsidRPr="001017ED" w:rsidRDefault="007B53F4" w:rsidP="001177A8">
                      <w:pPr>
                        <w:pStyle w:val="Web"/>
                        <w:jc w:val="center"/>
                        <w:rPr>
                          <w:rFonts w:ascii="Arial" w:eastAsia="メイリオ" w:hAnsi="Arial" w:cs="Arial"/>
                          <w:sz w:val="18"/>
                          <w:szCs w:val="18"/>
                        </w:rPr>
                      </w:pPr>
                      <w:r w:rsidRPr="001017ED">
                        <w:rPr>
                          <w:rFonts w:ascii="Arial" w:eastAsia="メイリオ" w:hAnsi="Arial" w:cs="Arial"/>
                          <w:color w:val="3C3C3B"/>
                          <w:kern w:val="24"/>
                          <w:sz w:val="18"/>
                          <w:szCs w:val="18"/>
                        </w:rPr>
                        <w:t>Changing the PMIC setting</w:t>
                      </w:r>
                    </w:p>
                  </w:txbxContent>
                </v:textbox>
              </v:rect>
            </w:pict>
          </mc:Fallback>
        </mc:AlternateContent>
      </w:r>
      <w:r w:rsidR="001017ED">
        <w:rPr>
          <w:noProof/>
        </w:rPr>
        <mc:AlternateContent>
          <mc:Choice Requires="wps">
            <w:drawing>
              <wp:anchor distT="0" distB="0" distL="114300" distR="114300" simplePos="0" relativeHeight="251641344" behindDoc="0" locked="0" layoutInCell="1" allowOverlap="1" wp14:anchorId="20FA6CE8" wp14:editId="4230CDE8">
                <wp:simplePos x="0" y="0"/>
                <wp:positionH relativeFrom="column">
                  <wp:posOffset>4514433</wp:posOffset>
                </wp:positionH>
                <wp:positionV relativeFrom="paragraph">
                  <wp:posOffset>1282397</wp:posOffset>
                </wp:positionV>
                <wp:extent cx="1368795" cy="387078"/>
                <wp:effectExtent l="0" t="0" r="3175" b="0"/>
                <wp:wrapNone/>
                <wp:docPr id="766" name="正方形/長方形 59"/>
                <wp:cNvGraphicFramePr/>
                <a:graphic xmlns:a="http://schemas.openxmlformats.org/drawingml/2006/main">
                  <a:graphicData uri="http://schemas.microsoft.com/office/word/2010/wordprocessingShape">
                    <wps:wsp>
                      <wps:cNvSpPr/>
                      <wps:spPr>
                        <a:xfrm>
                          <a:off x="0" y="0"/>
                          <a:ext cx="1368795" cy="387078"/>
                        </a:xfrm>
                        <a:prstGeom prst="rect">
                          <a:avLst/>
                        </a:prstGeom>
                        <a:noFill/>
                        <a:ln w="25400" cap="flat" cmpd="sng" algn="ctr">
                          <a:noFill/>
                          <a:prstDash val="solid"/>
                        </a:ln>
                        <a:effectLst/>
                      </wps:spPr>
                      <wps:txbx>
                        <w:txbxContent>
                          <w:p w14:paraId="53270C93" w14:textId="77777777" w:rsidR="007B53F4" w:rsidRPr="001017ED" w:rsidRDefault="007B53F4" w:rsidP="001017ED">
                            <w:pPr>
                              <w:pStyle w:val="Web"/>
                              <w:spacing w:line="200" w:lineRule="exact"/>
                              <w:rPr>
                                <w:rFonts w:ascii="Arial" w:hAnsi="Arial" w:cs="Arial"/>
                                <w:sz w:val="18"/>
                                <w:szCs w:val="18"/>
                              </w:rPr>
                            </w:pPr>
                            <w:r w:rsidRPr="001017ED">
                              <w:rPr>
                                <w:rFonts w:ascii="Arial" w:eastAsia="+mn-ea" w:hAnsi="Arial" w:cs="Arial"/>
                                <w:color w:val="3C3C3B"/>
                                <w:kern w:val="24"/>
                                <w:sz w:val="18"/>
                                <w:szCs w:val="18"/>
                              </w:rPr>
                              <w:t>Read–modify–write operation</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rect w14:anchorId="20FA6CE8" id="正方形/長方形 59" o:spid="_x0000_s1235" style="position:absolute;left:0;text-align:left;margin-left:355.45pt;margin-top:101pt;width:107.8pt;height:3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" filled="f" stroked="f" strokeweight="2pt">
                <v:textbox inset="0,0,0,0">
                  <w:txbxContent>
                    <w:p w14:paraId="53270C93" w14:textId="77777777" w:rsidR="007B53F4" w:rsidRPr="001017ED" w:rsidRDefault="007B53F4" w:rsidP="001017ED">
                      <w:pPr>
                        <w:pStyle w:val="Web"/>
                        <w:spacing w:line="200" w:lineRule="exact"/>
                        <w:rPr>
                          <w:rFonts w:ascii="Arial" w:hAnsi="Arial" w:cs="Arial"/>
                          <w:sz w:val="18"/>
                          <w:szCs w:val="18"/>
                        </w:rPr>
                      </w:pPr>
                      <w:r w:rsidRPr="001017ED">
                        <w:rPr>
                          <w:rFonts w:ascii="Arial" w:eastAsia="+mn-ea" w:hAnsi="Arial" w:cs="Arial"/>
                          <w:color w:val="3C3C3B"/>
                          <w:kern w:val="24"/>
                          <w:sz w:val="18"/>
                          <w:szCs w:val="18"/>
                        </w:rPr>
                        <w:t>Read–modify–write operation</w:t>
                      </w:r>
                    </w:p>
                  </w:txbxContent>
                </v:textbox>
              </v:rect>
            </w:pict>
          </mc:Fallback>
        </mc:AlternateContent>
      </w:r>
      <w:r w:rsidR="00B30490">
        <w:rPr>
          <w:noProof/>
        </w:rPr>
        <mc:AlternateContent>
          <mc:Choice Requires="wps">
            <w:drawing>
              <wp:anchor distT="0" distB="0" distL="114300" distR="114300" simplePos="0" relativeHeight="251646464" behindDoc="0" locked="0" layoutInCell="1" allowOverlap="1" wp14:anchorId="65581E03" wp14:editId="0084460A">
                <wp:simplePos x="0" y="0"/>
                <wp:positionH relativeFrom="column">
                  <wp:posOffset>2007161</wp:posOffset>
                </wp:positionH>
                <wp:positionV relativeFrom="paragraph">
                  <wp:posOffset>1981239</wp:posOffset>
                </wp:positionV>
                <wp:extent cx="1211720" cy="328096"/>
                <wp:effectExtent l="0" t="0" r="7620" b="0"/>
                <wp:wrapNone/>
                <wp:docPr id="771" name="正方形/長方形 64"/>
                <wp:cNvGraphicFramePr/>
                <a:graphic xmlns:a="http://schemas.openxmlformats.org/drawingml/2006/main">
                  <a:graphicData uri="http://schemas.microsoft.com/office/word/2010/wordprocessingShape">
                    <wps:wsp>
                      <wps:cNvSpPr/>
                      <wps:spPr>
                        <a:xfrm>
                          <a:off x="0" y="0"/>
                          <a:ext cx="1211720" cy="328096"/>
                        </a:xfrm>
                        <a:prstGeom prst="rect">
                          <a:avLst/>
                        </a:prstGeom>
                        <a:noFill/>
                        <a:ln w="25400" cap="flat" cmpd="sng" algn="ctr">
                          <a:noFill/>
                          <a:prstDash val="solid"/>
                        </a:ln>
                        <a:effectLst/>
                      </wps:spPr>
                      <wps:txbx>
                        <w:txbxContent>
                          <w:p w14:paraId="39161DE2" w14:textId="77777777" w:rsidR="007B53F4" w:rsidRPr="001017ED" w:rsidRDefault="007B53F4" w:rsidP="001177A8">
                            <w:pPr>
                              <w:pStyle w:val="Web"/>
                              <w:jc w:val="center"/>
                              <w:rPr>
                                <w:rFonts w:ascii="Arial" w:eastAsia="メイリオ" w:hAnsi="Arial" w:cs="Arial"/>
                                <w:sz w:val="18"/>
                                <w:szCs w:val="18"/>
                              </w:rPr>
                            </w:pPr>
                            <w:r w:rsidRPr="001017ED">
                              <w:rPr>
                                <w:rFonts w:ascii="Arial" w:eastAsia="メイリオ" w:hAnsi="Arial" w:cs="Arial"/>
                                <w:kern w:val="24"/>
                                <w:sz w:val="18"/>
                                <w:szCs w:val="18"/>
                              </w:rPr>
                              <w:t xml:space="preserve">Changing the </w:t>
                            </w:r>
                            <w:r>
                              <w:rPr>
                                <w:rFonts w:ascii="Arial" w:eastAsia="メイリオ" w:hAnsi="Arial" w:cs="Arial"/>
                                <w:kern w:val="24"/>
                                <w:sz w:val="18"/>
                                <w:szCs w:val="18"/>
                              </w:rPr>
                              <w:br/>
                            </w:r>
                            <w:r w:rsidRPr="001017ED">
                              <w:rPr>
                                <w:rFonts w:ascii="Arial" w:eastAsia="メイリオ" w:hAnsi="Arial" w:cs="Arial"/>
                                <w:kern w:val="24"/>
                                <w:sz w:val="18"/>
                                <w:szCs w:val="18"/>
                              </w:rPr>
                              <w:t>multiplier setting</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rect w14:anchorId="65581E03" id="正方形/長方形 64" o:spid="_x0000_s1236" style="position:absolute;left:0;text-align:left;margin-left:158.05pt;margin-top:156pt;width:95.4pt;height:25.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" filled="f" stroked="f" strokeweight="2pt">
                <v:textbox inset="0,0,0,0">
                  <w:txbxContent>
                    <w:p w14:paraId="39161DE2" w14:textId="77777777" w:rsidR="007B53F4" w:rsidRPr="001017ED" w:rsidRDefault="007B53F4" w:rsidP="001177A8">
                      <w:pPr>
                        <w:pStyle w:val="Web"/>
                        <w:jc w:val="center"/>
                        <w:rPr>
                          <w:rFonts w:ascii="Arial" w:eastAsia="メイリオ" w:hAnsi="Arial" w:cs="Arial"/>
                          <w:sz w:val="18"/>
                          <w:szCs w:val="18"/>
                        </w:rPr>
                      </w:pPr>
                      <w:r w:rsidRPr="001017ED">
                        <w:rPr>
                          <w:rFonts w:ascii="Arial" w:eastAsia="メイリオ" w:hAnsi="Arial" w:cs="Arial"/>
                          <w:kern w:val="24"/>
                          <w:sz w:val="18"/>
                          <w:szCs w:val="18"/>
                        </w:rPr>
                        <w:t xml:space="preserve">Changing the </w:t>
                      </w:r>
                      <w:r>
                        <w:rPr>
                          <w:rFonts w:ascii="Arial" w:eastAsia="メイリオ" w:hAnsi="Arial" w:cs="Arial"/>
                          <w:kern w:val="24"/>
                          <w:sz w:val="18"/>
                          <w:szCs w:val="18"/>
                        </w:rPr>
                        <w:br/>
                      </w:r>
                      <w:r w:rsidRPr="001017ED">
                        <w:rPr>
                          <w:rFonts w:ascii="Arial" w:eastAsia="メイリオ" w:hAnsi="Arial" w:cs="Arial"/>
                          <w:kern w:val="24"/>
                          <w:sz w:val="18"/>
                          <w:szCs w:val="18"/>
                        </w:rPr>
                        <w:t>multiplier setting</w:t>
                      </w:r>
                    </w:p>
                  </w:txbxContent>
                </v:textbox>
              </v:rect>
            </w:pict>
          </mc:Fallback>
        </mc:AlternateContent>
      </w:r>
      <w:r w:rsidR="00B30490">
        <w:rPr>
          <w:noProof/>
        </w:rPr>
        <mc:AlternateContent>
          <mc:Choice Requires="wps">
            <w:drawing>
              <wp:anchor distT="0" distB="0" distL="114300" distR="114300" simplePos="0" relativeHeight="251644416" behindDoc="0" locked="0" layoutInCell="1" allowOverlap="1" wp14:anchorId="6D7FA527" wp14:editId="54EFB9DC">
                <wp:simplePos x="0" y="0"/>
                <wp:positionH relativeFrom="column">
                  <wp:posOffset>941277</wp:posOffset>
                </wp:positionH>
                <wp:positionV relativeFrom="paragraph">
                  <wp:posOffset>737870</wp:posOffset>
                </wp:positionV>
                <wp:extent cx="1946606" cy="215900"/>
                <wp:effectExtent l="0" t="0" r="0" b="0"/>
                <wp:wrapNone/>
                <wp:docPr id="769" name="正方形/長方形 62"/>
                <wp:cNvGraphicFramePr/>
                <a:graphic xmlns:a="http://schemas.openxmlformats.org/drawingml/2006/main">
                  <a:graphicData uri="http://schemas.microsoft.com/office/word/2010/wordprocessingShape">
                    <wps:wsp>
                      <wps:cNvSpPr/>
                      <wps:spPr>
                        <a:xfrm>
                          <a:off x="0" y="0"/>
                          <a:ext cx="1946606" cy="215900"/>
                        </a:xfrm>
                        <a:prstGeom prst="rect">
                          <a:avLst/>
                        </a:prstGeom>
                        <a:noFill/>
                        <a:ln w="25400" cap="flat" cmpd="sng" algn="ctr">
                          <a:noFill/>
                          <a:prstDash val="solid"/>
                        </a:ln>
                        <a:effectLst/>
                      </wps:spPr>
                      <wps:txbx>
                        <w:txbxContent>
                          <w:p w14:paraId="2F421B74" w14:textId="77777777" w:rsidR="007B53F4" w:rsidRPr="001017ED" w:rsidRDefault="007B53F4" w:rsidP="001177A8">
                            <w:pPr>
                              <w:pStyle w:val="Web"/>
                              <w:jc w:val="center"/>
                              <w:rPr>
                                <w:rFonts w:ascii="Arial" w:eastAsia="メイリオ" w:hAnsi="Arial" w:cs="Arial"/>
                                <w:sz w:val="18"/>
                                <w:szCs w:val="18"/>
                              </w:rPr>
                            </w:pPr>
                            <w:r w:rsidRPr="001017ED">
                              <w:rPr>
                                <w:rFonts w:ascii="Arial" w:eastAsia="メイリオ" w:hAnsi="Arial" w:cs="Arial"/>
                                <w:color w:val="3C3C3B"/>
                                <w:kern w:val="24"/>
                                <w:sz w:val="18"/>
                                <w:szCs w:val="18"/>
                              </w:rPr>
                              <w:t>Setting for change to the voltage</w:t>
                            </w:r>
                          </w:p>
                        </w:txbxContent>
                      </wps:txbx>
                      <wps:bodyPr wrap="square" lIns="0" tIns="0" rIns="0" bIns="0" rtlCol="0" anchor="ctr"/>
                    </wps:wsp>
                  </a:graphicData>
                </a:graphic>
                <wp14:sizeRelH relativeFrom="margin">
                  <wp14:pctWidth>0</wp14:pctWidth>
                </wp14:sizeRelH>
              </wp:anchor>
            </w:drawing>
          </mc:Choice>
          <mc:Fallback>
            <w:pict>
              <v:rect w14:anchorId="6D7FA527" id="正方形/長方形 62" o:spid="_x0000_s1237" style="position:absolute;left:0;text-align:left;margin-left:74.1pt;margin-top:58.1pt;width:153.3pt;height:17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" filled="f" stroked="f" strokeweight="2pt">
                <v:textbox inset="0,0,0,0">
                  <w:txbxContent>
                    <w:p w14:paraId="2F421B74" w14:textId="77777777" w:rsidR="007B53F4" w:rsidRPr="001017ED" w:rsidRDefault="007B53F4" w:rsidP="001177A8">
                      <w:pPr>
                        <w:pStyle w:val="Web"/>
                        <w:jc w:val="center"/>
                        <w:rPr>
                          <w:rFonts w:ascii="Arial" w:eastAsia="メイリオ" w:hAnsi="Arial" w:cs="Arial"/>
                          <w:sz w:val="18"/>
                          <w:szCs w:val="18"/>
                        </w:rPr>
                      </w:pPr>
                      <w:r w:rsidRPr="001017ED">
                        <w:rPr>
                          <w:rFonts w:ascii="Arial" w:eastAsia="メイリオ" w:hAnsi="Arial" w:cs="Arial"/>
                          <w:color w:val="3C3C3B"/>
                          <w:kern w:val="24"/>
                          <w:sz w:val="18"/>
                          <w:szCs w:val="18"/>
                        </w:rPr>
                        <w:t>Setting for change to the voltage</w:t>
                      </w:r>
                    </w:p>
                  </w:txbxContent>
                </v:textbox>
              </v:rect>
            </w:pict>
          </mc:Fallback>
        </mc:AlternateContent>
      </w:r>
      <w:r w:rsidR="00C87B73">
        <w:rPr>
          <w:noProof/>
        </w:rPr>
        <mc:AlternateContent>
          <mc:Choice Requires="wps">
            <w:drawing>
              <wp:anchor distT="0" distB="0" distL="114300" distR="114300" simplePos="0" relativeHeight="251657728" behindDoc="0" locked="0" layoutInCell="1" allowOverlap="1" wp14:anchorId="0BBA197F" wp14:editId="7D70D82D">
                <wp:simplePos x="0" y="0"/>
                <wp:positionH relativeFrom="margin">
                  <wp:align>right</wp:align>
                </wp:positionH>
                <wp:positionV relativeFrom="paragraph">
                  <wp:posOffset>1716297</wp:posOffset>
                </wp:positionV>
                <wp:extent cx="750498" cy="237490"/>
                <wp:effectExtent l="0" t="0" r="0" b="0"/>
                <wp:wrapNone/>
                <wp:docPr id="783" name="正方形/長方形 77"/>
                <wp:cNvGraphicFramePr/>
                <a:graphic xmlns:a="http://schemas.openxmlformats.org/drawingml/2006/main">
                  <a:graphicData uri="http://schemas.microsoft.com/office/word/2010/wordprocessingShape">
                    <wps:wsp>
                      <wps:cNvSpPr/>
                      <wps:spPr>
                        <a:xfrm>
                          <a:off x="0" y="0"/>
                          <a:ext cx="750498" cy="237490"/>
                        </a:xfrm>
                        <a:prstGeom prst="rect">
                          <a:avLst/>
                        </a:prstGeom>
                        <a:noFill/>
                        <a:ln w="25400" cap="flat" cmpd="sng" algn="ctr">
                          <a:noFill/>
                          <a:prstDash val="solid"/>
                        </a:ln>
                        <a:effectLst/>
                      </wps:spPr>
                      <wps:txbx>
                        <w:txbxContent>
                          <w:p w14:paraId="7E33A2F5" w14:textId="77777777" w:rsidR="007B53F4" w:rsidRPr="001017ED" w:rsidRDefault="007B53F4" w:rsidP="0019014C">
                            <w:pPr>
                              <w:pStyle w:val="Web"/>
                              <w:rPr>
                                <w:rFonts w:ascii="Arial" w:hAnsi="Arial" w:cs="Arial"/>
                              </w:rPr>
                            </w:pPr>
                            <w:r>
                              <w:rPr>
                                <w:rFonts w:ascii="Arial" w:eastAsiaTheme="minorEastAsia" w:hAnsi="Arial" w:cs="Arial" w:hint="eastAsia"/>
                                <w:color w:val="3C3C3B"/>
                                <w:kern w:val="24"/>
                                <w:sz w:val="20"/>
                                <w:szCs w:val="20"/>
                              </w:rPr>
                              <w:t>813</w:t>
                            </w:r>
                            <w:r w:rsidRPr="001017ED">
                              <w:rPr>
                                <w:rFonts w:ascii="Arial" w:eastAsia="+mn-ea" w:hAnsi="Arial" w:cs="Arial"/>
                                <w:color w:val="3C3C3B"/>
                                <w:kern w:val="24"/>
                                <w:sz w:val="20"/>
                                <w:szCs w:val="20"/>
                              </w:rPr>
                              <w:t xml:space="preserve"> </w:t>
                            </w:r>
                            <w:r w:rsidRPr="001017ED">
                              <w:rPr>
                                <w:rFonts w:ascii="Arial" w:hAnsi="Arial" w:cs="Arial"/>
                                <w:sz w:val="20"/>
                                <w:szCs w:val="20"/>
                                <w:lang w:eastAsia="zh-TW"/>
                              </w:rPr>
                              <w:t>µs</w:t>
                            </w:r>
                          </w:p>
                        </w:txbxContent>
                      </wps:txbx>
                      <wps:bodyPr wrap="square" lIns="0" tIns="0" rIns="0" bIns="0" rtlCol="0" anchor="ctr">
                        <a:noAutofit/>
                      </wps:bodyPr>
                    </wps:wsp>
                  </a:graphicData>
                </a:graphic>
                <wp14:sizeRelH relativeFrom="margin">
                  <wp14:pctWidth>0</wp14:pctWidth>
                </wp14:sizeRelH>
              </wp:anchor>
            </w:drawing>
          </mc:Choice>
          <mc:Fallback>
            <w:pict>
              <v:rect w14:anchorId="0BBA197F" id="正方形/長方形 77" o:spid="_x0000_s1238" style="position:absolute;left:0;text-align:left;margin-left:7.9pt;margin-top:135.15pt;width:59.1pt;height:18.7pt;z-index:2516577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" filled="f" stroked="f" strokeweight="2pt">
                <v:textbox inset="0,0,0,0">
                  <w:txbxContent>
                    <w:p w14:paraId="7E33A2F5" w14:textId="77777777" w:rsidR="007B53F4" w:rsidRPr="001017ED" w:rsidRDefault="007B53F4" w:rsidP="0019014C">
                      <w:pPr>
                        <w:pStyle w:val="Web"/>
                        <w:rPr>
                          <w:rFonts w:ascii="Arial" w:hAnsi="Arial" w:cs="Arial"/>
                        </w:rPr>
                      </w:pPr>
                      <w:r>
                        <w:rPr>
                          <w:rFonts w:ascii="Arial" w:eastAsiaTheme="minorEastAsia" w:hAnsi="Arial" w:cs="Arial" w:hint="eastAsia"/>
                          <w:color w:val="3C3C3B"/>
                          <w:kern w:val="24"/>
                          <w:sz w:val="20"/>
                          <w:szCs w:val="20"/>
                        </w:rPr>
                        <w:t>813</w:t>
                      </w:r>
                      <w:r w:rsidRPr="001017ED">
                        <w:rPr>
                          <w:rFonts w:ascii="Arial" w:eastAsia="+mn-ea" w:hAnsi="Arial" w:cs="Arial"/>
                          <w:color w:val="3C3C3B"/>
                          <w:kern w:val="24"/>
                          <w:sz w:val="20"/>
                          <w:szCs w:val="20"/>
                        </w:rPr>
                        <w:t xml:space="preserve"> </w:t>
                      </w:r>
                      <w:r w:rsidRPr="001017ED">
                        <w:rPr>
                          <w:rFonts w:ascii="Arial" w:hAnsi="Arial" w:cs="Arial"/>
                          <w:sz w:val="20"/>
                          <w:szCs w:val="20"/>
                          <w:lang w:eastAsia="zh-TW"/>
                        </w:rPr>
                        <w:t>µs</w:t>
                      </w:r>
                    </w:p>
                  </w:txbxContent>
                </v:textbox>
                <w10:wrap anchorx="margin"/>
              </v:rect>
            </w:pict>
          </mc:Fallback>
        </mc:AlternateContent>
      </w:r>
      <w:r w:rsidR="00C87B73">
        <w:rPr>
          <w:noProof/>
        </w:rPr>
        <mc:AlternateContent>
          <mc:Choice Requires="wps">
            <w:drawing>
              <wp:anchor distT="0" distB="0" distL="114300" distR="114300" simplePos="0" relativeHeight="251656704" behindDoc="0" locked="0" layoutInCell="1" allowOverlap="1" wp14:anchorId="6D223BA5" wp14:editId="5557082D">
                <wp:simplePos x="0" y="0"/>
                <wp:positionH relativeFrom="column">
                  <wp:posOffset>9019540</wp:posOffset>
                </wp:positionH>
                <wp:positionV relativeFrom="paragraph">
                  <wp:posOffset>619760</wp:posOffset>
                </wp:positionV>
                <wp:extent cx="161925" cy="2231390"/>
                <wp:effectExtent l="0" t="0" r="28575" b="16510"/>
                <wp:wrapNone/>
                <wp:docPr id="782" name="右中かっこ 76"/>
                <wp:cNvGraphicFramePr/>
                <a:graphic xmlns:a="http://schemas.openxmlformats.org/drawingml/2006/main">
                  <a:graphicData uri="http://schemas.microsoft.com/office/word/2010/wordprocessingShape">
                    <wps:wsp>
                      <wps:cNvSpPr/>
                      <wps:spPr>
                        <a:xfrm>
                          <a:off x="0" y="0"/>
                          <a:ext cx="161925" cy="2231390"/>
                        </a:xfrm>
                        <a:prstGeom prst="rightBrace">
                          <a:avLst>
                            <a:gd name="adj1" fmla="val 26772"/>
                            <a:gd name="adj2" fmla="val 50000"/>
                          </a:avLst>
                        </a:prstGeom>
                        <a:noFill/>
                        <a:ln w="15875"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786BB599" id="右中かっこ 76" o:spid="_x0000_s1026" type="#_x0000_t88" style="position:absolute;left:0;text-align:left;margin-left:710.2pt;margin-top:48.8pt;width:12.75pt;height:17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" adj="420" strokecolor="black [3213]" strokeweight="1.25pt"/>
            </w:pict>
          </mc:Fallback>
        </mc:AlternateContent>
      </w:r>
      <w:r w:rsidR="00C87B73">
        <w:rPr>
          <w:noProof/>
        </w:rPr>
        <mc:AlternateContent>
          <mc:Choice Requires="wps">
            <w:drawing>
              <wp:anchor distT="0" distB="0" distL="114300" distR="114300" simplePos="0" relativeHeight="251639296" behindDoc="0" locked="0" layoutInCell="1" allowOverlap="1" wp14:anchorId="06E17B18" wp14:editId="133C0BE8">
                <wp:simplePos x="0" y="0"/>
                <wp:positionH relativeFrom="column">
                  <wp:posOffset>174793</wp:posOffset>
                </wp:positionH>
                <wp:positionV relativeFrom="paragraph">
                  <wp:posOffset>163542</wp:posOffset>
                </wp:positionV>
                <wp:extent cx="639481" cy="258793"/>
                <wp:effectExtent l="0" t="0" r="8255" b="8255"/>
                <wp:wrapNone/>
                <wp:docPr id="711" name="正方形/長方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9481" cy="2587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709AAE30" w14:textId="77777777" w:rsidR="007B53F4" w:rsidRPr="00B30490" w:rsidRDefault="007B53F4" w:rsidP="005B7EE9">
                            <w:pPr>
                              <w:pStyle w:val="Web"/>
                              <w:rPr>
                                <w:rFonts w:ascii="Arial" w:eastAsia="メイリオ" w:hAnsi="Arial" w:cs="Arial"/>
                              </w:rPr>
                            </w:pPr>
                            <w:r w:rsidRPr="00B30490">
                              <w:rPr>
                                <w:rFonts w:ascii="Arial" w:eastAsia="メイリオ" w:hAnsi="Arial" w:cs="Arial"/>
                                <w:color w:val="000000"/>
                                <w:kern w:val="24"/>
                                <w:sz w:val="20"/>
                                <w:szCs w:val="20"/>
                              </w:rPr>
                              <w:t>Software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6E17B18" id="正方形/長方形 28" o:spid="_x0000_s1239" style="position:absolute;left:0;text-align:left;margin-left:13.75pt;margin-top:12.9pt;width:50.35pt;height:20.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" filled="f" stroked="f" strokeweight="2pt">
                <o:lock v:ext="edit" aspectratio="t"/>
                <v:textbox inset="0,0,0,0">
                  <w:txbxContent>
                    <w:p w14:paraId="709AAE30" w14:textId="77777777" w:rsidR="007B53F4" w:rsidRPr="00B30490" w:rsidRDefault="007B53F4" w:rsidP="005B7EE9">
                      <w:pPr>
                        <w:pStyle w:val="Web"/>
                        <w:rPr>
                          <w:rFonts w:ascii="Arial" w:eastAsia="メイリオ" w:hAnsi="Arial" w:cs="Arial"/>
                        </w:rPr>
                      </w:pPr>
                      <w:r w:rsidRPr="00B30490">
                        <w:rPr>
                          <w:rFonts w:ascii="Arial" w:eastAsia="メイリオ" w:hAnsi="Arial" w:cs="Arial"/>
                          <w:color w:val="000000"/>
                          <w:kern w:val="24"/>
                          <w:sz w:val="20"/>
                          <w:szCs w:val="20"/>
                        </w:rPr>
                        <w:t>Software</w:t>
                      </w:r>
                    </w:p>
                  </w:txbxContent>
                </v:textbox>
              </v:rect>
            </w:pict>
          </mc:Fallback>
        </mc:AlternateContent>
      </w:r>
      <w:r w:rsidR="005B7EE9">
        <w:rPr>
          <w:noProof/>
        </w:rPr>
        <mc:AlternateContent>
          <mc:Choice Requires="wps">
            <w:drawing>
              <wp:anchor distT="0" distB="0" distL="114300" distR="114300" simplePos="0" relativeHeight="251624960" behindDoc="0" locked="0" layoutInCell="1" allowOverlap="1" wp14:anchorId="01A18200" wp14:editId="2C04EEC0">
                <wp:simplePos x="0" y="0"/>
                <wp:positionH relativeFrom="column">
                  <wp:posOffset>905510</wp:posOffset>
                </wp:positionH>
                <wp:positionV relativeFrom="paragraph">
                  <wp:posOffset>2951785</wp:posOffset>
                </wp:positionV>
                <wp:extent cx="1133475" cy="0"/>
                <wp:effectExtent l="38100" t="76200" r="0" b="95250"/>
                <wp:wrapNone/>
                <wp:docPr id="781" name="直線矢印コネクタ 74"/>
                <wp:cNvGraphicFramePr/>
                <a:graphic xmlns:a="http://schemas.openxmlformats.org/drawingml/2006/main">
                  <a:graphicData uri="http://schemas.microsoft.com/office/word/2010/wordprocessingShape">
                    <wps:wsp>
                      <wps:cNvCnPr/>
                      <wps:spPr>
                        <a:xfrm>
                          <a:off x="0" y="0"/>
                          <a:ext cx="1133475" cy="0"/>
                        </a:xfrm>
                        <a:prstGeom prst="straightConnector1">
                          <a:avLst/>
                        </a:prstGeom>
                        <a:noFill/>
                        <a:ln w="9525" cap="flat" cmpd="sng" algn="ctr">
                          <a:solidFill>
                            <a:schemeClr val="tx1">
                              <a:alpha val="99000"/>
                            </a:schemeClr>
                          </a:solidFill>
                          <a:prstDash val="solid"/>
                          <a:headEnd type="triangle"/>
                          <a:tailEnd type="none"/>
                        </a:ln>
                        <a:effectLst/>
                      </wps:spPr>
                      <wps:bodyPr/>
                    </wps:wsp>
                  </a:graphicData>
                </a:graphic>
                <wp14:sizeRelH relativeFrom="margin">
                  <wp14:pctWidth>0</wp14:pctWidth>
                </wp14:sizeRelH>
              </wp:anchor>
            </w:drawing>
          </mc:Choice>
          <mc:Fallback>
            <w:pict>
              <v:shape w14:anchorId="5386D5F8" id="直線矢印コネクタ 74" o:spid="_x0000_s1026" type="#_x0000_t32" style="position:absolute;left:0;text-align:left;margin-left:71.3pt;margin-top:232.4pt;width:89.25pt;height:0;z-index:25162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" strokecolor="black [3213]">
                <v:stroke startarrow="block" opacity="64764f"/>
              </v:shape>
            </w:pict>
          </mc:Fallback>
        </mc:AlternateContent>
      </w:r>
      <w:r w:rsidR="005B7EE9">
        <w:rPr>
          <w:noProof/>
        </w:rPr>
        <mc:AlternateContent>
          <mc:Choice Requires="wps">
            <w:drawing>
              <wp:anchor distT="0" distB="0" distL="114300" distR="114300" simplePos="0" relativeHeight="251610624" behindDoc="0" locked="0" layoutInCell="1" allowOverlap="1" wp14:anchorId="544810CB" wp14:editId="6BB9274E">
                <wp:simplePos x="0" y="0"/>
                <wp:positionH relativeFrom="column">
                  <wp:posOffset>5189220</wp:posOffset>
                </wp:positionH>
                <wp:positionV relativeFrom="paragraph">
                  <wp:posOffset>334315</wp:posOffset>
                </wp:positionV>
                <wp:extent cx="0" cy="2736000"/>
                <wp:effectExtent l="0" t="0" r="19050" b="7620"/>
                <wp:wrapNone/>
                <wp:docPr id="456" name="直線コネクタ 1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0" cy="2736000"/>
                        </a:xfrm>
                        <a:prstGeom prst="line">
                          <a:avLst/>
                        </a:prstGeom>
                        <a:noFill/>
                        <a:ln w="25400" cap="flat" cmpd="sng" algn="ctr">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0E43A4" id="直線コネクタ 11" o:spid="_x0000_s1026" style="position:absolute;left:0;text-align:lef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6pt,26.3pt" to="408.6pt,2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" strokeweight="2pt">
                <v:stroke dashstyle="1 1"/>
                <o:lock v:ext="edit" aspectratio="t"/>
              </v:line>
            </w:pict>
          </mc:Fallback>
        </mc:AlternateContent>
      </w:r>
      <w:r w:rsidR="005B7EE9">
        <w:rPr>
          <w:noProof/>
        </w:rPr>
        <mc:AlternateContent>
          <mc:Choice Requires="wps">
            <w:drawing>
              <wp:anchor distT="0" distB="0" distL="114300" distR="114300" simplePos="0" relativeHeight="251614720" behindDoc="0" locked="0" layoutInCell="1" allowOverlap="1" wp14:anchorId="3925BE8B" wp14:editId="780BA0DA">
                <wp:simplePos x="0" y="0"/>
                <wp:positionH relativeFrom="column">
                  <wp:posOffset>894715</wp:posOffset>
                </wp:positionH>
                <wp:positionV relativeFrom="paragraph">
                  <wp:posOffset>933755</wp:posOffset>
                </wp:positionV>
                <wp:extent cx="2310765" cy="0"/>
                <wp:effectExtent l="0" t="76200" r="13335" b="95250"/>
                <wp:wrapNone/>
                <wp:docPr id="747" name="直線矢印コネクタ 25"/>
                <wp:cNvGraphicFramePr/>
                <a:graphic xmlns:a="http://schemas.openxmlformats.org/drawingml/2006/main">
                  <a:graphicData uri="http://schemas.microsoft.com/office/word/2010/wordprocessingShape">
                    <wps:wsp>
                      <wps:cNvCnPr/>
                      <wps:spPr>
                        <a:xfrm>
                          <a:off x="0" y="0"/>
                          <a:ext cx="2310765" cy="0"/>
                        </a:xfrm>
                        <a:prstGeom prst="straightConnector1">
                          <a:avLst/>
                        </a:prstGeom>
                        <a:noFill/>
                        <a:ln w="9525" cap="flat" cmpd="sng" algn="ctr">
                          <a:solidFill>
                            <a:schemeClr val="tx1"/>
                          </a:solidFill>
                          <a:prstDash val="solid"/>
                          <a:tailEnd type="triangle"/>
                        </a:ln>
                        <a:effectLst/>
                      </wps:spPr>
                      <wps:bodyPr/>
                    </wps:wsp>
                  </a:graphicData>
                </a:graphic>
              </wp:anchor>
            </w:drawing>
          </mc:Choice>
          <mc:Fallback>
            <w:pict>
              <v:shape w14:anchorId="022D23B8" id="直線矢印コネクタ 25" o:spid="_x0000_s1026" type="#_x0000_t32" style="position:absolute;left:0;text-align:left;margin-left:70.45pt;margin-top:73.5pt;width:181.95pt;height:0;z-index:25161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" strokecolor="black [3213]">
                <v:stroke endarrow="block"/>
              </v:shape>
            </w:pict>
          </mc:Fallback>
        </mc:AlternateContent>
      </w:r>
      <w:r w:rsidR="005B7EE9">
        <w:rPr>
          <w:noProof/>
        </w:rPr>
        <mc:AlternateContent>
          <mc:Choice Requires="wps">
            <w:drawing>
              <wp:anchor distT="0" distB="0" distL="114300" distR="114300" simplePos="0" relativeHeight="251618816" behindDoc="0" locked="0" layoutInCell="1" allowOverlap="1" wp14:anchorId="7126BA89" wp14:editId="75CF16F9">
                <wp:simplePos x="0" y="0"/>
                <wp:positionH relativeFrom="column">
                  <wp:posOffset>892810</wp:posOffset>
                </wp:positionH>
                <wp:positionV relativeFrom="paragraph">
                  <wp:posOffset>734466</wp:posOffset>
                </wp:positionV>
                <wp:extent cx="0" cy="2232000"/>
                <wp:effectExtent l="0" t="0" r="19050" b="35560"/>
                <wp:wrapNone/>
                <wp:docPr id="703" name="直線コネク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32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DE1E38" id="直線コネクタ 10" o:spid="_x0000_s1026" style="position:absolute;left:0;text-align:lef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57.85pt" to="70.3pt,2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" strokeweight="1.5pt"/>
            </w:pict>
          </mc:Fallback>
        </mc:AlternateContent>
      </w:r>
      <w:r w:rsidR="005B7EE9">
        <w:rPr>
          <w:noProof/>
        </w:rPr>
        <mc:AlternateContent>
          <mc:Choice Requires="wps">
            <w:drawing>
              <wp:anchor distT="0" distB="0" distL="114300" distR="114300" simplePos="0" relativeHeight="251619840" behindDoc="0" locked="0" layoutInCell="1" allowOverlap="1" wp14:anchorId="24B13C61" wp14:editId="3E661AB2">
                <wp:simplePos x="0" y="0"/>
                <wp:positionH relativeFrom="column">
                  <wp:posOffset>7124319</wp:posOffset>
                </wp:positionH>
                <wp:positionV relativeFrom="paragraph">
                  <wp:posOffset>705891</wp:posOffset>
                </wp:positionV>
                <wp:extent cx="0" cy="2232000"/>
                <wp:effectExtent l="0" t="0" r="19050" b="35560"/>
                <wp:wrapNone/>
                <wp:docPr id="640" name="直線コネクタ 1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0" cy="2232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58EA267" id="直線コネクタ 19" o:spid="_x0000_s1026" style="position:absolute;left:0;text-align:lef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0.95pt,55.6pt" to="560.95pt,2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" strokeweight="1.5pt">
                <o:lock v:ext="edit" aspectratio="t"/>
              </v:line>
            </w:pict>
          </mc:Fallback>
        </mc:AlternateContent>
      </w:r>
      <w:r w:rsidR="005B7EE9">
        <w:rPr>
          <w:noProof/>
        </w:rPr>
        <mc:AlternateContent>
          <mc:Choice Requires="wps">
            <w:drawing>
              <wp:anchor distT="0" distB="0" distL="114300" distR="114300" simplePos="0" relativeHeight="251620864" behindDoc="0" locked="0" layoutInCell="1" allowOverlap="1" wp14:anchorId="6E1B071D" wp14:editId="1DECC552">
                <wp:simplePos x="0" y="0"/>
                <wp:positionH relativeFrom="column">
                  <wp:posOffset>4390644</wp:posOffset>
                </wp:positionH>
                <wp:positionV relativeFrom="paragraph">
                  <wp:posOffset>1791741</wp:posOffset>
                </wp:positionV>
                <wp:extent cx="1551600" cy="0"/>
                <wp:effectExtent l="38100" t="76200" r="0" b="95250"/>
                <wp:wrapNone/>
                <wp:docPr id="752" name="直線矢印コネクタ 34"/>
                <wp:cNvGraphicFramePr/>
                <a:graphic xmlns:a="http://schemas.openxmlformats.org/drawingml/2006/main">
                  <a:graphicData uri="http://schemas.microsoft.com/office/word/2010/wordprocessingShape">
                    <wps:wsp>
                      <wps:cNvCnPr/>
                      <wps:spPr>
                        <a:xfrm>
                          <a:off x="0" y="0"/>
                          <a:ext cx="1551600" cy="0"/>
                        </a:xfrm>
                        <a:prstGeom prst="straightConnector1">
                          <a:avLst/>
                        </a:prstGeom>
                        <a:noFill/>
                        <a:ln w="9525" cap="flat" cmpd="sng" algn="ctr">
                          <a:solidFill>
                            <a:schemeClr val="tx1"/>
                          </a:solidFill>
                          <a:prstDash val="solid"/>
                          <a:headEnd type="triangle"/>
                          <a:tailEnd type="none"/>
                        </a:ln>
                        <a:effectLst/>
                      </wps:spPr>
                      <wps:bodyPr/>
                    </wps:wsp>
                  </a:graphicData>
                </a:graphic>
              </wp:anchor>
            </w:drawing>
          </mc:Choice>
          <mc:Fallback>
            <w:pict>
              <v:shape w14:anchorId="1F5D0E41" id="直線矢印コネクタ 34" o:spid="_x0000_s1026" type="#_x0000_t32" style="position:absolute;left:0;text-align:left;margin-left:345.7pt;margin-top:141.1pt;width:122.15pt;height:0;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" strokecolor="black [3213]">
                <v:stroke startarrow="block"/>
              </v:shape>
            </w:pict>
          </mc:Fallback>
        </mc:AlternateContent>
      </w:r>
      <w:r w:rsidR="005B7EE9">
        <w:rPr>
          <w:noProof/>
        </w:rPr>
        <mc:AlternateContent>
          <mc:Choice Requires="wps">
            <w:drawing>
              <wp:anchor distT="0" distB="0" distL="114300" distR="114300" simplePos="0" relativeHeight="251621888" behindDoc="0" locked="0" layoutInCell="1" allowOverlap="1" wp14:anchorId="1F5A8FEA" wp14:editId="704FD587">
                <wp:simplePos x="0" y="0"/>
                <wp:positionH relativeFrom="column">
                  <wp:posOffset>3228594</wp:posOffset>
                </wp:positionH>
                <wp:positionV relativeFrom="paragraph">
                  <wp:posOffset>1867941</wp:posOffset>
                </wp:positionV>
                <wp:extent cx="1155065" cy="0"/>
                <wp:effectExtent l="38100" t="76200" r="0" b="95250"/>
                <wp:wrapNone/>
                <wp:docPr id="753" name="直線矢印コネクタ 35"/>
                <wp:cNvGraphicFramePr/>
                <a:graphic xmlns:a="http://schemas.openxmlformats.org/drawingml/2006/main">
                  <a:graphicData uri="http://schemas.microsoft.com/office/word/2010/wordprocessingShape">
                    <wps:wsp>
                      <wps:cNvCnPr/>
                      <wps:spPr>
                        <a:xfrm>
                          <a:off x="0" y="0"/>
                          <a:ext cx="1155065" cy="0"/>
                        </a:xfrm>
                        <a:prstGeom prst="straightConnector1">
                          <a:avLst/>
                        </a:prstGeom>
                        <a:noFill/>
                        <a:ln w="9525" cap="flat" cmpd="sng" algn="ctr">
                          <a:solidFill>
                            <a:schemeClr val="tx1"/>
                          </a:solidFill>
                          <a:prstDash val="solid"/>
                          <a:headEnd type="triangle"/>
                          <a:tailEnd type="none"/>
                        </a:ln>
                        <a:effectLst/>
                      </wps:spPr>
                      <wps:bodyPr/>
                    </wps:wsp>
                  </a:graphicData>
                </a:graphic>
              </wp:anchor>
            </w:drawing>
          </mc:Choice>
          <mc:Fallback>
            <w:pict>
              <v:shape w14:anchorId="6BF422F3" id="直線矢印コネクタ 35" o:spid="_x0000_s1026" type="#_x0000_t32" style="position:absolute;left:0;text-align:left;margin-left:254.2pt;margin-top:147.1pt;width:90.95pt;height:0;z-index:25162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" strokecolor="black [3213]">
                <v:stroke startarrow="block"/>
              </v:shape>
            </w:pict>
          </mc:Fallback>
        </mc:AlternateContent>
      </w:r>
      <w:r w:rsidR="005B7EE9">
        <w:rPr>
          <w:noProof/>
        </w:rPr>
        <mc:AlternateContent>
          <mc:Choice Requires="wps">
            <w:drawing>
              <wp:anchor distT="0" distB="0" distL="114300" distR="114300" simplePos="0" relativeHeight="251622912" behindDoc="0" locked="0" layoutInCell="1" allowOverlap="1" wp14:anchorId="41BF8DDC" wp14:editId="6CB20776">
                <wp:simplePos x="0" y="0"/>
                <wp:positionH relativeFrom="column">
                  <wp:posOffset>2057019</wp:posOffset>
                </wp:positionH>
                <wp:positionV relativeFrom="paragraph">
                  <wp:posOffset>2306091</wp:posOffset>
                </wp:positionV>
                <wp:extent cx="6220800" cy="0"/>
                <wp:effectExtent l="0" t="76200" r="27940" b="95250"/>
                <wp:wrapNone/>
                <wp:docPr id="756" name="直線矢印コネクタ 39"/>
                <wp:cNvGraphicFramePr/>
                <a:graphic xmlns:a="http://schemas.openxmlformats.org/drawingml/2006/main">
                  <a:graphicData uri="http://schemas.microsoft.com/office/word/2010/wordprocessingShape">
                    <wps:wsp>
                      <wps:cNvCnPr/>
                      <wps:spPr>
                        <a:xfrm>
                          <a:off x="0" y="0"/>
                          <a:ext cx="6220800" cy="0"/>
                        </a:xfrm>
                        <a:prstGeom prst="straightConnector1">
                          <a:avLst/>
                        </a:prstGeom>
                        <a:noFill/>
                        <a:ln w="9525" cap="flat" cmpd="sng" algn="ctr">
                          <a:solidFill>
                            <a:schemeClr val="tx1"/>
                          </a:solidFill>
                          <a:prstDash val="solid"/>
                          <a:tailEnd type="triangle"/>
                        </a:ln>
                        <a:effectLst/>
                      </wps:spPr>
                      <wps:bodyPr/>
                    </wps:wsp>
                  </a:graphicData>
                </a:graphic>
              </wp:anchor>
            </w:drawing>
          </mc:Choice>
          <mc:Fallback>
            <w:pict>
              <v:shape w14:anchorId="63E1BF51" id="直線矢印コネクタ 39" o:spid="_x0000_s1026" type="#_x0000_t32" style="position:absolute;left:0;text-align:left;margin-left:161.95pt;margin-top:181.6pt;width:489.85pt;height:0;z-index:25162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" strokecolor="black [3213]">
                <v:stroke endarrow="block"/>
              </v:shape>
            </w:pict>
          </mc:Fallback>
        </mc:AlternateContent>
      </w:r>
      <w:r w:rsidR="005B7EE9">
        <w:rPr>
          <w:noProof/>
        </w:rPr>
        <mc:AlternateContent>
          <mc:Choice Requires="wps">
            <w:drawing>
              <wp:anchor distT="0" distB="0" distL="114300" distR="114300" simplePos="0" relativeHeight="251623936" behindDoc="0" locked="0" layoutInCell="1" allowOverlap="1" wp14:anchorId="04D53235" wp14:editId="01F3C3F2">
                <wp:simplePos x="0" y="0"/>
                <wp:positionH relativeFrom="column">
                  <wp:posOffset>2057019</wp:posOffset>
                </wp:positionH>
                <wp:positionV relativeFrom="paragraph">
                  <wp:posOffset>2858541</wp:posOffset>
                </wp:positionV>
                <wp:extent cx="5061585" cy="0"/>
                <wp:effectExtent l="38100" t="76200" r="0" b="95250"/>
                <wp:wrapNone/>
                <wp:docPr id="759" name="直線矢印コネクタ 49"/>
                <wp:cNvGraphicFramePr/>
                <a:graphic xmlns:a="http://schemas.openxmlformats.org/drawingml/2006/main">
                  <a:graphicData uri="http://schemas.microsoft.com/office/word/2010/wordprocessingShape">
                    <wps:wsp>
                      <wps:cNvCnPr/>
                      <wps:spPr>
                        <a:xfrm flipV="1">
                          <a:off x="0" y="0"/>
                          <a:ext cx="5061585" cy="0"/>
                        </a:xfrm>
                        <a:prstGeom prst="straightConnector1">
                          <a:avLst/>
                        </a:prstGeom>
                        <a:noFill/>
                        <a:ln w="9525" cap="flat" cmpd="sng" algn="ctr">
                          <a:solidFill>
                            <a:schemeClr val="tx1"/>
                          </a:solidFill>
                          <a:prstDash val="solid"/>
                          <a:headEnd type="triangle"/>
                          <a:tailEnd type="none"/>
                        </a:ln>
                        <a:effectLst/>
                      </wps:spPr>
                      <wps:bodyPr/>
                    </wps:wsp>
                  </a:graphicData>
                </a:graphic>
              </wp:anchor>
            </w:drawing>
          </mc:Choice>
          <mc:Fallback>
            <w:pict>
              <v:shape w14:anchorId="5108E3BC" id="直線矢印コネクタ 49" o:spid="_x0000_s1026" type="#_x0000_t32" style="position:absolute;left:0;text-align:left;margin-left:161.95pt;margin-top:225.1pt;width:398.55pt;height:0;flip:y;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" strokecolor="black [3213]">
                <v:stroke startarrow="block"/>
              </v:shape>
            </w:pict>
          </mc:Fallback>
        </mc:AlternateContent>
      </w:r>
      <w:r w:rsidR="005B7EE9">
        <w:rPr>
          <w:noProof/>
        </w:rPr>
        <mc:AlternateContent>
          <mc:Choice Requires="wps">
            <w:drawing>
              <wp:anchor distT="0" distB="0" distL="114300" distR="114300" simplePos="0" relativeHeight="251625984" behindDoc="0" locked="0" layoutInCell="1" allowOverlap="1" wp14:anchorId="7FB0C03A" wp14:editId="3ACB5C72">
                <wp:simplePos x="0" y="0"/>
                <wp:positionH relativeFrom="column">
                  <wp:posOffset>1637919</wp:posOffset>
                </wp:positionH>
                <wp:positionV relativeFrom="paragraph">
                  <wp:posOffset>372516</wp:posOffset>
                </wp:positionV>
                <wp:extent cx="802411" cy="343072"/>
                <wp:effectExtent l="0" t="0" r="17145" b="19050"/>
                <wp:wrapNone/>
                <wp:docPr id="696" name="正方形/長方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BE465D" w14:textId="77777777" w:rsidR="007B53F4" w:rsidRPr="00B30490" w:rsidRDefault="007B53F4" w:rsidP="00D42484">
                            <w:pPr>
                              <w:pStyle w:val="Web"/>
                              <w:spacing w:line="180" w:lineRule="exact"/>
                              <w:jc w:val="center"/>
                              <w:rPr>
                                <w:rFonts w:ascii="Arial" w:eastAsia="メイリオ" w:hAnsi="Arial" w:cs="Arial"/>
                                <w:sz w:val="16"/>
                                <w:szCs w:val="16"/>
                              </w:rPr>
                            </w:pPr>
                            <w:r w:rsidRPr="00B30490">
                              <w:rPr>
                                <w:rFonts w:ascii="Arial" w:eastAsia="メイリオ" w:hAnsi="Arial" w:cs="Arial"/>
                                <w:color w:val="000000"/>
                                <w:kern w:val="24"/>
                                <w:sz w:val="16"/>
                                <w:szCs w:val="16"/>
                              </w:rPr>
                              <w:t>Clock framework</w:t>
                            </w:r>
                          </w:p>
                        </w:txbxContent>
                      </wps:txbx>
                      <wps:bodyPr rot="0" vert="horz" wrap="square" lIns="91440" tIns="0" rIns="91440" bIns="0" anchor="ctr" anchorCtr="0" upright="1">
                        <a:noAutofit/>
                      </wps:bodyPr>
                    </wps:wsp>
                  </a:graphicData>
                </a:graphic>
              </wp:anchor>
            </w:drawing>
          </mc:Choice>
          <mc:Fallback>
            <w:pict>
              <v:rect w14:anchorId="7FB0C03A" id="正方形/長方形 2" o:spid="_x0000_s1240" style="position:absolute;left:0;text-align:left;margin-left:128.95pt;margin-top:29.35pt;width:63.2pt;height:27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" filled="f" strokeweight="2pt">
                <o:lock v:ext="edit" aspectratio="t"/>
                <v:textbox inset=",0,,0">
                  <w:txbxContent>
                    <w:p w14:paraId="5CBE465D" w14:textId="77777777" w:rsidR="007B53F4" w:rsidRPr="00B30490" w:rsidRDefault="007B53F4" w:rsidP="00D42484">
                      <w:pPr>
                        <w:pStyle w:val="Web"/>
                        <w:spacing w:line="180" w:lineRule="exact"/>
                        <w:jc w:val="center"/>
                        <w:rPr>
                          <w:rFonts w:ascii="Arial" w:eastAsia="メイリオ" w:hAnsi="Arial" w:cs="Arial"/>
                          <w:sz w:val="16"/>
                          <w:szCs w:val="16"/>
                        </w:rPr>
                      </w:pPr>
                      <w:r w:rsidRPr="00B30490">
                        <w:rPr>
                          <w:rFonts w:ascii="Arial" w:eastAsia="メイリオ" w:hAnsi="Arial" w:cs="Arial"/>
                          <w:color w:val="000000"/>
                          <w:kern w:val="24"/>
                          <w:sz w:val="16"/>
                          <w:szCs w:val="16"/>
                        </w:rPr>
                        <w:t>Clock framework</w:t>
                      </w:r>
                    </w:p>
                  </w:txbxContent>
                </v:textbox>
              </v:rect>
            </w:pict>
          </mc:Fallback>
        </mc:AlternateContent>
      </w:r>
      <w:r w:rsidR="005B7EE9">
        <w:rPr>
          <w:noProof/>
        </w:rPr>
        <mc:AlternateContent>
          <mc:Choice Requires="wps">
            <w:drawing>
              <wp:anchor distT="0" distB="0" distL="114300" distR="114300" simplePos="0" relativeHeight="251627008" behindDoc="0" locked="0" layoutInCell="1" allowOverlap="1" wp14:anchorId="26A6570F" wp14:editId="5666A587">
                <wp:simplePos x="0" y="0"/>
                <wp:positionH relativeFrom="column">
                  <wp:posOffset>494919</wp:posOffset>
                </wp:positionH>
                <wp:positionV relativeFrom="paragraph">
                  <wp:posOffset>372516</wp:posOffset>
                </wp:positionV>
                <wp:extent cx="802411" cy="343072"/>
                <wp:effectExtent l="0" t="0" r="17145" b="19050"/>
                <wp:wrapNone/>
                <wp:docPr id="697" name="正方形/長方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4D9AEFF" w14:textId="77777777" w:rsidR="007B53F4" w:rsidRPr="00B30490" w:rsidRDefault="007B53F4" w:rsidP="00D42484">
                            <w:pPr>
                              <w:pStyle w:val="Web"/>
                              <w:spacing w:line="180" w:lineRule="exact"/>
                              <w:jc w:val="center"/>
                              <w:rPr>
                                <w:rFonts w:ascii="Arial" w:eastAsia="メイリオ" w:hAnsi="Arial" w:cs="Arial"/>
                                <w:sz w:val="16"/>
                                <w:szCs w:val="16"/>
                              </w:rPr>
                            </w:pPr>
                            <w:proofErr w:type="spellStart"/>
                            <w:r w:rsidRPr="00B30490">
                              <w:rPr>
                                <w:rFonts w:ascii="Arial" w:eastAsia="メイリオ" w:hAnsi="Arial" w:cs="Arial"/>
                                <w:color w:val="000000"/>
                                <w:kern w:val="24"/>
                                <w:sz w:val="16"/>
                                <w:szCs w:val="16"/>
                              </w:rPr>
                              <w:t>cpufreq</w:t>
                            </w:r>
                            <w:proofErr w:type="spellEnd"/>
                            <w:r w:rsidRPr="00B30490">
                              <w:rPr>
                                <w:rFonts w:ascii="Arial" w:eastAsia="メイリオ" w:hAnsi="Arial" w:cs="Arial"/>
                                <w:sz w:val="16"/>
                                <w:szCs w:val="16"/>
                              </w:rPr>
                              <w:t xml:space="preserve"> </w:t>
                            </w:r>
                            <w:r w:rsidRPr="00B30490">
                              <w:rPr>
                                <w:rFonts w:ascii="Arial" w:eastAsia="メイリオ" w:hAnsi="Arial" w:cs="Arial"/>
                                <w:color w:val="000000"/>
                                <w:kern w:val="24"/>
                                <w:sz w:val="16"/>
                                <w:szCs w:val="16"/>
                              </w:rPr>
                              <w:t>framework</w:t>
                            </w:r>
                          </w:p>
                        </w:txbxContent>
                      </wps:txbx>
                      <wps:bodyPr rot="0" vert="horz" wrap="square" lIns="91440" tIns="0" rIns="91440" bIns="0" anchor="ctr" anchorCtr="0" upright="1">
                        <a:noAutofit/>
                      </wps:bodyPr>
                    </wps:wsp>
                  </a:graphicData>
                </a:graphic>
              </wp:anchor>
            </w:drawing>
          </mc:Choice>
          <mc:Fallback>
            <w:pict>
              <v:rect w14:anchorId="26A6570F" id="正方形/長方形 3" o:spid="_x0000_s1241" style="position:absolute;left:0;text-align:left;margin-left:38.95pt;margin-top:29.35pt;width:63.2pt;height:27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" filled="f" strokeweight="2pt">
                <o:lock v:ext="edit" aspectratio="t"/>
                <v:textbox inset=",0,,0">
                  <w:txbxContent>
                    <w:p w14:paraId="74D9AEFF" w14:textId="77777777" w:rsidR="007B53F4" w:rsidRPr="00B30490" w:rsidRDefault="007B53F4" w:rsidP="00D42484">
                      <w:pPr>
                        <w:pStyle w:val="Web"/>
                        <w:spacing w:line="180" w:lineRule="exact"/>
                        <w:jc w:val="center"/>
                        <w:rPr>
                          <w:rFonts w:ascii="Arial" w:eastAsia="メイリオ" w:hAnsi="Arial" w:cs="Arial"/>
                          <w:sz w:val="16"/>
                          <w:szCs w:val="16"/>
                        </w:rPr>
                      </w:pPr>
                      <w:proofErr w:type="spellStart"/>
                      <w:r w:rsidRPr="00B30490">
                        <w:rPr>
                          <w:rFonts w:ascii="Arial" w:eastAsia="メイリオ" w:hAnsi="Arial" w:cs="Arial"/>
                          <w:color w:val="000000"/>
                          <w:kern w:val="24"/>
                          <w:sz w:val="16"/>
                          <w:szCs w:val="16"/>
                        </w:rPr>
                        <w:t>cpufreq</w:t>
                      </w:r>
                      <w:proofErr w:type="spellEnd"/>
                      <w:r w:rsidRPr="00B30490">
                        <w:rPr>
                          <w:rFonts w:ascii="Arial" w:eastAsia="メイリオ" w:hAnsi="Arial" w:cs="Arial"/>
                          <w:sz w:val="16"/>
                          <w:szCs w:val="16"/>
                        </w:rPr>
                        <w:t xml:space="preserve"> </w:t>
                      </w:r>
                      <w:r w:rsidRPr="00B30490">
                        <w:rPr>
                          <w:rFonts w:ascii="Arial" w:eastAsia="メイリオ" w:hAnsi="Arial" w:cs="Arial"/>
                          <w:color w:val="000000"/>
                          <w:kern w:val="24"/>
                          <w:sz w:val="16"/>
                          <w:szCs w:val="16"/>
                        </w:rPr>
                        <w:t>framework</w:t>
                      </w:r>
                    </w:p>
                  </w:txbxContent>
                </v:textbox>
              </v:rect>
            </w:pict>
          </mc:Fallback>
        </mc:AlternateContent>
      </w:r>
      <w:r w:rsidR="005B7EE9">
        <w:rPr>
          <w:noProof/>
        </w:rPr>
        <mc:AlternateContent>
          <mc:Choice Requires="wps">
            <w:drawing>
              <wp:anchor distT="0" distB="0" distL="114300" distR="114300" simplePos="0" relativeHeight="251628032" behindDoc="0" locked="0" layoutInCell="1" allowOverlap="1" wp14:anchorId="3AE90608" wp14:editId="18994084">
                <wp:simplePos x="0" y="0"/>
                <wp:positionH relativeFrom="column">
                  <wp:posOffset>2809494</wp:posOffset>
                </wp:positionH>
                <wp:positionV relativeFrom="paragraph">
                  <wp:posOffset>372516</wp:posOffset>
                </wp:positionV>
                <wp:extent cx="803128" cy="343072"/>
                <wp:effectExtent l="0" t="0" r="16510" b="19050"/>
                <wp:wrapNone/>
                <wp:docPr id="698" name="正方形/長方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3128"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E72F71C" w14:textId="77777777" w:rsidR="007B53F4" w:rsidRPr="00B30490" w:rsidRDefault="007B53F4" w:rsidP="00D42484">
                            <w:pPr>
                              <w:pStyle w:val="Web"/>
                              <w:spacing w:line="180" w:lineRule="exact"/>
                              <w:jc w:val="center"/>
                              <w:rPr>
                                <w:rFonts w:ascii="Arial" w:eastAsia="メイリオ" w:hAnsi="Arial" w:cs="Arial"/>
                                <w:sz w:val="16"/>
                                <w:szCs w:val="16"/>
                              </w:rPr>
                            </w:pPr>
                            <w:r w:rsidRPr="00B30490">
                              <w:rPr>
                                <w:rFonts w:ascii="Arial" w:eastAsia="メイリオ" w:hAnsi="Arial" w:cs="Arial"/>
                                <w:color w:val="000000"/>
                                <w:kern w:val="24"/>
                                <w:sz w:val="16"/>
                                <w:szCs w:val="16"/>
                              </w:rPr>
                              <w:t>Regulator</w:t>
                            </w:r>
                          </w:p>
                          <w:p w14:paraId="7B7EC416" w14:textId="77777777" w:rsidR="007B53F4" w:rsidRPr="00B30490" w:rsidRDefault="007B53F4" w:rsidP="00D42484">
                            <w:pPr>
                              <w:pStyle w:val="Web"/>
                              <w:spacing w:line="180" w:lineRule="exact"/>
                              <w:jc w:val="center"/>
                              <w:rPr>
                                <w:rFonts w:ascii="Arial" w:eastAsia="メイリオ" w:hAnsi="Arial" w:cs="Arial"/>
                                <w:sz w:val="16"/>
                                <w:szCs w:val="16"/>
                              </w:rPr>
                            </w:pPr>
                            <w:r w:rsidRPr="00B30490">
                              <w:rPr>
                                <w:rFonts w:ascii="Arial" w:eastAsia="メイリオ" w:hAnsi="Arial" w:cs="Arial"/>
                                <w:color w:val="000000"/>
                                <w:kern w:val="24"/>
                                <w:sz w:val="16"/>
                                <w:szCs w:val="16"/>
                              </w:rPr>
                              <w:t>framework</w:t>
                            </w:r>
                          </w:p>
                        </w:txbxContent>
                      </wps:txbx>
                      <wps:bodyPr rot="0" vert="horz" wrap="square" lIns="91440" tIns="0" rIns="91440" bIns="0" anchor="ctr" anchorCtr="0" upright="1">
                        <a:noAutofit/>
                      </wps:bodyPr>
                    </wps:wsp>
                  </a:graphicData>
                </a:graphic>
              </wp:anchor>
            </w:drawing>
          </mc:Choice>
          <mc:Fallback>
            <w:pict>
              <v:rect w14:anchorId="3AE90608" id="正方形/長方形 4" o:spid="_x0000_s1242" style="position:absolute;left:0;text-align:left;margin-left:221.2pt;margin-top:29.35pt;width:63.25pt;height:27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" filled="f" strokeweight="2pt">
                <o:lock v:ext="edit" aspectratio="t"/>
                <v:textbox inset=",0,,0">
                  <w:txbxContent>
                    <w:p w14:paraId="5E72F71C" w14:textId="77777777" w:rsidR="007B53F4" w:rsidRPr="00B30490" w:rsidRDefault="007B53F4" w:rsidP="00D42484">
                      <w:pPr>
                        <w:pStyle w:val="Web"/>
                        <w:spacing w:line="180" w:lineRule="exact"/>
                        <w:jc w:val="center"/>
                        <w:rPr>
                          <w:rFonts w:ascii="Arial" w:eastAsia="メイリオ" w:hAnsi="Arial" w:cs="Arial"/>
                          <w:sz w:val="16"/>
                          <w:szCs w:val="16"/>
                        </w:rPr>
                      </w:pPr>
                      <w:r w:rsidRPr="00B30490">
                        <w:rPr>
                          <w:rFonts w:ascii="Arial" w:eastAsia="メイリオ" w:hAnsi="Arial" w:cs="Arial"/>
                          <w:color w:val="000000"/>
                          <w:kern w:val="24"/>
                          <w:sz w:val="16"/>
                          <w:szCs w:val="16"/>
                        </w:rPr>
                        <w:t>Regulator</w:t>
                      </w:r>
                    </w:p>
                    <w:p w14:paraId="7B7EC416" w14:textId="77777777" w:rsidR="007B53F4" w:rsidRPr="00B30490" w:rsidRDefault="007B53F4" w:rsidP="00D42484">
                      <w:pPr>
                        <w:pStyle w:val="Web"/>
                        <w:spacing w:line="180" w:lineRule="exact"/>
                        <w:jc w:val="center"/>
                        <w:rPr>
                          <w:rFonts w:ascii="Arial" w:eastAsia="メイリオ" w:hAnsi="Arial" w:cs="Arial"/>
                          <w:sz w:val="16"/>
                          <w:szCs w:val="16"/>
                        </w:rPr>
                      </w:pPr>
                      <w:r w:rsidRPr="00B30490">
                        <w:rPr>
                          <w:rFonts w:ascii="Arial" w:eastAsia="メイリオ" w:hAnsi="Arial" w:cs="Arial"/>
                          <w:color w:val="000000"/>
                          <w:kern w:val="24"/>
                          <w:sz w:val="16"/>
                          <w:szCs w:val="16"/>
                        </w:rPr>
                        <w:t>framework</w:t>
                      </w:r>
                    </w:p>
                  </w:txbxContent>
                </v:textbox>
              </v:rect>
            </w:pict>
          </mc:Fallback>
        </mc:AlternateContent>
      </w:r>
      <w:r w:rsidR="005B7EE9">
        <w:rPr>
          <w:noProof/>
        </w:rPr>
        <mc:AlternateContent>
          <mc:Choice Requires="wps">
            <w:drawing>
              <wp:anchor distT="0" distB="0" distL="114300" distR="114300" simplePos="0" relativeHeight="251629056" behindDoc="0" locked="0" layoutInCell="1" allowOverlap="1" wp14:anchorId="4A4CD91A" wp14:editId="0131896D">
                <wp:simplePos x="0" y="0"/>
                <wp:positionH relativeFrom="column">
                  <wp:posOffset>3981069</wp:posOffset>
                </wp:positionH>
                <wp:positionV relativeFrom="paragraph">
                  <wp:posOffset>372516</wp:posOffset>
                </wp:positionV>
                <wp:extent cx="803128" cy="343072"/>
                <wp:effectExtent l="0" t="0" r="16510" b="19050"/>
                <wp:wrapNone/>
                <wp:docPr id="699" name="正方形/長方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3128"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2CEE392" w14:textId="77777777" w:rsidR="007B53F4" w:rsidRPr="00B30490" w:rsidRDefault="007B53F4" w:rsidP="001177A8">
                            <w:pPr>
                              <w:pStyle w:val="Web"/>
                              <w:jc w:val="center"/>
                              <w:rPr>
                                <w:rFonts w:ascii="Arial" w:eastAsia="メイリオ" w:hAnsi="Arial" w:cs="Arial"/>
                              </w:rPr>
                            </w:pPr>
                            <w:r w:rsidRPr="00B30490">
                              <w:rPr>
                                <w:rFonts w:ascii="Arial" w:eastAsia="メイリオ" w:hAnsi="Arial" w:cs="Arial"/>
                                <w:color w:val="000000"/>
                                <w:kern w:val="24"/>
                                <w:sz w:val="20"/>
                                <w:szCs w:val="20"/>
                              </w:rPr>
                              <w:t>i2c-dvfs</w:t>
                            </w:r>
                          </w:p>
                        </w:txbxContent>
                      </wps:txbx>
                      <wps:bodyPr rot="0" vert="horz" wrap="square" lIns="91440" tIns="45720" rIns="91440" bIns="45720" anchor="ctr" anchorCtr="0" upright="1">
                        <a:noAutofit/>
                      </wps:bodyPr>
                    </wps:wsp>
                  </a:graphicData>
                </a:graphic>
              </wp:anchor>
            </w:drawing>
          </mc:Choice>
          <mc:Fallback>
            <w:pict>
              <v:rect w14:anchorId="4A4CD91A" id="正方形/長方形 5" o:spid="_x0000_s1243" style="position:absolute;left:0;text-align:left;margin-left:313.45pt;margin-top:29.35pt;width:63.25pt;height:27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" filled="f" strokeweight="2pt">
                <o:lock v:ext="edit" aspectratio="t"/>
                <v:textbox>
                  <w:txbxContent>
                    <w:p w14:paraId="22CEE392" w14:textId="77777777" w:rsidR="007B53F4" w:rsidRPr="00B30490" w:rsidRDefault="007B53F4" w:rsidP="001177A8">
                      <w:pPr>
                        <w:pStyle w:val="Web"/>
                        <w:jc w:val="center"/>
                        <w:rPr>
                          <w:rFonts w:ascii="Arial" w:eastAsia="メイリオ" w:hAnsi="Arial" w:cs="Arial"/>
                        </w:rPr>
                      </w:pPr>
                      <w:r w:rsidRPr="00B30490">
                        <w:rPr>
                          <w:rFonts w:ascii="Arial" w:eastAsia="メイリオ" w:hAnsi="Arial" w:cs="Arial"/>
                          <w:color w:val="000000"/>
                          <w:kern w:val="24"/>
                          <w:sz w:val="20"/>
                          <w:szCs w:val="20"/>
                        </w:rPr>
                        <w:t>i2c-dvfs</w:t>
                      </w:r>
                    </w:p>
                  </w:txbxContent>
                </v:textbox>
              </v:rect>
            </w:pict>
          </mc:Fallback>
        </mc:AlternateContent>
      </w:r>
      <w:r w:rsidR="005B7EE9">
        <w:rPr>
          <w:noProof/>
        </w:rPr>
        <mc:AlternateContent>
          <mc:Choice Requires="wps">
            <w:drawing>
              <wp:anchor distT="0" distB="0" distL="114300" distR="114300" simplePos="0" relativeHeight="251630080" behindDoc="0" locked="0" layoutInCell="1" allowOverlap="1" wp14:anchorId="6471B8F1" wp14:editId="79D0E50B">
                <wp:simplePos x="0" y="0"/>
                <wp:positionH relativeFrom="column">
                  <wp:posOffset>5552694</wp:posOffset>
                </wp:positionH>
                <wp:positionV relativeFrom="paragraph">
                  <wp:posOffset>362991</wp:posOffset>
                </wp:positionV>
                <wp:extent cx="803128" cy="343849"/>
                <wp:effectExtent l="0" t="0" r="16510" b="18415"/>
                <wp:wrapNone/>
                <wp:docPr id="700" name="正方形/長方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3128" cy="343849"/>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8C97A7" w14:textId="77777777" w:rsidR="007B53F4" w:rsidRPr="00B30490" w:rsidRDefault="007B53F4" w:rsidP="001177A8">
                            <w:pPr>
                              <w:pStyle w:val="Web"/>
                              <w:jc w:val="center"/>
                              <w:rPr>
                                <w:rFonts w:ascii="Arial" w:eastAsia="メイリオ" w:hAnsi="Arial" w:cs="Arial"/>
                              </w:rPr>
                            </w:pPr>
                            <w:r w:rsidRPr="00B30490">
                              <w:rPr>
                                <w:rFonts w:ascii="Arial" w:eastAsia="メイリオ" w:hAnsi="Arial" w:cs="Arial"/>
                                <w:color w:val="000000"/>
                                <w:kern w:val="24"/>
                                <w:sz w:val="20"/>
                                <w:szCs w:val="20"/>
                              </w:rPr>
                              <w:t>PMIC</w:t>
                            </w:r>
                          </w:p>
                        </w:txbxContent>
                      </wps:txbx>
                      <wps:bodyPr rot="0" vert="horz" wrap="square" lIns="91440" tIns="45720" rIns="91440" bIns="45720" anchor="ctr" anchorCtr="0" upright="1">
                        <a:noAutofit/>
                      </wps:bodyPr>
                    </wps:wsp>
                  </a:graphicData>
                </a:graphic>
              </wp:anchor>
            </w:drawing>
          </mc:Choice>
          <mc:Fallback>
            <w:pict>
              <v:rect w14:anchorId="6471B8F1" id="正方形/長方形 7" o:spid="_x0000_s1244" style="position:absolute;left:0;text-align:left;margin-left:437.2pt;margin-top:28.6pt;width:63.25pt;height:27.05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" filled="f" strokeweight="2pt">
                <o:lock v:ext="edit" aspectratio="t"/>
                <v:textbox>
                  <w:txbxContent>
                    <w:p w14:paraId="0A8C97A7" w14:textId="77777777" w:rsidR="007B53F4" w:rsidRPr="00B30490" w:rsidRDefault="007B53F4" w:rsidP="001177A8">
                      <w:pPr>
                        <w:pStyle w:val="Web"/>
                        <w:jc w:val="center"/>
                        <w:rPr>
                          <w:rFonts w:ascii="Arial" w:eastAsia="メイリオ" w:hAnsi="Arial" w:cs="Arial"/>
                        </w:rPr>
                      </w:pPr>
                      <w:r w:rsidRPr="00B30490">
                        <w:rPr>
                          <w:rFonts w:ascii="Arial" w:eastAsia="メイリオ" w:hAnsi="Arial" w:cs="Arial"/>
                          <w:color w:val="000000"/>
                          <w:kern w:val="24"/>
                          <w:sz w:val="20"/>
                          <w:szCs w:val="20"/>
                        </w:rPr>
                        <w:t>PMIC</w:t>
                      </w:r>
                    </w:p>
                  </w:txbxContent>
                </v:textbox>
              </v:rect>
            </w:pict>
          </mc:Fallback>
        </mc:AlternateContent>
      </w:r>
      <w:r w:rsidR="005B7EE9">
        <w:rPr>
          <w:noProof/>
        </w:rPr>
        <mc:AlternateContent>
          <mc:Choice Requires="wps">
            <w:drawing>
              <wp:anchor distT="0" distB="0" distL="114300" distR="114300" simplePos="0" relativeHeight="251631104" behindDoc="0" locked="0" layoutInCell="1" allowOverlap="1" wp14:anchorId="5DEFC716" wp14:editId="52B58D01">
                <wp:simplePos x="0" y="0"/>
                <wp:positionH relativeFrom="column">
                  <wp:posOffset>6714744</wp:posOffset>
                </wp:positionH>
                <wp:positionV relativeFrom="paragraph">
                  <wp:posOffset>362991</wp:posOffset>
                </wp:positionV>
                <wp:extent cx="802411" cy="343072"/>
                <wp:effectExtent l="0" t="0" r="17145" b="19050"/>
                <wp:wrapNone/>
                <wp:docPr id="701" name="正方形/長方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F058C1" w14:textId="77777777" w:rsidR="007B53F4" w:rsidRPr="00B30490" w:rsidRDefault="007B53F4" w:rsidP="001177A8">
                            <w:pPr>
                              <w:pStyle w:val="Web"/>
                              <w:jc w:val="center"/>
                              <w:rPr>
                                <w:rFonts w:ascii="Arial" w:eastAsia="メイリオ" w:hAnsi="Arial" w:cs="Arial"/>
                              </w:rPr>
                            </w:pPr>
                            <w:r w:rsidRPr="00B30490">
                              <w:rPr>
                                <w:rFonts w:ascii="Arial" w:eastAsia="メイリオ" w:hAnsi="Arial" w:cs="Arial"/>
                                <w:color w:val="000000"/>
                                <w:kern w:val="24"/>
                                <w:sz w:val="20"/>
                                <w:szCs w:val="20"/>
                              </w:rPr>
                              <w:t>Z clock</w:t>
                            </w:r>
                          </w:p>
                        </w:txbxContent>
                      </wps:txbx>
                      <wps:bodyPr rot="0" vert="horz" wrap="square" lIns="91440" tIns="45720" rIns="91440" bIns="45720" anchor="ctr" anchorCtr="0" upright="1">
                        <a:noAutofit/>
                      </wps:bodyPr>
                    </wps:wsp>
                  </a:graphicData>
                </a:graphic>
              </wp:anchor>
            </w:drawing>
          </mc:Choice>
          <mc:Fallback>
            <w:pict>
              <v:rect w14:anchorId="5DEFC716" id="_x0000_s1245" style="position:absolute;left:0;text-align:left;margin-left:528.7pt;margin-top:28.6pt;width:63.2pt;height:27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" filled="f" strokeweight="2pt">
                <o:lock v:ext="edit" aspectratio="t"/>
                <v:textbox>
                  <w:txbxContent>
                    <w:p w14:paraId="4BF058C1" w14:textId="77777777" w:rsidR="007B53F4" w:rsidRPr="00B30490" w:rsidRDefault="007B53F4" w:rsidP="001177A8">
                      <w:pPr>
                        <w:pStyle w:val="Web"/>
                        <w:jc w:val="center"/>
                        <w:rPr>
                          <w:rFonts w:ascii="Arial" w:eastAsia="メイリオ" w:hAnsi="Arial" w:cs="Arial"/>
                        </w:rPr>
                      </w:pPr>
                      <w:r w:rsidRPr="00B30490">
                        <w:rPr>
                          <w:rFonts w:ascii="Arial" w:eastAsia="メイリオ" w:hAnsi="Arial" w:cs="Arial"/>
                          <w:color w:val="000000"/>
                          <w:kern w:val="24"/>
                          <w:sz w:val="20"/>
                          <w:szCs w:val="20"/>
                        </w:rPr>
                        <w:t>Z clock</w:t>
                      </w:r>
                    </w:p>
                  </w:txbxContent>
                </v:textbox>
              </v:rect>
            </w:pict>
          </mc:Fallback>
        </mc:AlternateContent>
      </w:r>
      <w:r w:rsidR="005B7EE9">
        <w:rPr>
          <w:noProof/>
        </w:rPr>
        <mc:AlternateContent>
          <mc:Choice Requires="wps">
            <w:drawing>
              <wp:anchor distT="0" distB="0" distL="114300" distR="114300" simplePos="0" relativeHeight="251632128" behindDoc="0" locked="0" layoutInCell="1" allowOverlap="1" wp14:anchorId="19EF3C6D" wp14:editId="09EDEC01">
                <wp:simplePos x="0" y="0"/>
                <wp:positionH relativeFrom="column">
                  <wp:posOffset>7886319</wp:posOffset>
                </wp:positionH>
                <wp:positionV relativeFrom="paragraph">
                  <wp:posOffset>343941</wp:posOffset>
                </wp:positionV>
                <wp:extent cx="802411" cy="343072"/>
                <wp:effectExtent l="0" t="0" r="17145" b="19050"/>
                <wp:wrapNone/>
                <wp:docPr id="702" name="正方形/長方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5F5838D" w14:textId="77777777" w:rsidR="007B53F4" w:rsidRPr="00D42484" w:rsidRDefault="007B53F4" w:rsidP="001177A8">
                            <w:pPr>
                              <w:pStyle w:val="Web"/>
                              <w:jc w:val="center"/>
                              <w:rPr>
                                <w:rFonts w:ascii="メイリオ" w:eastAsia="メイリオ" w:hAnsi="メイリオ" w:cs="メイリオ"/>
                              </w:rPr>
                            </w:pPr>
                            <w:r w:rsidRPr="00D42484">
                              <w:rPr>
                                <w:rFonts w:ascii="メイリオ" w:eastAsia="メイリオ" w:hAnsi="メイリオ" w:cs="メイリオ"/>
                                <w:color w:val="000000"/>
                                <w:kern w:val="24"/>
                                <w:sz w:val="20"/>
                                <w:szCs w:val="20"/>
                              </w:rPr>
                              <w:t>PLL0</w:t>
                            </w:r>
                          </w:p>
                        </w:txbxContent>
                      </wps:txbx>
                      <wps:bodyPr rot="0" vert="horz" wrap="square" lIns="91440" tIns="45720" rIns="91440" bIns="45720" anchor="ctr" anchorCtr="0" upright="1">
                        <a:noAutofit/>
                      </wps:bodyPr>
                    </wps:wsp>
                  </a:graphicData>
                </a:graphic>
              </wp:anchor>
            </w:drawing>
          </mc:Choice>
          <mc:Fallback>
            <w:pict>
              <v:rect w14:anchorId="19EF3C6D" id="_x0000_s1246" style="position:absolute;left:0;text-align:left;margin-left:620.95pt;margin-top:27.1pt;width:63.2pt;height:27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" filled="f" strokeweight="2pt">
                <o:lock v:ext="edit" aspectratio="t"/>
                <v:textbox>
                  <w:txbxContent>
                    <w:p w14:paraId="65F5838D" w14:textId="77777777" w:rsidR="007B53F4" w:rsidRPr="00D42484" w:rsidRDefault="007B53F4" w:rsidP="001177A8">
                      <w:pPr>
                        <w:pStyle w:val="Web"/>
                        <w:jc w:val="center"/>
                        <w:rPr>
                          <w:rFonts w:ascii="メイリオ" w:eastAsia="メイリオ" w:hAnsi="メイリオ" w:cs="メイリオ"/>
                        </w:rPr>
                      </w:pPr>
                      <w:r w:rsidRPr="00D42484">
                        <w:rPr>
                          <w:rFonts w:ascii="メイリオ" w:eastAsia="メイリオ" w:hAnsi="メイリオ" w:cs="メイリオ"/>
                          <w:color w:val="000000"/>
                          <w:kern w:val="24"/>
                          <w:sz w:val="20"/>
                          <w:szCs w:val="20"/>
                        </w:rPr>
                        <w:t>PLL0</w:t>
                      </w:r>
                    </w:p>
                  </w:txbxContent>
                </v:textbox>
              </v:rect>
            </w:pict>
          </mc:Fallback>
        </mc:AlternateContent>
      </w:r>
      <w:r w:rsidR="005B7EE9">
        <w:rPr>
          <w:noProof/>
        </w:rPr>
        <mc:AlternateContent>
          <mc:Choice Requires="wps">
            <w:drawing>
              <wp:anchor distT="0" distB="0" distL="114300" distR="114300" simplePos="0" relativeHeight="251633152" behindDoc="0" locked="0" layoutInCell="1" allowOverlap="1" wp14:anchorId="0783A401" wp14:editId="60377255">
                <wp:simplePos x="0" y="0"/>
                <wp:positionH relativeFrom="column">
                  <wp:posOffset>2047494</wp:posOffset>
                </wp:positionH>
                <wp:positionV relativeFrom="paragraph">
                  <wp:posOffset>734466</wp:posOffset>
                </wp:positionV>
                <wp:extent cx="0" cy="2232000"/>
                <wp:effectExtent l="0" t="0" r="19050" b="35560"/>
                <wp:wrapNone/>
                <wp:docPr id="34" name="直線コネクタ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32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14A3085B" id="直線コネクタ 15" o:spid="_x0000_s1026" style="position:absolute;left:0;text-align:lef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2pt,57.85pt" to="161.2pt,2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" strokeweight="1.5pt"/>
            </w:pict>
          </mc:Fallback>
        </mc:AlternateContent>
      </w:r>
      <w:r w:rsidR="005B7EE9">
        <w:rPr>
          <w:noProof/>
        </w:rPr>
        <mc:AlternateContent>
          <mc:Choice Requires="wps">
            <w:drawing>
              <wp:anchor distT="0" distB="0" distL="114300" distR="114300" simplePos="0" relativeHeight="251634176" behindDoc="0" locked="0" layoutInCell="1" allowOverlap="1" wp14:anchorId="4A2A1B04" wp14:editId="4C5B571F">
                <wp:simplePos x="0" y="0"/>
                <wp:positionH relativeFrom="column">
                  <wp:posOffset>3219069</wp:posOffset>
                </wp:positionH>
                <wp:positionV relativeFrom="paragraph">
                  <wp:posOffset>734466</wp:posOffset>
                </wp:positionV>
                <wp:extent cx="0" cy="2232000"/>
                <wp:effectExtent l="0" t="0" r="19050" b="35560"/>
                <wp:wrapNone/>
                <wp:docPr id="35" name="直線コネク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32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17C1BB3E" id="直線コネクタ 16" o:spid="_x0000_s1026" style="position:absolute;left:0;text-align:lef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3.45pt,57.85pt" to="253.45pt,2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" strokeweight="1.5pt"/>
            </w:pict>
          </mc:Fallback>
        </mc:AlternateContent>
      </w:r>
      <w:r w:rsidR="005B7EE9">
        <w:rPr>
          <w:noProof/>
        </w:rPr>
        <mc:AlternateContent>
          <mc:Choice Requires="wps">
            <w:drawing>
              <wp:anchor distT="0" distB="0" distL="114300" distR="114300" simplePos="0" relativeHeight="251635200" behindDoc="0" locked="0" layoutInCell="1" allowOverlap="1" wp14:anchorId="672A24F7" wp14:editId="56D8F65D">
                <wp:simplePos x="0" y="0"/>
                <wp:positionH relativeFrom="column">
                  <wp:posOffset>4381119</wp:posOffset>
                </wp:positionH>
                <wp:positionV relativeFrom="paragraph">
                  <wp:posOffset>724941</wp:posOffset>
                </wp:positionV>
                <wp:extent cx="0" cy="2232000"/>
                <wp:effectExtent l="0" t="0" r="19050" b="35560"/>
                <wp:wrapNone/>
                <wp:docPr id="47" name="直線コネク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32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509FE315" id="直線コネクタ 17" o:spid="_x0000_s1026" style="position:absolute;left:0;text-align:lef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4.95pt,57.1pt" to="344.95pt,2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" strokeweight="1.5pt"/>
            </w:pict>
          </mc:Fallback>
        </mc:AlternateContent>
      </w:r>
      <w:r w:rsidR="005B7EE9">
        <w:rPr>
          <w:noProof/>
        </w:rPr>
        <mc:AlternateContent>
          <mc:Choice Requires="wps">
            <w:drawing>
              <wp:anchor distT="0" distB="0" distL="114300" distR="114300" simplePos="0" relativeHeight="251636224" behindDoc="0" locked="0" layoutInCell="1" allowOverlap="1" wp14:anchorId="5C70376F" wp14:editId="580B7B82">
                <wp:simplePos x="0" y="0"/>
                <wp:positionH relativeFrom="column">
                  <wp:posOffset>5943219</wp:posOffset>
                </wp:positionH>
                <wp:positionV relativeFrom="paragraph">
                  <wp:posOffset>715416</wp:posOffset>
                </wp:positionV>
                <wp:extent cx="0" cy="2232000"/>
                <wp:effectExtent l="0" t="0" r="19050" b="35560"/>
                <wp:wrapNone/>
                <wp:docPr id="62" name="直線コネクタ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32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78917395" id="直線コネクタ 18" o:spid="_x0000_s1026" style="position:absolute;left:0;text-align:lef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7.95pt,56.35pt" to="467.95pt,2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" strokeweight="1.5pt"/>
            </w:pict>
          </mc:Fallback>
        </mc:AlternateContent>
      </w:r>
      <w:r w:rsidR="005B7EE9">
        <w:rPr>
          <w:noProof/>
        </w:rPr>
        <mc:AlternateContent>
          <mc:Choice Requires="wps">
            <w:drawing>
              <wp:anchor distT="0" distB="0" distL="114300" distR="114300" simplePos="0" relativeHeight="251637248" behindDoc="0" locked="0" layoutInCell="1" allowOverlap="1" wp14:anchorId="4B8E106E" wp14:editId="24191C83">
                <wp:simplePos x="0" y="0"/>
                <wp:positionH relativeFrom="column">
                  <wp:posOffset>8295894</wp:posOffset>
                </wp:positionH>
                <wp:positionV relativeFrom="paragraph">
                  <wp:posOffset>696366</wp:posOffset>
                </wp:positionV>
                <wp:extent cx="0" cy="2232000"/>
                <wp:effectExtent l="0" t="0" r="19050" b="35560"/>
                <wp:wrapNone/>
                <wp:docPr id="669" name="直線コネクタ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32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F043738" id="直線コネクタ 20" o:spid="_x0000_s1026" style="position:absolute;left:0;text-align:lef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3.2pt,54.85pt" to="653.2pt,2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" strokeweight="1.5pt"/>
            </w:pict>
          </mc:Fallback>
        </mc:AlternateContent>
      </w:r>
      <w:r w:rsidR="005B7EE9">
        <w:rPr>
          <w:noProof/>
        </w:rPr>
        <mc:AlternateContent>
          <mc:Choice Requires="wps">
            <w:drawing>
              <wp:anchor distT="0" distB="0" distL="114300" distR="114300" simplePos="0" relativeHeight="251615744" behindDoc="0" locked="0" layoutInCell="1" allowOverlap="1" wp14:anchorId="72678B2E" wp14:editId="09534964">
                <wp:simplePos x="0" y="0"/>
                <wp:positionH relativeFrom="column">
                  <wp:posOffset>4381119</wp:posOffset>
                </wp:positionH>
                <wp:positionV relativeFrom="paragraph">
                  <wp:posOffset>1077366</wp:posOffset>
                </wp:positionV>
                <wp:extent cx="1557655" cy="0"/>
                <wp:effectExtent l="0" t="76200" r="23495" b="95250"/>
                <wp:wrapNone/>
                <wp:docPr id="749" name="直線矢印コネクタ 28"/>
                <wp:cNvGraphicFramePr/>
                <a:graphic xmlns:a="http://schemas.openxmlformats.org/drawingml/2006/main">
                  <a:graphicData uri="http://schemas.microsoft.com/office/word/2010/wordprocessingShape">
                    <wps:wsp>
                      <wps:cNvCnPr/>
                      <wps:spPr>
                        <a:xfrm>
                          <a:off x="0" y="0"/>
                          <a:ext cx="1557655" cy="0"/>
                        </a:xfrm>
                        <a:prstGeom prst="straightConnector1">
                          <a:avLst/>
                        </a:prstGeom>
                        <a:noFill/>
                        <a:ln w="9525" cap="flat" cmpd="sng" algn="ctr">
                          <a:solidFill>
                            <a:schemeClr val="tx1"/>
                          </a:solidFill>
                          <a:prstDash val="solid"/>
                          <a:headEnd type="none"/>
                          <a:tailEnd type="triangle"/>
                        </a:ln>
                        <a:effectLst/>
                      </wps:spPr>
                      <wps:bodyPr/>
                    </wps:wsp>
                  </a:graphicData>
                </a:graphic>
              </wp:anchor>
            </w:drawing>
          </mc:Choice>
          <mc:Fallback>
            <w:pict>
              <v:shape w14:anchorId="33140EB3" id="直線矢印コネクタ 28" o:spid="_x0000_s1026" type="#_x0000_t32" style="position:absolute;left:0;text-align:left;margin-left:344.95pt;margin-top:84.85pt;width:122.65pt;height:0;z-index:25161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" strokecolor="black [3213]">
                <v:stroke endarrow="block"/>
              </v:shape>
            </w:pict>
          </mc:Fallback>
        </mc:AlternateContent>
      </w:r>
      <w:r w:rsidR="005B7EE9">
        <w:rPr>
          <w:noProof/>
        </w:rPr>
        <mc:AlternateContent>
          <mc:Choice Requires="wps">
            <w:drawing>
              <wp:anchor distT="0" distB="0" distL="114300" distR="114300" simplePos="0" relativeHeight="251616768" behindDoc="0" locked="0" layoutInCell="1" allowOverlap="1" wp14:anchorId="5B334789" wp14:editId="594C342D">
                <wp:simplePos x="0" y="0"/>
                <wp:positionH relativeFrom="column">
                  <wp:posOffset>4390644</wp:posOffset>
                </wp:positionH>
                <wp:positionV relativeFrom="paragraph">
                  <wp:posOffset>1220241</wp:posOffset>
                </wp:positionV>
                <wp:extent cx="1550035" cy="0"/>
                <wp:effectExtent l="38100" t="76200" r="0" b="95250"/>
                <wp:wrapNone/>
                <wp:docPr id="750" name="直線矢印コネクタ 30"/>
                <wp:cNvGraphicFramePr/>
                <a:graphic xmlns:a="http://schemas.openxmlformats.org/drawingml/2006/main">
                  <a:graphicData uri="http://schemas.microsoft.com/office/word/2010/wordprocessingShape">
                    <wps:wsp>
                      <wps:cNvCnPr/>
                      <wps:spPr>
                        <a:xfrm>
                          <a:off x="0" y="0"/>
                          <a:ext cx="1550035" cy="0"/>
                        </a:xfrm>
                        <a:prstGeom prst="straightConnector1">
                          <a:avLst/>
                        </a:prstGeom>
                        <a:noFill/>
                        <a:ln w="9525" cap="flat" cmpd="sng" algn="ctr">
                          <a:solidFill>
                            <a:schemeClr val="tx1"/>
                          </a:solidFill>
                          <a:prstDash val="solid"/>
                          <a:headEnd type="triangle"/>
                          <a:tailEnd type="none"/>
                        </a:ln>
                        <a:effectLst/>
                      </wps:spPr>
                      <wps:bodyPr/>
                    </wps:wsp>
                  </a:graphicData>
                </a:graphic>
              </wp:anchor>
            </w:drawing>
          </mc:Choice>
          <mc:Fallback>
            <w:pict>
              <v:shape w14:anchorId="21E07F2E" id="直線矢印コネクタ 30" o:spid="_x0000_s1026" type="#_x0000_t32" style="position:absolute;left:0;text-align:left;margin-left:345.7pt;margin-top:96.1pt;width:122.05pt;height:0;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" strokecolor="black [3213]">
                <v:stroke startarrow="block"/>
              </v:shape>
            </w:pict>
          </mc:Fallback>
        </mc:AlternateContent>
      </w:r>
      <w:r w:rsidR="005B7EE9">
        <w:rPr>
          <w:noProof/>
        </w:rPr>
        <mc:AlternateContent>
          <mc:Choice Requires="wps">
            <w:drawing>
              <wp:anchor distT="0" distB="0" distL="114300" distR="114300" simplePos="0" relativeHeight="251617792" behindDoc="0" locked="0" layoutInCell="1" allowOverlap="1" wp14:anchorId="5B7A8148" wp14:editId="05BE8652">
                <wp:simplePos x="0" y="0"/>
                <wp:positionH relativeFrom="column">
                  <wp:posOffset>894969</wp:posOffset>
                </wp:positionH>
                <wp:positionV relativeFrom="paragraph">
                  <wp:posOffset>1944141</wp:posOffset>
                </wp:positionV>
                <wp:extent cx="2310765" cy="0"/>
                <wp:effectExtent l="38100" t="76200" r="0" b="95250"/>
                <wp:wrapNone/>
                <wp:docPr id="754" name="直線矢印コネクタ 36"/>
                <wp:cNvGraphicFramePr/>
                <a:graphic xmlns:a="http://schemas.openxmlformats.org/drawingml/2006/main">
                  <a:graphicData uri="http://schemas.microsoft.com/office/word/2010/wordprocessingShape">
                    <wps:wsp>
                      <wps:cNvCnPr/>
                      <wps:spPr>
                        <a:xfrm>
                          <a:off x="0" y="0"/>
                          <a:ext cx="2310765" cy="0"/>
                        </a:xfrm>
                        <a:prstGeom prst="straightConnector1">
                          <a:avLst/>
                        </a:prstGeom>
                        <a:noFill/>
                        <a:ln w="9525" cap="flat" cmpd="sng" algn="ctr">
                          <a:solidFill>
                            <a:schemeClr val="tx1"/>
                          </a:solidFill>
                          <a:prstDash val="solid"/>
                          <a:headEnd type="triangle"/>
                          <a:tailEnd type="none"/>
                        </a:ln>
                        <a:effectLst/>
                      </wps:spPr>
                      <wps:bodyPr/>
                    </wps:wsp>
                  </a:graphicData>
                </a:graphic>
              </wp:anchor>
            </w:drawing>
          </mc:Choice>
          <mc:Fallback>
            <w:pict>
              <v:shape w14:anchorId="32C05DC9" id="直線矢印コネクタ 36" o:spid="_x0000_s1026" type="#_x0000_t32" style="position:absolute;left:0;text-align:left;margin-left:70.45pt;margin-top:153.1pt;width:181.95pt;height:0;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" strokecolor="black [3213]">
                <v:stroke startarrow="block"/>
              </v:shape>
            </w:pict>
          </mc:Fallback>
        </mc:AlternateContent>
      </w:r>
      <w:r w:rsidR="005B7EE9">
        <w:rPr>
          <w:noProof/>
        </w:rPr>
        <mc:AlternateContent>
          <mc:Choice Requires="wps">
            <w:drawing>
              <wp:anchor distT="0" distB="0" distL="114300" distR="114300" simplePos="0" relativeHeight="251658752" behindDoc="0" locked="0" layoutInCell="1" allowOverlap="1" wp14:anchorId="79339F20" wp14:editId="4C6C7653">
                <wp:simplePos x="0" y="0"/>
                <wp:positionH relativeFrom="column">
                  <wp:posOffset>2057019</wp:posOffset>
                </wp:positionH>
                <wp:positionV relativeFrom="paragraph">
                  <wp:posOffset>2429916</wp:posOffset>
                </wp:positionV>
                <wp:extent cx="6229985" cy="0"/>
                <wp:effectExtent l="38100" t="76200" r="0" b="95250"/>
                <wp:wrapNone/>
                <wp:docPr id="757" name="直線矢印コネクタ 46"/>
                <wp:cNvGraphicFramePr/>
                <a:graphic xmlns:a="http://schemas.openxmlformats.org/drawingml/2006/main">
                  <a:graphicData uri="http://schemas.microsoft.com/office/word/2010/wordprocessingShape">
                    <wps:wsp>
                      <wps:cNvCnPr/>
                      <wps:spPr>
                        <a:xfrm flipV="1">
                          <a:off x="0" y="0"/>
                          <a:ext cx="6229985" cy="0"/>
                        </a:xfrm>
                        <a:prstGeom prst="straightConnector1">
                          <a:avLst/>
                        </a:prstGeom>
                        <a:noFill/>
                        <a:ln w="9525" cap="flat" cmpd="sng" algn="ctr">
                          <a:solidFill>
                            <a:schemeClr val="tx1"/>
                          </a:solidFill>
                          <a:prstDash val="solid"/>
                          <a:headEnd type="triangle"/>
                          <a:tailEnd type="none"/>
                        </a:ln>
                        <a:effectLst/>
                      </wps:spPr>
                      <wps:bodyPr/>
                    </wps:wsp>
                  </a:graphicData>
                </a:graphic>
              </wp:anchor>
            </w:drawing>
          </mc:Choice>
          <mc:Fallback>
            <w:pict>
              <v:shape w14:anchorId="414FC14C" id="直線矢印コネクタ 46" o:spid="_x0000_s1026" type="#_x0000_t32" style="position:absolute;left:0;text-align:left;margin-left:161.95pt;margin-top:191.35pt;width:490.55pt;height:0;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" strokecolor="black [3213]">
                <v:stroke startarrow="block"/>
              </v:shape>
            </w:pict>
          </mc:Fallback>
        </mc:AlternateContent>
      </w:r>
      <w:r w:rsidR="005B7EE9">
        <w:rPr>
          <w:noProof/>
        </w:rPr>
        <mc:AlternateContent>
          <mc:Choice Requires="wps">
            <w:drawing>
              <wp:anchor distT="0" distB="0" distL="114300" distR="114300" simplePos="0" relativeHeight="251613696" behindDoc="0" locked="0" layoutInCell="1" allowOverlap="1" wp14:anchorId="780436F9" wp14:editId="54BDF314">
                <wp:simplePos x="0" y="0"/>
                <wp:positionH relativeFrom="column">
                  <wp:posOffset>3227728</wp:posOffset>
                </wp:positionH>
                <wp:positionV relativeFrom="paragraph">
                  <wp:posOffset>1016381</wp:posOffset>
                </wp:positionV>
                <wp:extent cx="1155065" cy="0"/>
                <wp:effectExtent l="0" t="76200" r="26035" b="95250"/>
                <wp:wrapNone/>
                <wp:docPr id="748" name="直線矢印コネクタ 26"/>
                <wp:cNvGraphicFramePr/>
                <a:graphic xmlns:a="http://schemas.openxmlformats.org/drawingml/2006/main">
                  <a:graphicData uri="http://schemas.microsoft.com/office/word/2010/wordprocessingShape">
                    <wps:wsp>
                      <wps:cNvCnPr/>
                      <wps:spPr>
                        <a:xfrm flipV="1">
                          <a:off x="0" y="0"/>
                          <a:ext cx="1155065" cy="0"/>
                        </a:xfrm>
                        <a:prstGeom prst="straightConnector1">
                          <a:avLst/>
                        </a:prstGeom>
                        <a:noFill/>
                        <a:ln w="9525" cap="flat" cmpd="sng" algn="ctr">
                          <a:solidFill>
                            <a:schemeClr val="tx1"/>
                          </a:solidFill>
                          <a:prstDash val="solid"/>
                          <a:tailEnd type="triangle"/>
                        </a:ln>
                        <a:effectLst/>
                      </wps:spPr>
                      <wps:bodyPr/>
                    </wps:wsp>
                  </a:graphicData>
                </a:graphic>
              </wp:anchor>
            </w:drawing>
          </mc:Choice>
          <mc:Fallback>
            <w:pict>
              <v:shape w14:anchorId="73EEBC65" id="直線矢印コネクタ 26" o:spid="_x0000_s1026" type="#_x0000_t32" style="position:absolute;left:0;text-align:left;margin-left:254.15pt;margin-top:80.05pt;width:90.95pt;height:0;flip:y;z-index:25161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" strokecolor="black [3213]">
                <v:stroke endarrow="block"/>
              </v:shape>
            </w:pict>
          </mc:Fallback>
        </mc:AlternateContent>
      </w:r>
      <w:r w:rsidR="005B7EE9">
        <w:rPr>
          <w:noProof/>
        </w:rPr>
        <mc:AlternateContent>
          <mc:Choice Requires="wps">
            <w:drawing>
              <wp:anchor distT="0" distB="0" distL="114300" distR="114300" simplePos="0" relativeHeight="251659776" behindDoc="0" locked="0" layoutInCell="1" allowOverlap="1" wp14:anchorId="16233397" wp14:editId="5F7EDBDB">
                <wp:simplePos x="0" y="0"/>
                <wp:positionH relativeFrom="column">
                  <wp:posOffset>3227728</wp:posOffset>
                </wp:positionH>
                <wp:positionV relativeFrom="paragraph">
                  <wp:posOffset>1295451</wp:posOffset>
                </wp:positionV>
                <wp:extent cx="1155065" cy="0"/>
                <wp:effectExtent l="38100" t="76200" r="0" b="95250"/>
                <wp:wrapNone/>
                <wp:docPr id="32" name="直線矢印コネクタ 31"/>
                <wp:cNvGraphicFramePr/>
                <a:graphic xmlns:a="http://schemas.openxmlformats.org/drawingml/2006/main">
                  <a:graphicData uri="http://schemas.microsoft.com/office/word/2010/wordprocessingShape">
                    <wps:wsp>
                      <wps:cNvCnPr/>
                      <wps:spPr>
                        <a:xfrm>
                          <a:off x="0" y="0"/>
                          <a:ext cx="1155065" cy="0"/>
                        </a:xfrm>
                        <a:prstGeom prst="straightConnector1">
                          <a:avLst/>
                        </a:prstGeom>
                        <a:noFill/>
                        <a:ln w="9525" cap="flat" cmpd="sng" algn="ctr">
                          <a:solidFill>
                            <a:schemeClr val="tx1"/>
                          </a:solidFill>
                          <a:prstDash val="solid"/>
                          <a:headEnd type="triangle"/>
                          <a:tailEnd type="none"/>
                        </a:ln>
                        <a:effectLst/>
                      </wps:spPr>
                      <wps:bodyPr/>
                    </wps:wsp>
                  </a:graphicData>
                </a:graphic>
              </wp:anchor>
            </w:drawing>
          </mc:Choice>
          <mc:Fallback>
            <w:pict>
              <v:shape w14:anchorId="7E5A7C5A" id="直線矢印コネクタ 31" o:spid="_x0000_s1026" type="#_x0000_t32" style="position:absolute;left:0;text-align:left;margin-left:254.15pt;margin-top:102pt;width:90.9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" strokecolor="black [3213]">
                <v:stroke startarrow="block"/>
              </v:shape>
            </w:pict>
          </mc:Fallback>
        </mc:AlternateContent>
      </w:r>
      <w:r w:rsidR="005B7EE9">
        <w:rPr>
          <w:noProof/>
        </w:rPr>
        <mc:AlternateContent>
          <mc:Choice Requires="wps">
            <w:drawing>
              <wp:anchor distT="0" distB="0" distL="114300" distR="114300" simplePos="0" relativeHeight="251611648" behindDoc="0" locked="0" layoutInCell="1" allowOverlap="1" wp14:anchorId="20C53CA6" wp14:editId="49B468D9">
                <wp:simplePos x="0" y="0"/>
                <wp:positionH relativeFrom="column">
                  <wp:posOffset>3231808</wp:posOffset>
                </wp:positionH>
                <wp:positionV relativeFrom="paragraph">
                  <wp:posOffset>1571790</wp:posOffset>
                </wp:positionV>
                <wp:extent cx="1146412" cy="0"/>
                <wp:effectExtent l="0" t="76200" r="15875" b="95250"/>
                <wp:wrapNone/>
                <wp:docPr id="33" name="直線矢印コネクタ 32"/>
                <wp:cNvGraphicFramePr/>
                <a:graphic xmlns:a="http://schemas.openxmlformats.org/drawingml/2006/main">
                  <a:graphicData uri="http://schemas.microsoft.com/office/word/2010/wordprocessingShape">
                    <wps:wsp>
                      <wps:cNvCnPr/>
                      <wps:spPr>
                        <a:xfrm flipV="1">
                          <a:off x="0" y="0"/>
                          <a:ext cx="1146412" cy="0"/>
                        </a:xfrm>
                        <a:prstGeom prst="straightConnector1">
                          <a:avLst/>
                        </a:prstGeom>
                        <a:noFill/>
                        <a:ln w="9525" cap="flat" cmpd="sng" algn="ctr">
                          <a:solidFill>
                            <a:schemeClr val="tx1"/>
                          </a:solidFill>
                          <a:prstDash val="solid"/>
                          <a:tailEnd type="triangle"/>
                        </a:ln>
                        <a:effectLst/>
                      </wps:spPr>
                      <wps:bodyPr/>
                    </wps:wsp>
                  </a:graphicData>
                </a:graphic>
              </wp:anchor>
            </w:drawing>
          </mc:Choice>
          <mc:Fallback>
            <w:pict>
              <v:shape w14:anchorId="58B18CC9" id="直線矢印コネクタ 32" o:spid="_x0000_s1026" type="#_x0000_t32" style="position:absolute;left:0;text-align:left;margin-left:254.45pt;margin-top:123.75pt;width:90.25pt;height:0;flip:y;z-index:25161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" strokecolor="black [3213]">
                <v:stroke endarrow="block"/>
              </v:shape>
            </w:pict>
          </mc:Fallback>
        </mc:AlternateContent>
      </w:r>
      <w:r w:rsidR="005B7EE9">
        <w:rPr>
          <w:noProof/>
        </w:rPr>
        <mc:AlternateContent>
          <mc:Choice Requires="wps">
            <w:drawing>
              <wp:anchor distT="0" distB="0" distL="114300" distR="114300" simplePos="0" relativeHeight="251612672" behindDoc="0" locked="0" layoutInCell="1" allowOverlap="1" wp14:anchorId="29271DAE" wp14:editId="5CAA75AD">
                <wp:simplePos x="0" y="0"/>
                <wp:positionH relativeFrom="column">
                  <wp:posOffset>4381821</wp:posOffset>
                </wp:positionH>
                <wp:positionV relativeFrom="paragraph">
                  <wp:posOffset>1644717</wp:posOffset>
                </wp:positionV>
                <wp:extent cx="1555750" cy="0"/>
                <wp:effectExtent l="0" t="76200" r="25400" b="95250"/>
                <wp:wrapNone/>
                <wp:docPr id="751" name="直線矢印コネクタ 33"/>
                <wp:cNvGraphicFramePr/>
                <a:graphic xmlns:a="http://schemas.openxmlformats.org/drawingml/2006/main">
                  <a:graphicData uri="http://schemas.microsoft.com/office/word/2010/wordprocessingShape">
                    <wps:wsp>
                      <wps:cNvCnPr/>
                      <wps:spPr>
                        <a:xfrm flipV="1">
                          <a:off x="0" y="0"/>
                          <a:ext cx="1555750" cy="0"/>
                        </a:xfrm>
                        <a:prstGeom prst="straightConnector1">
                          <a:avLst/>
                        </a:prstGeom>
                        <a:noFill/>
                        <a:ln w="9525" cap="flat" cmpd="sng" algn="ctr">
                          <a:solidFill>
                            <a:schemeClr val="tx1"/>
                          </a:solidFill>
                          <a:prstDash val="solid"/>
                          <a:tailEnd type="triangle"/>
                        </a:ln>
                        <a:effectLst/>
                      </wps:spPr>
                      <wps:bodyPr/>
                    </wps:wsp>
                  </a:graphicData>
                </a:graphic>
              </wp:anchor>
            </w:drawing>
          </mc:Choice>
          <mc:Fallback>
            <w:pict>
              <v:shape w14:anchorId="06CCBB73" id="直線矢印コネクタ 33" o:spid="_x0000_s1026" type="#_x0000_t32" style="position:absolute;left:0;text-align:left;margin-left:345.05pt;margin-top:129.5pt;width:122.5pt;height:0;flip:y;z-index:25161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" strokecolor="black [3213]">
                <v:stroke endarrow="block"/>
              </v:shape>
            </w:pict>
          </mc:Fallback>
        </mc:AlternateContent>
      </w:r>
      <w:r w:rsidR="005B7EE9">
        <w:rPr>
          <w:noProof/>
        </w:rPr>
        <mc:AlternateContent>
          <mc:Choice Requires="wps">
            <w:drawing>
              <wp:anchor distT="0" distB="0" distL="114300" distR="114300" simplePos="0" relativeHeight="251660800" behindDoc="0" locked="0" layoutInCell="1" allowOverlap="1" wp14:anchorId="1271430B" wp14:editId="1E25C4A1">
                <wp:simplePos x="0" y="0"/>
                <wp:positionH relativeFrom="column">
                  <wp:posOffset>886905</wp:posOffset>
                </wp:positionH>
                <wp:positionV relativeFrom="paragraph">
                  <wp:posOffset>2233748</wp:posOffset>
                </wp:positionV>
                <wp:extent cx="1155600" cy="0"/>
                <wp:effectExtent l="0" t="76200" r="26035" b="95250"/>
                <wp:wrapNone/>
                <wp:docPr id="755" name="直線矢印コネクタ 37"/>
                <wp:cNvGraphicFramePr/>
                <a:graphic xmlns:a="http://schemas.openxmlformats.org/drawingml/2006/main">
                  <a:graphicData uri="http://schemas.microsoft.com/office/word/2010/wordprocessingShape">
                    <wps:wsp>
                      <wps:cNvCnPr/>
                      <wps:spPr>
                        <a:xfrm>
                          <a:off x="0" y="0"/>
                          <a:ext cx="1155600" cy="0"/>
                        </a:xfrm>
                        <a:prstGeom prst="straightConnector1">
                          <a:avLst/>
                        </a:prstGeom>
                        <a:noFill/>
                        <a:ln w="9525" cap="flat" cmpd="sng" algn="ctr">
                          <a:solidFill>
                            <a:schemeClr val="tx1"/>
                          </a:solidFill>
                          <a:prstDash val="solid"/>
                          <a:tailEnd type="triangle"/>
                        </a:ln>
                        <a:effectLst/>
                      </wps:spPr>
                      <wps:bodyPr/>
                    </wps:wsp>
                  </a:graphicData>
                </a:graphic>
              </wp:anchor>
            </w:drawing>
          </mc:Choice>
          <mc:Fallback>
            <w:pict>
              <v:shape w14:anchorId="05698A0D" id="直線矢印コネクタ 37" o:spid="_x0000_s1026" type="#_x0000_t32" style="position:absolute;left:0;text-align:left;margin-left:69.85pt;margin-top:175.9pt;width:91pt;height:0;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" strokecolor="black [3213]">
                <v:stroke endarrow="block"/>
              </v:shape>
            </w:pict>
          </mc:Fallback>
        </mc:AlternateContent>
      </w:r>
      <w:r w:rsidR="005B7EE9">
        <w:rPr>
          <w:noProof/>
        </w:rPr>
        <mc:AlternateContent>
          <mc:Choice Requires="wps">
            <w:drawing>
              <wp:anchor distT="0" distB="0" distL="114300" distR="114300" simplePos="0" relativeHeight="251661824" behindDoc="0" locked="0" layoutInCell="1" allowOverlap="1" wp14:anchorId="29F520D8" wp14:editId="3BF9B577">
                <wp:simplePos x="0" y="0"/>
                <wp:positionH relativeFrom="column">
                  <wp:posOffset>2053747</wp:posOffset>
                </wp:positionH>
                <wp:positionV relativeFrom="paragraph">
                  <wp:posOffset>2733022</wp:posOffset>
                </wp:positionV>
                <wp:extent cx="5059346" cy="0"/>
                <wp:effectExtent l="0" t="76200" r="27305" b="95250"/>
                <wp:wrapNone/>
                <wp:docPr id="758" name="直線矢印コネクタ 47"/>
                <wp:cNvGraphicFramePr/>
                <a:graphic xmlns:a="http://schemas.openxmlformats.org/drawingml/2006/main">
                  <a:graphicData uri="http://schemas.microsoft.com/office/word/2010/wordprocessingShape">
                    <wps:wsp>
                      <wps:cNvCnPr/>
                      <wps:spPr>
                        <a:xfrm>
                          <a:off x="0" y="0"/>
                          <a:ext cx="5059346" cy="0"/>
                        </a:xfrm>
                        <a:prstGeom prst="straightConnector1">
                          <a:avLst/>
                        </a:prstGeom>
                        <a:noFill/>
                        <a:ln w="9525" cap="flat" cmpd="sng" algn="ctr">
                          <a:solidFill>
                            <a:schemeClr val="tx1"/>
                          </a:solidFill>
                          <a:prstDash val="solid"/>
                          <a:tailEnd type="triangle"/>
                        </a:ln>
                        <a:effectLst/>
                      </wps:spPr>
                      <wps:bodyPr/>
                    </wps:wsp>
                  </a:graphicData>
                </a:graphic>
              </wp:anchor>
            </w:drawing>
          </mc:Choice>
          <mc:Fallback>
            <w:pict>
              <v:shape w14:anchorId="77FF4072" id="直線矢印コネクタ 47" o:spid="_x0000_s1026" type="#_x0000_t32" style="position:absolute;left:0;text-align:left;margin-left:161.7pt;margin-top:215.2pt;width:398.35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" strokecolor="black [3213]">
                <v:stroke endarrow="block"/>
              </v:shape>
            </w:pict>
          </mc:Fallback>
        </mc:AlternateContent>
      </w:r>
      <w:r w:rsidR="005B4868">
        <w:rPr>
          <w:lang w:eastAsia="zh-TW"/>
        </w:rPr>
        <w:br/>
      </w:r>
      <w:r w:rsidR="0019014C">
        <w:rPr>
          <w:lang w:eastAsia="zh-TW"/>
        </w:rPr>
        <w:br/>
      </w:r>
      <w:r w:rsidR="0019014C">
        <w:rPr>
          <w:lang w:eastAsia="zh-TW"/>
        </w:rPr>
        <w:br/>
      </w:r>
      <w:r w:rsidR="005B7EE9">
        <w:rPr>
          <w:lang w:eastAsia="zh-TW"/>
        </w:rPr>
        <w:br/>
      </w:r>
      <w:r w:rsidR="005B4868">
        <w:rPr>
          <w:lang w:eastAsia="zh-TW"/>
        </w:rPr>
        <w:br/>
      </w:r>
      <w:r w:rsidR="005B4868">
        <w:rPr>
          <w:lang w:eastAsia="zh-TW"/>
        </w:rPr>
        <w:br/>
      </w:r>
      <w:r w:rsidR="005B4868">
        <w:rPr>
          <w:lang w:eastAsia="zh-TW"/>
        </w:rPr>
        <w:br/>
      </w:r>
      <w:r w:rsidR="00C5756E">
        <w:rPr>
          <w:lang w:eastAsia="zh-TW"/>
        </w:rPr>
        <w:br/>
      </w:r>
      <w:r w:rsidR="00C5756E">
        <w:rPr>
          <w:lang w:eastAsia="zh-TW"/>
        </w:rPr>
        <w:br/>
      </w:r>
      <w:r w:rsidR="00C5756E">
        <w:rPr>
          <w:lang w:eastAsia="zh-TW"/>
        </w:rPr>
        <w:br/>
      </w:r>
      <w:r w:rsidR="001177A8">
        <w:rPr>
          <w:lang w:eastAsia="zh-TW"/>
        </w:rPr>
        <w:br/>
      </w:r>
      <w:r w:rsidR="001177A8">
        <w:rPr>
          <w:lang w:eastAsia="zh-TW"/>
        </w:rPr>
        <w:br/>
      </w:r>
      <w:r w:rsidR="001177A8">
        <w:rPr>
          <w:lang w:eastAsia="zh-TW"/>
        </w:rPr>
        <w:br/>
      </w:r>
      <w:r w:rsidR="00C5756E">
        <w:rPr>
          <w:lang w:eastAsia="zh-TW"/>
        </w:rPr>
        <w:br/>
      </w:r>
      <w:r w:rsidR="005B4868">
        <w:rPr>
          <w:lang w:eastAsia="zh-TW"/>
        </w:rPr>
        <w:br/>
      </w:r>
      <w:r w:rsidR="005B4868">
        <w:rPr>
          <w:lang w:eastAsia="zh-TW"/>
        </w:rPr>
        <w:br/>
      </w:r>
      <w:r w:rsidR="001177A8">
        <w:rPr>
          <w:lang w:eastAsia="zh-TW"/>
        </w:rPr>
        <w:br/>
      </w:r>
      <w:r w:rsidR="001177A8">
        <w:rPr>
          <w:lang w:eastAsia="zh-TW"/>
        </w:rPr>
        <w:br/>
      </w:r>
    </w:p>
    <w:p w14:paraId="66DBAF15" w14:textId="39D079F2" w:rsidR="005B4868" w:rsidRPr="006B202D" w:rsidRDefault="005B7EE9" w:rsidP="001017ED">
      <w:pPr>
        <w:pStyle w:val="figurenote"/>
        <w:ind w:left="0" w:firstLine="0"/>
        <w:rPr>
          <w:highlight w:val="yellow"/>
          <w:lang w:eastAsia="zh-TW"/>
        </w:rPr>
      </w:pPr>
      <w:r w:rsidRPr="006B202D">
        <w:rPr>
          <w:rFonts w:hint="eastAsia"/>
          <w:noProof/>
          <w:highlight w:val="yellow"/>
        </w:rPr>
        <mc:AlternateContent>
          <mc:Choice Requires="wps">
            <w:drawing>
              <wp:anchor distT="0" distB="0" distL="114300" distR="114300" simplePos="0" relativeHeight="251662848" behindDoc="0" locked="0" layoutInCell="1" allowOverlap="1" wp14:anchorId="75B37C81" wp14:editId="01BC5EBF">
                <wp:simplePos x="0" y="0"/>
                <wp:positionH relativeFrom="column">
                  <wp:posOffset>8026630</wp:posOffset>
                </wp:positionH>
                <wp:positionV relativeFrom="paragraph">
                  <wp:posOffset>60337</wp:posOffset>
                </wp:positionV>
                <wp:extent cx="1890395" cy="749300"/>
                <wp:effectExtent l="0" t="285750" r="14605" b="12700"/>
                <wp:wrapNone/>
                <wp:docPr id="784" name="四角形吹き出し 79"/>
                <wp:cNvGraphicFramePr/>
                <a:graphic xmlns:a="http://schemas.openxmlformats.org/drawingml/2006/main">
                  <a:graphicData uri="http://schemas.microsoft.com/office/word/2010/wordprocessingShape">
                    <wps:wsp>
                      <wps:cNvSpPr/>
                      <wps:spPr>
                        <a:xfrm>
                          <a:off x="0" y="0"/>
                          <a:ext cx="1890395" cy="749300"/>
                        </a:xfrm>
                        <a:prstGeom prst="wedgeRectCallout">
                          <a:avLst>
                            <a:gd name="adj1" fmla="val 6527"/>
                            <a:gd name="adj2" fmla="val -86134"/>
                          </a:avLst>
                        </a:prstGeom>
                        <a:noFill/>
                        <a:ln w="25400" cap="flat" cmpd="sng" algn="ctr">
                          <a:solidFill>
                            <a:schemeClr val="tx1"/>
                          </a:solidFill>
                          <a:prstDash val="solid"/>
                        </a:ln>
                        <a:effectLst/>
                      </wps:spPr>
                      <wps:txbx>
                        <w:txbxContent>
                          <w:p w14:paraId="11435D89" w14:textId="77777777" w:rsidR="007B53F4" w:rsidRPr="001017ED" w:rsidRDefault="007B53F4" w:rsidP="00F820F5">
                            <w:pPr>
                              <w:pStyle w:val="Web"/>
                              <w:spacing w:line="280" w:lineRule="exact"/>
                              <w:rPr>
                                <w:rFonts w:ascii="Arial" w:eastAsia="メイリオ" w:hAnsi="Arial" w:cs="Arial"/>
                                <w:sz w:val="20"/>
                                <w:szCs w:val="20"/>
                              </w:rPr>
                            </w:pPr>
                            <w:r w:rsidRPr="001017ED">
                              <w:rPr>
                                <w:rFonts w:ascii="Arial" w:eastAsia="メイリオ" w:hAnsi="Arial" w:cs="Arial"/>
                                <w:color w:val="3C3C3B"/>
                                <w:kern w:val="24"/>
                                <w:sz w:val="20"/>
                                <w:szCs w:val="20"/>
                              </w:rPr>
                              <w:t>Interrupts are enabled over this period, so other processing can be handled.</w:t>
                            </w:r>
                          </w:p>
                        </w:txbxContent>
                      </wps:txbx>
                      <wps:bodyPr wrap="square" lIns="72000" rIns="36000" rtlCol="0" anchor="ctr">
                        <a:noAutofit/>
                      </wps:bodyPr>
                    </wps:wsp>
                  </a:graphicData>
                </a:graphic>
                <wp14:sizeRelH relativeFrom="margin">
                  <wp14:pctWidth>0</wp14:pctWidth>
                </wp14:sizeRelH>
              </wp:anchor>
            </w:drawing>
          </mc:Choice>
          <mc:Fallback>
            <w:pict>
              <v:shape w14:anchorId="75B37C81" id="四角形吹き出し 79" o:spid="_x0000_s1247" type="#_x0000_t61" style="position:absolute;left:0;text-align:left;margin-left:632pt;margin-top:4.75pt;width:148.85pt;height:59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" adj="12210,-7805" filled="f" strokecolor="black [3213]" strokeweight="2pt">
                <v:textbox inset="2mm,,1mm">
                  <w:txbxContent>
                    <w:p w14:paraId="11435D89" w14:textId="77777777" w:rsidR="007B53F4" w:rsidRPr="001017ED" w:rsidRDefault="007B53F4" w:rsidP="00F820F5">
                      <w:pPr>
                        <w:pStyle w:val="Web"/>
                        <w:spacing w:line="280" w:lineRule="exact"/>
                        <w:rPr>
                          <w:rFonts w:ascii="Arial" w:eastAsia="メイリオ" w:hAnsi="Arial" w:cs="Arial"/>
                          <w:sz w:val="20"/>
                          <w:szCs w:val="20"/>
                        </w:rPr>
                      </w:pPr>
                      <w:r w:rsidRPr="001017ED">
                        <w:rPr>
                          <w:rFonts w:ascii="Arial" w:eastAsia="メイリオ" w:hAnsi="Arial" w:cs="Arial"/>
                          <w:color w:val="3C3C3B"/>
                          <w:kern w:val="24"/>
                          <w:sz w:val="20"/>
                          <w:szCs w:val="20"/>
                        </w:rPr>
                        <w:t>Interrupts are enabled over this period, so other processing can be handled.</w:t>
                      </w:r>
                    </w:p>
                  </w:txbxContent>
                </v:textbox>
              </v:shape>
            </w:pict>
          </mc:Fallback>
        </mc:AlternateContent>
      </w:r>
      <w:r w:rsidR="001017ED" w:rsidRPr="001017ED">
        <w:rPr>
          <w:noProof/>
        </w:rPr>
        <w:t>In boosted operation, the PLL oscillation settling waiting time (up to 50 µs) is required within the period of 1</w:t>
      </w:r>
      <w:del w:id="524" w:author="作成者">
        <w:r w:rsidR="001017ED" w:rsidRPr="001017ED" w:rsidDel="00D618D0">
          <w:rPr>
            <w:noProof/>
          </w:rPr>
          <w:delText>12</w:delText>
        </w:r>
      </w:del>
      <w:ins w:id="525" w:author="作成者">
        <w:r w:rsidR="00D618D0">
          <w:rPr>
            <w:noProof/>
          </w:rPr>
          <w:t>23</w:t>
        </w:r>
      </w:ins>
      <w:r w:rsidR="001017ED" w:rsidRPr="001017ED">
        <w:rPr>
          <w:noProof/>
        </w:rPr>
        <w:t xml:space="preserve"> µs in the above figure since </w:t>
      </w:r>
      <w:r w:rsidR="001017ED">
        <w:rPr>
          <w:noProof/>
        </w:rPr>
        <w:br/>
      </w:r>
      <w:r w:rsidR="001017ED" w:rsidRPr="001017ED">
        <w:rPr>
          <w:noProof/>
        </w:rPr>
        <w:t>the multiplier setting for PLL0 is changed.</w:t>
      </w:r>
    </w:p>
    <w:p w14:paraId="14D899D0" w14:textId="77777777" w:rsidR="005B4868" w:rsidRPr="00B777C9" w:rsidRDefault="001017ED" w:rsidP="005B4868">
      <w:pPr>
        <w:pStyle w:val="figurenote"/>
      </w:pPr>
      <w:r w:rsidRPr="001017ED">
        <w:rPr>
          <w:lang w:eastAsia="zh-TW"/>
        </w:rPr>
        <w:t>Since the PLL0 output clock cannot be used during this period, the EXTAL clock is supplied to the Cortex-A57, so operation is at low speed.</w:t>
      </w:r>
    </w:p>
    <w:p w14:paraId="54918A97" w14:textId="77777777" w:rsidR="005B4868" w:rsidRDefault="005B4868" w:rsidP="0040387A">
      <w:pPr>
        <w:pStyle w:val="figurenote"/>
        <w:spacing w:line="200" w:lineRule="exact"/>
        <w:rPr>
          <w:lang w:eastAsia="zh-TW"/>
        </w:rPr>
      </w:pPr>
    </w:p>
    <w:p w14:paraId="6E7EAE60" w14:textId="77777777" w:rsidR="005B4868" w:rsidRPr="0040387A" w:rsidRDefault="00C87B73" w:rsidP="0040387A">
      <w:pPr>
        <w:pStyle w:val="figurenote"/>
        <w:ind w:left="0" w:firstLine="0"/>
      </w:pPr>
      <w:r w:rsidRPr="0040387A">
        <w:rPr>
          <w:rFonts w:hint="eastAsia"/>
        </w:rPr>
        <w:t xml:space="preserve">This result </w:t>
      </w:r>
      <w:r w:rsidRPr="0040387A">
        <w:t xml:space="preserve">was obtained under the measurement conditions listed below. The values may differ with the environment and conditions </w:t>
      </w:r>
      <w:r w:rsidR="0040387A">
        <w:br/>
      </w:r>
      <w:r w:rsidRPr="0040387A">
        <w:t>of measurement.</w:t>
      </w:r>
    </w:p>
    <w:p w14:paraId="0CF48BD2" w14:textId="77777777" w:rsidR="00C87B73" w:rsidRPr="00D951D9" w:rsidRDefault="00C87B73" w:rsidP="00C87B73">
      <w:pPr>
        <w:pStyle w:val="figurenote"/>
        <w:rPr>
          <w:rFonts w:cs="Arial"/>
        </w:rPr>
      </w:pPr>
      <w:r w:rsidRPr="00D951D9">
        <w:rPr>
          <w:rFonts w:cs="Arial"/>
        </w:rPr>
        <w:t>&lt;Measurement environment&gt;</w:t>
      </w:r>
    </w:p>
    <w:p w14:paraId="1CA49CFB" w14:textId="348E63AF" w:rsidR="00C87B73" w:rsidRPr="00D951D9" w:rsidRDefault="00C87B73" w:rsidP="0040387A">
      <w:pPr>
        <w:pStyle w:val="figurenote"/>
        <w:numPr>
          <w:ilvl w:val="0"/>
          <w:numId w:val="19"/>
        </w:numPr>
        <w:spacing w:line="220" w:lineRule="exact"/>
        <w:rPr>
          <w:rFonts w:cs="Arial"/>
        </w:rPr>
      </w:pPr>
      <w:r w:rsidRPr="00D951D9">
        <w:rPr>
          <w:rFonts w:cs="Arial"/>
        </w:rPr>
        <w:t xml:space="preserve">Software: </w:t>
      </w:r>
      <w:proofErr w:type="spellStart"/>
      <w:r w:rsidRPr="00D951D9">
        <w:rPr>
          <w:rFonts w:cs="Arial"/>
        </w:rPr>
        <w:t>Yocto</w:t>
      </w:r>
      <w:proofErr w:type="spellEnd"/>
      <w:r w:rsidRPr="00D951D9">
        <w:rPr>
          <w:rFonts w:cs="Arial"/>
        </w:rPr>
        <w:t xml:space="preserve"> </w:t>
      </w:r>
      <w:proofErr w:type="spellStart"/>
      <w:r w:rsidRPr="00D951D9">
        <w:rPr>
          <w:rFonts w:cs="Arial"/>
        </w:rPr>
        <w:t>v</w:t>
      </w:r>
      <w:del w:id="526" w:author="作成者">
        <w:r w:rsidRPr="00D951D9" w:rsidDel="00D618D0">
          <w:rPr>
            <w:rFonts w:cs="Arial"/>
          </w:rPr>
          <w:delText>2</w:delText>
        </w:r>
      </w:del>
      <w:ins w:id="527" w:author="作成者">
        <w:r w:rsidR="00D618D0">
          <w:rPr>
            <w:rFonts w:cs="Arial" w:hint="eastAsia"/>
          </w:rPr>
          <w:t>3</w:t>
        </w:r>
      </w:ins>
      <w:r w:rsidRPr="00D951D9">
        <w:rPr>
          <w:rFonts w:cs="Arial"/>
        </w:rPr>
        <w:t>.</w:t>
      </w:r>
      <w:del w:id="528" w:author="作成者">
        <w:r w:rsidRPr="00D951D9" w:rsidDel="00D618D0">
          <w:rPr>
            <w:rFonts w:cs="Arial"/>
          </w:rPr>
          <w:delText>12</w:delText>
        </w:r>
      </w:del>
      <w:ins w:id="529" w:author="作成者">
        <w:r w:rsidR="00D618D0">
          <w:rPr>
            <w:rFonts w:cs="Arial"/>
          </w:rPr>
          <w:t>7</w:t>
        </w:r>
      </w:ins>
      <w:r w:rsidRPr="00D951D9">
        <w:rPr>
          <w:rFonts w:cs="Arial"/>
        </w:rPr>
        <w:t>.0</w:t>
      </w:r>
      <w:proofErr w:type="spellEnd"/>
      <w:r w:rsidRPr="00D951D9">
        <w:rPr>
          <w:rFonts w:cs="Arial"/>
        </w:rPr>
        <w:t xml:space="preserve"> (</w:t>
      </w:r>
      <w:proofErr w:type="spellStart"/>
      <w:r w:rsidRPr="00D951D9">
        <w:rPr>
          <w:rFonts w:cs="Arial"/>
        </w:rPr>
        <w:t>BSP</w:t>
      </w:r>
      <w:proofErr w:type="spellEnd"/>
      <w:r w:rsidRPr="00D951D9">
        <w:rPr>
          <w:rFonts w:cs="Arial"/>
        </w:rPr>
        <w:t xml:space="preserve"> 3.</w:t>
      </w:r>
      <w:del w:id="530" w:author="作成者">
        <w:r w:rsidRPr="00D951D9" w:rsidDel="00D618D0">
          <w:rPr>
            <w:rFonts w:cs="Arial"/>
          </w:rPr>
          <w:delText>3</w:delText>
        </w:r>
      </w:del>
      <w:ins w:id="531" w:author="作成者">
        <w:r w:rsidR="00D618D0">
          <w:rPr>
            <w:rFonts w:cs="Arial"/>
          </w:rPr>
          <w:t>6</w:t>
        </w:r>
      </w:ins>
      <w:r w:rsidRPr="00D951D9">
        <w:rPr>
          <w:rFonts w:cs="Arial"/>
        </w:rPr>
        <w:t>.2 kernel)</w:t>
      </w:r>
    </w:p>
    <w:p w14:paraId="72270AAB" w14:textId="31900530" w:rsidR="00C87B73" w:rsidRPr="00D951D9" w:rsidRDefault="00C87B73" w:rsidP="0040387A">
      <w:pPr>
        <w:pStyle w:val="figurenote"/>
        <w:numPr>
          <w:ilvl w:val="0"/>
          <w:numId w:val="19"/>
        </w:numPr>
        <w:spacing w:line="220" w:lineRule="exact"/>
        <w:rPr>
          <w:rFonts w:cs="Arial"/>
        </w:rPr>
      </w:pPr>
      <w:r w:rsidRPr="00D951D9">
        <w:rPr>
          <w:rFonts w:cs="Arial"/>
        </w:rPr>
        <w:t xml:space="preserve">SoC: R-Car </w:t>
      </w:r>
      <w:proofErr w:type="spellStart"/>
      <w:r w:rsidRPr="00D951D9">
        <w:rPr>
          <w:rFonts w:cs="Arial"/>
        </w:rPr>
        <w:t>H3</w:t>
      </w:r>
      <w:proofErr w:type="spellEnd"/>
      <w:r w:rsidRPr="00D951D9">
        <w:rPr>
          <w:rFonts w:cs="Arial"/>
        </w:rPr>
        <w:t xml:space="preserve"> </w:t>
      </w:r>
      <w:del w:id="532" w:author="作成者">
        <w:r w:rsidRPr="00D951D9" w:rsidDel="00D618D0">
          <w:rPr>
            <w:rFonts w:cs="Arial"/>
          </w:rPr>
          <w:delText>WS</w:delText>
        </w:r>
      </w:del>
      <w:proofErr w:type="spellStart"/>
      <w:ins w:id="533" w:author="作成者">
        <w:r w:rsidR="00D618D0">
          <w:rPr>
            <w:rFonts w:cs="Arial"/>
          </w:rPr>
          <w:t>Ver</w:t>
        </w:r>
      </w:ins>
      <w:del w:id="534" w:author="作成者">
        <w:r w:rsidRPr="00D951D9" w:rsidDel="00D618D0">
          <w:rPr>
            <w:rFonts w:cs="Arial"/>
          </w:rPr>
          <w:delText>1</w:delText>
        </w:r>
      </w:del>
      <w:ins w:id="535" w:author="作成者">
        <w:r w:rsidR="00D618D0">
          <w:rPr>
            <w:rFonts w:cs="Arial"/>
          </w:rPr>
          <w:t>3</w:t>
        </w:r>
      </w:ins>
      <w:r w:rsidRPr="00D951D9">
        <w:rPr>
          <w:rFonts w:cs="Arial"/>
        </w:rPr>
        <w:t>.</w:t>
      </w:r>
      <w:del w:id="536" w:author="作成者">
        <w:r w:rsidRPr="00D951D9" w:rsidDel="00D618D0">
          <w:rPr>
            <w:rFonts w:cs="Arial"/>
          </w:rPr>
          <w:delText>1</w:delText>
        </w:r>
      </w:del>
      <w:ins w:id="537" w:author="作成者">
        <w:r w:rsidR="00D618D0">
          <w:rPr>
            <w:rFonts w:cs="Arial"/>
          </w:rPr>
          <w:t>0</w:t>
        </w:r>
      </w:ins>
      <w:proofErr w:type="spellEnd"/>
      <w:r w:rsidRPr="00D951D9">
        <w:rPr>
          <w:rFonts w:cs="Arial"/>
        </w:rPr>
        <w:t xml:space="preserve"> (on a </w:t>
      </w:r>
      <w:proofErr w:type="spellStart"/>
      <w:r w:rsidRPr="00D951D9">
        <w:rPr>
          <w:rFonts w:cs="Arial"/>
        </w:rPr>
        <w:t>Salvator-X</w:t>
      </w:r>
      <w:ins w:id="538" w:author="作成者">
        <w:r w:rsidR="00D618D0">
          <w:rPr>
            <w:rFonts w:cs="Arial"/>
          </w:rPr>
          <w:t>S</w:t>
        </w:r>
      </w:ins>
      <w:proofErr w:type="spellEnd"/>
      <w:r w:rsidRPr="00D951D9">
        <w:rPr>
          <w:rFonts w:cs="Arial"/>
        </w:rPr>
        <w:t xml:space="preserve"> board)</w:t>
      </w:r>
    </w:p>
    <w:p w14:paraId="5ED138E2" w14:textId="77777777" w:rsidR="00C87B73" w:rsidRPr="00D951D9" w:rsidRDefault="00D951D9" w:rsidP="0040387A">
      <w:pPr>
        <w:pStyle w:val="figurenote"/>
        <w:numPr>
          <w:ilvl w:val="0"/>
          <w:numId w:val="19"/>
        </w:numPr>
        <w:spacing w:line="220" w:lineRule="exact"/>
        <w:rPr>
          <w:rFonts w:cs="Arial"/>
        </w:rPr>
      </w:pPr>
      <w:r>
        <w:rPr>
          <w:rFonts w:cs="Arial"/>
        </w:rPr>
        <w:t>PMIC</w:t>
      </w:r>
      <w:r w:rsidR="00C87B73" w:rsidRPr="00D951D9">
        <w:rPr>
          <w:rFonts w:cs="Arial"/>
        </w:rPr>
        <w:t>: bd9571mwv</w:t>
      </w:r>
    </w:p>
    <w:p w14:paraId="1B800C32" w14:textId="77777777" w:rsidR="00C87B73" w:rsidRDefault="00C87B73" w:rsidP="0040387A">
      <w:pPr>
        <w:pStyle w:val="figurenote"/>
        <w:numPr>
          <w:ilvl w:val="0"/>
          <w:numId w:val="19"/>
        </w:numPr>
        <w:spacing w:line="220" w:lineRule="exact"/>
        <w:rPr>
          <w:rFonts w:cs="Arial"/>
        </w:rPr>
      </w:pPr>
      <w:r w:rsidRPr="00D951D9">
        <w:rPr>
          <w:rFonts w:cs="Arial"/>
        </w:rPr>
        <w:t>Measurement conditions: Measurement proceeds with the system in the idle state, i.e., booted up</w:t>
      </w:r>
      <w:r w:rsidRPr="00D951D9" w:rsidDel="00365814">
        <w:rPr>
          <w:rFonts w:cs="Arial"/>
        </w:rPr>
        <w:t xml:space="preserve"> </w:t>
      </w:r>
      <w:r w:rsidRPr="00D951D9">
        <w:rPr>
          <w:rFonts w:cs="Arial"/>
        </w:rPr>
        <w:t>but with no applications running.</w:t>
      </w:r>
    </w:p>
    <w:p w14:paraId="1A60A8B1" w14:textId="77777777" w:rsidR="00770E57" w:rsidRPr="00770E57" w:rsidRDefault="00770E57">
      <w:pPr>
        <w:pStyle w:val="figurenote"/>
        <w:numPr>
          <w:ilvl w:val="0"/>
          <w:numId w:val="19"/>
        </w:numPr>
        <w:spacing w:line="220" w:lineRule="exact"/>
        <w:rPr>
          <w:rFonts w:cs="Arial"/>
        </w:rPr>
      </w:pPr>
      <w:r w:rsidRPr="007C24A2">
        <w:t>Measurement points</w:t>
      </w:r>
      <w:r w:rsidRPr="00770E57">
        <w:rPr>
          <w:color w:val="222222"/>
          <w:lang w:val="en"/>
        </w:rPr>
        <w:t xml:space="preserve">: Processing time of </w:t>
      </w:r>
      <w:r w:rsidRPr="00181DFD">
        <w:t>_</w:t>
      </w:r>
      <w:proofErr w:type="spellStart"/>
      <w:r w:rsidRPr="00181DFD">
        <w:t>set_opp_voltage</w:t>
      </w:r>
      <w:proofErr w:type="spellEnd"/>
      <w:r w:rsidRPr="007C24A2">
        <w:t xml:space="preserve"> and </w:t>
      </w:r>
      <w:proofErr w:type="spellStart"/>
      <w:r w:rsidRPr="001B3743">
        <w:t>clk_set_rate</w:t>
      </w:r>
      <w:proofErr w:type="spellEnd"/>
      <w:r w:rsidRPr="007C24A2">
        <w:t xml:space="preserve"> functions</w:t>
      </w:r>
    </w:p>
    <w:p w14:paraId="09344F91" w14:textId="0E00232A" w:rsidR="00D768F0" w:rsidRPr="00D63F0E" w:rsidDel="00E20E3B" w:rsidRDefault="005D368C">
      <w:pPr>
        <w:pStyle w:val="figuretitle"/>
        <w:spacing w:line="220" w:lineRule="exact"/>
        <w:rPr>
          <w:del w:id="539" w:author="作成者"/>
        </w:rPr>
      </w:pPr>
      <w:r>
        <w:rPr>
          <w:rFonts w:hint="eastAsia"/>
        </w:rPr>
        <w:t>Figure</w:t>
      </w:r>
      <w:r w:rsidR="00BB5E28">
        <w:rPr>
          <w:rFonts w:hint="eastAsia"/>
        </w:rPr>
        <w:t xml:space="preserve"> A</w:t>
      </w:r>
      <w:r w:rsidR="00BA133C">
        <w:rPr>
          <w:b w:val="0"/>
        </w:rPr>
        <w:fldChar w:fldCharType="begin"/>
      </w:r>
      <w:r w:rsidR="00BA133C">
        <w:instrText xml:space="preserve"> </w:instrText>
      </w:r>
      <w:r w:rsidR="00BA133C">
        <w:rPr>
          <w:rFonts w:hint="eastAsia"/>
        </w:rPr>
        <w:instrText>STYLEREF 1 \s</w:instrText>
      </w:r>
      <w:r w:rsidR="00BA133C">
        <w:instrText xml:space="preserve"> </w:instrText>
      </w:r>
      <w:r w:rsidR="00BA133C">
        <w:rPr>
          <w:b w:val="0"/>
        </w:rPr>
        <w:fldChar w:fldCharType="separate"/>
      </w:r>
      <w:r w:rsidR="001B3F11">
        <w:rPr>
          <w:noProof/>
        </w:rPr>
        <w:t>3</w:t>
      </w:r>
      <w:r w:rsidR="00BA133C">
        <w:rPr>
          <w:b w:val="0"/>
        </w:rPr>
        <w:fldChar w:fldCharType="end"/>
      </w:r>
      <w:r w:rsidR="00BA133C">
        <w:noBreakHyphen/>
      </w:r>
      <w:r w:rsidR="00BA133C">
        <w:rPr>
          <w:b w:val="0"/>
        </w:rPr>
        <w:fldChar w:fldCharType="begin"/>
      </w:r>
      <w:r w:rsidR="00BA133C">
        <w:instrText xml:space="preserve"> </w:instrText>
      </w:r>
      <w:r w:rsidR="00BA133C">
        <w:rPr>
          <w:rFonts w:hint="eastAsia"/>
        </w:rPr>
        <w:instrText xml:space="preserve">SEQ </w:instrText>
      </w:r>
      <w:r w:rsidR="00BA133C">
        <w:rPr>
          <w:rFonts w:hint="eastAsia"/>
        </w:rPr>
        <w:instrText>図</w:instrText>
      </w:r>
      <w:r w:rsidR="00BA133C">
        <w:rPr>
          <w:rFonts w:hint="eastAsia"/>
        </w:rPr>
        <w:instrText xml:space="preserve"> \* ARABIC \s 1</w:instrText>
      </w:r>
      <w:r w:rsidR="00BA133C">
        <w:instrText xml:space="preserve"> </w:instrText>
      </w:r>
      <w:r w:rsidR="00BA133C">
        <w:rPr>
          <w:b w:val="0"/>
        </w:rPr>
        <w:fldChar w:fldCharType="separate"/>
      </w:r>
      <w:r w:rsidR="001B3F11">
        <w:rPr>
          <w:noProof/>
        </w:rPr>
        <w:t>2</w:t>
      </w:r>
      <w:r w:rsidR="00BA133C">
        <w:rPr>
          <w:b w:val="0"/>
        </w:rPr>
        <w:fldChar w:fldCharType="end"/>
      </w:r>
      <w:r>
        <w:t xml:space="preserve">   </w:t>
      </w:r>
      <w:r w:rsidRPr="00D63F0E">
        <w:t>DVFS Control Sequence (for the Change from 0.5 GHz to 1.7 GHz)</w:t>
      </w:r>
      <w:bookmarkStart w:id="540" w:name="lastpage"/>
      <w:bookmarkEnd w:id="540"/>
    </w:p>
    <w:p w14:paraId="36DD292B" w14:textId="75735434" w:rsidR="005B7EE9" w:rsidDel="004B4FD9" w:rsidRDefault="005B7EE9">
      <w:pPr>
        <w:pStyle w:val="figuretitle"/>
        <w:spacing w:line="220" w:lineRule="exact"/>
        <w:rPr>
          <w:del w:id="541" w:author="作成者"/>
          <w:b w:val="0"/>
          <w:lang w:eastAsia="zh-TW"/>
        </w:rPr>
        <w:sectPr w:rsidR="005B7EE9" w:rsidDel="004B4FD9" w:rsidSect="00FB6B1F">
          <w:pgSz w:w="16817" w:h="11879" w:orient="landscape" w:code="9"/>
          <w:pgMar w:top="1134" w:right="567" w:bottom="1134" w:left="567" w:header="851" w:footer="567" w:gutter="0"/>
          <w:cols w:space="360"/>
          <w:docGrid w:linePitch="272"/>
          <w:sectPrChange w:id="542" w:author="作成者">
            <w:sectPr w:rsidR="005B7EE9" w:rsidDel="004B4FD9" w:rsidSect="00FB6B1F">
              <w:pgSz w:w="16840" w:h="11907"/>
              <w:pgMar w:top="1134" w:right="567" w:bottom="1134" w:left="567" w:header="851" w:footer="567" w:gutter="0"/>
            </w:sectPr>
          </w:sectPrChange>
        </w:sectPr>
        <w:pPrChange w:id="543" w:author="作成者">
          <w:pPr/>
        </w:pPrChange>
      </w:pPr>
    </w:p>
    <w:p w14:paraId="76DB3A9B" w14:textId="77777777" w:rsidR="00FE1AB1" w:rsidRDefault="00FE1AB1">
      <w:pPr>
        <w:jc w:val="center"/>
        <w:rPr>
          <w:ins w:id="544" w:author="作成者"/>
          <w:rFonts w:ascii="Arial" w:eastAsia="ＭＳ ゴシック" w:hAnsi="Arial"/>
          <w:b/>
          <w:sz w:val="24"/>
        </w:rPr>
        <w:pPrChange w:id="545" w:author="作成者">
          <w:pPr/>
        </w:pPrChange>
      </w:pPr>
      <w:bookmarkStart w:id="546" w:name="_Toc532830104"/>
      <w:bookmarkStart w:id="547" w:name="_Toc301692215"/>
      <w:bookmarkStart w:id="548" w:name="_Toc303011835"/>
      <w:bookmarkStart w:id="549" w:name="_Toc304480577"/>
      <w:bookmarkStart w:id="550" w:name="_Toc304871259"/>
      <w:bookmarkStart w:id="551" w:name="_Toc313632425"/>
      <w:bookmarkStart w:id="552" w:name="_Toc314751334"/>
      <w:bookmarkStart w:id="553" w:name="_Toc343859648"/>
      <w:ins w:id="554" w:author="作成者">
        <w:r>
          <w:br w:type="page"/>
        </w:r>
      </w:ins>
    </w:p>
    <w:p w14:paraId="095D41DD" w14:textId="77777777" w:rsidR="00FE1AB1" w:rsidRDefault="00FE1AB1" w:rsidP="00E20E3B">
      <w:pPr>
        <w:pStyle w:val="10"/>
        <w:numPr>
          <w:ilvl w:val="0"/>
          <w:numId w:val="26"/>
        </w:numPr>
        <w:adjustRightInd w:val="0"/>
        <w:textAlignment w:val="baseline"/>
        <w:rPr>
          <w:ins w:id="555" w:author="作成者"/>
        </w:rPr>
        <w:sectPr w:rsidR="00FE1AB1" w:rsidSect="00FB6B1F">
          <w:headerReference w:type="first" r:id="rId30"/>
          <w:footerReference w:type="first" r:id="rId31"/>
          <w:pgSz w:w="16817" w:h="11879" w:orient="landscape" w:code="9"/>
          <w:pgMar w:top="1134" w:right="567" w:bottom="1134" w:left="567" w:header="851" w:footer="567" w:gutter="0"/>
          <w:cols w:space="360"/>
          <w:docGrid w:linePitch="272"/>
        </w:sectPr>
      </w:pPr>
    </w:p>
    <w:p w14:paraId="1D8131B6" w14:textId="3C079148" w:rsidR="00E20E3B" w:rsidRPr="00476030" w:rsidRDefault="004B4FD9" w:rsidP="00E20E3B">
      <w:pPr>
        <w:pStyle w:val="10"/>
        <w:numPr>
          <w:ilvl w:val="0"/>
          <w:numId w:val="26"/>
        </w:numPr>
        <w:adjustRightInd w:val="0"/>
        <w:textAlignment w:val="baseline"/>
      </w:pPr>
      <w:bookmarkStart w:id="558" w:name="_Toc536612070"/>
      <w:r>
        <w:lastRenderedPageBreak/>
        <w:t>Resume</w:t>
      </w:r>
      <w:r w:rsidR="00120CDC">
        <w:t xml:space="preserve"> times for </w:t>
      </w:r>
      <w:r w:rsidR="00E20E3B">
        <w:t>System Suspend to RA</w:t>
      </w:r>
      <w:bookmarkEnd w:id="546"/>
      <w:r w:rsidR="00120CDC">
        <w:t>M</w:t>
      </w:r>
      <w:bookmarkEnd w:id="558"/>
    </w:p>
    <w:p w14:paraId="005CD6C8" w14:textId="4C40E7D3" w:rsidR="00E20E3B" w:rsidRDefault="00C13A17" w:rsidP="00E20E3B">
      <w:r>
        <w:t xml:space="preserve">When </w:t>
      </w:r>
      <w:r w:rsidR="00E20E3B" w:rsidRPr="006E2619">
        <w:t>Syst</w:t>
      </w:r>
      <w:r w:rsidR="00E20E3B" w:rsidRPr="00E3421C">
        <w:t>em Suspend to RAM</w:t>
      </w:r>
      <w:r>
        <w:t xml:space="preserve"> is executed</w:t>
      </w:r>
      <w:r>
        <w:rPr>
          <w:rFonts w:hint="eastAsia"/>
        </w:rPr>
        <w:t>,</w:t>
      </w:r>
      <w:r>
        <w:t xml:space="preserve"> the resume times from suspend may be delayed depending on connection method of USB devices. Sample cases are shown in </w:t>
      </w:r>
      <w:r w:rsidR="00E20E3B">
        <w:fldChar w:fldCharType="begin"/>
      </w:r>
      <w:r w:rsidR="00E20E3B">
        <w:instrText xml:space="preserve"> </w:instrText>
      </w:r>
      <w:r w:rsidR="00E20E3B">
        <w:rPr>
          <w:rFonts w:hint="eastAsia"/>
        </w:rPr>
        <w:instrText>REF _Ref533771340 \h</w:instrText>
      </w:r>
      <w:r w:rsidR="00E20E3B">
        <w:instrText xml:space="preserve"> </w:instrText>
      </w:r>
      <w:r w:rsidR="00E20E3B">
        <w:fldChar w:fldCharType="separate"/>
      </w:r>
      <w:r w:rsidR="00FE4320">
        <w:rPr>
          <w:rFonts w:hint="eastAsia"/>
        </w:rPr>
        <w:t xml:space="preserve">Table </w:t>
      </w:r>
      <w:proofErr w:type="spellStart"/>
      <w:r w:rsidR="00FE4320">
        <w:t>A</w:t>
      </w:r>
      <w:r w:rsidR="00FE4320">
        <w:rPr>
          <w:noProof/>
        </w:rPr>
        <w:t>4</w:t>
      </w:r>
      <w:proofErr w:type="spellEnd"/>
      <w:r w:rsidR="00FE4320">
        <w:noBreakHyphen/>
      </w:r>
      <w:r w:rsidR="00FE4320">
        <w:rPr>
          <w:noProof/>
        </w:rPr>
        <w:t>1</w:t>
      </w:r>
      <w:r>
        <w:rPr>
          <w:noProof/>
        </w:rPr>
        <w:t>.</w:t>
      </w:r>
      <w:r w:rsidR="00FE4320">
        <w:t xml:space="preserve">  </w:t>
      </w:r>
      <w:r w:rsidR="00E20E3B">
        <w:fldChar w:fldCharType="end"/>
      </w:r>
    </w:p>
    <w:p w14:paraId="04A86AF6" w14:textId="77777777" w:rsidR="00E20E3B" w:rsidRDefault="00E20E3B" w:rsidP="00E20E3B"/>
    <w:p w14:paraId="4C1C0A9A" w14:textId="7B3E6F0A" w:rsidR="00E20E3B" w:rsidRDefault="00FE4320" w:rsidP="00F454D1">
      <w:pPr>
        <w:pStyle w:val="tabletitle"/>
        <w:jc w:val="center"/>
      </w:pPr>
      <w:bookmarkStart w:id="559" w:name="_Ref533771340"/>
      <w:r>
        <w:rPr>
          <w:rFonts w:hint="eastAsia"/>
        </w:rPr>
        <w:t xml:space="preserve">Table </w:t>
      </w:r>
      <w:r>
        <w:t>A</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1</w:t>
      </w:r>
      <w:r>
        <w:fldChar w:fldCharType="end"/>
      </w:r>
      <w:r>
        <w:t xml:space="preserve">  </w:t>
      </w:r>
      <w:bookmarkEnd w:id="559"/>
      <w:r w:rsidR="00602EBE">
        <w:rPr>
          <w:rFonts w:hint="eastAsia"/>
        </w:rPr>
        <w:t>R</w:t>
      </w:r>
      <w:r w:rsidR="00602EBE">
        <w:t xml:space="preserve">esume times for </w:t>
      </w:r>
      <w:r w:rsidR="00E20E3B">
        <w:t>US</w:t>
      </w:r>
      <w:r w:rsidR="00602EBE">
        <w:t>B devices</w:t>
      </w:r>
      <w:r w:rsidR="00602EBE">
        <w:rPr>
          <w:rFonts w:hint="eastAsia"/>
        </w:rPr>
        <w:t xml:space="preserve"> </w:t>
      </w:r>
      <w:r w:rsidR="00602EBE">
        <w:t>connection</w:t>
      </w:r>
    </w:p>
    <w:tbl>
      <w:tblPr>
        <w:tblStyle w:val="affff7"/>
        <w:tblW w:w="0" w:type="auto"/>
        <w:tblLook w:val="04A0" w:firstRow="1" w:lastRow="0" w:firstColumn="1" w:lastColumn="0" w:noHBand="0" w:noVBand="1"/>
      </w:tblPr>
      <w:tblGrid>
        <w:gridCol w:w="2400"/>
        <w:gridCol w:w="2400"/>
        <w:gridCol w:w="2400"/>
        <w:gridCol w:w="2401"/>
      </w:tblGrid>
      <w:tr w:rsidR="00E20E3B" w14:paraId="1970DC9A" w14:textId="77777777" w:rsidTr="009E0D9A">
        <w:tc>
          <w:tcPr>
            <w:tcW w:w="2400" w:type="dxa"/>
          </w:tcPr>
          <w:p w14:paraId="6ACF96BD" w14:textId="37AE38AE" w:rsidR="00E20E3B" w:rsidRDefault="00602EBE" w:rsidP="009E0D9A">
            <w:pPr>
              <w:jc w:val="center"/>
            </w:pPr>
            <w:r>
              <w:rPr>
                <w:rFonts w:hint="eastAsia"/>
              </w:rPr>
              <w:t>U</w:t>
            </w:r>
            <w:r>
              <w:t>SB terminal</w:t>
            </w:r>
          </w:p>
        </w:tc>
        <w:tc>
          <w:tcPr>
            <w:tcW w:w="2400" w:type="dxa"/>
          </w:tcPr>
          <w:p w14:paraId="38D6ADB9" w14:textId="78ECD5A1" w:rsidR="00E20E3B" w:rsidRDefault="00602EBE" w:rsidP="009E0D9A">
            <w:pPr>
              <w:jc w:val="center"/>
            </w:pPr>
            <w:r>
              <w:t>Connection</w:t>
            </w:r>
            <w:r w:rsidR="0001231F">
              <w:t xml:space="preserve"> method</w:t>
            </w:r>
          </w:p>
        </w:tc>
        <w:tc>
          <w:tcPr>
            <w:tcW w:w="2400" w:type="dxa"/>
          </w:tcPr>
          <w:p w14:paraId="1ED35CC3" w14:textId="6A48763C" w:rsidR="00E20E3B" w:rsidRDefault="00A623D1" w:rsidP="009E0D9A">
            <w:pPr>
              <w:jc w:val="center"/>
            </w:pPr>
            <w:r>
              <w:t xml:space="preserve">Connected </w:t>
            </w:r>
            <w:r w:rsidR="0001231F">
              <w:rPr>
                <w:rFonts w:hint="eastAsia"/>
              </w:rPr>
              <w:t>U</w:t>
            </w:r>
            <w:r w:rsidR="0001231F">
              <w:t>SB devices</w:t>
            </w:r>
          </w:p>
        </w:tc>
        <w:tc>
          <w:tcPr>
            <w:tcW w:w="2401" w:type="dxa"/>
          </w:tcPr>
          <w:p w14:paraId="2D9A746A" w14:textId="5E542C8E" w:rsidR="00E20E3B" w:rsidRDefault="0001231F" w:rsidP="009E0D9A">
            <w:pPr>
              <w:jc w:val="center"/>
            </w:pPr>
            <w:r>
              <w:rPr>
                <w:rFonts w:hint="eastAsia"/>
              </w:rPr>
              <w:t>R</w:t>
            </w:r>
            <w:r>
              <w:t xml:space="preserve">esume times </w:t>
            </w:r>
            <w:r w:rsidR="00E20E3B">
              <w:rPr>
                <w:rFonts w:hint="eastAsia"/>
              </w:rPr>
              <w:t>(</w:t>
            </w:r>
            <w:r w:rsidR="00E20E3B">
              <w:t>*1)(*2)</w:t>
            </w:r>
          </w:p>
        </w:tc>
      </w:tr>
      <w:tr w:rsidR="00E20E3B" w14:paraId="4121F227" w14:textId="77777777" w:rsidTr="009E0D9A">
        <w:tc>
          <w:tcPr>
            <w:tcW w:w="2400" w:type="dxa"/>
          </w:tcPr>
          <w:p w14:paraId="19CBCE79" w14:textId="77777777" w:rsidR="00E20E3B" w:rsidRDefault="00E20E3B" w:rsidP="009E0D9A">
            <w:pPr>
              <w:jc w:val="center"/>
            </w:pPr>
            <w:r>
              <w:t>USB 2.0</w:t>
            </w:r>
          </w:p>
        </w:tc>
        <w:tc>
          <w:tcPr>
            <w:tcW w:w="2400" w:type="dxa"/>
          </w:tcPr>
          <w:p w14:paraId="3ABCB938" w14:textId="31C13877" w:rsidR="00E20E3B" w:rsidRDefault="00602EBE">
            <w:pPr>
              <w:jc w:val="center"/>
            </w:pPr>
            <w:r>
              <w:rPr>
                <w:rFonts w:hint="eastAsia"/>
              </w:rPr>
              <w:t>d</w:t>
            </w:r>
            <w:r>
              <w:t>irect</w:t>
            </w:r>
          </w:p>
        </w:tc>
        <w:tc>
          <w:tcPr>
            <w:tcW w:w="2400" w:type="dxa"/>
          </w:tcPr>
          <w:p w14:paraId="751A7B32" w14:textId="55D0B5D0" w:rsidR="00E20E3B" w:rsidRDefault="00E20E3B" w:rsidP="009E0D9A">
            <w:pPr>
              <w:jc w:val="center"/>
            </w:pPr>
            <w:r>
              <w:t>USB</w:t>
            </w:r>
            <w:r w:rsidR="0001231F">
              <w:rPr>
                <w:rFonts w:hint="eastAsia"/>
              </w:rPr>
              <w:t xml:space="preserve"> </w:t>
            </w:r>
            <w:r w:rsidR="0001231F">
              <w:t>mouse</w:t>
            </w:r>
            <w:r>
              <w:rPr>
                <w:rFonts w:hint="eastAsia"/>
              </w:rPr>
              <w:t xml:space="preserve"> </w:t>
            </w:r>
            <w:r>
              <w:t>x 1</w:t>
            </w:r>
          </w:p>
        </w:tc>
        <w:tc>
          <w:tcPr>
            <w:tcW w:w="2401" w:type="dxa"/>
          </w:tcPr>
          <w:p w14:paraId="13F535E9" w14:textId="77777777" w:rsidR="00E20E3B" w:rsidRDefault="00E20E3B" w:rsidP="009E0D9A">
            <w:pPr>
              <w:jc w:val="center"/>
            </w:pPr>
            <w:r>
              <w:t xml:space="preserve">1391 </w:t>
            </w:r>
            <w:proofErr w:type="spellStart"/>
            <w:r>
              <w:t>ms</w:t>
            </w:r>
            <w:proofErr w:type="spellEnd"/>
          </w:p>
        </w:tc>
      </w:tr>
      <w:tr w:rsidR="0001231F" w14:paraId="65206AAE" w14:textId="77777777" w:rsidTr="009E0D9A">
        <w:tc>
          <w:tcPr>
            <w:tcW w:w="2400" w:type="dxa"/>
          </w:tcPr>
          <w:p w14:paraId="4E539916" w14:textId="77777777" w:rsidR="0001231F" w:rsidRDefault="0001231F" w:rsidP="0001231F">
            <w:pPr>
              <w:jc w:val="center"/>
            </w:pPr>
            <w:r>
              <w:t>USB 2.0</w:t>
            </w:r>
          </w:p>
        </w:tc>
        <w:tc>
          <w:tcPr>
            <w:tcW w:w="2400" w:type="dxa"/>
          </w:tcPr>
          <w:p w14:paraId="7824AF70" w14:textId="5DC13F92" w:rsidR="0001231F" w:rsidRDefault="0001231F" w:rsidP="0001231F">
            <w:pPr>
              <w:jc w:val="center"/>
            </w:pPr>
            <w:r>
              <w:t>USB Hub</w:t>
            </w:r>
          </w:p>
        </w:tc>
        <w:tc>
          <w:tcPr>
            <w:tcW w:w="2400" w:type="dxa"/>
          </w:tcPr>
          <w:p w14:paraId="326B62B6" w14:textId="40170BA4" w:rsidR="0001231F" w:rsidRDefault="0001231F" w:rsidP="0001231F">
            <w:pPr>
              <w:jc w:val="center"/>
            </w:pPr>
            <w:r>
              <w:t>USB</w:t>
            </w:r>
            <w:r>
              <w:rPr>
                <w:rFonts w:hint="eastAsia"/>
              </w:rPr>
              <w:t xml:space="preserve"> </w:t>
            </w:r>
            <w:r>
              <w:t>mouse</w:t>
            </w:r>
            <w:r>
              <w:rPr>
                <w:rFonts w:hint="eastAsia"/>
              </w:rPr>
              <w:t xml:space="preserve"> </w:t>
            </w:r>
            <w:r>
              <w:t>x 1</w:t>
            </w:r>
          </w:p>
        </w:tc>
        <w:tc>
          <w:tcPr>
            <w:tcW w:w="2401" w:type="dxa"/>
          </w:tcPr>
          <w:p w14:paraId="5CB69FE1" w14:textId="77777777" w:rsidR="0001231F" w:rsidRDefault="0001231F" w:rsidP="0001231F">
            <w:pPr>
              <w:jc w:val="center"/>
            </w:pPr>
            <w:r>
              <w:t xml:space="preserve">2266 </w:t>
            </w:r>
            <w:proofErr w:type="spellStart"/>
            <w:r>
              <w:t>ms</w:t>
            </w:r>
            <w:proofErr w:type="spellEnd"/>
          </w:p>
        </w:tc>
      </w:tr>
      <w:tr w:rsidR="0001231F" w14:paraId="38D60B6C" w14:textId="77777777" w:rsidTr="009E0D9A">
        <w:tc>
          <w:tcPr>
            <w:tcW w:w="2400" w:type="dxa"/>
          </w:tcPr>
          <w:p w14:paraId="27A97D4A" w14:textId="77777777" w:rsidR="0001231F" w:rsidRDefault="0001231F" w:rsidP="0001231F">
            <w:pPr>
              <w:jc w:val="center"/>
            </w:pPr>
            <w:r>
              <w:t>USB 3.0</w:t>
            </w:r>
          </w:p>
        </w:tc>
        <w:tc>
          <w:tcPr>
            <w:tcW w:w="2400" w:type="dxa"/>
          </w:tcPr>
          <w:p w14:paraId="2C383ED3" w14:textId="65B9ED10" w:rsidR="0001231F" w:rsidRDefault="0001231F" w:rsidP="0001231F">
            <w:pPr>
              <w:jc w:val="center"/>
            </w:pPr>
            <w:r>
              <w:rPr>
                <w:rFonts w:hint="eastAsia"/>
              </w:rPr>
              <w:t>d</w:t>
            </w:r>
            <w:r>
              <w:t>irect</w:t>
            </w:r>
          </w:p>
        </w:tc>
        <w:tc>
          <w:tcPr>
            <w:tcW w:w="2400" w:type="dxa"/>
          </w:tcPr>
          <w:p w14:paraId="04CEEE50" w14:textId="347E20B7" w:rsidR="0001231F" w:rsidRDefault="0001231F" w:rsidP="0001231F">
            <w:pPr>
              <w:jc w:val="center"/>
            </w:pPr>
            <w:r>
              <w:t>USB</w:t>
            </w:r>
            <w:r>
              <w:rPr>
                <w:rFonts w:hint="eastAsia"/>
              </w:rPr>
              <w:t xml:space="preserve"> </w:t>
            </w:r>
            <w:r>
              <w:t>mouse</w:t>
            </w:r>
            <w:r>
              <w:rPr>
                <w:rFonts w:hint="eastAsia"/>
              </w:rPr>
              <w:t xml:space="preserve"> </w:t>
            </w:r>
            <w:r>
              <w:t>x 1</w:t>
            </w:r>
          </w:p>
        </w:tc>
        <w:tc>
          <w:tcPr>
            <w:tcW w:w="2401" w:type="dxa"/>
          </w:tcPr>
          <w:p w14:paraId="11991562" w14:textId="77777777" w:rsidR="0001231F" w:rsidRDefault="0001231F" w:rsidP="0001231F">
            <w:pPr>
              <w:jc w:val="center"/>
            </w:pPr>
            <w:r>
              <w:t xml:space="preserve">1653 </w:t>
            </w:r>
            <w:proofErr w:type="spellStart"/>
            <w:r>
              <w:t>ms</w:t>
            </w:r>
            <w:proofErr w:type="spellEnd"/>
          </w:p>
        </w:tc>
      </w:tr>
      <w:tr w:rsidR="0001231F" w14:paraId="373A085A" w14:textId="77777777" w:rsidTr="009E0D9A">
        <w:tc>
          <w:tcPr>
            <w:tcW w:w="2400" w:type="dxa"/>
          </w:tcPr>
          <w:p w14:paraId="0680F844" w14:textId="77777777" w:rsidR="0001231F" w:rsidRDefault="0001231F" w:rsidP="0001231F">
            <w:pPr>
              <w:jc w:val="center"/>
            </w:pPr>
            <w:r>
              <w:t>USB 3.0</w:t>
            </w:r>
          </w:p>
        </w:tc>
        <w:tc>
          <w:tcPr>
            <w:tcW w:w="2400" w:type="dxa"/>
          </w:tcPr>
          <w:p w14:paraId="1CC10DDD" w14:textId="47F3584E" w:rsidR="0001231F" w:rsidRDefault="0001231F" w:rsidP="0001231F">
            <w:pPr>
              <w:jc w:val="center"/>
            </w:pPr>
            <w:r>
              <w:t>USB Hub</w:t>
            </w:r>
          </w:p>
        </w:tc>
        <w:tc>
          <w:tcPr>
            <w:tcW w:w="2400" w:type="dxa"/>
          </w:tcPr>
          <w:p w14:paraId="353DA3DD" w14:textId="6C02B427" w:rsidR="0001231F" w:rsidRDefault="0001231F" w:rsidP="0001231F">
            <w:pPr>
              <w:jc w:val="center"/>
            </w:pPr>
            <w:r>
              <w:t>USB</w:t>
            </w:r>
            <w:r>
              <w:rPr>
                <w:rFonts w:hint="eastAsia"/>
              </w:rPr>
              <w:t xml:space="preserve"> </w:t>
            </w:r>
            <w:r>
              <w:t>mouse</w:t>
            </w:r>
            <w:r>
              <w:rPr>
                <w:rFonts w:hint="eastAsia"/>
              </w:rPr>
              <w:t xml:space="preserve"> </w:t>
            </w:r>
            <w:r>
              <w:t>x 1</w:t>
            </w:r>
          </w:p>
        </w:tc>
        <w:tc>
          <w:tcPr>
            <w:tcW w:w="2401" w:type="dxa"/>
          </w:tcPr>
          <w:p w14:paraId="18C42131" w14:textId="77777777" w:rsidR="0001231F" w:rsidRDefault="0001231F" w:rsidP="0001231F">
            <w:pPr>
              <w:jc w:val="center"/>
            </w:pPr>
            <w:r>
              <w:rPr>
                <w:rFonts w:hint="eastAsia"/>
              </w:rPr>
              <w:t>2</w:t>
            </w:r>
            <w:r>
              <w:t xml:space="preserve">362 </w:t>
            </w:r>
            <w:proofErr w:type="spellStart"/>
            <w:r>
              <w:t>ms</w:t>
            </w:r>
            <w:proofErr w:type="spellEnd"/>
          </w:p>
        </w:tc>
      </w:tr>
      <w:tr w:rsidR="00E20E3B" w14:paraId="0BD205A5" w14:textId="77777777" w:rsidTr="009E0D9A">
        <w:tc>
          <w:tcPr>
            <w:tcW w:w="2400" w:type="dxa"/>
          </w:tcPr>
          <w:p w14:paraId="485F3D56" w14:textId="6B604FE7" w:rsidR="00E20E3B" w:rsidRDefault="00A623D1" w:rsidP="009E0D9A">
            <w:pPr>
              <w:jc w:val="center"/>
            </w:pPr>
            <w:r>
              <w:t>None</w:t>
            </w:r>
          </w:p>
        </w:tc>
        <w:tc>
          <w:tcPr>
            <w:tcW w:w="2400" w:type="dxa"/>
          </w:tcPr>
          <w:p w14:paraId="08C0E184" w14:textId="775A967D" w:rsidR="00E20E3B" w:rsidRDefault="0001231F" w:rsidP="009E0D9A">
            <w:pPr>
              <w:jc w:val="center"/>
            </w:pPr>
            <w:r>
              <w:rPr>
                <w:rFonts w:hint="eastAsia"/>
              </w:rPr>
              <w:t>N</w:t>
            </w:r>
            <w:r>
              <w:t>o connection</w:t>
            </w:r>
          </w:p>
        </w:tc>
        <w:tc>
          <w:tcPr>
            <w:tcW w:w="2400" w:type="dxa"/>
          </w:tcPr>
          <w:p w14:paraId="6A982D30" w14:textId="45C5B9BB" w:rsidR="00E20E3B" w:rsidRDefault="00A623D1" w:rsidP="009E0D9A">
            <w:pPr>
              <w:jc w:val="center"/>
            </w:pPr>
            <w:r>
              <w:t>None</w:t>
            </w:r>
          </w:p>
        </w:tc>
        <w:tc>
          <w:tcPr>
            <w:tcW w:w="2401" w:type="dxa"/>
          </w:tcPr>
          <w:p w14:paraId="6B0A7908" w14:textId="77777777" w:rsidR="00E20E3B" w:rsidRDefault="00E20E3B" w:rsidP="009E0D9A">
            <w:pPr>
              <w:jc w:val="center"/>
            </w:pPr>
            <w:r>
              <w:rPr>
                <w:rFonts w:hint="eastAsia"/>
              </w:rPr>
              <w:t>1</w:t>
            </w:r>
            <w:r>
              <w:t xml:space="preserve">391 </w:t>
            </w:r>
            <w:proofErr w:type="spellStart"/>
            <w:r>
              <w:t>ms</w:t>
            </w:r>
            <w:proofErr w:type="spellEnd"/>
          </w:p>
        </w:tc>
      </w:tr>
    </w:tbl>
    <w:p w14:paraId="132F4769" w14:textId="1F0F56A0" w:rsidR="00E20E3B" w:rsidRDefault="00E20E3B" w:rsidP="00E20E3B">
      <w:pPr>
        <w:rPr>
          <w:sz w:val="18"/>
        </w:rPr>
      </w:pPr>
      <w:r w:rsidRPr="00473A3F">
        <w:rPr>
          <w:sz w:val="18"/>
        </w:rPr>
        <w:t xml:space="preserve">(*1) </w:t>
      </w:r>
      <w:r w:rsidR="00C13A17">
        <w:rPr>
          <w:sz w:val="18"/>
        </w:rPr>
        <w:t xml:space="preserve">This is one sample of measurement values on </w:t>
      </w:r>
      <w:proofErr w:type="spellStart"/>
      <w:r w:rsidRPr="00473A3F">
        <w:rPr>
          <w:rFonts w:hint="eastAsia"/>
          <w:sz w:val="18"/>
        </w:rPr>
        <w:t>Yocto</w:t>
      </w:r>
      <w:proofErr w:type="spellEnd"/>
      <w:r w:rsidRPr="00473A3F">
        <w:rPr>
          <w:rFonts w:hint="eastAsia"/>
          <w:sz w:val="18"/>
        </w:rPr>
        <w:t xml:space="preserve"> </w:t>
      </w:r>
      <w:proofErr w:type="spellStart"/>
      <w:r w:rsidRPr="00473A3F">
        <w:rPr>
          <w:rFonts w:hint="eastAsia"/>
          <w:sz w:val="18"/>
        </w:rPr>
        <w:t>v</w:t>
      </w:r>
      <w:r w:rsidRPr="00473A3F">
        <w:rPr>
          <w:sz w:val="18"/>
        </w:rPr>
        <w:t>3</w:t>
      </w:r>
      <w:r w:rsidRPr="00473A3F">
        <w:rPr>
          <w:rFonts w:hint="eastAsia"/>
          <w:sz w:val="18"/>
        </w:rPr>
        <w:t>.</w:t>
      </w:r>
      <w:r w:rsidRPr="00473A3F">
        <w:rPr>
          <w:sz w:val="18"/>
        </w:rPr>
        <w:t>15</w:t>
      </w:r>
      <w:r w:rsidRPr="00473A3F">
        <w:rPr>
          <w:rFonts w:hint="eastAsia"/>
          <w:sz w:val="18"/>
        </w:rPr>
        <w:t>.0</w:t>
      </w:r>
      <w:proofErr w:type="spellEnd"/>
      <w:r w:rsidR="00C13A17">
        <w:rPr>
          <w:sz w:val="18"/>
        </w:rPr>
        <w:t xml:space="preserve">. It may be slightly different on customer environment.  </w:t>
      </w:r>
    </w:p>
    <w:p w14:paraId="17D35107" w14:textId="36E68F2C" w:rsidR="00E20E3B" w:rsidRPr="00F454D1" w:rsidRDefault="00E20E3B" w:rsidP="00E20E3B">
      <w:pPr>
        <w:rPr>
          <w:sz w:val="18"/>
        </w:rPr>
      </w:pPr>
      <w:r w:rsidRPr="00473A3F">
        <w:rPr>
          <w:sz w:val="18"/>
        </w:rPr>
        <w:t>(*</w:t>
      </w:r>
      <w:r>
        <w:rPr>
          <w:sz w:val="18"/>
        </w:rPr>
        <w:t>2</w:t>
      </w:r>
      <w:r w:rsidRPr="00473A3F">
        <w:rPr>
          <w:sz w:val="18"/>
        </w:rPr>
        <w:t>)</w:t>
      </w:r>
      <w:r w:rsidR="00C13A17">
        <w:rPr>
          <w:sz w:val="18"/>
        </w:rPr>
        <w:t xml:space="preserve"> </w:t>
      </w:r>
      <w:r w:rsidR="00C13A17" w:rsidRPr="00C13A17">
        <w:rPr>
          <w:sz w:val="18"/>
        </w:rPr>
        <w:t xml:space="preserve">The </w:t>
      </w:r>
      <w:r w:rsidR="002D7A4D">
        <w:rPr>
          <w:sz w:val="18"/>
        </w:rPr>
        <w:t>resume</w:t>
      </w:r>
      <w:r w:rsidR="00C13A17" w:rsidRPr="00C13A17">
        <w:rPr>
          <w:sz w:val="18"/>
        </w:rPr>
        <w:t xml:space="preserve"> period is measured from the beginning of ARM Trusted Firmware to the completion of </w:t>
      </w:r>
      <w:r w:rsidR="002D7A4D">
        <w:rPr>
          <w:sz w:val="18"/>
        </w:rPr>
        <w:t xml:space="preserve">kernel </w:t>
      </w:r>
      <w:r w:rsidR="00C13A17" w:rsidRPr="00C13A17">
        <w:rPr>
          <w:sz w:val="18"/>
        </w:rPr>
        <w:t>resume processing</w:t>
      </w:r>
      <w:r w:rsidR="002D7A4D">
        <w:rPr>
          <w:sz w:val="18"/>
        </w:rPr>
        <w:t>.</w:t>
      </w:r>
    </w:p>
    <w:p w14:paraId="20D830C4" w14:textId="77777777" w:rsidR="00E20E3B" w:rsidRPr="00473A3F" w:rsidRDefault="00E20E3B" w:rsidP="00E20E3B">
      <w:pPr>
        <w:rPr>
          <w:sz w:val="18"/>
        </w:rPr>
      </w:pPr>
    </w:p>
    <w:p w14:paraId="20D3A406" w14:textId="2C3E1DBF" w:rsidR="00E20E3B" w:rsidRPr="006E2619" w:rsidRDefault="00DC12D4" w:rsidP="00E20E3B">
      <w:r w:rsidRPr="00DC12D4">
        <w:t xml:space="preserve">The delayed of resume times is caused by USB framework of Linux Kernel. Since this framework implements a reset sequence also supported other USB drivers, it causes the unnecessary wait processing is executed on using our USB drivers. </w:t>
      </w:r>
      <w:r w:rsidR="00D22C85" w:rsidRPr="00DC12D4">
        <w:t>However,</w:t>
      </w:r>
      <w:r w:rsidRPr="00DC12D4">
        <w:t xml:space="preserve"> our BSP policy is basically </w:t>
      </w:r>
      <w:r w:rsidR="00D22C85" w:rsidRPr="00DC12D4">
        <w:t>prohibiting</w:t>
      </w:r>
      <w:r w:rsidRPr="00DC12D4">
        <w:t xml:space="preserve"> to modify the common framework such as USB framework, therefore this implementation is kept.</w:t>
      </w:r>
    </w:p>
    <w:p w14:paraId="72484554" w14:textId="77777777" w:rsidR="00E20E3B" w:rsidRDefault="00E20E3B" w:rsidP="00E20E3B">
      <w:pPr>
        <w:rPr>
          <w:rFonts w:eastAsiaTheme="minorEastAsia"/>
        </w:rPr>
      </w:pPr>
    </w:p>
    <w:p w14:paraId="5998AED6" w14:textId="16F749FE" w:rsidR="00E20E3B" w:rsidRDefault="00D22C85" w:rsidP="00E20E3B">
      <w:pPr>
        <w:rPr>
          <w:rFonts w:eastAsiaTheme="minorEastAsia"/>
        </w:rPr>
      </w:pPr>
      <w:r w:rsidRPr="00D22C85">
        <w:rPr>
          <w:rFonts w:eastAsiaTheme="minorEastAsia"/>
        </w:rPr>
        <w:t>This issue can be avoided by the following procedure.</w:t>
      </w:r>
    </w:p>
    <w:p w14:paraId="51782361" w14:textId="66A0B5D1" w:rsidR="00E20E3B" w:rsidRDefault="00D22C85" w:rsidP="00E20E3B">
      <w:pPr>
        <w:pStyle w:val="afe"/>
        <w:numPr>
          <w:ilvl w:val="0"/>
          <w:numId w:val="27"/>
        </w:numPr>
        <w:topLinePunct/>
        <w:adjustRightInd w:val="0"/>
        <w:spacing w:after="120"/>
        <w:jc w:val="both"/>
        <w:textAlignment w:val="baseline"/>
        <w:rPr>
          <w:rFonts w:eastAsiaTheme="minorEastAsia"/>
        </w:rPr>
      </w:pPr>
      <w:r w:rsidRPr="00D22C85">
        <w:rPr>
          <w:rFonts w:eastAsiaTheme="minorEastAsia"/>
        </w:rPr>
        <w:t>Execute unload / reload of USB 2.0 host control drivers before / after System Suspend to RAM</w:t>
      </w:r>
    </w:p>
    <w:p w14:paraId="08F21FB3" w14:textId="77777777" w:rsidR="00E20E3B" w:rsidRDefault="00E20E3B" w:rsidP="00E20E3B">
      <w:pPr>
        <w:rPr>
          <w:rFonts w:eastAsiaTheme="minorEastAsia"/>
        </w:rPr>
      </w:pPr>
    </w:p>
    <w:p w14:paraId="40B8D061" w14:textId="29200F58" w:rsidR="00E20E3B" w:rsidRDefault="00ED3698" w:rsidP="00E20E3B">
      <w:pPr>
        <w:rPr>
          <w:rFonts w:eastAsiaTheme="minorEastAsia"/>
        </w:rPr>
      </w:pPr>
      <w:r w:rsidRPr="00ED3698">
        <w:rPr>
          <w:rFonts w:eastAsiaTheme="minorEastAsia"/>
        </w:rPr>
        <w:t>In order to be a countermeasure of the user application side, it is necessary for the customer side to deal with it. The detailed procedure is shown as below.</w:t>
      </w:r>
    </w:p>
    <w:p w14:paraId="0D1EDD34" w14:textId="77777777" w:rsidR="00E20E3B" w:rsidRPr="002D0661" w:rsidRDefault="00E20E3B" w:rsidP="00E20E3B">
      <w:pPr>
        <w:rPr>
          <w:rFonts w:eastAsiaTheme="minorEastAsia"/>
        </w:rPr>
      </w:pPr>
    </w:p>
    <w:p w14:paraId="7418BDB3" w14:textId="1604DDE9" w:rsidR="00E20E3B" w:rsidRDefault="00E20E3B" w:rsidP="00E20E3B">
      <w:pPr>
        <w:rPr>
          <w:rFonts w:eastAsiaTheme="minorEastAsia"/>
        </w:rPr>
      </w:pPr>
      <w:r>
        <w:rPr>
          <w:rFonts w:eastAsiaTheme="minorEastAsia"/>
        </w:rPr>
        <w:t xml:space="preserve">Step1 : </w:t>
      </w:r>
      <w:r w:rsidR="00AF4A34" w:rsidRPr="00AF4A34">
        <w:rPr>
          <w:rFonts w:eastAsiaTheme="minorEastAsia"/>
        </w:rPr>
        <w:t>Modularize USB 2.0 host control drivers</w:t>
      </w:r>
    </w:p>
    <w:p w14:paraId="7C8A8769" w14:textId="74A70D5A" w:rsidR="00120CDC" w:rsidRDefault="009E0D9A" w:rsidP="00E20E3B">
      <w:r>
        <w:rPr>
          <w:noProof/>
        </w:rPr>
        <mc:AlternateContent>
          <mc:Choice Requires="wps">
            <w:drawing>
              <wp:anchor distT="45720" distB="45720" distL="114300" distR="114300" simplePos="0" relativeHeight="251873792" behindDoc="0" locked="0" layoutInCell="1" allowOverlap="1" wp14:anchorId="0773063B" wp14:editId="2246E31E">
                <wp:simplePos x="0" y="0"/>
                <wp:positionH relativeFrom="margin">
                  <wp:posOffset>182245</wp:posOffset>
                </wp:positionH>
                <wp:positionV relativeFrom="paragraph">
                  <wp:posOffset>216090</wp:posOffset>
                </wp:positionV>
                <wp:extent cx="6096000" cy="937895"/>
                <wp:effectExtent l="0" t="0" r="0" b="0"/>
                <wp:wrapSquare wrapText="bothSides"/>
                <wp:docPr id="10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937895"/>
                        </a:xfrm>
                        <a:prstGeom prst="rect">
                          <a:avLst/>
                        </a:prstGeom>
                        <a:solidFill>
                          <a:schemeClr val="bg1">
                            <a:lumMod val="85000"/>
                          </a:schemeClr>
                        </a:solidFill>
                        <a:ln w="9525">
                          <a:noFill/>
                          <a:miter lim="800000"/>
                          <a:headEnd/>
                          <a:tailEnd/>
                        </a:ln>
                      </wps:spPr>
                      <wps:txbx>
                        <w:txbxContent>
                          <w:p w14:paraId="2A030F42" w14:textId="77777777" w:rsidR="007B53F4" w:rsidRDefault="007B53F4" w:rsidP="00E20E3B">
                            <w:pPr>
                              <w:pStyle w:val="code"/>
                              <w:rPr>
                                <w:ins w:id="560" w:author="作成者"/>
                              </w:rPr>
                            </w:pPr>
                            <w:r w:rsidRPr="00101FEA">
                              <w:t>arch/</w:t>
                            </w:r>
                            <w:proofErr w:type="spellStart"/>
                            <w:r w:rsidRPr="00101FEA">
                              <w:t>arm64</w:t>
                            </w:r>
                            <w:proofErr w:type="spellEnd"/>
                            <w:r w:rsidRPr="00101FEA">
                              <w:t>/configs/</w:t>
                            </w:r>
                            <w:proofErr w:type="spellStart"/>
                            <w:r w:rsidRPr="00101FEA">
                              <w:t>defconfig</w:t>
                            </w:r>
                            <w:proofErr w:type="spellEnd"/>
                          </w:p>
                          <w:p w14:paraId="526D31CA" w14:textId="77777777" w:rsidR="007B53F4" w:rsidRDefault="007B53F4" w:rsidP="00E20E3B">
                            <w:pPr>
                              <w:pStyle w:val="code"/>
                              <w:rPr>
                                <w:ins w:id="561" w:author="作成者"/>
                              </w:rPr>
                            </w:pPr>
                          </w:p>
                          <w:p w14:paraId="421BF1EB" w14:textId="77777777" w:rsidR="007B53F4" w:rsidRDefault="007B53F4" w:rsidP="00E20E3B">
                            <w:pPr>
                              <w:pStyle w:val="code"/>
                            </w:pPr>
                            <w:r>
                              <w:t>CONFIG_USB_EHCI_HCD=m</w:t>
                            </w:r>
                          </w:p>
                          <w:p w14:paraId="451C8E8D" w14:textId="77777777" w:rsidR="007B53F4" w:rsidRDefault="007B53F4" w:rsidP="00E20E3B">
                            <w:pPr>
                              <w:pStyle w:val="code"/>
                            </w:pPr>
                            <w:r>
                              <w:t>CONFIG_USB_OHCI_HCD=m</w:t>
                            </w:r>
                          </w:p>
                          <w:p w14:paraId="73958A51" w14:textId="77777777" w:rsidR="007B53F4" w:rsidRDefault="007B53F4" w:rsidP="00E20E3B">
                            <w:pPr>
                              <w:pStyle w:val="code"/>
                            </w:pPr>
                            <w:r>
                              <w:t>CONFIG_PHY_RCAR_GEN3_USB2=m</w:t>
                            </w:r>
                          </w:p>
                          <w:p w14:paraId="4AE83020" w14:textId="77777777" w:rsidR="007B53F4" w:rsidDel="00B801F2" w:rsidRDefault="007B53F4" w:rsidP="00E20E3B">
                            <w:pPr>
                              <w:pStyle w:val="codeend"/>
                              <w:rPr>
                                <w:del w:id="562" w:author="作成者"/>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3063B" id="テキスト ボックス 2" o:spid="_x0000_s1248" type="#_x0000_t202" style="position:absolute;margin-left:14.35pt;margin-top:17pt;width:480pt;height:73.85pt;z-index:251873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" fillcolor="#d8d8d8 [2732]" stroked="f">
                <v:textbox>
                  <w:txbxContent>
                    <w:p w14:paraId="2A030F42" w14:textId="77777777" w:rsidR="007B53F4" w:rsidRDefault="007B53F4" w:rsidP="00E20E3B">
                      <w:pPr>
                        <w:pStyle w:val="code"/>
                        <w:rPr>
                          <w:ins w:id="563" w:author="作成者"/>
                        </w:rPr>
                      </w:pPr>
                      <w:r w:rsidRPr="00101FEA">
                        <w:t>arch/</w:t>
                      </w:r>
                      <w:proofErr w:type="spellStart"/>
                      <w:r w:rsidRPr="00101FEA">
                        <w:t>arm64</w:t>
                      </w:r>
                      <w:proofErr w:type="spellEnd"/>
                      <w:r w:rsidRPr="00101FEA">
                        <w:t>/configs/</w:t>
                      </w:r>
                      <w:proofErr w:type="spellStart"/>
                      <w:r w:rsidRPr="00101FEA">
                        <w:t>defconfig</w:t>
                      </w:r>
                      <w:proofErr w:type="spellEnd"/>
                    </w:p>
                    <w:p w14:paraId="526D31CA" w14:textId="77777777" w:rsidR="007B53F4" w:rsidRDefault="007B53F4" w:rsidP="00E20E3B">
                      <w:pPr>
                        <w:pStyle w:val="code"/>
                        <w:rPr>
                          <w:ins w:id="564" w:author="作成者"/>
                        </w:rPr>
                      </w:pPr>
                    </w:p>
                    <w:p w14:paraId="421BF1EB" w14:textId="77777777" w:rsidR="007B53F4" w:rsidRDefault="007B53F4" w:rsidP="00E20E3B">
                      <w:pPr>
                        <w:pStyle w:val="code"/>
                      </w:pPr>
                      <w:r>
                        <w:t>CONFIG_USB_EHCI_HCD=m</w:t>
                      </w:r>
                    </w:p>
                    <w:p w14:paraId="451C8E8D" w14:textId="77777777" w:rsidR="007B53F4" w:rsidRDefault="007B53F4" w:rsidP="00E20E3B">
                      <w:pPr>
                        <w:pStyle w:val="code"/>
                      </w:pPr>
                      <w:r>
                        <w:t>CONFIG_USB_OHCI_HCD=m</w:t>
                      </w:r>
                    </w:p>
                    <w:p w14:paraId="73958A51" w14:textId="77777777" w:rsidR="007B53F4" w:rsidRDefault="007B53F4" w:rsidP="00E20E3B">
                      <w:pPr>
                        <w:pStyle w:val="code"/>
                      </w:pPr>
                      <w:r>
                        <w:t>CONFIG_PHY_RCAR_GEN3_USB2=m</w:t>
                      </w:r>
                    </w:p>
                    <w:p w14:paraId="4AE83020" w14:textId="77777777" w:rsidR="007B53F4" w:rsidDel="00B801F2" w:rsidRDefault="007B53F4" w:rsidP="00E20E3B">
                      <w:pPr>
                        <w:pStyle w:val="codeend"/>
                        <w:rPr>
                          <w:del w:id="565" w:author="作成者"/>
                        </w:rPr>
                      </w:pPr>
                    </w:p>
                  </w:txbxContent>
                </v:textbox>
                <w10:wrap type="square" anchorx="margin"/>
              </v:shape>
            </w:pict>
          </mc:Fallback>
        </mc:AlternateContent>
      </w:r>
      <w:r w:rsidR="00E20E3B">
        <w:t xml:space="preserve">  (1) </w:t>
      </w:r>
      <w:r w:rsidR="00AF4A34">
        <w:t xml:space="preserve">Modify </w:t>
      </w:r>
      <w:r w:rsidR="00E20E3B">
        <w:rPr>
          <w:rFonts w:hint="eastAsia"/>
        </w:rPr>
        <w:t>L</w:t>
      </w:r>
      <w:r w:rsidR="00E20E3B">
        <w:t>inux Kernel Configuration</w:t>
      </w:r>
    </w:p>
    <w:p w14:paraId="4C201FDC" w14:textId="13F59120" w:rsidR="00E20E3B" w:rsidRDefault="00120CDC" w:rsidP="00E20E3B">
      <w:pPr>
        <w:rPr>
          <w:rFonts w:eastAsiaTheme="minorEastAsia"/>
        </w:rPr>
      </w:pPr>
      <w:r>
        <w:rPr>
          <w:noProof/>
        </w:rPr>
        <mc:AlternateContent>
          <mc:Choice Requires="wps">
            <w:drawing>
              <wp:anchor distT="45720" distB="45720" distL="114300" distR="114300" simplePos="0" relativeHeight="251874816" behindDoc="0" locked="0" layoutInCell="1" allowOverlap="1" wp14:anchorId="60A49230" wp14:editId="404A1383">
                <wp:simplePos x="0" y="0"/>
                <wp:positionH relativeFrom="margin">
                  <wp:posOffset>187960</wp:posOffset>
                </wp:positionH>
                <wp:positionV relativeFrom="paragraph">
                  <wp:posOffset>1372680</wp:posOffset>
                </wp:positionV>
                <wp:extent cx="6096000" cy="795020"/>
                <wp:effectExtent l="0" t="0" r="0" b="5080"/>
                <wp:wrapSquare wrapText="bothSides"/>
                <wp:docPr id="9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795020"/>
                        </a:xfrm>
                        <a:prstGeom prst="rect">
                          <a:avLst/>
                        </a:prstGeom>
                        <a:solidFill>
                          <a:schemeClr val="bg1">
                            <a:lumMod val="85000"/>
                          </a:schemeClr>
                        </a:solidFill>
                        <a:ln w="9525">
                          <a:noFill/>
                          <a:miter lim="800000"/>
                          <a:headEnd/>
                          <a:tailEnd/>
                        </a:ln>
                      </wps:spPr>
                      <wps:txbx>
                        <w:txbxContent>
                          <w:p w14:paraId="18C95EAB" w14:textId="77777777" w:rsidR="007B53F4" w:rsidDel="00B801F2" w:rsidRDefault="007B53F4" w:rsidP="00E20E3B">
                            <w:pPr>
                              <w:pStyle w:val="code"/>
                              <w:rPr>
                                <w:del w:id="566" w:author="作成者"/>
                              </w:rPr>
                            </w:pPr>
                          </w:p>
                          <w:p w14:paraId="0041758E" w14:textId="77777777" w:rsidR="007B53F4" w:rsidRDefault="007B53F4" w:rsidP="00E20E3B">
                            <w:pPr>
                              <w:pStyle w:val="codeend"/>
                            </w:pPr>
                            <w:r>
                              <w:t xml:space="preserve">$ make </w:t>
                            </w:r>
                            <w:proofErr w:type="spellStart"/>
                            <w:r>
                              <w:t>defconfig</w:t>
                            </w:r>
                            <w:proofErr w:type="spellEnd"/>
                          </w:p>
                          <w:p w14:paraId="6A477B3C" w14:textId="77777777" w:rsidR="007B53F4" w:rsidRDefault="007B53F4" w:rsidP="00E20E3B">
                            <w:pPr>
                              <w:pStyle w:val="codeend"/>
                            </w:pPr>
                            <w:r>
                              <w:t>$ make Image</w:t>
                            </w:r>
                          </w:p>
                          <w:p w14:paraId="534FA4E8" w14:textId="77777777" w:rsidR="007B53F4" w:rsidRDefault="007B53F4" w:rsidP="00E20E3B">
                            <w:pPr>
                              <w:pStyle w:val="codeend"/>
                            </w:pPr>
                            <w:r>
                              <w:t xml:space="preserve">$ make </w:t>
                            </w:r>
                            <w:r w:rsidRPr="00B801F2">
                              <w:t>modules</w:t>
                            </w:r>
                          </w:p>
                          <w:p w14:paraId="31764707" w14:textId="77777777" w:rsidR="007B53F4" w:rsidRPr="00B801F2" w:rsidRDefault="007B53F4" w:rsidP="00E20E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49230" id="_x0000_s1249" type="#_x0000_t202" style="position:absolute;margin-left:14.8pt;margin-top:108.1pt;width:480pt;height:62.6pt;z-index:251874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" fillcolor="#d8d8d8 [2732]" stroked="f">
                <v:textbox>
                  <w:txbxContent>
                    <w:p w14:paraId="18C95EAB" w14:textId="77777777" w:rsidR="007B53F4" w:rsidDel="00B801F2" w:rsidRDefault="007B53F4" w:rsidP="00E20E3B">
                      <w:pPr>
                        <w:pStyle w:val="code"/>
                        <w:rPr>
                          <w:del w:id="567" w:author="作成者"/>
                        </w:rPr>
                      </w:pPr>
                    </w:p>
                    <w:p w14:paraId="0041758E" w14:textId="77777777" w:rsidR="007B53F4" w:rsidRDefault="007B53F4" w:rsidP="00E20E3B">
                      <w:pPr>
                        <w:pStyle w:val="codeend"/>
                      </w:pPr>
                      <w:r>
                        <w:t xml:space="preserve">$ make </w:t>
                      </w:r>
                      <w:proofErr w:type="spellStart"/>
                      <w:r>
                        <w:t>defconfig</w:t>
                      </w:r>
                      <w:proofErr w:type="spellEnd"/>
                    </w:p>
                    <w:p w14:paraId="6A477B3C" w14:textId="77777777" w:rsidR="007B53F4" w:rsidRDefault="007B53F4" w:rsidP="00E20E3B">
                      <w:pPr>
                        <w:pStyle w:val="codeend"/>
                      </w:pPr>
                      <w:r>
                        <w:t>$ make Image</w:t>
                      </w:r>
                    </w:p>
                    <w:p w14:paraId="534FA4E8" w14:textId="77777777" w:rsidR="007B53F4" w:rsidRDefault="007B53F4" w:rsidP="00E20E3B">
                      <w:pPr>
                        <w:pStyle w:val="codeend"/>
                      </w:pPr>
                      <w:r>
                        <w:t xml:space="preserve">$ make </w:t>
                      </w:r>
                      <w:r w:rsidRPr="00B801F2">
                        <w:t>modules</w:t>
                      </w:r>
                    </w:p>
                    <w:p w14:paraId="31764707" w14:textId="77777777" w:rsidR="007B53F4" w:rsidRPr="00B801F2" w:rsidRDefault="007B53F4" w:rsidP="00E20E3B"/>
                  </w:txbxContent>
                </v:textbox>
                <w10:wrap type="square" anchorx="margin"/>
              </v:shape>
            </w:pict>
          </mc:Fallback>
        </mc:AlternateContent>
      </w:r>
      <w:ins w:id="568" w:author="作成者">
        <w:r w:rsidR="00F372DF">
          <w:rPr>
            <w:rFonts w:eastAsiaTheme="minorEastAsia"/>
          </w:rPr>
          <w:t xml:space="preserve"> </w:t>
        </w:r>
        <w:r w:rsidR="00FE1AB1">
          <w:rPr>
            <w:rFonts w:eastAsiaTheme="minorEastAsia"/>
          </w:rPr>
          <w:t xml:space="preserve"> </w:t>
        </w:r>
      </w:ins>
      <w:r w:rsidR="00E20E3B">
        <w:rPr>
          <w:rFonts w:eastAsiaTheme="minorEastAsia"/>
        </w:rPr>
        <w:t xml:space="preserve">(2) </w:t>
      </w:r>
      <w:r w:rsidR="00AF4A34">
        <w:rPr>
          <w:rFonts w:eastAsiaTheme="minorEastAsia"/>
        </w:rPr>
        <w:t xml:space="preserve">Re-build </w:t>
      </w:r>
      <w:r w:rsidR="00E20E3B">
        <w:rPr>
          <w:rFonts w:hint="eastAsia"/>
        </w:rPr>
        <w:t>L</w:t>
      </w:r>
      <w:r w:rsidR="00E20E3B">
        <w:t>inux Kernel</w:t>
      </w:r>
      <w:r w:rsidR="00AF4A34">
        <w:t xml:space="preserve"> </w:t>
      </w:r>
      <w:r w:rsidR="00AF4A34">
        <w:rPr>
          <w:rFonts w:hint="eastAsia"/>
        </w:rPr>
        <w:t>a</w:t>
      </w:r>
      <w:r w:rsidR="00AF4A34">
        <w:t xml:space="preserve">nd </w:t>
      </w:r>
      <w:r w:rsidR="00E20E3B">
        <w:t>Module</w:t>
      </w:r>
    </w:p>
    <w:p w14:paraId="77C3F8EB" w14:textId="789495B0" w:rsidR="00E20E3B" w:rsidRDefault="00E20E3B">
      <w:pPr>
        <w:rPr>
          <w:rFonts w:ascii="Arial" w:eastAsia="ＭＳ ゴシック" w:hAnsi="Arial"/>
          <w:b/>
          <w:sz w:val="24"/>
        </w:rPr>
      </w:pPr>
    </w:p>
    <w:p w14:paraId="1244B839" w14:textId="77777777" w:rsidR="00B83B85" w:rsidRDefault="00B83B85" w:rsidP="00120CDC">
      <w:pPr>
        <w:rPr>
          <w:ins w:id="569" w:author="作成者"/>
          <w:rFonts w:eastAsiaTheme="minorEastAsia"/>
        </w:rPr>
      </w:pPr>
    </w:p>
    <w:p w14:paraId="78BFAD38" w14:textId="77777777" w:rsidR="00B83B85" w:rsidRDefault="00B83B85" w:rsidP="00120CDC">
      <w:pPr>
        <w:rPr>
          <w:ins w:id="570" w:author="作成者"/>
          <w:rFonts w:eastAsiaTheme="minorEastAsia"/>
        </w:rPr>
      </w:pPr>
    </w:p>
    <w:p w14:paraId="03FF69B6" w14:textId="77777777" w:rsidR="00B83B85" w:rsidRDefault="00B83B85" w:rsidP="00120CDC">
      <w:pPr>
        <w:rPr>
          <w:ins w:id="571" w:author="作成者"/>
          <w:rFonts w:eastAsiaTheme="minorEastAsia"/>
        </w:rPr>
      </w:pPr>
    </w:p>
    <w:p w14:paraId="7456EBBF" w14:textId="77777777" w:rsidR="00B83B85" w:rsidRDefault="00B83B85" w:rsidP="00120CDC">
      <w:pPr>
        <w:rPr>
          <w:ins w:id="572" w:author="作成者"/>
          <w:rFonts w:eastAsiaTheme="minorEastAsia"/>
        </w:rPr>
      </w:pPr>
    </w:p>
    <w:p w14:paraId="0023B266" w14:textId="77777777" w:rsidR="00B83B85" w:rsidRDefault="00B83B85" w:rsidP="00120CDC">
      <w:pPr>
        <w:rPr>
          <w:ins w:id="573" w:author="作成者"/>
          <w:rFonts w:eastAsiaTheme="minorEastAsia"/>
        </w:rPr>
      </w:pPr>
    </w:p>
    <w:p w14:paraId="6038A02C" w14:textId="77777777" w:rsidR="00B83B85" w:rsidRDefault="00B83B85" w:rsidP="00120CDC">
      <w:pPr>
        <w:rPr>
          <w:ins w:id="574" w:author="作成者"/>
          <w:rFonts w:eastAsiaTheme="minorEastAsia"/>
        </w:rPr>
      </w:pPr>
    </w:p>
    <w:p w14:paraId="121EB4B8" w14:textId="77777777" w:rsidR="00B83B85" w:rsidRDefault="00B83B85" w:rsidP="00120CDC">
      <w:pPr>
        <w:rPr>
          <w:ins w:id="575" w:author="作成者"/>
          <w:rFonts w:eastAsiaTheme="minorEastAsia"/>
        </w:rPr>
      </w:pPr>
    </w:p>
    <w:p w14:paraId="25994C64" w14:textId="77777777" w:rsidR="00B83B85" w:rsidRDefault="00B83B85" w:rsidP="00120CDC">
      <w:pPr>
        <w:rPr>
          <w:ins w:id="576" w:author="作成者"/>
          <w:rFonts w:eastAsiaTheme="minorEastAsia"/>
        </w:rPr>
      </w:pPr>
    </w:p>
    <w:p w14:paraId="7B52F9F7" w14:textId="77777777" w:rsidR="00B83B85" w:rsidRDefault="00B83B85" w:rsidP="00120CDC">
      <w:pPr>
        <w:rPr>
          <w:ins w:id="577" w:author="作成者"/>
          <w:rFonts w:eastAsiaTheme="minorEastAsia"/>
        </w:rPr>
      </w:pPr>
    </w:p>
    <w:p w14:paraId="2E132EEC" w14:textId="05146AD4" w:rsidR="00120CDC" w:rsidRDefault="00FB6B1F" w:rsidP="00120CDC">
      <w:pPr>
        <w:rPr>
          <w:rFonts w:eastAsiaTheme="minorEastAsia"/>
        </w:rPr>
      </w:pPr>
      <w:r>
        <w:rPr>
          <w:noProof/>
        </w:rPr>
        <w:lastRenderedPageBreak/>
        <mc:AlternateContent>
          <mc:Choice Requires="wps">
            <w:drawing>
              <wp:anchor distT="45720" distB="45720" distL="114300" distR="114300" simplePos="0" relativeHeight="251876864" behindDoc="0" locked="0" layoutInCell="1" allowOverlap="1" wp14:anchorId="25DA6FDF" wp14:editId="4E4A39F2">
                <wp:simplePos x="0" y="0"/>
                <wp:positionH relativeFrom="margin">
                  <wp:posOffset>182880</wp:posOffset>
                </wp:positionH>
                <wp:positionV relativeFrom="paragraph">
                  <wp:posOffset>263335</wp:posOffset>
                </wp:positionV>
                <wp:extent cx="6096000" cy="1020445"/>
                <wp:effectExtent l="0" t="0" r="0" b="8255"/>
                <wp:wrapSquare wrapText="bothSides"/>
                <wp:docPr id="9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020445"/>
                        </a:xfrm>
                        <a:prstGeom prst="rect">
                          <a:avLst/>
                        </a:prstGeom>
                        <a:solidFill>
                          <a:schemeClr val="bg1">
                            <a:lumMod val="85000"/>
                          </a:schemeClr>
                        </a:solidFill>
                        <a:ln w="9525">
                          <a:noFill/>
                          <a:miter lim="800000"/>
                          <a:headEnd/>
                          <a:tailEnd/>
                        </a:ln>
                      </wps:spPr>
                      <wps:txbx>
                        <w:txbxContent>
                          <w:p w14:paraId="7A1034EF" w14:textId="77777777" w:rsidR="007B53F4" w:rsidRDefault="007B53F4" w:rsidP="00120CDC">
                            <w:pPr>
                              <w:pStyle w:val="codeend"/>
                              <w:rPr>
                                <w:ins w:id="578" w:author="作成者"/>
                              </w:rPr>
                            </w:pPr>
                            <w:r>
                              <w:t>Linux:</w:t>
                            </w:r>
                          </w:p>
                          <w:p w14:paraId="5ACBACA2" w14:textId="5848E7F5" w:rsidR="007B53F4" w:rsidRDefault="007B53F4" w:rsidP="00120CDC">
                            <w:pPr>
                              <w:pStyle w:val="codeend"/>
                              <w:rPr>
                                <w:ins w:id="579" w:author="作成者"/>
                              </w:rPr>
                            </w:pPr>
                            <w:r>
                              <w:t xml:space="preserve">Overwrite with </w:t>
                            </w:r>
                            <w:r w:rsidRPr="00B801F2">
                              <w:t>arch/arm64/Image</w:t>
                            </w:r>
                          </w:p>
                          <w:p w14:paraId="52AAADC6" w14:textId="77777777" w:rsidR="007B53F4" w:rsidRPr="00C67E9C" w:rsidRDefault="007B53F4" w:rsidP="00120CDC"/>
                          <w:p w14:paraId="78D9667C" w14:textId="77777777" w:rsidR="007B53F4" w:rsidRDefault="007B53F4" w:rsidP="00120CDC">
                            <w:pPr>
                              <w:pStyle w:val="codeend"/>
                            </w:pPr>
                            <w:r>
                              <w:t>Module:</w:t>
                            </w:r>
                          </w:p>
                          <w:p w14:paraId="473D8FEB" w14:textId="77777777" w:rsidR="007B53F4" w:rsidRDefault="007B53F4" w:rsidP="00120CDC">
                            <w:pPr>
                              <w:pStyle w:val="codeend"/>
                            </w:pPr>
                            <w:r>
                              <w:t xml:space="preserve">$ </w:t>
                            </w:r>
                            <w:r w:rsidRPr="00B801F2">
                              <w:t xml:space="preserve">make </w:t>
                            </w:r>
                            <w:proofErr w:type="spellStart"/>
                            <w:r w:rsidRPr="00B801F2">
                              <w:t>modules_install</w:t>
                            </w:r>
                            <w:proofErr w:type="spellEnd"/>
                            <w:r w:rsidRPr="00B801F2">
                              <w:t xml:space="preserve"> </w:t>
                            </w:r>
                            <w:proofErr w:type="spellStart"/>
                            <w:r w:rsidRPr="00B801F2">
                              <w:t>INSTALL_MOD_PATH</w:t>
                            </w:r>
                            <w:proofErr w:type="spellEnd"/>
                            <w:r w:rsidRPr="00B801F2">
                              <w:t>=</w:t>
                            </w:r>
                            <w:r>
                              <w:rPr>
                                <w:rFonts w:hint="eastAsia"/>
                              </w:rPr>
                              <w:t>&lt;</w:t>
                            </w:r>
                            <w:proofErr w:type="spellStart"/>
                            <w:r>
                              <w:t>rootfs_dir</w:t>
                            </w:r>
                            <w:proofErr w:type="spellEnd"/>
                            <w:r>
                              <w:t>&gt;</w:t>
                            </w:r>
                          </w:p>
                          <w:p w14:paraId="1FC7015D" w14:textId="77777777" w:rsidR="007B53F4" w:rsidRPr="00B801F2" w:rsidRDefault="007B53F4" w:rsidP="00120C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A6FDF" id="_x0000_s1250" type="#_x0000_t202" style="position:absolute;margin-left:14.4pt;margin-top:20.75pt;width:480pt;height:80.35pt;z-index:251876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" fillcolor="#d8d8d8 [2732]" stroked="f">
                <v:textbox>
                  <w:txbxContent>
                    <w:p w14:paraId="7A1034EF" w14:textId="77777777" w:rsidR="007B53F4" w:rsidRDefault="007B53F4" w:rsidP="00120CDC">
                      <w:pPr>
                        <w:pStyle w:val="codeend"/>
                        <w:rPr>
                          <w:ins w:id="580" w:author="作成者"/>
                        </w:rPr>
                      </w:pPr>
                      <w:r>
                        <w:t>Linux:</w:t>
                      </w:r>
                    </w:p>
                    <w:p w14:paraId="5ACBACA2" w14:textId="5848E7F5" w:rsidR="007B53F4" w:rsidRDefault="007B53F4" w:rsidP="00120CDC">
                      <w:pPr>
                        <w:pStyle w:val="codeend"/>
                        <w:rPr>
                          <w:ins w:id="581" w:author="作成者"/>
                        </w:rPr>
                      </w:pPr>
                      <w:r>
                        <w:t xml:space="preserve">Overwrite with </w:t>
                      </w:r>
                      <w:r w:rsidRPr="00B801F2">
                        <w:t>arch/arm64/Image</w:t>
                      </w:r>
                    </w:p>
                    <w:p w14:paraId="52AAADC6" w14:textId="77777777" w:rsidR="007B53F4" w:rsidRPr="00C67E9C" w:rsidRDefault="007B53F4" w:rsidP="00120CDC"/>
                    <w:p w14:paraId="78D9667C" w14:textId="77777777" w:rsidR="007B53F4" w:rsidRDefault="007B53F4" w:rsidP="00120CDC">
                      <w:pPr>
                        <w:pStyle w:val="codeend"/>
                      </w:pPr>
                      <w:r>
                        <w:t>Module:</w:t>
                      </w:r>
                    </w:p>
                    <w:p w14:paraId="473D8FEB" w14:textId="77777777" w:rsidR="007B53F4" w:rsidRDefault="007B53F4" w:rsidP="00120CDC">
                      <w:pPr>
                        <w:pStyle w:val="codeend"/>
                      </w:pPr>
                      <w:r>
                        <w:t xml:space="preserve">$ </w:t>
                      </w:r>
                      <w:r w:rsidRPr="00B801F2">
                        <w:t xml:space="preserve">make </w:t>
                      </w:r>
                      <w:proofErr w:type="spellStart"/>
                      <w:r w:rsidRPr="00B801F2">
                        <w:t>modules_install</w:t>
                      </w:r>
                      <w:proofErr w:type="spellEnd"/>
                      <w:r w:rsidRPr="00B801F2">
                        <w:t xml:space="preserve"> </w:t>
                      </w:r>
                      <w:proofErr w:type="spellStart"/>
                      <w:r w:rsidRPr="00B801F2">
                        <w:t>INSTALL_MOD_PATH</w:t>
                      </w:r>
                      <w:proofErr w:type="spellEnd"/>
                      <w:r w:rsidRPr="00B801F2">
                        <w:t>=</w:t>
                      </w:r>
                      <w:r>
                        <w:rPr>
                          <w:rFonts w:hint="eastAsia"/>
                        </w:rPr>
                        <w:t>&lt;</w:t>
                      </w:r>
                      <w:proofErr w:type="spellStart"/>
                      <w:r>
                        <w:t>rootfs_dir</w:t>
                      </w:r>
                      <w:proofErr w:type="spellEnd"/>
                      <w:r>
                        <w:t>&gt;</w:t>
                      </w:r>
                    </w:p>
                    <w:p w14:paraId="1FC7015D" w14:textId="77777777" w:rsidR="007B53F4" w:rsidRPr="00B801F2" w:rsidRDefault="007B53F4" w:rsidP="00120CDC"/>
                  </w:txbxContent>
                </v:textbox>
                <w10:wrap type="square" anchorx="margin"/>
              </v:shape>
            </w:pict>
          </mc:Fallback>
        </mc:AlternateContent>
      </w:r>
      <w:ins w:id="582" w:author="作成者">
        <w:r>
          <w:rPr>
            <w:rFonts w:eastAsiaTheme="minorEastAsia"/>
          </w:rPr>
          <w:t xml:space="preserve"> </w:t>
        </w:r>
      </w:ins>
      <w:r w:rsidR="00120CDC">
        <w:rPr>
          <w:rFonts w:eastAsiaTheme="minorEastAsia" w:hint="eastAsia"/>
        </w:rPr>
        <w:t xml:space="preserve"> </w:t>
      </w:r>
      <w:r w:rsidR="00120CDC">
        <w:rPr>
          <w:rFonts w:eastAsiaTheme="minorEastAsia"/>
        </w:rPr>
        <w:t xml:space="preserve">(3) </w:t>
      </w:r>
      <w:r w:rsidR="00942926">
        <w:rPr>
          <w:rFonts w:eastAsiaTheme="minorEastAsia"/>
        </w:rPr>
        <w:t xml:space="preserve">Install </w:t>
      </w:r>
      <w:r w:rsidR="00120CDC">
        <w:rPr>
          <w:rFonts w:hint="eastAsia"/>
        </w:rPr>
        <w:t>L</w:t>
      </w:r>
      <w:r w:rsidR="00120CDC">
        <w:t>inux Kernel</w:t>
      </w:r>
      <w:r w:rsidR="00942926">
        <w:t xml:space="preserve"> </w:t>
      </w:r>
      <w:r w:rsidR="00942926">
        <w:rPr>
          <w:rFonts w:hint="eastAsia"/>
        </w:rPr>
        <w:t>a</w:t>
      </w:r>
      <w:r w:rsidR="00942926">
        <w:t xml:space="preserve">nd </w:t>
      </w:r>
      <w:r w:rsidR="00120CDC">
        <w:t>Module</w:t>
      </w:r>
    </w:p>
    <w:p w14:paraId="30FBD765" w14:textId="142F62B9" w:rsidR="00120CDC" w:rsidRDefault="00120CDC" w:rsidP="00120CDC">
      <w:pPr>
        <w:rPr>
          <w:ins w:id="583" w:author="作成者"/>
          <w:rFonts w:eastAsiaTheme="minorEastAsia"/>
        </w:rPr>
      </w:pPr>
    </w:p>
    <w:p w14:paraId="78EB00C3" w14:textId="13CB4A6E" w:rsidR="00942926" w:rsidRDefault="00942926" w:rsidP="00120CDC">
      <w:pPr>
        <w:rPr>
          <w:ins w:id="584" w:author="作成者"/>
          <w:rFonts w:eastAsiaTheme="minorEastAsia"/>
        </w:rPr>
      </w:pPr>
    </w:p>
    <w:p w14:paraId="78F30FB6" w14:textId="394C665A" w:rsidR="00942926" w:rsidDel="00B83B85" w:rsidRDefault="00942926" w:rsidP="00120CDC">
      <w:pPr>
        <w:rPr>
          <w:ins w:id="585" w:author="作成者"/>
          <w:del w:id="586" w:author="作成者"/>
          <w:rFonts w:eastAsiaTheme="minorEastAsia"/>
        </w:rPr>
      </w:pPr>
    </w:p>
    <w:p w14:paraId="22AE55F6" w14:textId="42FF5AA5" w:rsidR="00942926" w:rsidDel="00B83B85" w:rsidRDefault="00942926" w:rsidP="00120CDC">
      <w:pPr>
        <w:rPr>
          <w:ins w:id="587" w:author="作成者"/>
          <w:del w:id="588" w:author="作成者"/>
          <w:rFonts w:eastAsiaTheme="minorEastAsia"/>
        </w:rPr>
      </w:pPr>
    </w:p>
    <w:p w14:paraId="5EEC53B0" w14:textId="59453E83" w:rsidR="00942926" w:rsidDel="00B83B85" w:rsidRDefault="00942926" w:rsidP="00120CDC">
      <w:pPr>
        <w:rPr>
          <w:ins w:id="589" w:author="作成者"/>
          <w:del w:id="590" w:author="作成者"/>
          <w:rFonts w:eastAsiaTheme="minorEastAsia"/>
        </w:rPr>
      </w:pPr>
    </w:p>
    <w:p w14:paraId="2D773BCC" w14:textId="507C07DF" w:rsidR="00942926" w:rsidDel="00B83B85" w:rsidRDefault="00942926" w:rsidP="00120CDC">
      <w:pPr>
        <w:rPr>
          <w:ins w:id="591" w:author="作成者"/>
          <w:del w:id="592" w:author="作成者"/>
          <w:rFonts w:eastAsiaTheme="minorEastAsia"/>
        </w:rPr>
      </w:pPr>
    </w:p>
    <w:p w14:paraId="52304DAE" w14:textId="28A32016" w:rsidR="00942926" w:rsidDel="00B83B85" w:rsidRDefault="00942926" w:rsidP="00120CDC">
      <w:pPr>
        <w:rPr>
          <w:ins w:id="593" w:author="作成者"/>
          <w:del w:id="594" w:author="作成者"/>
          <w:rFonts w:eastAsiaTheme="minorEastAsia"/>
        </w:rPr>
      </w:pPr>
    </w:p>
    <w:p w14:paraId="1C7ADACA" w14:textId="1512C5C2" w:rsidR="00942926" w:rsidDel="00B83B85" w:rsidRDefault="00942926" w:rsidP="00120CDC">
      <w:pPr>
        <w:rPr>
          <w:del w:id="595" w:author="作成者"/>
          <w:rFonts w:eastAsiaTheme="minorEastAsia"/>
        </w:rPr>
      </w:pPr>
    </w:p>
    <w:p w14:paraId="4883185B" w14:textId="1A4FC626" w:rsidR="00120CDC" w:rsidRDefault="00120CDC" w:rsidP="00120CDC">
      <w:pPr>
        <w:rPr>
          <w:rFonts w:eastAsiaTheme="minorEastAsia"/>
        </w:rPr>
      </w:pPr>
      <w:proofErr w:type="spellStart"/>
      <w:r>
        <w:rPr>
          <w:rFonts w:eastAsiaTheme="minorEastAsia"/>
        </w:rPr>
        <w:t>Step2</w:t>
      </w:r>
      <w:proofErr w:type="spellEnd"/>
      <w:r>
        <w:rPr>
          <w:rFonts w:eastAsiaTheme="minorEastAsia"/>
        </w:rPr>
        <w:t xml:space="preserve"> : </w:t>
      </w:r>
      <w:r w:rsidR="00942926">
        <w:rPr>
          <w:rFonts w:eastAsiaTheme="minorEastAsia"/>
        </w:rPr>
        <w:t xml:space="preserve">Unload / Reload </w:t>
      </w:r>
      <w:r w:rsidR="00942926" w:rsidRPr="00AF4A34">
        <w:rPr>
          <w:rFonts w:eastAsiaTheme="minorEastAsia"/>
        </w:rPr>
        <w:t>USB 2.0 host control drivers</w:t>
      </w:r>
      <w:r w:rsidR="00942926" w:rsidRPr="006E2619">
        <w:rPr>
          <w:rFonts w:eastAsiaTheme="minorEastAsia"/>
        </w:rPr>
        <w:t xml:space="preserve"> </w:t>
      </w:r>
    </w:p>
    <w:p w14:paraId="684A2CA7" w14:textId="605CA60E" w:rsidR="00120CDC" w:rsidRDefault="00120CDC" w:rsidP="00120CDC">
      <w:r>
        <w:rPr>
          <w:noProof/>
        </w:rPr>
        <mc:AlternateContent>
          <mc:Choice Requires="wps">
            <w:drawing>
              <wp:anchor distT="45720" distB="45720" distL="114300" distR="114300" simplePos="0" relativeHeight="251877888" behindDoc="0" locked="0" layoutInCell="1" allowOverlap="1" wp14:anchorId="227AA68E" wp14:editId="56546682">
                <wp:simplePos x="0" y="0"/>
                <wp:positionH relativeFrom="margin">
                  <wp:posOffset>177496</wp:posOffset>
                </wp:positionH>
                <wp:positionV relativeFrom="paragraph">
                  <wp:posOffset>241300</wp:posOffset>
                </wp:positionV>
                <wp:extent cx="6096000" cy="896620"/>
                <wp:effectExtent l="0" t="0" r="0" b="0"/>
                <wp:wrapSquare wrapText="bothSides"/>
                <wp:docPr id="9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96620"/>
                        </a:xfrm>
                        <a:prstGeom prst="rect">
                          <a:avLst/>
                        </a:prstGeom>
                        <a:solidFill>
                          <a:schemeClr val="bg1">
                            <a:lumMod val="85000"/>
                          </a:schemeClr>
                        </a:solidFill>
                        <a:ln w="9525">
                          <a:noFill/>
                          <a:miter lim="800000"/>
                          <a:headEnd/>
                          <a:tailEnd/>
                        </a:ln>
                      </wps:spPr>
                      <wps:txbx>
                        <w:txbxContent>
                          <w:p w14:paraId="308C2234" w14:textId="77777777" w:rsidR="007B53F4" w:rsidRDefault="007B53F4" w:rsidP="00120CDC">
                            <w:pPr>
                              <w:pStyle w:val="codeend"/>
                            </w:pPr>
                            <w:r>
                              <w:t xml:space="preserve">$ </w:t>
                            </w:r>
                            <w:proofErr w:type="spellStart"/>
                            <w:r>
                              <w:t>rmmod</w:t>
                            </w:r>
                            <w:proofErr w:type="spellEnd"/>
                            <w:r>
                              <w:t xml:space="preserve"> -f </w:t>
                            </w:r>
                            <w:proofErr w:type="spellStart"/>
                            <w:r>
                              <w:t>ohci</w:t>
                            </w:r>
                            <w:proofErr w:type="spellEnd"/>
                            <w:r>
                              <w:t>-platform</w:t>
                            </w:r>
                          </w:p>
                          <w:p w14:paraId="0B09016E" w14:textId="77777777" w:rsidR="007B53F4" w:rsidRDefault="007B53F4" w:rsidP="00120CDC">
                            <w:pPr>
                              <w:pStyle w:val="codeend"/>
                            </w:pPr>
                            <w:r>
                              <w:t xml:space="preserve">$ </w:t>
                            </w:r>
                            <w:proofErr w:type="spellStart"/>
                            <w:r>
                              <w:t>rmmod</w:t>
                            </w:r>
                            <w:proofErr w:type="spellEnd"/>
                            <w:r>
                              <w:t xml:space="preserve"> -f </w:t>
                            </w:r>
                            <w:proofErr w:type="spellStart"/>
                            <w:r>
                              <w:t>ohci-hcd</w:t>
                            </w:r>
                            <w:proofErr w:type="spellEnd"/>
                          </w:p>
                          <w:p w14:paraId="738898F2" w14:textId="77777777" w:rsidR="007B53F4" w:rsidRDefault="007B53F4" w:rsidP="00120CDC">
                            <w:pPr>
                              <w:pStyle w:val="codeend"/>
                            </w:pPr>
                            <w:r>
                              <w:t xml:space="preserve">$ </w:t>
                            </w:r>
                            <w:proofErr w:type="spellStart"/>
                            <w:r>
                              <w:t>rmmod</w:t>
                            </w:r>
                            <w:proofErr w:type="spellEnd"/>
                            <w:r>
                              <w:t xml:space="preserve"> -f </w:t>
                            </w:r>
                            <w:proofErr w:type="spellStart"/>
                            <w:r>
                              <w:t>ehci</w:t>
                            </w:r>
                            <w:proofErr w:type="spellEnd"/>
                            <w:r>
                              <w:t>-platform</w:t>
                            </w:r>
                          </w:p>
                          <w:p w14:paraId="5A6080C3" w14:textId="77777777" w:rsidR="007B53F4" w:rsidRDefault="007B53F4" w:rsidP="00120CDC">
                            <w:pPr>
                              <w:pStyle w:val="codeend"/>
                            </w:pPr>
                            <w:r>
                              <w:t xml:space="preserve">$ </w:t>
                            </w:r>
                            <w:proofErr w:type="spellStart"/>
                            <w:r>
                              <w:t>rmmod</w:t>
                            </w:r>
                            <w:proofErr w:type="spellEnd"/>
                            <w:r>
                              <w:t xml:space="preserve"> -f </w:t>
                            </w:r>
                            <w:proofErr w:type="spellStart"/>
                            <w:r>
                              <w:t>ehci-hcd</w:t>
                            </w:r>
                            <w:proofErr w:type="spellEnd"/>
                          </w:p>
                          <w:p w14:paraId="433894A1" w14:textId="77777777" w:rsidR="007B53F4" w:rsidDel="000D54F0" w:rsidRDefault="007B53F4" w:rsidP="00120CDC">
                            <w:pPr>
                              <w:pStyle w:val="codeend"/>
                              <w:rPr>
                                <w:del w:id="596" w:author="作成者"/>
                              </w:rPr>
                            </w:pPr>
                            <w:r>
                              <w:t xml:space="preserve">$ </w:t>
                            </w:r>
                            <w:proofErr w:type="spellStart"/>
                            <w:r>
                              <w:t>rmmod</w:t>
                            </w:r>
                            <w:proofErr w:type="spellEnd"/>
                            <w:r>
                              <w:t xml:space="preserve"> -f </w:t>
                            </w:r>
                            <w:proofErr w:type="spellStart"/>
                            <w:r>
                              <w:t>phy_rcar_gen3_usb2</w:t>
                            </w:r>
                            <w:proofErr w:type="spellEnd"/>
                          </w:p>
                          <w:p w14:paraId="6CAAAB85" w14:textId="77777777" w:rsidR="007B53F4" w:rsidRPr="00B801F2" w:rsidRDefault="007B53F4" w:rsidP="00120CDC">
                            <w:pPr>
                              <w:pStyle w:val="codeend"/>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AA68E" id="_x0000_s1251" type="#_x0000_t202" style="position:absolute;margin-left:14pt;margin-top:19pt;width:480pt;height:70.6pt;z-index:251877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" fillcolor="#d8d8d8 [2732]" stroked="f">
                <v:textbox>
                  <w:txbxContent>
                    <w:p w14:paraId="308C2234" w14:textId="77777777" w:rsidR="007B53F4" w:rsidRDefault="007B53F4" w:rsidP="00120CDC">
                      <w:pPr>
                        <w:pStyle w:val="codeend"/>
                      </w:pPr>
                      <w:r>
                        <w:t xml:space="preserve">$ </w:t>
                      </w:r>
                      <w:proofErr w:type="spellStart"/>
                      <w:r>
                        <w:t>rmmod</w:t>
                      </w:r>
                      <w:proofErr w:type="spellEnd"/>
                      <w:r>
                        <w:t xml:space="preserve"> -f </w:t>
                      </w:r>
                      <w:proofErr w:type="spellStart"/>
                      <w:r>
                        <w:t>ohci</w:t>
                      </w:r>
                      <w:proofErr w:type="spellEnd"/>
                      <w:r>
                        <w:t>-platform</w:t>
                      </w:r>
                    </w:p>
                    <w:p w14:paraId="0B09016E" w14:textId="77777777" w:rsidR="007B53F4" w:rsidRDefault="007B53F4" w:rsidP="00120CDC">
                      <w:pPr>
                        <w:pStyle w:val="codeend"/>
                      </w:pPr>
                      <w:r>
                        <w:t xml:space="preserve">$ </w:t>
                      </w:r>
                      <w:proofErr w:type="spellStart"/>
                      <w:r>
                        <w:t>rmmod</w:t>
                      </w:r>
                      <w:proofErr w:type="spellEnd"/>
                      <w:r>
                        <w:t xml:space="preserve"> -f </w:t>
                      </w:r>
                      <w:proofErr w:type="spellStart"/>
                      <w:r>
                        <w:t>ohci-hcd</w:t>
                      </w:r>
                      <w:proofErr w:type="spellEnd"/>
                    </w:p>
                    <w:p w14:paraId="738898F2" w14:textId="77777777" w:rsidR="007B53F4" w:rsidRDefault="007B53F4" w:rsidP="00120CDC">
                      <w:pPr>
                        <w:pStyle w:val="codeend"/>
                      </w:pPr>
                      <w:r>
                        <w:t xml:space="preserve">$ </w:t>
                      </w:r>
                      <w:proofErr w:type="spellStart"/>
                      <w:r>
                        <w:t>rmmod</w:t>
                      </w:r>
                      <w:proofErr w:type="spellEnd"/>
                      <w:r>
                        <w:t xml:space="preserve"> -f </w:t>
                      </w:r>
                      <w:proofErr w:type="spellStart"/>
                      <w:r>
                        <w:t>ehci</w:t>
                      </w:r>
                      <w:proofErr w:type="spellEnd"/>
                      <w:r>
                        <w:t>-platform</w:t>
                      </w:r>
                    </w:p>
                    <w:p w14:paraId="5A6080C3" w14:textId="77777777" w:rsidR="007B53F4" w:rsidRDefault="007B53F4" w:rsidP="00120CDC">
                      <w:pPr>
                        <w:pStyle w:val="codeend"/>
                      </w:pPr>
                      <w:r>
                        <w:t xml:space="preserve">$ </w:t>
                      </w:r>
                      <w:proofErr w:type="spellStart"/>
                      <w:r>
                        <w:t>rmmod</w:t>
                      </w:r>
                      <w:proofErr w:type="spellEnd"/>
                      <w:r>
                        <w:t xml:space="preserve"> -f </w:t>
                      </w:r>
                      <w:proofErr w:type="spellStart"/>
                      <w:r>
                        <w:t>ehci-hcd</w:t>
                      </w:r>
                      <w:proofErr w:type="spellEnd"/>
                    </w:p>
                    <w:p w14:paraId="433894A1" w14:textId="77777777" w:rsidR="007B53F4" w:rsidDel="000D54F0" w:rsidRDefault="007B53F4" w:rsidP="00120CDC">
                      <w:pPr>
                        <w:pStyle w:val="codeend"/>
                        <w:rPr>
                          <w:del w:id="597" w:author="作成者"/>
                        </w:rPr>
                      </w:pPr>
                      <w:r>
                        <w:t xml:space="preserve">$ </w:t>
                      </w:r>
                      <w:proofErr w:type="spellStart"/>
                      <w:r>
                        <w:t>rmmod</w:t>
                      </w:r>
                      <w:proofErr w:type="spellEnd"/>
                      <w:r>
                        <w:t xml:space="preserve"> -f </w:t>
                      </w:r>
                      <w:proofErr w:type="spellStart"/>
                      <w:r>
                        <w:t>phy_rcar_gen3_usb2</w:t>
                      </w:r>
                      <w:proofErr w:type="spellEnd"/>
                    </w:p>
                    <w:p w14:paraId="6CAAAB85" w14:textId="77777777" w:rsidR="007B53F4" w:rsidRPr="00B801F2" w:rsidRDefault="007B53F4" w:rsidP="00120CDC">
                      <w:pPr>
                        <w:pStyle w:val="codeend"/>
                      </w:pPr>
                    </w:p>
                  </w:txbxContent>
                </v:textbox>
                <w10:wrap type="square" anchorx="margin"/>
              </v:shape>
            </w:pict>
          </mc:Fallback>
        </mc:AlternateContent>
      </w:r>
      <w:r>
        <w:t xml:space="preserve">  (1) </w:t>
      </w:r>
      <w:r w:rsidR="00942926">
        <w:t xml:space="preserve">Unload the target modules before </w:t>
      </w:r>
      <w:r>
        <w:t>System Suspend to RAM</w:t>
      </w:r>
    </w:p>
    <w:p w14:paraId="009FFB75" w14:textId="53F281E8" w:rsidR="00120CDC" w:rsidRDefault="00120CDC" w:rsidP="00120CDC">
      <w:pPr>
        <w:rPr>
          <w:rFonts w:ascii="Arial" w:eastAsia="ＭＳ ゴシック" w:hAnsi="Arial"/>
          <w:sz w:val="24"/>
        </w:rPr>
      </w:pPr>
      <w:r>
        <w:rPr>
          <w:noProof/>
        </w:rPr>
        <mc:AlternateContent>
          <mc:Choice Requires="wps">
            <w:drawing>
              <wp:anchor distT="45720" distB="45720" distL="114300" distR="114300" simplePos="0" relativeHeight="251878912" behindDoc="0" locked="0" layoutInCell="1" allowOverlap="1" wp14:anchorId="7EED69A8" wp14:editId="74FB4977">
                <wp:simplePos x="0" y="0"/>
                <wp:positionH relativeFrom="margin">
                  <wp:posOffset>173686</wp:posOffset>
                </wp:positionH>
                <wp:positionV relativeFrom="paragraph">
                  <wp:posOffset>1263650</wp:posOffset>
                </wp:positionV>
                <wp:extent cx="6096000" cy="896620"/>
                <wp:effectExtent l="0" t="0" r="0" b="0"/>
                <wp:wrapSquare wrapText="bothSides"/>
                <wp:docPr id="9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96620"/>
                        </a:xfrm>
                        <a:prstGeom prst="rect">
                          <a:avLst/>
                        </a:prstGeom>
                        <a:solidFill>
                          <a:schemeClr val="bg1">
                            <a:lumMod val="85000"/>
                          </a:schemeClr>
                        </a:solidFill>
                        <a:ln w="9525">
                          <a:noFill/>
                          <a:miter lim="800000"/>
                          <a:headEnd/>
                          <a:tailEnd/>
                        </a:ln>
                      </wps:spPr>
                      <wps:txbx>
                        <w:txbxContent>
                          <w:p w14:paraId="6A82EEA5" w14:textId="77777777" w:rsidR="007B53F4" w:rsidRDefault="007B53F4" w:rsidP="00120CDC">
                            <w:pPr>
                              <w:pStyle w:val="codeend"/>
                            </w:pPr>
                            <w:r>
                              <w:t xml:space="preserve">$ </w:t>
                            </w:r>
                            <w:proofErr w:type="spellStart"/>
                            <w:r w:rsidRPr="000D54F0">
                              <w:t>modprobe</w:t>
                            </w:r>
                            <w:proofErr w:type="spellEnd"/>
                            <w:r w:rsidRPr="000D54F0">
                              <w:t xml:space="preserve"> </w:t>
                            </w:r>
                            <w:proofErr w:type="spellStart"/>
                            <w:r w:rsidRPr="000D54F0">
                              <w:t>phy_rcar_gen3_usb2</w:t>
                            </w:r>
                            <w:proofErr w:type="spellEnd"/>
                          </w:p>
                          <w:p w14:paraId="3C0A2E59" w14:textId="77777777" w:rsidR="007B53F4" w:rsidRDefault="007B53F4" w:rsidP="00120CDC">
                            <w:pPr>
                              <w:pStyle w:val="codeend"/>
                            </w:pPr>
                            <w:r>
                              <w:t xml:space="preserve">$ </w:t>
                            </w:r>
                            <w:proofErr w:type="spellStart"/>
                            <w:r w:rsidRPr="000D54F0">
                              <w:t>modprobe</w:t>
                            </w:r>
                            <w:proofErr w:type="spellEnd"/>
                            <w:r w:rsidRPr="000D54F0">
                              <w:t xml:space="preserve"> </w:t>
                            </w:r>
                            <w:proofErr w:type="spellStart"/>
                            <w:r w:rsidRPr="000D54F0">
                              <w:t>ehci-hcd</w:t>
                            </w:r>
                            <w:proofErr w:type="spellEnd"/>
                          </w:p>
                          <w:p w14:paraId="6DA0D037" w14:textId="77777777" w:rsidR="007B53F4" w:rsidRDefault="007B53F4" w:rsidP="00120CDC">
                            <w:pPr>
                              <w:pStyle w:val="codeend"/>
                            </w:pPr>
                            <w:r>
                              <w:t xml:space="preserve">$ </w:t>
                            </w:r>
                            <w:proofErr w:type="spellStart"/>
                            <w:r w:rsidRPr="000D54F0">
                              <w:t>modprobe</w:t>
                            </w:r>
                            <w:proofErr w:type="spellEnd"/>
                            <w:r w:rsidRPr="000D54F0">
                              <w:t xml:space="preserve"> </w:t>
                            </w:r>
                            <w:proofErr w:type="spellStart"/>
                            <w:r w:rsidRPr="000D54F0">
                              <w:t>ehci</w:t>
                            </w:r>
                            <w:proofErr w:type="spellEnd"/>
                            <w:r w:rsidRPr="000D54F0">
                              <w:t>-platform</w:t>
                            </w:r>
                          </w:p>
                          <w:p w14:paraId="4D60BD8C" w14:textId="77777777" w:rsidR="007B53F4" w:rsidRDefault="007B53F4" w:rsidP="00120CDC">
                            <w:pPr>
                              <w:pStyle w:val="codeend"/>
                            </w:pPr>
                            <w:r>
                              <w:t xml:space="preserve">$ </w:t>
                            </w:r>
                            <w:proofErr w:type="spellStart"/>
                            <w:r w:rsidRPr="000D54F0">
                              <w:t>modprobe</w:t>
                            </w:r>
                            <w:proofErr w:type="spellEnd"/>
                            <w:r w:rsidRPr="000D54F0">
                              <w:t xml:space="preserve"> </w:t>
                            </w:r>
                            <w:proofErr w:type="spellStart"/>
                            <w:r w:rsidRPr="000D54F0">
                              <w:t>ohci-hcd</w:t>
                            </w:r>
                            <w:proofErr w:type="spellEnd"/>
                          </w:p>
                          <w:p w14:paraId="13548F89" w14:textId="77777777" w:rsidR="007B53F4" w:rsidRPr="00B801F2" w:rsidRDefault="007B53F4" w:rsidP="00120CDC">
                            <w:pPr>
                              <w:pStyle w:val="codeend"/>
                            </w:pPr>
                            <w:r>
                              <w:t xml:space="preserve">$ </w:t>
                            </w:r>
                            <w:proofErr w:type="spellStart"/>
                            <w:r w:rsidRPr="000D54F0">
                              <w:t>modprobe</w:t>
                            </w:r>
                            <w:proofErr w:type="spellEnd"/>
                            <w:r w:rsidRPr="000D54F0">
                              <w:t xml:space="preserve"> </w:t>
                            </w:r>
                            <w:proofErr w:type="spellStart"/>
                            <w:r w:rsidRPr="000D54F0">
                              <w:t>ohci</w:t>
                            </w:r>
                            <w:proofErr w:type="spellEnd"/>
                            <w:r w:rsidRPr="000D54F0">
                              <w:t>-platform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D69A8" id="_x0000_s1252" type="#_x0000_t202" style="position:absolute;margin-left:13.7pt;margin-top:99.5pt;width:480pt;height:70.6pt;z-index:251878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" fillcolor="#d8d8d8 [2732]" stroked="f">
                <v:textbox>
                  <w:txbxContent>
                    <w:p w14:paraId="6A82EEA5" w14:textId="77777777" w:rsidR="007B53F4" w:rsidRDefault="007B53F4" w:rsidP="00120CDC">
                      <w:pPr>
                        <w:pStyle w:val="codeend"/>
                      </w:pPr>
                      <w:r>
                        <w:t xml:space="preserve">$ </w:t>
                      </w:r>
                      <w:proofErr w:type="spellStart"/>
                      <w:r w:rsidRPr="000D54F0">
                        <w:t>modprobe</w:t>
                      </w:r>
                      <w:proofErr w:type="spellEnd"/>
                      <w:r w:rsidRPr="000D54F0">
                        <w:t xml:space="preserve"> </w:t>
                      </w:r>
                      <w:proofErr w:type="spellStart"/>
                      <w:r w:rsidRPr="000D54F0">
                        <w:t>phy_rcar_gen3_usb2</w:t>
                      </w:r>
                      <w:proofErr w:type="spellEnd"/>
                    </w:p>
                    <w:p w14:paraId="3C0A2E59" w14:textId="77777777" w:rsidR="007B53F4" w:rsidRDefault="007B53F4" w:rsidP="00120CDC">
                      <w:pPr>
                        <w:pStyle w:val="codeend"/>
                      </w:pPr>
                      <w:r>
                        <w:t xml:space="preserve">$ </w:t>
                      </w:r>
                      <w:proofErr w:type="spellStart"/>
                      <w:r w:rsidRPr="000D54F0">
                        <w:t>modprobe</w:t>
                      </w:r>
                      <w:proofErr w:type="spellEnd"/>
                      <w:r w:rsidRPr="000D54F0">
                        <w:t xml:space="preserve"> </w:t>
                      </w:r>
                      <w:proofErr w:type="spellStart"/>
                      <w:r w:rsidRPr="000D54F0">
                        <w:t>ehci-hcd</w:t>
                      </w:r>
                      <w:proofErr w:type="spellEnd"/>
                    </w:p>
                    <w:p w14:paraId="6DA0D037" w14:textId="77777777" w:rsidR="007B53F4" w:rsidRDefault="007B53F4" w:rsidP="00120CDC">
                      <w:pPr>
                        <w:pStyle w:val="codeend"/>
                      </w:pPr>
                      <w:r>
                        <w:t xml:space="preserve">$ </w:t>
                      </w:r>
                      <w:proofErr w:type="spellStart"/>
                      <w:r w:rsidRPr="000D54F0">
                        <w:t>modprobe</w:t>
                      </w:r>
                      <w:proofErr w:type="spellEnd"/>
                      <w:r w:rsidRPr="000D54F0">
                        <w:t xml:space="preserve"> </w:t>
                      </w:r>
                      <w:proofErr w:type="spellStart"/>
                      <w:r w:rsidRPr="000D54F0">
                        <w:t>ehci</w:t>
                      </w:r>
                      <w:proofErr w:type="spellEnd"/>
                      <w:r w:rsidRPr="000D54F0">
                        <w:t>-platform</w:t>
                      </w:r>
                    </w:p>
                    <w:p w14:paraId="4D60BD8C" w14:textId="77777777" w:rsidR="007B53F4" w:rsidRDefault="007B53F4" w:rsidP="00120CDC">
                      <w:pPr>
                        <w:pStyle w:val="codeend"/>
                      </w:pPr>
                      <w:r>
                        <w:t xml:space="preserve">$ </w:t>
                      </w:r>
                      <w:proofErr w:type="spellStart"/>
                      <w:r w:rsidRPr="000D54F0">
                        <w:t>modprobe</w:t>
                      </w:r>
                      <w:proofErr w:type="spellEnd"/>
                      <w:r w:rsidRPr="000D54F0">
                        <w:t xml:space="preserve"> </w:t>
                      </w:r>
                      <w:proofErr w:type="spellStart"/>
                      <w:r w:rsidRPr="000D54F0">
                        <w:t>ohci-hcd</w:t>
                      </w:r>
                      <w:proofErr w:type="spellEnd"/>
                    </w:p>
                    <w:p w14:paraId="13548F89" w14:textId="77777777" w:rsidR="007B53F4" w:rsidRPr="00B801F2" w:rsidRDefault="007B53F4" w:rsidP="00120CDC">
                      <w:pPr>
                        <w:pStyle w:val="codeend"/>
                      </w:pPr>
                      <w:r>
                        <w:t xml:space="preserve">$ </w:t>
                      </w:r>
                      <w:proofErr w:type="spellStart"/>
                      <w:r w:rsidRPr="000D54F0">
                        <w:t>modprobe</w:t>
                      </w:r>
                      <w:proofErr w:type="spellEnd"/>
                      <w:r w:rsidRPr="000D54F0">
                        <w:t xml:space="preserve"> </w:t>
                      </w:r>
                      <w:proofErr w:type="spellStart"/>
                      <w:r w:rsidRPr="000D54F0">
                        <w:t>ohci</w:t>
                      </w:r>
                      <w:proofErr w:type="spellEnd"/>
                      <w:r w:rsidRPr="000D54F0">
                        <w:t>-platform</w:t>
                      </w:r>
                    </w:p>
                  </w:txbxContent>
                </v:textbox>
                <w10:wrap type="square" anchorx="margin"/>
              </v:shape>
            </w:pict>
          </mc:Fallback>
        </mc:AlternateContent>
      </w:r>
      <w:r>
        <w:t xml:space="preserve">  (2) </w:t>
      </w:r>
      <w:r w:rsidR="00942926">
        <w:t xml:space="preserve">Reload the target modules after </w:t>
      </w:r>
      <w:r>
        <w:t>System Suspend to RAM</w:t>
      </w:r>
    </w:p>
    <w:p w14:paraId="147E637D" w14:textId="77777777" w:rsidR="00120CDC" w:rsidRDefault="00120CDC" w:rsidP="00120CDC">
      <w:pPr>
        <w:rPr>
          <w:rFonts w:ascii="Arial" w:eastAsia="ＭＳ ゴシック" w:hAnsi="Arial"/>
          <w:sz w:val="24"/>
        </w:rPr>
      </w:pPr>
    </w:p>
    <w:p w14:paraId="4FBB7DCA" w14:textId="392B814A" w:rsidR="00120CDC" w:rsidRDefault="00FD2592" w:rsidP="00120CDC">
      <w:pPr>
        <w:rPr>
          <w:rFonts w:eastAsiaTheme="minorEastAsia"/>
        </w:rPr>
      </w:pPr>
      <w:r>
        <w:rPr>
          <w:rFonts w:eastAsiaTheme="minorEastAsia"/>
        </w:rPr>
        <w:t xml:space="preserve">Note: </w:t>
      </w:r>
      <w:r w:rsidR="002E7271" w:rsidRPr="002E7271">
        <w:rPr>
          <w:rFonts w:eastAsiaTheme="minorEastAsia"/>
        </w:rPr>
        <w:t>This procedure can</w:t>
      </w:r>
      <w:r w:rsidR="009D4485">
        <w:rPr>
          <w:rFonts w:eastAsiaTheme="minorEastAsia"/>
        </w:rPr>
        <w:t>’t</w:t>
      </w:r>
      <w:r w:rsidR="002E7271" w:rsidRPr="002E7271">
        <w:rPr>
          <w:rFonts w:eastAsiaTheme="minorEastAsia"/>
        </w:rPr>
        <w:t xml:space="preserve"> be applied if the either conditions</w:t>
      </w:r>
      <w:r w:rsidR="002E7271">
        <w:rPr>
          <w:rFonts w:eastAsiaTheme="minorEastAsia"/>
        </w:rPr>
        <w:t xml:space="preserve"> as following</w:t>
      </w:r>
      <w:r w:rsidR="002E7271" w:rsidRPr="002E7271">
        <w:rPr>
          <w:rFonts w:eastAsiaTheme="minorEastAsia"/>
        </w:rPr>
        <w:t xml:space="preserve"> are matched.</w:t>
      </w:r>
    </w:p>
    <w:p w14:paraId="66D58962" w14:textId="1CF772E0" w:rsidR="00120CDC" w:rsidRDefault="00120CDC" w:rsidP="00120CDC">
      <w:pPr>
        <w:rPr>
          <w:rFonts w:eastAsiaTheme="minorEastAsia"/>
        </w:rPr>
      </w:pPr>
      <w:r>
        <w:rPr>
          <w:rFonts w:eastAsiaTheme="minorEastAsia" w:hint="eastAsia"/>
        </w:rPr>
        <w:t xml:space="preserve"> </w:t>
      </w:r>
      <w:r>
        <w:rPr>
          <w:rFonts w:eastAsiaTheme="minorEastAsia"/>
        </w:rPr>
        <w:t xml:space="preserve"> - </w:t>
      </w:r>
      <w:r w:rsidR="00DC124B">
        <w:rPr>
          <w:rFonts w:eastAsiaTheme="minorEastAsia"/>
        </w:rPr>
        <w:t>T</w:t>
      </w:r>
      <w:r w:rsidR="00DC124B" w:rsidRPr="00DC124B">
        <w:rPr>
          <w:rFonts w:eastAsiaTheme="minorEastAsia"/>
        </w:rPr>
        <w:t xml:space="preserve">he </w:t>
      </w:r>
      <w:proofErr w:type="spellStart"/>
      <w:r w:rsidR="00DC124B" w:rsidRPr="00DC124B">
        <w:rPr>
          <w:rFonts w:eastAsiaTheme="minorEastAsia"/>
        </w:rPr>
        <w:t>rmmod</w:t>
      </w:r>
      <w:proofErr w:type="spellEnd"/>
      <w:r w:rsidR="00DC124B" w:rsidRPr="00DC124B">
        <w:rPr>
          <w:rFonts w:eastAsiaTheme="minorEastAsia"/>
        </w:rPr>
        <w:t xml:space="preserve"> command can</w:t>
      </w:r>
      <w:r w:rsidR="009D4485">
        <w:rPr>
          <w:rFonts w:eastAsiaTheme="minorEastAsia"/>
        </w:rPr>
        <w:t>’t</w:t>
      </w:r>
      <w:r w:rsidR="00DC124B" w:rsidRPr="00DC124B">
        <w:rPr>
          <w:rFonts w:eastAsiaTheme="minorEastAsia"/>
        </w:rPr>
        <w:t xml:space="preserve"> be executed before System Suspend to RAM.</w:t>
      </w:r>
    </w:p>
    <w:p w14:paraId="2904526A" w14:textId="1B3FCB2E" w:rsidR="00120CDC" w:rsidRDefault="00120CDC" w:rsidP="00120CDC">
      <w:pPr>
        <w:rPr>
          <w:rFonts w:eastAsiaTheme="minorEastAsia"/>
        </w:rPr>
      </w:pPr>
      <w:r>
        <w:rPr>
          <w:rFonts w:eastAsiaTheme="minorEastAsia" w:hint="eastAsia"/>
        </w:rPr>
        <w:t xml:space="preserve"> </w:t>
      </w:r>
      <w:r>
        <w:rPr>
          <w:rFonts w:eastAsiaTheme="minorEastAsia"/>
        </w:rPr>
        <w:t xml:space="preserve"> -</w:t>
      </w:r>
      <w:r w:rsidR="00DC124B">
        <w:rPr>
          <w:rFonts w:eastAsiaTheme="minorEastAsia" w:hint="eastAsia"/>
        </w:rPr>
        <w:t xml:space="preserve"> </w:t>
      </w:r>
      <w:r w:rsidR="00DC124B">
        <w:rPr>
          <w:rFonts w:eastAsiaTheme="minorEastAsia"/>
        </w:rPr>
        <w:t>The target USB device is HID devices (mouse / keyboard)</w:t>
      </w:r>
    </w:p>
    <w:p w14:paraId="63BF1166" w14:textId="7F96F266" w:rsidR="00BC21F4" w:rsidRPr="00BC21F4" w:rsidRDefault="00120CDC">
      <w:pPr>
        <w:rPr>
          <w:rFonts w:ascii="Arial" w:eastAsia="ＭＳ ゴシック" w:hAnsi="Arial"/>
          <w:sz w:val="24"/>
          <w:rPrChange w:id="598" w:author="作成者">
            <w:rPr>
              <w:rFonts w:ascii="Arial" w:eastAsia="ＭＳ ゴシック" w:hAnsi="Arial"/>
              <w:b/>
              <w:sz w:val="24"/>
            </w:rPr>
          </w:rPrChange>
        </w:rPr>
      </w:pPr>
      <w:r>
        <w:rPr>
          <w:rFonts w:ascii="Arial" w:eastAsia="ＭＳ ゴシック" w:hAnsi="Arial"/>
          <w:b/>
          <w:sz w:val="24"/>
        </w:rPr>
        <w:br w:type="page"/>
      </w:r>
    </w:p>
    <w:p w14:paraId="7CC269E0" w14:textId="77777777" w:rsidR="00120CDC" w:rsidRDefault="00120CDC">
      <w:pPr>
        <w:rPr>
          <w:rFonts w:ascii="Arial" w:eastAsia="ＭＳ ゴシック" w:hAnsi="Arial"/>
          <w:b/>
          <w:sz w:val="24"/>
        </w:rPr>
      </w:pPr>
    </w:p>
    <w:p w14:paraId="5D813900" w14:textId="251BE006" w:rsidR="00DB011E" w:rsidRPr="00151759" w:rsidRDefault="00321B81" w:rsidP="00DB011E">
      <w:pPr>
        <w:pStyle w:val="revisionhistory"/>
      </w:pPr>
      <w:r w:rsidRPr="00151759">
        <w:t xml:space="preserve">Revision </w:t>
      </w:r>
      <w:bookmarkEnd w:id="547"/>
      <w:bookmarkEnd w:id="548"/>
      <w:bookmarkEnd w:id="549"/>
      <w:bookmarkEnd w:id="550"/>
      <w:bookmarkEnd w:id="551"/>
      <w:bookmarkEnd w:id="552"/>
      <w:bookmarkEnd w:id="553"/>
      <w:r w:rsidR="00B777C9">
        <w:t>History</w:t>
      </w:r>
    </w:p>
    <w:tbl>
      <w:tblPr>
        <w:tblW w:w="0" w:type="auto"/>
        <w:tblBorders>
          <w:bottom w:val="single" w:sz="4" w:space="0" w:color="auto"/>
          <w:insideH w:val="single" w:sz="4" w:space="0" w:color="auto"/>
        </w:tblBorders>
        <w:tblCellMar>
          <w:left w:w="99" w:type="dxa"/>
          <w:right w:w="99" w:type="dxa"/>
        </w:tblCellMar>
        <w:tblLook w:val="0000" w:firstRow="0" w:lastRow="0" w:firstColumn="0" w:lastColumn="0" w:noHBand="0" w:noVBand="0"/>
      </w:tblPr>
      <w:tblGrid>
        <w:gridCol w:w="850"/>
        <w:gridCol w:w="1936"/>
        <w:gridCol w:w="1118"/>
        <w:gridCol w:w="5687"/>
        <w:tblGridChange w:id="599">
          <w:tblGrid>
            <w:gridCol w:w="10"/>
            <w:gridCol w:w="840"/>
            <w:gridCol w:w="10"/>
            <w:gridCol w:w="1926"/>
            <w:gridCol w:w="10"/>
            <w:gridCol w:w="1108"/>
            <w:gridCol w:w="10"/>
            <w:gridCol w:w="5677"/>
            <w:gridCol w:w="10"/>
          </w:tblGrid>
        </w:tblGridChange>
      </w:tblGrid>
      <w:tr w:rsidR="00DB011E" w14:paraId="3EAC411A" w14:textId="77777777" w:rsidTr="00A12A58">
        <w:trPr>
          <w:cantSplit/>
        </w:trPr>
        <w:tc>
          <w:tcPr>
            <w:tcW w:w="850" w:type="dxa"/>
            <w:vMerge w:val="restart"/>
            <w:tcBorders>
              <w:top w:val="single" w:sz="8" w:space="0" w:color="auto"/>
              <w:left w:val="single" w:sz="8" w:space="0" w:color="auto"/>
              <w:right w:val="single" w:sz="4" w:space="0" w:color="auto"/>
            </w:tcBorders>
            <w:vAlign w:val="bottom"/>
          </w:tcPr>
          <w:p w14:paraId="4174A1CC" w14:textId="77777777" w:rsidR="00DB011E" w:rsidRPr="00151759" w:rsidRDefault="00DB011E" w:rsidP="00DB011E">
            <w:pPr>
              <w:pStyle w:val="tablehead"/>
            </w:pPr>
            <w:r w:rsidRPr="00151759">
              <w:rPr>
                <w:rFonts w:hint="eastAsia"/>
              </w:rPr>
              <w:t>Rev.</w:t>
            </w:r>
          </w:p>
        </w:tc>
        <w:tc>
          <w:tcPr>
            <w:tcW w:w="1936" w:type="dxa"/>
            <w:vMerge w:val="restart"/>
            <w:tcBorders>
              <w:top w:val="single" w:sz="8" w:space="0" w:color="auto"/>
              <w:left w:val="single" w:sz="4" w:space="0" w:color="auto"/>
              <w:right w:val="single" w:sz="4" w:space="0" w:color="auto"/>
            </w:tcBorders>
            <w:vAlign w:val="bottom"/>
          </w:tcPr>
          <w:p w14:paraId="326FDF0F" w14:textId="77777777" w:rsidR="00DB011E" w:rsidRPr="00151759" w:rsidRDefault="00321B81" w:rsidP="00DB011E">
            <w:pPr>
              <w:pStyle w:val="tablehead"/>
            </w:pPr>
            <w:r w:rsidRPr="00151759">
              <w:rPr>
                <w:rFonts w:cs="Helvetica"/>
              </w:rPr>
              <w:t>Date</w:t>
            </w:r>
          </w:p>
        </w:tc>
        <w:tc>
          <w:tcPr>
            <w:tcW w:w="6805" w:type="dxa"/>
            <w:gridSpan w:val="2"/>
            <w:tcBorders>
              <w:top w:val="single" w:sz="8" w:space="0" w:color="auto"/>
              <w:left w:val="single" w:sz="4" w:space="0" w:color="auto"/>
              <w:right w:val="single" w:sz="8" w:space="0" w:color="auto"/>
            </w:tcBorders>
            <w:vAlign w:val="bottom"/>
          </w:tcPr>
          <w:p w14:paraId="08CD1506" w14:textId="77777777" w:rsidR="00DB011E" w:rsidRPr="00151759" w:rsidRDefault="00321B81" w:rsidP="00DB011E">
            <w:pPr>
              <w:pStyle w:val="tablehead"/>
            </w:pPr>
            <w:r w:rsidRPr="00151759">
              <w:rPr>
                <w:rFonts w:cs="Helvetica"/>
              </w:rPr>
              <w:t>Description</w:t>
            </w:r>
          </w:p>
        </w:tc>
      </w:tr>
      <w:tr w:rsidR="00321B81" w14:paraId="24B28688" w14:textId="77777777" w:rsidTr="00A12A58">
        <w:trPr>
          <w:cantSplit/>
        </w:trPr>
        <w:tc>
          <w:tcPr>
            <w:tcW w:w="850" w:type="dxa"/>
            <w:vMerge/>
            <w:tcBorders>
              <w:top w:val="single" w:sz="4" w:space="0" w:color="auto"/>
              <w:left w:val="single" w:sz="8" w:space="0" w:color="auto"/>
              <w:bottom w:val="single" w:sz="8" w:space="0" w:color="auto"/>
              <w:right w:val="single" w:sz="4" w:space="0" w:color="auto"/>
            </w:tcBorders>
            <w:vAlign w:val="bottom"/>
          </w:tcPr>
          <w:p w14:paraId="714A4594" w14:textId="77777777" w:rsidR="00321B81" w:rsidRPr="00151759" w:rsidRDefault="00321B81" w:rsidP="00321B81">
            <w:pPr>
              <w:pStyle w:val="tablehead"/>
            </w:pPr>
          </w:p>
        </w:tc>
        <w:tc>
          <w:tcPr>
            <w:tcW w:w="1936" w:type="dxa"/>
            <w:vMerge/>
            <w:tcBorders>
              <w:top w:val="single" w:sz="4" w:space="0" w:color="auto"/>
              <w:left w:val="single" w:sz="4" w:space="0" w:color="auto"/>
              <w:bottom w:val="single" w:sz="8" w:space="0" w:color="auto"/>
              <w:right w:val="single" w:sz="4" w:space="0" w:color="auto"/>
            </w:tcBorders>
            <w:vAlign w:val="bottom"/>
          </w:tcPr>
          <w:p w14:paraId="495C3560" w14:textId="77777777" w:rsidR="00321B81" w:rsidRPr="00151759" w:rsidRDefault="00321B81" w:rsidP="00321B81">
            <w:pPr>
              <w:pStyle w:val="tablehead"/>
            </w:pPr>
          </w:p>
        </w:tc>
        <w:tc>
          <w:tcPr>
            <w:tcW w:w="1118" w:type="dxa"/>
            <w:tcBorders>
              <w:top w:val="single" w:sz="4" w:space="0" w:color="auto"/>
              <w:left w:val="single" w:sz="4" w:space="0" w:color="auto"/>
              <w:bottom w:val="single" w:sz="8" w:space="0" w:color="auto"/>
              <w:right w:val="single" w:sz="4" w:space="0" w:color="auto"/>
            </w:tcBorders>
            <w:vAlign w:val="center"/>
          </w:tcPr>
          <w:p w14:paraId="71789264" w14:textId="77777777" w:rsidR="00321B81" w:rsidRPr="00151759" w:rsidRDefault="00321B81" w:rsidP="00321B81">
            <w:pPr>
              <w:pStyle w:val="tablehead"/>
              <w:rPr>
                <w:rFonts w:cs="Helvetica"/>
              </w:rPr>
            </w:pPr>
            <w:r w:rsidRPr="00151759">
              <w:rPr>
                <w:rFonts w:cs="Helvetica"/>
              </w:rPr>
              <w:t>Page</w:t>
            </w:r>
          </w:p>
        </w:tc>
        <w:tc>
          <w:tcPr>
            <w:tcW w:w="5687" w:type="dxa"/>
            <w:tcBorders>
              <w:top w:val="single" w:sz="4" w:space="0" w:color="auto"/>
              <w:left w:val="single" w:sz="4" w:space="0" w:color="auto"/>
              <w:bottom w:val="single" w:sz="8" w:space="0" w:color="auto"/>
              <w:right w:val="single" w:sz="8" w:space="0" w:color="auto"/>
            </w:tcBorders>
            <w:vAlign w:val="center"/>
          </w:tcPr>
          <w:p w14:paraId="39950376" w14:textId="77777777" w:rsidR="00321B81" w:rsidRPr="00151759" w:rsidRDefault="00321B81" w:rsidP="00321B81">
            <w:pPr>
              <w:pStyle w:val="tablehead"/>
              <w:rPr>
                <w:rFonts w:cs="Helvetica"/>
              </w:rPr>
            </w:pPr>
            <w:r w:rsidRPr="00151759">
              <w:rPr>
                <w:rFonts w:cs="Helvetica"/>
              </w:rPr>
              <w:t>Summary</w:t>
            </w:r>
          </w:p>
        </w:tc>
      </w:tr>
      <w:tr w:rsidR="00151759" w14:paraId="6E1A34C4" w14:textId="77777777" w:rsidTr="00A12A58">
        <w:tc>
          <w:tcPr>
            <w:tcW w:w="850" w:type="dxa"/>
            <w:tcBorders>
              <w:top w:val="single" w:sz="8" w:space="0" w:color="auto"/>
              <w:left w:val="single" w:sz="8" w:space="0" w:color="auto"/>
              <w:bottom w:val="single" w:sz="4" w:space="0" w:color="auto"/>
              <w:right w:val="single" w:sz="4" w:space="0" w:color="auto"/>
            </w:tcBorders>
          </w:tcPr>
          <w:p w14:paraId="6FDFDFE0" w14:textId="77777777" w:rsidR="00151759" w:rsidRPr="00151759" w:rsidRDefault="00E44E05" w:rsidP="00151759">
            <w:pPr>
              <w:pStyle w:val="tablebody"/>
            </w:pPr>
            <w:r>
              <w:t>1.01</w:t>
            </w:r>
          </w:p>
        </w:tc>
        <w:tc>
          <w:tcPr>
            <w:tcW w:w="1936" w:type="dxa"/>
            <w:tcBorders>
              <w:top w:val="single" w:sz="8" w:space="0" w:color="auto"/>
              <w:left w:val="single" w:sz="4" w:space="0" w:color="auto"/>
              <w:bottom w:val="single" w:sz="4" w:space="0" w:color="auto"/>
              <w:right w:val="single" w:sz="4" w:space="0" w:color="auto"/>
            </w:tcBorders>
          </w:tcPr>
          <w:p w14:paraId="7A9C97B9" w14:textId="77777777" w:rsidR="00151759" w:rsidRPr="00151759" w:rsidRDefault="00E44E05" w:rsidP="00151759">
            <w:pPr>
              <w:pStyle w:val="tablebody"/>
            </w:pPr>
            <w:r>
              <w:t>July</w:t>
            </w:r>
            <w:r w:rsidR="00151759" w:rsidRPr="00151759">
              <w:t>, 2017</w:t>
            </w:r>
          </w:p>
        </w:tc>
        <w:tc>
          <w:tcPr>
            <w:tcW w:w="1118" w:type="dxa"/>
            <w:tcBorders>
              <w:top w:val="single" w:sz="8" w:space="0" w:color="auto"/>
              <w:left w:val="single" w:sz="4" w:space="0" w:color="auto"/>
              <w:bottom w:val="single" w:sz="4" w:space="0" w:color="auto"/>
              <w:right w:val="single" w:sz="4" w:space="0" w:color="auto"/>
            </w:tcBorders>
          </w:tcPr>
          <w:p w14:paraId="64757E14" w14:textId="77777777" w:rsidR="00151759" w:rsidRPr="00151759" w:rsidRDefault="00151759" w:rsidP="00151759">
            <w:pPr>
              <w:pStyle w:val="tablehead"/>
            </w:pPr>
            <w:r w:rsidRPr="00151759">
              <w:rPr>
                <w:rFonts w:cs="Helvetica"/>
              </w:rPr>
              <w:t>—</w:t>
            </w:r>
          </w:p>
        </w:tc>
        <w:tc>
          <w:tcPr>
            <w:tcW w:w="5687" w:type="dxa"/>
            <w:tcBorders>
              <w:top w:val="single" w:sz="8" w:space="0" w:color="auto"/>
              <w:left w:val="single" w:sz="4" w:space="0" w:color="auto"/>
              <w:bottom w:val="single" w:sz="4" w:space="0" w:color="auto"/>
              <w:right w:val="single" w:sz="8" w:space="0" w:color="auto"/>
            </w:tcBorders>
          </w:tcPr>
          <w:p w14:paraId="0A72B86F" w14:textId="77777777" w:rsidR="00151759" w:rsidRPr="00151759" w:rsidRDefault="007A4ED5" w:rsidP="00151759">
            <w:pPr>
              <w:pStyle w:val="tablebody"/>
            </w:pPr>
            <w:r w:rsidRPr="00AB6F8C">
              <w:t>First edition issued</w:t>
            </w:r>
            <w:r>
              <w:rPr>
                <w:rFonts w:hint="eastAsia"/>
              </w:rPr>
              <w:t>.</w:t>
            </w:r>
          </w:p>
        </w:tc>
      </w:tr>
      <w:tr w:rsidR="00C01FC1" w14:paraId="7249F054" w14:textId="77777777" w:rsidTr="00A12A58">
        <w:trPr>
          <w:trHeight w:val="255"/>
        </w:trPr>
        <w:tc>
          <w:tcPr>
            <w:tcW w:w="850" w:type="dxa"/>
            <w:vMerge w:val="restart"/>
            <w:tcBorders>
              <w:top w:val="single" w:sz="4" w:space="0" w:color="auto"/>
              <w:left w:val="single" w:sz="8" w:space="0" w:color="auto"/>
              <w:right w:val="single" w:sz="4" w:space="0" w:color="auto"/>
            </w:tcBorders>
          </w:tcPr>
          <w:p w14:paraId="7E67371D" w14:textId="77777777" w:rsidR="00C01FC1" w:rsidRPr="00151759" w:rsidRDefault="00C01FC1" w:rsidP="00D80A32">
            <w:pPr>
              <w:pStyle w:val="tablebody"/>
            </w:pPr>
            <w:r>
              <w:rPr>
                <w:rFonts w:hint="eastAsia"/>
              </w:rPr>
              <w:t>1.02</w:t>
            </w:r>
          </w:p>
        </w:tc>
        <w:tc>
          <w:tcPr>
            <w:tcW w:w="1936" w:type="dxa"/>
            <w:vMerge w:val="restart"/>
            <w:tcBorders>
              <w:top w:val="single" w:sz="4" w:space="0" w:color="auto"/>
              <w:left w:val="single" w:sz="4" w:space="0" w:color="auto"/>
              <w:right w:val="single" w:sz="4" w:space="0" w:color="auto"/>
            </w:tcBorders>
          </w:tcPr>
          <w:p w14:paraId="58BA53BC" w14:textId="77777777" w:rsidR="00C01FC1" w:rsidRPr="00151759" w:rsidRDefault="00C01FC1" w:rsidP="00D80A32">
            <w:pPr>
              <w:pStyle w:val="tablebody"/>
            </w:pPr>
            <w:r>
              <w:rPr>
                <w:rFonts w:hint="eastAsia"/>
              </w:rPr>
              <w:t>November, 2017</w:t>
            </w:r>
          </w:p>
        </w:tc>
        <w:tc>
          <w:tcPr>
            <w:tcW w:w="1118" w:type="dxa"/>
            <w:tcBorders>
              <w:top w:val="single" w:sz="4" w:space="0" w:color="auto"/>
              <w:left w:val="single" w:sz="4" w:space="0" w:color="auto"/>
              <w:bottom w:val="single" w:sz="4" w:space="0" w:color="auto"/>
              <w:right w:val="single" w:sz="4" w:space="0" w:color="auto"/>
            </w:tcBorders>
          </w:tcPr>
          <w:p w14:paraId="7F2B4B67" w14:textId="77777777" w:rsidR="00C01FC1" w:rsidRPr="00151759" w:rsidRDefault="00C01FC1" w:rsidP="00A60BCF">
            <w:pPr>
              <w:pStyle w:val="tablebody"/>
            </w:pPr>
            <w:r>
              <w:rPr>
                <w:rFonts w:hint="eastAsia"/>
              </w:rPr>
              <w:t>1</w:t>
            </w:r>
          </w:p>
        </w:tc>
        <w:tc>
          <w:tcPr>
            <w:tcW w:w="5687" w:type="dxa"/>
            <w:tcBorders>
              <w:top w:val="single" w:sz="4" w:space="0" w:color="auto"/>
              <w:left w:val="single" w:sz="4" w:space="0" w:color="auto"/>
              <w:bottom w:val="single" w:sz="4" w:space="0" w:color="auto"/>
              <w:right w:val="single" w:sz="8" w:space="0" w:color="auto"/>
            </w:tcBorders>
          </w:tcPr>
          <w:p w14:paraId="3AF8B524" w14:textId="77777777" w:rsidR="00C01FC1" w:rsidRPr="00151759" w:rsidRDefault="00C01FC1">
            <w:pPr>
              <w:pStyle w:val="tablebody"/>
            </w:pPr>
            <w:r>
              <w:rPr>
                <w:rFonts w:hint="eastAsia"/>
              </w:rPr>
              <w:t>Target device and Re</w:t>
            </w:r>
            <w:r>
              <w:t>a</w:t>
            </w:r>
            <w:r>
              <w:rPr>
                <w:rFonts w:hint="eastAsia"/>
              </w:rPr>
              <w:t xml:space="preserve">ders </w:t>
            </w:r>
            <w:r>
              <w:t>updated.(“R-Car M3-N”)</w:t>
            </w:r>
          </w:p>
        </w:tc>
      </w:tr>
      <w:tr w:rsidR="00C01FC1" w14:paraId="540AB96E" w14:textId="77777777" w:rsidTr="00A12A58">
        <w:trPr>
          <w:trHeight w:val="270"/>
        </w:trPr>
        <w:tc>
          <w:tcPr>
            <w:tcW w:w="850" w:type="dxa"/>
            <w:vMerge/>
            <w:tcBorders>
              <w:left w:val="single" w:sz="8" w:space="0" w:color="auto"/>
              <w:right w:val="single" w:sz="4" w:space="0" w:color="auto"/>
            </w:tcBorders>
          </w:tcPr>
          <w:p w14:paraId="1995C6F2" w14:textId="77777777" w:rsidR="00C01FC1" w:rsidRDefault="00C01FC1" w:rsidP="00D80A32">
            <w:pPr>
              <w:pStyle w:val="tablebody"/>
            </w:pPr>
          </w:p>
        </w:tc>
        <w:tc>
          <w:tcPr>
            <w:tcW w:w="1936" w:type="dxa"/>
            <w:vMerge/>
            <w:tcBorders>
              <w:left w:val="single" w:sz="4" w:space="0" w:color="auto"/>
              <w:right w:val="single" w:sz="4" w:space="0" w:color="auto"/>
            </w:tcBorders>
          </w:tcPr>
          <w:p w14:paraId="21FDF248" w14:textId="77777777" w:rsidR="00C01FC1" w:rsidRDefault="00C01FC1" w:rsidP="00D80A32">
            <w:pPr>
              <w:pStyle w:val="tablebody"/>
            </w:pPr>
          </w:p>
        </w:tc>
        <w:tc>
          <w:tcPr>
            <w:tcW w:w="1118" w:type="dxa"/>
            <w:tcBorders>
              <w:top w:val="single" w:sz="4" w:space="0" w:color="auto"/>
              <w:left w:val="single" w:sz="4" w:space="0" w:color="auto"/>
              <w:bottom w:val="single" w:sz="4" w:space="0" w:color="auto"/>
              <w:right w:val="single" w:sz="4" w:space="0" w:color="auto"/>
            </w:tcBorders>
          </w:tcPr>
          <w:p w14:paraId="264468C2" w14:textId="77777777" w:rsidR="00C01FC1" w:rsidRDefault="00C01FC1" w:rsidP="00A60BCF">
            <w:pPr>
              <w:pStyle w:val="tablebody"/>
            </w:pPr>
            <w:r>
              <w:rPr>
                <w:rFonts w:hint="eastAsia"/>
              </w:rPr>
              <w:t>1,15,21</w:t>
            </w:r>
          </w:p>
        </w:tc>
        <w:tc>
          <w:tcPr>
            <w:tcW w:w="5687" w:type="dxa"/>
            <w:tcBorders>
              <w:top w:val="single" w:sz="4" w:space="0" w:color="auto"/>
              <w:left w:val="single" w:sz="4" w:space="0" w:color="auto"/>
              <w:bottom w:val="single" w:sz="4" w:space="0" w:color="auto"/>
              <w:right w:val="single" w:sz="8" w:space="0" w:color="auto"/>
            </w:tcBorders>
          </w:tcPr>
          <w:p w14:paraId="2973A196" w14:textId="77777777" w:rsidR="00C01FC1" w:rsidRDefault="00C01FC1" w:rsidP="00A60BCF">
            <w:pPr>
              <w:pStyle w:val="tablebody"/>
            </w:pPr>
            <w:r>
              <w:rPr>
                <w:rFonts w:hint="eastAsia"/>
              </w:rPr>
              <w:t xml:space="preserve">Reference document </w:t>
            </w:r>
            <w:r>
              <w:t xml:space="preserve">file </w:t>
            </w:r>
            <w:r>
              <w:rPr>
                <w:rFonts w:hint="eastAsia"/>
              </w:rPr>
              <w:t>name updated.</w:t>
            </w:r>
          </w:p>
        </w:tc>
      </w:tr>
      <w:tr w:rsidR="00650ECA" w14:paraId="4272CD8B" w14:textId="77777777" w:rsidTr="000B0C08">
        <w:trPr>
          <w:trHeight w:val="270"/>
        </w:trPr>
        <w:tc>
          <w:tcPr>
            <w:tcW w:w="850" w:type="dxa"/>
            <w:vMerge w:val="restart"/>
            <w:tcBorders>
              <w:left w:val="single" w:sz="8" w:space="0" w:color="auto"/>
              <w:right w:val="single" w:sz="4" w:space="0" w:color="auto"/>
            </w:tcBorders>
          </w:tcPr>
          <w:p w14:paraId="3A7884CE" w14:textId="77777777" w:rsidR="00650ECA" w:rsidRDefault="00650ECA" w:rsidP="00D80A32">
            <w:pPr>
              <w:pStyle w:val="tablebody"/>
            </w:pPr>
            <w:r>
              <w:rPr>
                <w:rFonts w:hint="eastAsia"/>
              </w:rPr>
              <w:t>1</w:t>
            </w:r>
            <w:r>
              <w:t>.03</w:t>
            </w:r>
          </w:p>
        </w:tc>
        <w:tc>
          <w:tcPr>
            <w:tcW w:w="1936" w:type="dxa"/>
            <w:vMerge w:val="restart"/>
            <w:tcBorders>
              <w:left w:val="single" w:sz="4" w:space="0" w:color="auto"/>
              <w:right w:val="single" w:sz="4" w:space="0" w:color="auto"/>
            </w:tcBorders>
          </w:tcPr>
          <w:p w14:paraId="3C8BB67E" w14:textId="77777777" w:rsidR="00650ECA" w:rsidRDefault="00A80E85" w:rsidP="00D80A32">
            <w:pPr>
              <w:pStyle w:val="tablebody"/>
            </w:pPr>
            <w:r>
              <w:rPr>
                <w:rFonts w:hint="eastAsia"/>
              </w:rPr>
              <w:t>June</w:t>
            </w:r>
            <w:r w:rsidR="00650ECA">
              <w:t>, 2018</w:t>
            </w:r>
          </w:p>
        </w:tc>
        <w:tc>
          <w:tcPr>
            <w:tcW w:w="1118" w:type="dxa"/>
            <w:tcBorders>
              <w:top w:val="single" w:sz="4" w:space="0" w:color="auto"/>
              <w:left w:val="single" w:sz="4" w:space="0" w:color="auto"/>
              <w:bottom w:val="single" w:sz="4" w:space="0" w:color="auto"/>
              <w:right w:val="single" w:sz="4" w:space="0" w:color="auto"/>
            </w:tcBorders>
          </w:tcPr>
          <w:p w14:paraId="56E4C994" w14:textId="77777777" w:rsidR="00650ECA" w:rsidRDefault="00650ECA" w:rsidP="00A60BCF">
            <w:pPr>
              <w:pStyle w:val="tablebody"/>
            </w:pPr>
            <w:r>
              <w:rPr>
                <w:rFonts w:hint="eastAsia"/>
              </w:rPr>
              <w:t>1</w:t>
            </w:r>
          </w:p>
        </w:tc>
        <w:tc>
          <w:tcPr>
            <w:tcW w:w="5687" w:type="dxa"/>
            <w:tcBorders>
              <w:top w:val="single" w:sz="4" w:space="0" w:color="auto"/>
              <w:left w:val="single" w:sz="4" w:space="0" w:color="auto"/>
              <w:bottom w:val="single" w:sz="4" w:space="0" w:color="auto"/>
              <w:right w:val="single" w:sz="8" w:space="0" w:color="auto"/>
            </w:tcBorders>
          </w:tcPr>
          <w:p w14:paraId="22160963" w14:textId="77777777" w:rsidR="00650ECA" w:rsidRDefault="00650ECA" w:rsidP="00A60BCF">
            <w:pPr>
              <w:pStyle w:val="tablebody"/>
            </w:pPr>
            <w:r>
              <w:rPr>
                <w:rFonts w:hint="eastAsia"/>
              </w:rPr>
              <w:t>Target device and Re</w:t>
            </w:r>
            <w:r>
              <w:t>a</w:t>
            </w:r>
            <w:r>
              <w:rPr>
                <w:rFonts w:hint="eastAsia"/>
              </w:rPr>
              <w:t xml:space="preserve">ders </w:t>
            </w:r>
            <w:r>
              <w:t>updated.(“R-Car E3”)</w:t>
            </w:r>
          </w:p>
        </w:tc>
      </w:tr>
      <w:tr w:rsidR="00650ECA" w14:paraId="4E42ECBD" w14:textId="77777777" w:rsidTr="003D4FCC">
        <w:trPr>
          <w:trHeight w:val="270"/>
        </w:trPr>
        <w:tc>
          <w:tcPr>
            <w:tcW w:w="850" w:type="dxa"/>
            <w:vMerge/>
            <w:tcBorders>
              <w:left w:val="single" w:sz="8" w:space="0" w:color="auto"/>
              <w:right w:val="single" w:sz="4" w:space="0" w:color="auto"/>
            </w:tcBorders>
          </w:tcPr>
          <w:p w14:paraId="49441846" w14:textId="77777777" w:rsidR="00650ECA" w:rsidRDefault="00650ECA" w:rsidP="00D80A32">
            <w:pPr>
              <w:pStyle w:val="tablebody"/>
            </w:pPr>
          </w:p>
        </w:tc>
        <w:tc>
          <w:tcPr>
            <w:tcW w:w="1936" w:type="dxa"/>
            <w:vMerge/>
            <w:tcBorders>
              <w:left w:val="single" w:sz="4" w:space="0" w:color="auto"/>
              <w:right w:val="single" w:sz="4" w:space="0" w:color="auto"/>
            </w:tcBorders>
          </w:tcPr>
          <w:p w14:paraId="546419E8" w14:textId="77777777" w:rsidR="00650ECA" w:rsidRDefault="00650ECA" w:rsidP="00D80A32">
            <w:pPr>
              <w:pStyle w:val="tablebody"/>
            </w:pPr>
          </w:p>
        </w:tc>
        <w:tc>
          <w:tcPr>
            <w:tcW w:w="1118" w:type="dxa"/>
            <w:tcBorders>
              <w:top w:val="single" w:sz="4" w:space="0" w:color="auto"/>
              <w:left w:val="single" w:sz="4" w:space="0" w:color="auto"/>
              <w:bottom w:val="single" w:sz="4" w:space="0" w:color="auto"/>
              <w:right w:val="single" w:sz="4" w:space="0" w:color="auto"/>
            </w:tcBorders>
          </w:tcPr>
          <w:p w14:paraId="1F42C960" w14:textId="77777777" w:rsidR="00650ECA" w:rsidRDefault="00650ECA" w:rsidP="00A60BCF">
            <w:pPr>
              <w:pStyle w:val="tablebody"/>
            </w:pPr>
            <w:r>
              <w:rPr>
                <w:rFonts w:hint="eastAsia"/>
              </w:rPr>
              <w:t>1</w:t>
            </w:r>
            <w:r>
              <w:t>,</w:t>
            </w:r>
            <w:r w:rsidR="00513523">
              <w:t>14</w:t>
            </w:r>
            <w:r>
              <w:t>,</w:t>
            </w:r>
            <w:r w:rsidR="00513523">
              <w:t>2</w:t>
            </w:r>
            <w:r w:rsidR="00582D17">
              <w:t>2</w:t>
            </w:r>
          </w:p>
        </w:tc>
        <w:tc>
          <w:tcPr>
            <w:tcW w:w="5687" w:type="dxa"/>
            <w:tcBorders>
              <w:top w:val="single" w:sz="4" w:space="0" w:color="auto"/>
              <w:left w:val="single" w:sz="4" w:space="0" w:color="auto"/>
              <w:bottom w:val="single" w:sz="4" w:space="0" w:color="auto"/>
              <w:right w:val="single" w:sz="8" w:space="0" w:color="auto"/>
            </w:tcBorders>
          </w:tcPr>
          <w:p w14:paraId="60343786" w14:textId="77777777" w:rsidR="00650ECA" w:rsidRDefault="00650ECA" w:rsidP="00A60BCF">
            <w:pPr>
              <w:pStyle w:val="tablebody"/>
            </w:pPr>
            <w:r>
              <w:rPr>
                <w:rFonts w:hint="eastAsia"/>
              </w:rPr>
              <w:t xml:space="preserve">Reference document </w:t>
            </w:r>
            <w:r>
              <w:t xml:space="preserve">file </w:t>
            </w:r>
            <w:r>
              <w:rPr>
                <w:rFonts w:hint="eastAsia"/>
              </w:rPr>
              <w:t>name updated.</w:t>
            </w:r>
          </w:p>
        </w:tc>
      </w:tr>
      <w:tr w:rsidR="00626A9F" w14:paraId="1B5F0E1D" w14:textId="77777777" w:rsidTr="003D4FCC">
        <w:trPr>
          <w:trHeight w:val="270"/>
        </w:trPr>
        <w:tc>
          <w:tcPr>
            <w:tcW w:w="850" w:type="dxa"/>
            <w:vMerge/>
            <w:tcBorders>
              <w:left w:val="single" w:sz="8" w:space="0" w:color="auto"/>
              <w:right w:val="single" w:sz="4" w:space="0" w:color="auto"/>
            </w:tcBorders>
          </w:tcPr>
          <w:p w14:paraId="7880FF6D" w14:textId="77777777" w:rsidR="00626A9F" w:rsidRDefault="00626A9F" w:rsidP="00D80A32">
            <w:pPr>
              <w:pStyle w:val="tablebody"/>
            </w:pPr>
          </w:p>
        </w:tc>
        <w:tc>
          <w:tcPr>
            <w:tcW w:w="1936" w:type="dxa"/>
            <w:vMerge/>
            <w:tcBorders>
              <w:left w:val="single" w:sz="4" w:space="0" w:color="auto"/>
              <w:right w:val="single" w:sz="4" w:space="0" w:color="auto"/>
            </w:tcBorders>
          </w:tcPr>
          <w:p w14:paraId="07D3E09A" w14:textId="77777777" w:rsidR="00626A9F" w:rsidRDefault="00626A9F" w:rsidP="00D80A32">
            <w:pPr>
              <w:pStyle w:val="tablebody"/>
            </w:pPr>
          </w:p>
        </w:tc>
        <w:tc>
          <w:tcPr>
            <w:tcW w:w="1118" w:type="dxa"/>
            <w:tcBorders>
              <w:top w:val="single" w:sz="4" w:space="0" w:color="auto"/>
              <w:left w:val="single" w:sz="4" w:space="0" w:color="auto"/>
              <w:bottom w:val="single" w:sz="4" w:space="0" w:color="auto"/>
              <w:right w:val="single" w:sz="4" w:space="0" w:color="auto"/>
            </w:tcBorders>
          </w:tcPr>
          <w:p w14:paraId="665C2BEA" w14:textId="77777777" w:rsidR="00626A9F" w:rsidRDefault="00B12B88" w:rsidP="00A60BCF">
            <w:pPr>
              <w:pStyle w:val="tablebody"/>
            </w:pPr>
            <w:r>
              <w:t>2</w:t>
            </w:r>
          </w:p>
        </w:tc>
        <w:tc>
          <w:tcPr>
            <w:tcW w:w="5687" w:type="dxa"/>
            <w:tcBorders>
              <w:top w:val="single" w:sz="4" w:space="0" w:color="auto"/>
              <w:left w:val="single" w:sz="4" w:space="0" w:color="auto"/>
              <w:bottom w:val="single" w:sz="4" w:space="0" w:color="auto"/>
              <w:right w:val="single" w:sz="8" w:space="0" w:color="auto"/>
            </w:tcBorders>
          </w:tcPr>
          <w:p w14:paraId="790DA425" w14:textId="77777777" w:rsidR="00626A9F" w:rsidRDefault="00626A9F" w:rsidP="00A60BCF">
            <w:pPr>
              <w:pStyle w:val="tablebody"/>
            </w:pPr>
            <w:r>
              <w:rPr>
                <w:rFonts w:hint="eastAsia"/>
              </w:rPr>
              <w:t>T</w:t>
            </w:r>
            <w:r>
              <w:t>able updated.(Table 1-1)</w:t>
            </w:r>
          </w:p>
        </w:tc>
      </w:tr>
      <w:tr w:rsidR="00650ECA" w14:paraId="4FF71C2B" w14:textId="77777777" w:rsidTr="003D4FCC">
        <w:trPr>
          <w:trHeight w:val="270"/>
        </w:trPr>
        <w:tc>
          <w:tcPr>
            <w:tcW w:w="850" w:type="dxa"/>
            <w:vMerge/>
            <w:tcBorders>
              <w:left w:val="single" w:sz="8" w:space="0" w:color="auto"/>
              <w:right w:val="single" w:sz="4" w:space="0" w:color="auto"/>
            </w:tcBorders>
          </w:tcPr>
          <w:p w14:paraId="28AD2CF4" w14:textId="77777777" w:rsidR="00650ECA" w:rsidRDefault="00650ECA" w:rsidP="00D80A32">
            <w:pPr>
              <w:pStyle w:val="tablebody"/>
            </w:pPr>
          </w:p>
        </w:tc>
        <w:tc>
          <w:tcPr>
            <w:tcW w:w="1936" w:type="dxa"/>
            <w:vMerge/>
            <w:tcBorders>
              <w:left w:val="single" w:sz="4" w:space="0" w:color="auto"/>
              <w:right w:val="single" w:sz="4" w:space="0" w:color="auto"/>
            </w:tcBorders>
          </w:tcPr>
          <w:p w14:paraId="16A24BE2" w14:textId="77777777" w:rsidR="00650ECA" w:rsidRDefault="00650ECA" w:rsidP="00D80A32">
            <w:pPr>
              <w:pStyle w:val="tablebody"/>
            </w:pPr>
          </w:p>
        </w:tc>
        <w:tc>
          <w:tcPr>
            <w:tcW w:w="1118" w:type="dxa"/>
            <w:tcBorders>
              <w:top w:val="single" w:sz="4" w:space="0" w:color="auto"/>
              <w:left w:val="single" w:sz="4" w:space="0" w:color="auto"/>
              <w:bottom w:val="single" w:sz="4" w:space="0" w:color="auto"/>
              <w:right w:val="single" w:sz="4" w:space="0" w:color="auto"/>
            </w:tcBorders>
          </w:tcPr>
          <w:p w14:paraId="6B45DC44" w14:textId="77777777" w:rsidR="00650ECA" w:rsidRDefault="00B12B88" w:rsidP="00A60BCF">
            <w:pPr>
              <w:pStyle w:val="tablebody"/>
            </w:pPr>
            <w:r>
              <w:t>10</w:t>
            </w:r>
          </w:p>
        </w:tc>
        <w:tc>
          <w:tcPr>
            <w:tcW w:w="5687" w:type="dxa"/>
            <w:tcBorders>
              <w:top w:val="single" w:sz="4" w:space="0" w:color="auto"/>
              <w:left w:val="single" w:sz="4" w:space="0" w:color="auto"/>
              <w:bottom w:val="single" w:sz="4" w:space="0" w:color="auto"/>
              <w:right w:val="single" w:sz="8" w:space="0" w:color="auto"/>
            </w:tcBorders>
          </w:tcPr>
          <w:p w14:paraId="721FFB43" w14:textId="77777777" w:rsidR="00650ECA" w:rsidRPr="00A12A58" w:rsidRDefault="00650ECA" w:rsidP="00A1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222222"/>
              </w:rPr>
            </w:pPr>
            <w:r w:rsidRPr="00A12A58">
              <w:rPr>
                <w:rFonts w:ascii="Arial" w:eastAsia="ＭＳ ゴシック" w:hAnsi="Arial" w:cs="Arial"/>
                <w:color w:val="222222"/>
                <w:lang w:val="en"/>
              </w:rPr>
              <w:t xml:space="preserve">3.4 </w:t>
            </w:r>
            <w:r>
              <w:rPr>
                <w:rFonts w:ascii="Arial" w:eastAsia="ＭＳ ゴシック" w:hAnsi="Arial" w:cs="Arial"/>
                <w:color w:val="222222"/>
                <w:lang w:val="en"/>
              </w:rPr>
              <w:t>“</w:t>
            </w:r>
            <w:r w:rsidRPr="00A12A58">
              <w:rPr>
                <w:rFonts w:ascii="Arial" w:eastAsia="ＭＳ ゴシック" w:hAnsi="Arial" w:cs="Arial"/>
                <w:color w:val="222222"/>
                <w:lang w:val="en"/>
              </w:rPr>
              <w:t>System suspend to RAM</w:t>
            </w:r>
            <w:r>
              <w:rPr>
                <w:rFonts w:ascii="Arial" w:eastAsia="ＭＳ ゴシック" w:hAnsi="Arial" w:cs="Arial"/>
                <w:color w:val="222222"/>
                <w:lang w:val="en"/>
              </w:rPr>
              <w:t>”</w:t>
            </w:r>
            <w:r w:rsidRPr="00A12A58">
              <w:rPr>
                <w:rFonts w:ascii="Arial" w:eastAsia="ＭＳ ゴシック" w:hAnsi="Arial" w:cs="Arial"/>
                <w:color w:val="222222"/>
                <w:lang w:val="en"/>
              </w:rPr>
              <w:t xml:space="preserve"> control case added</w:t>
            </w:r>
          </w:p>
        </w:tc>
      </w:tr>
      <w:tr w:rsidR="00650ECA" w14:paraId="0505929B" w14:textId="77777777" w:rsidTr="000B0564">
        <w:tblPrEx>
          <w:tblW w:w="0" w:type="auto"/>
          <w:tblBorders>
            <w:bottom w:val="single" w:sz="4" w:space="0" w:color="auto"/>
            <w:insideH w:val="single" w:sz="4" w:space="0" w:color="auto"/>
          </w:tblBorders>
          <w:tblCellMar>
            <w:left w:w="99" w:type="dxa"/>
            <w:right w:w="99" w:type="dxa"/>
          </w:tblCellMar>
          <w:tblLook w:val="0000" w:firstRow="0" w:lastRow="0" w:firstColumn="0" w:lastColumn="0" w:noHBand="0" w:noVBand="0"/>
          <w:tblPrExChange w:id="600" w:author="作成者">
            <w:tblPrEx>
              <w:tblW w:w="0" w:type="auto"/>
              <w:tblBorders>
                <w:bottom w:val="single" w:sz="4" w:space="0" w:color="auto"/>
                <w:insideH w:val="single" w:sz="4" w:space="0" w:color="auto"/>
              </w:tblBorders>
              <w:tblCellMar>
                <w:left w:w="99" w:type="dxa"/>
                <w:right w:w="99" w:type="dxa"/>
              </w:tblCellMar>
              <w:tblLook w:val="0000" w:firstRow="0" w:lastRow="0" w:firstColumn="0" w:lastColumn="0" w:noHBand="0" w:noVBand="0"/>
            </w:tblPrEx>
          </w:tblPrExChange>
        </w:tblPrEx>
        <w:trPr>
          <w:trHeight w:val="270"/>
          <w:trPrChange w:id="601" w:author="作成者">
            <w:trPr>
              <w:gridAfter w:val="0"/>
              <w:trHeight w:val="270"/>
            </w:trPr>
          </w:trPrChange>
        </w:trPr>
        <w:tc>
          <w:tcPr>
            <w:tcW w:w="850" w:type="dxa"/>
            <w:vMerge/>
            <w:tcBorders>
              <w:left w:val="single" w:sz="8" w:space="0" w:color="auto"/>
              <w:right w:val="single" w:sz="4" w:space="0" w:color="auto"/>
            </w:tcBorders>
            <w:tcPrChange w:id="602" w:author="作成者">
              <w:tcPr>
                <w:tcW w:w="850" w:type="dxa"/>
                <w:gridSpan w:val="2"/>
                <w:vMerge/>
                <w:tcBorders>
                  <w:left w:val="single" w:sz="8" w:space="0" w:color="auto"/>
                  <w:bottom w:val="single" w:sz="8" w:space="0" w:color="auto"/>
                  <w:right w:val="single" w:sz="4" w:space="0" w:color="auto"/>
                </w:tcBorders>
              </w:tcPr>
            </w:tcPrChange>
          </w:tcPr>
          <w:p w14:paraId="56008DF0" w14:textId="77777777" w:rsidR="00650ECA" w:rsidRDefault="00650ECA" w:rsidP="00D80A32">
            <w:pPr>
              <w:pStyle w:val="tablebody"/>
            </w:pPr>
          </w:p>
        </w:tc>
        <w:tc>
          <w:tcPr>
            <w:tcW w:w="1936" w:type="dxa"/>
            <w:vMerge/>
            <w:tcBorders>
              <w:left w:val="single" w:sz="4" w:space="0" w:color="auto"/>
              <w:right w:val="single" w:sz="4" w:space="0" w:color="auto"/>
            </w:tcBorders>
            <w:tcPrChange w:id="603" w:author="作成者">
              <w:tcPr>
                <w:tcW w:w="1936" w:type="dxa"/>
                <w:gridSpan w:val="2"/>
                <w:vMerge/>
                <w:tcBorders>
                  <w:left w:val="single" w:sz="4" w:space="0" w:color="auto"/>
                  <w:bottom w:val="single" w:sz="8" w:space="0" w:color="auto"/>
                  <w:right w:val="single" w:sz="4" w:space="0" w:color="auto"/>
                </w:tcBorders>
              </w:tcPr>
            </w:tcPrChange>
          </w:tcPr>
          <w:p w14:paraId="6E5214BD" w14:textId="77777777" w:rsidR="00650ECA" w:rsidRDefault="00650ECA" w:rsidP="00D80A32">
            <w:pPr>
              <w:pStyle w:val="tablebody"/>
            </w:pPr>
          </w:p>
        </w:tc>
        <w:tc>
          <w:tcPr>
            <w:tcW w:w="1118" w:type="dxa"/>
            <w:tcBorders>
              <w:top w:val="single" w:sz="4" w:space="0" w:color="auto"/>
              <w:left w:val="single" w:sz="4" w:space="0" w:color="auto"/>
              <w:bottom w:val="single" w:sz="4" w:space="0" w:color="auto"/>
              <w:right w:val="single" w:sz="4" w:space="0" w:color="auto"/>
            </w:tcBorders>
            <w:tcPrChange w:id="604" w:author="作成者">
              <w:tcPr>
                <w:tcW w:w="1118" w:type="dxa"/>
                <w:gridSpan w:val="2"/>
                <w:tcBorders>
                  <w:top w:val="single" w:sz="4" w:space="0" w:color="auto"/>
                  <w:left w:val="single" w:sz="4" w:space="0" w:color="auto"/>
                  <w:bottom w:val="single" w:sz="8" w:space="0" w:color="auto"/>
                  <w:right w:val="single" w:sz="4" w:space="0" w:color="auto"/>
                </w:tcBorders>
              </w:tcPr>
            </w:tcPrChange>
          </w:tcPr>
          <w:p w14:paraId="5DF28DB8" w14:textId="77777777" w:rsidR="00650ECA" w:rsidRDefault="00B12B88" w:rsidP="00A60BCF">
            <w:pPr>
              <w:pStyle w:val="tablebody"/>
            </w:pPr>
            <w:r>
              <w:t>18</w:t>
            </w:r>
          </w:p>
        </w:tc>
        <w:tc>
          <w:tcPr>
            <w:tcW w:w="5687" w:type="dxa"/>
            <w:tcBorders>
              <w:top w:val="single" w:sz="4" w:space="0" w:color="auto"/>
              <w:left w:val="single" w:sz="4" w:space="0" w:color="auto"/>
              <w:bottom w:val="single" w:sz="4" w:space="0" w:color="auto"/>
              <w:right w:val="single" w:sz="8" w:space="0" w:color="auto"/>
            </w:tcBorders>
            <w:tcPrChange w:id="605" w:author="作成者">
              <w:tcPr>
                <w:tcW w:w="5687" w:type="dxa"/>
                <w:gridSpan w:val="2"/>
                <w:tcBorders>
                  <w:top w:val="single" w:sz="4" w:space="0" w:color="auto"/>
                  <w:left w:val="single" w:sz="4" w:space="0" w:color="auto"/>
                  <w:bottom w:val="single" w:sz="8" w:space="0" w:color="auto"/>
                  <w:right w:val="single" w:sz="8" w:space="0" w:color="auto"/>
                </w:tcBorders>
              </w:tcPr>
            </w:tcPrChange>
          </w:tcPr>
          <w:p w14:paraId="3D33BDCF" w14:textId="77777777" w:rsidR="00650ECA" w:rsidRPr="00A12A58" w:rsidRDefault="00650ECA" w:rsidP="00A60BCF">
            <w:pPr>
              <w:pStyle w:val="tablebody"/>
              <w:rPr>
                <w:sz w:val="18"/>
                <w:szCs w:val="18"/>
              </w:rPr>
            </w:pPr>
            <w:r w:rsidRPr="00650ECA">
              <w:rPr>
                <w:color w:val="222222"/>
                <w:sz w:val="18"/>
                <w:szCs w:val="18"/>
                <w:lang w:val="en"/>
              </w:rPr>
              <w:t>5.Setting example of Functions Related to Power Control</w:t>
            </w:r>
            <w:r w:rsidRPr="00A12A58">
              <w:rPr>
                <w:color w:val="222222"/>
                <w:sz w:val="18"/>
                <w:szCs w:val="18"/>
                <w:lang w:val="en"/>
              </w:rPr>
              <w:t xml:space="preserve"> </w:t>
            </w:r>
            <w:r w:rsidRPr="00A12A58">
              <w:rPr>
                <w:rFonts w:cs="Arial"/>
                <w:color w:val="222222"/>
                <w:sz w:val="18"/>
                <w:szCs w:val="18"/>
                <w:lang w:val="en"/>
              </w:rPr>
              <w:t>added</w:t>
            </w:r>
          </w:p>
        </w:tc>
      </w:tr>
      <w:tr w:rsidR="003B1889" w14:paraId="18C0E549" w14:textId="77777777" w:rsidTr="007B53F4">
        <w:trPr>
          <w:trHeight w:val="270"/>
        </w:trPr>
        <w:tc>
          <w:tcPr>
            <w:tcW w:w="850" w:type="dxa"/>
            <w:vMerge w:val="restart"/>
            <w:tcBorders>
              <w:left w:val="single" w:sz="8" w:space="0" w:color="auto"/>
              <w:right w:val="single" w:sz="4" w:space="0" w:color="auto"/>
            </w:tcBorders>
          </w:tcPr>
          <w:p w14:paraId="36EC0DDE" w14:textId="2AE62D72" w:rsidR="003B1889" w:rsidRDefault="003B1889" w:rsidP="00D80A32">
            <w:pPr>
              <w:pStyle w:val="tablebody"/>
            </w:pPr>
            <w:r>
              <w:t>1.04</w:t>
            </w:r>
          </w:p>
        </w:tc>
        <w:tc>
          <w:tcPr>
            <w:tcW w:w="1936" w:type="dxa"/>
            <w:vMerge w:val="restart"/>
            <w:tcBorders>
              <w:left w:val="single" w:sz="4" w:space="0" w:color="auto"/>
              <w:right w:val="single" w:sz="4" w:space="0" w:color="auto"/>
            </w:tcBorders>
          </w:tcPr>
          <w:p w14:paraId="18DCDBFC" w14:textId="4782B89F" w:rsidR="003B1889" w:rsidRDefault="003B1889" w:rsidP="00D80A32">
            <w:pPr>
              <w:pStyle w:val="tablebody"/>
            </w:pPr>
            <w:del w:id="606" w:author="作成者">
              <w:r w:rsidDel="00AA3B73">
                <w:delText>January</w:delText>
              </w:r>
            </w:del>
            <w:ins w:id="607" w:author="作成者">
              <w:r w:rsidR="00AA3B73">
                <w:t>February</w:t>
              </w:r>
            </w:ins>
            <w:r>
              <w:t>, 2019</w:t>
            </w:r>
          </w:p>
        </w:tc>
        <w:tc>
          <w:tcPr>
            <w:tcW w:w="1118" w:type="dxa"/>
            <w:tcBorders>
              <w:top w:val="single" w:sz="4" w:space="0" w:color="auto"/>
              <w:left w:val="single" w:sz="4" w:space="0" w:color="auto"/>
              <w:bottom w:val="single" w:sz="4" w:space="0" w:color="auto"/>
              <w:right w:val="single" w:sz="4" w:space="0" w:color="auto"/>
            </w:tcBorders>
          </w:tcPr>
          <w:p w14:paraId="6BF02052" w14:textId="5AEAB5E0" w:rsidR="003B1889" w:rsidRDefault="003B1889" w:rsidP="00A60BCF">
            <w:pPr>
              <w:pStyle w:val="tablebody"/>
            </w:pPr>
            <w:r>
              <w:t>24, 25</w:t>
            </w:r>
          </w:p>
        </w:tc>
        <w:tc>
          <w:tcPr>
            <w:tcW w:w="5687" w:type="dxa"/>
            <w:tcBorders>
              <w:top w:val="single" w:sz="4" w:space="0" w:color="auto"/>
              <w:left w:val="single" w:sz="4" w:space="0" w:color="auto"/>
              <w:bottom w:val="single" w:sz="4" w:space="0" w:color="auto"/>
              <w:right w:val="single" w:sz="8" w:space="0" w:color="auto"/>
            </w:tcBorders>
          </w:tcPr>
          <w:p w14:paraId="7614D875" w14:textId="4409FDA6" w:rsidR="003B1889" w:rsidRPr="00650ECA" w:rsidRDefault="003B1889" w:rsidP="00A60BCF">
            <w:pPr>
              <w:pStyle w:val="tablebody"/>
              <w:rPr>
                <w:color w:val="222222"/>
                <w:sz w:val="18"/>
                <w:szCs w:val="18"/>
                <w:lang w:val="en"/>
              </w:rPr>
            </w:pPr>
            <w:r w:rsidRPr="00823F21">
              <w:rPr>
                <w:color w:val="222222"/>
                <w:sz w:val="18"/>
                <w:szCs w:val="18"/>
                <w:lang w:val="en"/>
              </w:rPr>
              <w:t>A4 Resume times for System Suspend to RAM added</w:t>
            </w:r>
          </w:p>
        </w:tc>
      </w:tr>
      <w:tr w:rsidR="003B1889" w14:paraId="75CD79F0" w14:textId="77777777" w:rsidTr="000B0564">
        <w:trPr>
          <w:trHeight w:val="270"/>
          <w:ins w:id="608" w:author="作成者"/>
        </w:trPr>
        <w:tc>
          <w:tcPr>
            <w:tcW w:w="850" w:type="dxa"/>
            <w:vMerge/>
            <w:tcBorders>
              <w:left w:val="single" w:sz="8" w:space="0" w:color="auto"/>
              <w:right w:val="single" w:sz="4" w:space="0" w:color="auto"/>
            </w:tcBorders>
          </w:tcPr>
          <w:p w14:paraId="79787766" w14:textId="77777777" w:rsidR="003B1889" w:rsidRDefault="003B1889" w:rsidP="00D80A32">
            <w:pPr>
              <w:pStyle w:val="tablebody"/>
              <w:rPr>
                <w:ins w:id="609" w:author="作成者"/>
              </w:rPr>
            </w:pPr>
          </w:p>
        </w:tc>
        <w:tc>
          <w:tcPr>
            <w:tcW w:w="1936" w:type="dxa"/>
            <w:vMerge/>
            <w:tcBorders>
              <w:left w:val="single" w:sz="4" w:space="0" w:color="auto"/>
              <w:right w:val="single" w:sz="4" w:space="0" w:color="auto"/>
            </w:tcBorders>
          </w:tcPr>
          <w:p w14:paraId="1D896FF4" w14:textId="77777777" w:rsidR="003B1889" w:rsidRDefault="003B1889" w:rsidP="00D80A32">
            <w:pPr>
              <w:pStyle w:val="tablebody"/>
              <w:rPr>
                <w:ins w:id="610" w:author="作成者"/>
              </w:rPr>
            </w:pPr>
          </w:p>
        </w:tc>
        <w:tc>
          <w:tcPr>
            <w:tcW w:w="1118" w:type="dxa"/>
            <w:tcBorders>
              <w:top w:val="single" w:sz="4" w:space="0" w:color="auto"/>
              <w:left w:val="single" w:sz="4" w:space="0" w:color="auto"/>
              <w:bottom w:val="single" w:sz="4" w:space="0" w:color="auto"/>
              <w:right w:val="single" w:sz="4" w:space="0" w:color="auto"/>
            </w:tcBorders>
          </w:tcPr>
          <w:p w14:paraId="3C98ACB2" w14:textId="5C64A6EE" w:rsidR="003B1889" w:rsidRDefault="003D72EB" w:rsidP="00A60BCF">
            <w:pPr>
              <w:pStyle w:val="tablebody"/>
              <w:rPr>
                <w:ins w:id="611" w:author="作成者"/>
              </w:rPr>
            </w:pPr>
            <w:ins w:id="612" w:author="作成者">
              <w:r>
                <w:rPr>
                  <w:rFonts w:hint="eastAsia"/>
                </w:rPr>
                <w:t>1</w:t>
              </w:r>
              <w:del w:id="613" w:author="作成者">
                <w:r w:rsidR="003B1889" w:rsidDel="003D72EB">
                  <w:rPr>
                    <w:rFonts w:hint="eastAsia"/>
                  </w:rPr>
                  <w:delText>１</w:delText>
                </w:r>
              </w:del>
            </w:ins>
          </w:p>
        </w:tc>
        <w:tc>
          <w:tcPr>
            <w:tcW w:w="5687" w:type="dxa"/>
            <w:tcBorders>
              <w:top w:val="single" w:sz="4" w:space="0" w:color="auto"/>
              <w:left w:val="single" w:sz="4" w:space="0" w:color="auto"/>
              <w:bottom w:val="single" w:sz="4" w:space="0" w:color="auto"/>
              <w:right w:val="single" w:sz="8" w:space="0" w:color="auto"/>
            </w:tcBorders>
          </w:tcPr>
          <w:p w14:paraId="48260653" w14:textId="243BAFD7" w:rsidR="003B1889" w:rsidRPr="00823F21" w:rsidRDefault="00D034A3" w:rsidP="00A60BCF">
            <w:pPr>
              <w:pStyle w:val="tablebody"/>
              <w:rPr>
                <w:ins w:id="614" w:author="作成者"/>
                <w:color w:val="222222"/>
                <w:sz w:val="18"/>
                <w:szCs w:val="18"/>
                <w:lang w:val="en"/>
              </w:rPr>
            </w:pPr>
            <w:ins w:id="615" w:author="作成者">
              <w:r>
                <w:rPr>
                  <w:rFonts w:hint="eastAsia"/>
                </w:rPr>
                <w:t>Target device and Re</w:t>
              </w:r>
              <w:r>
                <w:t>a</w:t>
              </w:r>
              <w:r>
                <w:rPr>
                  <w:rFonts w:hint="eastAsia"/>
                </w:rPr>
                <w:t xml:space="preserve">ders </w:t>
              </w:r>
              <w:r>
                <w:t>updated.(“R-Car M3-W+”)</w:t>
              </w:r>
              <w:del w:id="616" w:author="作成者">
                <w:r w:rsidR="003B1889" w:rsidDel="00D034A3">
                  <w:rPr>
                    <w:rFonts w:hint="eastAsia"/>
                    <w:color w:val="222222"/>
                    <w:sz w:val="18"/>
                    <w:szCs w:val="18"/>
                    <w:lang w:val="en"/>
                  </w:rPr>
                  <w:delText>R-Car M3-W+</w:delText>
                </w:r>
                <w:r w:rsidR="003B1889" w:rsidDel="00D034A3">
                  <w:rPr>
                    <w:color w:val="222222"/>
                    <w:sz w:val="18"/>
                    <w:szCs w:val="18"/>
                    <w:lang w:val="en"/>
                  </w:rPr>
                  <w:delText xml:space="preserve"> added</w:delText>
                </w:r>
              </w:del>
            </w:ins>
          </w:p>
        </w:tc>
      </w:tr>
    </w:tbl>
    <w:p w14:paraId="41D60712" w14:textId="77777777" w:rsidR="00DB011E" w:rsidRPr="003B21AC" w:rsidRDefault="00DB011E" w:rsidP="00DB011E">
      <w:pPr>
        <w:pStyle w:val="tableend"/>
      </w:pPr>
    </w:p>
    <w:p w14:paraId="148A5202" w14:textId="77777777" w:rsidR="00F67F8C" w:rsidRDefault="00F67F8C" w:rsidP="00B777C9">
      <w:pPr>
        <w:rPr>
          <w:ins w:id="617" w:author="作成者"/>
        </w:rPr>
        <w:sectPr w:rsidR="00F67F8C" w:rsidSect="00C15711">
          <w:pgSz w:w="11879" w:h="16817" w:code="9"/>
          <w:pgMar w:top="567" w:right="1134" w:bottom="567" w:left="1134" w:header="851" w:footer="567" w:gutter="0"/>
          <w:cols w:space="360"/>
          <w:docGrid w:linePitch="272"/>
        </w:sectPr>
      </w:pPr>
    </w:p>
    <w:p w14:paraId="65C48379" w14:textId="77777777" w:rsidR="0016084B" w:rsidRPr="00997CC1" w:rsidRDefault="0016084B" w:rsidP="0016084B">
      <w:pPr>
        <w:pStyle w:val="Nonumberheading1"/>
        <w:rPr>
          <w:ins w:id="618" w:author="作成者"/>
        </w:rPr>
      </w:pPr>
      <w:ins w:id="619" w:author="作成者">
        <w:r w:rsidRPr="00997CC1">
          <w:lastRenderedPageBreak/>
          <w:t xml:space="preserve">General Precautions in the Handling of </w:t>
        </w:r>
        <w:proofErr w:type="spellStart"/>
        <w:r w:rsidRPr="00997CC1">
          <w:t>Microprocessing</w:t>
        </w:r>
        <w:proofErr w:type="spellEnd"/>
        <w:r w:rsidRPr="00997CC1">
          <w:t xml:space="preserve"> Unit and Microcontroller Unit Products</w:t>
        </w:r>
      </w:ins>
    </w:p>
    <w:p w14:paraId="3EF4AE12" w14:textId="77777777" w:rsidR="0016084B" w:rsidRPr="007C3939" w:rsidRDefault="0016084B" w:rsidP="0016084B">
      <w:pPr>
        <w:rPr>
          <w:ins w:id="620" w:author="作成者"/>
          <w:sz w:val="14"/>
        </w:rPr>
      </w:pPr>
      <w:ins w:id="621" w:author="作成者">
        <w:r w:rsidRPr="007C3939">
          <w:rPr>
            <w:sz w:val="14"/>
          </w:rPr>
          <w:t xml:space="preserve">The following usage notes are applicable to all </w:t>
        </w:r>
        <w:proofErr w:type="spellStart"/>
        <w:r w:rsidRPr="007C3939">
          <w:rPr>
            <w:sz w:val="14"/>
          </w:rPr>
          <w:t>Microprocessing</w:t>
        </w:r>
        <w:proofErr w:type="spellEnd"/>
        <w:r w:rsidRPr="007C3939">
          <w:rPr>
            <w:sz w:val="14"/>
          </w:rPr>
          <w:t xml:space="preserve"> unit and Microcontroller unit products from Renesas. For detailed usage notes on the products covered by this document, refer to the relevant sections of the document as well as any technical updates that have been issued for the products.</w:t>
        </w:r>
      </w:ins>
    </w:p>
    <w:p w14:paraId="4BC6BEB5" w14:textId="77777777" w:rsidR="0016084B" w:rsidRPr="001229F9" w:rsidRDefault="0016084B" w:rsidP="0016084B">
      <w:pPr>
        <w:pStyle w:val="Level1ordered"/>
        <w:spacing w:after="0" w:line="180" w:lineRule="atLeast"/>
        <w:ind w:left="284" w:hanging="284"/>
        <w:rPr>
          <w:ins w:id="622" w:author="作成者"/>
          <w:rFonts w:asciiTheme="majorHAnsi" w:hAnsiTheme="majorHAnsi" w:cstheme="majorHAnsi"/>
          <w:sz w:val="14"/>
          <w:szCs w:val="16"/>
        </w:rPr>
      </w:pPr>
      <w:ins w:id="623" w:author="作成者">
        <w:r w:rsidRPr="001229F9">
          <w:rPr>
            <w:rFonts w:asciiTheme="majorHAnsi" w:hAnsiTheme="majorHAnsi" w:cstheme="majorHAnsi"/>
            <w:sz w:val="14"/>
            <w:szCs w:val="16"/>
          </w:rPr>
          <w:t>1.</w:t>
        </w:r>
        <w:r w:rsidRPr="001229F9">
          <w:rPr>
            <w:rFonts w:asciiTheme="majorHAnsi" w:hAnsiTheme="majorHAnsi" w:cstheme="majorHAnsi"/>
            <w:sz w:val="14"/>
            <w:szCs w:val="16"/>
          </w:rPr>
          <w:tab/>
        </w:r>
        <w:r w:rsidRPr="009D3E67">
          <w:rPr>
            <w:rFonts w:asciiTheme="majorHAnsi" w:hAnsiTheme="majorHAnsi" w:cstheme="majorHAnsi"/>
            <w:sz w:val="14"/>
            <w:szCs w:val="16"/>
          </w:rPr>
          <w:t>Precaution against Electrostatic Discharge (</w:t>
        </w:r>
        <w:proofErr w:type="spellStart"/>
        <w:r w:rsidRPr="009D3E67">
          <w:rPr>
            <w:rFonts w:asciiTheme="majorHAnsi" w:hAnsiTheme="majorHAnsi" w:cstheme="majorHAnsi"/>
            <w:sz w:val="14"/>
            <w:szCs w:val="16"/>
          </w:rPr>
          <w:t>ESD</w:t>
        </w:r>
        <w:proofErr w:type="spellEnd"/>
        <w:r w:rsidRPr="009D3E67">
          <w:rPr>
            <w:rFonts w:asciiTheme="majorHAnsi" w:hAnsiTheme="majorHAnsi" w:cstheme="majorHAnsi"/>
            <w:sz w:val="14"/>
            <w:szCs w:val="16"/>
          </w:rPr>
          <w:t>)</w:t>
        </w:r>
      </w:ins>
    </w:p>
    <w:p w14:paraId="228EFB40" w14:textId="77777777" w:rsidR="0016084B" w:rsidRPr="000C0CD0" w:rsidRDefault="0016084B" w:rsidP="0016084B">
      <w:pPr>
        <w:pStyle w:val="Level1cont"/>
        <w:rPr>
          <w:ins w:id="624" w:author="作成者"/>
          <w:sz w:val="14"/>
        </w:rPr>
      </w:pPr>
      <w:ins w:id="625" w:author="作成者">
        <w:r w:rsidRPr="009D3E67">
          <w:rPr>
            <w:sz w:val="14"/>
          </w:rPr>
          <w:t>A strong electrical field, when exposed to a CMOS device, can cause destruction of the gate oxide and ultimately degrade the device operation. Steps must be taken to stop the generation of static electricity as much as possible, and quickly dissipate it when it occurs. Environmental control must be adequate. When it is dry, a humidifier should be used. This is recommended to avoid using insulators that can easily build up static electricity. Semiconductor devices must be stored and transported in an anti-static container, static shielding bag or conductive material. All test and measurement tools including work benches and floors must be grounded. The operator must also be grounded using a wrist strap. Semiconductor devices must not be touched with bare hands. Similar precautions must be taken for printed circuit boards with mounted semiconductor devices.</w:t>
        </w:r>
      </w:ins>
    </w:p>
    <w:p w14:paraId="62498364" w14:textId="77777777" w:rsidR="0016084B" w:rsidRPr="001229F9" w:rsidRDefault="0016084B" w:rsidP="0016084B">
      <w:pPr>
        <w:pStyle w:val="Level1ordered"/>
        <w:spacing w:after="0" w:line="180" w:lineRule="atLeast"/>
        <w:ind w:left="284" w:hanging="284"/>
        <w:rPr>
          <w:ins w:id="626" w:author="作成者"/>
          <w:rFonts w:asciiTheme="majorHAnsi" w:hAnsiTheme="majorHAnsi" w:cstheme="majorHAnsi"/>
          <w:sz w:val="14"/>
          <w:szCs w:val="16"/>
        </w:rPr>
      </w:pPr>
      <w:ins w:id="627" w:author="作成者">
        <w:r w:rsidRPr="001229F9">
          <w:rPr>
            <w:rFonts w:asciiTheme="majorHAnsi" w:hAnsiTheme="majorHAnsi" w:cstheme="majorHAnsi"/>
            <w:sz w:val="14"/>
            <w:szCs w:val="16"/>
          </w:rPr>
          <w:t>2.</w:t>
        </w:r>
        <w:r w:rsidRPr="001229F9">
          <w:rPr>
            <w:rFonts w:asciiTheme="majorHAnsi" w:hAnsiTheme="majorHAnsi" w:cstheme="majorHAnsi"/>
            <w:sz w:val="14"/>
            <w:szCs w:val="16"/>
          </w:rPr>
          <w:tab/>
        </w:r>
        <w:r w:rsidRPr="009D3E67">
          <w:rPr>
            <w:rFonts w:asciiTheme="majorHAnsi" w:hAnsiTheme="majorHAnsi" w:cstheme="majorHAnsi"/>
            <w:sz w:val="14"/>
            <w:szCs w:val="16"/>
          </w:rPr>
          <w:t>Processing at power-on</w:t>
        </w:r>
      </w:ins>
    </w:p>
    <w:p w14:paraId="3942758F" w14:textId="77777777" w:rsidR="0016084B" w:rsidRPr="000C0CD0" w:rsidRDefault="0016084B" w:rsidP="0016084B">
      <w:pPr>
        <w:pStyle w:val="Level1cont"/>
        <w:rPr>
          <w:ins w:id="628" w:author="作成者"/>
          <w:sz w:val="14"/>
        </w:rPr>
      </w:pPr>
      <w:ins w:id="629" w:author="作成者">
        <w:r w:rsidRPr="009D3E67">
          <w:rPr>
            <w:sz w:val="14"/>
          </w:rPr>
          <w:t>The state of the product is undefined at the time when power is supplied. The states of internal circuits in the LSI are indeterminate and the states of register settings and pins are undefined at the time when power is supplied. In a finished product where the reset signal is applied to the external reset pin, the states of pins are not guaranteed from the time when power is supplied until the reset process is completed. In a similar way, the states of pins in a product that is reset by an on-chip power-on reset function are not guaranteed from the time when power is supplied until the power reaches the level at which resetting is specified.</w:t>
        </w:r>
      </w:ins>
    </w:p>
    <w:p w14:paraId="45A4CDCF" w14:textId="77777777" w:rsidR="0016084B" w:rsidRPr="001229F9" w:rsidRDefault="0016084B" w:rsidP="0016084B">
      <w:pPr>
        <w:pStyle w:val="Level1ordered"/>
        <w:spacing w:after="0" w:line="180" w:lineRule="atLeast"/>
        <w:ind w:left="284" w:hanging="284"/>
        <w:rPr>
          <w:ins w:id="630" w:author="作成者"/>
          <w:rFonts w:asciiTheme="majorHAnsi" w:hAnsiTheme="majorHAnsi" w:cstheme="majorHAnsi"/>
          <w:sz w:val="14"/>
          <w:szCs w:val="16"/>
        </w:rPr>
      </w:pPr>
      <w:ins w:id="631" w:author="作成者">
        <w:r w:rsidRPr="001229F9">
          <w:rPr>
            <w:rFonts w:asciiTheme="majorHAnsi" w:hAnsiTheme="majorHAnsi" w:cstheme="majorHAnsi"/>
            <w:sz w:val="14"/>
            <w:szCs w:val="16"/>
          </w:rPr>
          <w:t>3.</w:t>
        </w:r>
        <w:r w:rsidRPr="001229F9">
          <w:rPr>
            <w:rFonts w:asciiTheme="majorHAnsi" w:hAnsiTheme="majorHAnsi" w:cstheme="majorHAnsi"/>
            <w:sz w:val="14"/>
            <w:szCs w:val="16"/>
          </w:rPr>
          <w:tab/>
        </w:r>
        <w:r w:rsidRPr="009D3E67">
          <w:rPr>
            <w:rFonts w:asciiTheme="majorHAnsi" w:hAnsiTheme="majorHAnsi" w:cstheme="majorHAnsi"/>
            <w:sz w:val="14"/>
            <w:szCs w:val="16"/>
          </w:rPr>
          <w:t>Input of signal during power-off state</w:t>
        </w:r>
      </w:ins>
    </w:p>
    <w:p w14:paraId="5E785663" w14:textId="77777777" w:rsidR="0016084B" w:rsidRPr="000C0CD0" w:rsidRDefault="0016084B" w:rsidP="0016084B">
      <w:pPr>
        <w:pStyle w:val="Level1cont"/>
        <w:rPr>
          <w:ins w:id="632" w:author="作成者"/>
          <w:sz w:val="14"/>
        </w:rPr>
      </w:pPr>
      <w:ins w:id="633" w:author="作成者">
        <w:r w:rsidRPr="009D3E67">
          <w:rPr>
            <w:sz w:val="14"/>
          </w:rPr>
          <w:t>Do not input signals or an I/O pull-up power supply while the device is powered off. The current injection that results from input of such a signal or I/O pull-up power supply may cause malfunction and the abnormal current that passes in the device at this time may cause degradation of internal elements. Follow the guideline for input signal during power-off state as described in your product documentation.</w:t>
        </w:r>
      </w:ins>
    </w:p>
    <w:p w14:paraId="49970C26" w14:textId="77777777" w:rsidR="0016084B" w:rsidRPr="001229F9" w:rsidRDefault="0016084B" w:rsidP="0016084B">
      <w:pPr>
        <w:pStyle w:val="Level1ordered"/>
        <w:spacing w:after="0" w:line="180" w:lineRule="atLeast"/>
        <w:ind w:left="284" w:hanging="284"/>
        <w:rPr>
          <w:ins w:id="634" w:author="作成者"/>
          <w:rFonts w:asciiTheme="majorHAnsi" w:hAnsiTheme="majorHAnsi" w:cstheme="majorHAnsi"/>
          <w:sz w:val="14"/>
          <w:szCs w:val="16"/>
        </w:rPr>
      </w:pPr>
      <w:ins w:id="635" w:author="作成者">
        <w:r w:rsidRPr="001229F9">
          <w:rPr>
            <w:rFonts w:asciiTheme="majorHAnsi" w:hAnsiTheme="majorHAnsi" w:cstheme="majorHAnsi"/>
            <w:sz w:val="14"/>
            <w:szCs w:val="16"/>
          </w:rPr>
          <w:t>4.</w:t>
        </w:r>
        <w:r w:rsidRPr="001229F9">
          <w:rPr>
            <w:rFonts w:asciiTheme="majorHAnsi" w:hAnsiTheme="majorHAnsi" w:cstheme="majorHAnsi"/>
            <w:sz w:val="14"/>
            <w:szCs w:val="16"/>
          </w:rPr>
          <w:tab/>
        </w:r>
        <w:r w:rsidRPr="009D3E67">
          <w:rPr>
            <w:rFonts w:asciiTheme="majorHAnsi" w:hAnsiTheme="majorHAnsi" w:cstheme="majorHAnsi"/>
            <w:sz w:val="14"/>
            <w:szCs w:val="16"/>
          </w:rPr>
          <w:t>Handling of unused pins</w:t>
        </w:r>
      </w:ins>
    </w:p>
    <w:p w14:paraId="42B9F522" w14:textId="77777777" w:rsidR="0016084B" w:rsidRPr="000C0CD0" w:rsidRDefault="0016084B" w:rsidP="0016084B">
      <w:pPr>
        <w:pStyle w:val="Level1cont"/>
        <w:rPr>
          <w:ins w:id="636" w:author="作成者"/>
          <w:sz w:val="14"/>
        </w:rPr>
      </w:pPr>
      <w:ins w:id="637" w:author="作成者">
        <w:r w:rsidRPr="009D3E67">
          <w:rPr>
            <w:sz w:val="14"/>
          </w:rPr>
          <w:t>Handle unused pins in accordance with the directions given under handling of unused pins in the manual. The input pins of CMOS products are generally in the high-impedance state. In operation with an unused pin in the open-circuit state, extra electromagnetic noise is induced in the vicinity of the LSI, an associated shoot-through current flows internally, and malfunctions occur due to the false recognition of the pin state as an input signal become possible.</w:t>
        </w:r>
      </w:ins>
    </w:p>
    <w:p w14:paraId="72FDDF55" w14:textId="77777777" w:rsidR="0016084B" w:rsidRDefault="0016084B" w:rsidP="0016084B">
      <w:pPr>
        <w:pStyle w:val="Level1ordered"/>
        <w:spacing w:after="0" w:line="180" w:lineRule="atLeast"/>
        <w:ind w:left="284" w:hanging="284"/>
        <w:rPr>
          <w:ins w:id="638" w:author="作成者"/>
          <w:rFonts w:asciiTheme="majorHAnsi" w:hAnsiTheme="majorHAnsi" w:cstheme="majorHAnsi"/>
          <w:sz w:val="14"/>
          <w:szCs w:val="16"/>
        </w:rPr>
      </w:pPr>
      <w:ins w:id="639" w:author="作成者">
        <w:r w:rsidRPr="001229F9">
          <w:rPr>
            <w:rFonts w:asciiTheme="majorHAnsi" w:hAnsiTheme="majorHAnsi" w:cstheme="majorHAnsi"/>
            <w:sz w:val="14"/>
            <w:szCs w:val="16"/>
          </w:rPr>
          <w:t>5.</w:t>
        </w:r>
        <w:r w:rsidRPr="001229F9">
          <w:rPr>
            <w:rFonts w:asciiTheme="majorHAnsi" w:hAnsiTheme="majorHAnsi" w:cstheme="majorHAnsi"/>
            <w:sz w:val="14"/>
            <w:szCs w:val="16"/>
          </w:rPr>
          <w:tab/>
        </w:r>
        <w:r w:rsidRPr="009D3E67">
          <w:rPr>
            <w:rFonts w:asciiTheme="majorHAnsi" w:hAnsiTheme="majorHAnsi" w:cstheme="majorHAnsi"/>
            <w:sz w:val="14"/>
            <w:szCs w:val="16"/>
          </w:rPr>
          <w:t>Clock signals</w:t>
        </w:r>
      </w:ins>
    </w:p>
    <w:p w14:paraId="106DB2BF" w14:textId="77777777" w:rsidR="0016084B" w:rsidRPr="000C0CD0" w:rsidRDefault="0016084B" w:rsidP="0016084B">
      <w:pPr>
        <w:pStyle w:val="Level1cont"/>
        <w:rPr>
          <w:ins w:id="640" w:author="作成者"/>
          <w:sz w:val="14"/>
        </w:rPr>
      </w:pPr>
      <w:ins w:id="641" w:author="作成者">
        <w:r w:rsidRPr="009D3E67">
          <w:rPr>
            <w:sz w:val="14"/>
          </w:rPr>
          <w:t>After applying a reset, only release the reset line after the operating clock signal becomes stable. When switching the clock signal during program execution, wait until the target clock signal is stabilized. When the clock signal is generated with an external resonator or from an external oscillator during a reset, ensure that the reset line is only released after full stabilization of the clock signal. Additionally, when switching to a clock signal produced with an external resonator or by an external oscillator while program execution is in progress, wait until the target clock signal is stable.</w:t>
        </w:r>
      </w:ins>
    </w:p>
    <w:p w14:paraId="5B6F0E65" w14:textId="77777777" w:rsidR="0016084B" w:rsidRDefault="0016084B" w:rsidP="0016084B">
      <w:pPr>
        <w:pStyle w:val="Level1ordered"/>
        <w:spacing w:after="0" w:line="180" w:lineRule="atLeast"/>
        <w:ind w:left="284" w:hanging="284"/>
        <w:rPr>
          <w:ins w:id="642" w:author="作成者"/>
          <w:rFonts w:asciiTheme="majorHAnsi" w:hAnsiTheme="majorHAnsi" w:cstheme="majorHAnsi"/>
          <w:sz w:val="14"/>
          <w:szCs w:val="16"/>
        </w:rPr>
      </w:pPr>
      <w:ins w:id="643" w:author="作成者">
        <w:r>
          <w:rPr>
            <w:rFonts w:asciiTheme="majorHAnsi" w:hAnsiTheme="majorHAnsi" w:cstheme="majorHAnsi"/>
            <w:sz w:val="14"/>
            <w:szCs w:val="16"/>
          </w:rPr>
          <w:t>6</w:t>
        </w:r>
        <w:r w:rsidRPr="001229F9">
          <w:rPr>
            <w:rFonts w:asciiTheme="majorHAnsi" w:hAnsiTheme="majorHAnsi" w:cstheme="majorHAnsi"/>
            <w:sz w:val="14"/>
            <w:szCs w:val="16"/>
          </w:rPr>
          <w:t>.</w:t>
        </w:r>
        <w:r w:rsidRPr="001229F9">
          <w:rPr>
            <w:rFonts w:asciiTheme="majorHAnsi" w:hAnsiTheme="majorHAnsi" w:cstheme="majorHAnsi"/>
            <w:sz w:val="14"/>
            <w:szCs w:val="16"/>
          </w:rPr>
          <w:tab/>
        </w:r>
        <w:r w:rsidRPr="009D3E67">
          <w:rPr>
            <w:rFonts w:asciiTheme="majorHAnsi" w:hAnsiTheme="majorHAnsi" w:cstheme="majorHAnsi"/>
            <w:sz w:val="14"/>
            <w:szCs w:val="16"/>
          </w:rPr>
          <w:t>Voltage application waveform at input pin</w:t>
        </w:r>
      </w:ins>
    </w:p>
    <w:p w14:paraId="4E881DB2" w14:textId="77777777" w:rsidR="0016084B" w:rsidRPr="000C0CD0" w:rsidRDefault="0016084B" w:rsidP="0016084B">
      <w:pPr>
        <w:pStyle w:val="Level1cont"/>
        <w:rPr>
          <w:ins w:id="644" w:author="作成者"/>
          <w:sz w:val="14"/>
        </w:rPr>
      </w:pPr>
      <w:ins w:id="645" w:author="作成者">
        <w:r w:rsidRPr="009D3E67">
          <w:rPr>
            <w:sz w:val="14"/>
          </w:rPr>
          <w:t xml:space="preserve">Waveform distortion due to input noise or a reflected wave may cause malfunction. If the input of the CMOS device stays in the area between </w:t>
        </w:r>
        <w:proofErr w:type="spellStart"/>
        <w:r w:rsidRPr="009D3E67">
          <w:rPr>
            <w:sz w:val="14"/>
          </w:rPr>
          <w:t>V</w:t>
        </w:r>
        <w:r w:rsidRPr="00996146">
          <w:rPr>
            <w:sz w:val="14"/>
            <w:vertAlign w:val="subscript"/>
          </w:rPr>
          <w:t>IL</w:t>
        </w:r>
        <w:proofErr w:type="spellEnd"/>
        <w:r w:rsidRPr="009D3E67">
          <w:rPr>
            <w:sz w:val="14"/>
          </w:rPr>
          <w:t xml:space="preserve"> (Max.) and </w:t>
        </w:r>
        <w:proofErr w:type="spellStart"/>
        <w:r w:rsidRPr="009D3E67">
          <w:rPr>
            <w:sz w:val="14"/>
          </w:rPr>
          <w:t>V</w:t>
        </w:r>
        <w:r w:rsidRPr="00996146">
          <w:rPr>
            <w:sz w:val="14"/>
            <w:vertAlign w:val="subscript"/>
          </w:rPr>
          <w:t>IH</w:t>
        </w:r>
        <w:proofErr w:type="spellEnd"/>
        <w:r w:rsidRPr="009D3E67">
          <w:rPr>
            <w:sz w:val="14"/>
          </w:rPr>
          <w:t xml:space="preserve"> (Min.) due to noise, for example, the device may malfunction. Take care to prevent chattering noise from entering the device when the input level is fixed, and also in the transition period when the input level passes through the area between </w:t>
        </w:r>
        <w:proofErr w:type="spellStart"/>
        <w:r w:rsidRPr="009D3E67">
          <w:rPr>
            <w:sz w:val="14"/>
          </w:rPr>
          <w:t>V</w:t>
        </w:r>
        <w:r w:rsidRPr="00996146">
          <w:rPr>
            <w:sz w:val="14"/>
            <w:vertAlign w:val="subscript"/>
          </w:rPr>
          <w:t>IL</w:t>
        </w:r>
        <w:proofErr w:type="spellEnd"/>
        <w:r w:rsidRPr="009D3E67">
          <w:rPr>
            <w:sz w:val="14"/>
          </w:rPr>
          <w:t xml:space="preserve"> (Max.) and </w:t>
        </w:r>
        <w:proofErr w:type="spellStart"/>
        <w:r w:rsidRPr="009D3E67">
          <w:rPr>
            <w:sz w:val="14"/>
          </w:rPr>
          <w:t>V</w:t>
        </w:r>
        <w:r w:rsidRPr="00996146">
          <w:rPr>
            <w:sz w:val="14"/>
            <w:vertAlign w:val="subscript"/>
          </w:rPr>
          <w:t>IH</w:t>
        </w:r>
        <w:proofErr w:type="spellEnd"/>
        <w:r w:rsidRPr="009D3E67">
          <w:rPr>
            <w:sz w:val="14"/>
          </w:rPr>
          <w:t xml:space="preserve"> (Min.).</w:t>
        </w:r>
      </w:ins>
    </w:p>
    <w:p w14:paraId="56E809CF" w14:textId="77777777" w:rsidR="0016084B" w:rsidRDefault="0016084B" w:rsidP="0016084B">
      <w:pPr>
        <w:pStyle w:val="Level1ordered"/>
        <w:spacing w:after="0" w:line="180" w:lineRule="atLeast"/>
        <w:ind w:left="284" w:hanging="284"/>
        <w:rPr>
          <w:ins w:id="646" w:author="作成者"/>
          <w:rFonts w:asciiTheme="majorHAnsi" w:hAnsiTheme="majorHAnsi" w:cstheme="majorHAnsi"/>
          <w:sz w:val="14"/>
          <w:szCs w:val="16"/>
        </w:rPr>
      </w:pPr>
      <w:ins w:id="647" w:author="作成者">
        <w:r>
          <w:rPr>
            <w:rFonts w:asciiTheme="majorHAnsi" w:hAnsiTheme="majorHAnsi" w:cstheme="majorHAnsi"/>
            <w:sz w:val="14"/>
            <w:szCs w:val="16"/>
          </w:rPr>
          <w:t>7</w:t>
        </w:r>
        <w:r w:rsidRPr="001229F9">
          <w:rPr>
            <w:rFonts w:asciiTheme="majorHAnsi" w:hAnsiTheme="majorHAnsi" w:cstheme="majorHAnsi"/>
            <w:sz w:val="14"/>
            <w:szCs w:val="16"/>
          </w:rPr>
          <w:t>.</w:t>
        </w:r>
        <w:r w:rsidRPr="001229F9">
          <w:rPr>
            <w:rFonts w:asciiTheme="majorHAnsi" w:hAnsiTheme="majorHAnsi" w:cstheme="majorHAnsi"/>
            <w:sz w:val="14"/>
            <w:szCs w:val="16"/>
          </w:rPr>
          <w:tab/>
        </w:r>
        <w:r w:rsidRPr="009D3E67">
          <w:rPr>
            <w:rFonts w:asciiTheme="majorHAnsi" w:hAnsiTheme="majorHAnsi" w:cstheme="majorHAnsi"/>
            <w:sz w:val="14"/>
            <w:szCs w:val="16"/>
          </w:rPr>
          <w:t>Prohibition of access to reserved addresses</w:t>
        </w:r>
      </w:ins>
    </w:p>
    <w:p w14:paraId="1ECD235E" w14:textId="77777777" w:rsidR="0016084B" w:rsidRPr="000C0CD0" w:rsidRDefault="0016084B" w:rsidP="0016084B">
      <w:pPr>
        <w:pStyle w:val="Level1cont"/>
        <w:rPr>
          <w:ins w:id="648" w:author="作成者"/>
          <w:sz w:val="14"/>
        </w:rPr>
      </w:pPr>
      <w:ins w:id="649" w:author="作成者">
        <w:r w:rsidRPr="009D3E67">
          <w:rPr>
            <w:sz w:val="14"/>
          </w:rPr>
          <w:t>Access to reserved addresses is prohibited. The reserved addresses are provided for possible future expansion of functions. Do not access these addresses as the correct operation of the LSI is not guaranteed.</w:t>
        </w:r>
      </w:ins>
    </w:p>
    <w:p w14:paraId="3ED28678" w14:textId="77777777" w:rsidR="0016084B" w:rsidRDefault="0016084B" w:rsidP="0016084B">
      <w:pPr>
        <w:pStyle w:val="Level1ordered"/>
        <w:spacing w:after="0" w:line="180" w:lineRule="atLeast"/>
        <w:ind w:left="284" w:hanging="284"/>
        <w:rPr>
          <w:ins w:id="650" w:author="作成者"/>
          <w:rFonts w:asciiTheme="majorHAnsi" w:hAnsiTheme="majorHAnsi" w:cstheme="majorHAnsi"/>
          <w:sz w:val="14"/>
          <w:szCs w:val="16"/>
        </w:rPr>
      </w:pPr>
      <w:ins w:id="651" w:author="作成者">
        <w:r>
          <w:rPr>
            <w:rFonts w:asciiTheme="majorHAnsi" w:hAnsiTheme="majorHAnsi" w:cstheme="majorHAnsi"/>
            <w:sz w:val="14"/>
            <w:szCs w:val="16"/>
          </w:rPr>
          <w:t>8</w:t>
        </w:r>
        <w:r w:rsidRPr="001229F9">
          <w:rPr>
            <w:rFonts w:asciiTheme="majorHAnsi" w:hAnsiTheme="majorHAnsi" w:cstheme="majorHAnsi"/>
            <w:sz w:val="14"/>
            <w:szCs w:val="16"/>
          </w:rPr>
          <w:t>.</w:t>
        </w:r>
        <w:r w:rsidRPr="001229F9">
          <w:rPr>
            <w:rFonts w:asciiTheme="majorHAnsi" w:hAnsiTheme="majorHAnsi" w:cstheme="majorHAnsi"/>
            <w:sz w:val="14"/>
            <w:szCs w:val="16"/>
          </w:rPr>
          <w:tab/>
        </w:r>
        <w:r w:rsidRPr="009D3E67">
          <w:rPr>
            <w:rFonts w:asciiTheme="majorHAnsi" w:hAnsiTheme="majorHAnsi" w:cstheme="majorHAnsi"/>
            <w:sz w:val="14"/>
            <w:szCs w:val="16"/>
          </w:rPr>
          <w:t>Differences between products</w:t>
        </w:r>
      </w:ins>
    </w:p>
    <w:p w14:paraId="2D7D81B6" w14:textId="77777777" w:rsidR="0016084B" w:rsidRPr="000C0CD0" w:rsidRDefault="0016084B" w:rsidP="0016084B">
      <w:pPr>
        <w:pStyle w:val="Level1cont"/>
        <w:rPr>
          <w:ins w:id="652" w:author="作成者"/>
          <w:sz w:val="14"/>
        </w:rPr>
      </w:pPr>
      <w:ins w:id="653" w:author="作成者">
        <w:r w:rsidRPr="009D3E67">
          <w:rPr>
            <w:sz w:val="14"/>
          </w:rPr>
          <w:t xml:space="preserve">Before changing from one product to another, for example to a product with a different part number, confirm that the change will not lead to problems. The characteristics of a </w:t>
        </w:r>
        <w:proofErr w:type="spellStart"/>
        <w:r w:rsidRPr="009D3E67">
          <w:rPr>
            <w:sz w:val="14"/>
          </w:rPr>
          <w:t>microprocessing</w:t>
        </w:r>
        <w:proofErr w:type="spellEnd"/>
        <w:r w:rsidRPr="009D3E67">
          <w:rPr>
            <w:sz w:val="14"/>
          </w:rPr>
          <w:t xml:space="preserve"> unit or microcontroller unit products in the same group but having a different part number might differ in terms of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ins>
    </w:p>
    <w:p w14:paraId="4ADA114F" w14:textId="1978D4FF" w:rsidR="00085923" w:rsidRPr="0016084B" w:rsidRDefault="00085923" w:rsidP="00B777C9">
      <w:pPr>
        <w:rPr>
          <w:ins w:id="654" w:author="作成者"/>
        </w:rPr>
      </w:pPr>
    </w:p>
    <w:p w14:paraId="4B8FEBF0" w14:textId="6B5B43F5" w:rsidR="00F67F8C" w:rsidRDefault="00F67F8C" w:rsidP="00B777C9">
      <w:pPr>
        <w:rPr>
          <w:ins w:id="655" w:author="作成者"/>
        </w:rPr>
      </w:pPr>
    </w:p>
    <w:p w14:paraId="274AEBD1" w14:textId="0045744A" w:rsidR="00F67F8C" w:rsidRDefault="00F67F8C" w:rsidP="00B777C9">
      <w:pPr>
        <w:rPr>
          <w:ins w:id="656" w:author="作成者"/>
        </w:rPr>
      </w:pPr>
    </w:p>
    <w:p w14:paraId="038AF9AD" w14:textId="05991D92" w:rsidR="00F67F8C" w:rsidRDefault="00F67F8C" w:rsidP="00B777C9">
      <w:pPr>
        <w:rPr>
          <w:ins w:id="657" w:author="作成者"/>
        </w:rPr>
      </w:pPr>
    </w:p>
    <w:p w14:paraId="0D292BA9" w14:textId="77777777" w:rsidR="00F67F8C" w:rsidRDefault="00F67F8C" w:rsidP="00B777C9">
      <w:pPr>
        <w:rPr>
          <w:ins w:id="658" w:author="作成者"/>
        </w:rPr>
        <w:sectPr w:rsidR="00F67F8C" w:rsidSect="00C15711">
          <w:headerReference w:type="default" r:id="rId32"/>
          <w:footerReference w:type="default" r:id="rId33"/>
          <w:pgSz w:w="11879" w:h="16817" w:code="9"/>
          <w:pgMar w:top="567" w:right="1134" w:bottom="567" w:left="1134" w:header="851" w:footer="567" w:gutter="0"/>
          <w:cols w:space="360"/>
          <w:docGrid w:linePitch="272"/>
        </w:sectPr>
      </w:pPr>
    </w:p>
    <w:p w14:paraId="6D3248F3" w14:textId="77777777" w:rsidR="0016084B" w:rsidRPr="000259F7" w:rsidRDefault="0016084B" w:rsidP="0016084B">
      <w:pPr>
        <w:pStyle w:val="Nonumberheading1"/>
        <w:rPr>
          <w:ins w:id="664" w:author="作成者"/>
        </w:rPr>
      </w:pPr>
      <w:ins w:id="665" w:author="作成者">
        <w:r>
          <w:lastRenderedPageBreak/>
          <w:t>Notice</w:t>
        </w:r>
      </w:ins>
    </w:p>
    <w:p w14:paraId="3D2570EA" w14:textId="77777777" w:rsidR="0016084B" w:rsidRPr="001229F9" w:rsidRDefault="0016084B" w:rsidP="0016084B">
      <w:pPr>
        <w:pStyle w:val="Level1ordered"/>
        <w:spacing w:after="0" w:line="180" w:lineRule="atLeast"/>
        <w:ind w:left="284" w:hanging="284"/>
        <w:rPr>
          <w:ins w:id="666" w:author="作成者"/>
          <w:rFonts w:asciiTheme="majorHAnsi" w:hAnsiTheme="majorHAnsi" w:cstheme="majorHAnsi"/>
          <w:sz w:val="14"/>
          <w:szCs w:val="16"/>
        </w:rPr>
      </w:pPr>
      <w:ins w:id="667" w:author="作成者">
        <w:r w:rsidRPr="001229F9">
          <w:rPr>
            <w:rFonts w:asciiTheme="majorHAnsi" w:hAnsiTheme="majorHAnsi" w:cstheme="majorHAnsi"/>
            <w:sz w:val="14"/>
            <w:szCs w:val="16"/>
          </w:rPr>
          <w:t>1.</w:t>
        </w:r>
        <w:r w:rsidRPr="001229F9">
          <w:rPr>
            <w:rFonts w:asciiTheme="majorHAnsi" w:hAnsiTheme="majorHAnsi" w:cstheme="majorHAnsi"/>
            <w:sz w:val="14"/>
            <w:szCs w:val="16"/>
          </w:rPr>
          <w:tab/>
          <w:t>Descriptions of circuits, software and other related information in this document are provided only to illustrate the operation of semiconductor products and application examples. You are fully responsible for the incorporation or any other use of the circuits, software, and information in the design of your product or system. Renesas Electronics disclaims any and all liability for any losses and damages incurred by you or third parties arising from the use of these circuits, software, or information.</w:t>
        </w:r>
      </w:ins>
    </w:p>
    <w:p w14:paraId="6069845E" w14:textId="77777777" w:rsidR="0016084B" w:rsidRPr="001229F9" w:rsidRDefault="0016084B" w:rsidP="0016084B">
      <w:pPr>
        <w:pStyle w:val="Level1ordered"/>
        <w:spacing w:after="0" w:line="180" w:lineRule="atLeast"/>
        <w:ind w:left="284" w:hanging="284"/>
        <w:rPr>
          <w:ins w:id="668" w:author="作成者"/>
          <w:rFonts w:asciiTheme="majorHAnsi" w:hAnsiTheme="majorHAnsi" w:cstheme="majorHAnsi"/>
          <w:sz w:val="14"/>
          <w:szCs w:val="16"/>
        </w:rPr>
      </w:pPr>
      <w:ins w:id="669" w:author="作成者">
        <w:r w:rsidRPr="001229F9">
          <w:rPr>
            <w:rFonts w:asciiTheme="majorHAnsi" w:hAnsiTheme="majorHAnsi" w:cstheme="majorHAnsi"/>
            <w:sz w:val="14"/>
            <w:szCs w:val="16"/>
          </w:rPr>
          <w:t>2.</w:t>
        </w:r>
        <w:r w:rsidRPr="001229F9">
          <w:rPr>
            <w:rFonts w:asciiTheme="majorHAnsi" w:hAnsiTheme="majorHAnsi" w:cstheme="majorHAnsi"/>
            <w:sz w:val="14"/>
            <w:szCs w:val="16"/>
          </w:rPr>
          <w:tab/>
          <w:t xml:space="preserve">Renesas Electronics hereby expressly disclaims any warranties against and liability for infringement or any other claims involving patents, copyrights, or other intellectual property rights of third parties, by or arising from the use of Renesas Electronics products or technical information described in this document, including but not limited to, the product data, drawings, charts, programs, algorithms, and application examples. </w:t>
        </w:r>
      </w:ins>
    </w:p>
    <w:p w14:paraId="4B07EF4D" w14:textId="77777777" w:rsidR="0016084B" w:rsidRPr="001229F9" w:rsidRDefault="0016084B" w:rsidP="0016084B">
      <w:pPr>
        <w:pStyle w:val="Level1ordered"/>
        <w:spacing w:after="0" w:line="180" w:lineRule="atLeast"/>
        <w:ind w:left="284" w:hanging="284"/>
        <w:rPr>
          <w:ins w:id="670" w:author="作成者"/>
          <w:rFonts w:asciiTheme="majorHAnsi" w:hAnsiTheme="majorHAnsi" w:cstheme="majorHAnsi"/>
          <w:sz w:val="14"/>
          <w:szCs w:val="16"/>
        </w:rPr>
      </w:pPr>
      <w:ins w:id="671" w:author="作成者">
        <w:r w:rsidRPr="001229F9">
          <w:rPr>
            <w:rFonts w:asciiTheme="majorHAnsi" w:hAnsiTheme="majorHAnsi" w:cstheme="majorHAnsi"/>
            <w:sz w:val="14"/>
            <w:szCs w:val="16"/>
          </w:rPr>
          <w:t>3.</w:t>
        </w:r>
        <w:r w:rsidRPr="001229F9">
          <w:rPr>
            <w:rFonts w:asciiTheme="majorHAnsi" w:hAnsiTheme="majorHAnsi" w:cstheme="majorHAnsi"/>
            <w:sz w:val="14"/>
            <w:szCs w:val="16"/>
          </w:rPr>
          <w:tab/>
          <w:t>No license, express, implied or otherwise, is granted hereby under any patents, copyrights or other intellectual property rights of Renesas Electronics or others.</w:t>
        </w:r>
      </w:ins>
    </w:p>
    <w:p w14:paraId="0A743F0F" w14:textId="77777777" w:rsidR="0016084B" w:rsidRPr="001229F9" w:rsidRDefault="0016084B" w:rsidP="0016084B">
      <w:pPr>
        <w:pStyle w:val="Level1ordered"/>
        <w:spacing w:after="0" w:line="180" w:lineRule="atLeast"/>
        <w:ind w:left="284" w:hanging="284"/>
        <w:rPr>
          <w:ins w:id="672" w:author="作成者"/>
          <w:rFonts w:asciiTheme="majorHAnsi" w:hAnsiTheme="majorHAnsi" w:cstheme="majorHAnsi"/>
          <w:sz w:val="14"/>
          <w:szCs w:val="16"/>
        </w:rPr>
      </w:pPr>
      <w:ins w:id="673" w:author="作成者">
        <w:r w:rsidRPr="001229F9">
          <w:rPr>
            <w:rFonts w:asciiTheme="majorHAnsi" w:hAnsiTheme="majorHAnsi" w:cstheme="majorHAnsi"/>
            <w:sz w:val="14"/>
            <w:szCs w:val="16"/>
          </w:rPr>
          <w:t>4.</w:t>
        </w:r>
        <w:r w:rsidRPr="001229F9">
          <w:rPr>
            <w:rFonts w:asciiTheme="majorHAnsi" w:hAnsiTheme="majorHAnsi" w:cstheme="majorHAnsi"/>
            <w:sz w:val="14"/>
            <w:szCs w:val="16"/>
          </w:rPr>
          <w:tab/>
          <w:t>You shall not alter, modify, copy, or reverse engineer any Renesas Electronics product, whether in whole or in part. Renesas Electronics disclaims any and all liability for any losses or damages incurred by you or third parties arising from such alteration, modification, copying or reverse engineering.</w:t>
        </w:r>
      </w:ins>
    </w:p>
    <w:p w14:paraId="28A3CD03" w14:textId="77777777" w:rsidR="0016084B" w:rsidRPr="001229F9" w:rsidRDefault="0016084B" w:rsidP="0016084B">
      <w:pPr>
        <w:pStyle w:val="Level1ordered"/>
        <w:spacing w:after="0" w:line="180" w:lineRule="atLeast"/>
        <w:ind w:left="284" w:hanging="284"/>
        <w:rPr>
          <w:ins w:id="674" w:author="作成者"/>
          <w:rFonts w:asciiTheme="majorHAnsi" w:hAnsiTheme="majorHAnsi" w:cstheme="majorHAnsi"/>
          <w:sz w:val="14"/>
          <w:szCs w:val="16"/>
        </w:rPr>
      </w:pPr>
      <w:ins w:id="675" w:author="作成者">
        <w:r w:rsidRPr="001229F9">
          <w:rPr>
            <w:rFonts w:asciiTheme="majorHAnsi" w:hAnsiTheme="majorHAnsi" w:cstheme="majorHAnsi"/>
            <w:sz w:val="14"/>
            <w:szCs w:val="16"/>
          </w:rPr>
          <w:t>5.</w:t>
        </w:r>
        <w:r w:rsidRPr="001229F9">
          <w:rPr>
            <w:rFonts w:asciiTheme="majorHAnsi" w:hAnsiTheme="majorHAnsi" w:cstheme="majorHAnsi"/>
            <w:sz w:val="14"/>
            <w:szCs w:val="16"/>
          </w:rPr>
          <w:tab/>
          <w:t>Renesas Electronics products are classified according to the following two quality grades: “Standard” and “High Quality”. The intended applications for each Renesas Electronics product depends on the product’s quality grade, as indicated below.</w:t>
        </w:r>
      </w:ins>
    </w:p>
    <w:p w14:paraId="2EFCA629" w14:textId="77777777" w:rsidR="0016084B" w:rsidRPr="001229F9" w:rsidRDefault="0016084B" w:rsidP="0016084B">
      <w:pPr>
        <w:pStyle w:val="Level1cont"/>
        <w:tabs>
          <w:tab w:val="left" w:pos="454"/>
          <w:tab w:val="left" w:pos="1247"/>
        </w:tabs>
        <w:spacing w:after="0" w:line="180" w:lineRule="atLeast"/>
        <w:ind w:left="1248" w:hanging="964"/>
        <w:rPr>
          <w:ins w:id="676" w:author="作成者"/>
          <w:rFonts w:asciiTheme="majorHAnsi" w:hAnsiTheme="majorHAnsi" w:cstheme="majorHAnsi"/>
          <w:sz w:val="14"/>
          <w:szCs w:val="16"/>
        </w:rPr>
      </w:pPr>
      <w:ins w:id="677" w:author="作成者">
        <w:r w:rsidRPr="001229F9">
          <w:rPr>
            <w:rFonts w:asciiTheme="majorHAnsi" w:hAnsiTheme="majorHAnsi" w:cstheme="majorHAnsi"/>
            <w:sz w:val="14"/>
            <w:szCs w:val="16"/>
          </w:rPr>
          <w:tab/>
          <w:t>"Standard":</w:t>
        </w:r>
        <w:r w:rsidRPr="001229F9">
          <w:rPr>
            <w:rFonts w:asciiTheme="majorHAnsi" w:hAnsiTheme="majorHAnsi" w:cstheme="majorHAnsi"/>
            <w:sz w:val="14"/>
            <w:szCs w:val="16"/>
          </w:rPr>
          <w:tab/>
          <w:t>Computers; office equipment; communications equipment; test and measurement equipment; audio and visual equipment; home electronic appliances; machine tools; personal electronic equipment; industrial robots; etc.</w:t>
        </w:r>
      </w:ins>
    </w:p>
    <w:p w14:paraId="2D7F43F8" w14:textId="77777777" w:rsidR="0016084B" w:rsidRPr="001229F9" w:rsidRDefault="0016084B" w:rsidP="0016084B">
      <w:pPr>
        <w:pStyle w:val="Level1cont"/>
        <w:tabs>
          <w:tab w:val="left" w:pos="454"/>
          <w:tab w:val="left" w:pos="1418"/>
        </w:tabs>
        <w:spacing w:after="0" w:line="180" w:lineRule="atLeast"/>
        <w:ind w:left="1418" w:hanging="1134"/>
        <w:rPr>
          <w:ins w:id="678" w:author="作成者"/>
          <w:rFonts w:asciiTheme="majorHAnsi" w:hAnsiTheme="majorHAnsi" w:cstheme="majorHAnsi"/>
          <w:sz w:val="14"/>
          <w:szCs w:val="16"/>
        </w:rPr>
      </w:pPr>
      <w:ins w:id="679" w:author="作成者">
        <w:r w:rsidRPr="001229F9">
          <w:rPr>
            <w:rFonts w:asciiTheme="majorHAnsi" w:hAnsiTheme="majorHAnsi" w:cstheme="majorHAnsi"/>
            <w:sz w:val="14"/>
            <w:szCs w:val="16"/>
          </w:rPr>
          <w:tab/>
          <w:t>"High Quality":</w:t>
        </w:r>
        <w:r w:rsidRPr="001229F9">
          <w:rPr>
            <w:rFonts w:asciiTheme="majorHAnsi" w:hAnsiTheme="majorHAnsi" w:cstheme="majorHAnsi"/>
            <w:sz w:val="14"/>
            <w:szCs w:val="16"/>
          </w:rPr>
          <w:tab/>
          <w:t>Transportation equipment (automobiles, trains, ships, etc.); traffic control (traffic lights); large-scale communication equipment; key financial terminal systems; safety control equipment; etc.</w:t>
        </w:r>
      </w:ins>
    </w:p>
    <w:p w14:paraId="065F491B" w14:textId="77777777" w:rsidR="0016084B" w:rsidRPr="001229F9" w:rsidRDefault="0016084B" w:rsidP="0016084B">
      <w:pPr>
        <w:pStyle w:val="Level1cont"/>
        <w:spacing w:after="0" w:line="180" w:lineRule="atLeast"/>
        <w:ind w:left="284"/>
        <w:rPr>
          <w:ins w:id="680" w:author="作成者"/>
          <w:rFonts w:asciiTheme="majorHAnsi" w:hAnsiTheme="majorHAnsi" w:cstheme="majorHAnsi"/>
          <w:sz w:val="14"/>
          <w:szCs w:val="16"/>
        </w:rPr>
      </w:pPr>
      <w:ins w:id="681" w:author="作成者">
        <w:r w:rsidRPr="001229F9">
          <w:rPr>
            <w:rFonts w:asciiTheme="majorHAnsi" w:hAnsiTheme="majorHAnsi" w:cstheme="majorHAnsi"/>
            <w:sz w:val="14"/>
            <w:szCs w:val="16"/>
          </w:rPr>
          <w:t>Unless expressly designated as a high reliability product or a product for harsh environments in a Renesas Electronics data sheet or other Renesas Electronics document, Renesas Electronics products are not intended or authorized for use in products or systems that may pose a direct threat to human life or bodily injury (artificial life support devices or systems; surgical implantations; etc.), or may cause serious property damage (space system; undersea repeaters; nuclear power control systems; aircraft control systems; key plant systems; military equipment; etc.). Renesas Electronics disclaims any and all liability for any damages or losses incurred by you or any third parties arising from the use of any Renesas Electronics product that is inconsistent with any Renesas Electronics data sheet, user’s manual or other Renesas Electronics document.</w:t>
        </w:r>
      </w:ins>
    </w:p>
    <w:p w14:paraId="10843347" w14:textId="77777777" w:rsidR="0016084B" w:rsidRPr="001229F9" w:rsidRDefault="0016084B" w:rsidP="0016084B">
      <w:pPr>
        <w:pStyle w:val="Level1ordered"/>
        <w:spacing w:after="0" w:line="180" w:lineRule="atLeast"/>
        <w:ind w:left="284" w:hanging="284"/>
        <w:rPr>
          <w:ins w:id="682" w:author="作成者"/>
          <w:rFonts w:asciiTheme="majorHAnsi" w:hAnsiTheme="majorHAnsi" w:cstheme="majorHAnsi"/>
          <w:sz w:val="14"/>
          <w:szCs w:val="16"/>
        </w:rPr>
      </w:pPr>
      <w:ins w:id="683" w:author="作成者">
        <w:r w:rsidRPr="001229F9">
          <w:rPr>
            <w:rFonts w:asciiTheme="majorHAnsi" w:hAnsiTheme="majorHAnsi" w:cstheme="majorHAnsi"/>
            <w:sz w:val="14"/>
            <w:szCs w:val="16"/>
          </w:rPr>
          <w:t>6.</w:t>
        </w:r>
        <w:r w:rsidRPr="001229F9">
          <w:rPr>
            <w:rFonts w:asciiTheme="majorHAnsi" w:hAnsiTheme="majorHAnsi" w:cstheme="majorHAnsi"/>
            <w:sz w:val="14"/>
            <w:szCs w:val="16"/>
          </w:rPr>
          <w:tab/>
          <w:t>When using Renesas Electronics products, refer to the latest product information (data sheets, user’s manuals, application notes, “General Notes for Handling and Using Semiconductor Devices” in the reliability handbook, etc.), and ensure that usage conditions are within the ranges specified by Renesas Electronics with respect to maximum ratings, operating power supply voltage range, heat dissipation characteristics, installation, etc. Renesas Electronics disclaims any and all liability for any malfunctions, failure or accident arising out of the use of Renesas Electronics products outside of such specified ranges.</w:t>
        </w:r>
      </w:ins>
    </w:p>
    <w:p w14:paraId="3AAFF38D" w14:textId="77777777" w:rsidR="0016084B" w:rsidRPr="001229F9" w:rsidRDefault="0016084B" w:rsidP="0016084B">
      <w:pPr>
        <w:pStyle w:val="Level1ordered"/>
        <w:spacing w:after="0" w:line="180" w:lineRule="atLeast"/>
        <w:ind w:left="284" w:hanging="284"/>
        <w:rPr>
          <w:ins w:id="684" w:author="作成者"/>
          <w:rFonts w:asciiTheme="majorHAnsi" w:hAnsiTheme="majorHAnsi" w:cstheme="majorHAnsi"/>
          <w:sz w:val="14"/>
          <w:szCs w:val="16"/>
        </w:rPr>
      </w:pPr>
      <w:ins w:id="685" w:author="作成者">
        <w:r w:rsidRPr="001229F9">
          <w:rPr>
            <w:rFonts w:asciiTheme="majorHAnsi" w:hAnsiTheme="majorHAnsi" w:cstheme="majorHAnsi"/>
            <w:sz w:val="14"/>
            <w:szCs w:val="16"/>
          </w:rPr>
          <w:t>7.</w:t>
        </w:r>
        <w:r w:rsidRPr="001229F9">
          <w:rPr>
            <w:rFonts w:asciiTheme="majorHAnsi" w:hAnsiTheme="majorHAnsi" w:cstheme="majorHAnsi"/>
            <w:sz w:val="14"/>
            <w:szCs w:val="16"/>
          </w:rPr>
          <w:tab/>
          <w:t>Although Renesas Electronics endeavors to improve the quality and reliability of Renesas Electronics products, semiconductor products have specific characteristics, such as the occurrence of failure at a certain rate and malfunctions under certain use conditions. Unless designated as a high reliability product or a product for harsh environments in a Renesas Electronics data sheet or other Renesas Electronics document, Renesas Electronics products are not subject to radiation resistance design. You are responsible for implementing safety measures to guard against the possibility of bodily injury, injury or damage caused by fire, and/or danger to the public in the event of a failure or malfunction of Renesas Electronics products, such as safety design for hardware and software, including but not limited to redundancy, fire control and malfunction prevention, appropriate treatment for aging degradation or any other appropriate measures. Because the evaluation of microcomputer software alone is very difficult and impractical, you are responsible for evaluating the safety of the final products or systems manufactured by you.</w:t>
        </w:r>
      </w:ins>
    </w:p>
    <w:p w14:paraId="0B1F2A03" w14:textId="77777777" w:rsidR="0016084B" w:rsidRPr="001229F9" w:rsidRDefault="0016084B" w:rsidP="0016084B">
      <w:pPr>
        <w:pStyle w:val="Level1ordered"/>
        <w:spacing w:after="0" w:line="180" w:lineRule="atLeast"/>
        <w:ind w:left="284" w:hanging="284"/>
        <w:rPr>
          <w:ins w:id="686" w:author="作成者"/>
          <w:rFonts w:asciiTheme="majorHAnsi" w:hAnsiTheme="majorHAnsi" w:cstheme="majorHAnsi"/>
          <w:sz w:val="14"/>
          <w:szCs w:val="16"/>
        </w:rPr>
      </w:pPr>
      <w:ins w:id="687" w:author="作成者">
        <w:r w:rsidRPr="001229F9">
          <w:rPr>
            <w:rFonts w:asciiTheme="majorHAnsi" w:hAnsiTheme="majorHAnsi" w:cstheme="majorHAnsi"/>
            <w:sz w:val="14"/>
            <w:szCs w:val="16"/>
          </w:rPr>
          <w:t>8.</w:t>
        </w:r>
        <w:r w:rsidRPr="001229F9">
          <w:rPr>
            <w:rFonts w:asciiTheme="majorHAnsi" w:hAnsiTheme="majorHAnsi" w:cstheme="majorHAnsi"/>
            <w:sz w:val="14"/>
            <w:szCs w:val="16"/>
          </w:rPr>
          <w:tab/>
          <w:t>Please contact a Renesas Electronics sales office for details as to environmental matters such as the environmental compatibility of each Renesas Electronics product. You are responsible for carefully and sufficiently investigating applicable laws and regulations that regulate the inclusion or use of controlled substances, including without limitation, the EU RoHS Directive, and using Renesas Electronics products in compliance with all these applicable laws and regulations. Renesas Electronics disclaims any and all liability for damages or losses occurring as a result of your noncompliance with applicable laws and regulations.</w:t>
        </w:r>
      </w:ins>
    </w:p>
    <w:p w14:paraId="459B7AFF" w14:textId="77777777" w:rsidR="0016084B" w:rsidRPr="001229F9" w:rsidRDefault="0016084B" w:rsidP="0016084B">
      <w:pPr>
        <w:pStyle w:val="Level1ordered"/>
        <w:spacing w:after="0" w:line="180" w:lineRule="atLeast"/>
        <w:ind w:left="284" w:hanging="284"/>
        <w:rPr>
          <w:ins w:id="688" w:author="作成者"/>
          <w:rFonts w:asciiTheme="majorHAnsi" w:hAnsiTheme="majorHAnsi" w:cstheme="majorHAnsi"/>
          <w:sz w:val="14"/>
          <w:szCs w:val="16"/>
        </w:rPr>
      </w:pPr>
      <w:ins w:id="689" w:author="作成者">
        <w:r w:rsidRPr="001229F9">
          <w:rPr>
            <w:rFonts w:asciiTheme="majorHAnsi" w:hAnsiTheme="majorHAnsi" w:cstheme="majorHAnsi"/>
            <w:sz w:val="14"/>
            <w:szCs w:val="16"/>
          </w:rPr>
          <w:t>9.</w:t>
        </w:r>
        <w:r w:rsidRPr="001229F9">
          <w:rPr>
            <w:rFonts w:asciiTheme="majorHAnsi" w:hAnsiTheme="majorHAnsi" w:cstheme="majorHAnsi"/>
            <w:sz w:val="14"/>
            <w:szCs w:val="16"/>
          </w:rPr>
          <w:tab/>
          <w:t>Renesas Electronics products and technologies shall not be used for or incorporated into any products or systems whose manufacture, use, or sale is prohibited under any applicable domestic or foreign laws or regulations. You shall comply with any applicable export control laws and regulations promulgated and administered by the governments of any countries asserting jurisdiction over the parties or transactions.</w:t>
        </w:r>
      </w:ins>
    </w:p>
    <w:p w14:paraId="78CA7488" w14:textId="77777777" w:rsidR="0016084B" w:rsidRPr="001229F9" w:rsidRDefault="0016084B" w:rsidP="0016084B">
      <w:pPr>
        <w:pStyle w:val="Level1ordered"/>
        <w:spacing w:after="0" w:line="180" w:lineRule="atLeast"/>
        <w:ind w:left="284" w:hanging="284"/>
        <w:rPr>
          <w:ins w:id="690" w:author="作成者"/>
          <w:rFonts w:asciiTheme="majorHAnsi" w:hAnsiTheme="majorHAnsi" w:cstheme="majorHAnsi"/>
          <w:sz w:val="14"/>
          <w:szCs w:val="16"/>
        </w:rPr>
      </w:pPr>
      <w:ins w:id="691" w:author="作成者">
        <w:r w:rsidRPr="001229F9">
          <w:rPr>
            <w:rFonts w:asciiTheme="majorHAnsi" w:hAnsiTheme="majorHAnsi" w:cstheme="majorHAnsi"/>
            <w:sz w:val="14"/>
            <w:szCs w:val="16"/>
          </w:rPr>
          <w:t>10.</w:t>
        </w:r>
        <w:r w:rsidRPr="001229F9">
          <w:rPr>
            <w:rFonts w:asciiTheme="majorHAnsi" w:hAnsiTheme="majorHAnsi" w:cstheme="majorHAnsi"/>
            <w:sz w:val="14"/>
            <w:szCs w:val="16"/>
          </w:rPr>
          <w:tab/>
          <w:t>It is the responsibility of the buyer or distributor of Renesas Electronics products, or any other party who distributes, disposes of, or otherwise sells or transfers the product to a third party, to notify such third party in advance of the contents and conditions set forth in this document.</w:t>
        </w:r>
      </w:ins>
    </w:p>
    <w:p w14:paraId="09E574D4" w14:textId="77777777" w:rsidR="0016084B" w:rsidRPr="001229F9" w:rsidRDefault="0016084B" w:rsidP="0016084B">
      <w:pPr>
        <w:pStyle w:val="Level1ordered"/>
        <w:spacing w:after="0" w:line="180" w:lineRule="atLeast"/>
        <w:ind w:left="284" w:hanging="284"/>
        <w:rPr>
          <w:ins w:id="692" w:author="作成者"/>
          <w:rFonts w:asciiTheme="majorHAnsi" w:hAnsiTheme="majorHAnsi" w:cstheme="majorHAnsi"/>
          <w:sz w:val="14"/>
          <w:szCs w:val="16"/>
        </w:rPr>
      </w:pPr>
      <w:ins w:id="693" w:author="作成者">
        <w:r w:rsidRPr="001229F9">
          <w:rPr>
            <w:rFonts w:asciiTheme="majorHAnsi" w:hAnsiTheme="majorHAnsi" w:cstheme="majorHAnsi"/>
            <w:sz w:val="14"/>
            <w:szCs w:val="16"/>
          </w:rPr>
          <w:t>11.</w:t>
        </w:r>
        <w:r w:rsidRPr="001229F9">
          <w:rPr>
            <w:rFonts w:asciiTheme="majorHAnsi" w:hAnsiTheme="majorHAnsi" w:cstheme="majorHAnsi"/>
            <w:sz w:val="14"/>
            <w:szCs w:val="16"/>
          </w:rPr>
          <w:tab/>
          <w:t>This document shall not be reprinted, reproduced or duplicated in any form, in whole or in part, without prior written consent of Renesas Electronics.</w:t>
        </w:r>
      </w:ins>
    </w:p>
    <w:p w14:paraId="42BFA063" w14:textId="77777777" w:rsidR="0016084B" w:rsidRPr="001229F9" w:rsidRDefault="0016084B" w:rsidP="0016084B">
      <w:pPr>
        <w:pStyle w:val="Level1ordered"/>
        <w:spacing w:after="0" w:line="180" w:lineRule="atLeast"/>
        <w:ind w:left="284" w:hanging="284"/>
        <w:rPr>
          <w:ins w:id="694" w:author="作成者"/>
          <w:rFonts w:asciiTheme="majorHAnsi" w:hAnsiTheme="majorHAnsi" w:cstheme="majorHAnsi"/>
          <w:sz w:val="14"/>
          <w:szCs w:val="16"/>
        </w:rPr>
      </w:pPr>
      <w:ins w:id="695" w:author="作成者">
        <w:r w:rsidRPr="001229F9">
          <w:rPr>
            <w:rFonts w:asciiTheme="majorHAnsi" w:hAnsiTheme="majorHAnsi" w:cstheme="majorHAnsi"/>
            <w:sz w:val="14"/>
            <w:szCs w:val="16"/>
          </w:rPr>
          <w:t>12.</w:t>
        </w:r>
        <w:r w:rsidRPr="001229F9">
          <w:rPr>
            <w:rFonts w:asciiTheme="majorHAnsi" w:hAnsiTheme="majorHAnsi" w:cstheme="majorHAnsi"/>
            <w:sz w:val="14"/>
            <w:szCs w:val="16"/>
          </w:rPr>
          <w:tab/>
          <w:t>Please contact a Renesas Electronics sales office if you have any questions regarding the information contained in this document or Renesas Electronics products.</w:t>
        </w:r>
      </w:ins>
    </w:p>
    <w:p w14:paraId="4C78D8B8" w14:textId="77777777" w:rsidR="0016084B" w:rsidRPr="001229F9" w:rsidRDefault="0016084B" w:rsidP="0016084B">
      <w:pPr>
        <w:pStyle w:val="Level1ordered"/>
        <w:tabs>
          <w:tab w:val="left" w:pos="426"/>
          <w:tab w:val="left" w:pos="624"/>
        </w:tabs>
        <w:spacing w:before="60" w:after="0" w:line="180" w:lineRule="atLeast"/>
        <w:ind w:left="624" w:hanging="624"/>
        <w:rPr>
          <w:ins w:id="696" w:author="作成者"/>
          <w:rFonts w:asciiTheme="majorHAnsi" w:hAnsiTheme="majorHAnsi" w:cstheme="majorHAnsi"/>
          <w:sz w:val="14"/>
          <w:szCs w:val="16"/>
        </w:rPr>
      </w:pPr>
      <w:ins w:id="697" w:author="作成者">
        <w:r>
          <w:rPr>
            <w:rFonts w:asciiTheme="majorHAnsi" w:hAnsiTheme="majorHAnsi" w:cstheme="majorHAnsi"/>
            <w:sz w:val="14"/>
            <w:szCs w:val="16"/>
          </w:rPr>
          <w:t>(</w:t>
        </w:r>
        <w:proofErr w:type="spellStart"/>
        <w:r w:rsidRPr="001229F9">
          <w:rPr>
            <w:rFonts w:asciiTheme="majorHAnsi" w:hAnsiTheme="majorHAnsi" w:cstheme="majorHAnsi"/>
            <w:sz w:val="14"/>
            <w:szCs w:val="16"/>
          </w:rPr>
          <w:t>Note1</w:t>
        </w:r>
        <w:proofErr w:type="spellEnd"/>
        <w:r>
          <w:rPr>
            <w:rFonts w:asciiTheme="majorHAnsi" w:hAnsiTheme="majorHAnsi" w:cstheme="majorHAnsi"/>
            <w:sz w:val="14"/>
            <w:szCs w:val="16"/>
          </w:rPr>
          <w:t>)</w:t>
        </w:r>
        <w:r w:rsidRPr="001229F9">
          <w:rPr>
            <w:rFonts w:asciiTheme="majorHAnsi" w:hAnsiTheme="majorHAnsi" w:cstheme="majorHAnsi"/>
            <w:sz w:val="14"/>
            <w:szCs w:val="16"/>
          </w:rPr>
          <w:tab/>
          <w:t>“Renesas Electronics” as used in this document means Renesas Electronics Corporation and also includes its directly or indirectly controlled subsidiaries.</w:t>
        </w:r>
      </w:ins>
    </w:p>
    <w:p w14:paraId="531EF41E" w14:textId="77777777" w:rsidR="0016084B" w:rsidRPr="001229F9" w:rsidRDefault="0016084B" w:rsidP="0016084B">
      <w:pPr>
        <w:pStyle w:val="Level1ordered"/>
        <w:tabs>
          <w:tab w:val="left" w:pos="426"/>
          <w:tab w:val="left" w:pos="624"/>
        </w:tabs>
        <w:spacing w:after="0" w:line="180" w:lineRule="atLeast"/>
        <w:ind w:left="624" w:hanging="624"/>
        <w:rPr>
          <w:ins w:id="698" w:author="作成者"/>
          <w:rFonts w:asciiTheme="majorHAnsi" w:hAnsiTheme="majorHAnsi" w:cstheme="majorHAnsi"/>
          <w:sz w:val="14"/>
          <w:szCs w:val="16"/>
        </w:rPr>
      </w:pPr>
      <w:ins w:id="699" w:author="作成者">
        <w:r>
          <w:rPr>
            <w:rFonts w:asciiTheme="majorHAnsi" w:hAnsiTheme="majorHAnsi" w:cstheme="majorHAnsi"/>
            <w:sz w:val="14"/>
            <w:szCs w:val="16"/>
          </w:rPr>
          <w:t>(</w:t>
        </w:r>
        <w:proofErr w:type="spellStart"/>
        <w:r w:rsidRPr="001229F9">
          <w:rPr>
            <w:rFonts w:asciiTheme="majorHAnsi" w:hAnsiTheme="majorHAnsi" w:cstheme="majorHAnsi"/>
            <w:sz w:val="14"/>
            <w:szCs w:val="16"/>
          </w:rPr>
          <w:t>Note2</w:t>
        </w:r>
        <w:proofErr w:type="spellEnd"/>
        <w:r>
          <w:rPr>
            <w:rFonts w:asciiTheme="majorHAnsi" w:hAnsiTheme="majorHAnsi" w:cstheme="majorHAnsi"/>
            <w:sz w:val="14"/>
            <w:szCs w:val="16"/>
          </w:rPr>
          <w:t>)</w:t>
        </w:r>
        <w:r w:rsidRPr="001229F9">
          <w:rPr>
            <w:rFonts w:asciiTheme="majorHAnsi" w:hAnsiTheme="majorHAnsi" w:cstheme="majorHAnsi"/>
            <w:sz w:val="14"/>
            <w:szCs w:val="16"/>
          </w:rPr>
          <w:tab/>
          <w:t>“Renesas Electronics product(s)” means any product developed or manufactured by or for Renesas Electronics.</w:t>
        </w:r>
      </w:ins>
    </w:p>
    <w:p w14:paraId="6588049A" w14:textId="77777777" w:rsidR="0016084B" w:rsidRPr="000259F7" w:rsidRDefault="0016084B" w:rsidP="0016084B">
      <w:pPr>
        <w:pStyle w:val="listend"/>
        <w:rPr>
          <w:ins w:id="700" w:author="作成者"/>
        </w:rPr>
      </w:pPr>
    </w:p>
    <w:p w14:paraId="2E2582C1" w14:textId="77777777" w:rsidR="0016084B" w:rsidRPr="005842BC" w:rsidRDefault="0016084B" w:rsidP="0016084B">
      <w:pPr>
        <w:pStyle w:val="a6"/>
        <w:spacing w:after="0" w:line="200" w:lineRule="exact"/>
        <w:jc w:val="right"/>
        <w:rPr>
          <w:ins w:id="701" w:author="作成者"/>
          <w:sz w:val="14"/>
        </w:rPr>
      </w:pPr>
      <w:ins w:id="702" w:author="作成者">
        <w:r w:rsidRPr="00397267">
          <w:rPr>
            <w:sz w:val="14"/>
          </w:rPr>
          <w:t>(</w:t>
        </w:r>
        <w:proofErr w:type="spellStart"/>
        <w:r w:rsidRPr="00397267">
          <w:rPr>
            <w:sz w:val="14"/>
          </w:rPr>
          <w:t>Rev.4.0</w:t>
        </w:r>
        <w:proofErr w:type="spellEnd"/>
        <w:r w:rsidRPr="00397267">
          <w:rPr>
            <w:sz w:val="14"/>
          </w:rPr>
          <w:t>-1</w:t>
        </w:r>
        <w:r>
          <w:rPr>
            <w:sz w:val="14"/>
          </w:rPr>
          <w:t xml:space="preserve"> </w:t>
        </w:r>
        <w:r w:rsidRPr="00397267">
          <w:rPr>
            <w:sz w:val="14"/>
          </w:rPr>
          <w:t xml:space="preserve"> November 2017)</w:t>
        </w:r>
      </w:ins>
    </w:p>
    <w:p w14:paraId="7015F4C9" w14:textId="77777777" w:rsidR="0016084B" w:rsidRPr="000259F7" w:rsidRDefault="0016084B" w:rsidP="0016084B">
      <w:pPr>
        <w:pStyle w:val="Space"/>
        <w:rPr>
          <w:ins w:id="703" w:author="作成者"/>
        </w:rPr>
      </w:pPr>
    </w:p>
    <w:tbl>
      <w:tblPr>
        <w:tblStyle w:val="affff7"/>
        <w:tblW w:w="9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9"/>
        <w:gridCol w:w="510"/>
        <w:gridCol w:w="4649"/>
      </w:tblGrid>
      <w:tr w:rsidR="0016084B" w:rsidRPr="00125DD5" w14:paraId="676E80CF" w14:textId="77777777" w:rsidTr="007B53F4">
        <w:trPr>
          <w:ins w:id="704" w:author="作成者"/>
        </w:trPr>
        <w:tc>
          <w:tcPr>
            <w:tcW w:w="4649" w:type="dxa"/>
          </w:tcPr>
          <w:p w14:paraId="155CB896" w14:textId="77777777" w:rsidR="0016084B" w:rsidRPr="00125DD5" w:rsidRDefault="0016084B" w:rsidP="007B53F4">
            <w:pPr>
              <w:pStyle w:val="Nonumberheading1"/>
              <w:spacing w:after="0"/>
              <w:rPr>
                <w:ins w:id="705" w:author="作成者"/>
              </w:rPr>
            </w:pPr>
            <w:ins w:id="706" w:author="作成者">
              <w:r w:rsidRPr="000F6718">
                <w:t>Corporate Headquarters</w:t>
              </w:r>
            </w:ins>
          </w:p>
        </w:tc>
        <w:tc>
          <w:tcPr>
            <w:tcW w:w="510" w:type="dxa"/>
          </w:tcPr>
          <w:p w14:paraId="212205D2" w14:textId="77777777" w:rsidR="0016084B" w:rsidRPr="00125DD5" w:rsidRDefault="0016084B" w:rsidP="007B53F4">
            <w:pPr>
              <w:pStyle w:val="af0"/>
              <w:spacing w:after="0" w:line="240" w:lineRule="atLeast"/>
              <w:rPr>
                <w:ins w:id="707" w:author="作成者"/>
              </w:rPr>
            </w:pPr>
          </w:p>
        </w:tc>
        <w:tc>
          <w:tcPr>
            <w:tcW w:w="4649" w:type="dxa"/>
          </w:tcPr>
          <w:p w14:paraId="31460D07" w14:textId="77777777" w:rsidR="0016084B" w:rsidRPr="00125DD5" w:rsidRDefault="0016084B" w:rsidP="007B53F4">
            <w:pPr>
              <w:pStyle w:val="Nonumberheading1"/>
              <w:spacing w:after="0"/>
              <w:rPr>
                <w:ins w:id="708" w:author="作成者"/>
              </w:rPr>
            </w:pPr>
          </w:p>
        </w:tc>
      </w:tr>
      <w:tr w:rsidR="0016084B" w:rsidRPr="00125DD5" w14:paraId="2F72D8FB" w14:textId="77777777" w:rsidTr="007B53F4">
        <w:trPr>
          <w:ins w:id="709" w:author="作成者"/>
        </w:trPr>
        <w:tc>
          <w:tcPr>
            <w:tcW w:w="4649" w:type="dxa"/>
          </w:tcPr>
          <w:p w14:paraId="1550790B" w14:textId="77777777" w:rsidR="0016084B" w:rsidRPr="006F15DF" w:rsidRDefault="0016084B" w:rsidP="007B53F4">
            <w:pPr>
              <w:pStyle w:val="tablebody"/>
              <w:spacing w:line="200" w:lineRule="atLeast"/>
              <w:rPr>
                <w:ins w:id="710" w:author="作成者"/>
                <w:sz w:val="14"/>
              </w:rPr>
            </w:pPr>
            <w:proofErr w:type="spellStart"/>
            <w:ins w:id="711" w:author="作成者">
              <w:r w:rsidRPr="006F15DF">
                <w:rPr>
                  <w:sz w:val="14"/>
                </w:rPr>
                <w:t>TOYOSU</w:t>
              </w:r>
              <w:proofErr w:type="spellEnd"/>
              <w:r w:rsidRPr="006F15DF">
                <w:rPr>
                  <w:sz w:val="14"/>
                </w:rPr>
                <w:t xml:space="preserve"> </w:t>
              </w:r>
              <w:proofErr w:type="spellStart"/>
              <w:r w:rsidRPr="006F15DF">
                <w:rPr>
                  <w:sz w:val="14"/>
                </w:rPr>
                <w:t>FORESIA</w:t>
              </w:r>
              <w:proofErr w:type="spellEnd"/>
              <w:r w:rsidRPr="006F15DF">
                <w:rPr>
                  <w:sz w:val="14"/>
                </w:rPr>
                <w:t xml:space="preserve">, 3-2-24 </w:t>
              </w:r>
              <w:proofErr w:type="spellStart"/>
              <w:r w:rsidRPr="006F15DF">
                <w:rPr>
                  <w:sz w:val="14"/>
                </w:rPr>
                <w:t>Toyosu</w:t>
              </w:r>
              <w:proofErr w:type="spellEnd"/>
              <w:r w:rsidRPr="006F15DF">
                <w:rPr>
                  <w:sz w:val="14"/>
                </w:rPr>
                <w:t>,</w:t>
              </w:r>
              <w:r w:rsidRPr="006F15DF">
                <w:rPr>
                  <w:sz w:val="14"/>
                </w:rPr>
                <w:br/>
                <w:t>Koto-</w:t>
              </w:r>
              <w:proofErr w:type="spellStart"/>
              <w:r w:rsidRPr="006F15DF">
                <w:rPr>
                  <w:sz w:val="14"/>
                </w:rPr>
                <w:t>ku</w:t>
              </w:r>
              <w:proofErr w:type="spellEnd"/>
              <w:r w:rsidRPr="006F15DF">
                <w:rPr>
                  <w:sz w:val="14"/>
                </w:rPr>
                <w:t>, Tokyo 135-0061, Japan</w:t>
              </w:r>
            </w:ins>
          </w:p>
          <w:p w14:paraId="4B40476E" w14:textId="77777777" w:rsidR="0016084B" w:rsidRPr="006F15DF" w:rsidRDefault="0016084B" w:rsidP="007B53F4">
            <w:pPr>
              <w:pStyle w:val="tablebody"/>
              <w:spacing w:line="200" w:lineRule="atLeast"/>
              <w:rPr>
                <w:ins w:id="712" w:author="作成者"/>
                <w:sz w:val="14"/>
              </w:rPr>
            </w:pPr>
            <w:ins w:id="713" w:author="作成者">
              <w:r>
                <w:rPr>
                  <w:rStyle w:val="aa"/>
                  <w:rFonts w:asciiTheme="majorHAnsi" w:eastAsiaTheme="majorEastAsia" w:hAnsiTheme="majorHAnsi"/>
                  <w:sz w:val="14"/>
                </w:rPr>
                <w:fldChar w:fldCharType="begin"/>
              </w:r>
              <w:r>
                <w:rPr>
                  <w:rStyle w:val="aa"/>
                  <w:rFonts w:asciiTheme="majorHAnsi" w:eastAsiaTheme="majorEastAsia" w:hAnsiTheme="majorHAnsi"/>
                  <w:sz w:val="14"/>
                </w:rPr>
                <w:instrText xml:space="preserve"> HYPERLINK "https://www.renesas.com/" </w:instrText>
              </w:r>
              <w:r>
                <w:rPr>
                  <w:rStyle w:val="aa"/>
                  <w:rFonts w:asciiTheme="majorHAnsi" w:eastAsiaTheme="majorEastAsia" w:hAnsiTheme="majorHAnsi"/>
                  <w:sz w:val="14"/>
                </w:rPr>
                <w:fldChar w:fldCharType="separate"/>
              </w:r>
              <w:proofErr w:type="spellStart"/>
              <w:r w:rsidRPr="006F15DF">
                <w:rPr>
                  <w:rStyle w:val="aa"/>
                  <w:rFonts w:asciiTheme="majorHAnsi" w:eastAsiaTheme="majorEastAsia" w:hAnsiTheme="majorHAnsi"/>
                  <w:sz w:val="14"/>
                </w:rPr>
                <w:t>www.renesas.com</w:t>
              </w:r>
              <w:proofErr w:type="spellEnd"/>
              <w:r>
                <w:rPr>
                  <w:rStyle w:val="aa"/>
                  <w:rFonts w:asciiTheme="majorHAnsi" w:eastAsiaTheme="majorEastAsia" w:hAnsiTheme="majorHAnsi"/>
                  <w:sz w:val="14"/>
                </w:rPr>
                <w:fldChar w:fldCharType="end"/>
              </w:r>
            </w:ins>
          </w:p>
        </w:tc>
        <w:tc>
          <w:tcPr>
            <w:tcW w:w="510" w:type="dxa"/>
          </w:tcPr>
          <w:p w14:paraId="7C0115C8" w14:textId="77777777" w:rsidR="0016084B" w:rsidRPr="00125DD5" w:rsidRDefault="0016084B" w:rsidP="007B53F4">
            <w:pPr>
              <w:pStyle w:val="Level1cont"/>
              <w:spacing w:line="200" w:lineRule="atLeast"/>
              <w:ind w:left="0"/>
              <w:rPr>
                <w:ins w:id="714" w:author="作成者"/>
                <w:rFonts w:eastAsia="ＭＳ ゴシック"/>
                <w:sz w:val="14"/>
              </w:rPr>
            </w:pPr>
          </w:p>
        </w:tc>
        <w:tc>
          <w:tcPr>
            <w:tcW w:w="4649" w:type="dxa"/>
          </w:tcPr>
          <w:p w14:paraId="50AD9D28" w14:textId="77777777" w:rsidR="0016084B" w:rsidRPr="006F15DF" w:rsidRDefault="0016084B" w:rsidP="007B53F4">
            <w:pPr>
              <w:pStyle w:val="tablebody"/>
              <w:spacing w:line="200" w:lineRule="atLeast"/>
              <w:rPr>
                <w:ins w:id="715" w:author="作成者"/>
                <w:sz w:val="14"/>
              </w:rPr>
            </w:pPr>
          </w:p>
        </w:tc>
      </w:tr>
      <w:tr w:rsidR="0016084B" w:rsidRPr="00125DD5" w14:paraId="72CD4CED" w14:textId="77777777" w:rsidTr="007B53F4">
        <w:trPr>
          <w:ins w:id="716" w:author="作成者"/>
        </w:trPr>
        <w:tc>
          <w:tcPr>
            <w:tcW w:w="4649" w:type="dxa"/>
          </w:tcPr>
          <w:p w14:paraId="63FAD9AB" w14:textId="77777777" w:rsidR="0016084B" w:rsidRPr="00125DD5" w:rsidRDefault="0016084B" w:rsidP="007B53F4">
            <w:pPr>
              <w:pStyle w:val="Nonumberheading1"/>
              <w:spacing w:after="0"/>
              <w:rPr>
                <w:ins w:id="717" w:author="作成者"/>
              </w:rPr>
            </w:pPr>
            <w:ins w:id="718" w:author="作成者">
              <w:r w:rsidRPr="000F6718">
                <w:t>Trademarks</w:t>
              </w:r>
            </w:ins>
          </w:p>
        </w:tc>
        <w:tc>
          <w:tcPr>
            <w:tcW w:w="510" w:type="dxa"/>
          </w:tcPr>
          <w:p w14:paraId="297D4FB6" w14:textId="77777777" w:rsidR="0016084B" w:rsidRPr="00125DD5" w:rsidRDefault="0016084B" w:rsidP="007B53F4">
            <w:pPr>
              <w:spacing w:before="120" w:line="240" w:lineRule="atLeast"/>
              <w:rPr>
                <w:ins w:id="719" w:author="作成者"/>
              </w:rPr>
            </w:pPr>
          </w:p>
        </w:tc>
        <w:tc>
          <w:tcPr>
            <w:tcW w:w="4649" w:type="dxa"/>
          </w:tcPr>
          <w:p w14:paraId="4767C3BF" w14:textId="77777777" w:rsidR="0016084B" w:rsidRPr="00125DD5" w:rsidRDefault="0016084B" w:rsidP="007B53F4">
            <w:pPr>
              <w:spacing w:before="120" w:line="240" w:lineRule="atLeast"/>
              <w:rPr>
                <w:ins w:id="720" w:author="作成者"/>
              </w:rPr>
            </w:pPr>
          </w:p>
        </w:tc>
      </w:tr>
      <w:tr w:rsidR="0016084B" w:rsidRPr="00125DD5" w14:paraId="4261F398" w14:textId="77777777" w:rsidTr="007B53F4">
        <w:trPr>
          <w:ins w:id="721" w:author="作成者"/>
        </w:trPr>
        <w:tc>
          <w:tcPr>
            <w:tcW w:w="4649" w:type="dxa"/>
          </w:tcPr>
          <w:p w14:paraId="2464D8F6" w14:textId="5468A3D9" w:rsidR="003164D1" w:rsidRDefault="003164D1" w:rsidP="007B53F4">
            <w:pPr>
              <w:pStyle w:val="tablebody"/>
              <w:spacing w:line="200" w:lineRule="atLeast"/>
              <w:rPr>
                <w:ins w:id="722" w:author="作成者"/>
                <w:sz w:val="14"/>
              </w:rPr>
            </w:pPr>
            <w:ins w:id="723" w:author="作成者">
              <w:r w:rsidRPr="003164D1">
                <w:rPr>
                  <w:rFonts w:hint="eastAsia"/>
                  <w:sz w:val="14"/>
                </w:rPr>
                <w:t>Arm, Cortex are registered trademarks or trademarks of Arm Limited.</w:t>
              </w:r>
            </w:ins>
          </w:p>
          <w:p w14:paraId="490D186F" w14:textId="1931BE79" w:rsidR="0016084B" w:rsidRPr="00FF6448" w:rsidRDefault="0016084B" w:rsidP="007B53F4">
            <w:pPr>
              <w:pStyle w:val="tablebody"/>
              <w:spacing w:line="200" w:lineRule="atLeast"/>
              <w:rPr>
                <w:ins w:id="724" w:author="作成者"/>
                <w:sz w:val="14"/>
              </w:rPr>
            </w:pPr>
            <w:ins w:id="725" w:author="作成者">
              <w:r w:rsidRPr="007C3939">
                <w:rPr>
                  <w:sz w:val="14"/>
                </w:rPr>
                <w:t>Renesas and the Renesas logo are trademarks of Renesas Electronics Corporation. All trademarks and registered trademarks are the property of their respective owners.</w:t>
              </w:r>
            </w:ins>
          </w:p>
        </w:tc>
        <w:tc>
          <w:tcPr>
            <w:tcW w:w="510" w:type="dxa"/>
          </w:tcPr>
          <w:p w14:paraId="166F2960" w14:textId="77777777" w:rsidR="0016084B" w:rsidRPr="00125DD5" w:rsidRDefault="0016084B" w:rsidP="007B53F4">
            <w:pPr>
              <w:spacing w:before="120" w:line="240" w:lineRule="atLeast"/>
              <w:rPr>
                <w:ins w:id="726" w:author="作成者"/>
              </w:rPr>
            </w:pPr>
          </w:p>
        </w:tc>
        <w:tc>
          <w:tcPr>
            <w:tcW w:w="4649" w:type="dxa"/>
          </w:tcPr>
          <w:p w14:paraId="4193138E" w14:textId="77777777" w:rsidR="0016084B" w:rsidRPr="00125DD5" w:rsidRDefault="0016084B" w:rsidP="007B53F4">
            <w:pPr>
              <w:spacing w:before="120" w:line="240" w:lineRule="atLeast"/>
              <w:rPr>
                <w:ins w:id="727" w:author="作成者"/>
              </w:rPr>
            </w:pPr>
          </w:p>
        </w:tc>
      </w:tr>
    </w:tbl>
    <w:p w14:paraId="5E1022F8" w14:textId="7F7C98FB" w:rsidR="00F67F8C" w:rsidRPr="0016084B" w:rsidRDefault="00F67F8C" w:rsidP="00B777C9">
      <w:pPr>
        <w:rPr>
          <w:ins w:id="728" w:author="作成者"/>
        </w:rPr>
      </w:pPr>
    </w:p>
    <w:p w14:paraId="6A05C3ED" w14:textId="7A3A46EB" w:rsidR="00F67F8C" w:rsidRDefault="00F67F8C" w:rsidP="00B777C9">
      <w:pPr>
        <w:rPr>
          <w:ins w:id="729" w:author="作成者"/>
        </w:rPr>
      </w:pPr>
    </w:p>
    <w:p w14:paraId="28BF8DD3" w14:textId="57B09338" w:rsidR="00F67F8C" w:rsidRDefault="00F67F8C" w:rsidP="00B777C9">
      <w:pPr>
        <w:rPr>
          <w:ins w:id="730" w:author="作成者"/>
        </w:rPr>
      </w:pPr>
    </w:p>
    <w:p w14:paraId="2C0CB4B2" w14:textId="7E7CD2F9" w:rsidR="00F67F8C" w:rsidRDefault="00F67F8C" w:rsidP="00B777C9">
      <w:pPr>
        <w:rPr>
          <w:ins w:id="731" w:author="作成者"/>
        </w:rPr>
      </w:pPr>
    </w:p>
    <w:p w14:paraId="15B69125" w14:textId="77777777" w:rsidR="00F67F8C" w:rsidRDefault="00F67F8C" w:rsidP="00B777C9"/>
    <w:p w14:paraId="5D36B513" w14:textId="62F7F088" w:rsidR="00B777C9" w:rsidRDefault="003164D1">
      <w:pPr>
        <w:tabs>
          <w:tab w:val="left" w:pos="5715"/>
        </w:tabs>
        <w:rPr>
          <w:ins w:id="732" w:author="作成者"/>
        </w:rPr>
        <w:pPrChange w:id="733" w:author="作成者">
          <w:pPr/>
        </w:pPrChange>
      </w:pPr>
      <w:ins w:id="734" w:author="作成者">
        <w:r>
          <w:tab/>
        </w:r>
      </w:ins>
    </w:p>
    <w:p w14:paraId="2AD6E063" w14:textId="16CD746B" w:rsidR="003164D1" w:rsidRPr="003164D1" w:rsidRDefault="003164D1">
      <w:pPr>
        <w:tabs>
          <w:tab w:val="left" w:pos="5715"/>
        </w:tabs>
        <w:sectPr w:rsidR="003164D1" w:rsidRPr="003164D1" w:rsidSect="00C15711">
          <w:headerReference w:type="default" r:id="rId34"/>
          <w:footerReference w:type="default" r:id="rId35"/>
          <w:pgSz w:w="11879" w:h="16817" w:code="9"/>
          <w:pgMar w:top="567" w:right="1134" w:bottom="567" w:left="1134" w:header="851" w:footer="567" w:gutter="0"/>
          <w:pgNumType w:start="0"/>
          <w:cols w:space="360"/>
          <w:docGrid w:linePitch="272"/>
          <w:sectPrChange w:id="742" w:author="作成者">
            <w:sectPr w:rsidR="003164D1" w:rsidRPr="003164D1" w:rsidSect="00C15711">
              <w:pgMar w:top="567" w:right="1134" w:bottom="567" w:left="1134" w:header="851" w:footer="567" w:gutter="0"/>
              <w:docGrid w:linePitch="0"/>
            </w:sectPr>
          </w:sectPrChange>
        </w:sectPr>
        <w:pPrChange w:id="743" w:author="作成者">
          <w:pPr/>
        </w:pPrChange>
      </w:pPr>
      <w:ins w:id="744" w:author="作成者">
        <w:r>
          <w:tab/>
        </w:r>
      </w:ins>
    </w:p>
    <w:p w14:paraId="106B03E5" w14:textId="67B49599" w:rsidR="001017ED" w:rsidRPr="00CE159B" w:rsidDel="00C72BD9" w:rsidRDefault="001017ED" w:rsidP="001017ED">
      <w:pPr>
        <w:pStyle w:val="Nonumberheading1"/>
        <w:rPr>
          <w:del w:id="745" w:author="作成者"/>
          <w:sz w:val="23"/>
          <w:szCs w:val="23"/>
        </w:rPr>
      </w:pPr>
      <w:del w:id="746" w:author="作成者">
        <w:r w:rsidRPr="007526A2" w:rsidDel="00C72BD9">
          <w:rPr>
            <w:sz w:val="21"/>
            <w:szCs w:val="23"/>
          </w:rPr>
          <w:lastRenderedPageBreak/>
          <w:delText>General Precautions in the Handling of Microprocessing</w:delText>
        </w:r>
        <w:r w:rsidRPr="007526A2" w:rsidDel="00C72BD9">
          <w:rPr>
            <w:rFonts w:hint="eastAsia"/>
            <w:sz w:val="21"/>
            <w:szCs w:val="23"/>
          </w:rPr>
          <w:delText xml:space="preserve"> </w:delText>
        </w:r>
        <w:r w:rsidRPr="007526A2" w:rsidDel="00C72BD9">
          <w:rPr>
            <w:sz w:val="21"/>
            <w:szCs w:val="23"/>
          </w:rPr>
          <w:delText>Unit and Microcontroller Unit Products</w:delText>
        </w:r>
      </w:del>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1"/>
      </w:tblGrid>
      <w:tr w:rsidR="001017ED" w:rsidDel="00C72BD9" w14:paraId="2DB334EC" w14:textId="34024ED6" w:rsidTr="0085055B">
        <w:trPr>
          <w:del w:id="747" w:author="作成者"/>
        </w:trPr>
        <w:tc>
          <w:tcPr>
            <w:tcW w:w="9720" w:type="dxa"/>
            <w:tcMar>
              <w:top w:w="170" w:type="dxa"/>
              <w:left w:w="170" w:type="dxa"/>
              <w:bottom w:w="170" w:type="dxa"/>
              <w:right w:w="170" w:type="dxa"/>
            </w:tcMar>
          </w:tcPr>
          <w:p w14:paraId="74811811" w14:textId="09A67FEC" w:rsidR="001017ED" w:rsidDel="00C72BD9" w:rsidRDefault="001017ED" w:rsidP="0085055B">
            <w:pPr>
              <w:pStyle w:val="Level1ordered"/>
              <w:spacing w:after="40" w:line="260" w:lineRule="exact"/>
              <w:rPr>
                <w:del w:id="748" w:author="作成者"/>
                <w:rFonts w:ascii="Arial" w:hAnsi="Arial" w:cs="Arial"/>
              </w:rPr>
            </w:pPr>
            <w:del w:id="749" w:author="作成者">
              <w:r w:rsidRPr="00C80303" w:rsidDel="00C72BD9">
                <w:delText xml:space="preserve">The following usage notes are applicable to all </w:delText>
              </w:r>
              <w:r w:rsidDel="00C72BD9">
                <w:delText>M</w:delText>
              </w:r>
              <w:r w:rsidRPr="00000923" w:rsidDel="00C72BD9">
                <w:delText>icroprocess</w:delText>
              </w:r>
              <w:r w:rsidDel="00C72BD9">
                <w:delText>ing unit and M</w:delText>
              </w:r>
              <w:r w:rsidRPr="00000923" w:rsidDel="00C72BD9">
                <w:delText>icrocontroller</w:delText>
              </w:r>
              <w:r w:rsidDel="00C72BD9">
                <w:delText xml:space="preserve"> unit</w:delText>
              </w:r>
              <w:r w:rsidRPr="00C80303" w:rsidDel="00C72BD9">
                <w:delText xml:space="preserve"> </w:delText>
              </w:r>
              <w:r w:rsidDel="00C72BD9">
                <w:delText xml:space="preserve">products </w:delText>
              </w:r>
              <w:r w:rsidRPr="00C80303" w:rsidDel="00C72BD9">
                <w:delText xml:space="preserve">from Renesas. For detailed usage notes on the products covered by this </w:delText>
              </w:r>
              <w:r w:rsidDel="00C72BD9">
                <w:rPr>
                  <w:rFonts w:hint="eastAsia"/>
                </w:rPr>
                <w:delText>document,</w:delText>
              </w:r>
              <w:r w:rsidRPr="00C80303" w:rsidDel="00C72BD9">
                <w:delText xml:space="preserve"> refer to the relevant sections of the </w:delText>
              </w:r>
              <w:r w:rsidDel="00C72BD9">
                <w:rPr>
                  <w:rFonts w:hint="eastAsia"/>
                </w:rPr>
                <w:delText>document as well as any technical updates that have been issued for the products.</w:delText>
              </w:r>
              <w:r w:rsidDel="00C72BD9">
                <w:rPr>
                  <w:rFonts w:ascii="Arial" w:hAnsi="Arial" w:cs="Arial"/>
                </w:rPr>
                <w:delText xml:space="preserve">1. </w:delText>
              </w:r>
              <w:r w:rsidDel="00C72BD9">
                <w:rPr>
                  <w:rFonts w:ascii="Arial" w:hAnsi="Arial" w:cs="Arial"/>
                </w:rPr>
                <w:tab/>
                <w:delText>Handling of Unused Pins</w:delText>
              </w:r>
            </w:del>
          </w:p>
          <w:p w14:paraId="17854701" w14:textId="13FCCC2E" w:rsidR="001017ED" w:rsidDel="00C72BD9" w:rsidRDefault="001017ED" w:rsidP="0085055B">
            <w:pPr>
              <w:pStyle w:val="Level1cont"/>
              <w:spacing w:after="40" w:line="260" w:lineRule="exact"/>
              <w:rPr>
                <w:del w:id="750" w:author="作成者"/>
                <w:rFonts w:ascii="Arial" w:hAnsi="Arial" w:cs="Arial"/>
              </w:rPr>
            </w:pPr>
            <w:del w:id="751" w:author="作成者">
              <w:r w:rsidDel="00C72BD9">
                <w:rPr>
                  <w:rFonts w:ascii="Arial" w:hAnsi="Arial" w:cs="Arial"/>
                </w:rPr>
                <w:delText xml:space="preserve">Handle unused pins in </w:delText>
              </w:r>
              <w:r w:rsidRPr="006162CD" w:rsidDel="00C72BD9">
                <w:rPr>
                  <w:rFonts w:ascii="Arial" w:hAnsi="Arial" w:cs="Arial"/>
                </w:rPr>
                <w:delText>accordance</w:delText>
              </w:r>
              <w:r w:rsidDel="00C72BD9">
                <w:rPr>
                  <w:rFonts w:ascii="Arial" w:hAnsi="Arial" w:cs="Arial"/>
                </w:rPr>
                <w:delText xml:space="preserve"> with the directions given under Handling of Unused Pins in the manual.</w:delText>
              </w:r>
            </w:del>
          </w:p>
          <w:p w14:paraId="6F01AA88" w14:textId="4C3F582C" w:rsidR="001017ED" w:rsidDel="00C72BD9" w:rsidRDefault="001017ED" w:rsidP="003A6FEA">
            <w:pPr>
              <w:pStyle w:val="Level2unordered"/>
              <w:keepNext w:val="0"/>
              <w:keepLines/>
              <w:numPr>
                <w:ilvl w:val="0"/>
                <w:numId w:val="22"/>
              </w:numPr>
              <w:tabs>
                <w:tab w:val="clear" w:pos="578"/>
                <w:tab w:val="left" w:pos="289"/>
              </w:tabs>
              <w:overflowPunct w:val="0"/>
              <w:autoSpaceDE w:val="0"/>
              <w:autoSpaceDN w:val="0"/>
              <w:adjustRightInd w:val="0"/>
              <w:spacing w:after="40" w:line="260" w:lineRule="exact"/>
              <w:textAlignment w:val="baseline"/>
              <w:rPr>
                <w:del w:id="752" w:author="作成者"/>
                <w:rFonts w:ascii="Arial" w:hAnsi="Arial" w:cs="Arial"/>
              </w:rPr>
            </w:pPr>
            <w:del w:id="753" w:author="作成者">
              <w:r w:rsidDel="00C72BD9">
                <w:rPr>
                  <w:rFonts w:ascii="Arial" w:hAnsi="Arial" w:cs="Arial"/>
                </w:rPr>
                <w:delText xml:space="preserve">The input pins of CMOS products are generally in the high-impedance state. In operation with </w:delText>
              </w:r>
              <w:r w:rsidDel="00C72BD9">
                <w:rPr>
                  <w:rFonts w:ascii="Arial" w:hAnsi="Arial" w:cs="Arial" w:hint="eastAsia"/>
                </w:rPr>
                <w:delText xml:space="preserve">an </w:delText>
              </w:r>
              <w:r w:rsidDel="00C72BD9">
                <w:rPr>
                  <w:rFonts w:ascii="Arial" w:hAnsi="Arial" w:cs="Arial"/>
                </w:rPr>
                <w:delText>unused pin in the open-circuit state, extra electromagnetic noise is induced in the vicinity of LSI, an associated shoot-through current flows internally, and malfunctions occur due to the false recognition of the pin state as an input signal become possible. Unused pins should be handled as described under Handling of Unused Pins in the manual.</w:delText>
              </w:r>
            </w:del>
          </w:p>
          <w:p w14:paraId="2DF813F3" w14:textId="20209985" w:rsidR="001017ED" w:rsidDel="00C72BD9" w:rsidRDefault="001017ED" w:rsidP="0085055B">
            <w:pPr>
              <w:pStyle w:val="Level1ordered"/>
              <w:spacing w:after="40" w:line="260" w:lineRule="exact"/>
              <w:rPr>
                <w:del w:id="754" w:author="作成者"/>
                <w:rFonts w:ascii="Arial" w:hAnsi="Arial" w:cs="Arial"/>
              </w:rPr>
            </w:pPr>
            <w:del w:id="755" w:author="作成者">
              <w:r w:rsidDel="00C72BD9">
                <w:rPr>
                  <w:rFonts w:ascii="Arial" w:hAnsi="Arial" w:cs="Arial"/>
                </w:rPr>
                <w:delText xml:space="preserve">2. </w:delText>
              </w:r>
              <w:r w:rsidDel="00C72BD9">
                <w:rPr>
                  <w:rFonts w:ascii="Arial" w:hAnsi="Arial" w:cs="Arial"/>
                </w:rPr>
                <w:tab/>
                <w:delText>Processing at Power-on</w:delText>
              </w:r>
            </w:del>
          </w:p>
          <w:p w14:paraId="21222486" w14:textId="7639794A" w:rsidR="001017ED" w:rsidDel="00C72BD9" w:rsidRDefault="001017ED" w:rsidP="0085055B">
            <w:pPr>
              <w:pStyle w:val="Level1cont"/>
              <w:spacing w:after="40" w:line="260" w:lineRule="exact"/>
              <w:rPr>
                <w:del w:id="756" w:author="作成者"/>
                <w:rFonts w:ascii="Arial" w:hAnsi="Arial" w:cs="Arial"/>
              </w:rPr>
            </w:pPr>
            <w:del w:id="757" w:author="作成者">
              <w:r w:rsidDel="00C72BD9">
                <w:rPr>
                  <w:rFonts w:ascii="Arial" w:hAnsi="Arial" w:cs="Arial"/>
                </w:rPr>
                <w:delText>The state of the product is undefined at the moment when power is supplied.</w:delText>
              </w:r>
            </w:del>
          </w:p>
          <w:p w14:paraId="35DFFAF4" w14:textId="0023C28D" w:rsidR="001017ED" w:rsidDel="00C72BD9" w:rsidRDefault="001017ED" w:rsidP="003A6FEA">
            <w:pPr>
              <w:pStyle w:val="Level2unordered"/>
              <w:keepNext w:val="0"/>
              <w:keepLines/>
              <w:numPr>
                <w:ilvl w:val="0"/>
                <w:numId w:val="22"/>
              </w:numPr>
              <w:tabs>
                <w:tab w:val="clear" w:pos="578"/>
                <w:tab w:val="left" w:pos="289"/>
              </w:tabs>
              <w:overflowPunct w:val="0"/>
              <w:autoSpaceDE w:val="0"/>
              <w:autoSpaceDN w:val="0"/>
              <w:adjustRightInd w:val="0"/>
              <w:spacing w:after="40" w:line="260" w:lineRule="exact"/>
              <w:textAlignment w:val="baseline"/>
              <w:rPr>
                <w:del w:id="758" w:author="作成者"/>
                <w:rFonts w:ascii="Arial" w:hAnsi="Arial" w:cs="Arial"/>
              </w:rPr>
            </w:pPr>
            <w:del w:id="759" w:author="作成者">
              <w:r w:rsidDel="00C72BD9">
                <w:rPr>
                  <w:rFonts w:ascii="Arial" w:hAnsi="Arial" w:cs="Arial"/>
                </w:rPr>
                <w:delText>The states of internal circuits in the LSI are indeterminate and the states of register settings and pins are undefined at the moment when power is supplied.</w:delText>
              </w:r>
              <w:r w:rsidDel="00C72BD9">
                <w:rPr>
                  <w:rFonts w:ascii="Arial" w:hAnsi="Arial" w:cs="Arial"/>
                </w:rPr>
                <w:br/>
                <w:delText>In a finished product where the reset signal is applied to the external reset pin, the states of pins are not guaranteed from the moment when power is supplied until the reset process is completed.</w:delText>
              </w:r>
              <w:r w:rsidDel="00C72BD9">
                <w:rPr>
                  <w:rFonts w:ascii="Arial" w:hAnsi="Arial" w:cs="Arial"/>
                </w:rPr>
                <w:br/>
                <w:delText>In a similar way, the states of pins in a product that is reset by an on-chip power-on reset function are not guaranteed from the moment when power is supplied until the power reaches the level at which resetting has been specified.</w:delText>
              </w:r>
            </w:del>
          </w:p>
          <w:p w14:paraId="6CAB270C" w14:textId="3CE09312" w:rsidR="001017ED" w:rsidDel="00C72BD9" w:rsidRDefault="001017ED" w:rsidP="0085055B">
            <w:pPr>
              <w:pStyle w:val="Level1ordered"/>
              <w:spacing w:after="40" w:line="260" w:lineRule="exact"/>
              <w:rPr>
                <w:del w:id="760" w:author="作成者"/>
                <w:rFonts w:ascii="Arial" w:hAnsi="Arial" w:cs="Arial"/>
              </w:rPr>
            </w:pPr>
            <w:del w:id="761" w:author="作成者">
              <w:r w:rsidDel="00C72BD9">
                <w:rPr>
                  <w:rFonts w:ascii="Arial" w:hAnsi="Arial" w:cs="Arial"/>
                </w:rPr>
                <w:delText xml:space="preserve">3. </w:delText>
              </w:r>
              <w:r w:rsidDel="00C72BD9">
                <w:rPr>
                  <w:rFonts w:ascii="Arial" w:hAnsi="Arial" w:cs="Arial"/>
                </w:rPr>
                <w:tab/>
                <w:delText>Prohibition of Access to Reserved Addresses</w:delText>
              </w:r>
            </w:del>
          </w:p>
          <w:p w14:paraId="7D05F157" w14:textId="048BE01A" w:rsidR="001017ED" w:rsidDel="00C72BD9" w:rsidRDefault="001017ED" w:rsidP="0085055B">
            <w:pPr>
              <w:pStyle w:val="Level1cont"/>
              <w:spacing w:after="40" w:line="260" w:lineRule="exact"/>
              <w:rPr>
                <w:del w:id="762" w:author="作成者"/>
                <w:rFonts w:ascii="Arial" w:hAnsi="Arial" w:cs="Arial"/>
              </w:rPr>
            </w:pPr>
            <w:del w:id="763" w:author="作成者">
              <w:r w:rsidDel="00C72BD9">
                <w:rPr>
                  <w:rFonts w:ascii="Arial" w:hAnsi="Arial" w:cs="Arial"/>
                </w:rPr>
                <w:delText>Access to reserved addresses is prohibited.</w:delText>
              </w:r>
            </w:del>
          </w:p>
          <w:p w14:paraId="68088BB7" w14:textId="5CC8CF0E" w:rsidR="001017ED" w:rsidDel="00C72BD9" w:rsidRDefault="001017ED" w:rsidP="003A6FEA">
            <w:pPr>
              <w:pStyle w:val="Level2unordered"/>
              <w:keepNext w:val="0"/>
              <w:keepLines/>
              <w:numPr>
                <w:ilvl w:val="0"/>
                <w:numId w:val="22"/>
              </w:numPr>
              <w:tabs>
                <w:tab w:val="clear" w:pos="578"/>
                <w:tab w:val="left" w:pos="289"/>
              </w:tabs>
              <w:overflowPunct w:val="0"/>
              <w:autoSpaceDE w:val="0"/>
              <w:autoSpaceDN w:val="0"/>
              <w:adjustRightInd w:val="0"/>
              <w:spacing w:after="40" w:line="260" w:lineRule="exact"/>
              <w:textAlignment w:val="baseline"/>
              <w:rPr>
                <w:del w:id="764" w:author="作成者"/>
                <w:rFonts w:ascii="Arial" w:hAnsi="Arial" w:cs="Arial"/>
              </w:rPr>
            </w:pPr>
            <w:del w:id="765" w:author="作成者">
              <w:r w:rsidDel="00C72BD9">
                <w:rPr>
                  <w:rFonts w:ascii="Arial" w:hAnsi="Arial" w:cs="Arial"/>
                </w:rPr>
                <w:delText>The reserved addresses are provided for the possible future expansion of functions. Do not access these addresses; the correct operation of LSI is not guaranteed if they are accessed.</w:delText>
              </w:r>
            </w:del>
          </w:p>
          <w:p w14:paraId="2AE4E816" w14:textId="33B71EE2" w:rsidR="001017ED" w:rsidDel="00C72BD9" w:rsidRDefault="001017ED" w:rsidP="0085055B">
            <w:pPr>
              <w:pStyle w:val="Level1ordered"/>
              <w:spacing w:after="40" w:line="260" w:lineRule="exact"/>
              <w:rPr>
                <w:del w:id="766" w:author="作成者"/>
                <w:rFonts w:ascii="Arial" w:hAnsi="Arial" w:cs="Arial"/>
              </w:rPr>
            </w:pPr>
            <w:del w:id="767" w:author="作成者">
              <w:r w:rsidDel="00C72BD9">
                <w:rPr>
                  <w:rFonts w:ascii="Arial" w:hAnsi="Arial" w:cs="Arial"/>
                </w:rPr>
                <w:delText xml:space="preserve">4. </w:delText>
              </w:r>
              <w:r w:rsidDel="00C72BD9">
                <w:rPr>
                  <w:rFonts w:ascii="Arial" w:hAnsi="Arial" w:cs="Arial"/>
                </w:rPr>
                <w:tab/>
                <w:delText>Clock Signals</w:delText>
              </w:r>
            </w:del>
          </w:p>
          <w:p w14:paraId="2AA87075" w14:textId="6BA4F1B1" w:rsidR="001017ED" w:rsidDel="00C72BD9" w:rsidRDefault="001017ED" w:rsidP="0085055B">
            <w:pPr>
              <w:pStyle w:val="Level1cont"/>
              <w:spacing w:after="40" w:line="260" w:lineRule="exact"/>
              <w:rPr>
                <w:del w:id="768" w:author="作成者"/>
                <w:rFonts w:ascii="Arial" w:hAnsi="Arial" w:cs="Arial"/>
              </w:rPr>
            </w:pPr>
            <w:del w:id="769" w:author="作成者">
              <w:r w:rsidDel="00C72BD9">
                <w:rPr>
                  <w:rFonts w:ascii="Arial" w:hAnsi="Arial" w:cs="Arial"/>
                </w:rPr>
                <w:delText>After applying a reset, only release the reset line after the operating clock signal has become stable. When switching the clock signal during program execution, wait until the target clock signal has stabilized.</w:delText>
              </w:r>
            </w:del>
          </w:p>
          <w:p w14:paraId="1AEEF187" w14:textId="3D528107" w:rsidR="001017ED" w:rsidDel="00C72BD9" w:rsidRDefault="001017ED" w:rsidP="003A6FEA">
            <w:pPr>
              <w:pStyle w:val="Level2unordered"/>
              <w:keepNext w:val="0"/>
              <w:keepLines/>
              <w:numPr>
                <w:ilvl w:val="0"/>
                <w:numId w:val="22"/>
              </w:numPr>
              <w:tabs>
                <w:tab w:val="clear" w:pos="578"/>
                <w:tab w:val="left" w:pos="289"/>
              </w:tabs>
              <w:overflowPunct w:val="0"/>
              <w:autoSpaceDE w:val="0"/>
              <w:autoSpaceDN w:val="0"/>
              <w:adjustRightInd w:val="0"/>
              <w:spacing w:after="40" w:line="260" w:lineRule="exact"/>
              <w:textAlignment w:val="baseline"/>
              <w:rPr>
                <w:del w:id="770" w:author="作成者"/>
                <w:rFonts w:ascii="Arial" w:hAnsi="Arial" w:cs="Arial"/>
              </w:rPr>
            </w:pPr>
            <w:del w:id="771" w:author="作成者">
              <w:r w:rsidDel="00C72BD9">
                <w:rPr>
                  <w:rFonts w:ascii="Arial" w:hAnsi="Arial" w:cs="Arial"/>
                </w:rPr>
                <w:delTex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delText>
              </w:r>
            </w:del>
          </w:p>
          <w:p w14:paraId="5BB48449" w14:textId="39F0B092" w:rsidR="001017ED" w:rsidDel="00C72BD9" w:rsidRDefault="001017ED" w:rsidP="0085055B">
            <w:pPr>
              <w:pStyle w:val="Level1ordered"/>
              <w:spacing w:after="40" w:line="260" w:lineRule="exact"/>
              <w:rPr>
                <w:del w:id="772" w:author="作成者"/>
                <w:rFonts w:ascii="Arial" w:hAnsi="Arial" w:cs="Arial"/>
              </w:rPr>
            </w:pPr>
            <w:del w:id="773" w:author="作成者">
              <w:r w:rsidDel="00C72BD9">
                <w:rPr>
                  <w:rFonts w:ascii="Arial" w:hAnsi="Arial" w:cs="Arial"/>
                </w:rPr>
                <w:delText xml:space="preserve">5. </w:delText>
              </w:r>
              <w:r w:rsidDel="00C72BD9">
                <w:rPr>
                  <w:rFonts w:ascii="Arial" w:hAnsi="Arial" w:cs="Arial"/>
                </w:rPr>
                <w:tab/>
                <w:delText>Differences between Products</w:delText>
              </w:r>
            </w:del>
          </w:p>
          <w:p w14:paraId="3743BFDC" w14:textId="1BAEC9CE" w:rsidR="001017ED" w:rsidDel="00C72BD9" w:rsidRDefault="001017ED" w:rsidP="0085055B">
            <w:pPr>
              <w:pStyle w:val="Level1cont"/>
              <w:spacing w:after="40" w:line="260" w:lineRule="exact"/>
              <w:rPr>
                <w:del w:id="774" w:author="作成者"/>
                <w:rFonts w:ascii="Arial" w:hAnsi="Arial" w:cs="Arial"/>
              </w:rPr>
            </w:pPr>
            <w:del w:id="775" w:author="作成者">
              <w:r w:rsidRPr="0039268B" w:rsidDel="00C72BD9">
                <w:rPr>
                  <w:rFonts w:ascii="Arial" w:hAnsi="Arial" w:cs="Arial"/>
                </w:rPr>
                <w:delText>Before changing from one product to another, i.e. to a product with a different part number, confirm that the change will not lead to problems.</w:delText>
              </w:r>
            </w:del>
          </w:p>
          <w:p w14:paraId="3D241E82" w14:textId="6BA85644" w:rsidR="001017ED" w:rsidDel="00C72BD9" w:rsidRDefault="001017ED" w:rsidP="003A6FEA">
            <w:pPr>
              <w:pStyle w:val="Level2unordered"/>
              <w:keepNext w:val="0"/>
              <w:keepLines/>
              <w:numPr>
                <w:ilvl w:val="0"/>
                <w:numId w:val="22"/>
              </w:numPr>
              <w:tabs>
                <w:tab w:val="clear" w:pos="578"/>
                <w:tab w:val="left" w:pos="289"/>
              </w:tabs>
              <w:overflowPunct w:val="0"/>
              <w:autoSpaceDE w:val="0"/>
              <w:autoSpaceDN w:val="0"/>
              <w:adjustRightInd w:val="0"/>
              <w:spacing w:after="40" w:line="260" w:lineRule="exact"/>
              <w:textAlignment w:val="baseline"/>
              <w:rPr>
                <w:del w:id="776" w:author="作成者"/>
              </w:rPr>
            </w:pPr>
            <w:del w:id="777" w:author="作成者">
              <w:r w:rsidRPr="0039268B" w:rsidDel="00C72BD9">
                <w:rPr>
                  <w:rFonts w:ascii="Arial" w:hAnsi="Arial" w:cs="Arial"/>
                </w:rPr>
                <w:delText xml:space="preserve">The characteristics of </w:delText>
              </w:r>
              <w:r w:rsidDel="00C72BD9">
                <w:rPr>
                  <w:rFonts w:ascii="Arial" w:hAnsi="Arial" w:cs="Arial"/>
                </w:rPr>
                <w:delText>M</w:delText>
              </w:r>
              <w:r w:rsidRPr="00CC1DF4" w:rsidDel="00C72BD9">
                <w:rPr>
                  <w:rFonts w:ascii="Arial" w:hAnsi="Arial" w:cs="Arial"/>
                </w:rPr>
                <w:delText>icroprocess</w:delText>
              </w:r>
              <w:r w:rsidDel="00C72BD9">
                <w:rPr>
                  <w:rFonts w:ascii="Arial" w:hAnsi="Arial" w:cs="Arial"/>
                </w:rPr>
                <w:delText>ing unit</w:delText>
              </w:r>
              <w:r w:rsidRPr="0039268B" w:rsidDel="00C72BD9">
                <w:rPr>
                  <w:rFonts w:ascii="Arial" w:hAnsi="Arial" w:cs="Arial"/>
                </w:rPr>
                <w:delText xml:space="preserve"> or </w:delText>
              </w:r>
              <w:r w:rsidDel="00C72BD9">
                <w:rPr>
                  <w:rFonts w:ascii="Arial" w:hAnsi="Arial" w:cs="Arial"/>
                </w:rPr>
                <w:delText>M</w:delText>
              </w:r>
              <w:r w:rsidRPr="00CC1DF4" w:rsidDel="00C72BD9">
                <w:rPr>
                  <w:rFonts w:ascii="Arial" w:hAnsi="Arial" w:cs="Arial"/>
                </w:rPr>
                <w:delText>icrocontroller</w:delText>
              </w:r>
              <w:r w:rsidDel="00C72BD9">
                <w:rPr>
                  <w:rFonts w:ascii="Arial" w:hAnsi="Arial" w:cs="Arial"/>
                </w:rPr>
                <w:delText xml:space="preserve"> unit</w:delText>
              </w:r>
              <w:r w:rsidRPr="0039268B" w:rsidDel="00C72BD9">
                <w:rPr>
                  <w:rFonts w:ascii="Arial" w:hAnsi="Arial" w:cs="Arial"/>
                </w:rPr>
                <w:delText xml:space="preserve"> </w:delText>
              </w:r>
              <w:r w:rsidDel="00C72BD9">
                <w:rPr>
                  <w:rFonts w:ascii="Arial" w:hAnsi="Arial" w:cs="Arial"/>
                </w:rPr>
                <w:delText xml:space="preserve">products </w:delText>
              </w:r>
              <w:r w:rsidRPr="0039268B" w:rsidDel="00C72BD9">
                <w:rPr>
                  <w:rFonts w:ascii="Arial" w:hAnsi="Arial" w:cs="Arial"/>
                </w:rPr>
                <w:delText>in the same group but having a different part number may differ in terms of the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delText>
              </w:r>
            </w:del>
          </w:p>
        </w:tc>
      </w:tr>
    </w:tbl>
    <w:p w14:paraId="4F021774" w14:textId="773C8380" w:rsidR="00E455D7" w:rsidDel="00C72BD9" w:rsidRDefault="001017ED" w:rsidP="006935A8">
      <w:pPr>
        <w:pStyle w:val="noframe"/>
        <w:jc w:val="left"/>
        <w:rPr>
          <w:del w:id="778" w:author="作成者"/>
        </w:rPr>
      </w:pPr>
      <w:del w:id="779" w:author="作成者">
        <w:r w:rsidDel="00C72BD9">
          <w:br w:type="page"/>
        </w:r>
        <w:r w:rsidR="000341F8" w:rsidRPr="005F44CA" w:rsidDel="00C72BD9">
          <w:drawing>
            <wp:anchor distT="0" distB="0" distL="114300" distR="114300" simplePos="0" relativeHeight="251871744" behindDoc="0" locked="0" layoutInCell="1" allowOverlap="1" wp14:anchorId="328B7EDC" wp14:editId="4063B76C">
              <wp:simplePos x="0" y="0"/>
              <wp:positionH relativeFrom="column">
                <wp:posOffset>0</wp:posOffset>
              </wp:positionH>
              <wp:positionV relativeFrom="paragraph">
                <wp:posOffset>0</wp:posOffset>
              </wp:positionV>
              <wp:extent cx="6102985" cy="9399270"/>
              <wp:effectExtent l="0" t="0" r="0" b="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02985" cy="9399270"/>
                      </a:xfrm>
                      <a:prstGeom prst="rect">
                        <a:avLst/>
                      </a:prstGeom>
                      <a:noFill/>
                      <a:ln>
                        <a:noFill/>
                      </a:ln>
                    </pic:spPr>
                  </pic:pic>
                </a:graphicData>
              </a:graphic>
            </wp:anchor>
          </w:drawing>
        </w:r>
      </w:del>
    </w:p>
    <w:p w14:paraId="1E4A8F31" w14:textId="77777777" w:rsidR="00981F2F" w:rsidRDefault="00981F2F" w:rsidP="006935A8">
      <w:pPr>
        <w:pStyle w:val="noframe"/>
        <w:jc w:val="left"/>
      </w:pPr>
    </w:p>
    <w:p w14:paraId="2D63FA4F" w14:textId="77777777" w:rsidR="00981F2F" w:rsidRPr="00A3030B" w:rsidRDefault="00981F2F" w:rsidP="00981F2F">
      <w:pPr>
        <w:spacing w:before="120" w:line="240" w:lineRule="atLeast"/>
        <w:rPr>
          <w:rFonts w:ascii="Arial" w:eastAsia="ＭＳ ゴシック" w:hAnsi="Arial"/>
          <w:sz w:val="24"/>
        </w:rPr>
      </w:pPr>
      <w:r w:rsidRPr="00A3030B">
        <w:rPr>
          <w:rFonts w:ascii="Arial" w:eastAsia="ＭＳ ゴシック" w:hAnsi="Arial" w:hint="eastAsia"/>
          <w:sz w:val="24"/>
        </w:rPr>
        <w:t>変更内容〔ルネサス内部向け〕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88"/>
        <w:gridCol w:w="1712"/>
        <w:gridCol w:w="1423"/>
        <w:gridCol w:w="5478"/>
      </w:tblGrid>
      <w:tr w:rsidR="00981F2F" w:rsidRPr="00A3030B" w14:paraId="1F58E11C" w14:textId="77777777" w:rsidTr="00A12A58">
        <w:trPr>
          <w:cantSplit/>
        </w:trPr>
        <w:tc>
          <w:tcPr>
            <w:tcW w:w="988" w:type="dxa"/>
            <w:vMerge w:val="restart"/>
            <w:vAlign w:val="bottom"/>
          </w:tcPr>
          <w:p w14:paraId="6F866251" w14:textId="77777777" w:rsidR="00981F2F" w:rsidRPr="00A3030B" w:rsidRDefault="00981F2F" w:rsidP="00525B3C">
            <w:pPr>
              <w:spacing w:after="20" w:line="240" w:lineRule="atLeast"/>
              <w:jc w:val="center"/>
              <w:rPr>
                <w:rFonts w:ascii="Arial" w:eastAsia="ＭＳ ゴシック" w:hAnsi="Arial"/>
              </w:rPr>
            </w:pPr>
            <w:r w:rsidRPr="00A3030B">
              <w:rPr>
                <w:rFonts w:ascii="Arial" w:eastAsia="ＭＳ ゴシック" w:hAnsi="Arial" w:hint="eastAsia"/>
              </w:rPr>
              <w:t>Rev.</w:t>
            </w:r>
          </w:p>
        </w:tc>
        <w:tc>
          <w:tcPr>
            <w:tcW w:w="1712" w:type="dxa"/>
            <w:vMerge w:val="restart"/>
            <w:vAlign w:val="bottom"/>
          </w:tcPr>
          <w:p w14:paraId="1176B16B" w14:textId="77777777" w:rsidR="00981F2F" w:rsidRPr="00A3030B" w:rsidRDefault="00981F2F" w:rsidP="00525B3C">
            <w:pPr>
              <w:spacing w:after="20" w:line="240" w:lineRule="atLeast"/>
              <w:jc w:val="center"/>
              <w:rPr>
                <w:rFonts w:ascii="Arial" w:eastAsia="ＭＳ ゴシック" w:hAnsi="Arial"/>
              </w:rPr>
            </w:pPr>
            <w:r w:rsidRPr="00A3030B">
              <w:rPr>
                <w:rFonts w:ascii="Arial" w:eastAsia="ＭＳ ゴシック" w:hAnsi="Arial" w:hint="eastAsia"/>
              </w:rPr>
              <w:t>発行日</w:t>
            </w:r>
          </w:p>
        </w:tc>
        <w:tc>
          <w:tcPr>
            <w:tcW w:w="6901" w:type="dxa"/>
            <w:gridSpan w:val="2"/>
            <w:vAlign w:val="bottom"/>
          </w:tcPr>
          <w:p w14:paraId="1181103E" w14:textId="77777777" w:rsidR="00981F2F" w:rsidRPr="00A3030B" w:rsidRDefault="00981F2F" w:rsidP="00525B3C">
            <w:pPr>
              <w:spacing w:after="20" w:line="240" w:lineRule="atLeast"/>
              <w:jc w:val="center"/>
              <w:rPr>
                <w:rFonts w:ascii="Arial" w:eastAsia="ＭＳ ゴシック" w:hAnsi="Arial"/>
              </w:rPr>
            </w:pPr>
            <w:r w:rsidRPr="00A3030B">
              <w:rPr>
                <w:rFonts w:ascii="Arial" w:eastAsia="ＭＳ ゴシック" w:hAnsi="Arial" w:hint="eastAsia"/>
              </w:rPr>
              <w:t>改訂内容</w:t>
            </w:r>
          </w:p>
        </w:tc>
      </w:tr>
      <w:tr w:rsidR="00981F2F" w:rsidRPr="00A3030B" w14:paraId="3BB75026" w14:textId="77777777" w:rsidTr="00A12A58">
        <w:trPr>
          <w:cantSplit/>
        </w:trPr>
        <w:tc>
          <w:tcPr>
            <w:tcW w:w="988" w:type="dxa"/>
            <w:vMerge/>
            <w:vAlign w:val="bottom"/>
          </w:tcPr>
          <w:p w14:paraId="2FC0A6B2" w14:textId="77777777" w:rsidR="00981F2F" w:rsidRPr="00A3030B" w:rsidRDefault="00981F2F" w:rsidP="00525B3C">
            <w:pPr>
              <w:spacing w:after="20" w:line="240" w:lineRule="atLeast"/>
              <w:jc w:val="center"/>
              <w:rPr>
                <w:rFonts w:ascii="Arial" w:eastAsia="ＭＳ ゴシック" w:hAnsi="Arial"/>
              </w:rPr>
            </w:pPr>
          </w:p>
        </w:tc>
        <w:tc>
          <w:tcPr>
            <w:tcW w:w="1712" w:type="dxa"/>
            <w:vMerge/>
            <w:vAlign w:val="bottom"/>
          </w:tcPr>
          <w:p w14:paraId="0CC7C4FF" w14:textId="77777777" w:rsidR="00981F2F" w:rsidRPr="00A3030B" w:rsidRDefault="00981F2F" w:rsidP="00525B3C">
            <w:pPr>
              <w:spacing w:after="20" w:line="240" w:lineRule="atLeast"/>
              <w:jc w:val="center"/>
              <w:rPr>
                <w:rFonts w:ascii="Arial" w:eastAsia="ＭＳ ゴシック" w:hAnsi="Arial"/>
              </w:rPr>
            </w:pPr>
          </w:p>
        </w:tc>
        <w:tc>
          <w:tcPr>
            <w:tcW w:w="1423" w:type="dxa"/>
            <w:vAlign w:val="bottom"/>
          </w:tcPr>
          <w:p w14:paraId="66DD254E" w14:textId="77777777" w:rsidR="00981F2F" w:rsidRPr="00A3030B" w:rsidRDefault="00981F2F" w:rsidP="00525B3C">
            <w:pPr>
              <w:spacing w:after="20" w:line="240" w:lineRule="atLeast"/>
              <w:jc w:val="center"/>
              <w:rPr>
                <w:rFonts w:ascii="Arial" w:eastAsia="ＭＳ ゴシック" w:hAnsi="Arial"/>
              </w:rPr>
            </w:pPr>
            <w:r w:rsidRPr="00A3030B">
              <w:rPr>
                <w:rFonts w:ascii="Arial" w:eastAsia="ＭＳ ゴシック" w:hAnsi="Arial" w:hint="eastAsia"/>
              </w:rPr>
              <w:t>ページ</w:t>
            </w:r>
          </w:p>
        </w:tc>
        <w:tc>
          <w:tcPr>
            <w:tcW w:w="5478" w:type="dxa"/>
            <w:vAlign w:val="bottom"/>
          </w:tcPr>
          <w:p w14:paraId="4CED03CB" w14:textId="77777777" w:rsidR="00981F2F" w:rsidRPr="00A3030B" w:rsidRDefault="00981F2F" w:rsidP="00525B3C">
            <w:pPr>
              <w:spacing w:after="20" w:line="240" w:lineRule="atLeast"/>
              <w:jc w:val="center"/>
              <w:rPr>
                <w:rFonts w:ascii="Arial" w:eastAsia="ＭＳ ゴシック" w:hAnsi="Arial"/>
              </w:rPr>
            </w:pPr>
            <w:r w:rsidRPr="00A3030B">
              <w:rPr>
                <w:rFonts w:ascii="Arial" w:eastAsia="ＭＳ ゴシック" w:hAnsi="Arial" w:hint="eastAsia"/>
              </w:rPr>
              <w:t>ポイント</w:t>
            </w:r>
          </w:p>
        </w:tc>
      </w:tr>
      <w:tr w:rsidR="00981F2F" w:rsidRPr="00A3030B" w14:paraId="0CDF55B1" w14:textId="77777777" w:rsidTr="00A12A58">
        <w:tc>
          <w:tcPr>
            <w:tcW w:w="988" w:type="dxa"/>
          </w:tcPr>
          <w:p w14:paraId="028A8DA3" w14:textId="77777777" w:rsidR="00981F2F" w:rsidRPr="00A3030B" w:rsidRDefault="00981F2F" w:rsidP="00525B3C">
            <w:pPr>
              <w:spacing w:after="20" w:line="240" w:lineRule="atLeast"/>
              <w:rPr>
                <w:rFonts w:ascii="Arial" w:eastAsia="ＭＳ ゴシック" w:hAnsi="Arial"/>
              </w:rPr>
            </w:pPr>
            <w:r w:rsidRPr="00A3030B">
              <w:rPr>
                <w:rFonts w:ascii="Arial" w:eastAsia="ＭＳ ゴシック" w:hAnsi="Arial" w:hint="eastAsia"/>
              </w:rPr>
              <w:t>1.</w:t>
            </w:r>
            <w:r w:rsidR="00841ACC" w:rsidRPr="00A3030B">
              <w:rPr>
                <w:rFonts w:ascii="Arial" w:eastAsia="ＭＳ ゴシック" w:hAnsi="Arial"/>
              </w:rPr>
              <w:t>0</w:t>
            </w:r>
            <w:r w:rsidR="00841ACC">
              <w:rPr>
                <w:rFonts w:ascii="Arial" w:eastAsia="ＭＳ ゴシック" w:hAnsi="Arial"/>
              </w:rPr>
              <w:t>1</w:t>
            </w:r>
          </w:p>
        </w:tc>
        <w:tc>
          <w:tcPr>
            <w:tcW w:w="1712" w:type="dxa"/>
          </w:tcPr>
          <w:p w14:paraId="186852CD" w14:textId="77777777" w:rsidR="00981F2F" w:rsidRPr="00A3030B" w:rsidRDefault="00981F2F" w:rsidP="00525B3C">
            <w:pPr>
              <w:spacing w:after="20" w:line="240" w:lineRule="atLeast"/>
              <w:rPr>
                <w:rFonts w:ascii="Arial" w:eastAsia="ＭＳ ゴシック" w:hAnsi="Arial"/>
              </w:rPr>
            </w:pPr>
          </w:p>
        </w:tc>
        <w:tc>
          <w:tcPr>
            <w:tcW w:w="1423" w:type="dxa"/>
          </w:tcPr>
          <w:p w14:paraId="753D38DF" w14:textId="77777777" w:rsidR="00981F2F" w:rsidRPr="00A3030B" w:rsidRDefault="00981F2F" w:rsidP="00525B3C">
            <w:pPr>
              <w:spacing w:after="20" w:line="240" w:lineRule="atLeast"/>
              <w:jc w:val="center"/>
              <w:rPr>
                <w:rFonts w:ascii="Arial" w:eastAsia="ＭＳ ゴシック" w:hAnsi="Arial"/>
              </w:rPr>
            </w:pPr>
            <w:r w:rsidRPr="00A3030B">
              <w:rPr>
                <w:rFonts w:ascii="Arial" w:eastAsia="ＭＳ ゴシック" w:hAnsi="Arial" w:hint="eastAsia"/>
              </w:rPr>
              <w:t>－</w:t>
            </w:r>
          </w:p>
        </w:tc>
        <w:tc>
          <w:tcPr>
            <w:tcW w:w="5478" w:type="dxa"/>
          </w:tcPr>
          <w:p w14:paraId="48BBAEE9" w14:textId="77777777" w:rsidR="00981F2F" w:rsidRDefault="0049275C" w:rsidP="00525B3C">
            <w:pPr>
              <w:spacing w:after="20" w:line="240" w:lineRule="atLeast"/>
              <w:rPr>
                <w:rFonts w:ascii="Arial" w:eastAsia="ＭＳ ゴシック" w:hAnsi="Arial"/>
              </w:rPr>
            </w:pPr>
            <w:r w:rsidRPr="0049275C">
              <w:rPr>
                <w:rFonts w:ascii="Arial" w:eastAsia="ＭＳ ゴシック" w:hAnsi="Arial" w:hint="eastAsia"/>
              </w:rPr>
              <w:t>・</w:t>
            </w:r>
            <w:r>
              <w:rPr>
                <w:rFonts w:ascii="Arial" w:eastAsia="ＭＳ ゴシック" w:hAnsi="Arial" w:hint="eastAsia"/>
              </w:rPr>
              <w:t>REV1.0</w:t>
            </w:r>
            <w:r w:rsidR="00841ACC">
              <w:rPr>
                <w:rFonts w:ascii="Arial" w:eastAsia="ＭＳ ゴシック" w:hAnsi="Arial"/>
              </w:rPr>
              <w:t>1</w:t>
            </w:r>
            <w:r w:rsidRPr="0049275C">
              <w:rPr>
                <w:rFonts w:ascii="Arial" w:eastAsia="ＭＳ ゴシック" w:hAnsi="Arial" w:hint="eastAsia"/>
              </w:rPr>
              <w:t>の翻訳版をベースとして</w:t>
            </w:r>
            <w:r w:rsidRPr="0049275C">
              <w:rPr>
                <w:rFonts w:ascii="Arial" w:eastAsia="ＭＳ ゴシック" w:hAnsi="Arial" w:hint="eastAsia"/>
              </w:rPr>
              <w:t>Rev1.0</w:t>
            </w:r>
            <w:r w:rsidR="00841ACC">
              <w:rPr>
                <w:rFonts w:ascii="Arial" w:eastAsia="ＭＳ ゴシック" w:hAnsi="Arial"/>
              </w:rPr>
              <w:t>1</w:t>
            </w:r>
            <w:r w:rsidRPr="0049275C">
              <w:rPr>
                <w:rFonts w:ascii="Arial" w:eastAsia="ＭＳ ゴシック" w:hAnsi="Arial" w:hint="eastAsia"/>
              </w:rPr>
              <w:t>とする</w:t>
            </w:r>
          </w:p>
          <w:p w14:paraId="6331E9B3" w14:textId="77777777" w:rsidR="0049275C" w:rsidRPr="00A3030B" w:rsidRDefault="0049275C" w:rsidP="00525B3C">
            <w:pPr>
              <w:spacing w:after="20" w:line="240" w:lineRule="atLeast"/>
              <w:rPr>
                <w:rFonts w:ascii="Arial" w:eastAsia="ＭＳ ゴシック" w:hAnsi="Arial"/>
              </w:rPr>
            </w:pPr>
          </w:p>
        </w:tc>
      </w:tr>
      <w:tr w:rsidR="00C01FC1" w:rsidRPr="00A3030B" w14:paraId="377D1BC2" w14:textId="77777777" w:rsidTr="00A12A58">
        <w:trPr>
          <w:trHeight w:val="300"/>
        </w:trPr>
        <w:tc>
          <w:tcPr>
            <w:tcW w:w="988" w:type="dxa"/>
            <w:vMerge w:val="restart"/>
          </w:tcPr>
          <w:p w14:paraId="6EE71CB9" w14:textId="77777777" w:rsidR="00C01FC1" w:rsidRPr="00A3030B" w:rsidRDefault="00C01FC1" w:rsidP="00525B3C">
            <w:pPr>
              <w:spacing w:after="20" w:line="240" w:lineRule="atLeast"/>
              <w:rPr>
                <w:rFonts w:ascii="Arial" w:eastAsia="ＭＳ ゴシック" w:hAnsi="Arial"/>
              </w:rPr>
            </w:pPr>
            <w:r>
              <w:rPr>
                <w:rFonts w:ascii="Arial" w:eastAsia="ＭＳ ゴシック" w:hAnsi="Arial" w:hint="eastAsia"/>
              </w:rPr>
              <w:t>1.02</w:t>
            </w:r>
          </w:p>
        </w:tc>
        <w:tc>
          <w:tcPr>
            <w:tcW w:w="1712" w:type="dxa"/>
            <w:vMerge w:val="restart"/>
          </w:tcPr>
          <w:p w14:paraId="3345D29A" w14:textId="77777777" w:rsidR="00C01FC1" w:rsidRPr="00A3030B" w:rsidRDefault="00C01FC1" w:rsidP="00525B3C">
            <w:pPr>
              <w:spacing w:after="20" w:line="240" w:lineRule="atLeast"/>
              <w:rPr>
                <w:rFonts w:ascii="Arial" w:eastAsia="ＭＳ ゴシック" w:hAnsi="Arial"/>
              </w:rPr>
            </w:pPr>
            <w:r>
              <w:rPr>
                <w:rFonts w:ascii="Arial" w:eastAsia="ＭＳ ゴシック" w:hAnsi="Arial" w:hint="eastAsia"/>
              </w:rPr>
              <w:t>2017.11</w:t>
            </w:r>
          </w:p>
        </w:tc>
        <w:tc>
          <w:tcPr>
            <w:tcW w:w="1423" w:type="dxa"/>
          </w:tcPr>
          <w:p w14:paraId="18AD3F48" w14:textId="77777777" w:rsidR="00C01FC1" w:rsidRPr="00A3030B" w:rsidRDefault="00C01FC1" w:rsidP="00C01FC1">
            <w:pPr>
              <w:spacing w:after="20" w:line="240" w:lineRule="atLeast"/>
              <w:jc w:val="center"/>
              <w:rPr>
                <w:rFonts w:ascii="Arial" w:eastAsia="ＭＳ ゴシック" w:hAnsi="Arial"/>
              </w:rPr>
            </w:pPr>
            <w:r>
              <w:rPr>
                <w:rFonts w:ascii="Arial" w:eastAsia="ＭＳ ゴシック" w:hAnsi="Arial"/>
              </w:rPr>
              <w:t>P</w:t>
            </w:r>
            <w:r>
              <w:rPr>
                <w:rFonts w:ascii="Arial" w:eastAsia="ＭＳ ゴシック" w:hAnsi="Arial" w:hint="eastAsia"/>
              </w:rPr>
              <w:t>1</w:t>
            </w:r>
          </w:p>
        </w:tc>
        <w:tc>
          <w:tcPr>
            <w:tcW w:w="5478" w:type="dxa"/>
          </w:tcPr>
          <w:p w14:paraId="49615EC2" w14:textId="6A33EDA7" w:rsidR="00C01FC1" w:rsidRPr="0049275C" w:rsidRDefault="00C01FC1" w:rsidP="00C01FC1">
            <w:pPr>
              <w:spacing w:after="20" w:line="240" w:lineRule="atLeast"/>
              <w:rPr>
                <w:rFonts w:ascii="Arial" w:eastAsia="ＭＳ ゴシック" w:hAnsi="Arial"/>
              </w:rPr>
            </w:pPr>
            <w:r>
              <w:rPr>
                <w:rFonts w:ascii="Arial" w:eastAsia="ＭＳ ゴシック" w:hAnsi="Arial" w:hint="eastAsia"/>
              </w:rPr>
              <w:t>・ターゲットデバイスと</w:t>
            </w:r>
            <w:r>
              <w:rPr>
                <w:rFonts w:ascii="Arial" w:eastAsia="ＭＳ ゴシック" w:hAnsi="Arial" w:hint="eastAsia"/>
              </w:rPr>
              <w:t>Re</w:t>
            </w:r>
            <w:ins w:id="780" w:author="作成者">
              <w:r w:rsidR="00D034A3">
                <w:rPr>
                  <w:rFonts w:ascii="Arial" w:eastAsia="ＭＳ ゴシック" w:hAnsi="Arial"/>
                </w:rPr>
                <w:t>a</w:t>
              </w:r>
            </w:ins>
            <w:r>
              <w:rPr>
                <w:rFonts w:ascii="Arial" w:eastAsia="ＭＳ ゴシック" w:hAnsi="Arial" w:hint="eastAsia"/>
              </w:rPr>
              <w:t>ders</w:t>
            </w:r>
            <w:r>
              <w:rPr>
                <w:rFonts w:ascii="Arial" w:eastAsia="ＭＳ ゴシック" w:hAnsi="Arial" w:hint="eastAsia"/>
              </w:rPr>
              <w:t>に</w:t>
            </w:r>
            <w:r>
              <w:rPr>
                <w:rFonts w:ascii="Arial" w:eastAsia="ＭＳ ゴシック" w:hAnsi="Arial" w:hint="eastAsia"/>
              </w:rPr>
              <w:t>R-Car</w:t>
            </w:r>
            <w:r>
              <w:rPr>
                <w:rFonts w:ascii="Arial" w:eastAsia="ＭＳ ゴシック" w:hAnsi="Arial"/>
              </w:rPr>
              <w:t xml:space="preserve"> M3-N</w:t>
            </w:r>
            <w:r>
              <w:rPr>
                <w:rFonts w:ascii="Arial" w:eastAsia="ＭＳ ゴシック" w:hAnsi="Arial" w:hint="eastAsia"/>
              </w:rPr>
              <w:t>を追加</w:t>
            </w:r>
          </w:p>
        </w:tc>
      </w:tr>
      <w:tr w:rsidR="00C01FC1" w:rsidRPr="00A3030B" w14:paraId="5A37359E" w14:textId="77777777" w:rsidTr="00A12A58">
        <w:trPr>
          <w:trHeight w:val="240"/>
        </w:trPr>
        <w:tc>
          <w:tcPr>
            <w:tcW w:w="988" w:type="dxa"/>
            <w:vMerge/>
          </w:tcPr>
          <w:p w14:paraId="559EAECD" w14:textId="77777777" w:rsidR="00C01FC1" w:rsidRDefault="00C01FC1" w:rsidP="00525B3C">
            <w:pPr>
              <w:spacing w:after="20" w:line="240" w:lineRule="atLeast"/>
              <w:rPr>
                <w:rFonts w:ascii="Arial" w:eastAsia="ＭＳ ゴシック" w:hAnsi="Arial"/>
              </w:rPr>
            </w:pPr>
          </w:p>
        </w:tc>
        <w:tc>
          <w:tcPr>
            <w:tcW w:w="1712" w:type="dxa"/>
            <w:vMerge/>
          </w:tcPr>
          <w:p w14:paraId="43A4D9B2" w14:textId="77777777" w:rsidR="00C01FC1" w:rsidRDefault="00C01FC1" w:rsidP="00525B3C">
            <w:pPr>
              <w:spacing w:after="20" w:line="240" w:lineRule="atLeast"/>
              <w:rPr>
                <w:rFonts w:ascii="Arial" w:eastAsia="ＭＳ ゴシック" w:hAnsi="Arial"/>
              </w:rPr>
            </w:pPr>
          </w:p>
        </w:tc>
        <w:tc>
          <w:tcPr>
            <w:tcW w:w="1423" w:type="dxa"/>
          </w:tcPr>
          <w:p w14:paraId="264058BC" w14:textId="77777777" w:rsidR="00C01FC1" w:rsidRDefault="00C01FC1" w:rsidP="00C01FC1">
            <w:pPr>
              <w:spacing w:after="20" w:line="240" w:lineRule="atLeast"/>
              <w:jc w:val="center"/>
              <w:rPr>
                <w:rFonts w:ascii="Arial" w:eastAsia="ＭＳ ゴシック" w:hAnsi="Arial"/>
              </w:rPr>
            </w:pPr>
            <w:r>
              <w:rPr>
                <w:rFonts w:ascii="Arial" w:eastAsia="ＭＳ ゴシック" w:hAnsi="Arial" w:hint="eastAsia"/>
              </w:rPr>
              <w:t>P1,P15,P21</w:t>
            </w:r>
          </w:p>
        </w:tc>
        <w:tc>
          <w:tcPr>
            <w:tcW w:w="5478" w:type="dxa"/>
          </w:tcPr>
          <w:p w14:paraId="0D98DA53" w14:textId="77777777" w:rsidR="00C01FC1" w:rsidRDefault="00C01FC1" w:rsidP="00525B3C">
            <w:pPr>
              <w:spacing w:after="20" w:line="240" w:lineRule="atLeast"/>
              <w:rPr>
                <w:rFonts w:ascii="Arial" w:eastAsia="ＭＳ ゴシック" w:hAnsi="Arial"/>
              </w:rPr>
            </w:pPr>
            <w:r>
              <w:rPr>
                <w:rFonts w:ascii="Arial" w:eastAsia="ＭＳ ゴシック" w:hAnsi="Arial" w:hint="eastAsia"/>
              </w:rPr>
              <w:t>・参照ドキュメント</w:t>
            </w:r>
            <w:r w:rsidR="00537110">
              <w:rPr>
                <w:rFonts w:ascii="Arial" w:eastAsia="ＭＳ ゴシック" w:hAnsi="Arial" w:hint="eastAsia"/>
              </w:rPr>
              <w:t>のファイル名</w:t>
            </w:r>
            <w:r>
              <w:rPr>
                <w:rFonts w:ascii="Arial" w:eastAsia="ＭＳ ゴシック" w:hAnsi="Arial" w:hint="eastAsia"/>
              </w:rPr>
              <w:t>を更新</w:t>
            </w:r>
          </w:p>
          <w:p w14:paraId="3BFC5434" w14:textId="77777777" w:rsidR="00C01FC1" w:rsidRDefault="00C01FC1" w:rsidP="00525B3C">
            <w:pPr>
              <w:spacing w:after="20" w:line="240" w:lineRule="atLeast"/>
              <w:rPr>
                <w:rFonts w:ascii="Arial" w:eastAsia="ＭＳ ゴシック" w:hAnsi="Arial"/>
              </w:rPr>
            </w:pPr>
            <w:r>
              <w:rPr>
                <w:rFonts w:ascii="Arial" w:eastAsia="ＭＳ ゴシック" w:hAnsi="Arial" w:hint="eastAsia"/>
              </w:rPr>
              <w:t>(</w:t>
            </w:r>
            <w:r w:rsidRPr="00484BEF">
              <w:t>RENESAS_RCH3M3</w:t>
            </w:r>
            <w:r>
              <w:t>M3N</w:t>
            </w:r>
            <w:r w:rsidRPr="00484BEF">
              <w:t>_PowerManagement_UME</w:t>
            </w:r>
            <w:r>
              <w:t>)</w:t>
            </w:r>
          </w:p>
        </w:tc>
      </w:tr>
      <w:tr w:rsidR="00770E57" w:rsidRPr="00476030" w14:paraId="3324F209" w14:textId="77777777" w:rsidTr="00A12A58">
        <w:trPr>
          <w:trHeight w:val="179"/>
        </w:trPr>
        <w:tc>
          <w:tcPr>
            <w:tcW w:w="988" w:type="dxa"/>
            <w:vMerge w:val="restart"/>
          </w:tcPr>
          <w:p w14:paraId="1310C95D" w14:textId="77777777" w:rsidR="00770E57" w:rsidRPr="00476030" w:rsidRDefault="00770E57" w:rsidP="00E9080B">
            <w:pPr>
              <w:pStyle w:val="tablebody"/>
            </w:pPr>
            <w:r w:rsidRPr="00476030">
              <w:rPr>
                <w:rFonts w:hint="eastAsia"/>
              </w:rPr>
              <w:t>1.03</w:t>
            </w:r>
          </w:p>
        </w:tc>
        <w:tc>
          <w:tcPr>
            <w:tcW w:w="1712" w:type="dxa"/>
            <w:vMerge w:val="restart"/>
          </w:tcPr>
          <w:p w14:paraId="0609BBE5" w14:textId="77777777" w:rsidR="00770E57" w:rsidRPr="00476030" w:rsidRDefault="00770E57" w:rsidP="00E9080B">
            <w:pPr>
              <w:pStyle w:val="tablebody"/>
            </w:pPr>
            <w:r w:rsidRPr="00476030">
              <w:rPr>
                <w:rFonts w:hint="eastAsia"/>
              </w:rPr>
              <w:t>2018.0</w:t>
            </w:r>
            <w:r w:rsidR="00076E7D">
              <w:rPr>
                <w:rFonts w:hint="eastAsia"/>
              </w:rPr>
              <w:t>6</w:t>
            </w:r>
          </w:p>
        </w:tc>
        <w:tc>
          <w:tcPr>
            <w:tcW w:w="1423" w:type="dxa"/>
          </w:tcPr>
          <w:p w14:paraId="3E7A0221" w14:textId="77777777" w:rsidR="00770E57" w:rsidRPr="00476030" w:rsidRDefault="00770E57" w:rsidP="00E9080B">
            <w:pPr>
              <w:pStyle w:val="tablebody"/>
            </w:pPr>
            <w:r w:rsidRPr="00476030">
              <w:rPr>
                <w:rFonts w:hint="eastAsia"/>
              </w:rPr>
              <w:t>P1</w:t>
            </w:r>
          </w:p>
        </w:tc>
        <w:tc>
          <w:tcPr>
            <w:tcW w:w="5478" w:type="dxa"/>
          </w:tcPr>
          <w:p w14:paraId="69B07FD5" w14:textId="4255A1FB" w:rsidR="00770E57" w:rsidRPr="00476030" w:rsidRDefault="00770E57" w:rsidP="00E9080B">
            <w:pPr>
              <w:pStyle w:val="tablebody"/>
            </w:pPr>
            <w:r w:rsidRPr="00476030">
              <w:rPr>
                <w:rFonts w:hint="eastAsia"/>
              </w:rPr>
              <w:t>・ターゲットデバイスと</w:t>
            </w:r>
            <w:r w:rsidRPr="00476030">
              <w:rPr>
                <w:rFonts w:hint="eastAsia"/>
              </w:rPr>
              <w:t>Re</w:t>
            </w:r>
            <w:ins w:id="781" w:author="作成者">
              <w:r w:rsidR="00D034A3">
                <w:t>a</w:t>
              </w:r>
            </w:ins>
            <w:r w:rsidRPr="00476030">
              <w:rPr>
                <w:rFonts w:hint="eastAsia"/>
              </w:rPr>
              <w:t>ders</w:t>
            </w:r>
            <w:r w:rsidRPr="00476030">
              <w:rPr>
                <w:rFonts w:hint="eastAsia"/>
              </w:rPr>
              <w:t>に</w:t>
            </w:r>
            <w:r w:rsidRPr="00476030">
              <w:rPr>
                <w:rFonts w:hint="eastAsia"/>
              </w:rPr>
              <w:t>E3</w:t>
            </w:r>
            <w:r w:rsidRPr="00476030">
              <w:rPr>
                <w:rFonts w:hint="eastAsia"/>
              </w:rPr>
              <w:t>を追加</w:t>
            </w:r>
          </w:p>
        </w:tc>
      </w:tr>
      <w:tr w:rsidR="00770E57" w:rsidRPr="00476030" w14:paraId="67D189F3" w14:textId="77777777" w:rsidTr="00A12A58">
        <w:trPr>
          <w:trHeight w:val="179"/>
        </w:trPr>
        <w:tc>
          <w:tcPr>
            <w:tcW w:w="988" w:type="dxa"/>
            <w:vMerge/>
          </w:tcPr>
          <w:p w14:paraId="2B660D13" w14:textId="77777777" w:rsidR="00770E57" w:rsidRPr="00476030" w:rsidRDefault="00770E57" w:rsidP="00E9080B">
            <w:pPr>
              <w:pStyle w:val="tablebody"/>
            </w:pPr>
          </w:p>
        </w:tc>
        <w:tc>
          <w:tcPr>
            <w:tcW w:w="1712" w:type="dxa"/>
            <w:vMerge/>
          </w:tcPr>
          <w:p w14:paraId="05106886" w14:textId="77777777" w:rsidR="00770E57" w:rsidRPr="00476030" w:rsidRDefault="00770E57" w:rsidP="00E9080B">
            <w:pPr>
              <w:pStyle w:val="tablebody"/>
            </w:pPr>
          </w:p>
        </w:tc>
        <w:tc>
          <w:tcPr>
            <w:tcW w:w="1423" w:type="dxa"/>
          </w:tcPr>
          <w:p w14:paraId="61868F41" w14:textId="77777777" w:rsidR="00770E57" w:rsidRPr="00476030" w:rsidRDefault="00770E57" w:rsidP="00E9080B">
            <w:pPr>
              <w:pStyle w:val="tablebody"/>
            </w:pPr>
            <w:r w:rsidRPr="00476030">
              <w:rPr>
                <w:rFonts w:hint="eastAsia"/>
              </w:rPr>
              <w:t>P1,P2</w:t>
            </w:r>
            <w:r w:rsidR="00582D17">
              <w:t>1</w:t>
            </w:r>
            <w:r w:rsidRPr="00476030">
              <w:rPr>
                <w:rFonts w:hint="eastAsia"/>
              </w:rPr>
              <w:t>,P2</w:t>
            </w:r>
            <w:r w:rsidR="00582D17">
              <w:t>2</w:t>
            </w:r>
            <w:r w:rsidRPr="00476030">
              <w:rPr>
                <w:rFonts w:hint="eastAsia"/>
              </w:rPr>
              <w:t>,</w:t>
            </w:r>
          </w:p>
          <w:p w14:paraId="0232A1C2" w14:textId="77777777" w:rsidR="00770E57" w:rsidRPr="00476030" w:rsidRDefault="00770E57" w:rsidP="00E9080B">
            <w:pPr>
              <w:pStyle w:val="tablebody"/>
            </w:pPr>
            <w:r w:rsidRPr="00476030">
              <w:rPr>
                <w:rFonts w:hint="eastAsia"/>
              </w:rPr>
              <w:t>P2</w:t>
            </w:r>
            <w:r w:rsidR="00582D17">
              <w:t>3</w:t>
            </w:r>
          </w:p>
        </w:tc>
        <w:tc>
          <w:tcPr>
            <w:tcW w:w="5478" w:type="dxa"/>
          </w:tcPr>
          <w:p w14:paraId="6B744D97" w14:textId="77777777" w:rsidR="00770E57" w:rsidRPr="00476030" w:rsidRDefault="00770E57" w:rsidP="00E9080B">
            <w:pPr>
              <w:pStyle w:val="tablebody"/>
            </w:pPr>
            <w:r w:rsidRPr="00476030">
              <w:rPr>
                <w:rFonts w:hint="eastAsia"/>
              </w:rPr>
              <w:t>・</w:t>
            </w:r>
            <w:proofErr w:type="spellStart"/>
            <w:r w:rsidRPr="00476030">
              <w:rPr>
                <w:rFonts w:hint="eastAsia"/>
              </w:rPr>
              <w:t>Yocto</w:t>
            </w:r>
            <w:proofErr w:type="spellEnd"/>
            <w:r w:rsidRPr="00476030">
              <w:rPr>
                <w:rFonts w:hint="eastAsia"/>
              </w:rPr>
              <w:t>のバージョンを</w:t>
            </w:r>
            <w:r w:rsidRPr="00476030">
              <w:rPr>
                <w:rFonts w:hint="eastAsia"/>
              </w:rPr>
              <w:t>3.7.0</w:t>
            </w:r>
            <w:r w:rsidRPr="00476030">
              <w:rPr>
                <w:rFonts w:hint="eastAsia"/>
              </w:rPr>
              <w:t>に修正</w:t>
            </w:r>
          </w:p>
        </w:tc>
      </w:tr>
      <w:tr w:rsidR="00770E57" w:rsidRPr="00476030" w14:paraId="5D760217" w14:textId="77777777" w:rsidTr="00A12A58">
        <w:trPr>
          <w:trHeight w:val="179"/>
        </w:trPr>
        <w:tc>
          <w:tcPr>
            <w:tcW w:w="988" w:type="dxa"/>
            <w:vMerge/>
          </w:tcPr>
          <w:p w14:paraId="6CA61600" w14:textId="77777777" w:rsidR="00770E57" w:rsidRPr="00476030" w:rsidRDefault="00770E57" w:rsidP="00E9080B">
            <w:pPr>
              <w:pStyle w:val="tablebody"/>
            </w:pPr>
          </w:p>
        </w:tc>
        <w:tc>
          <w:tcPr>
            <w:tcW w:w="1712" w:type="dxa"/>
            <w:vMerge/>
          </w:tcPr>
          <w:p w14:paraId="3AA6FF54" w14:textId="77777777" w:rsidR="00770E57" w:rsidRPr="00476030" w:rsidRDefault="00770E57" w:rsidP="00E9080B">
            <w:pPr>
              <w:pStyle w:val="tablebody"/>
            </w:pPr>
          </w:p>
        </w:tc>
        <w:tc>
          <w:tcPr>
            <w:tcW w:w="1423" w:type="dxa"/>
          </w:tcPr>
          <w:p w14:paraId="339E00C6" w14:textId="77777777" w:rsidR="00770E57" w:rsidRPr="00476030" w:rsidRDefault="00770E57">
            <w:pPr>
              <w:pStyle w:val="tablebody"/>
            </w:pPr>
            <w:r w:rsidRPr="00476030">
              <w:rPr>
                <w:rFonts w:hint="eastAsia"/>
              </w:rPr>
              <w:t>P1,P1</w:t>
            </w:r>
            <w:r>
              <w:t>4</w:t>
            </w:r>
            <w:r w:rsidRPr="00476030">
              <w:rPr>
                <w:rFonts w:hint="eastAsia"/>
              </w:rPr>
              <w:t>,P</w:t>
            </w:r>
            <w:r>
              <w:t>2</w:t>
            </w:r>
            <w:r w:rsidR="00582D17">
              <w:t>2</w:t>
            </w:r>
          </w:p>
        </w:tc>
        <w:tc>
          <w:tcPr>
            <w:tcW w:w="5478" w:type="dxa"/>
          </w:tcPr>
          <w:p w14:paraId="4F907BCD" w14:textId="77777777" w:rsidR="00770E57" w:rsidRPr="00476030" w:rsidRDefault="00770E57" w:rsidP="00E9080B">
            <w:pPr>
              <w:pStyle w:val="tablebody"/>
            </w:pPr>
            <w:r w:rsidRPr="00476030">
              <w:rPr>
                <w:rFonts w:hint="eastAsia"/>
              </w:rPr>
              <w:t>・参照ドキュメントのファイル名を更新</w:t>
            </w:r>
          </w:p>
          <w:p w14:paraId="74EA5970" w14:textId="77777777" w:rsidR="00770E57" w:rsidRPr="00476030" w:rsidRDefault="00770E57" w:rsidP="00E9080B">
            <w:pPr>
              <w:pStyle w:val="tablebody"/>
            </w:pPr>
            <w:r w:rsidRPr="00476030">
              <w:rPr>
                <w:rFonts w:hint="eastAsia"/>
              </w:rPr>
              <w:t>(RENESAS_RCH3M3M3NE3_PowerManagement_UME</w:t>
            </w:r>
            <w:r w:rsidRPr="00476030">
              <w:t>)</w:t>
            </w:r>
          </w:p>
        </w:tc>
      </w:tr>
      <w:tr w:rsidR="00770E57" w:rsidRPr="00476030" w14:paraId="1D06BA36" w14:textId="77777777" w:rsidTr="00A12A58">
        <w:trPr>
          <w:trHeight w:val="179"/>
        </w:trPr>
        <w:tc>
          <w:tcPr>
            <w:tcW w:w="988" w:type="dxa"/>
            <w:vMerge/>
          </w:tcPr>
          <w:p w14:paraId="133B157C" w14:textId="77777777" w:rsidR="00770E57" w:rsidRPr="00476030" w:rsidRDefault="00770E57" w:rsidP="00E9080B">
            <w:pPr>
              <w:pStyle w:val="tablebody"/>
            </w:pPr>
          </w:p>
        </w:tc>
        <w:tc>
          <w:tcPr>
            <w:tcW w:w="1712" w:type="dxa"/>
            <w:vMerge/>
          </w:tcPr>
          <w:p w14:paraId="5CB3E374" w14:textId="77777777" w:rsidR="00770E57" w:rsidRPr="00476030" w:rsidRDefault="00770E57" w:rsidP="00E9080B">
            <w:pPr>
              <w:pStyle w:val="tablebody"/>
            </w:pPr>
          </w:p>
        </w:tc>
        <w:tc>
          <w:tcPr>
            <w:tcW w:w="1423" w:type="dxa"/>
          </w:tcPr>
          <w:p w14:paraId="7C29B5D3" w14:textId="77777777" w:rsidR="00770E57" w:rsidRPr="00476030" w:rsidRDefault="00770E57" w:rsidP="00E9080B">
            <w:pPr>
              <w:pStyle w:val="tablebody"/>
            </w:pPr>
            <w:r w:rsidRPr="00476030">
              <w:t>P</w:t>
            </w:r>
            <w:r w:rsidR="00B12B88">
              <w:t>2</w:t>
            </w:r>
          </w:p>
        </w:tc>
        <w:tc>
          <w:tcPr>
            <w:tcW w:w="5478" w:type="dxa"/>
          </w:tcPr>
          <w:p w14:paraId="673153F0" w14:textId="77777777" w:rsidR="00770E57" w:rsidRPr="00476030" w:rsidRDefault="00770E57" w:rsidP="00E9080B">
            <w:pPr>
              <w:pStyle w:val="tablebody"/>
            </w:pPr>
            <w:r w:rsidRPr="00476030">
              <w:rPr>
                <w:rFonts w:hint="eastAsia"/>
              </w:rPr>
              <w:t>・表を更新</w:t>
            </w:r>
            <w:r w:rsidRPr="00476030">
              <w:rPr>
                <w:rFonts w:hint="eastAsia"/>
              </w:rPr>
              <w:t>(</w:t>
            </w:r>
            <w:r w:rsidRPr="00476030">
              <w:rPr>
                <w:rFonts w:hint="eastAsia"/>
              </w:rPr>
              <w:t>表</w:t>
            </w:r>
            <w:r w:rsidRPr="00476030">
              <w:rPr>
                <w:rFonts w:hint="eastAsia"/>
              </w:rPr>
              <w:t>1-1)</w:t>
            </w:r>
          </w:p>
          <w:p w14:paraId="6A6E1ACA" w14:textId="77777777" w:rsidR="00770E57" w:rsidRPr="00476030" w:rsidRDefault="00770E57" w:rsidP="00E9080B">
            <w:pPr>
              <w:pStyle w:val="tablebody"/>
            </w:pPr>
            <w:r w:rsidRPr="00476030">
              <w:rPr>
                <w:rFonts w:hint="eastAsia"/>
              </w:rPr>
              <w:t>CAS</w:t>
            </w:r>
            <w:r w:rsidRPr="00476030">
              <w:rPr>
                <w:rFonts w:hint="eastAsia"/>
              </w:rPr>
              <w:t>の説明追加</w:t>
            </w:r>
          </w:p>
        </w:tc>
      </w:tr>
      <w:tr w:rsidR="00770E57" w:rsidRPr="00476030" w14:paraId="6F5538BF" w14:textId="77777777" w:rsidTr="00A12A58">
        <w:trPr>
          <w:trHeight w:val="179"/>
        </w:trPr>
        <w:tc>
          <w:tcPr>
            <w:tcW w:w="988" w:type="dxa"/>
            <w:vMerge/>
          </w:tcPr>
          <w:p w14:paraId="262262A4" w14:textId="77777777" w:rsidR="00770E57" w:rsidRPr="00476030" w:rsidRDefault="00770E57" w:rsidP="00E9080B">
            <w:pPr>
              <w:pStyle w:val="tablebody"/>
            </w:pPr>
          </w:p>
        </w:tc>
        <w:tc>
          <w:tcPr>
            <w:tcW w:w="1712" w:type="dxa"/>
            <w:vMerge/>
          </w:tcPr>
          <w:p w14:paraId="102EE9D3" w14:textId="77777777" w:rsidR="00770E57" w:rsidRPr="00476030" w:rsidRDefault="00770E57" w:rsidP="00E9080B">
            <w:pPr>
              <w:pStyle w:val="tablebody"/>
            </w:pPr>
          </w:p>
        </w:tc>
        <w:tc>
          <w:tcPr>
            <w:tcW w:w="1423" w:type="dxa"/>
          </w:tcPr>
          <w:p w14:paraId="72CCF8A0" w14:textId="77777777" w:rsidR="00770E57" w:rsidRPr="00476030" w:rsidRDefault="00770E57" w:rsidP="00E9080B">
            <w:pPr>
              <w:pStyle w:val="tablebody"/>
            </w:pPr>
            <w:r w:rsidRPr="00476030">
              <w:rPr>
                <w:rFonts w:hint="eastAsia"/>
              </w:rPr>
              <w:t>P</w:t>
            </w:r>
            <w:r w:rsidR="00513523">
              <w:t>10</w:t>
            </w:r>
          </w:p>
        </w:tc>
        <w:tc>
          <w:tcPr>
            <w:tcW w:w="5478" w:type="dxa"/>
          </w:tcPr>
          <w:p w14:paraId="3C6AFC13" w14:textId="77777777" w:rsidR="00770E57" w:rsidRPr="00476030" w:rsidRDefault="00770E57" w:rsidP="00E9080B">
            <w:pPr>
              <w:pStyle w:val="tablebody"/>
            </w:pPr>
            <w:r w:rsidRPr="00476030">
              <w:rPr>
                <w:rFonts w:hint="eastAsia"/>
              </w:rPr>
              <w:t>・</w:t>
            </w:r>
            <w:r w:rsidRPr="00476030">
              <w:rPr>
                <w:rFonts w:hint="eastAsia"/>
              </w:rPr>
              <w:t>3.4</w:t>
            </w:r>
            <w:r w:rsidRPr="00476030">
              <w:t xml:space="preserve"> </w:t>
            </w:r>
            <w:r w:rsidRPr="00476030">
              <w:rPr>
                <w:rFonts w:hint="eastAsia"/>
              </w:rPr>
              <w:t>System</w:t>
            </w:r>
            <w:r w:rsidRPr="00476030">
              <w:t xml:space="preserve"> </w:t>
            </w:r>
            <w:r w:rsidRPr="00476030">
              <w:rPr>
                <w:rFonts w:hint="eastAsia"/>
              </w:rPr>
              <w:t>Suspend</w:t>
            </w:r>
            <w:r w:rsidRPr="00476030">
              <w:t xml:space="preserve"> </w:t>
            </w:r>
            <w:r w:rsidRPr="00476030">
              <w:rPr>
                <w:rFonts w:hint="eastAsia"/>
              </w:rPr>
              <w:t>to</w:t>
            </w:r>
            <w:r w:rsidRPr="00476030">
              <w:t xml:space="preserve"> </w:t>
            </w:r>
            <w:r w:rsidRPr="00476030">
              <w:rPr>
                <w:rFonts w:hint="eastAsia"/>
              </w:rPr>
              <w:t>RAM</w:t>
            </w:r>
            <w:r w:rsidRPr="00476030">
              <w:rPr>
                <w:rFonts w:hint="eastAsia"/>
              </w:rPr>
              <w:t>の制御事例を新規追加</w:t>
            </w:r>
          </w:p>
        </w:tc>
      </w:tr>
      <w:tr w:rsidR="00770E57" w:rsidRPr="00476030" w14:paraId="53224ACB" w14:textId="77777777" w:rsidTr="00A12A58">
        <w:trPr>
          <w:trHeight w:val="179"/>
        </w:trPr>
        <w:tc>
          <w:tcPr>
            <w:tcW w:w="988" w:type="dxa"/>
            <w:vMerge/>
          </w:tcPr>
          <w:p w14:paraId="336EDB0B" w14:textId="77777777" w:rsidR="00770E57" w:rsidRPr="00476030" w:rsidRDefault="00770E57" w:rsidP="00E9080B">
            <w:pPr>
              <w:pStyle w:val="tablebody"/>
            </w:pPr>
          </w:p>
        </w:tc>
        <w:tc>
          <w:tcPr>
            <w:tcW w:w="1712" w:type="dxa"/>
            <w:vMerge/>
          </w:tcPr>
          <w:p w14:paraId="3ED5FEF3" w14:textId="77777777" w:rsidR="00770E57" w:rsidRPr="00476030" w:rsidRDefault="00770E57" w:rsidP="00E9080B">
            <w:pPr>
              <w:pStyle w:val="tablebody"/>
            </w:pPr>
          </w:p>
        </w:tc>
        <w:tc>
          <w:tcPr>
            <w:tcW w:w="1423" w:type="dxa"/>
          </w:tcPr>
          <w:p w14:paraId="32A294D5" w14:textId="77777777" w:rsidR="00770E57" w:rsidRPr="00476030" w:rsidRDefault="00770E57" w:rsidP="00E9080B">
            <w:pPr>
              <w:pStyle w:val="tablebody"/>
            </w:pPr>
            <w:r w:rsidRPr="00476030">
              <w:rPr>
                <w:rFonts w:hint="eastAsia"/>
              </w:rPr>
              <w:t>P1</w:t>
            </w:r>
            <w:r w:rsidR="00513523">
              <w:t>8</w:t>
            </w:r>
          </w:p>
        </w:tc>
        <w:tc>
          <w:tcPr>
            <w:tcW w:w="5478" w:type="dxa"/>
          </w:tcPr>
          <w:p w14:paraId="22348014" w14:textId="77777777" w:rsidR="00770E57" w:rsidRPr="00476030" w:rsidRDefault="00770E57" w:rsidP="00E9080B">
            <w:pPr>
              <w:pStyle w:val="tablebody"/>
            </w:pPr>
            <w:r w:rsidRPr="00476030">
              <w:rPr>
                <w:rFonts w:hint="eastAsia"/>
              </w:rPr>
              <w:t>・</w:t>
            </w:r>
            <w:r w:rsidRPr="00476030">
              <w:rPr>
                <w:rFonts w:hint="eastAsia"/>
              </w:rPr>
              <w:t>5</w:t>
            </w:r>
            <w:r w:rsidRPr="00476030">
              <w:t xml:space="preserve">. </w:t>
            </w:r>
            <w:r w:rsidRPr="00476030">
              <w:rPr>
                <w:rFonts w:hint="eastAsia"/>
              </w:rPr>
              <w:t>電力制御関連機能</w:t>
            </w:r>
            <w:r>
              <w:rPr>
                <w:rFonts w:hint="eastAsia"/>
              </w:rPr>
              <w:t>の</w:t>
            </w:r>
            <w:r w:rsidRPr="00476030">
              <w:rPr>
                <w:rFonts w:hint="eastAsia"/>
              </w:rPr>
              <w:t>設定事例を新規追加</w:t>
            </w:r>
          </w:p>
        </w:tc>
      </w:tr>
      <w:tr w:rsidR="00770E57" w:rsidRPr="00476030" w14:paraId="74A65BDE" w14:textId="77777777" w:rsidTr="00A12A58">
        <w:trPr>
          <w:trHeight w:val="179"/>
        </w:trPr>
        <w:tc>
          <w:tcPr>
            <w:tcW w:w="988" w:type="dxa"/>
            <w:vMerge/>
          </w:tcPr>
          <w:p w14:paraId="659C2B2E" w14:textId="77777777" w:rsidR="00770E57" w:rsidRPr="00476030" w:rsidRDefault="00770E57" w:rsidP="00E9080B">
            <w:pPr>
              <w:pStyle w:val="tablebody"/>
            </w:pPr>
          </w:p>
        </w:tc>
        <w:tc>
          <w:tcPr>
            <w:tcW w:w="1712" w:type="dxa"/>
            <w:vMerge/>
          </w:tcPr>
          <w:p w14:paraId="333170F5" w14:textId="77777777" w:rsidR="00770E57" w:rsidRPr="00476030" w:rsidRDefault="00770E57" w:rsidP="00E9080B">
            <w:pPr>
              <w:pStyle w:val="tablebody"/>
            </w:pPr>
          </w:p>
        </w:tc>
        <w:tc>
          <w:tcPr>
            <w:tcW w:w="1423" w:type="dxa"/>
          </w:tcPr>
          <w:p w14:paraId="0AC73A67" w14:textId="77777777" w:rsidR="00770E57" w:rsidRPr="00476030" w:rsidRDefault="00770E57" w:rsidP="00E9080B">
            <w:pPr>
              <w:pStyle w:val="tablebody"/>
            </w:pPr>
            <w:r>
              <w:t>P2</w:t>
            </w:r>
            <w:r w:rsidR="00582D17">
              <w:t>1</w:t>
            </w:r>
            <w:r>
              <w:t>,</w:t>
            </w:r>
            <w:r>
              <w:rPr>
                <w:rFonts w:hint="eastAsia"/>
              </w:rPr>
              <w:t>P2</w:t>
            </w:r>
            <w:r w:rsidR="00582D17">
              <w:t>2</w:t>
            </w:r>
            <w:r>
              <w:rPr>
                <w:rFonts w:hint="eastAsia"/>
              </w:rPr>
              <w:t>,P2</w:t>
            </w:r>
            <w:r w:rsidR="00582D17">
              <w:t>3</w:t>
            </w:r>
          </w:p>
        </w:tc>
        <w:tc>
          <w:tcPr>
            <w:tcW w:w="5478" w:type="dxa"/>
          </w:tcPr>
          <w:p w14:paraId="18183B44" w14:textId="77777777" w:rsidR="00770E57" w:rsidRPr="00476030" w:rsidRDefault="00770E57" w:rsidP="00E9080B">
            <w:pPr>
              <w:pStyle w:val="tablebody"/>
            </w:pPr>
            <w:r w:rsidRPr="00476030">
              <w:rPr>
                <w:rFonts w:hint="eastAsia"/>
              </w:rPr>
              <w:t>・</w:t>
            </w:r>
            <w:r>
              <w:rPr>
                <w:rFonts w:hint="eastAsia"/>
              </w:rPr>
              <w:t>処理時間、測定ポイント、測定方法を更新</w:t>
            </w:r>
          </w:p>
        </w:tc>
      </w:tr>
      <w:tr w:rsidR="003B1889" w:rsidRPr="00476030" w14:paraId="10F376BD" w14:textId="77777777" w:rsidTr="00A12A58">
        <w:trPr>
          <w:trHeight w:val="179"/>
        </w:trPr>
        <w:tc>
          <w:tcPr>
            <w:tcW w:w="988" w:type="dxa"/>
            <w:vMerge w:val="restart"/>
          </w:tcPr>
          <w:p w14:paraId="53B32A73" w14:textId="1A498486" w:rsidR="003B1889" w:rsidRPr="00476030" w:rsidRDefault="003B1889" w:rsidP="00E9080B">
            <w:pPr>
              <w:pStyle w:val="tablebody"/>
            </w:pPr>
            <w:r>
              <w:t>1.04</w:t>
            </w:r>
          </w:p>
        </w:tc>
        <w:tc>
          <w:tcPr>
            <w:tcW w:w="1712" w:type="dxa"/>
            <w:vMerge w:val="restart"/>
          </w:tcPr>
          <w:p w14:paraId="1B705393" w14:textId="4CFBC3A8" w:rsidR="003B1889" w:rsidRPr="00476030" w:rsidRDefault="003B1889" w:rsidP="00E9080B">
            <w:pPr>
              <w:pStyle w:val="tablebody"/>
            </w:pPr>
            <w:r>
              <w:t>2019.01</w:t>
            </w:r>
          </w:p>
        </w:tc>
        <w:tc>
          <w:tcPr>
            <w:tcW w:w="1423" w:type="dxa"/>
          </w:tcPr>
          <w:p w14:paraId="3F42E10E" w14:textId="73B24172" w:rsidR="003B1889" w:rsidRDefault="003B1889" w:rsidP="00E9080B">
            <w:pPr>
              <w:pStyle w:val="tablebody"/>
            </w:pPr>
            <w:r>
              <w:t>P24,P25</w:t>
            </w:r>
          </w:p>
        </w:tc>
        <w:tc>
          <w:tcPr>
            <w:tcW w:w="5478" w:type="dxa"/>
          </w:tcPr>
          <w:p w14:paraId="03C0A7D6" w14:textId="5A9F0AE5" w:rsidR="003B1889" w:rsidRPr="00476030" w:rsidRDefault="003B1889" w:rsidP="00E9080B">
            <w:pPr>
              <w:pStyle w:val="tablebody"/>
            </w:pPr>
            <w:r w:rsidRPr="00476030">
              <w:rPr>
                <w:rFonts w:hint="eastAsia"/>
              </w:rPr>
              <w:t>・</w:t>
            </w:r>
            <w:r>
              <w:rPr>
                <w:rFonts w:hint="eastAsia"/>
              </w:rPr>
              <w:t>A</w:t>
            </w:r>
            <w:r w:rsidRPr="00476030">
              <w:rPr>
                <w:rFonts w:hint="eastAsia"/>
              </w:rPr>
              <w:t>.4</w:t>
            </w:r>
            <w:r w:rsidRPr="00476030">
              <w:t xml:space="preserve"> </w:t>
            </w:r>
            <w:r w:rsidRPr="00476030">
              <w:rPr>
                <w:rFonts w:hint="eastAsia"/>
              </w:rPr>
              <w:t>System</w:t>
            </w:r>
            <w:r w:rsidRPr="00476030">
              <w:t xml:space="preserve"> </w:t>
            </w:r>
            <w:r w:rsidRPr="00476030">
              <w:rPr>
                <w:rFonts w:hint="eastAsia"/>
              </w:rPr>
              <w:t>Suspend</w:t>
            </w:r>
            <w:r w:rsidRPr="00476030">
              <w:t xml:space="preserve"> </w:t>
            </w:r>
            <w:r w:rsidRPr="00476030">
              <w:rPr>
                <w:rFonts w:hint="eastAsia"/>
              </w:rPr>
              <w:t>to</w:t>
            </w:r>
            <w:r w:rsidRPr="00476030">
              <w:t xml:space="preserve"> </w:t>
            </w:r>
            <w:r w:rsidRPr="00476030">
              <w:rPr>
                <w:rFonts w:hint="eastAsia"/>
              </w:rPr>
              <w:t>RAM</w:t>
            </w:r>
            <w:r w:rsidRPr="00476030">
              <w:rPr>
                <w:rFonts w:hint="eastAsia"/>
              </w:rPr>
              <w:t>の</w:t>
            </w:r>
            <w:r>
              <w:rPr>
                <w:rFonts w:hint="eastAsia"/>
              </w:rPr>
              <w:t>復帰時間の注意点</w:t>
            </w:r>
            <w:r w:rsidRPr="00476030">
              <w:rPr>
                <w:rFonts w:hint="eastAsia"/>
              </w:rPr>
              <w:t>を追加</w:t>
            </w:r>
          </w:p>
        </w:tc>
      </w:tr>
      <w:tr w:rsidR="003B1889" w:rsidRPr="00476030" w14:paraId="32E35AD0" w14:textId="77777777" w:rsidTr="00A12A58">
        <w:trPr>
          <w:trHeight w:val="179"/>
          <w:ins w:id="782" w:author="作成者"/>
        </w:trPr>
        <w:tc>
          <w:tcPr>
            <w:tcW w:w="988" w:type="dxa"/>
            <w:vMerge/>
          </w:tcPr>
          <w:p w14:paraId="12B6A9F7" w14:textId="77777777" w:rsidR="003B1889" w:rsidRDefault="003B1889" w:rsidP="00E9080B">
            <w:pPr>
              <w:pStyle w:val="tablebody"/>
              <w:rPr>
                <w:ins w:id="783" w:author="作成者"/>
              </w:rPr>
            </w:pPr>
          </w:p>
        </w:tc>
        <w:tc>
          <w:tcPr>
            <w:tcW w:w="1712" w:type="dxa"/>
            <w:vMerge/>
          </w:tcPr>
          <w:p w14:paraId="04A3141E" w14:textId="77777777" w:rsidR="003B1889" w:rsidRDefault="003B1889" w:rsidP="00E9080B">
            <w:pPr>
              <w:pStyle w:val="tablebody"/>
              <w:rPr>
                <w:ins w:id="784" w:author="作成者"/>
              </w:rPr>
            </w:pPr>
          </w:p>
        </w:tc>
        <w:tc>
          <w:tcPr>
            <w:tcW w:w="1423" w:type="dxa"/>
          </w:tcPr>
          <w:p w14:paraId="7F477CE4" w14:textId="11C87064" w:rsidR="003B1889" w:rsidRDefault="003B1889" w:rsidP="00E9080B">
            <w:pPr>
              <w:pStyle w:val="tablebody"/>
              <w:rPr>
                <w:ins w:id="785" w:author="作成者"/>
              </w:rPr>
            </w:pPr>
            <w:ins w:id="786" w:author="作成者">
              <w:r>
                <w:t>P1</w:t>
              </w:r>
            </w:ins>
          </w:p>
        </w:tc>
        <w:tc>
          <w:tcPr>
            <w:tcW w:w="5478" w:type="dxa"/>
          </w:tcPr>
          <w:p w14:paraId="748F274B" w14:textId="4D0134DB" w:rsidR="003B1889" w:rsidRPr="00476030" w:rsidRDefault="003B1889" w:rsidP="00E9080B">
            <w:pPr>
              <w:pStyle w:val="tablebody"/>
              <w:rPr>
                <w:ins w:id="787" w:author="作成者"/>
              </w:rPr>
            </w:pPr>
            <w:ins w:id="788" w:author="作成者">
              <w:r w:rsidRPr="00476030">
                <w:rPr>
                  <w:rFonts w:hint="eastAsia"/>
                </w:rPr>
                <w:t>・</w:t>
              </w:r>
              <w:r w:rsidR="00D034A3">
                <w:rPr>
                  <w:rFonts w:hint="eastAsia"/>
                </w:rPr>
                <w:t>ターゲットデバイスと</w:t>
              </w:r>
              <w:r w:rsidR="00D034A3">
                <w:rPr>
                  <w:rFonts w:hint="eastAsia"/>
                </w:rPr>
                <w:t>R</w:t>
              </w:r>
              <w:r w:rsidR="00D034A3">
                <w:t>eaders</w:t>
              </w:r>
              <w:r w:rsidR="00D034A3">
                <w:rPr>
                  <w:rFonts w:hint="eastAsia"/>
                </w:rPr>
                <w:t>に</w:t>
              </w:r>
              <w:r>
                <w:rPr>
                  <w:rFonts w:hint="eastAsia"/>
                </w:rPr>
                <w:t>R</w:t>
              </w:r>
              <w:r>
                <w:t>-Car M3-W+</w:t>
              </w:r>
              <w:r>
                <w:rPr>
                  <w:rFonts w:hint="eastAsia"/>
                </w:rPr>
                <w:t>の追加</w:t>
              </w:r>
            </w:ins>
          </w:p>
        </w:tc>
      </w:tr>
    </w:tbl>
    <w:p w14:paraId="2D1F4E62" w14:textId="77777777" w:rsidR="00981F2F" w:rsidRPr="00770E57" w:rsidRDefault="00981F2F" w:rsidP="006935A8">
      <w:pPr>
        <w:pStyle w:val="noframe"/>
        <w:jc w:val="left"/>
      </w:pPr>
      <w:bookmarkStart w:id="789" w:name="_GoBack"/>
      <w:bookmarkEnd w:id="789"/>
    </w:p>
    <w:sectPr w:rsidR="00981F2F" w:rsidRPr="00770E57" w:rsidSect="003E39F1">
      <w:headerReference w:type="default" r:id="rId37"/>
      <w:footerReference w:type="default" r:id="rId38"/>
      <w:pgSz w:w="11879" w:h="16817" w:code="9"/>
      <w:pgMar w:top="567" w:right="1134" w:bottom="567" w:left="1134" w:header="851" w:footer="567"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5168D" w14:textId="77777777" w:rsidR="0049351A" w:rsidRDefault="0049351A">
      <w:r>
        <w:separator/>
      </w:r>
    </w:p>
  </w:endnote>
  <w:endnote w:type="continuationSeparator" w:id="0">
    <w:p w14:paraId="417CA10C" w14:textId="77777777" w:rsidR="0049351A" w:rsidRDefault="00493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dobe Gothic Std B">
    <w:altName w:val="游ゴシック"/>
    <w:panose1 w:val="00000000000000000000"/>
    <w:charset w:val="80"/>
    <w:family w:val="swiss"/>
    <w:notTrueType/>
    <w:pitch w:val="variable"/>
    <w:sig w:usb0="00000203" w:usb1="29D72C10" w:usb2="00000010" w:usb3="00000000" w:csb0="002A0005" w:csb1="00000000"/>
  </w:font>
  <w:font w:name="ＭＳ ゴシック">
    <w:altName w:val="MS Gothic"/>
    <w:panose1 w:val="020B06090702050802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平成明朝">
    <w:altName w:val="HGP教科書体"/>
    <w:panose1 w:val="00000000000000000000"/>
    <w:charset w:val="80"/>
    <w:family w:val="roman"/>
    <w:notTrueType/>
    <w:pitch w:val="fixed"/>
    <w:sig w:usb0="00000001" w:usb1="08070000"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n-ea">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5267E" w14:textId="7E603B34" w:rsidR="007B53F4" w:rsidRDefault="007B53F4" w:rsidP="005F484A">
    <w:pPr>
      <w:pStyle w:val="12"/>
    </w:pPr>
    <w:r>
      <w:rPr>
        <w:noProof/>
      </w:rPr>
      <w:drawing>
        <wp:anchor distT="0" distB="0" distL="114300" distR="114300" simplePos="0" relativeHeight="251668992" behindDoc="0" locked="0" layoutInCell="1" allowOverlap="1" wp14:anchorId="6FDC4AD5" wp14:editId="712FC350">
          <wp:simplePos x="0" y="0"/>
          <wp:positionH relativeFrom="column">
            <wp:posOffset>2621280</wp:posOffset>
          </wp:positionH>
          <wp:positionV relativeFrom="paragraph">
            <wp:posOffset>313055</wp:posOffset>
          </wp:positionV>
          <wp:extent cx="874395" cy="151130"/>
          <wp:effectExtent l="0" t="0" r="0" b="0"/>
          <wp:wrapNone/>
          <wp:docPr id="11" name="図 14"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DOCPROPERTY  Subject  \* MERGEFORMAT </w:instrText>
    </w:r>
    <w:r>
      <w:fldChar w:fldCharType="separate"/>
    </w:r>
    <w:proofErr w:type="spellStart"/>
    <w:ins w:id="144" w:author="作成者">
      <w:r>
        <w:t>R01AN3723EJ0104</w:t>
      </w:r>
    </w:ins>
    <w:proofErr w:type="spellEnd"/>
    <w:del w:id="145" w:author="作成者">
      <w:r w:rsidDel="001D4739">
        <w:delText>R01AN3723EJ0103</w:delText>
      </w:r>
    </w:del>
    <w:r>
      <w:fldChar w:fldCharType="end"/>
    </w:r>
    <w:r>
      <w:t xml:space="preserve">  </w:t>
    </w:r>
    <w:r>
      <w:fldChar w:fldCharType="begin"/>
    </w:r>
    <w:r>
      <w:instrText xml:space="preserve"> DOCPROPERTY  Category  \* MERGEFORMAT </w:instrText>
    </w:r>
    <w:r>
      <w:fldChar w:fldCharType="separate"/>
    </w:r>
    <w:proofErr w:type="spellStart"/>
    <w:r>
      <w:t>Rev.1.04</w:t>
    </w:r>
    <w:proofErr w:type="spellEnd"/>
    <w:r>
      <w:fldChar w:fldCharType="end"/>
    </w:r>
    <w:r>
      <w:rPr>
        <w:rFonts w:hint="eastAsia"/>
      </w:rPr>
      <w:tab/>
    </w:r>
    <w:r>
      <w:rPr>
        <w:rFonts w:hint="eastAsia"/>
      </w:rPr>
      <w:tab/>
      <w:t>P</w:t>
    </w:r>
    <w:r>
      <w:t xml:space="preserve">age </w:t>
    </w:r>
    <w:r>
      <w:pgNum/>
    </w:r>
    <w:r>
      <w:t xml:space="preserve"> of </w:t>
    </w:r>
    <w:r>
      <w:rPr>
        <w:bCs/>
        <w:noProof/>
      </w:rPr>
      <w:t>26</w:t>
    </w:r>
    <w:r>
      <w:br/>
    </w:r>
    <w:fldSimple w:instr=" DOCPROPERTY  Comments  \* MERGEFORMAT ">
      <w:ins w:id="146" w:author="作成者">
        <w:r>
          <w:t>February, 2019</w:t>
        </w:r>
      </w:ins>
      <w:del w:id="147" w:author="作成者">
        <w:r w:rsidDel="001D4739">
          <w:delText>January, 2019</w:delText>
        </w:r>
      </w:del>
    </w:fldSimple>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E6B26" w14:textId="6F76B26E" w:rsidR="007B53F4" w:rsidRDefault="007B53F4" w:rsidP="005F484A">
    <w:pPr>
      <w:pStyle w:val="12"/>
    </w:pPr>
    <w:r>
      <w:rPr>
        <w:noProof/>
      </w:rPr>
      <w:drawing>
        <wp:anchor distT="0" distB="0" distL="114300" distR="114300" simplePos="0" relativeHeight="251667968" behindDoc="0" locked="0" layoutInCell="1" allowOverlap="1" wp14:anchorId="23B0E4C8" wp14:editId="544593B0">
          <wp:simplePos x="0" y="0"/>
          <wp:positionH relativeFrom="column">
            <wp:posOffset>2621280</wp:posOffset>
          </wp:positionH>
          <wp:positionV relativeFrom="paragraph">
            <wp:posOffset>313055</wp:posOffset>
          </wp:positionV>
          <wp:extent cx="874395" cy="151130"/>
          <wp:effectExtent l="0" t="0" r="0" b="0"/>
          <wp:wrapNone/>
          <wp:docPr id="13" name="図 13"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DOCPROPERTY  Subject  \* MERGEFORMAT </w:instrText>
    </w:r>
    <w:r>
      <w:fldChar w:fldCharType="separate"/>
    </w:r>
    <w:proofErr w:type="spellStart"/>
    <w:ins w:id="150" w:author="作成者">
      <w:r>
        <w:t>R01AN3723EJ0104</w:t>
      </w:r>
    </w:ins>
    <w:proofErr w:type="spellEnd"/>
    <w:del w:id="151" w:author="作成者">
      <w:r w:rsidDel="001D4739">
        <w:delText>R01AN3723EJ0103</w:delText>
      </w:r>
    </w:del>
    <w:r>
      <w:fldChar w:fldCharType="end"/>
    </w:r>
    <w:r>
      <w:t xml:space="preserve">  </w:t>
    </w:r>
    <w:r>
      <w:fldChar w:fldCharType="begin"/>
    </w:r>
    <w:r>
      <w:instrText xml:space="preserve"> DOCPROPERTY  Category  \* MERGEFORMAT </w:instrText>
    </w:r>
    <w:r>
      <w:fldChar w:fldCharType="separate"/>
    </w:r>
    <w:proofErr w:type="spellStart"/>
    <w:r>
      <w:t>Rev.1.04</w:t>
    </w:r>
    <w:proofErr w:type="spellEnd"/>
    <w:r>
      <w:fldChar w:fldCharType="end"/>
    </w:r>
    <w:r>
      <w:rPr>
        <w:rFonts w:hint="eastAsia"/>
      </w:rPr>
      <w:tab/>
    </w:r>
    <w:r>
      <w:rPr>
        <w:rFonts w:hint="eastAsia"/>
      </w:rPr>
      <w:tab/>
      <w:t>P</w:t>
    </w:r>
    <w:r>
      <w:t xml:space="preserve">age </w:t>
    </w:r>
    <w:r>
      <w:pgNum/>
    </w:r>
    <w:r>
      <w:t xml:space="preserve"> of 26</w:t>
    </w:r>
    <w:r>
      <w:br/>
    </w:r>
    <w:fldSimple w:instr=" DOCPROPERTY  Comments  \* MERGEFORMAT ">
      <w:ins w:id="152" w:author="作成者">
        <w:r>
          <w:t>February, 2019</w:t>
        </w:r>
      </w:ins>
      <w:del w:id="153" w:author="作成者">
        <w:r w:rsidDel="001D4739">
          <w:delText>January, 2019</w:delText>
        </w:r>
      </w:del>
    </w:fldSimple>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3D547" w14:textId="4EBE4766" w:rsidR="007B53F4" w:rsidRDefault="007B53F4" w:rsidP="005F484A">
    <w:pPr>
      <w:pStyle w:val="12"/>
    </w:pPr>
    <w:r>
      <w:rPr>
        <w:noProof/>
      </w:rPr>
      <w:drawing>
        <wp:anchor distT="0" distB="0" distL="114300" distR="114300" simplePos="0" relativeHeight="251662848" behindDoc="0" locked="0" layoutInCell="1" allowOverlap="1" wp14:anchorId="5877112F" wp14:editId="6ADB2BC3">
          <wp:simplePos x="0" y="0"/>
          <wp:positionH relativeFrom="column">
            <wp:align>center</wp:align>
          </wp:positionH>
          <wp:positionV relativeFrom="paragraph">
            <wp:posOffset>313055</wp:posOffset>
          </wp:positionV>
          <wp:extent cx="874440" cy="151200"/>
          <wp:effectExtent l="0" t="0" r="1905" b="1270"/>
          <wp:wrapNone/>
          <wp:docPr id="14" name="図 14"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440" cy="1512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DOCPROPERTY  Subject  \* MERGEFORMAT </w:instrText>
    </w:r>
    <w:r>
      <w:fldChar w:fldCharType="separate"/>
    </w:r>
    <w:proofErr w:type="spellStart"/>
    <w:ins w:id="179" w:author="作成者">
      <w:r>
        <w:t>R01AN3723EJ0104</w:t>
      </w:r>
    </w:ins>
    <w:proofErr w:type="spellEnd"/>
    <w:del w:id="180" w:author="作成者">
      <w:r w:rsidDel="001D4739">
        <w:delText>R01AN3723EJ0103</w:delText>
      </w:r>
    </w:del>
    <w:r>
      <w:fldChar w:fldCharType="end"/>
    </w:r>
    <w:r>
      <w:t xml:space="preserve">  </w:t>
    </w:r>
    <w:r>
      <w:fldChar w:fldCharType="begin"/>
    </w:r>
    <w:r>
      <w:instrText xml:space="preserve"> DOCPROPERTY  Category  \* MERGEFORMAT </w:instrText>
    </w:r>
    <w:r>
      <w:fldChar w:fldCharType="separate"/>
    </w:r>
    <w:proofErr w:type="spellStart"/>
    <w:r>
      <w:t>Rev.1.04</w:t>
    </w:r>
    <w:proofErr w:type="spellEnd"/>
    <w:r>
      <w:fldChar w:fldCharType="end"/>
    </w:r>
    <w:r>
      <w:rPr>
        <w:rFonts w:hint="eastAsia"/>
      </w:rPr>
      <w:tab/>
    </w:r>
    <w:r>
      <w:rPr>
        <w:rFonts w:hint="eastAsia"/>
      </w:rPr>
      <w:tab/>
      <w:t>P</w:t>
    </w:r>
    <w:r>
      <w:t xml:space="preserve">age </w:t>
    </w:r>
    <w:r>
      <w:pgNum/>
    </w:r>
    <w:r>
      <w:t xml:space="preserve"> of 26</w:t>
    </w:r>
    <w:r>
      <w:br/>
    </w:r>
    <w:fldSimple w:instr=" DOCPROPERTY  Comments  \* MERGEFORMAT ">
      <w:ins w:id="181" w:author="作成者">
        <w:r>
          <w:t>February, 2019</w:t>
        </w:r>
      </w:ins>
      <w:del w:id="182" w:author="作成者">
        <w:r w:rsidDel="001D4739">
          <w:delText>January, 2019</w:delText>
        </w:r>
      </w:del>
    </w:fldSimple>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A2A10" w14:textId="77E6FFC2" w:rsidR="007B53F4" w:rsidRDefault="007B53F4" w:rsidP="005F484A">
    <w:pPr>
      <w:pStyle w:val="12"/>
    </w:pPr>
    <w:fldSimple w:instr=" TITLE  \* MERGEFORMAT ">
      <w:r>
        <w:t>R-Car Series, 3rd Generation</w:t>
      </w:r>
    </w:fldSimple>
    <w:r>
      <w:rPr>
        <w:rFonts w:hint="eastAsia"/>
      </w:rPr>
      <w:t xml:space="preserve"> </w:t>
    </w:r>
    <w:fldSimple w:instr=" SUBJECT  \* MERGEFORMAT ">
      <w:ins w:id="556" w:author="作成者">
        <w:r>
          <w:t>R01AN3723EJ0103</w:t>
        </w:r>
      </w:ins>
      <w:del w:id="557" w:author="作成者">
        <w:r w:rsidDel="001B3F11">
          <w:delText>R01AN3723EJ0102</w:delText>
        </w:r>
      </w:del>
    </w:fldSimple>
    <w:r>
      <w:rPr>
        <w:rFonts w:hint="eastAsia"/>
      </w:rPr>
      <w:tab/>
    </w:r>
    <w:r>
      <w:rPr>
        <w:rFonts w:hint="eastAsia"/>
      </w:rPr>
      <w:tab/>
      <w:t>P</w:t>
    </w:r>
    <w:r>
      <w:t xml:space="preserve">age </w:t>
    </w:r>
    <w:r>
      <w:pgNum/>
    </w:r>
    <w:r>
      <w:t xml:space="preserve"> of </w:t>
    </w:r>
    <w:r>
      <w:rPr>
        <w:noProof/>
      </w:rPr>
      <w:fldChar w:fldCharType="begin"/>
    </w:r>
    <w:r>
      <w:rPr>
        <w:noProof/>
      </w:rPr>
      <w:instrText xml:space="preserve"> PAGEREF lastPage  \* MERGEFORMAT </w:instrText>
    </w:r>
    <w:r>
      <w:rPr>
        <w:noProof/>
      </w:rPr>
      <w:fldChar w:fldCharType="separate"/>
    </w:r>
    <w:r>
      <w:rPr>
        <w:noProof/>
      </w:rPr>
      <w:t>23</w:t>
    </w:r>
    <w:r>
      <w:rPr>
        <w:noProof/>
      </w:rPr>
      <w:fldChar w:fldCharType="end"/>
    </w:r>
  </w:p>
  <w:p w14:paraId="5B0C9DF9" w14:textId="29045737" w:rsidR="007B53F4" w:rsidRDefault="007B53F4" w:rsidP="005F484A">
    <w:pPr>
      <w:pStyle w:val="12"/>
    </w:pPr>
    <w:fldSimple w:instr=" KEYWORDS  \* MERGEFORMAT ">
      <w:r>
        <w:t>Power Management</w:t>
      </w:r>
    </w:fldSimple>
    <w:r>
      <w:rPr>
        <w:rFonts w:hint="eastAsia"/>
      </w:rPr>
      <w:tab/>
    </w:r>
    <w:r>
      <w:rPr>
        <w:noProof/>
      </w:rPr>
      <w:drawing>
        <wp:inline distT="0" distB="0" distL="0" distR="0" wp14:anchorId="5FB42D5E" wp14:editId="1E3D5B6C">
          <wp:extent cx="933450" cy="161925"/>
          <wp:effectExtent l="0" t="0" r="0" b="0"/>
          <wp:docPr id="38" name="図 4" descr="renesas_blue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nesas_blue_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9B290" w14:textId="6A441724" w:rsidR="007B53F4" w:rsidRDefault="007B53F4">
    <w:pPr>
      <w:pStyle w:val="12"/>
      <w:pBdr>
        <w:top w:val="none" w:sz="0" w:space="0" w:color="auto"/>
      </w:pBdr>
      <w:pPrChange w:id="662" w:author="作成者">
        <w:pPr>
          <w:pStyle w:val="12"/>
        </w:pPr>
      </w:pPrChange>
    </w:pPr>
    <w:del w:id="663" w:author="作成者">
      <w:r w:rsidDel="003D0803">
        <w:rPr>
          <w:noProof/>
        </w:rPr>
        <w:drawing>
          <wp:anchor distT="0" distB="0" distL="114300" distR="114300" simplePos="0" relativeHeight="251689472" behindDoc="0" locked="0" layoutInCell="1" allowOverlap="1" wp14:anchorId="5AA3F60F" wp14:editId="5138C1A1">
            <wp:simplePos x="0" y="0"/>
            <wp:positionH relativeFrom="column">
              <wp:align>center</wp:align>
            </wp:positionH>
            <wp:positionV relativeFrom="paragraph">
              <wp:posOffset>313055</wp:posOffset>
            </wp:positionV>
            <wp:extent cx="874440" cy="151200"/>
            <wp:effectExtent l="0" t="0" r="1905" b="1270"/>
            <wp:wrapNone/>
            <wp:docPr id="17" name="図 17"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440" cy="151200"/>
                    </a:xfrm>
                    <a:prstGeom prst="rect">
                      <a:avLst/>
                    </a:prstGeom>
                    <a:noFill/>
                  </pic:spPr>
                </pic:pic>
              </a:graphicData>
            </a:graphic>
            <wp14:sizeRelH relativeFrom="page">
              <wp14:pctWidth>0</wp14:pctWidth>
            </wp14:sizeRelH>
            <wp14:sizeRelV relativeFrom="page">
              <wp14:pctHeight>0</wp14:pctHeight>
            </wp14:sizeRelV>
          </wp:anchor>
        </w:drawing>
      </w:r>
      <w:r w:rsidDel="00D20294">
        <w:fldChar w:fldCharType="begin"/>
      </w:r>
      <w:r w:rsidDel="00D20294">
        <w:delInstrText xml:space="preserve"> DOCPROPERTY  Subject  \* MERGEFORMAT </w:delInstrText>
      </w:r>
      <w:r w:rsidDel="00D20294">
        <w:fldChar w:fldCharType="separate"/>
      </w:r>
      <w:r w:rsidDel="00D20294">
        <w:delText>R01AN3723EJ0103</w:delText>
      </w:r>
      <w:r w:rsidDel="00D20294">
        <w:fldChar w:fldCharType="end"/>
      </w:r>
      <w:r w:rsidDel="00D20294">
        <w:delText xml:space="preserve">  </w:delText>
      </w:r>
      <w:r w:rsidDel="00D20294">
        <w:fldChar w:fldCharType="begin"/>
      </w:r>
      <w:r w:rsidDel="00D20294">
        <w:delInstrText xml:space="preserve"> DOCPROPERTY  Category  \* MERGEFORMAT </w:delInstrText>
      </w:r>
      <w:r w:rsidDel="00D20294">
        <w:fldChar w:fldCharType="separate"/>
      </w:r>
      <w:r w:rsidDel="00D20294">
        <w:delText>Rev.1.04</w:delText>
      </w:r>
      <w:r w:rsidDel="00D20294">
        <w:fldChar w:fldCharType="end"/>
      </w:r>
      <w:r w:rsidDel="00D20294">
        <w:rPr>
          <w:rFonts w:hint="eastAsia"/>
        </w:rPr>
        <w:tab/>
      </w:r>
      <w:r w:rsidDel="00D20294">
        <w:rPr>
          <w:rFonts w:hint="eastAsia"/>
        </w:rPr>
        <w:tab/>
        <w:delText>P</w:delText>
      </w:r>
      <w:r w:rsidDel="00D20294">
        <w:delText xml:space="preserve">age </w:delText>
      </w:r>
      <w:r w:rsidDel="00D20294">
        <w:pgNum/>
      </w:r>
      <w:r w:rsidDel="00D20294">
        <w:delText xml:space="preserve"> of 26</w:delText>
      </w:r>
      <w:r w:rsidDel="00D20294">
        <w:br/>
      </w:r>
      <w:r w:rsidDel="00D20294">
        <w:fldChar w:fldCharType="begin"/>
      </w:r>
      <w:r w:rsidDel="00D20294">
        <w:delInstrText xml:space="preserve"> DOCPROPERTY  Comments  \* MERGEFORMAT </w:delInstrText>
      </w:r>
      <w:r w:rsidDel="00D20294">
        <w:fldChar w:fldCharType="separate"/>
      </w:r>
      <w:r w:rsidDel="00D20294">
        <w:delText>January, 2019</w:delText>
      </w:r>
      <w:r w:rsidDel="00D20294">
        <w:fldChar w:fldCharType="end"/>
      </w:r>
    </w:del>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9B178" w14:textId="598BB05C" w:rsidR="007B53F4" w:rsidRPr="00C72BD9" w:rsidRDefault="007B53F4">
    <w:pPr>
      <w:pStyle w:val="a6"/>
      <w:jc w:val="right"/>
      <w:pPrChange w:id="738" w:author="作成者">
        <w:pPr>
          <w:pStyle w:val="12"/>
        </w:pPr>
      </w:pPrChange>
    </w:pPr>
    <w:del w:id="739" w:author="作成者">
      <w:r w:rsidDel="003D0803">
        <w:rPr>
          <w:noProof/>
        </w:rPr>
        <w:drawing>
          <wp:anchor distT="0" distB="0" distL="114300" distR="114300" simplePos="0" relativeHeight="251685376" behindDoc="0" locked="0" layoutInCell="1" allowOverlap="1" wp14:anchorId="642A33BD" wp14:editId="6895EC11">
            <wp:simplePos x="0" y="0"/>
            <wp:positionH relativeFrom="column">
              <wp:align>center</wp:align>
            </wp:positionH>
            <wp:positionV relativeFrom="paragraph">
              <wp:posOffset>313055</wp:posOffset>
            </wp:positionV>
            <wp:extent cx="874440" cy="151200"/>
            <wp:effectExtent l="0" t="0" r="1905" b="1270"/>
            <wp:wrapNone/>
            <wp:docPr id="37" name="図 37"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440" cy="151200"/>
                    </a:xfrm>
                    <a:prstGeom prst="rect">
                      <a:avLst/>
                    </a:prstGeom>
                    <a:noFill/>
                  </pic:spPr>
                </pic:pic>
              </a:graphicData>
            </a:graphic>
            <wp14:sizeRelH relativeFrom="page">
              <wp14:pctWidth>0</wp14:pctWidth>
            </wp14:sizeRelH>
            <wp14:sizeRelV relativeFrom="page">
              <wp14:pctHeight>0</wp14:pctHeight>
            </wp14:sizeRelV>
          </wp:anchor>
        </w:drawing>
      </w:r>
      <w:r w:rsidDel="00D20294">
        <w:fldChar w:fldCharType="begin"/>
      </w:r>
      <w:r w:rsidDel="00D20294">
        <w:delInstrText xml:space="preserve"> DOCPROPERTY  Subject  \* MERGEFORMAT </w:delInstrText>
      </w:r>
      <w:r w:rsidDel="00D20294">
        <w:fldChar w:fldCharType="separate"/>
      </w:r>
      <w:r w:rsidDel="00D20294">
        <w:delText>R01AN3723EJ0103</w:delText>
      </w:r>
      <w:r w:rsidDel="00D20294">
        <w:fldChar w:fldCharType="end"/>
      </w:r>
      <w:r w:rsidDel="00D20294">
        <w:delText xml:space="preserve">  </w:delText>
      </w:r>
      <w:r w:rsidDel="00D20294">
        <w:fldChar w:fldCharType="begin"/>
      </w:r>
      <w:r w:rsidDel="00D20294">
        <w:delInstrText xml:space="preserve"> DOCPROPERTY  Category  \* MERGEFORMAT </w:delInstrText>
      </w:r>
      <w:r w:rsidDel="00D20294">
        <w:fldChar w:fldCharType="separate"/>
      </w:r>
      <w:r w:rsidDel="00D20294">
        <w:delText>Rev.1.04</w:delText>
      </w:r>
      <w:r w:rsidDel="00D20294">
        <w:fldChar w:fldCharType="end"/>
      </w:r>
      <w:r w:rsidDel="00D20294">
        <w:rPr>
          <w:rFonts w:hint="eastAsia"/>
        </w:rPr>
        <w:tab/>
      </w:r>
      <w:r w:rsidDel="00D20294">
        <w:rPr>
          <w:rFonts w:hint="eastAsia"/>
        </w:rPr>
        <w:tab/>
        <w:delText>P</w:delText>
      </w:r>
      <w:r w:rsidDel="00D20294">
        <w:delText xml:space="preserve">age </w:delText>
      </w:r>
      <w:r w:rsidDel="00D20294">
        <w:pgNum/>
      </w:r>
      <w:r w:rsidDel="00D20294">
        <w:delText xml:space="preserve"> of 26</w:delText>
      </w:r>
      <w:r w:rsidDel="00D20294">
        <w:br/>
      </w:r>
      <w:r w:rsidDel="00D20294">
        <w:fldChar w:fldCharType="begin"/>
      </w:r>
      <w:r w:rsidDel="00D20294">
        <w:delInstrText xml:space="preserve"> DOCPROPERTY  Comments  \* MERGEFORMAT </w:delInstrText>
      </w:r>
      <w:r w:rsidDel="00D20294">
        <w:fldChar w:fldCharType="separate"/>
      </w:r>
      <w:r w:rsidDel="00D20294">
        <w:delText>January, 2019</w:delText>
      </w:r>
      <w:r w:rsidDel="00D20294">
        <w:fldChar w:fldCharType="end"/>
      </w:r>
    </w:del>
    <w:r>
      <w:tab/>
    </w:r>
    <w:bookmarkStart w:id="740" w:name="_Hlk536713170"/>
    <w:ins w:id="741" w:author="作成者">
      <w:r>
        <w:rPr>
          <w:rFonts w:eastAsia="Arial"/>
          <w:sz w:val="14"/>
        </w:rPr>
        <w:t>© 2019 Renesas Electronics Corporation. All rights reserved.</w:t>
      </w:r>
    </w:ins>
    <w:bookmarkEnd w:id="740"/>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25A84" w14:textId="77777777" w:rsidR="007B53F4" w:rsidRPr="00085923" w:rsidRDefault="007B53F4" w:rsidP="0008592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D65D9" w14:textId="77777777" w:rsidR="0049351A" w:rsidRDefault="0049351A">
      <w:r>
        <w:separator/>
      </w:r>
    </w:p>
  </w:footnote>
  <w:footnote w:type="continuationSeparator" w:id="0">
    <w:p w14:paraId="294058EC" w14:textId="77777777" w:rsidR="0049351A" w:rsidRDefault="00493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3B4DE" w14:textId="3B9AD753" w:rsidR="007B53F4" w:rsidRDefault="007B53F4" w:rsidP="005F484A">
    <w:pPr>
      <w:pStyle w:val="13"/>
    </w:pPr>
    <w:r w:rsidRPr="008017D2">
      <w:rPr>
        <w:noProof/>
      </w:rPr>
      <mc:AlternateContent>
        <mc:Choice Requires="wps">
          <w:drawing>
            <wp:anchor distT="0" distB="0" distL="114300" distR="114300" simplePos="0" relativeHeight="251673088" behindDoc="0" locked="0" layoutInCell="1" allowOverlap="1" wp14:anchorId="2CC38396" wp14:editId="639BECE7">
              <wp:simplePos x="0" y="0"/>
              <wp:positionH relativeFrom="margin">
                <wp:align>center</wp:align>
              </wp:positionH>
              <wp:positionV relativeFrom="paragraph">
                <wp:posOffset>12876</wp:posOffset>
              </wp:positionV>
              <wp:extent cx="1171575" cy="19050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DDE57" w14:textId="77777777" w:rsidR="007B53F4" w:rsidRPr="0089358F" w:rsidRDefault="007B53F4" w:rsidP="001A64B0">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C38396" id="_x0000_t202" coordsize="21600,21600" o:spt="202" path="m,l,21600r21600,l21600,xe">
              <v:stroke joinstyle="miter"/>
              <v:path gradientshapeok="t" o:connecttype="rect"/>
            </v:shapetype>
            <v:shape id="_x0000_s1253" type="#_x0000_t202" style="position:absolute;margin-left:0;margin-top:1pt;width:92.25pt;height:15pt;z-index:251673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" filled="f" stroked="f">
              <v:textbox inset="0,0,0,0">
                <w:txbxContent>
                  <w:p w14:paraId="4A3DDE57" w14:textId="77777777" w:rsidR="007B53F4" w:rsidRPr="0089358F" w:rsidRDefault="007B53F4" w:rsidP="001A64B0">
                    <w:pPr>
                      <w:pStyle w:val="lonrnrd"/>
                      <w:jc w:val="center"/>
                      <w:rPr>
                        <w:sz w:val="22"/>
                        <w:szCs w:val="22"/>
                      </w:rPr>
                    </w:pPr>
                    <w:r>
                      <w:rPr>
                        <w:sz w:val="22"/>
                        <w:szCs w:val="22"/>
                      </w:rPr>
                      <w:t>CONFIDENTIAL</w:t>
                    </w:r>
                  </w:p>
                </w:txbxContent>
              </v:textbox>
              <w10:wrap anchorx="margin"/>
            </v:shape>
          </w:pict>
        </mc:Fallback>
      </mc:AlternateContent>
    </w:r>
    <w:r>
      <w:fldChar w:fldCharType="begin"/>
    </w:r>
    <w:r>
      <w:instrText xml:space="preserve"> </w:instrText>
    </w:r>
    <w:r w:rsidRPr="006F17BD">
      <w:instrText>TITLE</w:instrText>
    </w:r>
    <w:r>
      <w:instrText xml:space="preserve">  \* MERGEFORMAT </w:instrText>
    </w:r>
    <w:r>
      <w:fldChar w:fldCharType="separate"/>
    </w:r>
    <w:r>
      <w:t>R-Car Series, 3rd Generation</w:t>
    </w:r>
    <w:r>
      <w:fldChar w:fldCharType="end"/>
    </w:r>
    <w:r>
      <w:rPr>
        <w:rFonts w:hint="eastAsia"/>
      </w:rPr>
      <w:tab/>
    </w:r>
    <w:r w:rsidRPr="00483528">
      <w:fldChar w:fldCharType="begin"/>
    </w:r>
    <w:r w:rsidRPr="00483528">
      <w:instrText xml:space="preserve"> </w:instrText>
    </w:r>
    <w:r w:rsidRPr="006F17BD">
      <w:instrText>DOCPROPERTY  Keywords</w:instrText>
    </w:r>
    <w:r w:rsidRPr="00483528">
      <w:rPr>
        <w:rFonts w:hint="eastAsia"/>
      </w:rPr>
      <w:instrText xml:space="preserve"> \* MERGEFORMAT</w:instrText>
    </w:r>
    <w:r w:rsidRPr="00483528">
      <w:instrText xml:space="preserve"> </w:instrText>
    </w:r>
    <w:r w:rsidRPr="00483528">
      <w:fldChar w:fldCharType="separate"/>
    </w:r>
    <w:r w:rsidRPr="0073391C">
      <w:rPr>
        <w:bCs/>
      </w:rPr>
      <w:t>Power</w:t>
    </w:r>
    <w:r>
      <w:t xml:space="preserve"> Management</w:t>
    </w:r>
    <w:r w:rsidRPr="00483528">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FFEAA" w14:textId="77777777" w:rsidR="007B53F4" w:rsidRDefault="007B53F4">
    <w:pPr>
      <w:pStyle w:val="a5"/>
    </w:pPr>
    <w:r w:rsidRPr="008017D2">
      <w:rPr>
        <w:noProof/>
      </w:rPr>
      <mc:AlternateContent>
        <mc:Choice Requires="wps">
          <w:drawing>
            <wp:anchor distT="0" distB="0" distL="114300" distR="114300" simplePos="0" relativeHeight="251683328" behindDoc="0" locked="0" layoutInCell="1" allowOverlap="1" wp14:anchorId="6B6FB346" wp14:editId="373D84B5">
              <wp:simplePos x="0" y="0"/>
              <wp:positionH relativeFrom="margin">
                <wp:align>center</wp:align>
              </wp:positionH>
              <wp:positionV relativeFrom="paragraph">
                <wp:posOffset>80969</wp:posOffset>
              </wp:positionV>
              <wp:extent cx="1171575" cy="190500"/>
              <wp:effectExtent l="0" t="0" r="9525" b="0"/>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5B544" w14:textId="77777777" w:rsidR="007B53F4" w:rsidRPr="0089358F" w:rsidRDefault="007B53F4" w:rsidP="001A64B0">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FB346" id="_x0000_t202" coordsize="21600,21600" o:spt="202" path="m,l,21600r21600,l21600,xe">
              <v:stroke joinstyle="miter"/>
              <v:path gradientshapeok="t" o:connecttype="rect"/>
            </v:shapetype>
            <v:shape id="_x0000_s1262" type="#_x0000_t202" style="position:absolute;margin-left:0;margin-top:6.4pt;width:92.25pt;height:15pt;z-index:251683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" filled="f" stroked="f">
              <v:textbox inset="0,0,0,0">
                <w:txbxContent>
                  <w:p w14:paraId="5A45B544" w14:textId="77777777" w:rsidR="007B53F4" w:rsidRPr="0089358F" w:rsidRDefault="007B53F4" w:rsidP="001A64B0">
                    <w:pPr>
                      <w:pStyle w:val="lonrnrd"/>
                      <w:jc w:val="center"/>
                      <w:rPr>
                        <w:sz w:val="22"/>
                        <w:szCs w:val="22"/>
                      </w:rPr>
                    </w:pPr>
                    <w:r>
                      <w:rPr>
                        <w:sz w:val="22"/>
                        <w:szCs w:val="22"/>
                      </w:rPr>
                      <w:t>CONFIDENTIAL</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D6324" w14:textId="7E26CC0F" w:rsidR="007B53F4" w:rsidRDefault="007B53F4" w:rsidP="00C90A6A">
    <w:pPr>
      <w:pStyle w:val="renesaslogo"/>
      <w:pBdr>
        <w:bottom w:val="single" w:sz="18" w:space="1" w:color="2A289D"/>
      </w:pBdr>
      <w:tabs>
        <w:tab w:val="left" w:pos="5355"/>
      </w:tabs>
    </w:pPr>
    <w:r w:rsidRPr="008017D2">
      <w:rPr>
        <w:noProof/>
      </w:rPr>
      <mc:AlternateContent>
        <mc:Choice Requires="wps">
          <w:drawing>
            <wp:anchor distT="0" distB="0" distL="114300" distR="114300" simplePos="0" relativeHeight="251671040" behindDoc="0" locked="0" layoutInCell="1" allowOverlap="1" wp14:anchorId="5064D0AB" wp14:editId="46A60CA8">
              <wp:simplePos x="0" y="0"/>
              <wp:positionH relativeFrom="margin">
                <wp:align>center</wp:align>
              </wp:positionH>
              <wp:positionV relativeFrom="paragraph">
                <wp:posOffset>187730</wp:posOffset>
              </wp:positionV>
              <wp:extent cx="1171575" cy="190500"/>
              <wp:effectExtent l="0" t="0" r="9525" b="0"/>
              <wp:wrapNone/>
              <wp:docPr id="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AF6BF" w14:textId="77777777" w:rsidR="007B53F4" w:rsidRPr="0089358F" w:rsidRDefault="007B53F4" w:rsidP="001A64B0">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4D0AB" id="_x0000_t202" coordsize="21600,21600" o:spt="202" path="m,l,21600r21600,l21600,xe">
              <v:stroke joinstyle="miter"/>
              <v:path gradientshapeok="t" o:connecttype="rect"/>
            </v:shapetype>
            <v:shape id="_x0000_s1254" type="#_x0000_t202" style="position:absolute;margin-left:0;margin-top:14.8pt;width:92.25pt;height:15pt;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" filled="f" stroked="f">
              <v:textbox inset="0,0,0,0">
                <w:txbxContent>
                  <w:p w14:paraId="668AF6BF" w14:textId="77777777" w:rsidR="007B53F4" w:rsidRPr="0089358F" w:rsidRDefault="007B53F4" w:rsidP="001A64B0">
                    <w:pPr>
                      <w:pStyle w:val="lonrnrd"/>
                      <w:jc w:val="center"/>
                      <w:rPr>
                        <w:sz w:val="22"/>
                        <w:szCs w:val="22"/>
                      </w:rPr>
                    </w:pPr>
                    <w:r>
                      <w:rPr>
                        <w:sz w:val="22"/>
                        <w:szCs w:val="22"/>
                      </w:rPr>
                      <w:t>CONFIDENTIAL</w:t>
                    </w:r>
                  </w:p>
                </w:txbxContent>
              </v:textbox>
              <w10:wrap anchorx="margin"/>
            </v:shape>
          </w:pict>
        </mc:Fallback>
      </mc:AlternateContent>
    </w:r>
    <w:r>
      <w:rPr>
        <w:noProof/>
      </w:rPr>
      <w:drawing>
        <wp:anchor distT="0" distB="0" distL="114300" distR="114300" simplePos="0" relativeHeight="251666944" behindDoc="0" locked="0" layoutInCell="1" allowOverlap="1" wp14:anchorId="6B406F62" wp14:editId="21FDE117">
          <wp:simplePos x="0" y="0"/>
          <wp:positionH relativeFrom="page">
            <wp:posOffset>723900</wp:posOffset>
          </wp:positionH>
          <wp:positionV relativeFrom="page">
            <wp:posOffset>586740</wp:posOffset>
          </wp:positionV>
          <wp:extent cx="2060575" cy="359410"/>
          <wp:effectExtent l="0" t="0" r="0" b="0"/>
          <wp:wrapNone/>
          <wp:docPr id="12" name="図 9"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0575" cy="35941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b/>
    </w:r>
    <w:r>
      <w:tab/>
    </w:r>
    <w:ins w:id="148" w:author="作成者">
      <w:r w:rsidRPr="003E39F1">
        <w:t>Application Note</w:t>
      </w:r>
    </w:ins>
    <w:del w:id="149" w:author="作成者">
      <w:r w:rsidRPr="00A82386" w:rsidDel="003E39F1">
        <w:delText>APPLICATION</w:delText>
      </w:r>
      <w:r w:rsidDel="003E39F1">
        <w:rPr>
          <w:rFonts w:hint="eastAsia"/>
        </w:rPr>
        <w:delText xml:space="preserve"> NOTE</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3AD5C" w14:textId="010B6E51" w:rsidR="007B53F4" w:rsidRDefault="007B53F4" w:rsidP="005F484A">
    <w:pPr>
      <w:pStyle w:val="13"/>
    </w:pPr>
    <w:r w:rsidRPr="008017D2">
      <w:rPr>
        <w:noProof/>
      </w:rPr>
      <mc:AlternateContent>
        <mc:Choice Requires="wps">
          <w:drawing>
            <wp:anchor distT="0" distB="0" distL="114300" distR="114300" simplePos="0" relativeHeight="251675136" behindDoc="0" locked="0" layoutInCell="1" allowOverlap="1" wp14:anchorId="0C3FA846" wp14:editId="01273709">
              <wp:simplePos x="0" y="0"/>
              <wp:positionH relativeFrom="margin">
                <wp:align>center</wp:align>
              </wp:positionH>
              <wp:positionV relativeFrom="paragraph">
                <wp:posOffset>-16307</wp:posOffset>
              </wp:positionV>
              <wp:extent cx="1171575" cy="190500"/>
              <wp:effectExtent l="0" t="0" r="9525"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9AC48" w14:textId="77777777" w:rsidR="007B53F4" w:rsidRPr="0089358F" w:rsidRDefault="007B53F4" w:rsidP="001A64B0">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FA846" id="_x0000_t202" coordsize="21600,21600" o:spt="202" path="m,l,21600r21600,l21600,xe">
              <v:stroke joinstyle="miter"/>
              <v:path gradientshapeok="t" o:connecttype="rect"/>
            </v:shapetype>
            <v:shape id="_x0000_s1255" type="#_x0000_t202" style="position:absolute;margin-left:0;margin-top:-1.3pt;width:92.25pt;height:15pt;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" filled="f" stroked="f">
              <v:textbox inset="0,0,0,0">
                <w:txbxContent>
                  <w:p w14:paraId="4759AC48" w14:textId="77777777" w:rsidR="007B53F4" w:rsidRPr="0089358F" w:rsidRDefault="007B53F4" w:rsidP="001A64B0">
                    <w:pPr>
                      <w:pStyle w:val="lonrnrd"/>
                      <w:jc w:val="center"/>
                      <w:rPr>
                        <w:sz w:val="22"/>
                        <w:szCs w:val="22"/>
                      </w:rPr>
                    </w:pPr>
                    <w:r>
                      <w:rPr>
                        <w:sz w:val="22"/>
                        <w:szCs w:val="22"/>
                      </w:rPr>
                      <w:t>CONFIDENTIAL</w:t>
                    </w:r>
                  </w:p>
                </w:txbxContent>
              </v:textbox>
              <w10:wrap anchorx="margin"/>
            </v:shape>
          </w:pict>
        </mc:Fallback>
      </mc:AlternateContent>
    </w:r>
    <w:r>
      <w:fldChar w:fldCharType="begin"/>
    </w:r>
    <w:r>
      <w:instrText xml:space="preserve"> </w:instrText>
    </w:r>
    <w:r w:rsidRPr="006F17BD">
      <w:instrText>TITLE</w:instrText>
    </w:r>
    <w:r>
      <w:instrText xml:space="preserve">  \* MERGEFORMAT </w:instrText>
    </w:r>
    <w:r>
      <w:fldChar w:fldCharType="separate"/>
    </w:r>
    <w:r>
      <w:t>R-Car Series, 3rd Generation</w:t>
    </w:r>
    <w:r>
      <w:fldChar w:fldCharType="end"/>
    </w:r>
    <w:r>
      <w:rPr>
        <w:rFonts w:hint="eastAsia"/>
      </w:rPr>
      <w:tab/>
    </w:r>
    <w:r w:rsidRPr="00483528">
      <w:fldChar w:fldCharType="begin"/>
    </w:r>
    <w:r w:rsidRPr="00483528">
      <w:instrText xml:space="preserve"> </w:instrText>
    </w:r>
    <w:r w:rsidRPr="006F17BD">
      <w:instrText>DOCPROPERTY  Keywords</w:instrText>
    </w:r>
    <w:r w:rsidRPr="00483528">
      <w:rPr>
        <w:rFonts w:hint="eastAsia"/>
      </w:rPr>
      <w:instrText xml:space="preserve"> \* MERGEFORMAT</w:instrText>
    </w:r>
    <w:r w:rsidRPr="00483528">
      <w:instrText xml:space="preserve"> </w:instrText>
    </w:r>
    <w:r w:rsidRPr="00483528">
      <w:fldChar w:fldCharType="separate"/>
    </w:r>
    <w:r w:rsidRPr="0073391C">
      <w:rPr>
        <w:bCs/>
      </w:rPr>
      <w:t>Power</w:t>
    </w:r>
    <w:r>
      <w:t xml:space="preserve"> Management</w:t>
    </w:r>
    <w:r w:rsidRPr="00483528">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D59F2" w14:textId="77777777" w:rsidR="007B53F4" w:rsidRDefault="007B53F4" w:rsidP="00C90A6A">
    <w:pPr>
      <w:pStyle w:val="renesaslogo"/>
      <w:pBdr>
        <w:bottom w:val="single" w:sz="18" w:space="1" w:color="2A289D"/>
      </w:pBdr>
      <w:tabs>
        <w:tab w:val="left" w:pos="5355"/>
      </w:tabs>
    </w:pPr>
    <w:r>
      <w:rPr>
        <w:noProof/>
      </w:rPr>
      <w:drawing>
        <wp:anchor distT="0" distB="0" distL="114300" distR="114300" simplePos="0" relativeHeight="251660800" behindDoc="0" locked="0" layoutInCell="1" allowOverlap="1" wp14:anchorId="752ACE86" wp14:editId="0641E019">
          <wp:simplePos x="0" y="0"/>
          <wp:positionH relativeFrom="page">
            <wp:posOffset>723900</wp:posOffset>
          </wp:positionH>
          <wp:positionV relativeFrom="page">
            <wp:posOffset>586740</wp:posOffset>
          </wp:positionV>
          <wp:extent cx="2060575" cy="359410"/>
          <wp:effectExtent l="0" t="0" r="0" b="0"/>
          <wp:wrapNone/>
          <wp:docPr id="15" name="図 9"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0575" cy="35941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b/>
    </w:r>
    <w:r>
      <w:tab/>
    </w:r>
    <w:r>
      <w:rPr>
        <w:rFonts w:hint="eastAsia"/>
      </w:rPr>
      <w:t>アプリケーションノート</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0B9C7" w14:textId="0449CB78" w:rsidR="007B53F4" w:rsidRDefault="007B53F4" w:rsidP="005F484A">
    <w:pPr>
      <w:pStyle w:val="13"/>
    </w:pPr>
    <w:r w:rsidRPr="008017D2">
      <w:rPr>
        <w:noProof/>
      </w:rPr>
      <mc:AlternateContent>
        <mc:Choice Requires="wps">
          <w:drawing>
            <wp:anchor distT="0" distB="0" distL="114300" distR="114300" simplePos="0" relativeHeight="251677184" behindDoc="0" locked="0" layoutInCell="1" allowOverlap="1" wp14:anchorId="283EC479" wp14:editId="0B0421F0">
              <wp:simplePos x="0" y="0"/>
              <wp:positionH relativeFrom="margin">
                <wp:align>center</wp:align>
              </wp:positionH>
              <wp:positionV relativeFrom="paragraph">
                <wp:posOffset>12875</wp:posOffset>
              </wp:positionV>
              <wp:extent cx="1171575" cy="190500"/>
              <wp:effectExtent l="0" t="0" r="9525" b="0"/>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DEAFB" w14:textId="77777777" w:rsidR="007B53F4" w:rsidRPr="0089358F" w:rsidRDefault="007B53F4" w:rsidP="001A64B0">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3EC479" id="_x0000_t202" coordsize="21600,21600" o:spt="202" path="m,l,21600r21600,l21600,xe">
              <v:stroke joinstyle="miter"/>
              <v:path gradientshapeok="t" o:connecttype="rect"/>
            </v:shapetype>
            <v:shape id="_x0000_s1256" type="#_x0000_t202" style="position:absolute;margin-left:0;margin-top:1pt;width:92.25pt;height:15pt;z-index:251677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" filled="f" stroked="f">
              <v:textbox inset="0,0,0,0">
                <w:txbxContent>
                  <w:p w14:paraId="052DEAFB" w14:textId="77777777" w:rsidR="007B53F4" w:rsidRPr="0089358F" w:rsidRDefault="007B53F4" w:rsidP="001A64B0">
                    <w:pPr>
                      <w:pStyle w:val="lonrnrd"/>
                      <w:jc w:val="center"/>
                      <w:rPr>
                        <w:sz w:val="22"/>
                        <w:szCs w:val="22"/>
                      </w:rPr>
                    </w:pPr>
                    <w:r>
                      <w:rPr>
                        <w:sz w:val="22"/>
                        <w:szCs w:val="22"/>
                      </w:rPr>
                      <w:t>CONFIDENTIAL</w:t>
                    </w:r>
                  </w:p>
                </w:txbxContent>
              </v:textbox>
              <w10:wrap anchorx="margin"/>
            </v:shape>
          </w:pict>
        </mc:Fallback>
      </mc:AlternateContent>
    </w:r>
    <w:r>
      <w:fldChar w:fldCharType="begin"/>
    </w:r>
    <w:r>
      <w:instrText xml:space="preserve"> </w:instrText>
    </w:r>
    <w:r w:rsidRPr="006F17BD">
      <w:instrText>TITLE</w:instrText>
    </w:r>
    <w:r>
      <w:instrText xml:space="preserve">  \* MERGEFORMAT </w:instrText>
    </w:r>
    <w:r>
      <w:fldChar w:fldCharType="separate"/>
    </w:r>
    <w:r>
      <w:t>R-Car Series, 3rd Generation</w:t>
    </w:r>
    <w:r>
      <w:fldChar w:fldCharType="end"/>
    </w:r>
    <w:r>
      <w:rPr>
        <w:rFonts w:hint="eastAsia"/>
      </w:rPr>
      <w:tab/>
    </w:r>
    <w:r w:rsidRPr="00483528">
      <w:fldChar w:fldCharType="begin"/>
    </w:r>
    <w:r w:rsidRPr="00483528">
      <w:instrText xml:space="preserve"> </w:instrText>
    </w:r>
    <w:r w:rsidRPr="006F17BD">
      <w:instrText>DOCPROPERTY  Keywords</w:instrText>
    </w:r>
    <w:r w:rsidRPr="00483528">
      <w:rPr>
        <w:rFonts w:hint="eastAsia"/>
      </w:rPr>
      <w:instrText xml:space="preserve"> \* MERGEFORMAT</w:instrText>
    </w:r>
    <w:r w:rsidRPr="00483528">
      <w:instrText xml:space="preserve"> </w:instrText>
    </w:r>
    <w:r w:rsidRPr="00483528">
      <w:fldChar w:fldCharType="separate"/>
    </w:r>
    <w:r w:rsidRPr="0073391C">
      <w:rPr>
        <w:bCs/>
      </w:rPr>
      <w:t>Power</w:t>
    </w:r>
    <w:r>
      <w:t xml:space="preserve"> Management</w:t>
    </w:r>
    <w:r w:rsidRPr="00483528">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83AFF" w14:textId="3C56A8C9" w:rsidR="007B53F4" w:rsidRPr="006104ED" w:rsidRDefault="007B53F4" w:rsidP="006104ED">
    <w:pPr>
      <w:pStyle w:val="13"/>
    </w:pPr>
    <w:r w:rsidRPr="008017D2">
      <w:rPr>
        <w:noProof/>
      </w:rPr>
      <mc:AlternateContent>
        <mc:Choice Requires="wps">
          <w:drawing>
            <wp:anchor distT="0" distB="0" distL="114300" distR="114300" simplePos="0" relativeHeight="251679232" behindDoc="0" locked="0" layoutInCell="1" allowOverlap="1" wp14:anchorId="65979512" wp14:editId="033EC4FC">
              <wp:simplePos x="0" y="0"/>
              <wp:positionH relativeFrom="margin">
                <wp:align>center</wp:align>
              </wp:positionH>
              <wp:positionV relativeFrom="paragraph">
                <wp:posOffset>12876</wp:posOffset>
              </wp:positionV>
              <wp:extent cx="1171575" cy="190500"/>
              <wp:effectExtent l="0" t="0" r="9525" b="0"/>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F6647" w14:textId="77777777" w:rsidR="007B53F4" w:rsidRPr="0089358F" w:rsidRDefault="007B53F4" w:rsidP="001A64B0">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979512" id="_x0000_t202" coordsize="21600,21600" o:spt="202" path="m,l,21600r21600,l21600,xe">
              <v:stroke joinstyle="miter"/>
              <v:path gradientshapeok="t" o:connecttype="rect"/>
            </v:shapetype>
            <v:shape id="_x0000_s1257" type="#_x0000_t202" style="position:absolute;margin-left:0;margin-top:1pt;width:92.25pt;height:15pt;z-index:251679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" filled="f" stroked="f">
              <v:textbox inset="0,0,0,0">
                <w:txbxContent>
                  <w:p w14:paraId="01DF6647" w14:textId="77777777" w:rsidR="007B53F4" w:rsidRPr="0089358F" w:rsidRDefault="007B53F4" w:rsidP="001A64B0">
                    <w:pPr>
                      <w:pStyle w:val="lonrnrd"/>
                      <w:jc w:val="center"/>
                      <w:rPr>
                        <w:sz w:val="22"/>
                        <w:szCs w:val="22"/>
                      </w:rPr>
                    </w:pPr>
                    <w:r>
                      <w:rPr>
                        <w:sz w:val="22"/>
                        <w:szCs w:val="22"/>
                      </w:rPr>
                      <w:t>CONFIDENTIAL</w:t>
                    </w:r>
                  </w:p>
                </w:txbxContent>
              </v:textbox>
              <w10:wrap anchorx="margin"/>
            </v:shape>
          </w:pict>
        </mc:Fallback>
      </mc:AlternateContent>
    </w:r>
    <w:r>
      <w:fldChar w:fldCharType="begin"/>
    </w:r>
    <w:r>
      <w:instrText xml:space="preserve"> </w:instrText>
    </w:r>
    <w:r w:rsidRPr="006F17BD">
      <w:instrText>TITLE</w:instrText>
    </w:r>
    <w:r>
      <w:instrText xml:space="preserve">  \* MERGEFORMAT </w:instrText>
    </w:r>
    <w:r>
      <w:fldChar w:fldCharType="separate"/>
    </w:r>
    <w:r>
      <w:t>R-Car Series, 3rd Generation</w:t>
    </w:r>
    <w:r>
      <w:fldChar w:fldCharType="end"/>
    </w:r>
    <w:r>
      <w:rPr>
        <w:rFonts w:hint="eastAsia"/>
      </w:rPr>
      <w:tab/>
    </w:r>
    <w:r w:rsidRPr="00483528">
      <w:fldChar w:fldCharType="begin"/>
    </w:r>
    <w:r w:rsidRPr="00483528">
      <w:instrText xml:space="preserve"> </w:instrText>
    </w:r>
    <w:r w:rsidRPr="006F17BD">
      <w:instrText>DOCPROPERTY  Keywords</w:instrText>
    </w:r>
    <w:r w:rsidRPr="00483528">
      <w:rPr>
        <w:rFonts w:hint="eastAsia"/>
      </w:rPr>
      <w:instrText xml:space="preserve"> \* MERGEFORMAT</w:instrText>
    </w:r>
    <w:r w:rsidRPr="00483528">
      <w:instrText xml:space="preserve"> </w:instrText>
    </w:r>
    <w:r w:rsidRPr="00483528">
      <w:fldChar w:fldCharType="separate"/>
    </w:r>
    <w:ins w:id="520" w:author="作成者">
      <w:r w:rsidRPr="00E20E3B">
        <w:rPr>
          <w:bCs/>
        </w:rPr>
        <w:t>Power</w:t>
      </w:r>
      <w:r>
        <w:t xml:space="preserve"> Management</w:t>
      </w:r>
    </w:ins>
    <w:del w:id="521" w:author="作成者">
      <w:r w:rsidRPr="002869FF" w:rsidDel="001B3F11">
        <w:rPr>
          <w:bCs/>
        </w:rPr>
        <w:delText>Power</w:delText>
      </w:r>
      <w:r w:rsidDel="001B3F11">
        <w:delText xml:space="preserve"> Management</w:delText>
      </w:r>
    </w:del>
    <w:r w:rsidRPr="00483528">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512DC" w14:textId="77777777" w:rsidR="007B53F4" w:rsidRDefault="007B53F4">
    <w:pPr>
      <w:pStyle w:val="a5"/>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C02ED" w14:textId="3454732A" w:rsidR="007B53F4" w:rsidRDefault="007B53F4">
    <w:pPr>
      <w:pStyle w:val="13"/>
      <w:pBdr>
        <w:bottom w:val="none" w:sz="0" w:space="0" w:color="auto"/>
      </w:pBdr>
      <w:pPrChange w:id="659" w:author="作成者">
        <w:pPr>
          <w:pStyle w:val="13"/>
        </w:pPr>
      </w:pPrChange>
    </w:pPr>
    <w:ins w:id="660" w:author="作成者">
      <w:r w:rsidRPr="008017D2">
        <w:rPr>
          <w:noProof/>
        </w:rPr>
        <mc:AlternateContent>
          <mc:Choice Requires="wps">
            <w:drawing>
              <wp:anchor distT="0" distB="0" distL="114300" distR="114300" simplePos="0" relativeHeight="251693568" behindDoc="0" locked="0" layoutInCell="1" allowOverlap="1" wp14:anchorId="26D2E80D" wp14:editId="59E9716D">
                <wp:simplePos x="0" y="0"/>
                <wp:positionH relativeFrom="margin">
                  <wp:posOffset>2621915</wp:posOffset>
                </wp:positionH>
                <wp:positionV relativeFrom="paragraph">
                  <wp:posOffset>-101600</wp:posOffset>
                </wp:positionV>
                <wp:extent cx="1171575" cy="190500"/>
                <wp:effectExtent l="0" t="0" r="9525"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AE0A0" w14:textId="77777777" w:rsidR="007B53F4" w:rsidRPr="0089358F" w:rsidRDefault="007B53F4" w:rsidP="003164D1">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D2E80D" id="_x0000_t202" coordsize="21600,21600" o:spt="202" path="m,l,21600r21600,l21600,xe">
                <v:stroke joinstyle="miter"/>
                <v:path gradientshapeok="t" o:connecttype="rect"/>
              </v:shapetype>
              <v:shape id="_x0000_s1258" type="#_x0000_t202" style="position:absolute;margin-left:206.45pt;margin-top:-8pt;width:92.25pt;height:15pt;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" filled="f" stroked="f">
                <v:textbox inset="0,0,0,0">
                  <w:txbxContent>
                    <w:p w14:paraId="1B8AE0A0" w14:textId="77777777" w:rsidR="007B53F4" w:rsidRPr="0089358F" w:rsidRDefault="007B53F4" w:rsidP="003164D1">
                      <w:pPr>
                        <w:pStyle w:val="lonrnrd"/>
                        <w:jc w:val="center"/>
                        <w:rPr>
                          <w:sz w:val="22"/>
                          <w:szCs w:val="22"/>
                        </w:rPr>
                      </w:pPr>
                      <w:r>
                        <w:rPr>
                          <w:sz w:val="22"/>
                          <w:szCs w:val="22"/>
                        </w:rPr>
                        <w:t>CONFIDENTIAL</w:t>
                      </w:r>
                    </w:p>
                  </w:txbxContent>
                </v:textbox>
                <w10:wrap anchorx="margin"/>
              </v:shape>
            </w:pict>
          </mc:Fallback>
        </mc:AlternateContent>
      </w:r>
    </w:ins>
    <w:del w:id="661" w:author="作成者">
      <w:r w:rsidRPr="008017D2" w:rsidDel="00D20294">
        <w:rPr>
          <w:noProof/>
        </w:rPr>
        <mc:AlternateContent>
          <mc:Choice Requires="wps">
            <w:drawing>
              <wp:anchor distT="0" distB="0" distL="114300" distR="114300" simplePos="0" relativeHeight="251691520" behindDoc="0" locked="0" layoutInCell="1" allowOverlap="1" wp14:anchorId="1688F699" wp14:editId="1F68FD69">
                <wp:simplePos x="0" y="0"/>
                <wp:positionH relativeFrom="margin">
                  <wp:align>center</wp:align>
                </wp:positionH>
                <wp:positionV relativeFrom="paragraph">
                  <wp:posOffset>12875</wp:posOffset>
                </wp:positionV>
                <wp:extent cx="1171575" cy="190500"/>
                <wp:effectExtent l="0" t="0" r="952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68835" w14:textId="77777777" w:rsidR="007B53F4" w:rsidRPr="0089358F" w:rsidRDefault="007B53F4" w:rsidP="001A64B0">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8F699" id="_x0000_s1259" type="#_x0000_t202" style="position:absolute;margin-left:0;margin-top:1pt;width:92.25pt;height:15pt;z-index:251691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" filled="f" stroked="f">
                <v:textbox inset="0,0,0,0">
                  <w:txbxContent>
                    <w:p w14:paraId="2F868835" w14:textId="77777777" w:rsidR="007B53F4" w:rsidRPr="0089358F" w:rsidRDefault="007B53F4" w:rsidP="001A64B0">
                      <w:pPr>
                        <w:pStyle w:val="lonrnrd"/>
                        <w:jc w:val="center"/>
                        <w:rPr>
                          <w:sz w:val="22"/>
                          <w:szCs w:val="22"/>
                        </w:rPr>
                      </w:pPr>
                      <w:r>
                        <w:rPr>
                          <w:sz w:val="22"/>
                          <w:szCs w:val="22"/>
                        </w:rPr>
                        <w:t>CONFIDENTIAL</w:t>
                      </w:r>
                    </w:p>
                  </w:txbxContent>
                </v:textbox>
                <w10:wrap anchorx="margin"/>
              </v:shape>
            </w:pict>
          </mc:Fallback>
        </mc:AlternateContent>
      </w:r>
      <w:r w:rsidDel="00D20294">
        <w:fldChar w:fldCharType="begin"/>
      </w:r>
      <w:r w:rsidDel="00D20294">
        <w:delInstrText xml:space="preserve"> </w:delInstrText>
      </w:r>
      <w:r w:rsidRPr="006F17BD" w:rsidDel="00D20294">
        <w:delInstrText>TITLE</w:delInstrText>
      </w:r>
      <w:r w:rsidDel="00D20294">
        <w:delInstrText xml:space="preserve">  \* MERGEFORMAT </w:delInstrText>
      </w:r>
      <w:r w:rsidDel="00D20294">
        <w:fldChar w:fldCharType="separate"/>
      </w:r>
      <w:r w:rsidDel="00D20294">
        <w:delText>R-Car Series, 3rd Generation</w:delText>
      </w:r>
      <w:r w:rsidDel="00D20294">
        <w:fldChar w:fldCharType="end"/>
      </w:r>
      <w:r w:rsidDel="00D20294">
        <w:rPr>
          <w:rFonts w:hint="eastAsia"/>
        </w:rPr>
        <w:tab/>
      </w:r>
      <w:r w:rsidRPr="00483528" w:rsidDel="00D20294">
        <w:fldChar w:fldCharType="begin"/>
      </w:r>
      <w:r w:rsidRPr="00483528" w:rsidDel="00D20294">
        <w:delInstrText xml:space="preserve"> </w:delInstrText>
      </w:r>
      <w:r w:rsidRPr="006F17BD" w:rsidDel="00D20294">
        <w:delInstrText>DOCPROPERTY  Keywords</w:delInstrText>
      </w:r>
      <w:r w:rsidRPr="00483528" w:rsidDel="00D20294">
        <w:rPr>
          <w:rFonts w:hint="eastAsia"/>
        </w:rPr>
        <w:delInstrText xml:space="preserve"> \* MERGEFORMAT</w:delInstrText>
      </w:r>
      <w:r w:rsidRPr="00483528" w:rsidDel="00D20294">
        <w:delInstrText xml:space="preserve"> </w:delInstrText>
      </w:r>
      <w:r w:rsidRPr="00483528" w:rsidDel="00D20294">
        <w:fldChar w:fldCharType="separate"/>
      </w:r>
      <w:r w:rsidRPr="0073391C" w:rsidDel="00D20294">
        <w:rPr>
          <w:bCs/>
        </w:rPr>
        <w:delText>Power</w:delText>
      </w:r>
      <w:r w:rsidDel="00D20294">
        <w:delText xml:space="preserve"> Management</w:delText>
      </w:r>
      <w:r w:rsidRPr="00483528" w:rsidDel="00D20294">
        <w:fldChar w:fldCharType="end"/>
      </w:r>
    </w:del>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5BEFA" w14:textId="6CC485BA" w:rsidR="007B53F4" w:rsidRDefault="007B53F4">
    <w:pPr>
      <w:pStyle w:val="13"/>
      <w:pBdr>
        <w:bottom w:val="none" w:sz="0" w:space="0" w:color="auto"/>
      </w:pBdr>
      <w:pPrChange w:id="735" w:author="作成者">
        <w:pPr>
          <w:pStyle w:val="13"/>
        </w:pPr>
      </w:pPrChange>
    </w:pPr>
    <w:ins w:id="736" w:author="作成者">
      <w:r w:rsidRPr="008017D2">
        <w:rPr>
          <w:noProof/>
        </w:rPr>
        <mc:AlternateContent>
          <mc:Choice Requires="wps">
            <w:drawing>
              <wp:anchor distT="0" distB="0" distL="114300" distR="114300" simplePos="0" relativeHeight="251695616" behindDoc="0" locked="0" layoutInCell="1" allowOverlap="1" wp14:anchorId="4A4B2D67" wp14:editId="3620A708">
                <wp:simplePos x="0" y="0"/>
                <wp:positionH relativeFrom="margin">
                  <wp:posOffset>2621915</wp:posOffset>
                </wp:positionH>
                <wp:positionV relativeFrom="paragraph">
                  <wp:posOffset>-120650</wp:posOffset>
                </wp:positionV>
                <wp:extent cx="1171575" cy="190500"/>
                <wp:effectExtent l="0" t="0" r="9525"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15B61" w14:textId="77777777" w:rsidR="007B53F4" w:rsidRPr="0089358F" w:rsidRDefault="007B53F4" w:rsidP="003164D1">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4B2D67" id="_x0000_t202" coordsize="21600,21600" o:spt="202" path="m,l,21600r21600,l21600,xe">
                <v:stroke joinstyle="miter"/>
                <v:path gradientshapeok="t" o:connecttype="rect"/>
              </v:shapetype>
              <v:shape id="_x0000_s1260" type="#_x0000_t202" style="position:absolute;margin-left:206.45pt;margin-top:-9.5pt;width:92.25pt;height:15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" filled="f" stroked="f">
                <v:textbox inset="0,0,0,0">
                  <w:txbxContent>
                    <w:p w14:paraId="6BB15B61" w14:textId="77777777" w:rsidR="007B53F4" w:rsidRPr="0089358F" w:rsidRDefault="007B53F4" w:rsidP="003164D1">
                      <w:pPr>
                        <w:pStyle w:val="lonrnrd"/>
                        <w:jc w:val="center"/>
                        <w:rPr>
                          <w:sz w:val="22"/>
                          <w:szCs w:val="22"/>
                        </w:rPr>
                      </w:pPr>
                      <w:r>
                        <w:rPr>
                          <w:sz w:val="22"/>
                          <w:szCs w:val="22"/>
                        </w:rPr>
                        <w:t>CONFIDENTIAL</w:t>
                      </w:r>
                    </w:p>
                  </w:txbxContent>
                </v:textbox>
                <w10:wrap anchorx="margin"/>
              </v:shape>
            </w:pict>
          </mc:Fallback>
        </mc:AlternateContent>
      </w:r>
    </w:ins>
    <w:del w:id="737" w:author="作成者">
      <w:r w:rsidRPr="008017D2" w:rsidDel="00D20294">
        <w:rPr>
          <w:noProof/>
        </w:rPr>
        <mc:AlternateContent>
          <mc:Choice Requires="wps">
            <w:drawing>
              <wp:anchor distT="0" distB="0" distL="114300" distR="114300" simplePos="0" relativeHeight="251687424" behindDoc="0" locked="0" layoutInCell="1" allowOverlap="1" wp14:anchorId="7D3C44C0" wp14:editId="0C2661FB">
                <wp:simplePos x="0" y="0"/>
                <wp:positionH relativeFrom="margin">
                  <wp:align>center</wp:align>
                </wp:positionH>
                <wp:positionV relativeFrom="paragraph">
                  <wp:posOffset>12875</wp:posOffset>
                </wp:positionV>
                <wp:extent cx="1171575" cy="1905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A3B7E" w14:textId="77777777" w:rsidR="007B53F4" w:rsidRPr="0089358F" w:rsidRDefault="007B53F4" w:rsidP="001A64B0">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C44C0" id="_x0000_s1261" type="#_x0000_t202" style="position:absolute;margin-left:0;margin-top:1pt;width:92.25pt;height:15pt;z-index:251687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" filled="f" stroked="f">
                <v:textbox inset="0,0,0,0">
                  <w:txbxContent>
                    <w:p w14:paraId="322A3B7E" w14:textId="77777777" w:rsidR="007B53F4" w:rsidRPr="0089358F" w:rsidRDefault="007B53F4" w:rsidP="001A64B0">
                      <w:pPr>
                        <w:pStyle w:val="lonrnrd"/>
                        <w:jc w:val="center"/>
                        <w:rPr>
                          <w:sz w:val="22"/>
                          <w:szCs w:val="22"/>
                        </w:rPr>
                      </w:pPr>
                      <w:r>
                        <w:rPr>
                          <w:sz w:val="22"/>
                          <w:szCs w:val="22"/>
                        </w:rPr>
                        <w:t>CONFIDENTIAL</w:t>
                      </w:r>
                    </w:p>
                  </w:txbxContent>
                </v:textbox>
                <w10:wrap anchorx="margin"/>
              </v:shape>
            </w:pict>
          </mc:Fallback>
        </mc:AlternateContent>
      </w:r>
      <w:r w:rsidDel="00D20294">
        <w:fldChar w:fldCharType="begin"/>
      </w:r>
      <w:r w:rsidDel="00D20294">
        <w:delInstrText xml:space="preserve"> </w:delInstrText>
      </w:r>
      <w:r w:rsidRPr="006F17BD" w:rsidDel="00D20294">
        <w:delInstrText>TITLE</w:delInstrText>
      </w:r>
      <w:r w:rsidDel="00D20294">
        <w:delInstrText xml:space="preserve">  \* MERGEFORMAT </w:delInstrText>
      </w:r>
      <w:r w:rsidDel="00D20294">
        <w:fldChar w:fldCharType="separate"/>
      </w:r>
      <w:r w:rsidDel="00D20294">
        <w:delText>R-Car Series, 3rd Generation</w:delText>
      </w:r>
      <w:r w:rsidDel="00D20294">
        <w:fldChar w:fldCharType="end"/>
      </w:r>
      <w:r w:rsidDel="00D20294">
        <w:rPr>
          <w:rFonts w:hint="eastAsia"/>
        </w:rPr>
        <w:tab/>
      </w:r>
      <w:r w:rsidRPr="00483528" w:rsidDel="00D20294">
        <w:fldChar w:fldCharType="begin"/>
      </w:r>
      <w:r w:rsidRPr="00483528" w:rsidDel="00D20294">
        <w:delInstrText xml:space="preserve"> </w:delInstrText>
      </w:r>
      <w:r w:rsidRPr="006F17BD" w:rsidDel="00D20294">
        <w:delInstrText>DOCPROPERTY  Keywords</w:delInstrText>
      </w:r>
      <w:r w:rsidRPr="00483528" w:rsidDel="00D20294">
        <w:rPr>
          <w:rFonts w:hint="eastAsia"/>
        </w:rPr>
        <w:delInstrText xml:space="preserve"> \* MERGEFORMAT</w:delInstrText>
      </w:r>
      <w:r w:rsidRPr="00483528" w:rsidDel="00D20294">
        <w:delInstrText xml:space="preserve"> </w:delInstrText>
      </w:r>
      <w:r w:rsidRPr="00483528" w:rsidDel="00D20294">
        <w:fldChar w:fldCharType="separate"/>
      </w:r>
      <w:r w:rsidRPr="0073391C" w:rsidDel="00D20294">
        <w:rPr>
          <w:bCs/>
        </w:rPr>
        <w:delText>Power</w:delText>
      </w:r>
      <w:r w:rsidDel="00D20294">
        <w:delText xml:space="preserve"> Management</w:delText>
      </w:r>
      <w:r w:rsidRPr="00483528" w:rsidDel="00D20294">
        <w:fldChar w:fldCharType="end"/>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0C7CC"/>
    <w:lvl w:ilvl="0">
      <w:start w:val="1"/>
      <w:numFmt w:val="decimal"/>
      <w:pStyle w:val="5"/>
      <w:lvlText w:val="%1."/>
      <w:lvlJc w:val="left"/>
      <w:pPr>
        <w:tabs>
          <w:tab w:val="num" w:pos="2061"/>
        </w:tabs>
        <w:ind w:left="2061" w:hanging="360"/>
      </w:pPr>
    </w:lvl>
  </w:abstractNum>
  <w:abstractNum w:abstractNumId="1" w15:restartNumberingAfterBreak="0">
    <w:nsid w:val="FFFFFF7D"/>
    <w:multiLevelType w:val="singleLevel"/>
    <w:tmpl w:val="11EE43F8"/>
    <w:lvl w:ilvl="0">
      <w:start w:val="1"/>
      <w:numFmt w:val="decimal"/>
      <w:pStyle w:val="4"/>
      <w:lvlText w:val="%1."/>
      <w:lvlJc w:val="left"/>
      <w:pPr>
        <w:tabs>
          <w:tab w:val="num" w:pos="1636"/>
        </w:tabs>
        <w:ind w:left="1636" w:hanging="360"/>
      </w:pPr>
    </w:lvl>
  </w:abstractNum>
  <w:abstractNum w:abstractNumId="2" w15:restartNumberingAfterBreak="0">
    <w:nsid w:val="FFFFFF7E"/>
    <w:multiLevelType w:val="singleLevel"/>
    <w:tmpl w:val="D1C40CB4"/>
    <w:lvl w:ilvl="0">
      <w:start w:val="1"/>
      <w:numFmt w:val="decimal"/>
      <w:pStyle w:val="3"/>
      <w:lvlText w:val="%1."/>
      <w:lvlJc w:val="left"/>
      <w:pPr>
        <w:tabs>
          <w:tab w:val="num" w:pos="1211"/>
        </w:tabs>
        <w:ind w:left="1211" w:hanging="360"/>
      </w:pPr>
    </w:lvl>
  </w:abstractNum>
  <w:abstractNum w:abstractNumId="3" w15:restartNumberingAfterBreak="0">
    <w:nsid w:val="FFFFFF7F"/>
    <w:multiLevelType w:val="singleLevel"/>
    <w:tmpl w:val="D2CEAD68"/>
    <w:lvl w:ilvl="0">
      <w:start w:val="1"/>
      <w:numFmt w:val="decimal"/>
      <w:pStyle w:val="2"/>
      <w:lvlText w:val="%1."/>
      <w:lvlJc w:val="left"/>
      <w:pPr>
        <w:tabs>
          <w:tab w:val="num" w:pos="785"/>
        </w:tabs>
        <w:ind w:left="785" w:hanging="360"/>
      </w:pPr>
    </w:lvl>
  </w:abstractNum>
  <w:abstractNum w:abstractNumId="4" w15:restartNumberingAfterBreak="0">
    <w:nsid w:val="FFFFFF80"/>
    <w:multiLevelType w:val="singleLevel"/>
    <w:tmpl w:val="7950685C"/>
    <w:lvl w:ilvl="0">
      <w:start w:val="1"/>
      <w:numFmt w:val="bullet"/>
      <w:pStyle w:val="50"/>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03F08F60"/>
    <w:lvl w:ilvl="0">
      <w:start w:val="1"/>
      <w:numFmt w:val="bullet"/>
      <w:pStyle w:val="40"/>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BEA2CC9A"/>
    <w:lvl w:ilvl="0">
      <w:start w:val="1"/>
      <w:numFmt w:val="bullet"/>
      <w:pStyle w:val="30"/>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B2CD7C8"/>
    <w:lvl w:ilvl="0">
      <w:start w:val="1"/>
      <w:numFmt w:val="bullet"/>
      <w:pStyle w:val="20"/>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FDC283D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5C6BD44"/>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A6B513E"/>
    <w:multiLevelType w:val="hybridMultilevel"/>
    <w:tmpl w:val="E30CEF48"/>
    <w:lvl w:ilvl="0" w:tplc="5B8A3188">
      <w:start w:val="1"/>
      <w:numFmt w:val="bullet"/>
      <w:pStyle w:val="Level3unordered"/>
      <w:lvlText w:val=""/>
      <w:lvlJc w:val="left"/>
      <w:pPr>
        <w:tabs>
          <w:tab w:val="num" w:pos="660"/>
        </w:tabs>
        <w:ind w:left="660" w:hanging="420"/>
      </w:pPr>
      <w:rPr>
        <w:rFonts w:ascii="Symbol" w:hAnsi="Symbol" w:hint="default"/>
        <w:sz w:val="20"/>
      </w:rPr>
    </w:lvl>
    <w:lvl w:ilvl="1" w:tplc="0409000B" w:tentative="1">
      <w:start w:val="1"/>
      <w:numFmt w:val="bullet"/>
      <w:lvlText w:val=""/>
      <w:lvlJc w:val="left"/>
      <w:pPr>
        <w:tabs>
          <w:tab w:val="num" w:pos="791"/>
        </w:tabs>
        <w:ind w:left="791" w:hanging="420"/>
      </w:pPr>
      <w:rPr>
        <w:rFonts w:ascii="Wingdings" w:hAnsi="Wingdings" w:hint="default"/>
      </w:rPr>
    </w:lvl>
    <w:lvl w:ilvl="2" w:tplc="0409000D" w:tentative="1">
      <w:start w:val="1"/>
      <w:numFmt w:val="bullet"/>
      <w:lvlText w:val=""/>
      <w:lvlJc w:val="left"/>
      <w:pPr>
        <w:tabs>
          <w:tab w:val="num" w:pos="1211"/>
        </w:tabs>
        <w:ind w:left="1211" w:hanging="420"/>
      </w:pPr>
      <w:rPr>
        <w:rFonts w:ascii="Wingdings" w:hAnsi="Wingdings" w:hint="default"/>
      </w:rPr>
    </w:lvl>
    <w:lvl w:ilvl="3" w:tplc="04090001" w:tentative="1">
      <w:start w:val="1"/>
      <w:numFmt w:val="bullet"/>
      <w:lvlText w:val=""/>
      <w:lvlJc w:val="left"/>
      <w:pPr>
        <w:tabs>
          <w:tab w:val="num" w:pos="1631"/>
        </w:tabs>
        <w:ind w:left="1631" w:hanging="420"/>
      </w:pPr>
      <w:rPr>
        <w:rFonts w:ascii="Wingdings" w:hAnsi="Wingdings" w:hint="default"/>
      </w:rPr>
    </w:lvl>
    <w:lvl w:ilvl="4" w:tplc="0409000B" w:tentative="1">
      <w:start w:val="1"/>
      <w:numFmt w:val="bullet"/>
      <w:lvlText w:val=""/>
      <w:lvlJc w:val="left"/>
      <w:pPr>
        <w:tabs>
          <w:tab w:val="num" w:pos="2051"/>
        </w:tabs>
        <w:ind w:left="2051" w:hanging="420"/>
      </w:pPr>
      <w:rPr>
        <w:rFonts w:ascii="Wingdings" w:hAnsi="Wingdings" w:hint="default"/>
      </w:rPr>
    </w:lvl>
    <w:lvl w:ilvl="5" w:tplc="0409000D" w:tentative="1">
      <w:start w:val="1"/>
      <w:numFmt w:val="bullet"/>
      <w:lvlText w:val=""/>
      <w:lvlJc w:val="left"/>
      <w:pPr>
        <w:tabs>
          <w:tab w:val="num" w:pos="2471"/>
        </w:tabs>
        <w:ind w:left="2471" w:hanging="420"/>
      </w:pPr>
      <w:rPr>
        <w:rFonts w:ascii="Wingdings" w:hAnsi="Wingdings" w:hint="default"/>
      </w:rPr>
    </w:lvl>
    <w:lvl w:ilvl="6" w:tplc="04090001" w:tentative="1">
      <w:start w:val="1"/>
      <w:numFmt w:val="bullet"/>
      <w:lvlText w:val=""/>
      <w:lvlJc w:val="left"/>
      <w:pPr>
        <w:tabs>
          <w:tab w:val="num" w:pos="2891"/>
        </w:tabs>
        <w:ind w:left="2891" w:hanging="420"/>
      </w:pPr>
      <w:rPr>
        <w:rFonts w:ascii="Wingdings" w:hAnsi="Wingdings" w:hint="default"/>
      </w:rPr>
    </w:lvl>
    <w:lvl w:ilvl="7" w:tplc="0409000B" w:tentative="1">
      <w:start w:val="1"/>
      <w:numFmt w:val="bullet"/>
      <w:lvlText w:val=""/>
      <w:lvlJc w:val="left"/>
      <w:pPr>
        <w:tabs>
          <w:tab w:val="num" w:pos="3311"/>
        </w:tabs>
        <w:ind w:left="3311" w:hanging="420"/>
      </w:pPr>
      <w:rPr>
        <w:rFonts w:ascii="Wingdings" w:hAnsi="Wingdings" w:hint="default"/>
      </w:rPr>
    </w:lvl>
    <w:lvl w:ilvl="8" w:tplc="0409000D" w:tentative="1">
      <w:start w:val="1"/>
      <w:numFmt w:val="bullet"/>
      <w:lvlText w:val=""/>
      <w:lvlJc w:val="left"/>
      <w:pPr>
        <w:tabs>
          <w:tab w:val="num" w:pos="3731"/>
        </w:tabs>
        <w:ind w:left="3731" w:hanging="420"/>
      </w:pPr>
      <w:rPr>
        <w:rFonts w:ascii="Wingdings" w:hAnsi="Wingdings" w:hint="default"/>
      </w:rPr>
    </w:lvl>
  </w:abstractNum>
  <w:abstractNum w:abstractNumId="11" w15:restartNumberingAfterBreak="0">
    <w:nsid w:val="0CD2793F"/>
    <w:multiLevelType w:val="hybridMultilevel"/>
    <w:tmpl w:val="58A05B06"/>
    <w:lvl w:ilvl="0" w:tplc="D8282FB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0307A3A"/>
    <w:multiLevelType w:val="hybridMultilevel"/>
    <w:tmpl w:val="CCC88A6E"/>
    <w:lvl w:ilvl="0" w:tplc="7884BEB0">
      <w:start w:val="1"/>
      <w:numFmt w:val="bullet"/>
      <w:lvlText w:val=""/>
      <w:lvlJc w:val="left"/>
      <w:pPr>
        <w:tabs>
          <w:tab w:val="num" w:pos="660"/>
        </w:tabs>
        <w:ind w:left="660" w:hanging="420"/>
      </w:pPr>
      <w:rPr>
        <w:rFonts w:ascii="Symbol" w:hAnsi="Symbol" w:hint="default"/>
        <w:sz w:val="20"/>
      </w:rPr>
    </w:lvl>
    <w:lvl w:ilvl="1" w:tplc="F5148976" w:tentative="1">
      <w:start w:val="1"/>
      <w:numFmt w:val="bullet"/>
      <w:lvlText w:val=""/>
      <w:lvlJc w:val="left"/>
      <w:pPr>
        <w:tabs>
          <w:tab w:val="num" w:pos="840"/>
        </w:tabs>
        <w:ind w:left="840" w:hanging="420"/>
      </w:pPr>
      <w:rPr>
        <w:rFonts w:ascii="Wingdings" w:hAnsi="Wingdings" w:hint="default"/>
      </w:rPr>
    </w:lvl>
    <w:lvl w:ilvl="2" w:tplc="FC6E99DC" w:tentative="1">
      <w:start w:val="1"/>
      <w:numFmt w:val="bullet"/>
      <w:lvlText w:val=""/>
      <w:lvlJc w:val="left"/>
      <w:pPr>
        <w:tabs>
          <w:tab w:val="num" w:pos="1260"/>
        </w:tabs>
        <w:ind w:left="1260" w:hanging="420"/>
      </w:pPr>
      <w:rPr>
        <w:rFonts w:ascii="Wingdings" w:hAnsi="Wingdings" w:hint="default"/>
      </w:rPr>
    </w:lvl>
    <w:lvl w:ilvl="3" w:tplc="09649AB6" w:tentative="1">
      <w:start w:val="1"/>
      <w:numFmt w:val="bullet"/>
      <w:lvlText w:val=""/>
      <w:lvlJc w:val="left"/>
      <w:pPr>
        <w:tabs>
          <w:tab w:val="num" w:pos="1680"/>
        </w:tabs>
        <w:ind w:left="1680" w:hanging="420"/>
      </w:pPr>
      <w:rPr>
        <w:rFonts w:ascii="Wingdings" w:hAnsi="Wingdings" w:hint="default"/>
      </w:rPr>
    </w:lvl>
    <w:lvl w:ilvl="4" w:tplc="AA005BB0" w:tentative="1">
      <w:start w:val="1"/>
      <w:numFmt w:val="bullet"/>
      <w:lvlText w:val=""/>
      <w:lvlJc w:val="left"/>
      <w:pPr>
        <w:tabs>
          <w:tab w:val="num" w:pos="2100"/>
        </w:tabs>
        <w:ind w:left="2100" w:hanging="420"/>
      </w:pPr>
      <w:rPr>
        <w:rFonts w:ascii="Wingdings" w:hAnsi="Wingdings" w:hint="default"/>
      </w:rPr>
    </w:lvl>
    <w:lvl w:ilvl="5" w:tplc="E2E62DFE" w:tentative="1">
      <w:start w:val="1"/>
      <w:numFmt w:val="bullet"/>
      <w:lvlText w:val=""/>
      <w:lvlJc w:val="left"/>
      <w:pPr>
        <w:tabs>
          <w:tab w:val="num" w:pos="2520"/>
        </w:tabs>
        <w:ind w:left="2520" w:hanging="420"/>
      </w:pPr>
      <w:rPr>
        <w:rFonts w:ascii="Wingdings" w:hAnsi="Wingdings" w:hint="default"/>
      </w:rPr>
    </w:lvl>
    <w:lvl w:ilvl="6" w:tplc="BC825EBE" w:tentative="1">
      <w:start w:val="1"/>
      <w:numFmt w:val="bullet"/>
      <w:lvlText w:val=""/>
      <w:lvlJc w:val="left"/>
      <w:pPr>
        <w:tabs>
          <w:tab w:val="num" w:pos="2940"/>
        </w:tabs>
        <w:ind w:left="2940" w:hanging="420"/>
      </w:pPr>
      <w:rPr>
        <w:rFonts w:ascii="Wingdings" w:hAnsi="Wingdings" w:hint="default"/>
      </w:rPr>
    </w:lvl>
    <w:lvl w:ilvl="7" w:tplc="F67C8D02" w:tentative="1">
      <w:start w:val="1"/>
      <w:numFmt w:val="bullet"/>
      <w:lvlText w:val=""/>
      <w:lvlJc w:val="left"/>
      <w:pPr>
        <w:tabs>
          <w:tab w:val="num" w:pos="3360"/>
        </w:tabs>
        <w:ind w:left="3360" w:hanging="420"/>
      </w:pPr>
      <w:rPr>
        <w:rFonts w:ascii="Wingdings" w:hAnsi="Wingdings" w:hint="default"/>
      </w:rPr>
    </w:lvl>
    <w:lvl w:ilvl="8" w:tplc="24A8870E"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FA14ECA"/>
    <w:multiLevelType w:val="hybridMultilevel"/>
    <w:tmpl w:val="AD16D1EC"/>
    <w:lvl w:ilvl="0" w:tplc="A71EAC68">
      <w:start w:val="1"/>
      <w:numFmt w:val="bullet"/>
      <w:pStyle w:val="Level2unordered"/>
      <w:lvlText w:val=""/>
      <w:lvlJc w:val="left"/>
      <w:pPr>
        <w:ind w:left="578" w:hanging="420"/>
      </w:pPr>
      <w:rPr>
        <w:rFonts w:ascii="Symbol" w:hAnsi="Symbol" w:hint="default"/>
        <w:b/>
        <w:i w:val="0"/>
        <w:sz w:val="20"/>
      </w:rPr>
    </w:lvl>
    <w:lvl w:ilvl="1" w:tplc="0409000B" w:tentative="1">
      <w:start w:val="1"/>
      <w:numFmt w:val="bullet"/>
      <w:lvlText w:val=""/>
      <w:lvlJc w:val="left"/>
      <w:pPr>
        <w:ind w:left="998" w:hanging="420"/>
      </w:pPr>
      <w:rPr>
        <w:rFonts w:ascii="Wingdings" w:hAnsi="Wingdings" w:hint="default"/>
      </w:rPr>
    </w:lvl>
    <w:lvl w:ilvl="2" w:tplc="0409000D" w:tentative="1">
      <w:start w:val="1"/>
      <w:numFmt w:val="bullet"/>
      <w:lvlText w:val=""/>
      <w:lvlJc w:val="left"/>
      <w:pPr>
        <w:ind w:left="1418" w:hanging="420"/>
      </w:pPr>
      <w:rPr>
        <w:rFonts w:ascii="Wingdings" w:hAnsi="Wingdings" w:hint="default"/>
      </w:rPr>
    </w:lvl>
    <w:lvl w:ilvl="3" w:tplc="04090001" w:tentative="1">
      <w:start w:val="1"/>
      <w:numFmt w:val="bullet"/>
      <w:lvlText w:val=""/>
      <w:lvlJc w:val="left"/>
      <w:pPr>
        <w:ind w:left="1838" w:hanging="420"/>
      </w:pPr>
      <w:rPr>
        <w:rFonts w:ascii="Wingdings" w:hAnsi="Wingdings" w:hint="default"/>
      </w:rPr>
    </w:lvl>
    <w:lvl w:ilvl="4" w:tplc="0409000B" w:tentative="1">
      <w:start w:val="1"/>
      <w:numFmt w:val="bullet"/>
      <w:lvlText w:val=""/>
      <w:lvlJc w:val="left"/>
      <w:pPr>
        <w:ind w:left="2258" w:hanging="420"/>
      </w:pPr>
      <w:rPr>
        <w:rFonts w:ascii="Wingdings" w:hAnsi="Wingdings" w:hint="default"/>
      </w:rPr>
    </w:lvl>
    <w:lvl w:ilvl="5" w:tplc="0409000D" w:tentative="1">
      <w:start w:val="1"/>
      <w:numFmt w:val="bullet"/>
      <w:lvlText w:val=""/>
      <w:lvlJc w:val="left"/>
      <w:pPr>
        <w:ind w:left="2678" w:hanging="420"/>
      </w:pPr>
      <w:rPr>
        <w:rFonts w:ascii="Wingdings" w:hAnsi="Wingdings" w:hint="default"/>
      </w:rPr>
    </w:lvl>
    <w:lvl w:ilvl="6" w:tplc="04090001" w:tentative="1">
      <w:start w:val="1"/>
      <w:numFmt w:val="bullet"/>
      <w:lvlText w:val=""/>
      <w:lvlJc w:val="left"/>
      <w:pPr>
        <w:ind w:left="3098" w:hanging="420"/>
      </w:pPr>
      <w:rPr>
        <w:rFonts w:ascii="Wingdings" w:hAnsi="Wingdings" w:hint="default"/>
      </w:rPr>
    </w:lvl>
    <w:lvl w:ilvl="7" w:tplc="0409000B" w:tentative="1">
      <w:start w:val="1"/>
      <w:numFmt w:val="bullet"/>
      <w:lvlText w:val=""/>
      <w:lvlJc w:val="left"/>
      <w:pPr>
        <w:ind w:left="3518" w:hanging="420"/>
      </w:pPr>
      <w:rPr>
        <w:rFonts w:ascii="Wingdings" w:hAnsi="Wingdings" w:hint="default"/>
      </w:rPr>
    </w:lvl>
    <w:lvl w:ilvl="8" w:tplc="0409000D" w:tentative="1">
      <w:start w:val="1"/>
      <w:numFmt w:val="bullet"/>
      <w:lvlText w:val=""/>
      <w:lvlJc w:val="left"/>
      <w:pPr>
        <w:ind w:left="3938" w:hanging="420"/>
      </w:pPr>
      <w:rPr>
        <w:rFonts w:ascii="Wingdings" w:hAnsi="Wingdings" w:hint="default"/>
      </w:rPr>
    </w:lvl>
  </w:abstractNum>
  <w:abstractNum w:abstractNumId="14" w15:restartNumberingAfterBreak="0">
    <w:nsid w:val="3FD74F33"/>
    <w:multiLevelType w:val="hybridMultilevel"/>
    <w:tmpl w:val="15A2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D15E13"/>
    <w:multiLevelType w:val="multilevel"/>
    <w:tmpl w:val="6A768E88"/>
    <w:numStyleLink w:val="1"/>
  </w:abstractNum>
  <w:abstractNum w:abstractNumId="16" w15:restartNumberingAfterBreak="0">
    <w:nsid w:val="4B6E07F4"/>
    <w:multiLevelType w:val="hybridMultilevel"/>
    <w:tmpl w:val="945E4A9C"/>
    <w:lvl w:ilvl="0" w:tplc="05E4601A">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C774F"/>
    <w:multiLevelType w:val="hybridMultilevel"/>
    <w:tmpl w:val="CD9EAA0C"/>
    <w:lvl w:ilvl="0" w:tplc="0409000F">
      <w:start w:val="1"/>
      <w:numFmt w:val="decimal"/>
      <w:lvlText w:val="%1."/>
      <w:lvlJc w:val="left"/>
      <w:pPr>
        <w:ind w:left="998" w:hanging="420"/>
      </w:pPr>
    </w:lvl>
    <w:lvl w:ilvl="1" w:tplc="04090017" w:tentative="1">
      <w:start w:val="1"/>
      <w:numFmt w:val="aiueoFullWidth"/>
      <w:lvlText w:val="(%2)"/>
      <w:lvlJc w:val="left"/>
      <w:pPr>
        <w:ind w:left="1418" w:hanging="420"/>
      </w:pPr>
    </w:lvl>
    <w:lvl w:ilvl="2" w:tplc="04090011" w:tentative="1">
      <w:start w:val="1"/>
      <w:numFmt w:val="decimalEnclosedCircle"/>
      <w:lvlText w:val="%3"/>
      <w:lvlJc w:val="left"/>
      <w:pPr>
        <w:ind w:left="1838" w:hanging="420"/>
      </w:pPr>
    </w:lvl>
    <w:lvl w:ilvl="3" w:tplc="0409000F" w:tentative="1">
      <w:start w:val="1"/>
      <w:numFmt w:val="decimal"/>
      <w:lvlText w:val="%4."/>
      <w:lvlJc w:val="left"/>
      <w:pPr>
        <w:ind w:left="2258" w:hanging="420"/>
      </w:pPr>
    </w:lvl>
    <w:lvl w:ilvl="4" w:tplc="04090017" w:tentative="1">
      <w:start w:val="1"/>
      <w:numFmt w:val="aiueoFullWidth"/>
      <w:lvlText w:val="(%5)"/>
      <w:lvlJc w:val="left"/>
      <w:pPr>
        <w:ind w:left="2678" w:hanging="420"/>
      </w:pPr>
    </w:lvl>
    <w:lvl w:ilvl="5" w:tplc="04090011" w:tentative="1">
      <w:start w:val="1"/>
      <w:numFmt w:val="decimalEnclosedCircle"/>
      <w:lvlText w:val="%6"/>
      <w:lvlJc w:val="left"/>
      <w:pPr>
        <w:ind w:left="3098" w:hanging="420"/>
      </w:pPr>
    </w:lvl>
    <w:lvl w:ilvl="6" w:tplc="0409000F" w:tentative="1">
      <w:start w:val="1"/>
      <w:numFmt w:val="decimal"/>
      <w:lvlText w:val="%7."/>
      <w:lvlJc w:val="left"/>
      <w:pPr>
        <w:ind w:left="3518" w:hanging="420"/>
      </w:pPr>
    </w:lvl>
    <w:lvl w:ilvl="7" w:tplc="04090017" w:tentative="1">
      <w:start w:val="1"/>
      <w:numFmt w:val="aiueoFullWidth"/>
      <w:lvlText w:val="(%8)"/>
      <w:lvlJc w:val="left"/>
      <w:pPr>
        <w:ind w:left="3938" w:hanging="420"/>
      </w:pPr>
    </w:lvl>
    <w:lvl w:ilvl="8" w:tplc="04090011" w:tentative="1">
      <w:start w:val="1"/>
      <w:numFmt w:val="decimalEnclosedCircle"/>
      <w:lvlText w:val="%9"/>
      <w:lvlJc w:val="left"/>
      <w:pPr>
        <w:ind w:left="4358" w:hanging="420"/>
      </w:pPr>
    </w:lvl>
  </w:abstractNum>
  <w:abstractNum w:abstractNumId="18" w15:restartNumberingAfterBreak="0">
    <w:nsid w:val="4CAA5AB6"/>
    <w:multiLevelType w:val="hybridMultilevel"/>
    <w:tmpl w:val="973C6AAC"/>
    <w:lvl w:ilvl="0" w:tplc="1202178C">
      <w:start w:val="1"/>
      <w:numFmt w:val="bullet"/>
      <w:lvlText w:val="-"/>
      <w:lvlJc w:val="left"/>
      <w:pPr>
        <w:tabs>
          <w:tab w:val="num" w:pos="720"/>
        </w:tabs>
        <w:ind w:left="720" w:hanging="360"/>
      </w:pPr>
      <w:rPr>
        <w:rFonts w:ascii="ＭＳ Ｐゴシック" w:hAnsi="ＭＳ Ｐゴシック" w:hint="default"/>
      </w:rPr>
    </w:lvl>
    <w:lvl w:ilvl="1" w:tplc="AD121AA6">
      <w:start w:val="1"/>
      <w:numFmt w:val="bullet"/>
      <w:lvlText w:val="-"/>
      <w:lvlJc w:val="left"/>
      <w:pPr>
        <w:tabs>
          <w:tab w:val="num" w:pos="1440"/>
        </w:tabs>
        <w:ind w:left="1440" w:hanging="360"/>
      </w:pPr>
      <w:rPr>
        <w:rFonts w:ascii="Arial" w:eastAsia="Adobe Gothic Std B" w:hAnsi="Arial" w:hint="default"/>
      </w:rPr>
    </w:lvl>
    <w:lvl w:ilvl="2" w:tplc="B536474A" w:tentative="1">
      <w:start w:val="1"/>
      <w:numFmt w:val="bullet"/>
      <w:lvlText w:val="-"/>
      <w:lvlJc w:val="left"/>
      <w:pPr>
        <w:tabs>
          <w:tab w:val="num" w:pos="2160"/>
        </w:tabs>
        <w:ind w:left="2160" w:hanging="360"/>
      </w:pPr>
      <w:rPr>
        <w:rFonts w:ascii="ＭＳ Ｐゴシック" w:hAnsi="ＭＳ Ｐゴシック" w:hint="default"/>
      </w:rPr>
    </w:lvl>
    <w:lvl w:ilvl="3" w:tplc="5B9CD85C" w:tentative="1">
      <w:start w:val="1"/>
      <w:numFmt w:val="bullet"/>
      <w:lvlText w:val="-"/>
      <w:lvlJc w:val="left"/>
      <w:pPr>
        <w:tabs>
          <w:tab w:val="num" w:pos="2880"/>
        </w:tabs>
        <w:ind w:left="2880" w:hanging="360"/>
      </w:pPr>
      <w:rPr>
        <w:rFonts w:ascii="ＭＳ Ｐゴシック" w:hAnsi="ＭＳ Ｐゴシック" w:hint="default"/>
      </w:rPr>
    </w:lvl>
    <w:lvl w:ilvl="4" w:tplc="E1B804DA" w:tentative="1">
      <w:start w:val="1"/>
      <w:numFmt w:val="bullet"/>
      <w:lvlText w:val="-"/>
      <w:lvlJc w:val="left"/>
      <w:pPr>
        <w:tabs>
          <w:tab w:val="num" w:pos="3600"/>
        </w:tabs>
        <w:ind w:left="3600" w:hanging="360"/>
      </w:pPr>
      <w:rPr>
        <w:rFonts w:ascii="ＭＳ Ｐゴシック" w:hAnsi="ＭＳ Ｐゴシック" w:hint="default"/>
      </w:rPr>
    </w:lvl>
    <w:lvl w:ilvl="5" w:tplc="63008BFE" w:tentative="1">
      <w:start w:val="1"/>
      <w:numFmt w:val="bullet"/>
      <w:lvlText w:val="-"/>
      <w:lvlJc w:val="left"/>
      <w:pPr>
        <w:tabs>
          <w:tab w:val="num" w:pos="4320"/>
        </w:tabs>
        <w:ind w:left="4320" w:hanging="360"/>
      </w:pPr>
      <w:rPr>
        <w:rFonts w:ascii="ＭＳ Ｐゴシック" w:hAnsi="ＭＳ Ｐゴシック" w:hint="default"/>
      </w:rPr>
    </w:lvl>
    <w:lvl w:ilvl="6" w:tplc="F20C7CF6" w:tentative="1">
      <w:start w:val="1"/>
      <w:numFmt w:val="bullet"/>
      <w:lvlText w:val="-"/>
      <w:lvlJc w:val="left"/>
      <w:pPr>
        <w:tabs>
          <w:tab w:val="num" w:pos="5040"/>
        </w:tabs>
        <w:ind w:left="5040" w:hanging="360"/>
      </w:pPr>
      <w:rPr>
        <w:rFonts w:ascii="ＭＳ Ｐゴシック" w:hAnsi="ＭＳ Ｐゴシック" w:hint="default"/>
      </w:rPr>
    </w:lvl>
    <w:lvl w:ilvl="7" w:tplc="6BE0EA5C" w:tentative="1">
      <w:start w:val="1"/>
      <w:numFmt w:val="bullet"/>
      <w:lvlText w:val="-"/>
      <w:lvlJc w:val="left"/>
      <w:pPr>
        <w:tabs>
          <w:tab w:val="num" w:pos="5760"/>
        </w:tabs>
        <w:ind w:left="5760" w:hanging="360"/>
      </w:pPr>
      <w:rPr>
        <w:rFonts w:ascii="ＭＳ Ｐゴシック" w:hAnsi="ＭＳ Ｐゴシック" w:hint="default"/>
      </w:rPr>
    </w:lvl>
    <w:lvl w:ilvl="8" w:tplc="6934848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9" w15:restartNumberingAfterBreak="0">
    <w:nsid w:val="4D0B5906"/>
    <w:multiLevelType w:val="hybridMultilevel"/>
    <w:tmpl w:val="EDB0058C"/>
    <w:lvl w:ilvl="0" w:tplc="2E9A2948">
      <w:start w:val="1"/>
      <w:numFmt w:val="bullet"/>
      <w:lvlText w:val="-"/>
      <w:lvlJc w:val="left"/>
      <w:pPr>
        <w:tabs>
          <w:tab w:val="num" w:pos="720"/>
        </w:tabs>
        <w:ind w:left="720" w:hanging="360"/>
      </w:pPr>
      <w:rPr>
        <w:rFonts w:ascii="ＭＳ Ｐゴシック" w:hAnsi="ＭＳ Ｐゴシック" w:hint="default"/>
      </w:rPr>
    </w:lvl>
    <w:lvl w:ilvl="1" w:tplc="FFF2B09C">
      <w:start w:val="1"/>
      <w:numFmt w:val="bullet"/>
      <w:lvlText w:val="-"/>
      <w:lvlJc w:val="left"/>
      <w:pPr>
        <w:tabs>
          <w:tab w:val="num" w:pos="1440"/>
        </w:tabs>
        <w:ind w:left="1440" w:hanging="360"/>
      </w:pPr>
      <w:rPr>
        <w:rFonts w:ascii="ＭＳ Ｐゴシック" w:hAnsi="ＭＳ Ｐゴシック" w:hint="default"/>
      </w:rPr>
    </w:lvl>
    <w:lvl w:ilvl="2" w:tplc="06B495A0" w:tentative="1">
      <w:start w:val="1"/>
      <w:numFmt w:val="bullet"/>
      <w:lvlText w:val="-"/>
      <w:lvlJc w:val="left"/>
      <w:pPr>
        <w:tabs>
          <w:tab w:val="num" w:pos="2160"/>
        </w:tabs>
        <w:ind w:left="2160" w:hanging="360"/>
      </w:pPr>
      <w:rPr>
        <w:rFonts w:ascii="ＭＳ Ｐゴシック" w:hAnsi="ＭＳ Ｐゴシック" w:hint="default"/>
      </w:rPr>
    </w:lvl>
    <w:lvl w:ilvl="3" w:tplc="AB80CB00" w:tentative="1">
      <w:start w:val="1"/>
      <w:numFmt w:val="bullet"/>
      <w:lvlText w:val="-"/>
      <w:lvlJc w:val="left"/>
      <w:pPr>
        <w:tabs>
          <w:tab w:val="num" w:pos="2880"/>
        </w:tabs>
        <w:ind w:left="2880" w:hanging="360"/>
      </w:pPr>
      <w:rPr>
        <w:rFonts w:ascii="ＭＳ Ｐゴシック" w:hAnsi="ＭＳ Ｐゴシック" w:hint="default"/>
      </w:rPr>
    </w:lvl>
    <w:lvl w:ilvl="4" w:tplc="38AC825A" w:tentative="1">
      <w:start w:val="1"/>
      <w:numFmt w:val="bullet"/>
      <w:lvlText w:val="-"/>
      <w:lvlJc w:val="left"/>
      <w:pPr>
        <w:tabs>
          <w:tab w:val="num" w:pos="3600"/>
        </w:tabs>
        <w:ind w:left="3600" w:hanging="360"/>
      </w:pPr>
      <w:rPr>
        <w:rFonts w:ascii="ＭＳ Ｐゴシック" w:hAnsi="ＭＳ Ｐゴシック" w:hint="default"/>
      </w:rPr>
    </w:lvl>
    <w:lvl w:ilvl="5" w:tplc="35AA0198" w:tentative="1">
      <w:start w:val="1"/>
      <w:numFmt w:val="bullet"/>
      <w:lvlText w:val="-"/>
      <w:lvlJc w:val="left"/>
      <w:pPr>
        <w:tabs>
          <w:tab w:val="num" w:pos="4320"/>
        </w:tabs>
        <w:ind w:left="4320" w:hanging="360"/>
      </w:pPr>
      <w:rPr>
        <w:rFonts w:ascii="ＭＳ Ｐゴシック" w:hAnsi="ＭＳ Ｐゴシック" w:hint="default"/>
      </w:rPr>
    </w:lvl>
    <w:lvl w:ilvl="6" w:tplc="64244A14" w:tentative="1">
      <w:start w:val="1"/>
      <w:numFmt w:val="bullet"/>
      <w:lvlText w:val="-"/>
      <w:lvlJc w:val="left"/>
      <w:pPr>
        <w:tabs>
          <w:tab w:val="num" w:pos="5040"/>
        </w:tabs>
        <w:ind w:left="5040" w:hanging="360"/>
      </w:pPr>
      <w:rPr>
        <w:rFonts w:ascii="ＭＳ Ｐゴシック" w:hAnsi="ＭＳ Ｐゴシック" w:hint="default"/>
      </w:rPr>
    </w:lvl>
    <w:lvl w:ilvl="7" w:tplc="63760B30" w:tentative="1">
      <w:start w:val="1"/>
      <w:numFmt w:val="bullet"/>
      <w:lvlText w:val="-"/>
      <w:lvlJc w:val="left"/>
      <w:pPr>
        <w:tabs>
          <w:tab w:val="num" w:pos="5760"/>
        </w:tabs>
        <w:ind w:left="5760" w:hanging="360"/>
      </w:pPr>
      <w:rPr>
        <w:rFonts w:ascii="ＭＳ Ｐゴシック" w:hAnsi="ＭＳ Ｐゴシック" w:hint="default"/>
      </w:rPr>
    </w:lvl>
    <w:lvl w:ilvl="8" w:tplc="86A87D76"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20" w15:restartNumberingAfterBreak="0">
    <w:nsid w:val="784F3F85"/>
    <w:multiLevelType w:val="multilevel"/>
    <w:tmpl w:val="1472CE54"/>
    <w:lvl w:ilvl="0">
      <w:start w:val="1"/>
      <w:numFmt w:val="decimal"/>
      <w:pStyle w:val="10"/>
      <w:isLgl/>
      <w:lvlText w:val="%1."/>
      <w:lvlJc w:val="left"/>
      <w:pPr>
        <w:tabs>
          <w:tab w:val="num" w:pos="454"/>
        </w:tabs>
        <w:ind w:left="454" w:hanging="454"/>
      </w:pPr>
      <w:rPr>
        <w:rFonts w:ascii="Arial" w:eastAsia="ＭＳ ゴシック" w:hAnsi="Arial" w:hint="default"/>
        <w:b/>
        <w:i w:val="0"/>
        <w:color w:val="auto"/>
        <w:sz w:val="24"/>
        <w:u w:val="none"/>
      </w:rPr>
    </w:lvl>
    <w:lvl w:ilvl="1">
      <w:start w:val="1"/>
      <w:numFmt w:val="decimal"/>
      <w:pStyle w:val="21"/>
      <w:lvlText w:val="%1.%2"/>
      <w:lvlJc w:val="left"/>
      <w:pPr>
        <w:tabs>
          <w:tab w:val="num" w:pos="794"/>
        </w:tabs>
        <w:ind w:left="794" w:hanging="794"/>
      </w:pPr>
      <w:rPr>
        <w:rFonts w:ascii="Arial" w:eastAsia="ＭＳ ゴシック" w:hAnsi="Arial" w:hint="default"/>
        <w:b/>
        <w:i w:val="0"/>
        <w:color w:val="auto"/>
        <w:sz w:val="24"/>
        <w:u w:val="none"/>
      </w:rPr>
    </w:lvl>
    <w:lvl w:ilvl="2">
      <w:start w:val="1"/>
      <w:numFmt w:val="decimal"/>
      <w:pStyle w:val="31"/>
      <w:lvlText w:val="%1.%2.%3"/>
      <w:lvlJc w:val="left"/>
      <w:pPr>
        <w:tabs>
          <w:tab w:val="num" w:pos="1021"/>
        </w:tabs>
        <w:ind w:left="1021" w:hanging="1021"/>
      </w:pPr>
      <w:rPr>
        <w:rFonts w:ascii="Arial" w:eastAsia="ＭＳ ゴシック" w:hAnsi="Arial" w:hint="default"/>
        <w:b/>
        <w:i w:val="0"/>
        <w:color w:val="auto"/>
        <w:sz w:val="22"/>
        <w:u w:val="none"/>
      </w:rPr>
    </w:lvl>
    <w:lvl w:ilvl="3">
      <w:start w:val="1"/>
      <w:numFmt w:val="decimal"/>
      <w:pStyle w:val="41"/>
      <w:lvlText w:val="(%4)"/>
      <w:lvlJc w:val="left"/>
      <w:pPr>
        <w:tabs>
          <w:tab w:val="num" w:pos="454"/>
        </w:tabs>
        <w:ind w:left="454" w:hanging="454"/>
      </w:pPr>
      <w:rPr>
        <w:rFonts w:ascii="Times New Roman" w:hAnsi="Times New Roman" w:hint="default"/>
        <w:b w:val="0"/>
        <w:i w:val="0"/>
        <w:sz w:val="18"/>
      </w:rPr>
    </w:lvl>
    <w:lvl w:ilvl="4">
      <w:start w:val="1"/>
      <w:numFmt w:val="lowerLetter"/>
      <w:pStyle w:val="51"/>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1" w15:restartNumberingAfterBreak="0">
    <w:nsid w:val="7AF5582A"/>
    <w:multiLevelType w:val="multilevel"/>
    <w:tmpl w:val="6A768E88"/>
    <w:styleLink w:val="1"/>
    <w:lvl w:ilvl="0">
      <w:start w:val="1"/>
      <w:numFmt w:val="decimal"/>
      <w:isLgl/>
      <w:lvlText w:val="A%1."/>
      <w:lvlJc w:val="left"/>
      <w:pPr>
        <w:tabs>
          <w:tab w:val="num" w:pos="454"/>
        </w:tabs>
        <w:ind w:left="454" w:hanging="454"/>
      </w:pPr>
      <w:rPr>
        <w:rFonts w:ascii="Arial" w:eastAsia="ＭＳ ゴシック" w:hAnsi="Arial" w:hint="default"/>
        <w:b w:val="0"/>
        <w:i w:val="0"/>
        <w:color w:val="auto"/>
        <w:sz w:val="24"/>
        <w:u w:val="none"/>
      </w:rPr>
    </w:lvl>
    <w:lvl w:ilvl="1">
      <w:start w:val="1"/>
      <w:numFmt w:val="decimal"/>
      <w:lvlText w:val="A%1.%2"/>
      <w:lvlJc w:val="left"/>
      <w:pPr>
        <w:tabs>
          <w:tab w:val="num" w:pos="794"/>
        </w:tabs>
        <w:ind w:left="794" w:hanging="794"/>
      </w:pPr>
      <w:rPr>
        <w:rFonts w:ascii="Arial" w:eastAsia="ＭＳ ゴシック" w:hAnsi="Arial" w:hint="default"/>
        <w:b w:val="0"/>
        <w:i w:val="0"/>
        <w:color w:val="auto"/>
        <w:sz w:val="24"/>
        <w:u w:val="none"/>
      </w:rPr>
    </w:lvl>
    <w:lvl w:ilvl="2">
      <w:start w:val="1"/>
      <w:numFmt w:val="decimal"/>
      <w:lvlText w:val="A%1.%2.%3"/>
      <w:lvlJc w:val="left"/>
      <w:pPr>
        <w:tabs>
          <w:tab w:val="num" w:pos="1021"/>
        </w:tabs>
        <w:ind w:left="1021" w:hanging="1021"/>
      </w:pPr>
      <w:rPr>
        <w:rFonts w:ascii="Arial" w:eastAsia="ＭＳ ゴシック" w:hAnsi="Arial" w:hint="default"/>
        <w:b w:val="0"/>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2" w15:restartNumberingAfterBreak="0">
    <w:nsid w:val="7BC32BC9"/>
    <w:multiLevelType w:val="hybridMultilevel"/>
    <w:tmpl w:val="17F46FEC"/>
    <w:lvl w:ilvl="0" w:tplc="0888A29C">
      <w:start w:val="1"/>
      <w:numFmt w:val="bullet"/>
      <w:pStyle w:val="Level1unordered"/>
      <w:lvlText w:val=""/>
      <w:lvlJc w:val="left"/>
      <w:pPr>
        <w:tabs>
          <w:tab w:val="num" w:pos="420"/>
        </w:tabs>
        <w:ind w:left="420" w:hanging="420"/>
      </w:pPr>
      <w:rPr>
        <w:rFonts w:ascii="Symbol" w:hAnsi="Symbol" w:hint="default"/>
        <w:b/>
        <w:i w:val="0"/>
        <w:sz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7F1F1A85"/>
    <w:multiLevelType w:val="hybridMultilevel"/>
    <w:tmpl w:val="3550C7A6"/>
    <w:lvl w:ilvl="0" w:tplc="0409000F">
      <w:start w:val="1"/>
      <w:numFmt w:val="decimal"/>
      <w:lvlText w:val="%1."/>
      <w:lvlJc w:val="left"/>
      <w:pPr>
        <w:ind w:left="998" w:hanging="420"/>
      </w:pPr>
    </w:lvl>
    <w:lvl w:ilvl="1" w:tplc="04090017" w:tentative="1">
      <w:start w:val="1"/>
      <w:numFmt w:val="aiueoFullWidth"/>
      <w:lvlText w:val="(%2)"/>
      <w:lvlJc w:val="left"/>
      <w:pPr>
        <w:ind w:left="1418" w:hanging="420"/>
      </w:pPr>
    </w:lvl>
    <w:lvl w:ilvl="2" w:tplc="04090011" w:tentative="1">
      <w:start w:val="1"/>
      <w:numFmt w:val="decimalEnclosedCircle"/>
      <w:lvlText w:val="%3"/>
      <w:lvlJc w:val="left"/>
      <w:pPr>
        <w:ind w:left="1838" w:hanging="420"/>
      </w:pPr>
    </w:lvl>
    <w:lvl w:ilvl="3" w:tplc="0409000F" w:tentative="1">
      <w:start w:val="1"/>
      <w:numFmt w:val="decimal"/>
      <w:lvlText w:val="%4."/>
      <w:lvlJc w:val="left"/>
      <w:pPr>
        <w:ind w:left="2258" w:hanging="420"/>
      </w:pPr>
    </w:lvl>
    <w:lvl w:ilvl="4" w:tplc="04090017" w:tentative="1">
      <w:start w:val="1"/>
      <w:numFmt w:val="aiueoFullWidth"/>
      <w:lvlText w:val="(%5)"/>
      <w:lvlJc w:val="left"/>
      <w:pPr>
        <w:ind w:left="2678" w:hanging="420"/>
      </w:pPr>
    </w:lvl>
    <w:lvl w:ilvl="5" w:tplc="04090011" w:tentative="1">
      <w:start w:val="1"/>
      <w:numFmt w:val="decimalEnclosedCircle"/>
      <w:lvlText w:val="%6"/>
      <w:lvlJc w:val="left"/>
      <w:pPr>
        <w:ind w:left="3098" w:hanging="420"/>
      </w:pPr>
    </w:lvl>
    <w:lvl w:ilvl="6" w:tplc="0409000F" w:tentative="1">
      <w:start w:val="1"/>
      <w:numFmt w:val="decimal"/>
      <w:lvlText w:val="%7."/>
      <w:lvlJc w:val="left"/>
      <w:pPr>
        <w:ind w:left="3518" w:hanging="420"/>
      </w:pPr>
    </w:lvl>
    <w:lvl w:ilvl="7" w:tplc="04090017" w:tentative="1">
      <w:start w:val="1"/>
      <w:numFmt w:val="aiueoFullWidth"/>
      <w:lvlText w:val="(%8)"/>
      <w:lvlJc w:val="left"/>
      <w:pPr>
        <w:ind w:left="3938" w:hanging="420"/>
      </w:pPr>
    </w:lvl>
    <w:lvl w:ilvl="8" w:tplc="04090011" w:tentative="1">
      <w:start w:val="1"/>
      <w:numFmt w:val="decimalEnclosedCircle"/>
      <w:lvlText w:val="%9"/>
      <w:lvlJc w:val="left"/>
      <w:pPr>
        <w:ind w:left="4358" w:hanging="420"/>
      </w:pPr>
    </w:lvl>
  </w:abstractNum>
  <w:abstractNum w:abstractNumId="24" w15:restartNumberingAfterBreak="0">
    <w:nsid w:val="7F5A7EDA"/>
    <w:multiLevelType w:val="hybridMultilevel"/>
    <w:tmpl w:val="7BCEFF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0"/>
  </w:num>
  <w:num w:numId="2">
    <w:abstractNumId w:val="2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num>
  <w:num w:numId="15">
    <w:abstractNumId w:val="17"/>
  </w:num>
  <w:num w:numId="16">
    <w:abstractNumId w:val="19"/>
  </w:num>
  <w:num w:numId="17">
    <w:abstractNumId w:val="21"/>
  </w:num>
  <w:num w:numId="18">
    <w:abstractNumId w:val="15"/>
    <w:lvlOverride w:ilvl="0">
      <w:lvl w:ilvl="0">
        <w:start w:val="1"/>
        <w:numFmt w:val="decimal"/>
        <w:isLgl/>
        <w:lvlText w:val="A%1."/>
        <w:lvlJc w:val="left"/>
        <w:pPr>
          <w:tabs>
            <w:tab w:val="num" w:pos="454"/>
          </w:tabs>
          <w:ind w:left="454" w:hanging="454"/>
        </w:pPr>
        <w:rPr>
          <w:rFonts w:ascii="Arial" w:eastAsia="ＭＳ ゴシック" w:hAnsi="Arial" w:hint="default"/>
          <w:b/>
          <w:i w:val="0"/>
          <w:color w:val="auto"/>
          <w:sz w:val="24"/>
          <w:u w:val="none"/>
        </w:rPr>
      </w:lvl>
    </w:lvlOverride>
    <w:lvlOverride w:ilvl="1">
      <w:lvl w:ilvl="1">
        <w:start w:val="1"/>
        <w:numFmt w:val="decimal"/>
        <w:lvlText w:val="A%1.%2"/>
        <w:lvlJc w:val="left"/>
        <w:pPr>
          <w:tabs>
            <w:tab w:val="num" w:pos="794"/>
          </w:tabs>
          <w:ind w:left="794" w:hanging="794"/>
        </w:pPr>
        <w:rPr>
          <w:rFonts w:ascii="Arial" w:eastAsia="ＭＳ ゴシック" w:hAnsi="Arial" w:hint="default"/>
          <w:b/>
          <w:i w:val="0"/>
          <w:color w:val="auto"/>
          <w:sz w:val="24"/>
          <w:u w:val="none"/>
        </w:rPr>
      </w:lvl>
    </w:lvlOverride>
  </w:num>
  <w:num w:numId="19">
    <w:abstractNumId w:val="11"/>
  </w:num>
  <w:num w:numId="20">
    <w:abstractNumId w:val="20"/>
  </w:num>
  <w:num w:numId="21">
    <w:abstractNumId w:val="18"/>
  </w:num>
  <w:num w:numId="22">
    <w:abstractNumId w:val="16"/>
  </w:num>
  <w:num w:numId="23">
    <w:abstractNumId w:val="24"/>
  </w:num>
  <w:num w:numId="24">
    <w:abstractNumId w:val="20"/>
  </w:num>
  <w:num w:numId="25">
    <w:abstractNumId w:val="20"/>
  </w:num>
  <w:num w:numId="26">
    <w:abstractNumId w:val="15"/>
  </w:num>
  <w:num w:numId="27">
    <w:abstractNumId w:val="14"/>
  </w:num>
  <w:num w:numId="28">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intFractionalCharacterWidth/>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0" w:nlCheck="1" w:checkStyle="0"/>
  <w:activeWritingStyle w:appName="MSWord" w:lang="ja-JP" w:vendorID="64" w:dllVersion="0"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HorizontalDrawingGridEvery w:val="0"/>
  <w:displayVerticalDrawingGridEvery w:val="3"/>
  <w:doNotShadeFormData/>
  <w:characterSpacingControl w:val="compressPunctuation"/>
  <w:strictFirstAndLastChars/>
  <w:hdrShapeDefaults>
    <o:shapedefaults v:ext="edit" spidmax="2049" style="v-text-anchor:middle" fill="f" fillcolor="white">
      <v:fill color="white" on="f"/>
      <v:stroke weight="2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87C"/>
    <w:rsid w:val="00001606"/>
    <w:rsid w:val="00004A5E"/>
    <w:rsid w:val="0000650A"/>
    <w:rsid w:val="0001231F"/>
    <w:rsid w:val="000142F4"/>
    <w:rsid w:val="00014EA4"/>
    <w:rsid w:val="000176B2"/>
    <w:rsid w:val="00021375"/>
    <w:rsid w:val="00030267"/>
    <w:rsid w:val="00031AA3"/>
    <w:rsid w:val="000341F8"/>
    <w:rsid w:val="00034E45"/>
    <w:rsid w:val="0003675E"/>
    <w:rsid w:val="00037BE8"/>
    <w:rsid w:val="00037D05"/>
    <w:rsid w:val="00040D9F"/>
    <w:rsid w:val="000500E1"/>
    <w:rsid w:val="0005307F"/>
    <w:rsid w:val="0005417E"/>
    <w:rsid w:val="0005506A"/>
    <w:rsid w:val="00055588"/>
    <w:rsid w:val="000568B0"/>
    <w:rsid w:val="000600DA"/>
    <w:rsid w:val="000604AB"/>
    <w:rsid w:val="00064757"/>
    <w:rsid w:val="0006648B"/>
    <w:rsid w:val="000709A9"/>
    <w:rsid w:val="00073481"/>
    <w:rsid w:val="00074D80"/>
    <w:rsid w:val="00076E7D"/>
    <w:rsid w:val="00077B99"/>
    <w:rsid w:val="000802B5"/>
    <w:rsid w:val="00080DD7"/>
    <w:rsid w:val="00081ED1"/>
    <w:rsid w:val="00082F2B"/>
    <w:rsid w:val="00082FF4"/>
    <w:rsid w:val="000845B9"/>
    <w:rsid w:val="00085923"/>
    <w:rsid w:val="00085A3E"/>
    <w:rsid w:val="000901AE"/>
    <w:rsid w:val="00090B70"/>
    <w:rsid w:val="0009598A"/>
    <w:rsid w:val="0009608E"/>
    <w:rsid w:val="000A0CDC"/>
    <w:rsid w:val="000A0F1B"/>
    <w:rsid w:val="000A1004"/>
    <w:rsid w:val="000A3FFA"/>
    <w:rsid w:val="000B0564"/>
    <w:rsid w:val="000B0C08"/>
    <w:rsid w:val="000B34C7"/>
    <w:rsid w:val="000B483E"/>
    <w:rsid w:val="000B4A88"/>
    <w:rsid w:val="000B5F6C"/>
    <w:rsid w:val="000C2CEC"/>
    <w:rsid w:val="000C5912"/>
    <w:rsid w:val="000D40A2"/>
    <w:rsid w:val="000E064F"/>
    <w:rsid w:val="000E538E"/>
    <w:rsid w:val="000E7105"/>
    <w:rsid w:val="000E7F67"/>
    <w:rsid w:val="000F1D31"/>
    <w:rsid w:val="000F5D4A"/>
    <w:rsid w:val="000F6FF1"/>
    <w:rsid w:val="00100234"/>
    <w:rsid w:val="001017ED"/>
    <w:rsid w:val="001148CF"/>
    <w:rsid w:val="001151A2"/>
    <w:rsid w:val="00116E51"/>
    <w:rsid w:val="00116E7F"/>
    <w:rsid w:val="001177A8"/>
    <w:rsid w:val="00120CDC"/>
    <w:rsid w:val="00122128"/>
    <w:rsid w:val="00122F79"/>
    <w:rsid w:val="00131948"/>
    <w:rsid w:val="0013547A"/>
    <w:rsid w:val="00135E47"/>
    <w:rsid w:val="001470A8"/>
    <w:rsid w:val="00151441"/>
    <w:rsid w:val="00151759"/>
    <w:rsid w:val="00153DC0"/>
    <w:rsid w:val="001547D5"/>
    <w:rsid w:val="001565B4"/>
    <w:rsid w:val="0016084B"/>
    <w:rsid w:val="0016702D"/>
    <w:rsid w:val="00175158"/>
    <w:rsid w:val="00176AD3"/>
    <w:rsid w:val="00177622"/>
    <w:rsid w:val="00177BA8"/>
    <w:rsid w:val="001808C9"/>
    <w:rsid w:val="001837A6"/>
    <w:rsid w:val="00184D3F"/>
    <w:rsid w:val="00187CCD"/>
    <w:rsid w:val="0019014C"/>
    <w:rsid w:val="0019573F"/>
    <w:rsid w:val="00197839"/>
    <w:rsid w:val="001A5E5A"/>
    <w:rsid w:val="001A64B0"/>
    <w:rsid w:val="001B3F11"/>
    <w:rsid w:val="001B4A02"/>
    <w:rsid w:val="001B70AD"/>
    <w:rsid w:val="001C33AB"/>
    <w:rsid w:val="001C56B1"/>
    <w:rsid w:val="001D056F"/>
    <w:rsid w:val="001D4739"/>
    <w:rsid w:val="001E1D6D"/>
    <w:rsid w:val="001E2490"/>
    <w:rsid w:val="001E31D2"/>
    <w:rsid w:val="001E37AE"/>
    <w:rsid w:val="001E4073"/>
    <w:rsid w:val="001E70E6"/>
    <w:rsid w:val="001F29F8"/>
    <w:rsid w:val="001F2E2C"/>
    <w:rsid w:val="001F311A"/>
    <w:rsid w:val="001F367E"/>
    <w:rsid w:val="001F3F52"/>
    <w:rsid w:val="001F7AC4"/>
    <w:rsid w:val="002001B2"/>
    <w:rsid w:val="00204197"/>
    <w:rsid w:val="002054A2"/>
    <w:rsid w:val="0021114B"/>
    <w:rsid w:val="00217AB4"/>
    <w:rsid w:val="00221648"/>
    <w:rsid w:val="00221E43"/>
    <w:rsid w:val="002227D4"/>
    <w:rsid w:val="0022501E"/>
    <w:rsid w:val="0023184D"/>
    <w:rsid w:val="00231C6A"/>
    <w:rsid w:val="00232007"/>
    <w:rsid w:val="0023501E"/>
    <w:rsid w:val="00235E37"/>
    <w:rsid w:val="002363F2"/>
    <w:rsid w:val="002433C4"/>
    <w:rsid w:val="002434CA"/>
    <w:rsid w:val="0024498E"/>
    <w:rsid w:val="00247081"/>
    <w:rsid w:val="00253995"/>
    <w:rsid w:val="00254987"/>
    <w:rsid w:val="0025691D"/>
    <w:rsid w:val="0026274A"/>
    <w:rsid w:val="0026760F"/>
    <w:rsid w:val="00271C92"/>
    <w:rsid w:val="00274E7A"/>
    <w:rsid w:val="0027501C"/>
    <w:rsid w:val="00277014"/>
    <w:rsid w:val="002807FC"/>
    <w:rsid w:val="0028161F"/>
    <w:rsid w:val="002869FF"/>
    <w:rsid w:val="00287C32"/>
    <w:rsid w:val="00287E52"/>
    <w:rsid w:val="0029719F"/>
    <w:rsid w:val="002A24F7"/>
    <w:rsid w:val="002A2850"/>
    <w:rsid w:val="002A38C5"/>
    <w:rsid w:val="002A5049"/>
    <w:rsid w:val="002A7365"/>
    <w:rsid w:val="002B032B"/>
    <w:rsid w:val="002B1B9E"/>
    <w:rsid w:val="002B2299"/>
    <w:rsid w:val="002B2E12"/>
    <w:rsid w:val="002B4E17"/>
    <w:rsid w:val="002B5994"/>
    <w:rsid w:val="002C230F"/>
    <w:rsid w:val="002C3766"/>
    <w:rsid w:val="002C4D3B"/>
    <w:rsid w:val="002C5BDE"/>
    <w:rsid w:val="002D09E2"/>
    <w:rsid w:val="002D7A4D"/>
    <w:rsid w:val="002E7271"/>
    <w:rsid w:val="002F1062"/>
    <w:rsid w:val="002F4B56"/>
    <w:rsid w:val="002F4F70"/>
    <w:rsid w:val="002F609C"/>
    <w:rsid w:val="0030129E"/>
    <w:rsid w:val="00302356"/>
    <w:rsid w:val="00310EF7"/>
    <w:rsid w:val="00312BC0"/>
    <w:rsid w:val="00314EF4"/>
    <w:rsid w:val="003164D1"/>
    <w:rsid w:val="00321B81"/>
    <w:rsid w:val="00325581"/>
    <w:rsid w:val="00331137"/>
    <w:rsid w:val="00332D76"/>
    <w:rsid w:val="003360A1"/>
    <w:rsid w:val="00337B76"/>
    <w:rsid w:val="00341DFD"/>
    <w:rsid w:val="00353906"/>
    <w:rsid w:val="00363595"/>
    <w:rsid w:val="0036559A"/>
    <w:rsid w:val="00370A77"/>
    <w:rsid w:val="003719EC"/>
    <w:rsid w:val="00372C63"/>
    <w:rsid w:val="003743A9"/>
    <w:rsid w:val="0037658A"/>
    <w:rsid w:val="00381B37"/>
    <w:rsid w:val="00390FEF"/>
    <w:rsid w:val="00394DA6"/>
    <w:rsid w:val="003967F9"/>
    <w:rsid w:val="003A23E4"/>
    <w:rsid w:val="003A498A"/>
    <w:rsid w:val="003A6FEA"/>
    <w:rsid w:val="003B09A4"/>
    <w:rsid w:val="003B1889"/>
    <w:rsid w:val="003B21AC"/>
    <w:rsid w:val="003C23B7"/>
    <w:rsid w:val="003C5578"/>
    <w:rsid w:val="003C5BCA"/>
    <w:rsid w:val="003C762F"/>
    <w:rsid w:val="003D000C"/>
    <w:rsid w:val="003D0803"/>
    <w:rsid w:val="003D4124"/>
    <w:rsid w:val="003D4FCC"/>
    <w:rsid w:val="003D72EB"/>
    <w:rsid w:val="003D7352"/>
    <w:rsid w:val="003E06FC"/>
    <w:rsid w:val="003E0D47"/>
    <w:rsid w:val="003E1250"/>
    <w:rsid w:val="003E39EB"/>
    <w:rsid w:val="003E39F1"/>
    <w:rsid w:val="003F0E3A"/>
    <w:rsid w:val="003F14C7"/>
    <w:rsid w:val="003F3068"/>
    <w:rsid w:val="003F3DB1"/>
    <w:rsid w:val="00401384"/>
    <w:rsid w:val="00401B90"/>
    <w:rsid w:val="004036CB"/>
    <w:rsid w:val="0040387A"/>
    <w:rsid w:val="00410741"/>
    <w:rsid w:val="00414A3A"/>
    <w:rsid w:val="004160F7"/>
    <w:rsid w:val="00420949"/>
    <w:rsid w:val="00427F9D"/>
    <w:rsid w:val="00431AE0"/>
    <w:rsid w:val="00434D24"/>
    <w:rsid w:val="00441717"/>
    <w:rsid w:val="00444BCF"/>
    <w:rsid w:val="00446256"/>
    <w:rsid w:val="00446869"/>
    <w:rsid w:val="00454EA8"/>
    <w:rsid w:val="0045620C"/>
    <w:rsid w:val="004567D6"/>
    <w:rsid w:val="00457814"/>
    <w:rsid w:val="0046025E"/>
    <w:rsid w:val="00460B86"/>
    <w:rsid w:val="00461EA1"/>
    <w:rsid w:val="00464BA7"/>
    <w:rsid w:val="00482FB4"/>
    <w:rsid w:val="00483528"/>
    <w:rsid w:val="00483C0D"/>
    <w:rsid w:val="00484BEF"/>
    <w:rsid w:val="0049275C"/>
    <w:rsid w:val="0049351A"/>
    <w:rsid w:val="004A7056"/>
    <w:rsid w:val="004B10EE"/>
    <w:rsid w:val="004B18D3"/>
    <w:rsid w:val="004B1DAB"/>
    <w:rsid w:val="004B3A0D"/>
    <w:rsid w:val="004B4FD9"/>
    <w:rsid w:val="004B5FD2"/>
    <w:rsid w:val="004B72A8"/>
    <w:rsid w:val="004B7356"/>
    <w:rsid w:val="004C16EF"/>
    <w:rsid w:val="004C73EB"/>
    <w:rsid w:val="004D664E"/>
    <w:rsid w:val="004D768B"/>
    <w:rsid w:val="004E05C3"/>
    <w:rsid w:val="004E12E6"/>
    <w:rsid w:val="004E5B3E"/>
    <w:rsid w:val="004E6C3E"/>
    <w:rsid w:val="004F1C20"/>
    <w:rsid w:val="004F6C02"/>
    <w:rsid w:val="004F75CD"/>
    <w:rsid w:val="005007C9"/>
    <w:rsid w:val="0050287C"/>
    <w:rsid w:val="00505C11"/>
    <w:rsid w:val="00506ADB"/>
    <w:rsid w:val="005074C9"/>
    <w:rsid w:val="005101FD"/>
    <w:rsid w:val="00513523"/>
    <w:rsid w:val="00515B25"/>
    <w:rsid w:val="005249CE"/>
    <w:rsid w:val="00525B3C"/>
    <w:rsid w:val="00526FAD"/>
    <w:rsid w:val="00537110"/>
    <w:rsid w:val="0054259B"/>
    <w:rsid w:val="005431BD"/>
    <w:rsid w:val="005454AE"/>
    <w:rsid w:val="00547CCE"/>
    <w:rsid w:val="00553514"/>
    <w:rsid w:val="00554D5B"/>
    <w:rsid w:val="00555269"/>
    <w:rsid w:val="00557BB2"/>
    <w:rsid w:val="00562E26"/>
    <w:rsid w:val="00582D17"/>
    <w:rsid w:val="0058417A"/>
    <w:rsid w:val="00584426"/>
    <w:rsid w:val="005A05FE"/>
    <w:rsid w:val="005A39A3"/>
    <w:rsid w:val="005B4868"/>
    <w:rsid w:val="005B4B1D"/>
    <w:rsid w:val="005B7DC8"/>
    <w:rsid w:val="005B7EE9"/>
    <w:rsid w:val="005C23B9"/>
    <w:rsid w:val="005C29F9"/>
    <w:rsid w:val="005C7959"/>
    <w:rsid w:val="005D08F8"/>
    <w:rsid w:val="005D32BF"/>
    <w:rsid w:val="005D368C"/>
    <w:rsid w:val="005D4C35"/>
    <w:rsid w:val="005D6D8D"/>
    <w:rsid w:val="005E07C0"/>
    <w:rsid w:val="005E4601"/>
    <w:rsid w:val="005F01B9"/>
    <w:rsid w:val="005F1738"/>
    <w:rsid w:val="005F2DDA"/>
    <w:rsid w:val="005F42BA"/>
    <w:rsid w:val="005F484A"/>
    <w:rsid w:val="00602EBE"/>
    <w:rsid w:val="0060536F"/>
    <w:rsid w:val="00606F06"/>
    <w:rsid w:val="00607584"/>
    <w:rsid w:val="006104ED"/>
    <w:rsid w:val="0061070F"/>
    <w:rsid w:val="00610B94"/>
    <w:rsid w:val="00615D90"/>
    <w:rsid w:val="00622AFD"/>
    <w:rsid w:val="00622B4A"/>
    <w:rsid w:val="006235C0"/>
    <w:rsid w:val="0062468F"/>
    <w:rsid w:val="00626A9F"/>
    <w:rsid w:val="006340DC"/>
    <w:rsid w:val="006368E8"/>
    <w:rsid w:val="0064060A"/>
    <w:rsid w:val="0064273F"/>
    <w:rsid w:val="00643DE9"/>
    <w:rsid w:val="00645C91"/>
    <w:rsid w:val="00647EE5"/>
    <w:rsid w:val="006505F8"/>
    <w:rsid w:val="00650ECA"/>
    <w:rsid w:val="006534A1"/>
    <w:rsid w:val="00660707"/>
    <w:rsid w:val="00662173"/>
    <w:rsid w:val="0066273C"/>
    <w:rsid w:val="0067499A"/>
    <w:rsid w:val="00674D7B"/>
    <w:rsid w:val="0068164F"/>
    <w:rsid w:val="006848CA"/>
    <w:rsid w:val="00692560"/>
    <w:rsid w:val="006926E8"/>
    <w:rsid w:val="006935A8"/>
    <w:rsid w:val="0069613C"/>
    <w:rsid w:val="00696A8F"/>
    <w:rsid w:val="00697308"/>
    <w:rsid w:val="00697E7B"/>
    <w:rsid w:val="00697FBA"/>
    <w:rsid w:val="006A397B"/>
    <w:rsid w:val="006A602D"/>
    <w:rsid w:val="006A6B2D"/>
    <w:rsid w:val="006B0727"/>
    <w:rsid w:val="006B202D"/>
    <w:rsid w:val="006B231D"/>
    <w:rsid w:val="006B660A"/>
    <w:rsid w:val="006C1486"/>
    <w:rsid w:val="006C58DE"/>
    <w:rsid w:val="006C6551"/>
    <w:rsid w:val="006D3871"/>
    <w:rsid w:val="006D3FBB"/>
    <w:rsid w:val="006D4213"/>
    <w:rsid w:val="006D5F1C"/>
    <w:rsid w:val="006E24EC"/>
    <w:rsid w:val="006E2880"/>
    <w:rsid w:val="006E4982"/>
    <w:rsid w:val="006E62BC"/>
    <w:rsid w:val="006E672C"/>
    <w:rsid w:val="006F17BD"/>
    <w:rsid w:val="007048A5"/>
    <w:rsid w:val="007057B1"/>
    <w:rsid w:val="00712EA9"/>
    <w:rsid w:val="007150C7"/>
    <w:rsid w:val="00715510"/>
    <w:rsid w:val="00715FF4"/>
    <w:rsid w:val="00716478"/>
    <w:rsid w:val="00716909"/>
    <w:rsid w:val="00732DAF"/>
    <w:rsid w:val="0073391C"/>
    <w:rsid w:val="00750CFB"/>
    <w:rsid w:val="0075344C"/>
    <w:rsid w:val="007704D1"/>
    <w:rsid w:val="00770C9D"/>
    <w:rsid w:val="00770E57"/>
    <w:rsid w:val="0077323B"/>
    <w:rsid w:val="00781CD6"/>
    <w:rsid w:val="00782A0E"/>
    <w:rsid w:val="0078504D"/>
    <w:rsid w:val="00787099"/>
    <w:rsid w:val="007911F5"/>
    <w:rsid w:val="007A0C13"/>
    <w:rsid w:val="007A26AE"/>
    <w:rsid w:val="007A278D"/>
    <w:rsid w:val="007A3F5C"/>
    <w:rsid w:val="007A4ED5"/>
    <w:rsid w:val="007A5F55"/>
    <w:rsid w:val="007A71F2"/>
    <w:rsid w:val="007B07B2"/>
    <w:rsid w:val="007B1525"/>
    <w:rsid w:val="007B1E83"/>
    <w:rsid w:val="007B53F4"/>
    <w:rsid w:val="007C24A2"/>
    <w:rsid w:val="007C3D2D"/>
    <w:rsid w:val="007D4475"/>
    <w:rsid w:val="007D5C45"/>
    <w:rsid w:val="007D71B2"/>
    <w:rsid w:val="007D7428"/>
    <w:rsid w:val="007E2E57"/>
    <w:rsid w:val="007F241E"/>
    <w:rsid w:val="008021B2"/>
    <w:rsid w:val="008023D7"/>
    <w:rsid w:val="00802CE3"/>
    <w:rsid w:val="008073EF"/>
    <w:rsid w:val="00807D96"/>
    <w:rsid w:val="008107A5"/>
    <w:rsid w:val="00811BC6"/>
    <w:rsid w:val="00811F41"/>
    <w:rsid w:val="00816525"/>
    <w:rsid w:val="00816AF4"/>
    <w:rsid w:val="008170F2"/>
    <w:rsid w:val="00823F21"/>
    <w:rsid w:val="0082487C"/>
    <w:rsid w:val="00826C56"/>
    <w:rsid w:val="008305C4"/>
    <w:rsid w:val="008375F4"/>
    <w:rsid w:val="00840EA1"/>
    <w:rsid w:val="00841005"/>
    <w:rsid w:val="00841ACC"/>
    <w:rsid w:val="0084760E"/>
    <w:rsid w:val="0085055B"/>
    <w:rsid w:val="0085197B"/>
    <w:rsid w:val="00854BA5"/>
    <w:rsid w:val="00855D84"/>
    <w:rsid w:val="008578B1"/>
    <w:rsid w:val="00865378"/>
    <w:rsid w:val="00866DB1"/>
    <w:rsid w:val="00876616"/>
    <w:rsid w:val="00876E9A"/>
    <w:rsid w:val="00890DD4"/>
    <w:rsid w:val="0089463B"/>
    <w:rsid w:val="008A1064"/>
    <w:rsid w:val="008A4C14"/>
    <w:rsid w:val="008A5521"/>
    <w:rsid w:val="008A6CA2"/>
    <w:rsid w:val="008B1078"/>
    <w:rsid w:val="008B1875"/>
    <w:rsid w:val="008C0A1B"/>
    <w:rsid w:val="008C0EEB"/>
    <w:rsid w:val="008C2A89"/>
    <w:rsid w:val="008C3117"/>
    <w:rsid w:val="008C3D3C"/>
    <w:rsid w:val="008D6F53"/>
    <w:rsid w:val="008E0084"/>
    <w:rsid w:val="008E5677"/>
    <w:rsid w:val="008E6E0A"/>
    <w:rsid w:val="008F0DEC"/>
    <w:rsid w:val="008F129E"/>
    <w:rsid w:val="008F198F"/>
    <w:rsid w:val="008F4273"/>
    <w:rsid w:val="00903A6D"/>
    <w:rsid w:val="00912A9C"/>
    <w:rsid w:val="009138D2"/>
    <w:rsid w:val="009176BE"/>
    <w:rsid w:val="0092473F"/>
    <w:rsid w:val="0092607B"/>
    <w:rsid w:val="0092652D"/>
    <w:rsid w:val="00926632"/>
    <w:rsid w:val="00936206"/>
    <w:rsid w:val="00942352"/>
    <w:rsid w:val="009428F3"/>
    <w:rsid w:val="00942926"/>
    <w:rsid w:val="009446EE"/>
    <w:rsid w:val="00950585"/>
    <w:rsid w:val="00951053"/>
    <w:rsid w:val="0095480D"/>
    <w:rsid w:val="009551D9"/>
    <w:rsid w:val="00956C34"/>
    <w:rsid w:val="00960439"/>
    <w:rsid w:val="00967972"/>
    <w:rsid w:val="00971E83"/>
    <w:rsid w:val="00975997"/>
    <w:rsid w:val="00980A28"/>
    <w:rsid w:val="00981F2F"/>
    <w:rsid w:val="00983209"/>
    <w:rsid w:val="00987370"/>
    <w:rsid w:val="0099606C"/>
    <w:rsid w:val="00996709"/>
    <w:rsid w:val="009A2F7F"/>
    <w:rsid w:val="009A6450"/>
    <w:rsid w:val="009A7ACF"/>
    <w:rsid w:val="009A7E0B"/>
    <w:rsid w:val="009B00D4"/>
    <w:rsid w:val="009B6C67"/>
    <w:rsid w:val="009C17ED"/>
    <w:rsid w:val="009C6A63"/>
    <w:rsid w:val="009C6CAC"/>
    <w:rsid w:val="009D4485"/>
    <w:rsid w:val="009D5C68"/>
    <w:rsid w:val="009E0D9A"/>
    <w:rsid w:val="009E27F6"/>
    <w:rsid w:val="009E5BF6"/>
    <w:rsid w:val="00A00C82"/>
    <w:rsid w:val="00A028B3"/>
    <w:rsid w:val="00A06C03"/>
    <w:rsid w:val="00A07478"/>
    <w:rsid w:val="00A12A58"/>
    <w:rsid w:val="00A17B18"/>
    <w:rsid w:val="00A220BA"/>
    <w:rsid w:val="00A223DD"/>
    <w:rsid w:val="00A23AB5"/>
    <w:rsid w:val="00A259D1"/>
    <w:rsid w:val="00A2744E"/>
    <w:rsid w:val="00A30ABF"/>
    <w:rsid w:val="00A35F8F"/>
    <w:rsid w:val="00A40686"/>
    <w:rsid w:val="00A41C0F"/>
    <w:rsid w:val="00A4559F"/>
    <w:rsid w:val="00A4609D"/>
    <w:rsid w:val="00A5027B"/>
    <w:rsid w:val="00A51123"/>
    <w:rsid w:val="00A55B42"/>
    <w:rsid w:val="00A60BCF"/>
    <w:rsid w:val="00A623D1"/>
    <w:rsid w:val="00A70C2A"/>
    <w:rsid w:val="00A75984"/>
    <w:rsid w:val="00A8038F"/>
    <w:rsid w:val="00A80E85"/>
    <w:rsid w:val="00A82386"/>
    <w:rsid w:val="00A836BC"/>
    <w:rsid w:val="00A84119"/>
    <w:rsid w:val="00A84E0E"/>
    <w:rsid w:val="00A85D77"/>
    <w:rsid w:val="00A9631B"/>
    <w:rsid w:val="00A965C6"/>
    <w:rsid w:val="00AA1293"/>
    <w:rsid w:val="00AA38DA"/>
    <w:rsid w:val="00AA3B73"/>
    <w:rsid w:val="00AB32B7"/>
    <w:rsid w:val="00AB4081"/>
    <w:rsid w:val="00AB6351"/>
    <w:rsid w:val="00AD1358"/>
    <w:rsid w:val="00AD52F6"/>
    <w:rsid w:val="00AE18A2"/>
    <w:rsid w:val="00AE2D9A"/>
    <w:rsid w:val="00AF0FE3"/>
    <w:rsid w:val="00AF4A34"/>
    <w:rsid w:val="00AF5245"/>
    <w:rsid w:val="00AF54C8"/>
    <w:rsid w:val="00AF5D8D"/>
    <w:rsid w:val="00AF638E"/>
    <w:rsid w:val="00AF6B82"/>
    <w:rsid w:val="00B04A27"/>
    <w:rsid w:val="00B116B8"/>
    <w:rsid w:val="00B12B88"/>
    <w:rsid w:val="00B1409B"/>
    <w:rsid w:val="00B14AA8"/>
    <w:rsid w:val="00B15DEC"/>
    <w:rsid w:val="00B2196D"/>
    <w:rsid w:val="00B21CBD"/>
    <w:rsid w:val="00B2242E"/>
    <w:rsid w:val="00B3003C"/>
    <w:rsid w:val="00B30490"/>
    <w:rsid w:val="00B3460C"/>
    <w:rsid w:val="00B37F5E"/>
    <w:rsid w:val="00B4104F"/>
    <w:rsid w:val="00B41E68"/>
    <w:rsid w:val="00B42F2D"/>
    <w:rsid w:val="00B47668"/>
    <w:rsid w:val="00B47F8C"/>
    <w:rsid w:val="00B51CCE"/>
    <w:rsid w:val="00B63114"/>
    <w:rsid w:val="00B64EDF"/>
    <w:rsid w:val="00B65458"/>
    <w:rsid w:val="00B70236"/>
    <w:rsid w:val="00B70A81"/>
    <w:rsid w:val="00B71F55"/>
    <w:rsid w:val="00B732C7"/>
    <w:rsid w:val="00B7560F"/>
    <w:rsid w:val="00B777C9"/>
    <w:rsid w:val="00B80524"/>
    <w:rsid w:val="00B8296A"/>
    <w:rsid w:val="00B82E2D"/>
    <w:rsid w:val="00B82F5A"/>
    <w:rsid w:val="00B83AF6"/>
    <w:rsid w:val="00B83B85"/>
    <w:rsid w:val="00B874B2"/>
    <w:rsid w:val="00B87E6A"/>
    <w:rsid w:val="00B92EE8"/>
    <w:rsid w:val="00BA133C"/>
    <w:rsid w:val="00BA61E7"/>
    <w:rsid w:val="00BB3834"/>
    <w:rsid w:val="00BB47A2"/>
    <w:rsid w:val="00BB53BE"/>
    <w:rsid w:val="00BB5DEF"/>
    <w:rsid w:val="00BB5E28"/>
    <w:rsid w:val="00BC21F4"/>
    <w:rsid w:val="00BC2E69"/>
    <w:rsid w:val="00BC3B75"/>
    <w:rsid w:val="00BC4645"/>
    <w:rsid w:val="00BC58FC"/>
    <w:rsid w:val="00BD3199"/>
    <w:rsid w:val="00BD3F4F"/>
    <w:rsid w:val="00BD7B13"/>
    <w:rsid w:val="00BE2200"/>
    <w:rsid w:val="00BE3566"/>
    <w:rsid w:val="00BE6E53"/>
    <w:rsid w:val="00BE735A"/>
    <w:rsid w:val="00BF0B74"/>
    <w:rsid w:val="00BF334B"/>
    <w:rsid w:val="00BF5EA0"/>
    <w:rsid w:val="00BF77D2"/>
    <w:rsid w:val="00C01FC1"/>
    <w:rsid w:val="00C03331"/>
    <w:rsid w:val="00C043CA"/>
    <w:rsid w:val="00C07D12"/>
    <w:rsid w:val="00C11D97"/>
    <w:rsid w:val="00C123F2"/>
    <w:rsid w:val="00C13A17"/>
    <w:rsid w:val="00C15711"/>
    <w:rsid w:val="00C158CF"/>
    <w:rsid w:val="00C173D1"/>
    <w:rsid w:val="00C340CB"/>
    <w:rsid w:val="00C4088A"/>
    <w:rsid w:val="00C47D3B"/>
    <w:rsid w:val="00C5756E"/>
    <w:rsid w:val="00C6112E"/>
    <w:rsid w:val="00C61AE3"/>
    <w:rsid w:val="00C62345"/>
    <w:rsid w:val="00C72B4C"/>
    <w:rsid w:val="00C72BD9"/>
    <w:rsid w:val="00C77F9F"/>
    <w:rsid w:val="00C80EFB"/>
    <w:rsid w:val="00C81FC7"/>
    <w:rsid w:val="00C83EF9"/>
    <w:rsid w:val="00C842AC"/>
    <w:rsid w:val="00C853EB"/>
    <w:rsid w:val="00C87B73"/>
    <w:rsid w:val="00C908E5"/>
    <w:rsid w:val="00C90A6A"/>
    <w:rsid w:val="00C91FD8"/>
    <w:rsid w:val="00C95EB9"/>
    <w:rsid w:val="00CA0C06"/>
    <w:rsid w:val="00CA3A0C"/>
    <w:rsid w:val="00CB1AC8"/>
    <w:rsid w:val="00CB5DF0"/>
    <w:rsid w:val="00CB6939"/>
    <w:rsid w:val="00CC2646"/>
    <w:rsid w:val="00CC4978"/>
    <w:rsid w:val="00CC5BDC"/>
    <w:rsid w:val="00CC6087"/>
    <w:rsid w:val="00CC7406"/>
    <w:rsid w:val="00CD6A45"/>
    <w:rsid w:val="00CE080F"/>
    <w:rsid w:val="00CE1152"/>
    <w:rsid w:val="00CE13F6"/>
    <w:rsid w:val="00CE73FA"/>
    <w:rsid w:val="00D008BB"/>
    <w:rsid w:val="00D02C39"/>
    <w:rsid w:val="00D0338E"/>
    <w:rsid w:val="00D034A3"/>
    <w:rsid w:val="00D168ED"/>
    <w:rsid w:val="00D17F03"/>
    <w:rsid w:val="00D20294"/>
    <w:rsid w:val="00D2211D"/>
    <w:rsid w:val="00D22C85"/>
    <w:rsid w:val="00D23994"/>
    <w:rsid w:val="00D23E33"/>
    <w:rsid w:val="00D2592A"/>
    <w:rsid w:val="00D25E8D"/>
    <w:rsid w:val="00D27A48"/>
    <w:rsid w:val="00D30394"/>
    <w:rsid w:val="00D32C72"/>
    <w:rsid w:val="00D32D22"/>
    <w:rsid w:val="00D33E4F"/>
    <w:rsid w:val="00D34FB1"/>
    <w:rsid w:val="00D3766B"/>
    <w:rsid w:val="00D41ACC"/>
    <w:rsid w:val="00D41FC3"/>
    <w:rsid w:val="00D42484"/>
    <w:rsid w:val="00D43CFB"/>
    <w:rsid w:val="00D516B2"/>
    <w:rsid w:val="00D53434"/>
    <w:rsid w:val="00D618D0"/>
    <w:rsid w:val="00D63301"/>
    <w:rsid w:val="00D63F0E"/>
    <w:rsid w:val="00D667F9"/>
    <w:rsid w:val="00D70A7C"/>
    <w:rsid w:val="00D710E3"/>
    <w:rsid w:val="00D71BF8"/>
    <w:rsid w:val="00D729AB"/>
    <w:rsid w:val="00D768F0"/>
    <w:rsid w:val="00D80A32"/>
    <w:rsid w:val="00D908A2"/>
    <w:rsid w:val="00D915F4"/>
    <w:rsid w:val="00D951D9"/>
    <w:rsid w:val="00D95B30"/>
    <w:rsid w:val="00DA08A9"/>
    <w:rsid w:val="00DA4BB2"/>
    <w:rsid w:val="00DB011E"/>
    <w:rsid w:val="00DB5626"/>
    <w:rsid w:val="00DB5B45"/>
    <w:rsid w:val="00DC124B"/>
    <w:rsid w:val="00DC12D4"/>
    <w:rsid w:val="00DD26F5"/>
    <w:rsid w:val="00DD4A1A"/>
    <w:rsid w:val="00DD4B02"/>
    <w:rsid w:val="00DD6C61"/>
    <w:rsid w:val="00DE5113"/>
    <w:rsid w:val="00DF1C49"/>
    <w:rsid w:val="00DF7AC5"/>
    <w:rsid w:val="00E04FDF"/>
    <w:rsid w:val="00E07F06"/>
    <w:rsid w:val="00E10E36"/>
    <w:rsid w:val="00E12003"/>
    <w:rsid w:val="00E15002"/>
    <w:rsid w:val="00E15643"/>
    <w:rsid w:val="00E20E3B"/>
    <w:rsid w:val="00E252DD"/>
    <w:rsid w:val="00E32BAD"/>
    <w:rsid w:val="00E3606C"/>
    <w:rsid w:val="00E40B9E"/>
    <w:rsid w:val="00E41199"/>
    <w:rsid w:val="00E44E05"/>
    <w:rsid w:val="00E455D7"/>
    <w:rsid w:val="00E469CC"/>
    <w:rsid w:val="00E56E72"/>
    <w:rsid w:val="00E609E2"/>
    <w:rsid w:val="00E61E84"/>
    <w:rsid w:val="00E634F8"/>
    <w:rsid w:val="00E6376B"/>
    <w:rsid w:val="00E662FA"/>
    <w:rsid w:val="00E70A7A"/>
    <w:rsid w:val="00E7255B"/>
    <w:rsid w:val="00E72C37"/>
    <w:rsid w:val="00E7598B"/>
    <w:rsid w:val="00E75DAA"/>
    <w:rsid w:val="00E81721"/>
    <w:rsid w:val="00E81FBD"/>
    <w:rsid w:val="00E86B67"/>
    <w:rsid w:val="00E9080B"/>
    <w:rsid w:val="00E92B33"/>
    <w:rsid w:val="00E962BE"/>
    <w:rsid w:val="00E968A0"/>
    <w:rsid w:val="00EA13FA"/>
    <w:rsid w:val="00EB016F"/>
    <w:rsid w:val="00EB7B50"/>
    <w:rsid w:val="00ED02AC"/>
    <w:rsid w:val="00ED0ECA"/>
    <w:rsid w:val="00ED3698"/>
    <w:rsid w:val="00ED44D4"/>
    <w:rsid w:val="00ED5D9C"/>
    <w:rsid w:val="00EE18D7"/>
    <w:rsid w:val="00EF0AB7"/>
    <w:rsid w:val="00EF0EFF"/>
    <w:rsid w:val="00F0051F"/>
    <w:rsid w:val="00F01D51"/>
    <w:rsid w:val="00F04E67"/>
    <w:rsid w:val="00F0570E"/>
    <w:rsid w:val="00F069FA"/>
    <w:rsid w:val="00F075F1"/>
    <w:rsid w:val="00F10479"/>
    <w:rsid w:val="00F12B4B"/>
    <w:rsid w:val="00F26797"/>
    <w:rsid w:val="00F26BDE"/>
    <w:rsid w:val="00F26E97"/>
    <w:rsid w:val="00F30E2C"/>
    <w:rsid w:val="00F33269"/>
    <w:rsid w:val="00F372DF"/>
    <w:rsid w:val="00F3746C"/>
    <w:rsid w:val="00F43865"/>
    <w:rsid w:val="00F43A00"/>
    <w:rsid w:val="00F4536C"/>
    <w:rsid w:val="00F454D1"/>
    <w:rsid w:val="00F458CD"/>
    <w:rsid w:val="00F46BCF"/>
    <w:rsid w:val="00F47C0C"/>
    <w:rsid w:val="00F51C10"/>
    <w:rsid w:val="00F5464E"/>
    <w:rsid w:val="00F55D2B"/>
    <w:rsid w:val="00F56DB8"/>
    <w:rsid w:val="00F64CB0"/>
    <w:rsid w:val="00F661DA"/>
    <w:rsid w:val="00F67F8C"/>
    <w:rsid w:val="00F77217"/>
    <w:rsid w:val="00F81EA1"/>
    <w:rsid w:val="00F820F5"/>
    <w:rsid w:val="00F830A2"/>
    <w:rsid w:val="00F831FA"/>
    <w:rsid w:val="00F90759"/>
    <w:rsid w:val="00F92700"/>
    <w:rsid w:val="00F92FF6"/>
    <w:rsid w:val="00FA0005"/>
    <w:rsid w:val="00FA1C37"/>
    <w:rsid w:val="00FA2E29"/>
    <w:rsid w:val="00FA3229"/>
    <w:rsid w:val="00FA729C"/>
    <w:rsid w:val="00FA7438"/>
    <w:rsid w:val="00FB21CE"/>
    <w:rsid w:val="00FB2A1E"/>
    <w:rsid w:val="00FB6B1F"/>
    <w:rsid w:val="00FC3442"/>
    <w:rsid w:val="00FC3B10"/>
    <w:rsid w:val="00FC5961"/>
    <w:rsid w:val="00FC799D"/>
    <w:rsid w:val="00FD07D4"/>
    <w:rsid w:val="00FD1890"/>
    <w:rsid w:val="00FD2592"/>
    <w:rsid w:val="00FD72E1"/>
    <w:rsid w:val="00FD73D2"/>
    <w:rsid w:val="00FD7503"/>
    <w:rsid w:val="00FD7641"/>
    <w:rsid w:val="00FE1AB1"/>
    <w:rsid w:val="00FE4320"/>
    <w:rsid w:val="00FF14A8"/>
    <w:rsid w:val="00FF2F55"/>
    <w:rsid w:val="00FF6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f" fillcolor="white">
      <v:fill color="white" on="f"/>
      <v:stroke weight="2pt"/>
      <v:textbox inset="5.85pt,.7pt,5.85pt,.7pt"/>
    </o:shapedefaults>
    <o:shapelayout v:ext="edit">
      <o:idmap v:ext="edit" data="1"/>
    </o:shapelayout>
  </w:shapeDefaults>
  <w:decimalSymbol w:val="."/>
  <w:listSeparator w:val=","/>
  <w14:docId w14:val="06A1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平成明朝"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aliases w:val="no"/>
    <w:qFormat/>
    <w:rsid w:val="00177BA8"/>
    <w:rPr>
      <w:rFonts w:ascii="Times New Roman" w:eastAsia="ＭＳ 明朝" w:hAnsi="Times New Roman"/>
    </w:rPr>
  </w:style>
  <w:style w:type="paragraph" w:styleId="10">
    <w:name w:val="heading 1"/>
    <w:aliases w:val="1"/>
    <w:next w:val="a1"/>
    <w:qFormat/>
    <w:rsid w:val="00177BA8"/>
    <w:pPr>
      <w:keepNext/>
      <w:keepLines/>
      <w:numPr>
        <w:numId w:val="25"/>
      </w:numPr>
      <w:spacing w:before="120" w:after="120" w:line="240" w:lineRule="atLeast"/>
      <w:outlineLvl w:val="0"/>
    </w:pPr>
    <w:rPr>
      <w:rFonts w:ascii="Arial" w:eastAsia="ＭＳ ゴシック" w:hAnsi="Arial"/>
      <w:b/>
      <w:sz w:val="24"/>
    </w:rPr>
  </w:style>
  <w:style w:type="paragraph" w:styleId="21">
    <w:name w:val="heading 2"/>
    <w:aliases w:val="2"/>
    <w:next w:val="a1"/>
    <w:qFormat/>
    <w:rsid w:val="00F30E2C"/>
    <w:pPr>
      <w:keepNext/>
      <w:keepLines/>
      <w:numPr>
        <w:ilvl w:val="1"/>
        <w:numId w:val="25"/>
      </w:numPr>
      <w:spacing w:before="80" w:after="80" w:line="240" w:lineRule="atLeast"/>
      <w:outlineLvl w:val="1"/>
    </w:pPr>
    <w:rPr>
      <w:rFonts w:ascii="Arial" w:eastAsia="ＭＳ 明朝" w:hAnsi="Arial"/>
      <w:b/>
      <w:sz w:val="24"/>
    </w:rPr>
  </w:style>
  <w:style w:type="paragraph" w:styleId="31">
    <w:name w:val="heading 3"/>
    <w:aliases w:val="3"/>
    <w:next w:val="a1"/>
    <w:qFormat/>
    <w:rsid w:val="00177BA8"/>
    <w:pPr>
      <w:numPr>
        <w:ilvl w:val="2"/>
        <w:numId w:val="25"/>
      </w:numPr>
      <w:spacing w:before="40" w:after="40" w:line="240" w:lineRule="atLeast"/>
      <w:outlineLvl w:val="2"/>
    </w:pPr>
    <w:rPr>
      <w:rFonts w:ascii="Arial" w:eastAsia="ＭＳ 明朝" w:hAnsi="Arial"/>
      <w:b/>
      <w:sz w:val="22"/>
    </w:rPr>
  </w:style>
  <w:style w:type="paragraph" w:styleId="41">
    <w:name w:val="heading 4"/>
    <w:aliases w:val="4"/>
    <w:basedOn w:val="a1"/>
    <w:next w:val="a1"/>
    <w:qFormat/>
    <w:rsid w:val="00177BA8"/>
    <w:pPr>
      <w:keepLines/>
      <w:numPr>
        <w:ilvl w:val="3"/>
        <w:numId w:val="25"/>
      </w:numPr>
      <w:jc w:val="center"/>
      <w:outlineLvl w:val="3"/>
    </w:pPr>
    <w:rPr>
      <w:b/>
    </w:rPr>
  </w:style>
  <w:style w:type="paragraph" w:styleId="51">
    <w:name w:val="heading 5"/>
    <w:aliases w:val="5"/>
    <w:basedOn w:val="a1"/>
    <w:next w:val="tablehead"/>
    <w:qFormat/>
    <w:rsid w:val="00177BA8"/>
    <w:pPr>
      <w:keepNext/>
      <w:keepLines/>
      <w:numPr>
        <w:ilvl w:val="4"/>
        <w:numId w:val="25"/>
      </w:numPr>
      <w:spacing w:after="160" w:line="260" w:lineRule="exact"/>
      <w:outlineLvl w:val="4"/>
    </w:pPr>
    <w:rPr>
      <w:b/>
    </w:rPr>
  </w:style>
  <w:style w:type="paragraph" w:styleId="6">
    <w:name w:val="heading 6"/>
    <w:basedOn w:val="a1"/>
    <w:next w:val="a1"/>
    <w:qFormat/>
    <w:pPr>
      <w:keepNext/>
      <w:outlineLvl w:val="5"/>
    </w:pPr>
    <w:rPr>
      <w:b/>
      <w:bCs/>
    </w:rPr>
  </w:style>
  <w:style w:type="paragraph" w:styleId="7">
    <w:name w:val="heading 7"/>
    <w:basedOn w:val="a1"/>
    <w:next w:val="a1"/>
    <w:qFormat/>
    <w:pPr>
      <w:keepNext/>
      <w:outlineLvl w:val="6"/>
    </w:pPr>
  </w:style>
  <w:style w:type="paragraph" w:styleId="8">
    <w:name w:val="heading 8"/>
    <w:basedOn w:val="a1"/>
    <w:next w:val="a1"/>
    <w:qFormat/>
    <w:pPr>
      <w:keepNext/>
      <w:outlineLvl w:val="7"/>
    </w:pPr>
  </w:style>
  <w:style w:type="paragraph" w:styleId="9">
    <w:name w:val="heading 9"/>
    <w:basedOn w:val="a1"/>
    <w:next w:val="a1"/>
    <w:qFormat/>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ablehead">
    <w:name w:val="table head"/>
    <w:aliases w:val="th"/>
    <w:basedOn w:val="tablebody"/>
    <w:next w:val="tablebody"/>
    <w:link w:val="tablehead0"/>
    <w:rsid w:val="007A71F2"/>
    <w:pPr>
      <w:keepNext/>
      <w:keepLines/>
    </w:pPr>
    <w:rPr>
      <w:rFonts w:eastAsia="ＭＳ 明朝"/>
      <w:b/>
    </w:rPr>
  </w:style>
  <w:style w:type="paragraph" w:customStyle="1" w:styleId="tablebody">
    <w:name w:val="table body"/>
    <w:aliases w:val="tb"/>
    <w:link w:val="tablebody0"/>
    <w:pPr>
      <w:spacing w:after="20" w:line="240" w:lineRule="atLeast"/>
    </w:pPr>
    <w:rPr>
      <w:rFonts w:ascii="Arial" w:eastAsia="ＭＳ ゴシック" w:hAnsi="Arial"/>
    </w:rPr>
  </w:style>
  <w:style w:type="paragraph" w:styleId="52">
    <w:name w:val="toc 5"/>
    <w:aliases w:val="t5"/>
    <w:basedOn w:val="42"/>
    <w:semiHidden/>
  </w:style>
  <w:style w:type="paragraph" w:styleId="42">
    <w:name w:val="toc 4"/>
    <w:aliases w:val="t4"/>
    <w:basedOn w:val="11"/>
    <w:semiHidden/>
    <w:pPr>
      <w:tabs>
        <w:tab w:val="left" w:pos="1080"/>
      </w:tabs>
      <w:spacing w:before="0" w:line="240" w:lineRule="exact"/>
    </w:pPr>
  </w:style>
  <w:style w:type="paragraph" w:styleId="11">
    <w:name w:val="toc 1"/>
    <w:aliases w:val="t1"/>
    <w:basedOn w:val="a1"/>
    <w:next w:val="22"/>
    <w:uiPriority w:val="39"/>
    <w:rsid w:val="00177BA8"/>
    <w:pPr>
      <w:widowControl w:val="0"/>
      <w:tabs>
        <w:tab w:val="left" w:pos="907"/>
        <w:tab w:val="right" w:leader="dot" w:pos="9611"/>
      </w:tabs>
      <w:spacing w:before="240" w:after="60" w:line="280" w:lineRule="exact"/>
      <w:ind w:left="908" w:hanging="454"/>
    </w:pPr>
    <w:rPr>
      <w:rFonts w:ascii="Arial" w:eastAsia="ＭＳ ゴシック" w:hAnsi="Arial"/>
      <w:b/>
      <w:sz w:val="22"/>
    </w:rPr>
  </w:style>
  <w:style w:type="paragraph" w:styleId="22">
    <w:name w:val="toc 2"/>
    <w:aliases w:val="t2"/>
    <w:basedOn w:val="11"/>
    <w:next w:val="32"/>
    <w:uiPriority w:val="39"/>
    <w:rsid w:val="00177BA8"/>
    <w:pPr>
      <w:tabs>
        <w:tab w:val="clear" w:pos="907"/>
        <w:tab w:val="left" w:pos="1134"/>
      </w:tabs>
      <w:spacing w:before="0"/>
      <w:ind w:left="1134" w:hanging="510"/>
    </w:pPr>
    <w:rPr>
      <w:sz w:val="20"/>
    </w:rPr>
  </w:style>
  <w:style w:type="paragraph" w:styleId="32">
    <w:name w:val="toc 3"/>
    <w:aliases w:val="t3"/>
    <w:basedOn w:val="11"/>
    <w:uiPriority w:val="39"/>
    <w:rsid w:val="00177BA8"/>
    <w:pPr>
      <w:tabs>
        <w:tab w:val="clear" w:pos="907"/>
        <w:tab w:val="left" w:pos="1474"/>
      </w:tabs>
      <w:spacing w:before="0"/>
      <w:ind w:left="1474" w:hanging="680"/>
    </w:pPr>
    <w:rPr>
      <w:sz w:val="20"/>
    </w:rPr>
  </w:style>
  <w:style w:type="paragraph" w:customStyle="1" w:styleId="box">
    <w:name w:val="box"/>
    <w:aliases w:val="b"/>
    <w:next w:val="figuretitle"/>
    <w:pPr>
      <w:pBdr>
        <w:top w:val="single" w:sz="4" w:space="5" w:color="auto"/>
        <w:left w:val="single" w:sz="4" w:space="5" w:color="auto"/>
        <w:bottom w:val="single" w:sz="4" w:space="5" w:color="auto"/>
        <w:right w:val="single" w:sz="4" w:space="5" w:color="auto"/>
      </w:pBdr>
      <w:spacing w:before="60" w:after="60" w:line="259" w:lineRule="auto"/>
      <w:jc w:val="center"/>
    </w:pPr>
    <w:rPr>
      <w:rFonts w:ascii="Arial" w:eastAsia="ＭＳ ゴシック" w:hAnsi="Arial"/>
    </w:rPr>
  </w:style>
  <w:style w:type="paragraph" w:customStyle="1" w:styleId="figuretitle">
    <w:name w:val="figure title"/>
    <w:aliases w:val="ft"/>
    <w:next w:val="a1"/>
    <w:rsid w:val="00177BA8"/>
    <w:pPr>
      <w:spacing w:after="120" w:line="240" w:lineRule="atLeast"/>
      <w:jc w:val="center"/>
    </w:pPr>
    <w:rPr>
      <w:rFonts w:ascii="Arial" w:eastAsia="ＭＳ ゴシック" w:hAnsi="Arial"/>
      <w:b/>
    </w:rPr>
  </w:style>
  <w:style w:type="paragraph" w:customStyle="1" w:styleId="equation">
    <w:name w:val="equation"/>
    <w:aliases w:val="e"/>
    <w:pPr>
      <w:keepLines/>
      <w:widowControl w:val="0"/>
      <w:adjustRightInd w:val="0"/>
      <w:spacing w:line="259" w:lineRule="auto"/>
      <w:ind w:left="720"/>
      <w:jc w:val="both"/>
      <w:textAlignment w:val="baseline"/>
    </w:pPr>
    <w:rPr>
      <w:rFonts w:ascii="Arial" w:eastAsia="ＭＳ ゴシック" w:hAnsi="Arial"/>
    </w:rPr>
  </w:style>
  <w:style w:type="paragraph" w:customStyle="1" w:styleId="figurenote">
    <w:name w:val="figure note"/>
    <w:aliases w:val="fn"/>
    <w:basedOn w:val="box"/>
    <w:pPr>
      <w:topLinePunct/>
      <w:spacing w:before="0" w:after="20" w:line="240" w:lineRule="atLeast"/>
      <w:ind w:left="624" w:hanging="624"/>
      <w:jc w:val="both"/>
    </w:pPr>
  </w:style>
  <w:style w:type="paragraph" w:customStyle="1" w:styleId="figurenumnote">
    <w:name w:val="figure num note"/>
    <w:aliases w:val="fnn"/>
    <w:basedOn w:val="figurenote"/>
    <w:pPr>
      <w:tabs>
        <w:tab w:val="left" w:pos="624"/>
      </w:tabs>
      <w:ind w:left="907" w:hanging="907"/>
    </w:pPr>
  </w:style>
  <w:style w:type="paragraph" w:customStyle="1" w:styleId="notenumber">
    <w:name w:val="note number"/>
    <w:aliases w:val="nn"/>
    <w:pPr>
      <w:tabs>
        <w:tab w:val="left" w:pos="624"/>
      </w:tabs>
      <w:topLinePunct/>
      <w:spacing w:after="20" w:line="240" w:lineRule="exact"/>
      <w:ind w:left="907" w:hanging="907"/>
    </w:pPr>
    <w:rPr>
      <w:rFonts w:ascii="Arial" w:eastAsia="ＭＳ ゴシック" w:hAnsi="Arial"/>
    </w:rPr>
  </w:style>
  <w:style w:type="paragraph" w:customStyle="1" w:styleId="note">
    <w:name w:val="note"/>
    <w:aliases w:val="nt"/>
    <w:pPr>
      <w:topLinePunct/>
      <w:spacing w:after="20" w:line="240" w:lineRule="exact"/>
      <w:ind w:left="624" w:hanging="624"/>
    </w:pPr>
    <w:rPr>
      <w:rFonts w:ascii="Arial" w:eastAsia="ＭＳ ゴシック" w:hAnsi="Arial"/>
      <w:lang w:eastAsia="zh-TW"/>
    </w:rPr>
  </w:style>
  <w:style w:type="paragraph" w:customStyle="1" w:styleId="renesaslogo">
    <w:name w:val="renesas logo"/>
    <w:aliases w:val="rl"/>
    <w:autoRedefine/>
    <w:rsid w:val="00037BE8"/>
    <w:pPr>
      <w:keepLines/>
      <w:pBdr>
        <w:bottom w:val="single" w:sz="18" w:space="1" w:color="1E1284"/>
      </w:pBdr>
      <w:tabs>
        <w:tab w:val="right" w:pos="9611"/>
      </w:tabs>
      <w:wordWrap w:val="0"/>
      <w:spacing w:before="280" w:after="120" w:line="280" w:lineRule="atLeast"/>
    </w:pPr>
    <w:rPr>
      <w:rFonts w:ascii="Arial" w:eastAsia="ＭＳ ゴシック" w:hAnsi="Arial"/>
      <w:sz w:val="28"/>
    </w:rPr>
  </w:style>
  <w:style w:type="paragraph" w:customStyle="1" w:styleId="tableend">
    <w:name w:val="table end"/>
    <w:aliases w:val="te"/>
    <w:next w:val="a1"/>
    <w:pPr>
      <w:keepLines/>
      <w:widowControl w:val="0"/>
      <w:spacing w:line="240" w:lineRule="atLeast"/>
    </w:pPr>
    <w:rPr>
      <w:rFonts w:ascii="Arial" w:eastAsia="ＭＳ ゴシック" w:hAnsi="Arial"/>
    </w:rPr>
  </w:style>
  <w:style w:type="paragraph" w:customStyle="1" w:styleId="tablenote">
    <w:name w:val="table note"/>
    <w:aliases w:val="tn"/>
    <w:basedOn w:val="tablebody"/>
    <w:next w:val="tableend"/>
    <w:rsid w:val="004C16EF"/>
    <w:pPr>
      <w:keepNext/>
      <w:keepLines/>
      <w:ind w:left="601" w:hanging="601"/>
    </w:pPr>
    <w:rPr>
      <w:rFonts w:eastAsia="ＭＳ 明朝"/>
    </w:rPr>
  </w:style>
  <w:style w:type="paragraph" w:customStyle="1" w:styleId="tablenumbernote">
    <w:name w:val="table number note"/>
    <w:aliases w:val="tnn"/>
    <w:basedOn w:val="tablenote"/>
    <w:rsid w:val="004C16EF"/>
    <w:pPr>
      <w:tabs>
        <w:tab w:val="left" w:pos="601"/>
      </w:tabs>
      <w:ind w:left="885" w:hanging="885"/>
    </w:pPr>
  </w:style>
  <w:style w:type="paragraph" w:customStyle="1" w:styleId="tablecontinued">
    <w:name w:val="table continued"/>
    <w:aliases w:val="tc"/>
    <w:basedOn w:val="51"/>
    <w:next w:val="tablehead"/>
    <w:pPr>
      <w:spacing w:line="240" w:lineRule="atLeast"/>
      <w:outlineLvl w:val="9"/>
    </w:pPr>
  </w:style>
  <w:style w:type="paragraph" w:customStyle="1" w:styleId="Space">
    <w:name w:val="Space"/>
    <w:aliases w:val="sp,space"/>
    <w:basedOn w:val="tableend"/>
    <w:next w:val="a1"/>
    <w:rsid w:val="000E7F67"/>
    <w:pPr>
      <w:keepLines w:val="0"/>
      <w:widowControl/>
      <w:spacing w:after="60"/>
    </w:pPr>
    <w:rPr>
      <w:rFonts w:ascii="Times New Roman" w:eastAsia="ＭＳ 明朝" w:hAnsi="Times New Roman"/>
    </w:rPr>
  </w:style>
  <w:style w:type="paragraph" w:customStyle="1" w:styleId="table1unordered">
    <w:name w:val="table 1 unordered"/>
    <w:aliases w:val="t1u"/>
    <w:basedOn w:val="Level1unordered"/>
    <w:rsid w:val="00CC2646"/>
    <w:pPr>
      <w:ind w:left="289" w:hanging="289"/>
    </w:pPr>
    <w:rPr>
      <w:rFonts w:ascii="Arial" w:eastAsia="ＭＳ ゴシック" w:hAnsi="Arial"/>
    </w:rPr>
  </w:style>
  <w:style w:type="paragraph" w:customStyle="1" w:styleId="Level1unordered">
    <w:name w:val="Level 1 unordered"/>
    <w:aliases w:val="1u"/>
    <w:basedOn w:val="Level1ordered"/>
    <w:rsid w:val="00122F79"/>
    <w:pPr>
      <w:keepLines w:val="0"/>
      <w:numPr>
        <w:numId w:val="2"/>
      </w:numPr>
      <w:tabs>
        <w:tab w:val="left" w:pos="289"/>
      </w:tabs>
    </w:pPr>
    <w:rPr>
      <w:lang w:eastAsia="zh-TW"/>
    </w:rPr>
  </w:style>
  <w:style w:type="paragraph" w:customStyle="1" w:styleId="Level1ordered">
    <w:name w:val="Level 1 ordered"/>
    <w:aliases w:val="1o,level 1 ordered"/>
    <w:pPr>
      <w:keepNext/>
      <w:keepLines/>
      <w:spacing w:after="20" w:line="240" w:lineRule="atLeast"/>
      <w:ind w:left="289" w:hanging="289"/>
    </w:pPr>
    <w:rPr>
      <w:rFonts w:ascii="Times New Roman" w:eastAsia="ＭＳ 明朝" w:hAnsi="Times New Roman"/>
    </w:rPr>
  </w:style>
  <w:style w:type="paragraph" w:customStyle="1" w:styleId="12">
    <w:name w:val="フッター1"/>
    <w:aliases w:val="f"/>
    <w:autoRedefine/>
    <w:rsid w:val="005F484A"/>
    <w:pPr>
      <w:pBdr>
        <w:top w:val="single" w:sz="18" w:space="4" w:color="1E1284"/>
      </w:pBdr>
      <w:tabs>
        <w:tab w:val="center" w:pos="4805"/>
        <w:tab w:val="right" w:pos="15706"/>
      </w:tabs>
      <w:spacing w:before="120" w:line="240" w:lineRule="atLeast"/>
    </w:pPr>
    <w:rPr>
      <w:rFonts w:ascii="Arial" w:eastAsia="ＭＳ ゴシック" w:hAnsi="Arial"/>
    </w:rPr>
  </w:style>
  <w:style w:type="paragraph" w:customStyle="1" w:styleId="productname">
    <w:name w:val="product name"/>
    <w:aliases w:val="pn"/>
    <w:rsid w:val="002B5994"/>
    <w:pPr>
      <w:spacing w:before="80" w:after="120" w:line="400" w:lineRule="exact"/>
    </w:pPr>
    <w:rPr>
      <w:rFonts w:ascii="Arial" w:eastAsia="ＭＳ ゴシック" w:hAnsi="Arial"/>
      <w:b/>
      <w:sz w:val="36"/>
    </w:rPr>
  </w:style>
  <w:style w:type="paragraph" w:customStyle="1" w:styleId="litordernum">
    <w:name w:val="lit order num"/>
    <w:aliases w:val="lon"/>
    <w:next w:val="a1"/>
    <w:pPr>
      <w:wordWrap w:val="0"/>
      <w:spacing w:line="240" w:lineRule="exact"/>
      <w:jc w:val="right"/>
    </w:pPr>
    <w:rPr>
      <w:rFonts w:ascii="Arial" w:eastAsia="ＭＳ ゴシック" w:hAnsi="Arial"/>
    </w:rPr>
  </w:style>
  <w:style w:type="paragraph" w:customStyle="1" w:styleId="code">
    <w:name w:val="code"/>
    <w:aliases w:val="c"/>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line="240" w:lineRule="atLeast"/>
      <w:ind w:left="181"/>
    </w:pPr>
    <w:rPr>
      <w:rFonts w:ascii="Courier New" w:eastAsia="ＭＳ 明朝" w:hAnsi="Courier New"/>
    </w:rPr>
  </w:style>
  <w:style w:type="paragraph" w:customStyle="1" w:styleId="table1ordered">
    <w:name w:val="table 1 ordered"/>
    <w:aliases w:val="t1o"/>
    <w:basedOn w:val="table1unordered"/>
    <w:rsid w:val="00BB47A2"/>
    <w:pPr>
      <w:numPr>
        <w:numId w:val="0"/>
      </w:numPr>
      <w:tabs>
        <w:tab w:val="left" w:pos="420"/>
      </w:tabs>
      <w:ind w:left="289" w:hanging="289"/>
    </w:pPr>
  </w:style>
  <w:style w:type="paragraph" w:customStyle="1" w:styleId="codeend">
    <w:name w:val="code end"/>
    <w:aliases w:val="ce"/>
    <w:basedOn w:val="code"/>
    <w:next w:val="a1"/>
  </w:style>
  <w:style w:type="paragraph" w:styleId="a5">
    <w:name w:val="header"/>
    <w:basedOn w:val="a1"/>
    <w:pPr>
      <w:tabs>
        <w:tab w:val="center" w:pos="4320"/>
        <w:tab w:val="right" w:pos="8640"/>
      </w:tabs>
      <w:spacing w:after="200"/>
    </w:pPr>
  </w:style>
  <w:style w:type="paragraph" w:styleId="a6">
    <w:name w:val="footer"/>
    <w:basedOn w:val="a1"/>
    <w:link w:val="a7"/>
    <w:rsid w:val="00085923"/>
    <w:pPr>
      <w:tabs>
        <w:tab w:val="center" w:pos="4320"/>
        <w:tab w:val="right" w:pos="8640"/>
      </w:tabs>
      <w:spacing w:after="200"/>
    </w:pPr>
    <w:rPr>
      <w:rFonts w:ascii="Arial" w:eastAsia="ＭＳ ゴシック" w:hAnsi="Arial"/>
    </w:rPr>
  </w:style>
  <w:style w:type="paragraph" w:customStyle="1" w:styleId="13">
    <w:name w:val="ヘッダー1"/>
    <w:aliases w:val="h"/>
    <w:autoRedefine/>
    <w:rsid w:val="005F484A"/>
    <w:pPr>
      <w:pBdr>
        <w:bottom w:val="single" w:sz="18" w:space="1" w:color="2A289D"/>
      </w:pBdr>
      <w:tabs>
        <w:tab w:val="right" w:pos="15706"/>
      </w:tabs>
      <w:spacing w:after="120" w:line="240" w:lineRule="atLeast"/>
    </w:pPr>
    <w:rPr>
      <w:rFonts w:ascii="Arial" w:eastAsia="ＭＳ ゴシック" w:hAnsi="Arial"/>
      <w:sz w:val="24"/>
    </w:rPr>
  </w:style>
  <w:style w:type="paragraph" w:customStyle="1" w:styleId="table2unordered">
    <w:name w:val="table 2 unordered"/>
    <w:aliases w:val="t2u"/>
    <w:basedOn w:val="Level2unordered"/>
    <w:rPr>
      <w:rFonts w:ascii="Arial" w:eastAsia="ＭＳ ゴシック" w:hAnsi="Arial"/>
    </w:rPr>
  </w:style>
  <w:style w:type="paragraph" w:customStyle="1" w:styleId="Level2unordered">
    <w:name w:val="Level 2 unordered"/>
    <w:aliases w:val="2u"/>
    <w:basedOn w:val="Level1unordered"/>
    <w:rsid w:val="00FA729C"/>
    <w:pPr>
      <w:numPr>
        <w:numId w:val="3"/>
      </w:numPr>
      <w:tabs>
        <w:tab w:val="clear" w:pos="289"/>
        <w:tab w:val="left" w:pos="578"/>
      </w:tabs>
      <w:ind w:hanging="289"/>
    </w:pPr>
  </w:style>
  <w:style w:type="paragraph" w:customStyle="1" w:styleId="table2cont">
    <w:name w:val="table 2 cont"/>
    <w:aliases w:val="t2c"/>
    <w:basedOn w:val="tablebody"/>
    <w:rsid w:val="00363595"/>
    <w:pPr>
      <w:ind w:left="578"/>
    </w:pPr>
  </w:style>
  <w:style w:type="paragraph" w:customStyle="1" w:styleId="Level2cont">
    <w:name w:val="Level 2 cont"/>
    <w:aliases w:val="2c"/>
    <w:basedOn w:val="Level1cont"/>
    <w:pPr>
      <w:ind w:left="578"/>
    </w:pPr>
  </w:style>
  <w:style w:type="paragraph" w:customStyle="1" w:styleId="Level1cont">
    <w:name w:val="Level 1 cont"/>
    <w:aliases w:val="1c,level 1 cont"/>
    <w:pPr>
      <w:keepNext/>
      <w:keepLines/>
      <w:spacing w:after="20" w:line="240" w:lineRule="atLeast"/>
      <w:ind w:left="289"/>
    </w:pPr>
    <w:rPr>
      <w:rFonts w:ascii="Times New Roman" w:eastAsia="ＭＳ 明朝" w:hAnsi="Times New Roman"/>
    </w:rPr>
  </w:style>
  <w:style w:type="paragraph" w:customStyle="1" w:styleId="table2ordered">
    <w:name w:val="table 2 ordered"/>
    <w:aliases w:val="t2o"/>
    <w:basedOn w:val="Level2ordered"/>
    <w:rPr>
      <w:rFonts w:ascii="Arial" w:eastAsia="ＭＳ ゴシック" w:hAnsi="Arial"/>
    </w:rPr>
  </w:style>
  <w:style w:type="paragraph" w:customStyle="1" w:styleId="Level2ordered">
    <w:name w:val="Level 2 ordered"/>
    <w:aliases w:val="2o"/>
    <w:basedOn w:val="Level1ordered"/>
    <w:pPr>
      <w:keepLines w:val="0"/>
      <w:ind w:left="578"/>
    </w:pPr>
  </w:style>
  <w:style w:type="paragraph" w:customStyle="1" w:styleId="Level3cont">
    <w:name w:val="Level 3 cont"/>
    <w:aliases w:val="3c"/>
    <w:basedOn w:val="Level2cont"/>
    <w:pPr>
      <w:ind w:left="868"/>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tablenumbernotecont">
    <w:name w:val="table number note cont"/>
    <w:aliases w:val="tnnc"/>
    <w:basedOn w:val="a1"/>
    <w:rsid w:val="004C16EF"/>
    <w:pPr>
      <w:keepNext/>
      <w:keepLines/>
      <w:spacing w:after="20" w:line="240" w:lineRule="atLeast"/>
      <w:ind w:left="885"/>
    </w:pPr>
    <w:rPr>
      <w:rFonts w:ascii="Arial" w:hAnsi="Arial"/>
    </w:rPr>
  </w:style>
  <w:style w:type="paragraph" w:customStyle="1" w:styleId="condition">
    <w:name w:val="condition"/>
    <w:aliases w:val="con"/>
    <w:pPr>
      <w:keepNext/>
      <w:spacing w:after="40" w:line="240" w:lineRule="atLeast"/>
      <w:jc w:val="right"/>
    </w:pPr>
    <w:rPr>
      <w:rFonts w:ascii="Times New Roman" w:eastAsia="ＭＳ 明朝" w:hAnsi="Times New Roman"/>
    </w:rPr>
  </w:style>
  <w:style w:type="paragraph" w:customStyle="1" w:styleId="conditiontitle">
    <w:name w:val="condition title"/>
    <w:aliases w:val="cont"/>
    <w:pPr>
      <w:keepNext/>
      <w:spacing w:after="120" w:line="240" w:lineRule="atLeast"/>
    </w:pPr>
    <w:rPr>
      <w:rFonts w:ascii="Arial" w:eastAsia="ＭＳ ゴシック" w:hAnsi="Arial"/>
    </w:rPr>
  </w:style>
  <w:style w:type="paragraph" w:customStyle="1" w:styleId="lastpage">
    <w:name w:val="last page"/>
    <w:aliases w:val="lp"/>
    <w:basedOn w:val="Space"/>
    <w:pPr>
      <w:spacing w:after="0" w:line="240" w:lineRule="auto"/>
      <w:jc w:val="center"/>
    </w:pPr>
  </w:style>
  <w:style w:type="paragraph" w:customStyle="1" w:styleId="Level3ordered">
    <w:name w:val="Level 3 ordered"/>
    <w:aliases w:val="3o"/>
    <w:basedOn w:val="Level2ordered"/>
    <w:pPr>
      <w:ind w:left="867"/>
    </w:pPr>
  </w:style>
  <w:style w:type="paragraph" w:customStyle="1" w:styleId="Level3unordered">
    <w:name w:val="Level 3 unordered"/>
    <w:aliases w:val="3u"/>
    <w:basedOn w:val="Level2unordered"/>
    <w:pPr>
      <w:numPr>
        <w:numId w:val="1"/>
      </w:numPr>
      <w:tabs>
        <w:tab w:val="clear" w:pos="660"/>
        <w:tab w:val="left" w:pos="868"/>
      </w:tabs>
      <w:ind w:left="867" w:hanging="289"/>
    </w:pPr>
  </w:style>
  <w:style w:type="paragraph" w:customStyle="1" w:styleId="listend">
    <w:name w:val="list end"/>
    <w:aliases w:val="le"/>
    <w:basedOn w:val="tableend"/>
    <w:next w:val="a1"/>
    <w:rsid w:val="000E7F67"/>
    <w:pPr>
      <w:keepLines w:val="0"/>
      <w:widowControl/>
      <w:spacing w:line="160" w:lineRule="exact"/>
    </w:pPr>
    <w:rPr>
      <w:rFonts w:ascii="Times New Roman" w:eastAsia="ＭＳ 明朝" w:hAnsi="Times New Roman"/>
    </w:rPr>
  </w:style>
  <w:style w:type="paragraph" w:customStyle="1" w:styleId="notecont">
    <w:name w:val="note cont"/>
    <w:aliases w:val="nc"/>
    <w:basedOn w:val="note"/>
    <w:pPr>
      <w:ind w:firstLine="0"/>
    </w:pPr>
  </w:style>
  <w:style w:type="paragraph" w:customStyle="1" w:styleId="table1cont">
    <w:name w:val="table 1 cont"/>
    <w:aliases w:val="t1c"/>
    <w:basedOn w:val="tablebody"/>
    <w:pPr>
      <w:spacing w:after="40" w:line="220" w:lineRule="atLeast"/>
      <w:ind w:left="289"/>
    </w:pPr>
  </w:style>
  <w:style w:type="paragraph" w:customStyle="1" w:styleId="figuretitleabove">
    <w:name w:val="figure title above"/>
    <w:aliases w:val="fta"/>
    <w:basedOn w:val="31"/>
    <w:next w:val="a1"/>
    <w:pPr>
      <w:adjustRightInd w:val="0"/>
      <w:spacing w:before="120" w:after="120" w:line="300" w:lineRule="exact"/>
      <w:textAlignment w:val="baseline"/>
    </w:pPr>
  </w:style>
  <w:style w:type="paragraph" w:customStyle="1" w:styleId="tablefigure">
    <w:name w:val="table figure"/>
    <w:aliases w:val="tf"/>
    <w:basedOn w:val="tablebody"/>
    <w:next w:val="tablebody"/>
  </w:style>
  <w:style w:type="paragraph" w:customStyle="1" w:styleId="tablenotecont">
    <w:name w:val="table note cont"/>
    <w:aliases w:val="tnc"/>
    <w:basedOn w:val="tableend"/>
    <w:pPr>
      <w:spacing w:after="20"/>
      <w:ind w:left="601"/>
    </w:pPr>
  </w:style>
  <w:style w:type="paragraph" w:customStyle="1" w:styleId="tabletitle">
    <w:name w:val="table title"/>
    <w:aliases w:val="tt,table titie"/>
    <w:next w:val="a1"/>
    <w:rsid w:val="00177BA8"/>
    <w:pPr>
      <w:spacing w:after="120" w:line="240" w:lineRule="atLeast"/>
      <w:ind w:left="907" w:hanging="907"/>
      <w:jc w:val="both"/>
    </w:pPr>
    <w:rPr>
      <w:rFonts w:ascii="Arial" w:eastAsia="ＭＳ ゴシック" w:hAnsi="Arial"/>
      <w:b/>
    </w:rPr>
  </w:style>
  <w:style w:type="paragraph" w:customStyle="1" w:styleId="conditionitem">
    <w:name w:val="condition item"/>
    <w:aliases w:val="coni"/>
    <w:basedOn w:val="Level1unordered"/>
    <w:pPr>
      <w:tabs>
        <w:tab w:val="clear" w:pos="289"/>
        <w:tab w:val="num" w:pos="272"/>
      </w:tabs>
    </w:pPr>
  </w:style>
  <w:style w:type="paragraph" w:customStyle="1" w:styleId="indexlist">
    <w:name w:val="index list"/>
    <w:aliases w:val="il"/>
    <w:basedOn w:val="Level1unordered"/>
    <w:pPr>
      <w:tabs>
        <w:tab w:val="left" w:leader="dot" w:pos="8335"/>
        <w:tab w:val="right" w:pos="8675"/>
      </w:tabs>
    </w:pPr>
  </w:style>
  <w:style w:type="paragraph" w:customStyle="1" w:styleId="documentname">
    <w:name w:val="document name"/>
    <w:aliases w:val="dn"/>
    <w:autoRedefine/>
    <w:rsid w:val="00643DE9"/>
    <w:pPr>
      <w:pBdr>
        <w:bottom w:val="single" w:sz="18" w:space="1" w:color="2A289D"/>
      </w:pBdr>
      <w:spacing w:after="120" w:line="320" w:lineRule="exact"/>
      <w:jc w:val="both"/>
    </w:pPr>
    <w:rPr>
      <w:rFonts w:ascii="Arial" w:eastAsia="ＭＳ ゴシック" w:hAnsi="Arial"/>
      <w:sz w:val="28"/>
    </w:rPr>
  </w:style>
  <w:style w:type="paragraph" w:customStyle="1" w:styleId="33">
    <w:name w:val="番号なし見出し3"/>
    <w:basedOn w:val="31"/>
    <w:pPr>
      <w:numPr>
        <w:ilvl w:val="0"/>
        <w:numId w:val="0"/>
      </w:numPr>
    </w:pPr>
  </w:style>
  <w:style w:type="paragraph" w:customStyle="1" w:styleId="14">
    <w:name w:val="番号なし見出し1"/>
    <w:basedOn w:val="10"/>
    <w:pPr>
      <w:numPr>
        <w:numId w:val="0"/>
      </w:numPr>
    </w:pPr>
  </w:style>
  <w:style w:type="paragraph" w:styleId="a8">
    <w:name w:val="Document Map"/>
    <w:basedOn w:val="a1"/>
    <w:semiHidden/>
    <w:pPr>
      <w:shd w:val="clear" w:color="auto" w:fill="000080"/>
    </w:pPr>
    <w:rPr>
      <w:rFonts w:ascii="Arial" w:eastAsia="ＭＳ ゴシック" w:hAnsi="Arial"/>
    </w:rPr>
  </w:style>
  <w:style w:type="paragraph" w:customStyle="1" w:styleId="a9">
    <w:name w:val="図罫無"/>
    <w:basedOn w:val="box"/>
    <w:pPr>
      <w:pBdr>
        <w:top w:val="none" w:sz="0" w:space="0" w:color="auto"/>
        <w:left w:val="none" w:sz="0" w:space="0" w:color="auto"/>
        <w:bottom w:val="none" w:sz="0" w:space="0" w:color="auto"/>
        <w:right w:val="none" w:sz="0" w:space="0" w:color="auto"/>
      </w:pBdr>
    </w:pPr>
  </w:style>
  <w:style w:type="character" w:styleId="aa">
    <w:name w:val="Hyperlink"/>
    <w:uiPriority w:val="99"/>
    <w:rPr>
      <w:color w:val="0000FF"/>
      <w:u w:val="single"/>
    </w:rPr>
  </w:style>
  <w:style w:type="paragraph" w:customStyle="1" w:styleId="introductionheader">
    <w:name w:val="introduction header"/>
    <w:aliases w:val="ih"/>
    <w:rsid w:val="00F30E2C"/>
    <w:pPr>
      <w:spacing w:before="120" w:after="120" w:line="240" w:lineRule="atLeast"/>
    </w:pPr>
    <w:rPr>
      <w:rFonts w:ascii="Arial" w:eastAsia="ＭＳ ゴシック" w:hAnsi="Arial"/>
      <w:b/>
      <w:sz w:val="24"/>
    </w:rPr>
  </w:style>
  <w:style w:type="paragraph" w:customStyle="1" w:styleId="targetdevice">
    <w:name w:val="target device"/>
    <w:aliases w:val="td"/>
    <w:rsid w:val="00F30E2C"/>
    <w:pPr>
      <w:spacing w:before="120" w:after="120" w:line="240" w:lineRule="atLeast"/>
    </w:pPr>
    <w:rPr>
      <w:rFonts w:ascii="Arial" w:eastAsia="ＭＳ ゴシック" w:hAnsi="Arial"/>
      <w:b/>
      <w:sz w:val="24"/>
    </w:rPr>
  </w:style>
  <w:style w:type="paragraph" w:customStyle="1" w:styleId="contentsheader">
    <w:name w:val="contents header"/>
    <w:rsid w:val="00177BA8"/>
    <w:pPr>
      <w:spacing w:before="120" w:after="120" w:line="240" w:lineRule="atLeast"/>
    </w:pPr>
    <w:rPr>
      <w:rFonts w:ascii="Arial" w:eastAsia="ＭＳ ゴシック" w:hAnsi="Arial"/>
      <w:b/>
      <w:sz w:val="24"/>
    </w:rPr>
  </w:style>
  <w:style w:type="paragraph" w:customStyle="1" w:styleId="revisionhistory">
    <w:name w:val="revision history"/>
    <w:aliases w:val="rh"/>
    <w:basedOn w:val="10"/>
    <w:rsid w:val="00B777C9"/>
    <w:pPr>
      <w:numPr>
        <w:numId w:val="0"/>
      </w:numPr>
    </w:pPr>
  </w:style>
  <w:style w:type="paragraph" w:customStyle="1" w:styleId="figurenotecont">
    <w:name w:val="figure note cont"/>
    <w:aliases w:val="fnc"/>
    <w:basedOn w:val="figurenote"/>
  </w:style>
  <w:style w:type="paragraph" w:customStyle="1" w:styleId="23">
    <w:name w:val="番号なし見出し2"/>
    <w:basedOn w:val="21"/>
    <w:pPr>
      <w:numPr>
        <w:ilvl w:val="0"/>
        <w:numId w:val="0"/>
      </w:numPr>
    </w:pPr>
  </w:style>
  <w:style w:type="paragraph" w:customStyle="1" w:styleId="websiteandsupport">
    <w:name w:val="website and support"/>
    <w:aliases w:val="ws"/>
    <w:basedOn w:val="revisionhistory"/>
    <w:next w:val="a1"/>
  </w:style>
  <w:style w:type="character" w:styleId="ab">
    <w:name w:val="FollowedHyperlink"/>
    <w:rPr>
      <w:color w:val="800080"/>
      <w:u w:val="single"/>
    </w:rPr>
  </w:style>
  <w:style w:type="paragraph" w:styleId="ac">
    <w:name w:val="Body Text"/>
    <w:basedOn w:val="a1"/>
    <w:link w:val="ad"/>
    <w:pPr>
      <w:widowControl w:val="0"/>
      <w:spacing w:line="340" w:lineRule="exact"/>
      <w:ind w:firstLine="200"/>
    </w:pPr>
  </w:style>
  <w:style w:type="paragraph" w:customStyle="1" w:styleId="lonrnrd">
    <w:name w:val="lon_rn_rd"/>
    <w:pPr>
      <w:spacing w:line="240" w:lineRule="atLeast"/>
      <w:jc w:val="right"/>
    </w:pPr>
    <w:rPr>
      <w:rFonts w:ascii="Arial" w:eastAsia="ＭＳ ゴシック" w:hAnsi="Arial"/>
    </w:rPr>
  </w:style>
  <w:style w:type="paragraph" w:styleId="ae">
    <w:name w:val="List Continue"/>
    <w:basedOn w:val="a1"/>
    <w:next w:val="a1"/>
    <w:pPr>
      <w:widowControl w:val="0"/>
      <w:overflowPunct w:val="0"/>
      <w:autoSpaceDE w:val="0"/>
      <w:autoSpaceDN w:val="0"/>
      <w:spacing w:after="20" w:line="340" w:lineRule="exact"/>
      <w:ind w:left="403"/>
    </w:pPr>
  </w:style>
  <w:style w:type="character" w:styleId="af">
    <w:name w:val="Subtle Reference"/>
    <w:qFormat/>
    <w:rPr>
      <w:rFonts w:ascii="Arial" w:eastAsia="ＭＳ ゴシック" w:hAnsi="Arial"/>
      <w:color w:val="000000"/>
      <w:spacing w:val="0"/>
      <w:sz w:val="20"/>
      <w:u w:val="none"/>
    </w:rPr>
  </w:style>
  <w:style w:type="paragraph" w:customStyle="1" w:styleId="af0">
    <w:name w:val="番号無見出し"/>
    <w:basedOn w:val="31"/>
    <w:next w:val="ac"/>
    <w:pPr>
      <w:keepNext/>
      <w:numPr>
        <w:ilvl w:val="0"/>
        <w:numId w:val="0"/>
      </w:numPr>
      <w:spacing w:before="120" w:after="60" w:line="300" w:lineRule="exact"/>
      <w:outlineLvl w:val="9"/>
    </w:pPr>
    <w:rPr>
      <w:sz w:val="24"/>
    </w:rPr>
  </w:style>
  <w:style w:type="character" w:styleId="af1">
    <w:name w:val="page number"/>
    <w:basedOn w:val="a2"/>
    <w:rsid w:val="004D768B"/>
  </w:style>
  <w:style w:type="paragraph" w:styleId="af2">
    <w:name w:val="Balloon Text"/>
    <w:basedOn w:val="a1"/>
    <w:link w:val="af3"/>
    <w:rsid w:val="00926632"/>
    <w:rPr>
      <w:rFonts w:ascii="Arial" w:eastAsia="ＭＳ ゴシック" w:hAnsi="Arial"/>
      <w:sz w:val="18"/>
      <w:szCs w:val="18"/>
    </w:rPr>
  </w:style>
  <w:style w:type="character" w:customStyle="1" w:styleId="af3">
    <w:name w:val="吹き出し (文字)"/>
    <w:link w:val="af2"/>
    <w:rsid w:val="00926632"/>
    <w:rPr>
      <w:rFonts w:ascii="Arial" w:eastAsia="ＭＳ ゴシック" w:hAnsi="Arial" w:cs="Times New Roman"/>
      <w:sz w:val="18"/>
      <w:szCs w:val="18"/>
    </w:rPr>
  </w:style>
  <w:style w:type="paragraph" w:customStyle="1" w:styleId="af4">
    <w:name w:val="本文インデントなし"/>
    <w:basedOn w:val="ac"/>
    <w:rsid w:val="000B483E"/>
    <w:pPr>
      <w:spacing w:line="300" w:lineRule="exact"/>
      <w:ind w:firstLine="199"/>
    </w:pPr>
  </w:style>
  <w:style w:type="paragraph" w:styleId="HTML">
    <w:name w:val="HTML Address"/>
    <w:basedOn w:val="a1"/>
    <w:link w:val="HTML0"/>
    <w:semiHidden/>
    <w:unhideWhenUsed/>
    <w:rsid w:val="00996709"/>
    <w:rPr>
      <w:i/>
      <w:iCs/>
    </w:rPr>
  </w:style>
  <w:style w:type="character" w:customStyle="1" w:styleId="HTML0">
    <w:name w:val="HTML アドレス (文字)"/>
    <w:link w:val="HTML"/>
    <w:semiHidden/>
    <w:rsid w:val="00996709"/>
    <w:rPr>
      <w:rFonts w:ascii="Times New Roman" w:eastAsia="ＭＳ 明朝" w:hAnsi="Times New Roman"/>
      <w:i/>
      <w:iCs/>
    </w:rPr>
  </w:style>
  <w:style w:type="paragraph" w:styleId="HTML1">
    <w:name w:val="HTML Preformatted"/>
    <w:basedOn w:val="a1"/>
    <w:link w:val="HTML2"/>
    <w:uiPriority w:val="99"/>
    <w:unhideWhenUsed/>
    <w:rsid w:val="00996709"/>
    <w:rPr>
      <w:rFonts w:ascii="Courier New" w:hAnsi="Courier New" w:cs="Courier New"/>
    </w:rPr>
  </w:style>
  <w:style w:type="character" w:customStyle="1" w:styleId="HTML2">
    <w:name w:val="HTML 書式付き (文字)"/>
    <w:link w:val="HTML1"/>
    <w:uiPriority w:val="99"/>
    <w:rsid w:val="00996709"/>
    <w:rPr>
      <w:rFonts w:ascii="Courier New" w:eastAsia="ＭＳ 明朝" w:hAnsi="Courier New" w:cs="Courier New"/>
    </w:rPr>
  </w:style>
  <w:style w:type="paragraph" w:styleId="af5">
    <w:name w:val="annotation text"/>
    <w:basedOn w:val="a1"/>
    <w:link w:val="af6"/>
    <w:semiHidden/>
    <w:unhideWhenUsed/>
    <w:rsid w:val="00996709"/>
  </w:style>
  <w:style w:type="character" w:customStyle="1" w:styleId="af6">
    <w:name w:val="コメント文字列 (文字)"/>
    <w:link w:val="af5"/>
    <w:semiHidden/>
    <w:rsid w:val="00996709"/>
    <w:rPr>
      <w:rFonts w:ascii="Times New Roman" w:eastAsia="ＭＳ 明朝" w:hAnsi="Times New Roman"/>
    </w:rPr>
  </w:style>
  <w:style w:type="paragraph" w:styleId="af7">
    <w:name w:val="annotation subject"/>
    <w:basedOn w:val="af5"/>
    <w:next w:val="af5"/>
    <w:link w:val="af8"/>
    <w:semiHidden/>
    <w:unhideWhenUsed/>
    <w:rsid w:val="00996709"/>
    <w:rPr>
      <w:b/>
      <w:bCs/>
    </w:rPr>
  </w:style>
  <w:style w:type="character" w:customStyle="1" w:styleId="af8">
    <w:name w:val="コメント内容 (文字)"/>
    <w:link w:val="af7"/>
    <w:semiHidden/>
    <w:rsid w:val="00996709"/>
    <w:rPr>
      <w:rFonts w:ascii="Times New Roman" w:eastAsia="ＭＳ 明朝" w:hAnsi="Times New Roman"/>
      <w:b/>
      <w:bCs/>
    </w:rPr>
  </w:style>
  <w:style w:type="paragraph" w:styleId="af9">
    <w:name w:val="Block Text"/>
    <w:basedOn w:val="a1"/>
    <w:semiHidden/>
    <w:unhideWhenUsed/>
    <w:rsid w:val="00996709"/>
    <w:pPr>
      <w:ind w:left="1440" w:right="1440"/>
    </w:pPr>
  </w:style>
  <w:style w:type="paragraph" w:styleId="afa">
    <w:name w:val="macro"/>
    <w:link w:val="afb"/>
    <w:semiHidden/>
    <w:unhideWhenUsed/>
    <w:rsid w:val="00996709"/>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spacing w:after="120"/>
      <w:ind w:firstLine="181"/>
      <w:textAlignment w:val="baseline"/>
    </w:pPr>
    <w:rPr>
      <w:rFonts w:ascii="Courier New" w:eastAsia="ＭＳ 明朝" w:hAnsi="Courier New" w:cs="Courier New"/>
      <w:sz w:val="18"/>
      <w:szCs w:val="18"/>
    </w:rPr>
  </w:style>
  <w:style w:type="character" w:customStyle="1" w:styleId="afb">
    <w:name w:val="マクロ文字列 (文字)"/>
    <w:link w:val="afa"/>
    <w:semiHidden/>
    <w:rsid w:val="00996709"/>
    <w:rPr>
      <w:rFonts w:ascii="Courier New" w:eastAsia="ＭＳ 明朝" w:hAnsi="Courier New" w:cs="Courier New"/>
      <w:sz w:val="18"/>
      <w:szCs w:val="18"/>
    </w:rPr>
  </w:style>
  <w:style w:type="paragraph" w:styleId="afc">
    <w:name w:val="Message Header"/>
    <w:basedOn w:val="a1"/>
    <w:link w:val="afd"/>
    <w:semiHidden/>
    <w:unhideWhenUsed/>
    <w:rsid w:val="00996709"/>
    <w:pPr>
      <w:pBdr>
        <w:top w:val="single" w:sz="6" w:space="1" w:color="auto"/>
        <w:left w:val="single" w:sz="6" w:space="1" w:color="auto"/>
        <w:bottom w:val="single" w:sz="6" w:space="1" w:color="auto"/>
        <w:right w:val="single" w:sz="6" w:space="1" w:color="auto"/>
      </w:pBdr>
      <w:shd w:val="pct20" w:color="auto" w:fill="auto"/>
      <w:ind w:left="851" w:hanging="851"/>
    </w:pPr>
    <w:rPr>
      <w:rFonts w:ascii="Arial" w:eastAsia="ＭＳ ゴシック" w:hAnsi="Arial"/>
      <w:sz w:val="24"/>
      <w:szCs w:val="24"/>
    </w:rPr>
  </w:style>
  <w:style w:type="character" w:customStyle="1" w:styleId="afd">
    <w:name w:val="メッセージ見出し (文字)"/>
    <w:link w:val="afc"/>
    <w:semiHidden/>
    <w:rsid w:val="00996709"/>
    <w:rPr>
      <w:rFonts w:ascii="Arial" w:eastAsia="ＭＳ ゴシック" w:hAnsi="Arial" w:cs="Times New Roman"/>
      <w:sz w:val="24"/>
      <w:szCs w:val="24"/>
      <w:shd w:val="pct20" w:color="auto" w:fill="auto"/>
    </w:rPr>
  </w:style>
  <w:style w:type="paragraph" w:styleId="afe">
    <w:name w:val="List Paragraph"/>
    <w:basedOn w:val="a1"/>
    <w:uiPriority w:val="34"/>
    <w:qFormat/>
    <w:rsid w:val="00996709"/>
    <w:pPr>
      <w:ind w:left="840"/>
    </w:pPr>
  </w:style>
  <w:style w:type="paragraph" w:styleId="aff">
    <w:name w:val="Salutation"/>
    <w:basedOn w:val="a1"/>
    <w:next w:val="a1"/>
    <w:link w:val="aff0"/>
    <w:rsid w:val="00996709"/>
  </w:style>
  <w:style w:type="character" w:customStyle="1" w:styleId="aff0">
    <w:name w:val="挨拶文 (文字)"/>
    <w:link w:val="aff"/>
    <w:rsid w:val="00996709"/>
    <w:rPr>
      <w:rFonts w:ascii="Times New Roman" w:eastAsia="ＭＳ 明朝" w:hAnsi="Times New Roman"/>
    </w:rPr>
  </w:style>
  <w:style w:type="paragraph" w:styleId="aff1">
    <w:name w:val="envelope address"/>
    <w:basedOn w:val="a1"/>
    <w:semiHidden/>
    <w:unhideWhenUsed/>
    <w:rsid w:val="00996709"/>
    <w:pPr>
      <w:framePr w:w="6804" w:h="2268" w:hRule="exact" w:hSpace="142" w:wrap="auto" w:hAnchor="page" w:xAlign="center" w:yAlign="bottom"/>
      <w:snapToGrid w:val="0"/>
      <w:ind w:left="2835"/>
    </w:pPr>
    <w:rPr>
      <w:rFonts w:ascii="Arial" w:eastAsia="ＭＳ ゴシック" w:hAnsi="Arial"/>
      <w:sz w:val="24"/>
      <w:szCs w:val="24"/>
    </w:rPr>
  </w:style>
  <w:style w:type="paragraph" w:styleId="aff2">
    <w:name w:val="List"/>
    <w:basedOn w:val="a1"/>
    <w:semiHidden/>
    <w:unhideWhenUsed/>
    <w:rsid w:val="00996709"/>
    <w:pPr>
      <w:ind w:left="425" w:hanging="425"/>
      <w:contextualSpacing/>
    </w:pPr>
  </w:style>
  <w:style w:type="paragraph" w:styleId="24">
    <w:name w:val="List 2"/>
    <w:basedOn w:val="a1"/>
    <w:semiHidden/>
    <w:unhideWhenUsed/>
    <w:rsid w:val="00996709"/>
    <w:pPr>
      <w:ind w:left="851" w:hanging="425"/>
      <w:contextualSpacing/>
    </w:pPr>
  </w:style>
  <w:style w:type="paragraph" w:styleId="34">
    <w:name w:val="List 3"/>
    <w:basedOn w:val="a1"/>
    <w:semiHidden/>
    <w:unhideWhenUsed/>
    <w:rsid w:val="00996709"/>
    <w:pPr>
      <w:ind w:left="1276" w:hanging="425"/>
      <w:contextualSpacing/>
    </w:pPr>
  </w:style>
  <w:style w:type="paragraph" w:styleId="43">
    <w:name w:val="List 4"/>
    <w:basedOn w:val="a1"/>
    <w:rsid w:val="00996709"/>
    <w:pPr>
      <w:ind w:left="1701" w:hanging="425"/>
      <w:contextualSpacing/>
    </w:pPr>
  </w:style>
  <w:style w:type="paragraph" w:styleId="53">
    <w:name w:val="List 5"/>
    <w:basedOn w:val="a1"/>
    <w:rsid w:val="00996709"/>
    <w:pPr>
      <w:ind w:left="2126" w:hanging="425"/>
      <w:contextualSpacing/>
    </w:pPr>
  </w:style>
  <w:style w:type="paragraph" w:styleId="aff3">
    <w:name w:val="Quote"/>
    <w:basedOn w:val="a1"/>
    <w:next w:val="a1"/>
    <w:link w:val="aff4"/>
    <w:uiPriority w:val="29"/>
    <w:qFormat/>
    <w:rsid w:val="00996709"/>
    <w:pPr>
      <w:spacing w:before="200" w:after="160"/>
      <w:ind w:left="864" w:right="864"/>
      <w:jc w:val="center"/>
    </w:pPr>
    <w:rPr>
      <w:i/>
      <w:iCs/>
      <w:color w:val="404040"/>
    </w:rPr>
  </w:style>
  <w:style w:type="character" w:customStyle="1" w:styleId="aff4">
    <w:name w:val="引用文 (文字)"/>
    <w:link w:val="aff3"/>
    <w:uiPriority w:val="29"/>
    <w:rsid w:val="00996709"/>
    <w:rPr>
      <w:rFonts w:ascii="Times New Roman" w:eastAsia="ＭＳ 明朝" w:hAnsi="Times New Roman"/>
      <w:i/>
      <w:iCs/>
      <w:color w:val="404040"/>
    </w:rPr>
  </w:style>
  <w:style w:type="paragraph" w:styleId="25">
    <w:name w:val="Intense Quote"/>
    <w:basedOn w:val="a1"/>
    <w:next w:val="a1"/>
    <w:link w:val="26"/>
    <w:uiPriority w:val="30"/>
    <w:qFormat/>
    <w:rsid w:val="00996709"/>
    <w:pPr>
      <w:pBdr>
        <w:top w:val="single" w:sz="4" w:space="10" w:color="4F81BD"/>
        <w:bottom w:val="single" w:sz="4" w:space="10" w:color="4F81BD"/>
      </w:pBdr>
      <w:spacing w:before="360" w:after="360"/>
      <w:ind w:left="864" w:right="864"/>
      <w:jc w:val="center"/>
    </w:pPr>
    <w:rPr>
      <w:i/>
      <w:iCs/>
      <w:color w:val="4F81BD"/>
    </w:rPr>
  </w:style>
  <w:style w:type="character" w:customStyle="1" w:styleId="26">
    <w:name w:val="引用文 2 (文字)"/>
    <w:link w:val="25"/>
    <w:uiPriority w:val="30"/>
    <w:rsid w:val="00996709"/>
    <w:rPr>
      <w:rFonts w:ascii="Times New Roman" w:eastAsia="ＭＳ 明朝" w:hAnsi="Times New Roman"/>
      <w:i/>
      <w:iCs/>
      <w:color w:val="4F81BD"/>
    </w:rPr>
  </w:style>
  <w:style w:type="paragraph" w:styleId="aff5">
    <w:name w:val="table of authorities"/>
    <w:basedOn w:val="a1"/>
    <w:next w:val="a1"/>
    <w:semiHidden/>
    <w:unhideWhenUsed/>
    <w:rsid w:val="00996709"/>
    <w:pPr>
      <w:ind w:left="200" w:hanging="200"/>
    </w:pPr>
  </w:style>
  <w:style w:type="paragraph" w:styleId="aff6">
    <w:name w:val="toa heading"/>
    <w:basedOn w:val="a1"/>
    <w:next w:val="a1"/>
    <w:semiHidden/>
    <w:unhideWhenUsed/>
    <w:rsid w:val="00996709"/>
    <w:pPr>
      <w:spacing w:before="180"/>
    </w:pPr>
    <w:rPr>
      <w:rFonts w:ascii="Arial" w:eastAsia="ＭＳ ゴシック" w:hAnsi="Arial"/>
      <w:sz w:val="24"/>
      <w:szCs w:val="24"/>
    </w:rPr>
  </w:style>
  <w:style w:type="paragraph" w:styleId="a0">
    <w:name w:val="List Bullet"/>
    <w:basedOn w:val="a1"/>
    <w:semiHidden/>
    <w:unhideWhenUsed/>
    <w:rsid w:val="00996709"/>
    <w:pPr>
      <w:numPr>
        <w:numId w:val="4"/>
      </w:numPr>
      <w:contextualSpacing/>
    </w:pPr>
  </w:style>
  <w:style w:type="paragraph" w:styleId="20">
    <w:name w:val="List Bullet 2"/>
    <w:basedOn w:val="a1"/>
    <w:semiHidden/>
    <w:unhideWhenUsed/>
    <w:rsid w:val="00996709"/>
    <w:pPr>
      <w:numPr>
        <w:numId w:val="5"/>
      </w:numPr>
      <w:contextualSpacing/>
    </w:pPr>
  </w:style>
  <w:style w:type="paragraph" w:styleId="30">
    <w:name w:val="List Bullet 3"/>
    <w:basedOn w:val="a1"/>
    <w:semiHidden/>
    <w:unhideWhenUsed/>
    <w:rsid w:val="00996709"/>
    <w:pPr>
      <w:numPr>
        <w:numId w:val="6"/>
      </w:numPr>
      <w:contextualSpacing/>
    </w:pPr>
  </w:style>
  <w:style w:type="paragraph" w:styleId="40">
    <w:name w:val="List Bullet 4"/>
    <w:basedOn w:val="a1"/>
    <w:semiHidden/>
    <w:unhideWhenUsed/>
    <w:rsid w:val="00996709"/>
    <w:pPr>
      <w:numPr>
        <w:numId w:val="7"/>
      </w:numPr>
      <w:contextualSpacing/>
    </w:pPr>
  </w:style>
  <w:style w:type="paragraph" w:styleId="50">
    <w:name w:val="List Bullet 5"/>
    <w:basedOn w:val="a1"/>
    <w:semiHidden/>
    <w:unhideWhenUsed/>
    <w:rsid w:val="00996709"/>
    <w:pPr>
      <w:numPr>
        <w:numId w:val="8"/>
      </w:numPr>
      <w:contextualSpacing/>
    </w:pPr>
  </w:style>
  <w:style w:type="paragraph" w:styleId="27">
    <w:name w:val="List Continue 2"/>
    <w:basedOn w:val="a1"/>
    <w:semiHidden/>
    <w:unhideWhenUsed/>
    <w:rsid w:val="00996709"/>
    <w:pPr>
      <w:spacing w:after="180"/>
      <w:ind w:left="850"/>
      <w:contextualSpacing/>
    </w:pPr>
  </w:style>
  <w:style w:type="paragraph" w:styleId="35">
    <w:name w:val="List Continue 3"/>
    <w:basedOn w:val="a1"/>
    <w:semiHidden/>
    <w:unhideWhenUsed/>
    <w:rsid w:val="00996709"/>
    <w:pPr>
      <w:spacing w:after="180"/>
      <w:ind w:left="1275"/>
      <w:contextualSpacing/>
    </w:pPr>
  </w:style>
  <w:style w:type="paragraph" w:styleId="44">
    <w:name w:val="List Continue 4"/>
    <w:basedOn w:val="a1"/>
    <w:semiHidden/>
    <w:unhideWhenUsed/>
    <w:rsid w:val="00996709"/>
    <w:pPr>
      <w:spacing w:after="180"/>
      <w:ind w:left="1700"/>
      <w:contextualSpacing/>
    </w:pPr>
  </w:style>
  <w:style w:type="paragraph" w:styleId="54">
    <w:name w:val="List Continue 5"/>
    <w:basedOn w:val="a1"/>
    <w:semiHidden/>
    <w:unhideWhenUsed/>
    <w:rsid w:val="00996709"/>
    <w:pPr>
      <w:spacing w:after="180"/>
      <w:ind w:left="2125"/>
      <w:contextualSpacing/>
    </w:pPr>
  </w:style>
  <w:style w:type="paragraph" w:styleId="aff7">
    <w:name w:val="Note Heading"/>
    <w:basedOn w:val="a1"/>
    <w:next w:val="a1"/>
    <w:link w:val="aff8"/>
    <w:semiHidden/>
    <w:unhideWhenUsed/>
    <w:rsid w:val="00996709"/>
    <w:pPr>
      <w:jc w:val="center"/>
    </w:pPr>
  </w:style>
  <w:style w:type="character" w:customStyle="1" w:styleId="aff8">
    <w:name w:val="記 (文字)"/>
    <w:link w:val="aff7"/>
    <w:semiHidden/>
    <w:rsid w:val="00996709"/>
    <w:rPr>
      <w:rFonts w:ascii="Times New Roman" w:eastAsia="ＭＳ 明朝" w:hAnsi="Times New Roman"/>
    </w:rPr>
  </w:style>
  <w:style w:type="paragraph" w:styleId="aff9">
    <w:name w:val="footnote text"/>
    <w:basedOn w:val="a1"/>
    <w:link w:val="affa"/>
    <w:semiHidden/>
    <w:unhideWhenUsed/>
    <w:rsid w:val="00996709"/>
    <w:pPr>
      <w:snapToGrid w:val="0"/>
    </w:pPr>
  </w:style>
  <w:style w:type="character" w:customStyle="1" w:styleId="affa">
    <w:name w:val="脚注文字列 (文字)"/>
    <w:link w:val="aff9"/>
    <w:semiHidden/>
    <w:rsid w:val="00996709"/>
    <w:rPr>
      <w:rFonts w:ascii="Times New Roman" w:eastAsia="ＭＳ 明朝" w:hAnsi="Times New Roman"/>
    </w:rPr>
  </w:style>
  <w:style w:type="paragraph" w:styleId="affb">
    <w:name w:val="Closing"/>
    <w:basedOn w:val="a1"/>
    <w:link w:val="affc"/>
    <w:semiHidden/>
    <w:unhideWhenUsed/>
    <w:rsid w:val="00996709"/>
    <w:pPr>
      <w:jc w:val="right"/>
    </w:pPr>
  </w:style>
  <w:style w:type="character" w:customStyle="1" w:styleId="affc">
    <w:name w:val="結語 (文字)"/>
    <w:link w:val="affb"/>
    <w:semiHidden/>
    <w:rsid w:val="00996709"/>
    <w:rPr>
      <w:rFonts w:ascii="Times New Roman" w:eastAsia="ＭＳ 明朝" w:hAnsi="Times New Roman"/>
    </w:rPr>
  </w:style>
  <w:style w:type="paragraph" w:styleId="affd">
    <w:name w:val="No Spacing"/>
    <w:uiPriority w:val="1"/>
    <w:qFormat/>
    <w:rsid w:val="00996709"/>
    <w:pPr>
      <w:topLinePunct/>
      <w:adjustRightInd w:val="0"/>
      <w:ind w:firstLine="181"/>
      <w:textAlignment w:val="baseline"/>
    </w:pPr>
    <w:rPr>
      <w:rFonts w:ascii="Times New Roman" w:eastAsia="ＭＳ 明朝" w:hAnsi="Times New Roman"/>
    </w:rPr>
  </w:style>
  <w:style w:type="paragraph" w:styleId="affe">
    <w:name w:val="envelope return"/>
    <w:basedOn w:val="a1"/>
    <w:semiHidden/>
    <w:unhideWhenUsed/>
    <w:rsid w:val="00996709"/>
    <w:pPr>
      <w:snapToGrid w:val="0"/>
    </w:pPr>
    <w:rPr>
      <w:rFonts w:ascii="Arial" w:eastAsia="ＭＳ ゴシック" w:hAnsi="Arial"/>
    </w:rPr>
  </w:style>
  <w:style w:type="paragraph" w:styleId="15">
    <w:name w:val="index 1"/>
    <w:basedOn w:val="a1"/>
    <w:next w:val="a1"/>
    <w:autoRedefine/>
    <w:semiHidden/>
    <w:unhideWhenUsed/>
    <w:rsid w:val="00996709"/>
    <w:pPr>
      <w:ind w:left="200" w:hanging="200"/>
    </w:pPr>
  </w:style>
  <w:style w:type="paragraph" w:styleId="28">
    <w:name w:val="index 2"/>
    <w:basedOn w:val="a1"/>
    <w:next w:val="a1"/>
    <w:autoRedefine/>
    <w:semiHidden/>
    <w:unhideWhenUsed/>
    <w:rsid w:val="00996709"/>
    <w:pPr>
      <w:ind w:left="400" w:hanging="200"/>
    </w:pPr>
  </w:style>
  <w:style w:type="paragraph" w:styleId="36">
    <w:name w:val="index 3"/>
    <w:basedOn w:val="a1"/>
    <w:next w:val="a1"/>
    <w:autoRedefine/>
    <w:semiHidden/>
    <w:unhideWhenUsed/>
    <w:rsid w:val="00996709"/>
    <w:pPr>
      <w:ind w:left="600" w:hanging="200"/>
    </w:pPr>
  </w:style>
  <w:style w:type="paragraph" w:styleId="45">
    <w:name w:val="index 4"/>
    <w:basedOn w:val="a1"/>
    <w:next w:val="a1"/>
    <w:autoRedefine/>
    <w:semiHidden/>
    <w:unhideWhenUsed/>
    <w:rsid w:val="00996709"/>
    <w:pPr>
      <w:ind w:left="800" w:hanging="200"/>
    </w:pPr>
  </w:style>
  <w:style w:type="paragraph" w:styleId="55">
    <w:name w:val="index 5"/>
    <w:basedOn w:val="a1"/>
    <w:next w:val="a1"/>
    <w:autoRedefine/>
    <w:semiHidden/>
    <w:unhideWhenUsed/>
    <w:rsid w:val="00996709"/>
    <w:pPr>
      <w:ind w:left="1000" w:hanging="200"/>
    </w:pPr>
  </w:style>
  <w:style w:type="paragraph" w:styleId="60">
    <w:name w:val="index 6"/>
    <w:basedOn w:val="a1"/>
    <w:next w:val="a1"/>
    <w:autoRedefine/>
    <w:semiHidden/>
    <w:unhideWhenUsed/>
    <w:rsid w:val="00996709"/>
    <w:pPr>
      <w:ind w:left="1200" w:hanging="200"/>
    </w:pPr>
  </w:style>
  <w:style w:type="paragraph" w:styleId="70">
    <w:name w:val="index 7"/>
    <w:basedOn w:val="a1"/>
    <w:next w:val="a1"/>
    <w:autoRedefine/>
    <w:semiHidden/>
    <w:unhideWhenUsed/>
    <w:rsid w:val="00996709"/>
    <w:pPr>
      <w:ind w:left="1400" w:hanging="200"/>
    </w:pPr>
  </w:style>
  <w:style w:type="paragraph" w:styleId="80">
    <w:name w:val="index 8"/>
    <w:basedOn w:val="a1"/>
    <w:next w:val="a1"/>
    <w:autoRedefine/>
    <w:semiHidden/>
    <w:unhideWhenUsed/>
    <w:rsid w:val="00996709"/>
    <w:pPr>
      <w:ind w:left="1600" w:hanging="200"/>
    </w:pPr>
  </w:style>
  <w:style w:type="paragraph" w:styleId="90">
    <w:name w:val="index 9"/>
    <w:basedOn w:val="a1"/>
    <w:next w:val="a1"/>
    <w:autoRedefine/>
    <w:semiHidden/>
    <w:unhideWhenUsed/>
    <w:rsid w:val="00996709"/>
    <w:pPr>
      <w:ind w:left="1800" w:hanging="200"/>
    </w:pPr>
  </w:style>
  <w:style w:type="paragraph" w:styleId="afff">
    <w:name w:val="index heading"/>
    <w:basedOn w:val="a1"/>
    <w:next w:val="15"/>
    <w:semiHidden/>
    <w:unhideWhenUsed/>
    <w:rsid w:val="00996709"/>
    <w:rPr>
      <w:rFonts w:ascii="Arial" w:eastAsia="ＭＳ ゴシック" w:hAnsi="Arial"/>
      <w:b/>
      <w:bCs/>
    </w:rPr>
  </w:style>
  <w:style w:type="paragraph" w:styleId="afff0">
    <w:name w:val="Signature"/>
    <w:basedOn w:val="a1"/>
    <w:link w:val="afff1"/>
    <w:semiHidden/>
    <w:unhideWhenUsed/>
    <w:rsid w:val="00996709"/>
    <w:pPr>
      <w:jc w:val="right"/>
    </w:pPr>
  </w:style>
  <w:style w:type="character" w:customStyle="1" w:styleId="afff1">
    <w:name w:val="署名 (文字)"/>
    <w:link w:val="afff0"/>
    <w:semiHidden/>
    <w:rsid w:val="00996709"/>
    <w:rPr>
      <w:rFonts w:ascii="Times New Roman" w:eastAsia="ＭＳ 明朝" w:hAnsi="Times New Roman"/>
    </w:rPr>
  </w:style>
  <w:style w:type="paragraph" w:styleId="afff2">
    <w:name w:val="Plain Text"/>
    <w:basedOn w:val="a1"/>
    <w:link w:val="afff3"/>
    <w:semiHidden/>
    <w:unhideWhenUsed/>
    <w:rsid w:val="00996709"/>
    <w:rPr>
      <w:rFonts w:ascii="ＭＳ 明朝" w:hAnsi="Courier New" w:cs="Courier New"/>
      <w:sz w:val="21"/>
      <w:szCs w:val="21"/>
    </w:rPr>
  </w:style>
  <w:style w:type="character" w:customStyle="1" w:styleId="afff3">
    <w:name w:val="書式なし (文字)"/>
    <w:link w:val="afff2"/>
    <w:semiHidden/>
    <w:rsid w:val="00996709"/>
    <w:rPr>
      <w:rFonts w:ascii="ＭＳ 明朝" w:eastAsia="ＭＳ 明朝" w:hAnsi="Courier New" w:cs="Courier New"/>
      <w:sz w:val="21"/>
      <w:szCs w:val="21"/>
    </w:rPr>
  </w:style>
  <w:style w:type="paragraph" w:styleId="afff4">
    <w:name w:val="caption"/>
    <w:basedOn w:val="a1"/>
    <w:next w:val="a1"/>
    <w:unhideWhenUsed/>
    <w:qFormat/>
    <w:rsid w:val="00996709"/>
    <w:rPr>
      <w:b/>
      <w:bCs/>
      <w:sz w:val="21"/>
      <w:szCs w:val="21"/>
    </w:rPr>
  </w:style>
  <w:style w:type="paragraph" w:styleId="afff5">
    <w:name w:val="table of figures"/>
    <w:basedOn w:val="a1"/>
    <w:next w:val="a1"/>
    <w:semiHidden/>
    <w:unhideWhenUsed/>
    <w:rsid w:val="00996709"/>
  </w:style>
  <w:style w:type="paragraph" w:styleId="a">
    <w:name w:val="List Number"/>
    <w:basedOn w:val="a1"/>
    <w:rsid w:val="00996709"/>
    <w:pPr>
      <w:numPr>
        <w:numId w:val="9"/>
      </w:numPr>
      <w:contextualSpacing/>
    </w:pPr>
  </w:style>
  <w:style w:type="paragraph" w:styleId="2">
    <w:name w:val="List Number 2"/>
    <w:basedOn w:val="a1"/>
    <w:semiHidden/>
    <w:unhideWhenUsed/>
    <w:rsid w:val="00996709"/>
    <w:pPr>
      <w:numPr>
        <w:numId w:val="10"/>
      </w:numPr>
      <w:contextualSpacing/>
    </w:pPr>
  </w:style>
  <w:style w:type="paragraph" w:styleId="3">
    <w:name w:val="List Number 3"/>
    <w:basedOn w:val="a1"/>
    <w:semiHidden/>
    <w:unhideWhenUsed/>
    <w:rsid w:val="00996709"/>
    <w:pPr>
      <w:numPr>
        <w:numId w:val="11"/>
      </w:numPr>
      <w:contextualSpacing/>
    </w:pPr>
  </w:style>
  <w:style w:type="paragraph" w:styleId="4">
    <w:name w:val="List Number 4"/>
    <w:basedOn w:val="a1"/>
    <w:semiHidden/>
    <w:unhideWhenUsed/>
    <w:rsid w:val="00996709"/>
    <w:pPr>
      <w:numPr>
        <w:numId w:val="12"/>
      </w:numPr>
      <w:contextualSpacing/>
    </w:pPr>
  </w:style>
  <w:style w:type="paragraph" w:styleId="5">
    <w:name w:val="List Number 5"/>
    <w:basedOn w:val="a1"/>
    <w:semiHidden/>
    <w:unhideWhenUsed/>
    <w:rsid w:val="00996709"/>
    <w:pPr>
      <w:numPr>
        <w:numId w:val="13"/>
      </w:numPr>
      <w:contextualSpacing/>
    </w:pPr>
  </w:style>
  <w:style w:type="paragraph" w:styleId="afff6">
    <w:name w:val="E-mail Signature"/>
    <w:basedOn w:val="a1"/>
    <w:link w:val="afff7"/>
    <w:semiHidden/>
    <w:unhideWhenUsed/>
    <w:rsid w:val="00996709"/>
  </w:style>
  <w:style w:type="character" w:customStyle="1" w:styleId="afff7">
    <w:name w:val="電子メール署名 (文字)"/>
    <w:link w:val="afff6"/>
    <w:semiHidden/>
    <w:rsid w:val="00996709"/>
    <w:rPr>
      <w:rFonts w:ascii="Times New Roman" w:eastAsia="ＭＳ 明朝" w:hAnsi="Times New Roman"/>
    </w:rPr>
  </w:style>
  <w:style w:type="paragraph" w:styleId="afff8">
    <w:name w:val="Date"/>
    <w:basedOn w:val="a1"/>
    <w:next w:val="a1"/>
    <w:link w:val="afff9"/>
    <w:rsid w:val="00996709"/>
  </w:style>
  <w:style w:type="character" w:customStyle="1" w:styleId="afff9">
    <w:name w:val="日付 (文字)"/>
    <w:link w:val="afff8"/>
    <w:rsid w:val="00996709"/>
    <w:rPr>
      <w:rFonts w:ascii="Times New Roman" w:eastAsia="ＭＳ 明朝" w:hAnsi="Times New Roman"/>
    </w:rPr>
  </w:style>
  <w:style w:type="paragraph" w:styleId="Web">
    <w:name w:val="Normal (Web)"/>
    <w:basedOn w:val="a1"/>
    <w:uiPriority w:val="99"/>
    <w:unhideWhenUsed/>
    <w:rsid w:val="00996709"/>
    <w:rPr>
      <w:sz w:val="24"/>
      <w:szCs w:val="24"/>
    </w:rPr>
  </w:style>
  <w:style w:type="paragraph" w:styleId="afffa">
    <w:name w:val="Normal Indent"/>
    <w:basedOn w:val="a1"/>
    <w:semiHidden/>
    <w:unhideWhenUsed/>
    <w:rsid w:val="00996709"/>
    <w:pPr>
      <w:ind w:left="840"/>
    </w:pPr>
  </w:style>
  <w:style w:type="paragraph" w:styleId="afffb">
    <w:name w:val="Title"/>
    <w:basedOn w:val="a1"/>
    <w:next w:val="a1"/>
    <w:link w:val="afffc"/>
    <w:qFormat/>
    <w:rsid w:val="00996709"/>
    <w:pPr>
      <w:spacing w:before="240"/>
      <w:jc w:val="center"/>
      <w:outlineLvl w:val="0"/>
    </w:pPr>
    <w:rPr>
      <w:rFonts w:ascii="Arial" w:eastAsia="ＭＳ ゴシック" w:hAnsi="Arial"/>
      <w:sz w:val="32"/>
      <w:szCs w:val="32"/>
    </w:rPr>
  </w:style>
  <w:style w:type="character" w:customStyle="1" w:styleId="afffc">
    <w:name w:val="表題 (文字)"/>
    <w:link w:val="afffb"/>
    <w:rsid w:val="00996709"/>
    <w:rPr>
      <w:rFonts w:ascii="Arial" w:eastAsia="ＭＳ ゴシック" w:hAnsi="Arial" w:cs="Times New Roman"/>
      <w:sz w:val="32"/>
      <w:szCs w:val="32"/>
    </w:rPr>
  </w:style>
  <w:style w:type="paragraph" w:styleId="afffd">
    <w:name w:val="Subtitle"/>
    <w:basedOn w:val="a1"/>
    <w:next w:val="a1"/>
    <w:link w:val="afffe"/>
    <w:qFormat/>
    <w:rsid w:val="00996709"/>
    <w:pPr>
      <w:jc w:val="center"/>
      <w:outlineLvl w:val="1"/>
    </w:pPr>
    <w:rPr>
      <w:rFonts w:ascii="Arial" w:eastAsia="ＭＳ ゴシック" w:hAnsi="Arial"/>
      <w:sz w:val="24"/>
      <w:szCs w:val="24"/>
    </w:rPr>
  </w:style>
  <w:style w:type="character" w:customStyle="1" w:styleId="afffe">
    <w:name w:val="副題 (文字)"/>
    <w:link w:val="afffd"/>
    <w:rsid w:val="00996709"/>
    <w:rPr>
      <w:rFonts w:ascii="Arial" w:eastAsia="ＭＳ ゴシック" w:hAnsi="Arial" w:cs="Times New Roman"/>
      <w:sz w:val="24"/>
      <w:szCs w:val="24"/>
    </w:rPr>
  </w:style>
  <w:style w:type="paragraph" w:styleId="affff">
    <w:name w:val="Bibliography"/>
    <w:basedOn w:val="a1"/>
    <w:next w:val="a1"/>
    <w:uiPriority w:val="37"/>
    <w:semiHidden/>
    <w:unhideWhenUsed/>
    <w:rsid w:val="00996709"/>
  </w:style>
  <w:style w:type="paragraph" w:styleId="affff0">
    <w:name w:val="endnote text"/>
    <w:basedOn w:val="a1"/>
    <w:link w:val="affff1"/>
    <w:semiHidden/>
    <w:unhideWhenUsed/>
    <w:rsid w:val="00996709"/>
    <w:pPr>
      <w:snapToGrid w:val="0"/>
    </w:pPr>
  </w:style>
  <w:style w:type="character" w:customStyle="1" w:styleId="affff1">
    <w:name w:val="文末脚注文字列 (文字)"/>
    <w:link w:val="affff0"/>
    <w:semiHidden/>
    <w:rsid w:val="00996709"/>
    <w:rPr>
      <w:rFonts w:ascii="Times New Roman" w:eastAsia="ＭＳ 明朝" w:hAnsi="Times New Roman"/>
    </w:rPr>
  </w:style>
  <w:style w:type="paragraph" w:styleId="29">
    <w:name w:val="Body Text 2"/>
    <w:basedOn w:val="a1"/>
    <w:link w:val="2a"/>
    <w:semiHidden/>
    <w:unhideWhenUsed/>
    <w:rsid w:val="00996709"/>
    <w:pPr>
      <w:spacing w:line="480" w:lineRule="auto"/>
    </w:pPr>
  </w:style>
  <w:style w:type="character" w:customStyle="1" w:styleId="2a">
    <w:name w:val="本文 2 (文字)"/>
    <w:link w:val="29"/>
    <w:semiHidden/>
    <w:rsid w:val="00996709"/>
    <w:rPr>
      <w:rFonts w:ascii="Times New Roman" w:eastAsia="ＭＳ 明朝" w:hAnsi="Times New Roman"/>
    </w:rPr>
  </w:style>
  <w:style w:type="paragraph" w:styleId="37">
    <w:name w:val="Body Text 3"/>
    <w:basedOn w:val="a1"/>
    <w:link w:val="38"/>
    <w:semiHidden/>
    <w:unhideWhenUsed/>
    <w:rsid w:val="00996709"/>
    <w:rPr>
      <w:sz w:val="16"/>
      <w:szCs w:val="16"/>
    </w:rPr>
  </w:style>
  <w:style w:type="character" w:customStyle="1" w:styleId="38">
    <w:name w:val="本文 3 (文字)"/>
    <w:link w:val="37"/>
    <w:semiHidden/>
    <w:rsid w:val="00996709"/>
    <w:rPr>
      <w:rFonts w:ascii="Times New Roman" w:eastAsia="ＭＳ 明朝" w:hAnsi="Times New Roman"/>
      <w:sz w:val="16"/>
      <w:szCs w:val="16"/>
    </w:rPr>
  </w:style>
  <w:style w:type="paragraph" w:styleId="affff2">
    <w:name w:val="Body Text Indent"/>
    <w:basedOn w:val="a1"/>
    <w:link w:val="affff3"/>
    <w:semiHidden/>
    <w:unhideWhenUsed/>
    <w:rsid w:val="00996709"/>
    <w:pPr>
      <w:ind w:left="851"/>
    </w:pPr>
  </w:style>
  <w:style w:type="character" w:customStyle="1" w:styleId="affff3">
    <w:name w:val="本文インデント (文字)"/>
    <w:link w:val="affff2"/>
    <w:semiHidden/>
    <w:rsid w:val="00996709"/>
    <w:rPr>
      <w:rFonts w:ascii="Times New Roman" w:eastAsia="ＭＳ 明朝" w:hAnsi="Times New Roman"/>
    </w:rPr>
  </w:style>
  <w:style w:type="paragraph" w:styleId="2b">
    <w:name w:val="Body Text Indent 2"/>
    <w:basedOn w:val="a1"/>
    <w:link w:val="2c"/>
    <w:semiHidden/>
    <w:unhideWhenUsed/>
    <w:rsid w:val="00996709"/>
    <w:pPr>
      <w:spacing w:line="480" w:lineRule="auto"/>
      <w:ind w:left="851"/>
    </w:pPr>
  </w:style>
  <w:style w:type="character" w:customStyle="1" w:styleId="2c">
    <w:name w:val="本文インデント 2 (文字)"/>
    <w:link w:val="2b"/>
    <w:semiHidden/>
    <w:rsid w:val="00996709"/>
    <w:rPr>
      <w:rFonts w:ascii="Times New Roman" w:eastAsia="ＭＳ 明朝" w:hAnsi="Times New Roman"/>
    </w:rPr>
  </w:style>
  <w:style w:type="paragraph" w:styleId="39">
    <w:name w:val="Body Text Indent 3"/>
    <w:basedOn w:val="a1"/>
    <w:link w:val="3a"/>
    <w:semiHidden/>
    <w:unhideWhenUsed/>
    <w:rsid w:val="00996709"/>
    <w:pPr>
      <w:ind w:left="851"/>
    </w:pPr>
    <w:rPr>
      <w:sz w:val="16"/>
      <w:szCs w:val="16"/>
    </w:rPr>
  </w:style>
  <w:style w:type="character" w:customStyle="1" w:styleId="3a">
    <w:name w:val="本文インデント 3 (文字)"/>
    <w:link w:val="39"/>
    <w:semiHidden/>
    <w:rsid w:val="00996709"/>
    <w:rPr>
      <w:rFonts w:ascii="Times New Roman" w:eastAsia="ＭＳ 明朝" w:hAnsi="Times New Roman"/>
      <w:sz w:val="16"/>
      <w:szCs w:val="16"/>
    </w:rPr>
  </w:style>
  <w:style w:type="paragraph" w:styleId="affff4">
    <w:name w:val="Body Text First Indent"/>
    <w:basedOn w:val="ac"/>
    <w:link w:val="affff5"/>
    <w:rsid w:val="00996709"/>
    <w:pPr>
      <w:widowControl/>
      <w:topLinePunct/>
      <w:spacing w:after="120" w:line="240" w:lineRule="auto"/>
      <w:ind w:firstLine="210"/>
    </w:pPr>
  </w:style>
  <w:style w:type="character" w:customStyle="1" w:styleId="ad">
    <w:name w:val="本文 (文字)"/>
    <w:link w:val="ac"/>
    <w:rsid w:val="00996709"/>
    <w:rPr>
      <w:rFonts w:ascii="Times New Roman" w:eastAsia="ＭＳ 明朝" w:hAnsi="Times New Roman"/>
    </w:rPr>
  </w:style>
  <w:style w:type="character" w:customStyle="1" w:styleId="affff5">
    <w:name w:val="本文字下げ (文字)"/>
    <w:link w:val="affff4"/>
    <w:rsid w:val="00996709"/>
    <w:rPr>
      <w:rFonts w:ascii="Times New Roman" w:eastAsia="ＭＳ 明朝" w:hAnsi="Times New Roman"/>
    </w:rPr>
  </w:style>
  <w:style w:type="paragraph" w:styleId="2d">
    <w:name w:val="Body Text First Indent 2"/>
    <w:basedOn w:val="affff2"/>
    <w:link w:val="2e"/>
    <w:semiHidden/>
    <w:unhideWhenUsed/>
    <w:rsid w:val="00996709"/>
    <w:pPr>
      <w:ind w:firstLine="210"/>
    </w:pPr>
  </w:style>
  <w:style w:type="character" w:customStyle="1" w:styleId="2e">
    <w:name w:val="本文字下げ 2 (文字)"/>
    <w:link w:val="2d"/>
    <w:semiHidden/>
    <w:rsid w:val="00996709"/>
    <w:rPr>
      <w:rFonts w:ascii="Times New Roman" w:eastAsia="ＭＳ 明朝" w:hAnsi="Times New Roman"/>
    </w:rPr>
  </w:style>
  <w:style w:type="paragraph" w:styleId="61">
    <w:name w:val="toc 6"/>
    <w:basedOn w:val="a1"/>
    <w:next w:val="a1"/>
    <w:autoRedefine/>
    <w:semiHidden/>
    <w:unhideWhenUsed/>
    <w:rsid w:val="00996709"/>
    <w:pPr>
      <w:ind w:left="1000"/>
    </w:pPr>
  </w:style>
  <w:style w:type="paragraph" w:styleId="71">
    <w:name w:val="toc 7"/>
    <w:basedOn w:val="a1"/>
    <w:next w:val="a1"/>
    <w:autoRedefine/>
    <w:semiHidden/>
    <w:unhideWhenUsed/>
    <w:rsid w:val="00996709"/>
    <w:pPr>
      <w:ind w:left="1200"/>
    </w:pPr>
  </w:style>
  <w:style w:type="paragraph" w:styleId="81">
    <w:name w:val="toc 8"/>
    <w:basedOn w:val="a1"/>
    <w:next w:val="a1"/>
    <w:autoRedefine/>
    <w:semiHidden/>
    <w:unhideWhenUsed/>
    <w:rsid w:val="00996709"/>
    <w:pPr>
      <w:ind w:left="1400"/>
    </w:pPr>
  </w:style>
  <w:style w:type="paragraph" w:styleId="91">
    <w:name w:val="toc 9"/>
    <w:basedOn w:val="a1"/>
    <w:next w:val="a1"/>
    <w:autoRedefine/>
    <w:semiHidden/>
    <w:unhideWhenUsed/>
    <w:rsid w:val="00996709"/>
    <w:pPr>
      <w:ind w:left="1600"/>
    </w:pPr>
  </w:style>
  <w:style w:type="paragraph" w:styleId="affff6">
    <w:name w:val="TOC Heading"/>
    <w:basedOn w:val="10"/>
    <w:next w:val="a1"/>
    <w:uiPriority w:val="39"/>
    <w:semiHidden/>
    <w:unhideWhenUsed/>
    <w:qFormat/>
    <w:rsid w:val="00996709"/>
    <w:pPr>
      <w:keepLines w:val="0"/>
      <w:numPr>
        <w:numId w:val="0"/>
      </w:numPr>
      <w:topLinePunct/>
      <w:spacing w:before="0" w:line="240" w:lineRule="auto"/>
      <w:ind w:firstLine="181"/>
      <w:outlineLvl w:val="9"/>
    </w:pPr>
    <w:rPr>
      <w:szCs w:val="24"/>
    </w:rPr>
  </w:style>
  <w:style w:type="table" w:styleId="affff7">
    <w:name w:val="Table Grid"/>
    <w:basedOn w:val="a3"/>
    <w:rsid w:val="001221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スタイル1"/>
    <w:uiPriority w:val="99"/>
    <w:rsid w:val="00BB5E28"/>
    <w:pPr>
      <w:numPr>
        <w:numId w:val="17"/>
      </w:numPr>
    </w:pPr>
  </w:style>
  <w:style w:type="character" w:customStyle="1" w:styleId="tablehead0">
    <w:name w:val="table head (文字)"/>
    <w:aliases w:val="th (文字)"/>
    <w:link w:val="tablehead"/>
    <w:rsid w:val="00321B81"/>
    <w:rPr>
      <w:rFonts w:ascii="Arial" w:eastAsia="ＭＳ 明朝" w:hAnsi="Arial"/>
      <w:b/>
    </w:rPr>
  </w:style>
  <w:style w:type="character" w:customStyle="1" w:styleId="tablebody0">
    <w:name w:val="table body (文字)"/>
    <w:aliases w:val="tb (文字)"/>
    <w:link w:val="tablebody"/>
    <w:rsid w:val="00151759"/>
    <w:rPr>
      <w:rFonts w:ascii="Arial" w:eastAsia="ＭＳ ゴシック" w:hAnsi="Arial"/>
    </w:rPr>
  </w:style>
  <w:style w:type="character" w:styleId="affff8">
    <w:name w:val="annotation reference"/>
    <w:basedOn w:val="a2"/>
    <w:semiHidden/>
    <w:unhideWhenUsed/>
    <w:rsid w:val="00CB6939"/>
    <w:rPr>
      <w:sz w:val="18"/>
      <w:szCs w:val="18"/>
    </w:rPr>
  </w:style>
  <w:style w:type="paragraph" w:customStyle="1" w:styleId="Nonumberheading1">
    <w:name w:val="No number heading 1"/>
    <w:aliases w:val="nnh1,no number heading 1"/>
    <w:basedOn w:val="10"/>
    <w:rsid w:val="001017ED"/>
    <w:pPr>
      <w:numPr>
        <w:numId w:val="0"/>
      </w:numPr>
    </w:pPr>
  </w:style>
  <w:style w:type="paragraph" w:customStyle="1" w:styleId="noframe">
    <w:name w:val="no frame"/>
    <w:basedOn w:val="box"/>
    <w:rsid w:val="001017ED"/>
    <w:pPr>
      <w:keepNext/>
      <w:keepLines/>
      <w:pBdr>
        <w:top w:val="none" w:sz="0" w:space="0" w:color="auto"/>
        <w:left w:val="none" w:sz="0" w:space="0" w:color="auto"/>
        <w:bottom w:val="none" w:sz="0" w:space="0" w:color="auto"/>
        <w:right w:val="none" w:sz="0" w:space="0" w:color="auto"/>
      </w:pBdr>
    </w:pPr>
    <w:rPr>
      <w:rFonts w:eastAsia="ＭＳ 明朝"/>
      <w:noProof/>
    </w:rPr>
  </w:style>
  <w:style w:type="paragraph" w:styleId="affff9">
    <w:name w:val="Revision"/>
    <w:hidden/>
    <w:uiPriority w:val="99"/>
    <w:semiHidden/>
    <w:rsid w:val="00F3746C"/>
    <w:rPr>
      <w:rFonts w:ascii="Times New Roman" w:eastAsia="ＭＳ 明朝" w:hAnsi="Times New Roman"/>
    </w:rPr>
  </w:style>
  <w:style w:type="character" w:customStyle="1" w:styleId="shorttext">
    <w:name w:val="short_text"/>
    <w:basedOn w:val="a2"/>
    <w:rsid w:val="00F43865"/>
  </w:style>
  <w:style w:type="character" w:customStyle="1" w:styleId="a7">
    <w:name w:val="フッター (文字)"/>
    <w:basedOn w:val="a2"/>
    <w:link w:val="a6"/>
    <w:rsid w:val="0016084B"/>
    <w:rPr>
      <w:rFonts w:ascii="Arial" w:eastAsia="ＭＳ ゴシック"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6509">
      <w:bodyDiv w:val="1"/>
      <w:marLeft w:val="0"/>
      <w:marRight w:val="0"/>
      <w:marTop w:val="0"/>
      <w:marBottom w:val="0"/>
      <w:divBdr>
        <w:top w:val="none" w:sz="0" w:space="0" w:color="auto"/>
        <w:left w:val="none" w:sz="0" w:space="0" w:color="auto"/>
        <w:bottom w:val="none" w:sz="0" w:space="0" w:color="auto"/>
        <w:right w:val="none" w:sz="0" w:space="0" w:color="auto"/>
      </w:divBdr>
      <w:divsChild>
        <w:div w:id="1823159680">
          <w:marLeft w:val="0"/>
          <w:marRight w:val="0"/>
          <w:marTop w:val="0"/>
          <w:marBottom w:val="0"/>
          <w:divBdr>
            <w:top w:val="none" w:sz="0" w:space="0" w:color="auto"/>
            <w:left w:val="none" w:sz="0" w:space="0" w:color="auto"/>
            <w:bottom w:val="none" w:sz="0" w:space="0" w:color="auto"/>
            <w:right w:val="none" w:sz="0" w:space="0" w:color="auto"/>
          </w:divBdr>
          <w:divsChild>
            <w:div w:id="799151568">
              <w:marLeft w:val="0"/>
              <w:marRight w:val="0"/>
              <w:marTop w:val="0"/>
              <w:marBottom w:val="0"/>
              <w:divBdr>
                <w:top w:val="none" w:sz="0" w:space="0" w:color="auto"/>
                <w:left w:val="none" w:sz="0" w:space="0" w:color="auto"/>
                <w:bottom w:val="none" w:sz="0" w:space="0" w:color="auto"/>
                <w:right w:val="none" w:sz="0" w:space="0" w:color="auto"/>
              </w:divBdr>
              <w:divsChild>
                <w:div w:id="1150248982">
                  <w:marLeft w:val="0"/>
                  <w:marRight w:val="0"/>
                  <w:marTop w:val="0"/>
                  <w:marBottom w:val="0"/>
                  <w:divBdr>
                    <w:top w:val="none" w:sz="0" w:space="0" w:color="auto"/>
                    <w:left w:val="none" w:sz="0" w:space="0" w:color="auto"/>
                    <w:bottom w:val="none" w:sz="0" w:space="0" w:color="auto"/>
                    <w:right w:val="none" w:sz="0" w:space="0" w:color="auto"/>
                  </w:divBdr>
                  <w:divsChild>
                    <w:div w:id="143359704">
                      <w:marLeft w:val="0"/>
                      <w:marRight w:val="0"/>
                      <w:marTop w:val="45"/>
                      <w:marBottom w:val="0"/>
                      <w:divBdr>
                        <w:top w:val="none" w:sz="0" w:space="0" w:color="auto"/>
                        <w:left w:val="none" w:sz="0" w:space="0" w:color="auto"/>
                        <w:bottom w:val="none" w:sz="0" w:space="0" w:color="auto"/>
                        <w:right w:val="none" w:sz="0" w:space="0" w:color="auto"/>
                      </w:divBdr>
                      <w:divsChild>
                        <w:div w:id="1504129007">
                          <w:marLeft w:val="0"/>
                          <w:marRight w:val="0"/>
                          <w:marTop w:val="0"/>
                          <w:marBottom w:val="0"/>
                          <w:divBdr>
                            <w:top w:val="none" w:sz="0" w:space="0" w:color="auto"/>
                            <w:left w:val="none" w:sz="0" w:space="0" w:color="auto"/>
                            <w:bottom w:val="none" w:sz="0" w:space="0" w:color="auto"/>
                            <w:right w:val="none" w:sz="0" w:space="0" w:color="auto"/>
                          </w:divBdr>
                          <w:divsChild>
                            <w:div w:id="804391155">
                              <w:marLeft w:val="2070"/>
                              <w:marRight w:val="3960"/>
                              <w:marTop w:val="0"/>
                              <w:marBottom w:val="0"/>
                              <w:divBdr>
                                <w:top w:val="none" w:sz="0" w:space="0" w:color="auto"/>
                                <w:left w:val="none" w:sz="0" w:space="0" w:color="auto"/>
                                <w:bottom w:val="none" w:sz="0" w:space="0" w:color="auto"/>
                                <w:right w:val="none" w:sz="0" w:space="0" w:color="auto"/>
                              </w:divBdr>
                              <w:divsChild>
                                <w:div w:id="1275284917">
                                  <w:marLeft w:val="0"/>
                                  <w:marRight w:val="0"/>
                                  <w:marTop w:val="0"/>
                                  <w:marBottom w:val="0"/>
                                  <w:divBdr>
                                    <w:top w:val="none" w:sz="0" w:space="0" w:color="auto"/>
                                    <w:left w:val="none" w:sz="0" w:space="0" w:color="auto"/>
                                    <w:bottom w:val="none" w:sz="0" w:space="0" w:color="auto"/>
                                    <w:right w:val="none" w:sz="0" w:space="0" w:color="auto"/>
                                  </w:divBdr>
                                  <w:divsChild>
                                    <w:div w:id="1737628712">
                                      <w:marLeft w:val="0"/>
                                      <w:marRight w:val="0"/>
                                      <w:marTop w:val="0"/>
                                      <w:marBottom w:val="0"/>
                                      <w:divBdr>
                                        <w:top w:val="none" w:sz="0" w:space="0" w:color="auto"/>
                                        <w:left w:val="none" w:sz="0" w:space="0" w:color="auto"/>
                                        <w:bottom w:val="none" w:sz="0" w:space="0" w:color="auto"/>
                                        <w:right w:val="none" w:sz="0" w:space="0" w:color="auto"/>
                                      </w:divBdr>
                                      <w:divsChild>
                                        <w:div w:id="1644308872">
                                          <w:marLeft w:val="0"/>
                                          <w:marRight w:val="0"/>
                                          <w:marTop w:val="0"/>
                                          <w:marBottom w:val="0"/>
                                          <w:divBdr>
                                            <w:top w:val="none" w:sz="0" w:space="0" w:color="auto"/>
                                            <w:left w:val="none" w:sz="0" w:space="0" w:color="auto"/>
                                            <w:bottom w:val="none" w:sz="0" w:space="0" w:color="auto"/>
                                            <w:right w:val="none" w:sz="0" w:space="0" w:color="auto"/>
                                          </w:divBdr>
                                          <w:divsChild>
                                            <w:div w:id="114443858">
                                              <w:marLeft w:val="0"/>
                                              <w:marRight w:val="0"/>
                                              <w:marTop w:val="90"/>
                                              <w:marBottom w:val="0"/>
                                              <w:divBdr>
                                                <w:top w:val="none" w:sz="0" w:space="0" w:color="auto"/>
                                                <w:left w:val="none" w:sz="0" w:space="0" w:color="auto"/>
                                                <w:bottom w:val="none" w:sz="0" w:space="0" w:color="auto"/>
                                                <w:right w:val="none" w:sz="0" w:space="0" w:color="auto"/>
                                              </w:divBdr>
                                              <w:divsChild>
                                                <w:div w:id="616956995">
                                                  <w:marLeft w:val="0"/>
                                                  <w:marRight w:val="0"/>
                                                  <w:marTop w:val="0"/>
                                                  <w:marBottom w:val="0"/>
                                                  <w:divBdr>
                                                    <w:top w:val="none" w:sz="0" w:space="0" w:color="auto"/>
                                                    <w:left w:val="none" w:sz="0" w:space="0" w:color="auto"/>
                                                    <w:bottom w:val="none" w:sz="0" w:space="0" w:color="auto"/>
                                                    <w:right w:val="none" w:sz="0" w:space="0" w:color="auto"/>
                                                  </w:divBdr>
                                                  <w:divsChild>
                                                    <w:div w:id="2034530040">
                                                      <w:marLeft w:val="0"/>
                                                      <w:marRight w:val="0"/>
                                                      <w:marTop w:val="0"/>
                                                      <w:marBottom w:val="0"/>
                                                      <w:divBdr>
                                                        <w:top w:val="none" w:sz="0" w:space="0" w:color="auto"/>
                                                        <w:left w:val="none" w:sz="0" w:space="0" w:color="auto"/>
                                                        <w:bottom w:val="none" w:sz="0" w:space="0" w:color="auto"/>
                                                        <w:right w:val="none" w:sz="0" w:space="0" w:color="auto"/>
                                                      </w:divBdr>
                                                      <w:divsChild>
                                                        <w:div w:id="1497379456">
                                                          <w:marLeft w:val="0"/>
                                                          <w:marRight w:val="0"/>
                                                          <w:marTop w:val="0"/>
                                                          <w:marBottom w:val="390"/>
                                                          <w:divBdr>
                                                            <w:top w:val="none" w:sz="0" w:space="0" w:color="auto"/>
                                                            <w:left w:val="none" w:sz="0" w:space="0" w:color="auto"/>
                                                            <w:bottom w:val="none" w:sz="0" w:space="0" w:color="auto"/>
                                                            <w:right w:val="none" w:sz="0" w:space="0" w:color="auto"/>
                                                          </w:divBdr>
                                                          <w:divsChild>
                                                            <w:div w:id="1615135439">
                                                              <w:marLeft w:val="0"/>
                                                              <w:marRight w:val="0"/>
                                                              <w:marTop w:val="0"/>
                                                              <w:marBottom w:val="0"/>
                                                              <w:divBdr>
                                                                <w:top w:val="none" w:sz="0" w:space="0" w:color="auto"/>
                                                                <w:left w:val="none" w:sz="0" w:space="0" w:color="auto"/>
                                                                <w:bottom w:val="none" w:sz="0" w:space="0" w:color="auto"/>
                                                                <w:right w:val="none" w:sz="0" w:space="0" w:color="auto"/>
                                                              </w:divBdr>
                                                              <w:divsChild>
                                                                <w:div w:id="376929498">
                                                                  <w:marLeft w:val="0"/>
                                                                  <w:marRight w:val="0"/>
                                                                  <w:marTop w:val="0"/>
                                                                  <w:marBottom w:val="0"/>
                                                                  <w:divBdr>
                                                                    <w:top w:val="none" w:sz="0" w:space="0" w:color="auto"/>
                                                                    <w:left w:val="none" w:sz="0" w:space="0" w:color="auto"/>
                                                                    <w:bottom w:val="none" w:sz="0" w:space="0" w:color="auto"/>
                                                                    <w:right w:val="none" w:sz="0" w:space="0" w:color="auto"/>
                                                                  </w:divBdr>
                                                                  <w:divsChild>
                                                                    <w:div w:id="1293751561">
                                                                      <w:marLeft w:val="0"/>
                                                                      <w:marRight w:val="0"/>
                                                                      <w:marTop w:val="0"/>
                                                                      <w:marBottom w:val="0"/>
                                                                      <w:divBdr>
                                                                        <w:top w:val="none" w:sz="0" w:space="0" w:color="auto"/>
                                                                        <w:left w:val="none" w:sz="0" w:space="0" w:color="auto"/>
                                                                        <w:bottom w:val="none" w:sz="0" w:space="0" w:color="auto"/>
                                                                        <w:right w:val="none" w:sz="0" w:space="0" w:color="auto"/>
                                                                      </w:divBdr>
                                                                      <w:divsChild>
                                                                        <w:div w:id="1953201673">
                                                                          <w:marLeft w:val="0"/>
                                                                          <w:marRight w:val="0"/>
                                                                          <w:marTop w:val="0"/>
                                                                          <w:marBottom w:val="0"/>
                                                                          <w:divBdr>
                                                                            <w:top w:val="none" w:sz="0" w:space="0" w:color="auto"/>
                                                                            <w:left w:val="none" w:sz="0" w:space="0" w:color="auto"/>
                                                                            <w:bottom w:val="none" w:sz="0" w:space="0" w:color="auto"/>
                                                                            <w:right w:val="none" w:sz="0" w:space="0" w:color="auto"/>
                                                                          </w:divBdr>
                                                                          <w:divsChild>
                                                                            <w:div w:id="1741907391">
                                                                              <w:marLeft w:val="0"/>
                                                                              <w:marRight w:val="0"/>
                                                                              <w:marTop w:val="0"/>
                                                                              <w:marBottom w:val="0"/>
                                                                              <w:divBdr>
                                                                                <w:top w:val="none" w:sz="0" w:space="0" w:color="auto"/>
                                                                                <w:left w:val="none" w:sz="0" w:space="0" w:color="auto"/>
                                                                                <w:bottom w:val="none" w:sz="0" w:space="0" w:color="auto"/>
                                                                                <w:right w:val="none" w:sz="0" w:space="0" w:color="auto"/>
                                                                              </w:divBdr>
                                                                              <w:divsChild>
                                                                                <w:div w:id="706025756">
                                                                                  <w:marLeft w:val="0"/>
                                                                                  <w:marRight w:val="0"/>
                                                                                  <w:marTop w:val="0"/>
                                                                                  <w:marBottom w:val="0"/>
                                                                                  <w:divBdr>
                                                                                    <w:top w:val="none" w:sz="0" w:space="0" w:color="auto"/>
                                                                                    <w:left w:val="none" w:sz="0" w:space="0" w:color="auto"/>
                                                                                    <w:bottom w:val="none" w:sz="0" w:space="0" w:color="auto"/>
                                                                                    <w:right w:val="none" w:sz="0" w:space="0" w:color="auto"/>
                                                                                  </w:divBdr>
                                                                                  <w:divsChild>
                                                                                    <w:div w:id="855534410">
                                                                                      <w:marLeft w:val="0"/>
                                                                                      <w:marRight w:val="0"/>
                                                                                      <w:marTop w:val="0"/>
                                                                                      <w:marBottom w:val="0"/>
                                                                                      <w:divBdr>
                                                                                        <w:top w:val="none" w:sz="0" w:space="0" w:color="auto"/>
                                                                                        <w:left w:val="none" w:sz="0" w:space="0" w:color="auto"/>
                                                                                        <w:bottom w:val="none" w:sz="0" w:space="0" w:color="auto"/>
                                                                                        <w:right w:val="none" w:sz="0" w:space="0" w:color="auto"/>
                                                                                      </w:divBdr>
                                                                                      <w:divsChild>
                                                                                        <w:div w:id="17986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244531">
      <w:bodyDiv w:val="1"/>
      <w:marLeft w:val="0"/>
      <w:marRight w:val="0"/>
      <w:marTop w:val="0"/>
      <w:marBottom w:val="0"/>
      <w:divBdr>
        <w:top w:val="none" w:sz="0" w:space="0" w:color="auto"/>
        <w:left w:val="none" w:sz="0" w:space="0" w:color="auto"/>
        <w:bottom w:val="none" w:sz="0" w:space="0" w:color="auto"/>
        <w:right w:val="none" w:sz="0" w:space="0" w:color="auto"/>
      </w:divBdr>
      <w:divsChild>
        <w:div w:id="86392826">
          <w:marLeft w:val="0"/>
          <w:marRight w:val="0"/>
          <w:marTop w:val="0"/>
          <w:marBottom w:val="0"/>
          <w:divBdr>
            <w:top w:val="none" w:sz="0" w:space="0" w:color="auto"/>
            <w:left w:val="none" w:sz="0" w:space="0" w:color="auto"/>
            <w:bottom w:val="none" w:sz="0" w:space="0" w:color="auto"/>
            <w:right w:val="none" w:sz="0" w:space="0" w:color="auto"/>
          </w:divBdr>
          <w:divsChild>
            <w:div w:id="1560901824">
              <w:marLeft w:val="0"/>
              <w:marRight w:val="0"/>
              <w:marTop w:val="0"/>
              <w:marBottom w:val="0"/>
              <w:divBdr>
                <w:top w:val="none" w:sz="0" w:space="0" w:color="auto"/>
                <w:left w:val="none" w:sz="0" w:space="0" w:color="auto"/>
                <w:bottom w:val="none" w:sz="0" w:space="0" w:color="auto"/>
                <w:right w:val="none" w:sz="0" w:space="0" w:color="auto"/>
              </w:divBdr>
              <w:divsChild>
                <w:div w:id="1072966241">
                  <w:marLeft w:val="0"/>
                  <w:marRight w:val="0"/>
                  <w:marTop w:val="0"/>
                  <w:marBottom w:val="0"/>
                  <w:divBdr>
                    <w:top w:val="none" w:sz="0" w:space="0" w:color="auto"/>
                    <w:left w:val="none" w:sz="0" w:space="0" w:color="auto"/>
                    <w:bottom w:val="none" w:sz="0" w:space="0" w:color="auto"/>
                    <w:right w:val="none" w:sz="0" w:space="0" w:color="auto"/>
                  </w:divBdr>
                  <w:divsChild>
                    <w:div w:id="644046419">
                      <w:marLeft w:val="0"/>
                      <w:marRight w:val="0"/>
                      <w:marTop w:val="45"/>
                      <w:marBottom w:val="0"/>
                      <w:divBdr>
                        <w:top w:val="none" w:sz="0" w:space="0" w:color="auto"/>
                        <w:left w:val="none" w:sz="0" w:space="0" w:color="auto"/>
                        <w:bottom w:val="none" w:sz="0" w:space="0" w:color="auto"/>
                        <w:right w:val="none" w:sz="0" w:space="0" w:color="auto"/>
                      </w:divBdr>
                      <w:divsChild>
                        <w:div w:id="1888832124">
                          <w:marLeft w:val="0"/>
                          <w:marRight w:val="0"/>
                          <w:marTop w:val="0"/>
                          <w:marBottom w:val="0"/>
                          <w:divBdr>
                            <w:top w:val="none" w:sz="0" w:space="0" w:color="auto"/>
                            <w:left w:val="none" w:sz="0" w:space="0" w:color="auto"/>
                            <w:bottom w:val="none" w:sz="0" w:space="0" w:color="auto"/>
                            <w:right w:val="none" w:sz="0" w:space="0" w:color="auto"/>
                          </w:divBdr>
                          <w:divsChild>
                            <w:div w:id="1297880075">
                              <w:marLeft w:val="2070"/>
                              <w:marRight w:val="3960"/>
                              <w:marTop w:val="0"/>
                              <w:marBottom w:val="0"/>
                              <w:divBdr>
                                <w:top w:val="none" w:sz="0" w:space="0" w:color="auto"/>
                                <w:left w:val="none" w:sz="0" w:space="0" w:color="auto"/>
                                <w:bottom w:val="none" w:sz="0" w:space="0" w:color="auto"/>
                                <w:right w:val="none" w:sz="0" w:space="0" w:color="auto"/>
                              </w:divBdr>
                              <w:divsChild>
                                <w:div w:id="416246119">
                                  <w:marLeft w:val="0"/>
                                  <w:marRight w:val="0"/>
                                  <w:marTop w:val="0"/>
                                  <w:marBottom w:val="0"/>
                                  <w:divBdr>
                                    <w:top w:val="none" w:sz="0" w:space="0" w:color="auto"/>
                                    <w:left w:val="none" w:sz="0" w:space="0" w:color="auto"/>
                                    <w:bottom w:val="none" w:sz="0" w:space="0" w:color="auto"/>
                                    <w:right w:val="none" w:sz="0" w:space="0" w:color="auto"/>
                                  </w:divBdr>
                                  <w:divsChild>
                                    <w:div w:id="875043809">
                                      <w:marLeft w:val="0"/>
                                      <w:marRight w:val="0"/>
                                      <w:marTop w:val="0"/>
                                      <w:marBottom w:val="0"/>
                                      <w:divBdr>
                                        <w:top w:val="none" w:sz="0" w:space="0" w:color="auto"/>
                                        <w:left w:val="none" w:sz="0" w:space="0" w:color="auto"/>
                                        <w:bottom w:val="none" w:sz="0" w:space="0" w:color="auto"/>
                                        <w:right w:val="none" w:sz="0" w:space="0" w:color="auto"/>
                                      </w:divBdr>
                                      <w:divsChild>
                                        <w:div w:id="1319571552">
                                          <w:marLeft w:val="0"/>
                                          <w:marRight w:val="0"/>
                                          <w:marTop w:val="0"/>
                                          <w:marBottom w:val="0"/>
                                          <w:divBdr>
                                            <w:top w:val="none" w:sz="0" w:space="0" w:color="auto"/>
                                            <w:left w:val="none" w:sz="0" w:space="0" w:color="auto"/>
                                            <w:bottom w:val="none" w:sz="0" w:space="0" w:color="auto"/>
                                            <w:right w:val="none" w:sz="0" w:space="0" w:color="auto"/>
                                          </w:divBdr>
                                          <w:divsChild>
                                            <w:div w:id="684944864">
                                              <w:marLeft w:val="0"/>
                                              <w:marRight w:val="0"/>
                                              <w:marTop w:val="90"/>
                                              <w:marBottom w:val="0"/>
                                              <w:divBdr>
                                                <w:top w:val="none" w:sz="0" w:space="0" w:color="auto"/>
                                                <w:left w:val="none" w:sz="0" w:space="0" w:color="auto"/>
                                                <w:bottom w:val="none" w:sz="0" w:space="0" w:color="auto"/>
                                                <w:right w:val="none" w:sz="0" w:space="0" w:color="auto"/>
                                              </w:divBdr>
                                              <w:divsChild>
                                                <w:div w:id="1496721555">
                                                  <w:marLeft w:val="0"/>
                                                  <w:marRight w:val="0"/>
                                                  <w:marTop w:val="0"/>
                                                  <w:marBottom w:val="0"/>
                                                  <w:divBdr>
                                                    <w:top w:val="none" w:sz="0" w:space="0" w:color="auto"/>
                                                    <w:left w:val="none" w:sz="0" w:space="0" w:color="auto"/>
                                                    <w:bottom w:val="none" w:sz="0" w:space="0" w:color="auto"/>
                                                    <w:right w:val="none" w:sz="0" w:space="0" w:color="auto"/>
                                                  </w:divBdr>
                                                  <w:divsChild>
                                                    <w:div w:id="592863598">
                                                      <w:marLeft w:val="0"/>
                                                      <w:marRight w:val="0"/>
                                                      <w:marTop w:val="0"/>
                                                      <w:marBottom w:val="0"/>
                                                      <w:divBdr>
                                                        <w:top w:val="none" w:sz="0" w:space="0" w:color="auto"/>
                                                        <w:left w:val="none" w:sz="0" w:space="0" w:color="auto"/>
                                                        <w:bottom w:val="none" w:sz="0" w:space="0" w:color="auto"/>
                                                        <w:right w:val="none" w:sz="0" w:space="0" w:color="auto"/>
                                                      </w:divBdr>
                                                      <w:divsChild>
                                                        <w:div w:id="1676610161">
                                                          <w:marLeft w:val="0"/>
                                                          <w:marRight w:val="0"/>
                                                          <w:marTop w:val="0"/>
                                                          <w:marBottom w:val="390"/>
                                                          <w:divBdr>
                                                            <w:top w:val="none" w:sz="0" w:space="0" w:color="auto"/>
                                                            <w:left w:val="none" w:sz="0" w:space="0" w:color="auto"/>
                                                            <w:bottom w:val="none" w:sz="0" w:space="0" w:color="auto"/>
                                                            <w:right w:val="none" w:sz="0" w:space="0" w:color="auto"/>
                                                          </w:divBdr>
                                                          <w:divsChild>
                                                            <w:div w:id="35159435">
                                                              <w:marLeft w:val="0"/>
                                                              <w:marRight w:val="0"/>
                                                              <w:marTop w:val="0"/>
                                                              <w:marBottom w:val="0"/>
                                                              <w:divBdr>
                                                                <w:top w:val="none" w:sz="0" w:space="0" w:color="auto"/>
                                                                <w:left w:val="none" w:sz="0" w:space="0" w:color="auto"/>
                                                                <w:bottom w:val="none" w:sz="0" w:space="0" w:color="auto"/>
                                                                <w:right w:val="none" w:sz="0" w:space="0" w:color="auto"/>
                                                              </w:divBdr>
                                                              <w:divsChild>
                                                                <w:div w:id="292760012">
                                                                  <w:marLeft w:val="0"/>
                                                                  <w:marRight w:val="0"/>
                                                                  <w:marTop w:val="0"/>
                                                                  <w:marBottom w:val="0"/>
                                                                  <w:divBdr>
                                                                    <w:top w:val="none" w:sz="0" w:space="0" w:color="auto"/>
                                                                    <w:left w:val="none" w:sz="0" w:space="0" w:color="auto"/>
                                                                    <w:bottom w:val="none" w:sz="0" w:space="0" w:color="auto"/>
                                                                    <w:right w:val="none" w:sz="0" w:space="0" w:color="auto"/>
                                                                  </w:divBdr>
                                                                  <w:divsChild>
                                                                    <w:div w:id="457265869">
                                                                      <w:marLeft w:val="0"/>
                                                                      <w:marRight w:val="0"/>
                                                                      <w:marTop w:val="0"/>
                                                                      <w:marBottom w:val="0"/>
                                                                      <w:divBdr>
                                                                        <w:top w:val="none" w:sz="0" w:space="0" w:color="auto"/>
                                                                        <w:left w:val="none" w:sz="0" w:space="0" w:color="auto"/>
                                                                        <w:bottom w:val="none" w:sz="0" w:space="0" w:color="auto"/>
                                                                        <w:right w:val="none" w:sz="0" w:space="0" w:color="auto"/>
                                                                      </w:divBdr>
                                                                      <w:divsChild>
                                                                        <w:div w:id="476454191">
                                                                          <w:marLeft w:val="0"/>
                                                                          <w:marRight w:val="0"/>
                                                                          <w:marTop w:val="0"/>
                                                                          <w:marBottom w:val="0"/>
                                                                          <w:divBdr>
                                                                            <w:top w:val="none" w:sz="0" w:space="0" w:color="auto"/>
                                                                            <w:left w:val="none" w:sz="0" w:space="0" w:color="auto"/>
                                                                            <w:bottom w:val="none" w:sz="0" w:space="0" w:color="auto"/>
                                                                            <w:right w:val="none" w:sz="0" w:space="0" w:color="auto"/>
                                                                          </w:divBdr>
                                                                          <w:divsChild>
                                                                            <w:div w:id="1163814529">
                                                                              <w:marLeft w:val="0"/>
                                                                              <w:marRight w:val="0"/>
                                                                              <w:marTop w:val="0"/>
                                                                              <w:marBottom w:val="0"/>
                                                                              <w:divBdr>
                                                                                <w:top w:val="none" w:sz="0" w:space="0" w:color="auto"/>
                                                                                <w:left w:val="none" w:sz="0" w:space="0" w:color="auto"/>
                                                                                <w:bottom w:val="none" w:sz="0" w:space="0" w:color="auto"/>
                                                                                <w:right w:val="none" w:sz="0" w:space="0" w:color="auto"/>
                                                                              </w:divBdr>
                                                                              <w:divsChild>
                                                                                <w:div w:id="1436293424">
                                                                                  <w:marLeft w:val="0"/>
                                                                                  <w:marRight w:val="0"/>
                                                                                  <w:marTop w:val="0"/>
                                                                                  <w:marBottom w:val="0"/>
                                                                                  <w:divBdr>
                                                                                    <w:top w:val="none" w:sz="0" w:space="0" w:color="auto"/>
                                                                                    <w:left w:val="none" w:sz="0" w:space="0" w:color="auto"/>
                                                                                    <w:bottom w:val="none" w:sz="0" w:space="0" w:color="auto"/>
                                                                                    <w:right w:val="none" w:sz="0" w:space="0" w:color="auto"/>
                                                                                  </w:divBdr>
                                                                                  <w:divsChild>
                                                                                    <w:div w:id="1762025084">
                                                                                      <w:marLeft w:val="0"/>
                                                                                      <w:marRight w:val="0"/>
                                                                                      <w:marTop w:val="0"/>
                                                                                      <w:marBottom w:val="0"/>
                                                                                      <w:divBdr>
                                                                                        <w:top w:val="none" w:sz="0" w:space="0" w:color="auto"/>
                                                                                        <w:left w:val="none" w:sz="0" w:space="0" w:color="auto"/>
                                                                                        <w:bottom w:val="none" w:sz="0" w:space="0" w:color="auto"/>
                                                                                        <w:right w:val="none" w:sz="0" w:space="0" w:color="auto"/>
                                                                                      </w:divBdr>
                                                                                      <w:divsChild>
                                                                                        <w:div w:id="1261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443653">
      <w:bodyDiv w:val="1"/>
      <w:marLeft w:val="0"/>
      <w:marRight w:val="0"/>
      <w:marTop w:val="0"/>
      <w:marBottom w:val="0"/>
      <w:divBdr>
        <w:top w:val="none" w:sz="0" w:space="0" w:color="auto"/>
        <w:left w:val="none" w:sz="0" w:space="0" w:color="auto"/>
        <w:bottom w:val="none" w:sz="0" w:space="0" w:color="auto"/>
        <w:right w:val="none" w:sz="0" w:space="0" w:color="auto"/>
      </w:divBdr>
    </w:div>
    <w:div w:id="135803447">
      <w:bodyDiv w:val="1"/>
      <w:marLeft w:val="0"/>
      <w:marRight w:val="0"/>
      <w:marTop w:val="0"/>
      <w:marBottom w:val="0"/>
      <w:divBdr>
        <w:top w:val="none" w:sz="0" w:space="0" w:color="auto"/>
        <w:left w:val="none" w:sz="0" w:space="0" w:color="auto"/>
        <w:bottom w:val="none" w:sz="0" w:space="0" w:color="auto"/>
        <w:right w:val="none" w:sz="0" w:space="0" w:color="auto"/>
      </w:divBdr>
    </w:div>
    <w:div w:id="141196861">
      <w:bodyDiv w:val="1"/>
      <w:marLeft w:val="0"/>
      <w:marRight w:val="0"/>
      <w:marTop w:val="0"/>
      <w:marBottom w:val="0"/>
      <w:divBdr>
        <w:top w:val="none" w:sz="0" w:space="0" w:color="auto"/>
        <w:left w:val="none" w:sz="0" w:space="0" w:color="auto"/>
        <w:bottom w:val="none" w:sz="0" w:space="0" w:color="auto"/>
        <w:right w:val="none" w:sz="0" w:space="0" w:color="auto"/>
      </w:divBdr>
      <w:divsChild>
        <w:div w:id="216090399">
          <w:marLeft w:val="0"/>
          <w:marRight w:val="0"/>
          <w:marTop w:val="0"/>
          <w:marBottom w:val="0"/>
          <w:divBdr>
            <w:top w:val="none" w:sz="0" w:space="0" w:color="auto"/>
            <w:left w:val="none" w:sz="0" w:space="0" w:color="auto"/>
            <w:bottom w:val="none" w:sz="0" w:space="0" w:color="auto"/>
            <w:right w:val="none" w:sz="0" w:space="0" w:color="auto"/>
          </w:divBdr>
          <w:divsChild>
            <w:div w:id="1928541982">
              <w:marLeft w:val="0"/>
              <w:marRight w:val="0"/>
              <w:marTop w:val="0"/>
              <w:marBottom w:val="0"/>
              <w:divBdr>
                <w:top w:val="none" w:sz="0" w:space="0" w:color="auto"/>
                <w:left w:val="none" w:sz="0" w:space="0" w:color="auto"/>
                <w:bottom w:val="none" w:sz="0" w:space="0" w:color="auto"/>
                <w:right w:val="none" w:sz="0" w:space="0" w:color="auto"/>
              </w:divBdr>
              <w:divsChild>
                <w:div w:id="1272977683">
                  <w:marLeft w:val="0"/>
                  <w:marRight w:val="0"/>
                  <w:marTop w:val="0"/>
                  <w:marBottom w:val="0"/>
                  <w:divBdr>
                    <w:top w:val="none" w:sz="0" w:space="0" w:color="auto"/>
                    <w:left w:val="none" w:sz="0" w:space="0" w:color="auto"/>
                    <w:bottom w:val="none" w:sz="0" w:space="0" w:color="auto"/>
                    <w:right w:val="none" w:sz="0" w:space="0" w:color="auto"/>
                  </w:divBdr>
                  <w:divsChild>
                    <w:div w:id="237979932">
                      <w:marLeft w:val="0"/>
                      <w:marRight w:val="0"/>
                      <w:marTop w:val="45"/>
                      <w:marBottom w:val="0"/>
                      <w:divBdr>
                        <w:top w:val="none" w:sz="0" w:space="0" w:color="auto"/>
                        <w:left w:val="none" w:sz="0" w:space="0" w:color="auto"/>
                        <w:bottom w:val="none" w:sz="0" w:space="0" w:color="auto"/>
                        <w:right w:val="none" w:sz="0" w:space="0" w:color="auto"/>
                      </w:divBdr>
                      <w:divsChild>
                        <w:div w:id="369650436">
                          <w:marLeft w:val="0"/>
                          <w:marRight w:val="0"/>
                          <w:marTop w:val="0"/>
                          <w:marBottom w:val="0"/>
                          <w:divBdr>
                            <w:top w:val="none" w:sz="0" w:space="0" w:color="auto"/>
                            <w:left w:val="none" w:sz="0" w:space="0" w:color="auto"/>
                            <w:bottom w:val="none" w:sz="0" w:space="0" w:color="auto"/>
                            <w:right w:val="none" w:sz="0" w:space="0" w:color="auto"/>
                          </w:divBdr>
                          <w:divsChild>
                            <w:div w:id="1690065280">
                              <w:marLeft w:val="2070"/>
                              <w:marRight w:val="3960"/>
                              <w:marTop w:val="0"/>
                              <w:marBottom w:val="0"/>
                              <w:divBdr>
                                <w:top w:val="none" w:sz="0" w:space="0" w:color="auto"/>
                                <w:left w:val="none" w:sz="0" w:space="0" w:color="auto"/>
                                <w:bottom w:val="none" w:sz="0" w:space="0" w:color="auto"/>
                                <w:right w:val="none" w:sz="0" w:space="0" w:color="auto"/>
                              </w:divBdr>
                              <w:divsChild>
                                <w:div w:id="39329290">
                                  <w:marLeft w:val="0"/>
                                  <w:marRight w:val="0"/>
                                  <w:marTop w:val="0"/>
                                  <w:marBottom w:val="0"/>
                                  <w:divBdr>
                                    <w:top w:val="none" w:sz="0" w:space="0" w:color="auto"/>
                                    <w:left w:val="none" w:sz="0" w:space="0" w:color="auto"/>
                                    <w:bottom w:val="none" w:sz="0" w:space="0" w:color="auto"/>
                                    <w:right w:val="none" w:sz="0" w:space="0" w:color="auto"/>
                                  </w:divBdr>
                                  <w:divsChild>
                                    <w:div w:id="608124068">
                                      <w:marLeft w:val="0"/>
                                      <w:marRight w:val="0"/>
                                      <w:marTop w:val="0"/>
                                      <w:marBottom w:val="0"/>
                                      <w:divBdr>
                                        <w:top w:val="none" w:sz="0" w:space="0" w:color="auto"/>
                                        <w:left w:val="none" w:sz="0" w:space="0" w:color="auto"/>
                                        <w:bottom w:val="none" w:sz="0" w:space="0" w:color="auto"/>
                                        <w:right w:val="none" w:sz="0" w:space="0" w:color="auto"/>
                                      </w:divBdr>
                                      <w:divsChild>
                                        <w:div w:id="318076317">
                                          <w:marLeft w:val="0"/>
                                          <w:marRight w:val="0"/>
                                          <w:marTop w:val="0"/>
                                          <w:marBottom w:val="0"/>
                                          <w:divBdr>
                                            <w:top w:val="none" w:sz="0" w:space="0" w:color="auto"/>
                                            <w:left w:val="none" w:sz="0" w:space="0" w:color="auto"/>
                                            <w:bottom w:val="none" w:sz="0" w:space="0" w:color="auto"/>
                                            <w:right w:val="none" w:sz="0" w:space="0" w:color="auto"/>
                                          </w:divBdr>
                                          <w:divsChild>
                                            <w:div w:id="714087206">
                                              <w:marLeft w:val="0"/>
                                              <w:marRight w:val="0"/>
                                              <w:marTop w:val="90"/>
                                              <w:marBottom w:val="0"/>
                                              <w:divBdr>
                                                <w:top w:val="none" w:sz="0" w:space="0" w:color="auto"/>
                                                <w:left w:val="none" w:sz="0" w:space="0" w:color="auto"/>
                                                <w:bottom w:val="none" w:sz="0" w:space="0" w:color="auto"/>
                                                <w:right w:val="none" w:sz="0" w:space="0" w:color="auto"/>
                                              </w:divBdr>
                                              <w:divsChild>
                                                <w:div w:id="1708526701">
                                                  <w:marLeft w:val="0"/>
                                                  <w:marRight w:val="0"/>
                                                  <w:marTop w:val="0"/>
                                                  <w:marBottom w:val="0"/>
                                                  <w:divBdr>
                                                    <w:top w:val="none" w:sz="0" w:space="0" w:color="auto"/>
                                                    <w:left w:val="none" w:sz="0" w:space="0" w:color="auto"/>
                                                    <w:bottom w:val="none" w:sz="0" w:space="0" w:color="auto"/>
                                                    <w:right w:val="none" w:sz="0" w:space="0" w:color="auto"/>
                                                  </w:divBdr>
                                                  <w:divsChild>
                                                    <w:div w:id="2123839831">
                                                      <w:marLeft w:val="0"/>
                                                      <w:marRight w:val="0"/>
                                                      <w:marTop w:val="0"/>
                                                      <w:marBottom w:val="0"/>
                                                      <w:divBdr>
                                                        <w:top w:val="none" w:sz="0" w:space="0" w:color="auto"/>
                                                        <w:left w:val="none" w:sz="0" w:space="0" w:color="auto"/>
                                                        <w:bottom w:val="none" w:sz="0" w:space="0" w:color="auto"/>
                                                        <w:right w:val="none" w:sz="0" w:space="0" w:color="auto"/>
                                                      </w:divBdr>
                                                      <w:divsChild>
                                                        <w:div w:id="1767379726">
                                                          <w:marLeft w:val="0"/>
                                                          <w:marRight w:val="0"/>
                                                          <w:marTop w:val="0"/>
                                                          <w:marBottom w:val="390"/>
                                                          <w:divBdr>
                                                            <w:top w:val="none" w:sz="0" w:space="0" w:color="auto"/>
                                                            <w:left w:val="none" w:sz="0" w:space="0" w:color="auto"/>
                                                            <w:bottom w:val="none" w:sz="0" w:space="0" w:color="auto"/>
                                                            <w:right w:val="none" w:sz="0" w:space="0" w:color="auto"/>
                                                          </w:divBdr>
                                                          <w:divsChild>
                                                            <w:div w:id="856576325">
                                                              <w:marLeft w:val="0"/>
                                                              <w:marRight w:val="0"/>
                                                              <w:marTop w:val="0"/>
                                                              <w:marBottom w:val="0"/>
                                                              <w:divBdr>
                                                                <w:top w:val="none" w:sz="0" w:space="0" w:color="auto"/>
                                                                <w:left w:val="none" w:sz="0" w:space="0" w:color="auto"/>
                                                                <w:bottom w:val="none" w:sz="0" w:space="0" w:color="auto"/>
                                                                <w:right w:val="none" w:sz="0" w:space="0" w:color="auto"/>
                                                              </w:divBdr>
                                                              <w:divsChild>
                                                                <w:div w:id="19093014">
                                                                  <w:marLeft w:val="0"/>
                                                                  <w:marRight w:val="0"/>
                                                                  <w:marTop w:val="0"/>
                                                                  <w:marBottom w:val="0"/>
                                                                  <w:divBdr>
                                                                    <w:top w:val="none" w:sz="0" w:space="0" w:color="auto"/>
                                                                    <w:left w:val="none" w:sz="0" w:space="0" w:color="auto"/>
                                                                    <w:bottom w:val="none" w:sz="0" w:space="0" w:color="auto"/>
                                                                    <w:right w:val="none" w:sz="0" w:space="0" w:color="auto"/>
                                                                  </w:divBdr>
                                                                  <w:divsChild>
                                                                    <w:div w:id="819151029">
                                                                      <w:marLeft w:val="0"/>
                                                                      <w:marRight w:val="0"/>
                                                                      <w:marTop w:val="0"/>
                                                                      <w:marBottom w:val="0"/>
                                                                      <w:divBdr>
                                                                        <w:top w:val="none" w:sz="0" w:space="0" w:color="auto"/>
                                                                        <w:left w:val="none" w:sz="0" w:space="0" w:color="auto"/>
                                                                        <w:bottom w:val="none" w:sz="0" w:space="0" w:color="auto"/>
                                                                        <w:right w:val="none" w:sz="0" w:space="0" w:color="auto"/>
                                                                      </w:divBdr>
                                                                      <w:divsChild>
                                                                        <w:div w:id="47076846">
                                                                          <w:marLeft w:val="0"/>
                                                                          <w:marRight w:val="0"/>
                                                                          <w:marTop w:val="0"/>
                                                                          <w:marBottom w:val="0"/>
                                                                          <w:divBdr>
                                                                            <w:top w:val="none" w:sz="0" w:space="0" w:color="auto"/>
                                                                            <w:left w:val="none" w:sz="0" w:space="0" w:color="auto"/>
                                                                            <w:bottom w:val="none" w:sz="0" w:space="0" w:color="auto"/>
                                                                            <w:right w:val="none" w:sz="0" w:space="0" w:color="auto"/>
                                                                          </w:divBdr>
                                                                          <w:divsChild>
                                                                            <w:div w:id="594098050">
                                                                              <w:marLeft w:val="0"/>
                                                                              <w:marRight w:val="0"/>
                                                                              <w:marTop w:val="0"/>
                                                                              <w:marBottom w:val="0"/>
                                                                              <w:divBdr>
                                                                                <w:top w:val="none" w:sz="0" w:space="0" w:color="auto"/>
                                                                                <w:left w:val="none" w:sz="0" w:space="0" w:color="auto"/>
                                                                                <w:bottom w:val="none" w:sz="0" w:space="0" w:color="auto"/>
                                                                                <w:right w:val="none" w:sz="0" w:space="0" w:color="auto"/>
                                                                              </w:divBdr>
                                                                              <w:divsChild>
                                                                                <w:div w:id="2123919309">
                                                                                  <w:marLeft w:val="0"/>
                                                                                  <w:marRight w:val="0"/>
                                                                                  <w:marTop w:val="0"/>
                                                                                  <w:marBottom w:val="0"/>
                                                                                  <w:divBdr>
                                                                                    <w:top w:val="none" w:sz="0" w:space="0" w:color="auto"/>
                                                                                    <w:left w:val="none" w:sz="0" w:space="0" w:color="auto"/>
                                                                                    <w:bottom w:val="none" w:sz="0" w:space="0" w:color="auto"/>
                                                                                    <w:right w:val="none" w:sz="0" w:space="0" w:color="auto"/>
                                                                                  </w:divBdr>
                                                                                  <w:divsChild>
                                                                                    <w:div w:id="981077453">
                                                                                      <w:marLeft w:val="0"/>
                                                                                      <w:marRight w:val="0"/>
                                                                                      <w:marTop w:val="0"/>
                                                                                      <w:marBottom w:val="0"/>
                                                                                      <w:divBdr>
                                                                                        <w:top w:val="none" w:sz="0" w:space="0" w:color="auto"/>
                                                                                        <w:left w:val="none" w:sz="0" w:space="0" w:color="auto"/>
                                                                                        <w:bottom w:val="none" w:sz="0" w:space="0" w:color="auto"/>
                                                                                        <w:right w:val="none" w:sz="0" w:space="0" w:color="auto"/>
                                                                                      </w:divBdr>
                                                                                      <w:divsChild>
                                                                                        <w:div w:id="1595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9434613">
      <w:bodyDiv w:val="1"/>
      <w:marLeft w:val="0"/>
      <w:marRight w:val="0"/>
      <w:marTop w:val="0"/>
      <w:marBottom w:val="0"/>
      <w:divBdr>
        <w:top w:val="none" w:sz="0" w:space="0" w:color="auto"/>
        <w:left w:val="none" w:sz="0" w:space="0" w:color="auto"/>
        <w:bottom w:val="none" w:sz="0" w:space="0" w:color="auto"/>
        <w:right w:val="none" w:sz="0" w:space="0" w:color="auto"/>
      </w:divBdr>
      <w:divsChild>
        <w:div w:id="1335567116">
          <w:marLeft w:val="0"/>
          <w:marRight w:val="0"/>
          <w:marTop w:val="0"/>
          <w:marBottom w:val="0"/>
          <w:divBdr>
            <w:top w:val="none" w:sz="0" w:space="0" w:color="auto"/>
            <w:left w:val="none" w:sz="0" w:space="0" w:color="auto"/>
            <w:bottom w:val="none" w:sz="0" w:space="0" w:color="auto"/>
            <w:right w:val="none" w:sz="0" w:space="0" w:color="auto"/>
          </w:divBdr>
          <w:divsChild>
            <w:div w:id="2133092595">
              <w:marLeft w:val="0"/>
              <w:marRight w:val="0"/>
              <w:marTop w:val="0"/>
              <w:marBottom w:val="0"/>
              <w:divBdr>
                <w:top w:val="none" w:sz="0" w:space="0" w:color="auto"/>
                <w:left w:val="none" w:sz="0" w:space="0" w:color="auto"/>
                <w:bottom w:val="none" w:sz="0" w:space="0" w:color="auto"/>
                <w:right w:val="none" w:sz="0" w:space="0" w:color="auto"/>
              </w:divBdr>
              <w:divsChild>
                <w:div w:id="1740244655">
                  <w:marLeft w:val="0"/>
                  <w:marRight w:val="0"/>
                  <w:marTop w:val="0"/>
                  <w:marBottom w:val="0"/>
                  <w:divBdr>
                    <w:top w:val="none" w:sz="0" w:space="0" w:color="auto"/>
                    <w:left w:val="none" w:sz="0" w:space="0" w:color="auto"/>
                    <w:bottom w:val="none" w:sz="0" w:space="0" w:color="auto"/>
                    <w:right w:val="none" w:sz="0" w:space="0" w:color="auto"/>
                  </w:divBdr>
                  <w:divsChild>
                    <w:div w:id="1360399807">
                      <w:marLeft w:val="0"/>
                      <w:marRight w:val="0"/>
                      <w:marTop w:val="45"/>
                      <w:marBottom w:val="0"/>
                      <w:divBdr>
                        <w:top w:val="none" w:sz="0" w:space="0" w:color="auto"/>
                        <w:left w:val="none" w:sz="0" w:space="0" w:color="auto"/>
                        <w:bottom w:val="none" w:sz="0" w:space="0" w:color="auto"/>
                        <w:right w:val="none" w:sz="0" w:space="0" w:color="auto"/>
                      </w:divBdr>
                      <w:divsChild>
                        <w:div w:id="2006391565">
                          <w:marLeft w:val="0"/>
                          <w:marRight w:val="0"/>
                          <w:marTop w:val="0"/>
                          <w:marBottom w:val="0"/>
                          <w:divBdr>
                            <w:top w:val="none" w:sz="0" w:space="0" w:color="auto"/>
                            <w:left w:val="none" w:sz="0" w:space="0" w:color="auto"/>
                            <w:bottom w:val="none" w:sz="0" w:space="0" w:color="auto"/>
                            <w:right w:val="none" w:sz="0" w:space="0" w:color="auto"/>
                          </w:divBdr>
                          <w:divsChild>
                            <w:div w:id="1329166177">
                              <w:marLeft w:val="2070"/>
                              <w:marRight w:val="3960"/>
                              <w:marTop w:val="0"/>
                              <w:marBottom w:val="0"/>
                              <w:divBdr>
                                <w:top w:val="none" w:sz="0" w:space="0" w:color="auto"/>
                                <w:left w:val="none" w:sz="0" w:space="0" w:color="auto"/>
                                <w:bottom w:val="none" w:sz="0" w:space="0" w:color="auto"/>
                                <w:right w:val="none" w:sz="0" w:space="0" w:color="auto"/>
                              </w:divBdr>
                              <w:divsChild>
                                <w:div w:id="1532768144">
                                  <w:marLeft w:val="0"/>
                                  <w:marRight w:val="0"/>
                                  <w:marTop w:val="0"/>
                                  <w:marBottom w:val="0"/>
                                  <w:divBdr>
                                    <w:top w:val="none" w:sz="0" w:space="0" w:color="auto"/>
                                    <w:left w:val="none" w:sz="0" w:space="0" w:color="auto"/>
                                    <w:bottom w:val="none" w:sz="0" w:space="0" w:color="auto"/>
                                    <w:right w:val="none" w:sz="0" w:space="0" w:color="auto"/>
                                  </w:divBdr>
                                  <w:divsChild>
                                    <w:div w:id="784540957">
                                      <w:marLeft w:val="0"/>
                                      <w:marRight w:val="0"/>
                                      <w:marTop w:val="0"/>
                                      <w:marBottom w:val="0"/>
                                      <w:divBdr>
                                        <w:top w:val="none" w:sz="0" w:space="0" w:color="auto"/>
                                        <w:left w:val="none" w:sz="0" w:space="0" w:color="auto"/>
                                        <w:bottom w:val="none" w:sz="0" w:space="0" w:color="auto"/>
                                        <w:right w:val="none" w:sz="0" w:space="0" w:color="auto"/>
                                      </w:divBdr>
                                      <w:divsChild>
                                        <w:div w:id="1450278448">
                                          <w:marLeft w:val="0"/>
                                          <w:marRight w:val="0"/>
                                          <w:marTop w:val="0"/>
                                          <w:marBottom w:val="0"/>
                                          <w:divBdr>
                                            <w:top w:val="none" w:sz="0" w:space="0" w:color="auto"/>
                                            <w:left w:val="none" w:sz="0" w:space="0" w:color="auto"/>
                                            <w:bottom w:val="none" w:sz="0" w:space="0" w:color="auto"/>
                                            <w:right w:val="none" w:sz="0" w:space="0" w:color="auto"/>
                                          </w:divBdr>
                                          <w:divsChild>
                                            <w:div w:id="129399095">
                                              <w:marLeft w:val="0"/>
                                              <w:marRight w:val="0"/>
                                              <w:marTop w:val="90"/>
                                              <w:marBottom w:val="0"/>
                                              <w:divBdr>
                                                <w:top w:val="none" w:sz="0" w:space="0" w:color="auto"/>
                                                <w:left w:val="none" w:sz="0" w:space="0" w:color="auto"/>
                                                <w:bottom w:val="none" w:sz="0" w:space="0" w:color="auto"/>
                                                <w:right w:val="none" w:sz="0" w:space="0" w:color="auto"/>
                                              </w:divBdr>
                                              <w:divsChild>
                                                <w:div w:id="1016348346">
                                                  <w:marLeft w:val="0"/>
                                                  <w:marRight w:val="0"/>
                                                  <w:marTop w:val="0"/>
                                                  <w:marBottom w:val="0"/>
                                                  <w:divBdr>
                                                    <w:top w:val="none" w:sz="0" w:space="0" w:color="auto"/>
                                                    <w:left w:val="none" w:sz="0" w:space="0" w:color="auto"/>
                                                    <w:bottom w:val="none" w:sz="0" w:space="0" w:color="auto"/>
                                                    <w:right w:val="none" w:sz="0" w:space="0" w:color="auto"/>
                                                  </w:divBdr>
                                                  <w:divsChild>
                                                    <w:div w:id="534079623">
                                                      <w:marLeft w:val="0"/>
                                                      <w:marRight w:val="0"/>
                                                      <w:marTop w:val="0"/>
                                                      <w:marBottom w:val="0"/>
                                                      <w:divBdr>
                                                        <w:top w:val="none" w:sz="0" w:space="0" w:color="auto"/>
                                                        <w:left w:val="none" w:sz="0" w:space="0" w:color="auto"/>
                                                        <w:bottom w:val="none" w:sz="0" w:space="0" w:color="auto"/>
                                                        <w:right w:val="none" w:sz="0" w:space="0" w:color="auto"/>
                                                      </w:divBdr>
                                                      <w:divsChild>
                                                        <w:div w:id="408843860">
                                                          <w:marLeft w:val="0"/>
                                                          <w:marRight w:val="0"/>
                                                          <w:marTop w:val="0"/>
                                                          <w:marBottom w:val="390"/>
                                                          <w:divBdr>
                                                            <w:top w:val="none" w:sz="0" w:space="0" w:color="auto"/>
                                                            <w:left w:val="none" w:sz="0" w:space="0" w:color="auto"/>
                                                            <w:bottom w:val="none" w:sz="0" w:space="0" w:color="auto"/>
                                                            <w:right w:val="none" w:sz="0" w:space="0" w:color="auto"/>
                                                          </w:divBdr>
                                                          <w:divsChild>
                                                            <w:div w:id="1895461296">
                                                              <w:marLeft w:val="0"/>
                                                              <w:marRight w:val="0"/>
                                                              <w:marTop w:val="0"/>
                                                              <w:marBottom w:val="0"/>
                                                              <w:divBdr>
                                                                <w:top w:val="none" w:sz="0" w:space="0" w:color="auto"/>
                                                                <w:left w:val="none" w:sz="0" w:space="0" w:color="auto"/>
                                                                <w:bottom w:val="none" w:sz="0" w:space="0" w:color="auto"/>
                                                                <w:right w:val="none" w:sz="0" w:space="0" w:color="auto"/>
                                                              </w:divBdr>
                                                              <w:divsChild>
                                                                <w:div w:id="2007441276">
                                                                  <w:marLeft w:val="0"/>
                                                                  <w:marRight w:val="0"/>
                                                                  <w:marTop w:val="0"/>
                                                                  <w:marBottom w:val="0"/>
                                                                  <w:divBdr>
                                                                    <w:top w:val="none" w:sz="0" w:space="0" w:color="auto"/>
                                                                    <w:left w:val="none" w:sz="0" w:space="0" w:color="auto"/>
                                                                    <w:bottom w:val="none" w:sz="0" w:space="0" w:color="auto"/>
                                                                    <w:right w:val="none" w:sz="0" w:space="0" w:color="auto"/>
                                                                  </w:divBdr>
                                                                  <w:divsChild>
                                                                    <w:div w:id="1044524799">
                                                                      <w:marLeft w:val="0"/>
                                                                      <w:marRight w:val="0"/>
                                                                      <w:marTop w:val="0"/>
                                                                      <w:marBottom w:val="0"/>
                                                                      <w:divBdr>
                                                                        <w:top w:val="none" w:sz="0" w:space="0" w:color="auto"/>
                                                                        <w:left w:val="none" w:sz="0" w:space="0" w:color="auto"/>
                                                                        <w:bottom w:val="none" w:sz="0" w:space="0" w:color="auto"/>
                                                                        <w:right w:val="none" w:sz="0" w:space="0" w:color="auto"/>
                                                                      </w:divBdr>
                                                                      <w:divsChild>
                                                                        <w:div w:id="468936442">
                                                                          <w:marLeft w:val="0"/>
                                                                          <w:marRight w:val="0"/>
                                                                          <w:marTop w:val="0"/>
                                                                          <w:marBottom w:val="0"/>
                                                                          <w:divBdr>
                                                                            <w:top w:val="none" w:sz="0" w:space="0" w:color="auto"/>
                                                                            <w:left w:val="none" w:sz="0" w:space="0" w:color="auto"/>
                                                                            <w:bottom w:val="none" w:sz="0" w:space="0" w:color="auto"/>
                                                                            <w:right w:val="none" w:sz="0" w:space="0" w:color="auto"/>
                                                                          </w:divBdr>
                                                                          <w:divsChild>
                                                                            <w:div w:id="633607937">
                                                                              <w:marLeft w:val="0"/>
                                                                              <w:marRight w:val="0"/>
                                                                              <w:marTop w:val="0"/>
                                                                              <w:marBottom w:val="0"/>
                                                                              <w:divBdr>
                                                                                <w:top w:val="none" w:sz="0" w:space="0" w:color="auto"/>
                                                                                <w:left w:val="none" w:sz="0" w:space="0" w:color="auto"/>
                                                                                <w:bottom w:val="none" w:sz="0" w:space="0" w:color="auto"/>
                                                                                <w:right w:val="none" w:sz="0" w:space="0" w:color="auto"/>
                                                                              </w:divBdr>
                                                                              <w:divsChild>
                                                                                <w:div w:id="1048991167">
                                                                                  <w:marLeft w:val="0"/>
                                                                                  <w:marRight w:val="0"/>
                                                                                  <w:marTop w:val="0"/>
                                                                                  <w:marBottom w:val="0"/>
                                                                                  <w:divBdr>
                                                                                    <w:top w:val="none" w:sz="0" w:space="0" w:color="auto"/>
                                                                                    <w:left w:val="none" w:sz="0" w:space="0" w:color="auto"/>
                                                                                    <w:bottom w:val="none" w:sz="0" w:space="0" w:color="auto"/>
                                                                                    <w:right w:val="none" w:sz="0" w:space="0" w:color="auto"/>
                                                                                  </w:divBdr>
                                                                                  <w:divsChild>
                                                                                    <w:div w:id="314265173">
                                                                                      <w:marLeft w:val="0"/>
                                                                                      <w:marRight w:val="0"/>
                                                                                      <w:marTop w:val="0"/>
                                                                                      <w:marBottom w:val="0"/>
                                                                                      <w:divBdr>
                                                                                        <w:top w:val="none" w:sz="0" w:space="0" w:color="auto"/>
                                                                                        <w:left w:val="none" w:sz="0" w:space="0" w:color="auto"/>
                                                                                        <w:bottom w:val="none" w:sz="0" w:space="0" w:color="auto"/>
                                                                                        <w:right w:val="none" w:sz="0" w:space="0" w:color="auto"/>
                                                                                      </w:divBdr>
                                                                                      <w:divsChild>
                                                                                        <w:div w:id="8922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6766144">
      <w:bodyDiv w:val="1"/>
      <w:marLeft w:val="0"/>
      <w:marRight w:val="0"/>
      <w:marTop w:val="0"/>
      <w:marBottom w:val="0"/>
      <w:divBdr>
        <w:top w:val="none" w:sz="0" w:space="0" w:color="auto"/>
        <w:left w:val="none" w:sz="0" w:space="0" w:color="auto"/>
        <w:bottom w:val="none" w:sz="0" w:space="0" w:color="auto"/>
        <w:right w:val="none" w:sz="0" w:space="0" w:color="auto"/>
      </w:divBdr>
    </w:div>
    <w:div w:id="300618899">
      <w:bodyDiv w:val="1"/>
      <w:marLeft w:val="0"/>
      <w:marRight w:val="0"/>
      <w:marTop w:val="0"/>
      <w:marBottom w:val="0"/>
      <w:divBdr>
        <w:top w:val="none" w:sz="0" w:space="0" w:color="auto"/>
        <w:left w:val="none" w:sz="0" w:space="0" w:color="auto"/>
        <w:bottom w:val="none" w:sz="0" w:space="0" w:color="auto"/>
        <w:right w:val="none" w:sz="0" w:space="0" w:color="auto"/>
      </w:divBdr>
      <w:divsChild>
        <w:div w:id="1200973505">
          <w:marLeft w:val="0"/>
          <w:marRight w:val="0"/>
          <w:marTop w:val="0"/>
          <w:marBottom w:val="0"/>
          <w:divBdr>
            <w:top w:val="none" w:sz="0" w:space="0" w:color="auto"/>
            <w:left w:val="none" w:sz="0" w:space="0" w:color="auto"/>
            <w:bottom w:val="none" w:sz="0" w:space="0" w:color="auto"/>
            <w:right w:val="none" w:sz="0" w:space="0" w:color="auto"/>
          </w:divBdr>
          <w:divsChild>
            <w:div w:id="78405517">
              <w:marLeft w:val="0"/>
              <w:marRight w:val="0"/>
              <w:marTop w:val="0"/>
              <w:marBottom w:val="0"/>
              <w:divBdr>
                <w:top w:val="none" w:sz="0" w:space="0" w:color="auto"/>
                <w:left w:val="none" w:sz="0" w:space="0" w:color="auto"/>
                <w:bottom w:val="none" w:sz="0" w:space="0" w:color="auto"/>
                <w:right w:val="none" w:sz="0" w:space="0" w:color="auto"/>
              </w:divBdr>
              <w:divsChild>
                <w:div w:id="436290368">
                  <w:marLeft w:val="0"/>
                  <w:marRight w:val="0"/>
                  <w:marTop w:val="0"/>
                  <w:marBottom w:val="0"/>
                  <w:divBdr>
                    <w:top w:val="none" w:sz="0" w:space="0" w:color="auto"/>
                    <w:left w:val="none" w:sz="0" w:space="0" w:color="auto"/>
                    <w:bottom w:val="none" w:sz="0" w:space="0" w:color="auto"/>
                    <w:right w:val="none" w:sz="0" w:space="0" w:color="auto"/>
                  </w:divBdr>
                  <w:divsChild>
                    <w:div w:id="1806698514">
                      <w:marLeft w:val="0"/>
                      <w:marRight w:val="0"/>
                      <w:marTop w:val="45"/>
                      <w:marBottom w:val="0"/>
                      <w:divBdr>
                        <w:top w:val="none" w:sz="0" w:space="0" w:color="auto"/>
                        <w:left w:val="none" w:sz="0" w:space="0" w:color="auto"/>
                        <w:bottom w:val="none" w:sz="0" w:space="0" w:color="auto"/>
                        <w:right w:val="none" w:sz="0" w:space="0" w:color="auto"/>
                      </w:divBdr>
                      <w:divsChild>
                        <w:div w:id="80951539">
                          <w:marLeft w:val="0"/>
                          <w:marRight w:val="0"/>
                          <w:marTop w:val="0"/>
                          <w:marBottom w:val="0"/>
                          <w:divBdr>
                            <w:top w:val="none" w:sz="0" w:space="0" w:color="auto"/>
                            <w:left w:val="none" w:sz="0" w:space="0" w:color="auto"/>
                            <w:bottom w:val="none" w:sz="0" w:space="0" w:color="auto"/>
                            <w:right w:val="none" w:sz="0" w:space="0" w:color="auto"/>
                          </w:divBdr>
                          <w:divsChild>
                            <w:div w:id="6565331">
                              <w:marLeft w:val="2070"/>
                              <w:marRight w:val="3960"/>
                              <w:marTop w:val="0"/>
                              <w:marBottom w:val="0"/>
                              <w:divBdr>
                                <w:top w:val="none" w:sz="0" w:space="0" w:color="auto"/>
                                <w:left w:val="none" w:sz="0" w:space="0" w:color="auto"/>
                                <w:bottom w:val="none" w:sz="0" w:space="0" w:color="auto"/>
                                <w:right w:val="none" w:sz="0" w:space="0" w:color="auto"/>
                              </w:divBdr>
                              <w:divsChild>
                                <w:div w:id="1866477248">
                                  <w:marLeft w:val="0"/>
                                  <w:marRight w:val="0"/>
                                  <w:marTop w:val="0"/>
                                  <w:marBottom w:val="0"/>
                                  <w:divBdr>
                                    <w:top w:val="none" w:sz="0" w:space="0" w:color="auto"/>
                                    <w:left w:val="none" w:sz="0" w:space="0" w:color="auto"/>
                                    <w:bottom w:val="none" w:sz="0" w:space="0" w:color="auto"/>
                                    <w:right w:val="none" w:sz="0" w:space="0" w:color="auto"/>
                                  </w:divBdr>
                                  <w:divsChild>
                                    <w:div w:id="1244341290">
                                      <w:marLeft w:val="0"/>
                                      <w:marRight w:val="0"/>
                                      <w:marTop w:val="0"/>
                                      <w:marBottom w:val="0"/>
                                      <w:divBdr>
                                        <w:top w:val="none" w:sz="0" w:space="0" w:color="auto"/>
                                        <w:left w:val="none" w:sz="0" w:space="0" w:color="auto"/>
                                        <w:bottom w:val="none" w:sz="0" w:space="0" w:color="auto"/>
                                        <w:right w:val="none" w:sz="0" w:space="0" w:color="auto"/>
                                      </w:divBdr>
                                      <w:divsChild>
                                        <w:div w:id="1077828763">
                                          <w:marLeft w:val="0"/>
                                          <w:marRight w:val="0"/>
                                          <w:marTop w:val="0"/>
                                          <w:marBottom w:val="0"/>
                                          <w:divBdr>
                                            <w:top w:val="none" w:sz="0" w:space="0" w:color="auto"/>
                                            <w:left w:val="none" w:sz="0" w:space="0" w:color="auto"/>
                                            <w:bottom w:val="none" w:sz="0" w:space="0" w:color="auto"/>
                                            <w:right w:val="none" w:sz="0" w:space="0" w:color="auto"/>
                                          </w:divBdr>
                                          <w:divsChild>
                                            <w:div w:id="1080325477">
                                              <w:marLeft w:val="0"/>
                                              <w:marRight w:val="0"/>
                                              <w:marTop w:val="90"/>
                                              <w:marBottom w:val="0"/>
                                              <w:divBdr>
                                                <w:top w:val="none" w:sz="0" w:space="0" w:color="auto"/>
                                                <w:left w:val="none" w:sz="0" w:space="0" w:color="auto"/>
                                                <w:bottom w:val="none" w:sz="0" w:space="0" w:color="auto"/>
                                                <w:right w:val="none" w:sz="0" w:space="0" w:color="auto"/>
                                              </w:divBdr>
                                              <w:divsChild>
                                                <w:div w:id="7874197">
                                                  <w:marLeft w:val="0"/>
                                                  <w:marRight w:val="0"/>
                                                  <w:marTop w:val="0"/>
                                                  <w:marBottom w:val="0"/>
                                                  <w:divBdr>
                                                    <w:top w:val="none" w:sz="0" w:space="0" w:color="auto"/>
                                                    <w:left w:val="none" w:sz="0" w:space="0" w:color="auto"/>
                                                    <w:bottom w:val="none" w:sz="0" w:space="0" w:color="auto"/>
                                                    <w:right w:val="none" w:sz="0" w:space="0" w:color="auto"/>
                                                  </w:divBdr>
                                                  <w:divsChild>
                                                    <w:div w:id="1148325092">
                                                      <w:marLeft w:val="0"/>
                                                      <w:marRight w:val="0"/>
                                                      <w:marTop w:val="0"/>
                                                      <w:marBottom w:val="0"/>
                                                      <w:divBdr>
                                                        <w:top w:val="none" w:sz="0" w:space="0" w:color="auto"/>
                                                        <w:left w:val="none" w:sz="0" w:space="0" w:color="auto"/>
                                                        <w:bottom w:val="none" w:sz="0" w:space="0" w:color="auto"/>
                                                        <w:right w:val="none" w:sz="0" w:space="0" w:color="auto"/>
                                                      </w:divBdr>
                                                      <w:divsChild>
                                                        <w:div w:id="1251423454">
                                                          <w:marLeft w:val="0"/>
                                                          <w:marRight w:val="0"/>
                                                          <w:marTop w:val="0"/>
                                                          <w:marBottom w:val="390"/>
                                                          <w:divBdr>
                                                            <w:top w:val="none" w:sz="0" w:space="0" w:color="auto"/>
                                                            <w:left w:val="none" w:sz="0" w:space="0" w:color="auto"/>
                                                            <w:bottom w:val="none" w:sz="0" w:space="0" w:color="auto"/>
                                                            <w:right w:val="none" w:sz="0" w:space="0" w:color="auto"/>
                                                          </w:divBdr>
                                                          <w:divsChild>
                                                            <w:div w:id="1197621007">
                                                              <w:marLeft w:val="0"/>
                                                              <w:marRight w:val="0"/>
                                                              <w:marTop w:val="0"/>
                                                              <w:marBottom w:val="0"/>
                                                              <w:divBdr>
                                                                <w:top w:val="none" w:sz="0" w:space="0" w:color="auto"/>
                                                                <w:left w:val="none" w:sz="0" w:space="0" w:color="auto"/>
                                                                <w:bottom w:val="none" w:sz="0" w:space="0" w:color="auto"/>
                                                                <w:right w:val="none" w:sz="0" w:space="0" w:color="auto"/>
                                                              </w:divBdr>
                                                              <w:divsChild>
                                                                <w:div w:id="145903723">
                                                                  <w:marLeft w:val="0"/>
                                                                  <w:marRight w:val="0"/>
                                                                  <w:marTop w:val="0"/>
                                                                  <w:marBottom w:val="0"/>
                                                                  <w:divBdr>
                                                                    <w:top w:val="none" w:sz="0" w:space="0" w:color="auto"/>
                                                                    <w:left w:val="none" w:sz="0" w:space="0" w:color="auto"/>
                                                                    <w:bottom w:val="none" w:sz="0" w:space="0" w:color="auto"/>
                                                                    <w:right w:val="none" w:sz="0" w:space="0" w:color="auto"/>
                                                                  </w:divBdr>
                                                                  <w:divsChild>
                                                                    <w:div w:id="103236810">
                                                                      <w:marLeft w:val="0"/>
                                                                      <w:marRight w:val="0"/>
                                                                      <w:marTop w:val="0"/>
                                                                      <w:marBottom w:val="0"/>
                                                                      <w:divBdr>
                                                                        <w:top w:val="none" w:sz="0" w:space="0" w:color="auto"/>
                                                                        <w:left w:val="none" w:sz="0" w:space="0" w:color="auto"/>
                                                                        <w:bottom w:val="none" w:sz="0" w:space="0" w:color="auto"/>
                                                                        <w:right w:val="none" w:sz="0" w:space="0" w:color="auto"/>
                                                                      </w:divBdr>
                                                                      <w:divsChild>
                                                                        <w:div w:id="1947157098">
                                                                          <w:marLeft w:val="0"/>
                                                                          <w:marRight w:val="0"/>
                                                                          <w:marTop w:val="0"/>
                                                                          <w:marBottom w:val="0"/>
                                                                          <w:divBdr>
                                                                            <w:top w:val="none" w:sz="0" w:space="0" w:color="auto"/>
                                                                            <w:left w:val="none" w:sz="0" w:space="0" w:color="auto"/>
                                                                            <w:bottom w:val="none" w:sz="0" w:space="0" w:color="auto"/>
                                                                            <w:right w:val="none" w:sz="0" w:space="0" w:color="auto"/>
                                                                          </w:divBdr>
                                                                          <w:divsChild>
                                                                            <w:div w:id="2126390284">
                                                                              <w:marLeft w:val="0"/>
                                                                              <w:marRight w:val="0"/>
                                                                              <w:marTop w:val="0"/>
                                                                              <w:marBottom w:val="0"/>
                                                                              <w:divBdr>
                                                                                <w:top w:val="none" w:sz="0" w:space="0" w:color="auto"/>
                                                                                <w:left w:val="none" w:sz="0" w:space="0" w:color="auto"/>
                                                                                <w:bottom w:val="none" w:sz="0" w:space="0" w:color="auto"/>
                                                                                <w:right w:val="none" w:sz="0" w:space="0" w:color="auto"/>
                                                                              </w:divBdr>
                                                                              <w:divsChild>
                                                                                <w:div w:id="279648371">
                                                                                  <w:marLeft w:val="0"/>
                                                                                  <w:marRight w:val="0"/>
                                                                                  <w:marTop w:val="0"/>
                                                                                  <w:marBottom w:val="0"/>
                                                                                  <w:divBdr>
                                                                                    <w:top w:val="none" w:sz="0" w:space="0" w:color="auto"/>
                                                                                    <w:left w:val="none" w:sz="0" w:space="0" w:color="auto"/>
                                                                                    <w:bottom w:val="none" w:sz="0" w:space="0" w:color="auto"/>
                                                                                    <w:right w:val="none" w:sz="0" w:space="0" w:color="auto"/>
                                                                                  </w:divBdr>
                                                                                  <w:divsChild>
                                                                                    <w:div w:id="1531994136">
                                                                                      <w:marLeft w:val="0"/>
                                                                                      <w:marRight w:val="0"/>
                                                                                      <w:marTop w:val="0"/>
                                                                                      <w:marBottom w:val="0"/>
                                                                                      <w:divBdr>
                                                                                        <w:top w:val="none" w:sz="0" w:space="0" w:color="auto"/>
                                                                                        <w:left w:val="none" w:sz="0" w:space="0" w:color="auto"/>
                                                                                        <w:bottom w:val="none" w:sz="0" w:space="0" w:color="auto"/>
                                                                                        <w:right w:val="none" w:sz="0" w:space="0" w:color="auto"/>
                                                                                      </w:divBdr>
                                                                                      <w:divsChild>
                                                                                        <w:div w:id="83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0575469">
      <w:bodyDiv w:val="1"/>
      <w:marLeft w:val="0"/>
      <w:marRight w:val="0"/>
      <w:marTop w:val="0"/>
      <w:marBottom w:val="0"/>
      <w:divBdr>
        <w:top w:val="none" w:sz="0" w:space="0" w:color="auto"/>
        <w:left w:val="none" w:sz="0" w:space="0" w:color="auto"/>
        <w:bottom w:val="none" w:sz="0" w:space="0" w:color="auto"/>
        <w:right w:val="none" w:sz="0" w:space="0" w:color="auto"/>
      </w:divBdr>
      <w:divsChild>
        <w:div w:id="1339776464">
          <w:marLeft w:val="0"/>
          <w:marRight w:val="0"/>
          <w:marTop w:val="0"/>
          <w:marBottom w:val="0"/>
          <w:divBdr>
            <w:top w:val="none" w:sz="0" w:space="0" w:color="auto"/>
            <w:left w:val="none" w:sz="0" w:space="0" w:color="auto"/>
            <w:bottom w:val="none" w:sz="0" w:space="0" w:color="auto"/>
            <w:right w:val="none" w:sz="0" w:space="0" w:color="auto"/>
          </w:divBdr>
          <w:divsChild>
            <w:div w:id="95440420">
              <w:marLeft w:val="0"/>
              <w:marRight w:val="0"/>
              <w:marTop w:val="0"/>
              <w:marBottom w:val="0"/>
              <w:divBdr>
                <w:top w:val="none" w:sz="0" w:space="0" w:color="auto"/>
                <w:left w:val="none" w:sz="0" w:space="0" w:color="auto"/>
                <w:bottom w:val="none" w:sz="0" w:space="0" w:color="auto"/>
                <w:right w:val="none" w:sz="0" w:space="0" w:color="auto"/>
              </w:divBdr>
              <w:divsChild>
                <w:div w:id="253245574">
                  <w:marLeft w:val="0"/>
                  <w:marRight w:val="0"/>
                  <w:marTop w:val="0"/>
                  <w:marBottom w:val="0"/>
                  <w:divBdr>
                    <w:top w:val="none" w:sz="0" w:space="0" w:color="auto"/>
                    <w:left w:val="none" w:sz="0" w:space="0" w:color="auto"/>
                    <w:bottom w:val="none" w:sz="0" w:space="0" w:color="auto"/>
                    <w:right w:val="none" w:sz="0" w:space="0" w:color="auto"/>
                  </w:divBdr>
                  <w:divsChild>
                    <w:div w:id="1489980495">
                      <w:marLeft w:val="0"/>
                      <w:marRight w:val="0"/>
                      <w:marTop w:val="45"/>
                      <w:marBottom w:val="0"/>
                      <w:divBdr>
                        <w:top w:val="none" w:sz="0" w:space="0" w:color="auto"/>
                        <w:left w:val="none" w:sz="0" w:space="0" w:color="auto"/>
                        <w:bottom w:val="none" w:sz="0" w:space="0" w:color="auto"/>
                        <w:right w:val="none" w:sz="0" w:space="0" w:color="auto"/>
                      </w:divBdr>
                      <w:divsChild>
                        <w:div w:id="1452438752">
                          <w:marLeft w:val="0"/>
                          <w:marRight w:val="0"/>
                          <w:marTop w:val="0"/>
                          <w:marBottom w:val="0"/>
                          <w:divBdr>
                            <w:top w:val="none" w:sz="0" w:space="0" w:color="auto"/>
                            <w:left w:val="none" w:sz="0" w:space="0" w:color="auto"/>
                            <w:bottom w:val="none" w:sz="0" w:space="0" w:color="auto"/>
                            <w:right w:val="none" w:sz="0" w:space="0" w:color="auto"/>
                          </w:divBdr>
                          <w:divsChild>
                            <w:div w:id="2065910484">
                              <w:marLeft w:val="2070"/>
                              <w:marRight w:val="3960"/>
                              <w:marTop w:val="0"/>
                              <w:marBottom w:val="0"/>
                              <w:divBdr>
                                <w:top w:val="none" w:sz="0" w:space="0" w:color="auto"/>
                                <w:left w:val="none" w:sz="0" w:space="0" w:color="auto"/>
                                <w:bottom w:val="none" w:sz="0" w:space="0" w:color="auto"/>
                                <w:right w:val="none" w:sz="0" w:space="0" w:color="auto"/>
                              </w:divBdr>
                              <w:divsChild>
                                <w:div w:id="1486315700">
                                  <w:marLeft w:val="0"/>
                                  <w:marRight w:val="0"/>
                                  <w:marTop w:val="0"/>
                                  <w:marBottom w:val="0"/>
                                  <w:divBdr>
                                    <w:top w:val="none" w:sz="0" w:space="0" w:color="auto"/>
                                    <w:left w:val="none" w:sz="0" w:space="0" w:color="auto"/>
                                    <w:bottom w:val="none" w:sz="0" w:space="0" w:color="auto"/>
                                    <w:right w:val="none" w:sz="0" w:space="0" w:color="auto"/>
                                  </w:divBdr>
                                  <w:divsChild>
                                    <w:div w:id="1883906910">
                                      <w:marLeft w:val="0"/>
                                      <w:marRight w:val="0"/>
                                      <w:marTop w:val="0"/>
                                      <w:marBottom w:val="0"/>
                                      <w:divBdr>
                                        <w:top w:val="none" w:sz="0" w:space="0" w:color="auto"/>
                                        <w:left w:val="none" w:sz="0" w:space="0" w:color="auto"/>
                                        <w:bottom w:val="none" w:sz="0" w:space="0" w:color="auto"/>
                                        <w:right w:val="none" w:sz="0" w:space="0" w:color="auto"/>
                                      </w:divBdr>
                                      <w:divsChild>
                                        <w:div w:id="2076734742">
                                          <w:marLeft w:val="0"/>
                                          <w:marRight w:val="0"/>
                                          <w:marTop w:val="0"/>
                                          <w:marBottom w:val="0"/>
                                          <w:divBdr>
                                            <w:top w:val="none" w:sz="0" w:space="0" w:color="auto"/>
                                            <w:left w:val="none" w:sz="0" w:space="0" w:color="auto"/>
                                            <w:bottom w:val="none" w:sz="0" w:space="0" w:color="auto"/>
                                            <w:right w:val="none" w:sz="0" w:space="0" w:color="auto"/>
                                          </w:divBdr>
                                          <w:divsChild>
                                            <w:div w:id="1897206885">
                                              <w:marLeft w:val="0"/>
                                              <w:marRight w:val="0"/>
                                              <w:marTop w:val="90"/>
                                              <w:marBottom w:val="0"/>
                                              <w:divBdr>
                                                <w:top w:val="none" w:sz="0" w:space="0" w:color="auto"/>
                                                <w:left w:val="none" w:sz="0" w:space="0" w:color="auto"/>
                                                <w:bottom w:val="none" w:sz="0" w:space="0" w:color="auto"/>
                                                <w:right w:val="none" w:sz="0" w:space="0" w:color="auto"/>
                                              </w:divBdr>
                                              <w:divsChild>
                                                <w:div w:id="865143304">
                                                  <w:marLeft w:val="0"/>
                                                  <w:marRight w:val="0"/>
                                                  <w:marTop w:val="0"/>
                                                  <w:marBottom w:val="0"/>
                                                  <w:divBdr>
                                                    <w:top w:val="none" w:sz="0" w:space="0" w:color="auto"/>
                                                    <w:left w:val="none" w:sz="0" w:space="0" w:color="auto"/>
                                                    <w:bottom w:val="none" w:sz="0" w:space="0" w:color="auto"/>
                                                    <w:right w:val="none" w:sz="0" w:space="0" w:color="auto"/>
                                                  </w:divBdr>
                                                  <w:divsChild>
                                                    <w:div w:id="1303535340">
                                                      <w:marLeft w:val="0"/>
                                                      <w:marRight w:val="0"/>
                                                      <w:marTop w:val="0"/>
                                                      <w:marBottom w:val="0"/>
                                                      <w:divBdr>
                                                        <w:top w:val="none" w:sz="0" w:space="0" w:color="auto"/>
                                                        <w:left w:val="none" w:sz="0" w:space="0" w:color="auto"/>
                                                        <w:bottom w:val="none" w:sz="0" w:space="0" w:color="auto"/>
                                                        <w:right w:val="none" w:sz="0" w:space="0" w:color="auto"/>
                                                      </w:divBdr>
                                                      <w:divsChild>
                                                        <w:div w:id="956914296">
                                                          <w:marLeft w:val="0"/>
                                                          <w:marRight w:val="0"/>
                                                          <w:marTop w:val="0"/>
                                                          <w:marBottom w:val="390"/>
                                                          <w:divBdr>
                                                            <w:top w:val="none" w:sz="0" w:space="0" w:color="auto"/>
                                                            <w:left w:val="none" w:sz="0" w:space="0" w:color="auto"/>
                                                            <w:bottom w:val="none" w:sz="0" w:space="0" w:color="auto"/>
                                                            <w:right w:val="none" w:sz="0" w:space="0" w:color="auto"/>
                                                          </w:divBdr>
                                                          <w:divsChild>
                                                            <w:div w:id="2082486914">
                                                              <w:marLeft w:val="0"/>
                                                              <w:marRight w:val="0"/>
                                                              <w:marTop w:val="0"/>
                                                              <w:marBottom w:val="0"/>
                                                              <w:divBdr>
                                                                <w:top w:val="none" w:sz="0" w:space="0" w:color="auto"/>
                                                                <w:left w:val="none" w:sz="0" w:space="0" w:color="auto"/>
                                                                <w:bottom w:val="none" w:sz="0" w:space="0" w:color="auto"/>
                                                                <w:right w:val="none" w:sz="0" w:space="0" w:color="auto"/>
                                                              </w:divBdr>
                                                              <w:divsChild>
                                                                <w:div w:id="1092700081">
                                                                  <w:marLeft w:val="0"/>
                                                                  <w:marRight w:val="0"/>
                                                                  <w:marTop w:val="0"/>
                                                                  <w:marBottom w:val="0"/>
                                                                  <w:divBdr>
                                                                    <w:top w:val="none" w:sz="0" w:space="0" w:color="auto"/>
                                                                    <w:left w:val="none" w:sz="0" w:space="0" w:color="auto"/>
                                                                    <w:bottom w:val="none" w:sz="0" w:space="0" w:color="auto"/>
                                                                    <w:right w:val="none" w:sz="0" w:space="0" w:color="auto"/>
                                                                  </w:divBdr>
                                                                  <w:divsChild>
                                                                    <w:div w:id="747001880">
                                                                      <w:marLeft w:val="0"/>
                                                                      <w:marRight w:val="0"/>
                                                                      <w:marTop w:val="0"/>
                                                                      <w:marBottom w:val="0"/>
                                                                      <w:divBdr>
                                                                        <w:top w:val="none" w:sz="0" w:space="0" w:color="auto"/>
                                                                        <w:left w:val="none" w:sz="0" w:space="0" w:color="auto"/>
                                                                        <w:bottom w:val="none" w:sz="0" w:space="0" w:color="auto"/>
                                                                        <w:right w:val="none" w:sz="0" w:space="0" w:color="auto"/>
                                                                      </w:divBdr>
                                                                      <w:divsChild>
                                                                        <w:div w:id="1615747249">
                                                                          <w:marLeft w:val="0"/>
                                                                          <w:marRight w:val="0"/>
                                                                          <w:marTop w:val="0"/>
                                                                          <w:marBottom w:val="0"/>
                                                                          <w:divBdr>
                                                                            <w:top w:val="none" w:sz="0" w:space="0" w:color="auto"/>
                                                                            <w:left w:val="none" w:sz="0" w:space="0" w:color="auto"/>
                                                                            <w:bottom w:val="none" w:sz="0" w:space="0" w:color="auto"/>
                                                                            <w:right w:val="none" w:sz="0" w:space="0" w:color="auto"/>
                                                                          </w:divBdr>
                                                                          <w:divsChild>
                                                                            <w:div w:id="1207178517">
                                                                              <w:marLeft w:val="0"/>
                                                                              <w:marRight w:val="0"/>
                                                                              <w:marTop w:val="0"/>
                                                                              <w:marBottom w:val="0"/>
                                                                              <w:divBdr>
                                                                                <w:top w:val="none" w:sz="0" w:space="0" w:color="auto"/>
                                                                                <w:left w:val="none" w:sz="0" w:space="0" w:color="auto"/>
                                                                                <w:bottom w:val="none" w:sz="0" w:space="0" w:color="auto"/>
                                                                                <w:right w:val="none" w:sz="0" w:space="0" w:color="auto"/>
                                                                              </w:divBdr>
                                                                              <w:divsChild>
                                                                                <w:div w:id="1366254497">
                                                                                  <w:marLeft w:val="0"/>
                                                                                  <w:marRight w:val="0"/>
                                                                                  <w:marTop w:val="0"/>
                                                                                  <w:marBottom w:val="0"/>
                                                                                  <w:divBdr>
                                                                                    <w:top w:val="none" w:sz="0" w:space="0" w:color="auto"/>
                                                                                    <w:left w:val="none" w:sz="0" w:space="0" w:color="auto"/>
                                                                                    <w:bottom w:val="none" w:sz="0" w:space="0" w:color="auto"/>
                                                                                    <w:right w:val="none" w:sz="0" w:space="0" w:color="auto"/>
                                                                                  </w:divBdr>
                                                                                  <w:divsChild>
                                                                                    <w:div w:id="1251934267">
                                                                                      <w:marLeft w:val="0"/>
                                                                                      <w:marRight w:val="0"/>
                                                                                      <w:marTop w:val="0"/>
                                                                                      <w:marBottom w:val="0"/>
                                                                                      <w:divBdr>
                                                                                        <w:top w:val="none" w:sz="0" w:space="0" w:color="auto"/>
                                                                                        <w:left w:val="none" w:sz="0" w:space="0" w:color="auto"/>
                                                                                        <w:bottom w:val="none" w:sz="0" w:space="0" w:color="auto"/>
                                                                                        <w:right w:val="none" w:sz="0" w:space="0" w:color="auto"/>
                                                                                      </w:divBdr>
                                                                                      <w:divsChild>
                                                                                        <w:div w:id="4858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3062591">
      <w:bodyDiv w:val="1"/>
      <w:marLeft w:val="0"/>
      <w:marRight w:val="0"/>
      <w:marTop w:val="0"/>
      <w:marBottom w:val="0"/>
      <w:divBdr>
        <w:top w:val="none" w:sz="0" w:space="0" w:color="auto"/>
        <w:left w:val="none" w:sz="0" w:space="0" w:color="auto"/>
        <w:bottom w:val="none" w:sz="0" w:space="0" w:color="auto"/>
        <w:right w:val="none" w:sz="0" w:space="0" w:color="auto"/>
      </w:divBdr>
      <w:divsChild>
        <w:div w:id="320351666">
          <w:marLeft w:val="0"/>
          <w:marRight w:val="0"/>
          <w:marTop w:val="0"/>
          <w:marBottom w:val="0"/>
          <w:divBdr>
            <w:top w:val="none" w:sz="0" w:space="0" w:color="auto"/>
            <w:left w:val="none" w:sz="0" w:space="0" w:color="auto"/>
            <w:bottom w:val="none" w:sz="0" w:space="0" w:color="auto"/>
            <w:right w:val="none" w:sz="0" w:space="0" w:color="auto"/>
          </w:divBdr>
          <w:divsChild>
            <w:div w:id="483471641">
              <w:marLeft w:val="0"/>
              <w:marRight w:val="0"/>
              <w:marTop w:val="0"/>
              <w:marBottom w:val="0"/>
              <w:divBdr>
                <w:top w:val="none" w:sz="0" w:space="0" w:color="auto"/>
                <w:left w:val="none" w:sz="0" w:space="0" w:color="auto"/>
                <w:bottom w:val="none" w:sz="0" w:space="0" w:color="auto"/>
                <w:right w:val="none" w:sz="0" w:space="0" w:color="auto"/>
              </w:divBdr>
              <w:divsChild>
                <w:div w:id="577717804">
                  <w:marLeft w:val="0"/>
                  <w:marRight w:val="0"/>
                  <w:marTop w:val="0"/>
                  <w:marBottom w:val="0"/>
                  <w:divBdr>
                    <w:top w:val="none" w:sz="0" w:space="0" w:color="auto"/>
                    <w:left w:val="none" w:sz="0" w:space="0" w:color="auto"/>
                    <w:bottom w:val="none" w:sz="0" w:space="0" w:color="auto"/>
                    <w:right w:val="none" w:sz="0" w:space="0" w:color="auto"/>
                  </w:divBdr>
                  <w:divsChild>
                    <w:div w:id="255212812">
                      <w:marLeft w:val="0"/>
                      <w:marRight w:val="0"/>
                      <w:marTop w:val="45"/>
                      <w:marBottom w:val="0"/>
                      <w:divBdr>
                        <w:top w:val="none" w:sz="0" w:space="0" w:color="auto"/>
                        <w:left w:val="none" w:sz="0" w:space="0" w:color="auto"/>
                        <w:bottom w:val="none" w:sz="0" w:space="0" w:color="auto"/>
                        <w:right w:val="none" w:sz="0" w:space="0" w:color="auto"/>
                      </w:divBdr>
                      <w:divsChild>
                        <w:div w:id="1691712888">
                          <w:marLeft w:val="0"/>
                          <w:marRight w:val="0"/>
                          <w:marTop w:val="0"/>
                          <w:marBottom w:val="0"/>
                          <w:divBdr>
                            <w:top w:val="none" w:sz="0" w:space="0" w:color="auto"/>
                            <w:left w:val="none" w:sz="0" w:space="0" w:color="auto"/>
                            <w:bottom w:val="none" w:sz="0" w:space="0" w:color="auto"/>
                            <w:right w:val="none" w:sz="0" w:space="0" w:color="auto"/>
                          </w:divBdr>
                          <w:divsChild>
                            <w:div w:id="225529664">
                              <w:marLeft w:val="2070"/>
                              <w:marRight w:val="3960"/>
                              <w:marTop w:val="0"/>
                              <w:marBottom w:val="0"/>
                              <w:divBdr>
                                <w:top w:val="none" w:sz="0" w:space="0" w:color="auto"/>
                                <w:left w:val="none" w:sz="0" w:space="0" w:color="auto"/>
                                <w:bottom w:val="none" w:sz="0" w:space="0" w:color="auto"/>
                                <w:right w:val="none" w:sz="0" w:space="0" w:color="auto"/>
                              </w:divBdr>
                              <w:divsChild>
                                <w:div w:id="1469517438">
                                  <w:marLeft w:val="0"/>
                                  <w:marRight w:val="0"/>
                                  <w:marTop w:val="0"/>
                                  <w:marBottom w:val="0"/>
                                  <w:divBdr>
                                    <w:top w:val="none" w:sz="0" w:space="0" w:color="auto"/>
                                    <w:left w:val="none" w:sz="0" w:space="0" w:color="auto"/>
                                    <w:bottom w:val="none" w:sz="0" w:space="0" w:color="auto"/>
                                    <w:right w:val="none" w:sz="0" w:space="0" w:color="auto"/>
                                  </w:divBdr>
                                  <w:divsChild>
                                    <w:div w:id="1256132358">
                                      <w:marLeft w:val="0"/>
                                      <w:marRight w:val="0"/>
                                      <w:marTop w:val="0"/>
                                      <w:marBottom w:val="0"/>
                                      <w:divBdr>
                                        <w:top w:val="none" w:sz="0" w:space="0" w:color="auto"/>
                                        <w:left w:val="none" w:sz="0" w:space="0" w:color="auto"/>
                                        <w:bottom w:val="none" w:sz="0" w:space="0" w:color="auto"/>
                                        <w:right w:val="none" w:sz="0" w:space="0" w:color="auto"/>
                                      </w:divBdr>
                                      <w:divsChild>
                                        <w:div w:id="907306850">
                                          <w:marLeft w:val="0"/>
                                          <w:marRight w:val="0"/>
                                          <w:marTop w:val="0"/>
                                          <w:marBottom w:val="0"/>
                                          <w:divBdr>
                                            <w:top w:val="none" w:sz="0" w:space="0" w:color="auto"/>
                                            <w:left w:val="none" w:sz="0" w:space="0" w:color="auto"/>
                                            <w:bottom w:val="none" w:sz="0" w:space="0" w:color="auto"/>
                                            <w:right w:val="none" w:sz="0" w:space="0" w:color="auto"/>
                                          </w:divBdr>
                                          <w:divsChild>
                                            <w:div w:id="155540971">
                                              <w:marLeft w:val="0"/>
                                              <w:marRight w:val="0"/>
                                              <w:marTop w:val="90"/>
                                              <w:marBottom w:val="0"/>
                                              <w:divBdr>
                                                <w:top w:val="none" w:sz="0" w:space="0" w:color="auto"/>
                                                <w:left w:val="none" w:sz="0" w:space="0" w:color="auto"/>
                                                <w:bottom w:val="none" w:sz="0" w:space="0" w:color="auto"/>
                                                <w:right w:val="none" w:sz="0" w:space="0" w:color="auto"/>
                                              </w:divBdr>
                                              <w:divsChild>
                                                <w:div w:id="221336075">
                                                  <w:marLeft w:val="0"/>
                                                  <w:marRight w:val="0"/>
                                                  <w:marTop w:val="0"/>
                                                  <w:marBottom w:val="0"/>
                                                  <w:divBdr>
                                                    <w:top w:val="none" w:sz="0" w:space="0" w:color="auto"/>
                                                    <w:left w:val="none" w:sz="0" w:space="0" w:color="auto"/>
                                                    <w:bottom w:val="none" w:sz="0" w:space="0" w:color="auto"/>
                                                    <w:right w:val="none" w:sz="0" w:space="0" w:color="auto"/>
                                                  </w:divBdr>
                                                  <w:divsChild>
                                                    <w:div w:id="1264922864">
                                                      <w:marLeft w:val="0"/>
                                                      <w:marRight w:val="0"/>
                                                      <w:marTop w:val="0"/>
                                                      <w:marBottom w:val="0"/>
                                                      <w:divBdr>
                                                        <w:top w:val="none" w:sz="0" w:space="0" w:color="auto"/>
                                                        <w:left w:val="none" w:sz="0" w:space="0" w:color="auto"/>
                                                        <w:bottom w:val="none" w:sz="0" w:space="0" w:color="auto"/>
                                                        <w:right w:val="none" w:sz="0" w:space="0" w:color="auto"/>
                                                      </w:divBdr>
                                                      <w:divsChild>
                                                        <w:div w:id="1259557402">
                                                          <w:marLeft w:val="0"/>
                                                          <w:marRight w:val="0"/>
                                                          <w:marTop w:val="0"/>
                                                          <w:marBottom w:val="390"/>
                                                          <w:divBdr>
                                                            <w:top w:val="none" w:sz="0" w:space="0" w:color="auto"/>
                                                            <w:left w:val="none" w:sz="0" w:space="0" w:color="auto"/>
                                                            <w:bottom w:val="none" w:sz="0" w:space="0" w:color="auto"/>
                                                            <w:right w:val="none" w:sz="0" w:space="0" w:color="auto"/>
                                                          </w:divBdr>
                                                          <w:divsChild>
                                                            <w:div w:id="1361125654">
                                                              <w:marLeft w:val="0"/>
                                                              <w:marRight w:val="0"/>
                                                              <w:marTop w:val="0"/>
                                                              <w:marBottom w:val="0"/>
                                                              <w:divBdr>
                                                                <w:top w:val="none" w:sz="0" w:space="0" w:color="auto"/>
                                                                <w:left w:val="none" w:sz="0" w:space="0" w:color="auto"/>
                                                                <w:bottom w:val="none" w:sz="0" w:space="0" w:color="auto"/>
                                                                <w:right w:val="none" w:sz="0" w:space="0" w:color="auto"/>
                                                              </w:divBdr>
                                                              <w:divsChild>
                                                                <w:div w:id="1832671897">
                                                                  <w:marLeft w:val="0"/>
                                                                  <w:marRight w:val="0"/>
                                                                  <w:marTop w:val="0"/>
                                                                  <w:marBottom w:val="0"/>
                                                                  <w:divBdr>
                                                                    <w:top w:val="none" w:sz="0" w:space="0" w:color="auto"/>
                                                                    <w:left w:val="none" w:sz="0" w:space="0" w:color="auto"/>
                                                                    <w:bottom w:val="none" w:sz="0" w:space="0" w:color="auto"/>
                                                                    <w:right w:val="none" w:sz="0" w:space="0" w:color="auto"/>
                                                                  </w:divBdr>
                                                                  <w:divsChild>
                                                                    <w:div w:id="1465152059">
                                                                      <w:marLeft w:val="0"/>
                                                                      <w:marRight w:val="0"/>
                                                                      <w:marTop w:val="0"/>
                                                                      <w:marBottom w:val="0"/>
                                                                      <w:divBdr>
                                                                        <w:top w:val="none" w:sz="0" w:space="0" w:color="auto"/>
                                                                        <w:left w:val="none" w:sz="0" w:space="0" w:color="auto"/>
                                                                        <w:bottom w:val="none" w:sz="0" w:space="0" w:color="auto"/>
                                                                        <w:right w:val="none" w:sz="0" w:space="0" w:color="auto"/>
                                                                      </w:divBdr>
                                                                      <w:divsChild>
                                                                        <w:div w:id="1299187314">
                                                                          <w:marLeft w:val="0"/>
                                                                          <w:marRight w:val="0"/>
                                                                          <w:marTop w:val="0"/>
                                                                          <w:marBottom w:val="0"/>
                                                                          <w:divBdr>
                                                                            <w:top w:val="none" w:sz="0" w:space="0" w:color="auto"/>
                                                                            <w:left w:val="none" w:sz="0" w:space="0" w:color="auto"/>
                                                                            <w:bottom w:val="none" w:sz="0" w:space="0" w:color="auto"/>
                                                                            <w:right w:val="none" w:sz="0" w:space="0" w:color="auto"/>
                                                                          </w:divBdr>
                                                                          <w:divsChild>
                                                                            <w:div w:id="1778409090">
                                                                              <w:marLeft w:val="0"/>
                                                                              <w:marRight w:val="0"/>
                                                                              <w:marTop w:val="0"/>
                                                                              <w:marBottom w:val="0"/>
                                                                              <w:divBdr>
                                                                                <w:top w:val="none" w:sz="0" w:space="0" w:color="auto"/>
                                                                                <w:left w:val="none" w:sz="0" w:space="0" w:color="auto"/>
                                                                                <w:bottom w:val="none" w:sz="0" w:space="0" w:color="auto"/>
                                                                                <w:right w:val="none" w:sz="0" w:space="0" w:color="auto"/>
                                                                              </w:divBdr>
                                                                              <w:divsChild>
                                                                                <w:div w:id="742415376">
                                                                                  <w:marLeft w:val="0"/>
                                                                                  <w:marRight w:val="0"/>
                                                                                  <w:marTop w:val="0"/>
                                                                                  <w:marBottom w:val="0"/>
                                                                                  <w:divBdr>
                                                                                    <w:top w:val="none" w:sz="0" w:space="0" w:color="auto"/>
                                                                                    <w:left w:val="none" w:sz="0" w:space="0" w:color="auto"/>
                                                                                    <w:bottom w:val="none" w:sz="0" w:space="0" w:color="auto"/>
                                                                                    <w:right w:val="none" w:sz="0" w:space="0" w:color="auto"/>
                                                                                  </w:divBdr>
                                                                                  <w:divsChild>
                                                                                    <w:div w:id="1693530884">
                                                                                      <w:marLeft w:val="0"/>
                                                                                      <w:marRight w:val="0"/>
                                                                                      <w:marTop w:val="0"/>
                                                                                      <w:marBottom w:val="0"/>
                                                                                      <w:divBdr>
                                                                                        <w:top w:val="none" w:sz="0" w:space="0" w:color="auto"/>
                                                                                        <w:left w:val="none" w:sz="0" w:space="0" w:color="auto"/>
                                                                                        <w:bottom w:val="none" w:sz="0" w:space="0" w:color="auto"/>
                                                                                        <w:right w:val="none" w:sz="0" w:space="0" w:color="auto"/>
                                                                                      </w:divBdr>
                                                                                      <w:divsChild>
                                                                                        <w:div w:id="9595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1923059">
      <w:bodyDiv w:val="1"/>
      <w:marLeft w:val="0"/>
      <w:marRight w:val="0"/>
      <w:marTop w:val="0"/>
      <w:marBottom w:val="0"/>
      <w:divBdr>
        <w:top w:val="none" w:sz="0" w:space="0" w:color="auto"/>
        <w:left w:val="none" w:sz="0" w:space="0" w:color="auto"/>
        <w:bottom w:val="none" w:sz="0" w:space="0" w:color="auto"/>
        <w:right w:val="none" w:sz="0" w:space="0" w:color="auto"/>
      </w:divBdr>
      <w:divsChild>
        <w:div w:id="1058017895">
          <w:marLeft w:val="0"/>
          <w:marRight w:val="0"/>
          <w:marTop w:val="0"/>
          <w:marBottom w:val="0"/>
          <w:divBdr>
            <w:top w:val="none" w:sz="0" w:space="0" w:color="auto"/>
            <w:left w:val="none" w:sz="0" w:space="0" w:color="auto"/>
            <w:bottom w:val="none" w:sz="0" w:space="0" w:color="auto"/>
            <w:right w:val="none" w:sz="0" w:space="0" w:color="auto"/>
          </w:divBdr>
          <w:divsChild>
            <w:div w:id="1164588404">
              <w:marLeft w:val="0"/>
              <w:marRight w:val="0"/>
              <w:marTop w:val="0"/>
              <w:marBottom w:val="0"/>
              <w:divBdr>
                <w:top w:val="none" w:sz="0" w:space="0" w:color="auto"/>
                <w:left w:val="none" w:sz="0" w:space="0" w:color="auto"/>
                <w:bottom w:val="none" w:sz="0" w:space="0" w:color="auto"/>
                <w:right w:val="none" w:sz="0" w:space="0" w:color="auto"/>
              </w:divBdr>
              <w:divsChild>
                <w:div w:id="955913790">
                  <w:marLeft w:val="0"/>
                  <w:marRight w:val="0"/>
                  <w:marTop w:val="0"/>
                  <w:marBottom w:val="0"/>
                  <w:divBdr>
                    <w:top w:val="none" w:sz="0" w:space="0" w:color="auto"/>
                    <w:left w:val="none" w:sz="0" w:space="0" w:color="auto"/>
                    <w:bottom w:val="none" w:sz="0" w:space="0" w:color="auto"/>
                    <w:right w:val="none" w:sz="0" w:space="0" w:color="auto"/>
                  </w:divBdr>
                  <w:divsChild>
                    <w:div w:id="338314883">
                      <w:marLeft w:val="0"/>
                      <w:marRight w:val="0"/>
                      <w:marTop w:val="45"/>
                      <w:marBottom w:val="0"/>
                      <w:divBdr>
                        <w:top w:val="none" w:sz="0" w:space="0" w:color="auto"/>
                        <w:left w:val="none" w:sz="0" w:space="0" w:color="auto"/>
                        <w:bottom w:val="none" w:sz="0" w:space="0" w:color="auto"/>
                        <w:right w:val="none" w:sz="0" w:space="0" w:color="auto"/>
                      </w:divBdr>
                      <w:divsChild>
                        <w:div w:id="759908564">
                          <w:marLeft w:val="0"/>
                          <w:marRight w:val="0"/>
                          <w:marTop w:val="0"/>
                          <w:marBottom w:val="0"/>
                          <w:divBdr>
                            <w:top w:val="none" w:sz="0" w:space="0" w:color="auto"/>
                            <w:left w:val="none" w:sz="0" w:space="0" w:color="auto"/>
                            <w:bottom w:val="none" w:sz="0" w:space="0" w:color="auto"/>
                            <w:right w:val="none" w:sz="0" w:space="0" w:color="auto"/>
                          </w:divBdr>
                          <w:divsChild>
                            <w:div w:id="17704030">
                              <w:marLeft w:val="2070"/>
                              <w:marRight w:val="3960"/>
                              <w:marTop w:val="0"/>
                              <w:marBottom w:val="0"/>
                              <w:divBdr>
                                <w:top w:val="none" w:sz="0" w:space="0" w:color="auto"/>
                                <w:left w:val="none" w:sz="0" w:space="0" w:color="auto"/>
                                <w:bottom w:val="none" w:sz="0" w:space="0" w:color="auto"/>
                                <w:right w:val="none" w:sz="0" w:space="0" w:color="auto"/>
                              </w:divBdr>
                              <w:divsChild>
                                <w:div w:id="440149368">
                                  <w:marLeft w:val="0"/>
                                  <w:marRight w:val="0"/>
                                  <w:marTop w:val="0"/>
                                  <w:marBottom w:val="0"/>
                                  <w:divBdr>
                                    <w:top w:val="none" w:sz="0" w:space="0" w:color="auto"/>
                                    <w:left w:val="none" w:sz="0" w:space="0" w:color="auto"/>
                                    <w:bottom w:val="none" w:sz="0" w:space="0" w:color="auto"/>
                                    <w:right w:val="none" w:sz="0" w:space="0" w:color="auto"/>
                                  </w:divBdr>
                                  <w:divsChild>
                                    <w:div w:id="1212881702">
                                      <w:marLeft w:val="0"/>
                                      <w:marRight w:val="0"/>
                                      <w:marTop w:val="0"/>
                                      <w:marBottom w:val="0"/>
                                      <w:divBdr>
                                        <w:top w:val="none" w:sz="0" w:space="0" w:color="auto"/>
                                        <w:left w:val="none" w:sz="0" w:space="0" w:color="auto"/>
                                        <w:bottom w:val="none" w:sz="0" w:space="0" w:color="auto"/>
                                        <w:right w:val="none" w:sz="0" w:space="0" w:color="auto"/>
                                      </w:divBdr>
                                      <w:divsChild>
                                        <w:div w:id="1395007052">
                                          <w:marLeft w:val="0"/>
                                          <w:marRight w:val="0"/>
                                          <w:marTop w:val="0"/>
                                          <w:marBottom w:val="0"/>
                                          <w:divBdr>
                                            <w:top w:val="none" w:sz="0" w:space="0" w:color="auto"/>
                                            <w:left w:val="none" w:sz="0" w:space="0" w:color="auto"/>
                                            <w:bottom w:val="none" w:sz="0" w:space="0" w:color="auto"/>
                                            <w:right w:val="none" w:sz="0" w:space="0" w:color="auto"/>
                                          </w:divBdr>
                                          <w:divsChild>
                                            <w:div w:id="229972225">
                                              <w:marLeft w:val="0"/>
                                              <w:marRight w:val="0"/>
                                              <w:marTop w:val="90"/>
                                              <w:marBottom w:val="0"/>
                                              <w:divBdr>
                                                <w:top w:val="none" w:sz="0" w:space="0" w:color="auto"/>
                                                <w:left w:val="none" w:sz="0" w:space="0" w:color="auto"/>
                                                <w:bottom w:val="none" w:sz="0" w:space="0" w:color="auto"/>
                                                <w:right w:val="none" w:sz="0" w:space="0" w:color="auto"/>
                                              </w:divBdr>
                                              <w:divsChild>
                                                <w:div w:id="203638252">
                                                  <w:marLeft w:val="0"/>
                                                  <w:marRight w:val="0"/>
                                                  <w:marTop w:val="0"/>
                                                  <w:marBottom w:val="0"/>
                                                  <w:divBdr>
                                                    <w:top w:val="none" w:sz="0" w:space="0" w:color="auto"/>
                                                    <w:left w:val="none" w:sz="0" w:space="0" w:color="auto"/>
                                                    <w:bottom w:val="none" w:sz="0" w:space="0" w:color="auto"/>
                                                    <w:right w:val="none" w:sz="0" w:space="0" w:color="auto"/>
                                                  </w:divBdr>
                                                  <w:divsChild>
                                                    <w:div w:id="1084839412">
                                                      <w:marLeft w:val="0"/>
                                                      <w:marRight w:val="0"/>
                                                      <w:marTop w:val="0"/>
                                                      <w:marBottom w:val="0"/>
                                                      <w:divBdr>
                                                        <w:top w:val="none" w:sz="0" w:space="0" w:color="auto"/>
                                                        <w:left w:val="none" w:sz="0" w:space="0" w:color="auto"/>
                                                        <w:bottom w:val="none" w:sz="0" w:space="0" w:color="auto"/>
                                                        <w:right w:val="none" w:sz="0" w:space="0" w:color="auto"/>
                                                      </w:divBdr>
                                                      <w:divsChild>
                                                        <w:div w:id="1484391813">
                                                          <w:marLeft w:val="0"/>
                                                          <w:marRight w:val="0"/>
                                                          <w:marTop w:val="0"/>
                                                          <w:marBottom w:val="390"/>
                                                          <w:divBdr>
                                                            <w:top w:val="none" w:sz="0" w:space="0" w:color="auto"/>
                                                            <w:left w:val="none" w:sz="0" w:space="0" w:color="auto"/>
                                                            <w:bottom w:val="none" w:sz="0" w:space="0" w:color="auto"/>
                                                            <w:right w:val="none" w:sz="0" w:space="0" w:color="auto"/>
                                                          </w:divBdr>
                                                          <w:divsChild>
                                                            <w:div w:id="1589004272">
                                                              <w:marLeft w:val="0"/>
                                                              <w:marRight w:val="0"/>
                                                              <w:marTop w:val="0"/>
                                                              <w:marBottom w:val="0"/>
                                                              <w:divBdr>
                                                                <w:top w:val="none" w:sz="0" w:space="0" w:color="auto"/>
                                                                <w:left w:val="none" w:sz="0" w:space="0" w:color="auto"/>
                                                                <w:bottom w:val="none" w:sz="0" w:space="0" w:color="auto"/>
                                                                <w:right w:val="none" w:sz="0" w:space="0" w:color="auto"/>
                                                              </w:divBdr>
                                                              <w:divsChild>
                                                                <w:div w:id="1186478667">
                                                                  <w:marLeft w:val="0"/>
                                                                  <w:marRight w:val="0"/>
                                                                  <w:marTop w:val="0"/>
                                                                  <w:marBottom w:val="0"/>
                                                                  <w:divBdr>
                                                                    <w:top w:val="none" w:sz="0" w:space="0" w:color="auto"/>
                                                                    <w:left w:val="none" w:sz="0" w:space="0" w:color="auto"/>
                                                                    <w:bottom w:val="none" w:sz="0" w:space="0" w:color="auto"/>
                                                                    <w:right w:val="none" w:sz="0" w:space="0" w:color="auto"/>
                                                                  </w:divBdr>
                                                                  <w:divsChild>
                                                                    <w:div w:id="725491649">
                                                                      <w:marLeft w:val="0"/>
                                                                      <w:marRight w:val="0"/>
                                                                      <w:marTop w:val="0"/>
                                                                      <w:marBottom w:val="0"/>
                                                                      <w:divBdr>
                                                                        <w:top w:val="none" w:sz="0" w:space="0" w:color="auto"/>
                                                                        <w:left w:val="none" w:sz="0" w:space="0" w:color="auto"/>
                                                                        <w:bottom w:val="none" w:sz="0" w:space="0" w:color="auto"/>
                                                                        <w:right w:val="none" w:sz="0" w:space="0" w:color="auto"/>
                                                                      </w:divBdr>
                                                                      <w:divsChild>
                                                                        <w:div w:id="1383364681">
                                                                          <w:marLeft w:val="0"/>
                                                                          <w:marRight w:val="0"/>
                                                                          <w:marTop w:val="0"/>
                                                                          <w:marBottom w:val="0"/>
                                                                          <w:divBdr>
                                                                            <w:top w:val="none" w:sz="0" w:space="0" w:color="auto"/>
                                                                            <w:left w:val="none" w:sz="0" w:space="0" w:color="auto"/>
                                                                            <w:bottom w:val="none" w:sz="0" w:space="0" w:color="auto"/>
                                                                            <w:right w:val="none" w:sz="0" w:space="0" w:color="auto"/>
                                                                          </w:divBdr>
                                                                          <w:divsChild>
                                                                            <w:div w:id="280185253">
                                                                              <w:marLeft w:val="0"/>
                                                                              <w:marRight w:val="0"/>
                                                                              <w:marTop w:val="0"/>
                                                                              <w:marBottom w:val="0"/>
                                                                              <w:divBdr>
                                                                                <w:top w:val="none" w:sz="0" w:space="0" w:color="auto"/>
                                                                                <w:left w:val="none" w:sz="0" w:space="0" w:color="auto"/>
                                                                                <w:bottom w:val="none" w:sz="0" w:space="0" w:color="auto"/>
                                                                                <w:right w:val="none" w:sz="0" w:space="0" w:color="auto"/>
                                                                              </w:divBdr>
                                                                              <w:divsChild>
                                                                                <w:div w:id="1306427311">
                                                                                  <w:marLeft w:val="0"/>
                                                                                  <w:marRight w:val="0"/>
                                                                                  <w:marTop w:val="0"/>
                                                                                  <w:marBottom w:val="0"/>
                                                                                  <w:divBdr>
                                                                                    <w:top w:val="none" w:sz="0" w:space="0" w:color="auto"/>
                                                                                    <w:left w:val="none" w:sz="0" w:space="0" w:color="auto"/>
                                                                                    <w:bottom w:val="none" w:sz="0" w:space="0" w:color="auto"/>
                                                                                    <w:right w:val="none" w:sz="0" w:space="0" w:color="auto"/>
                                                                                  </w:divBdr>
                                                                                  <w:divsChild>
                                                                                    <w:div w:id="1687633820">
                                                                                      <w:marLeft w:val="0"/>
                                                                                      <w:marRight w:val="0"/>
                                                                                      <w:marTop w:val="0"/>
                                                                                      <w:marBottom w:val="0"/>
                                                                                      <w:divBdr>
                                                                                        <w:top w:val="none" w:sz="0" w:space="0" w:color="auto"/>
                                                                                        <w:left w:val="none" w:sz="0" w:space="0" w:color="auto"/>
                                                                                        <w:bottom w:val="none" w:sz="0" w:space="0" w:color="auto"/>
                                                                                        <w:right w:val="none" w:sz="0" w:space="0" w:color="auto"/>
                                                                                      </w:divBdr>
                                                                                      <w:divsChild>
                                                                                        <w:div w:id="5805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8129657">
      <w:bodyDiv w:val="1"/>
      <w:marLeft w:val="0"/>
      <w:marRight w:val="0"/>
      <w:marTop w:val="0"/>
      <w:marBottom w:val="0"/>
      <w:divBdr>
        <w:top w:val="none" w:sz="0" w:space="0" w:color="auto"/>
        <w:left w:val="none" w:sz="0" w:space="0" w:color="auto"/>
        <w:bottom w:val="none" w:sz="0" w:space="0" w:color="auto"/>
        <w:right w:val="none" w:sz="0" w:space="0" w:color="auto"/>
      </w:divBdr>
      <w:divsChild>
        <w:div w:id="559554550">
          <w:marLeft w:val="0"/>
          <w:marRight w:val="0"/>
          <w:marTop w:val="0"/>
          <w:marBottom w:val="0"/>
          <w:divBdr>
            <w:top w:val="none" w:sz="0" w:space="0" w:color="auto"/>
            <w:left w:val="none" w:sz="0" w:space="0" w:color="auto"/>
            <w:bottom w:val="none" w:sz="0" w:space="0" w:color="auto"/>
            <w:right w:val="none" w:sz="0" w:space="0" w:color="auto"/>
          </w:divBdr>
          <w:divsChild>
            <w:div w:id="526679109">
              <w:marLeft w:val="0"/>
              <w:marRight w:val="0"/>
              <w:marTop w:val="0"/>
              <w:marBottom w:val="0"/>
              <w:divBdr>
                <w:top w:val="none" w:sz="0" w:space="0" w:color="auto"/>
                <w:left w:val="none" w:sz="0" w:space="0" w:color="auto"/>
                <w:bottom w:val="none" w:sz="0" w:space="0" w:color="auto"/>
                <w:right w:val="none" w:sz="0" w:space="0" w:color="auto"/>
              </w:divBdr>
              <w:divsChild>
                <w:div w:id="75446887">
                  <w:marLeft w:val="0"/>
                  <w:marRight w:val="0"/>
                  <w:marTop w:val="0"/>
                  <w:marBottom w:val="0"/>
                  <w:divBdr>
                    <w:top w:val="none" w:sz="0" w:space="0" w:color="auto"/>
                    <w:left w:val="none" w:sz="0" w:space="0" w:color="auto"/>
                    <w:bottom w:val="none" w:sz="0" w:space="0" w:color="auto"/>
                    <w:right w:val="none" w:sz="0" w:space="0" w:color="auto"/>
                  </w:divBdr>
                  <w:divsChild>
                    <w:div w:id="1268855358">
                      <w:marLeft w:val="0"/>
                      <w:marRight w:val="0"/>
                      <w:marTop w:val="45"/>
                      <w:marBottom w:val="0"/>
                      <w:divBdr>
                        <w:top w:val="none" w:sz="0" w:space="0" w:color="auto"/>
                        <w:left w:val="none" w:sz="0" w:space="0" w:color="auto"/>
                        <w:bottom w:val="none" w:sz="0" w:space="0" w:color="auto"/>
                        <w:right w:val="none" w:sz="0" w:space="0" w:color="auto"/>
                      </w:divBdr>
                      <w:divsChild>
                        <w:div w:id="1496413664">
                          <w:marLeft w:val="0"/>
                          <w:marRight w:val="0"/>
                          <w:marTop w:val="0"/>
                          <w:marBottom w:val="0"/>
                          <w:divBdr>
                            <w:top w:val="none" w:sz="0" w:space="0" w:color="auto"/>
                            <w:left w:val="none" w:sz="0" w:space="0" w:color="auto"/>
                            <w:bottom w:val="none" w:sz="0" w:space="0" w:color="auto"/>
                            <w:right w:val="none" w:sz="0" w:space="0" w:color="auto"/>
                          </w:divBdr>
                          <w:divsChild>
                            <w:div w:id="2006736741">
                              <w:marLeft w:val="2070"/>
                              <w:marRight w:val="3960"/>
                              <w:marTop w:val="0"/>
                              <w:marBottom w:val="0"/>
                              <w:divBdr>
                                <w:top w:val="none" w:sz="0" w:space="0" w:color="auto"/>
                                <w:left w:val="none" w:sz="0" w:space="0" w:color="auto"/>
                                <w:bottom w:val="none" w:sz="0" w:space="0" w:color="auto"/>
                                <w:right w:val="none" w:sz="0" w:space="0" w:color="auto"/>
                              </w:divBdr>
                              <w:divsChild>
                                <w:div w:id="1704667035">
                                  <w:marLeft w:val="0"/>
                                  <w:marRight w:val="0"/>
                                  <w:marTop w:val="0"/>
                                  <w:marBottom w:val="0"/>
                                  <w:divBdr>
                                    <w:top w:val="none" w:sz="0" w:space="0" w:color="auto"/>
                                    <w:left w:val="none" w:sz="0" w:space="0" w:color="auto"/>
                                    <w:bottom w:val="none" w:sz="0" w:space="0" w:color="auto"/>
                                    <w:right w:val="none" w:sz="0" w:space="0" w:color="auto"/>
                                  </w:divBdr>
                                  <w:divsChild>
                                    <w:div w:id="1542940538">
                                      <w:marLeft w:val="0"/>
                                      <w:marRight w:val="0"/>
                                      <w:marTop w:val="0"/>
                                      <w:marBottom w:val="0"/>
                                      <w:divBdr>
                                        <w:top w:val="none" w:sz="0" w:space="0" w:color="auto"/>
                                        <w:left w:val="none" w:sz="0" w:space="0" w:color="auto"/>
                                        <w:bottom w:val="none" w:sz="0" w:space="0" w:color="auto"/>
                                        <w:right w:val="none" w:sz="0" w:space="0" w:color="auto"/>
                                      </w:divBdr>
                                      <w:divsChild>
                                        <w:div w:id="739714243">
                                          <w:marLeft w:val="0"/>
                                          <w:marRight w:val="0"/>
                                          <w:marTop w:val="0"/>
                                          <w:marBottom w:val="0"/>
                                          <w:divBdr>
                                            <w:top w:val="none" w:sz="0" w:space="0" w:color="auto"/>
                                            <w:left w:val="none" w:sz="0" w:space="0" w:color="auto"/>
                                            <w:bottom w:val="none" w:sz="0" w:space="0" w:color="auto"/>
                                            <w:right w:val="none" w:sz="0" w:space="0" w:color="auto"/>
                                          </w:divBdr>
                                          <w:divsChild>
                                            <w:div w:id="740517386">
                                              <w:marLeft w:val="0"/>
                                              <w:marRight w:val="0"/>
                                              <w:marTop w:val="90"/>
                                              <w:marBottom w:val="0"/>
                                              <w:divBdr>
                                                <w:top w:val="none" w:sz="0" w:space="0" w:color="auto"/>
                                                <w:left w:val="none" w:sz="0" w:space="0" w:color="auto"/>
                                                <w:bottom w:val="none" w:sz="0" w:space="0" w:color="auto"/>
                                                <w:right w:val="none" w:sz="0" w:space="0" w:color="auto"/>
                                              </w:divBdr>
                                              <w:divsChild>
                                                <w:div w:id="1233616836">
                                                  <w:marLeft w:val="0"/>
                                                  <w:marRight w:val="0"/>
                                                  <w:marTop w:val="0"/>
                                                  <w:marBottom w:val="0"/>
                                                  <w:divBdr>
                                                    <w:top w:val="none" w:sz="0" w:space="0" w:color="auto"/>
                                                    <w:left w:val="none" w:sz="0" w:space="0" w:color="auto"/>
                                                    <w:bottom w:val="none" w:sz="0" w:space="0" w:color="auto"/>
                                                    <w:right w:val="none" w:sz="0" w:space="0" w:color="auto"/>
                                                  </w:divBdr>
                                                  <w:divsChild>
                                                    <w:div w:id="1621839703">
                                                      <w:marLeft w:val="0"/>
                                                      <w:marRight w:val="0"/>
                                                      <w:marTop w:val="0"/>
                                                      <w:marBottom w:val="0"/>
                                                      <w:divBdr>
                                                        <w:top w:val="none" w:sz="0" w:space="0" w:color="auto"/>
                                                        <w:left w:val="none" w:sz="0" w:space="0" w:color="auto"/>
                                                        <w:bottom w:val="none" w:sz="0" w:space="0" w:color="auto"/>
                                                        <w:right w:val="none" w:sz="0" w:space="0" w:color="auto"/>
                                                      </w:divBdr>
                                                      <w:divsChild>
                                                        <w:div w:id="402992607">
                                                          <w:marLeft w:val="0"/>
                                                          <w:marRight w:val="0"/>
                                                          <w:marTop w:val="0"/>
                                                          <w:marBottom w:val="390"/>
                                                          <w:divBdr>
                                                            <w:top w:val="none" w:sz="0" w:space="0" w:color="auto"/>
                                                            <w:left w:val="none" w:sz="0" w:space="0" w:color="auto"/>
                                                            <w:bottom w:val="none" w:sz="0" w:space="0" w:color="auto"/>
                                                            <w:right w:val="none" w:sz="0" w:space="0" w:color="auto"/>
                                                          </w:divBdr>
                                                          <w:divsChild>
                                                            <w:div w:id="986394544">
                                                              <w:marLeft w:val="0"/>
                                                              <w:marRight w:val="0"/>
                                                              <w:marTop w:val="0"/>
                                                              <w:marBottom w:val="0"/>
                                                              <w:divBdr>
                                                                <w:top w:val="none" w:sz="0" w:space="0" w:color="auto"/>
                                                                <w:left w:val="none" w:sz="0" w:space="0" w:color="auto"/>
                                                                <w:bottom w:val="none" w:sz="0" w:space="0" w:color="auto"/>
                                                                <w:right w:val="none" w:sz="0" w:space="0" w:color="auto"/>
                                                              </w:divBdr>
                                                              <w:divsChild>
                                                                <w:div w:id="369111238">
                                                                  <w:marLeft w:val="0"/>
                                                                  <w:marRight w:val="0"/>
                                                                  <w:marTop w:val="0"/>
                                                                  <w:marBottom w:val="0"/>
                                                                  <w:divBdr>
                                                                    <w:top w:val="none" w:sz="0" w:space="0" w:color="auto"/>
                                                                    <w:left w:val="none" w:sz="0" w:space="0" w:color="auto"/>
                                                                    <w:bottom w:val="none" w:sz="0" w:space="0" w:color="auto"/>
                                                                    <w:right w:val="none" w:sz="0" w:space="0" w:color="auto"/>
                                                                  </w:divBdr>
                                                                  <w:divsChild>
                                                                    <w:div w:id="2124154270">
                                                                      <w:marLeft w:val="0"/>
                                                                      <w:marRight w:val="0"/>
                                                                      <w:marTop w:val="0"/>
                                                                      <w:marBottom w:val="0"/>
                                                                      <w:divBdr>
                                                                        <w:top w:val="none" w:sz="0" w:space="0" w:color="auto"/>
                                                                        <w:left w:val="none" w:sz="0" w:space="0" w:color="auto"/>
                                                                        <w:bottom w:val="none" w:sz="0" w:space="0" w:color="auto"/>
                                                                        <w:right w:val="none" w:sz="0" w:space="0" w:color="auto"/>
                                                                      </w:divBdr>
                                                                      <w:divsChild>
                                                                        <w:div w:id="108018165">
                                                                          <w:marLeft w:val="0"/>
                                                                          <w:marRight w:val="0"/>
                                                                          <w:marTop w:val="0"/>
                                                                          <w:marBottom w:val="0"/>
                                                                          <w:divBdr>
                                                                            <w:top w:val="none" w:sz="0" w:space="0" w:color="auto"/>
                                                                            <w:left w:val="none" w:sz="0" w:space="0" w:color="auto"/>
                                                                            <w:bottom w:val="none" w:sz="0" w:space="0" w:color="auto"/>
                                                                            <w:right w:val="none" w:sz="0" w:space="0" w:color="auto"/>
                                                                          </w:divBdr>
                                                                          <w:divsChild>
                                                                            <w:div w:id="849032322">
                                                                              <w:marLeft w:val="0"/>
                                                                              <w:marRight w:val="0"/>
                                                                              <w:marTop w:val="0"/>
                                                                              <w:marBottom w:val="0"/>
                                                                              <w:divBdr>
                                                                                <w:top w:val="none" w:sz="0" w:space="0" w:color="auto"/>
                                                                                <w:left w:val="none" w:sz="0" w:space="0" w:color="auto"/>
                                                                                <w:bottom w:val="none" w:sz="0" w:space="0" w:color="auto"/>
                                                                                <w:right w:val="none" w:sz="0" w:space="0" w:color="auto"/>
                                                                              </w:divBdr>
                                                                              <w:divsChild>
                                                                                <w:div w:id="824518023">
                                                                                  <w:marLeft w:val="0"/>
                                                                                  <w:marRight w:val="0"/>
                                                                                  <w:marTop w:val="0"/>
                                                                                  <w:marBottom w:val="0"/>
                                                                                  <w:divBdr>
                                                                                    <w:top w:val="none" w:sz="0" w:space="0" w:color="auto"/>
                                                                                    <w:left w:val="none" w:sz="0" w:space="0" w:color="auto"/>
                                                                                    <w:bottom w:val="none" w:sz="0" w:space="0" w:color="auto"/>
                                                                                    <w:right w:val="none" w:sz="0" w:space="0" w:color="auto"/>
                                                                                  </w:divBdr>
                                                                                  <w:divsChild>
                                                                                    <w:div w:id="822085140">
                                                                                      <w:marLeft w:val="0"/>
                                                                                      <w:marRight w:val="0"/>
                                                                                      <w:marTop w:val="0"/>
                                                                                      <w:marBottom w:val="0"/>
                                                                                      <w:divBdr>
                                                                                        <w:top w:val="none" w:sz="0" w:space="0" w:color="auto"/>
                                                                                        <w:left w:val="none" w:sz="0" w:space="0" w:color="auto"/>
                                                                                        <w:bottom w:val="none" w:sz="0" w:space="0" w:color="auto"/>
                                                                                        <w:right w:val="none" w:sz="0" w:space="0" w:color="auto"/>
                                                                                      </w:divBdr>
                                                                                      <w:divsChild>
                                                                                        <w:div w:id="13644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6231620">
      <w:bodyDiv w:val="1"/>
      <w:marLeft w:val="0"/>
      <w:marRight w:val="0"/>
      <w:marTop w:val="0"/>
      <w:marBottom w:val="0"/>
      <w:divBdr>
        <w:top w:val="none" w:sz="0" w:space="0" w:color="auto"/>
        <w:left w:val="none" w:sz="0" w:space="0" w:color="auto"/>
        <w:bottom w:val="none" w:sz="0" w:space="0" w:color="auto"/>
        <w:right w:val="none" w:sz="0" w:space="0" w:color="auto"/>
      </w:divBdr>
    </w:div>
    <w:div w:id="583881564">
      <w:bodyDiv w:val="1"/>
      <w:marLeft w:val="0"/>
      <w:marRight w:val="0"/>
      <w:marTop w:val="0"/>
      <w:marBottom w:val="0"/>
      <w:divBdr>
        <w:top w:val="none" w:sz="0" w:space="0" w:color="auto"/>
        <w:left w:val="none" w:sz="0" w:space="0" w:color="auto"/>
        <w:bottom w:val="none" w:sz="0" w:space="0" w:color="auto"/>
        <w:right w:val="none" w:sz="0" w:space="0" w:color="auto"/>
      </w:divBdr>
      <w:divsChild>
        <w:div w:id="1482042232">
          <w:marLeft w:val="0"/>
          <w:marRight w:val="0"/>
          <w:marTop w:val="0"/>
          <w:marBottom w:val="0"/>
          <w:divBdr>
            <w:top w:val="none" w:sz="0" w:space="0" w:color="auto"/>
            <w:left w:val="none" w:sz="0" w:space="0" w:color="auto"/>
            <w:bottom w:val="none" w:sz="0" w:space="0" w:color="auto"/>
            <w:right w:val="none" w:sz="0" w:space="0" w:color="auto"/>
          </w:divBdr>
          <w:divsChild>
            <w:div w:id="1429930847">
              <w:marLeft w:val="0"/>
              <w:marRight w:val="0"/>
              <w:marTop w:val="0"/>
              <w:marBottom w:val="0"/>
              <w:divBdr>
                <w:top w:val="none" w:sz="0" w:space="0" w:color="auto"/>
                <w:left w:val="none" w:sz="0" w:space="0" w:color="auto"/>
                <w:bottom w:val="none" w:sz="0" w:space="0" w:color="auto"/>
                <w:right w:val="none" w:sz="0" w:space="0" w:color="auto"/>
              </w:divBdr>
              <w:divsChild>
                <w:div w:id="1411735034">
                  <w:marLeft w:val="0"/>
                  <w:marRight w:val="0"/>
                  <w:marTop w:val="0"/>
                  <w:marBottom w:val="0"/>
                  <w:divBdr>
                    <w:top w:val="none" w:sz="0" w:space="0" w:color="auto"/>
                    <w:left w:val="none" w:sz="0" w:space="0" w:color="auto"/>
                    <w:bottom w:val="none" w:sz="0" w:space="0" w:color="auto"/>
                    <w:right w:val="none" w:sz="0" w:space="0" w:color="auto"/>
                  </w:divBdr>
                  <w:divsChild>
                    <w:div w:id="1392534567">
                      <w:marLeft w:val="0"/>
                      <w:marRight w:val="0"/>
                      <w:marTop w:val="45"/>
                      <w:marBottom w:val="0"/>
                      <w:divBdr>
                        <w:top w:val="none" w:sz="0" w:space="0" w:color="auto"/>
                        <w:left w:val="none" w:sz="0" w:space="0" w:color="auto"/>
                        <w:bottom w:val="none" w:sz="0" w:space="0" w:color="auto"/>
                        <w:right w:val="none" w:sz="0" w:space="0" w:color="auto"/>
                      </w:divBdr>
                      <w:divsChild>
                        <w:div w:id="785809055">
                          <w:marLeft w:val="0"/>
                          <w:marRight w:val="0"/>
                          <w:marTop w:val="0"/>
                          <w:marBottom w:val="0"/>
                          <w:divBdr>
                            <w:top w:val="none" w:sz="0" w:space="0" w:color="auto"/>
                            <w:left w:val="none" w:sz="0" w:space="0" w:color="auto"/>
                            <w:bottom w:val="none" w:sz="0" w:space="0" w:color="auto"/>
                            <w:right w:val="none" w:sz="0" w:space="0" w:color="auto"/>
                          </w:divBdr>
                          <w:divsChild>
                            <w:div w:id="1678923540">
                              <w:marLeft w:val="2070"/>
                              <w:marRight w:val="3960"/>
                              <w:marTop w:val="0"/>
                              <w:marBottom w:val="0"/>
                              <w:divBdr>
                                <w:top w:val="none" w:sz="0" w:space="0" w:color="auto"/>
                                <w:left w:val="none" w:sz="0" w:space="0" w:color="auto"/>
                                <w:bottom w:val="none" w:sz="0" w:space="0" w:color="auto"/>
                                <w:right w:val="none" w:sz="0" w:space="0" w:color="auto"/>
                              </w:divBdr>
                              <w:divsChild>
                                <w:div w:id="1212957109">
                                  <w:marLeft w:val="0"/>
                                  <w:marRight w:val="0"/>
                                  <w:marTop w:val="0"/>
                                  <w:marBottom w:val="0"/>
                                  <w:divBdr>
                                    <w:top w:val="none" w:sz="0" w:space="0" w:color="auto"/>
                                    <w:left w:val="none" w:sz="0" w:space="0" w:color="auto"/>
                                    <w:bottom w:val="none" w:sz="0" w:space="0" w:color="auto"/>
                                    <w:right w:val="none" w:sz="0" w:space="0" w:color="auto"/>
                                  </w:divBdr>
                                  <w:divsChild>
                                    <w:div w:id="1754424175">
                                      <w:marLeft w:val="0"/>
                                      <w:marRight w:val="0"/>
                                      <w:marTop w:val="0"/>
                                      <w:marBottom w:val="0"/>
                                      <w:divBdr>
                                        <w:top w:val="none" w:sz="0" w:space="0" w:color="auto"/>
                                        <w:left w:val="none" w:sz="0" w:space="0" w:color="auto"/>
                                        <w:bottom w:val="none" w:sz="0" w:space="0" w:color="auto"/>
                                        <w:right w:val="none" w:sz="0" w:space="0" w:color="auto"/>
                                      </w:divBdr>
                                      <w:divsChild>
                                        <w:div w:id="148057007">
                                          <w:marLeft w:val="0"/>
                                          <w:marRight w:val="0"/>
                                          <w:marTop w:val="0"/>
                                          <w:marBottom w:val="0"/>
                                          <w:divBdr>
                                            <w:top w:val="none" w:sz="0" w:space="0" w:color="auto"/>
                                            <w:left w:val="none" w:sz="0" w:space="0" w:color="auto"/>
                                            <w:bottom w:val="none" w:sz="0" w:space="0" w:color="auto"/>
                                            <w:right w:val="none" w:sz="0" w:space="0" w:color="auto"/>
                                          </w:divBdr>
                                          <w:divsChild>
                                            <w:div w:id="2041860422">
                                              <w:marLeft w:val="0"/>
                                              <w:marRight w:val="0"/>
                                              <w:marTop w:val="90"/>
                                              <w:marBottom w:val="0"/>
                                              <w:divBdr>
                                                <w:top w:val="none" w:sz="0" w:space="0" w:color="auto"/>
                                                <w:left w:val="none" w:sz="0" w:space="0" w:color="auto"/>
                                                <w:bottom w:val="none" w:sz="0" w:space="0" w:color="auto"/>
                                                <w:right w:val="none" w:sz="0" w:space="0" w:color="auto"/>
                                              </w:divBdr>
                                              <w:divsChild>
                                                <w:div w:id="1829442958">
                                                  <w:marLeft w:val="0"/>
                                                  <w:marRight w:val="0"/>
                                                  <w:marTop w:val="0"/>
                                                  <w:marBottom w:val="0"/>
                                                  <w:divBdr>
                                                    <w:top w:val="none" w:sz="0" w:space="0" w:color="auto"/>
                                                    <w:left w:val="none" w:sz="0" w:space="0" w:color="auto"/>
                                                    <w:bottom w:val="none" w:sz="0" w:space="0" w:color="auto"/>
                                                    <w:right w:val="none" w:sz="0" w:space="0" w:color="auto"/>
                                                  </w:divBdr>
                                                  <w:divsChild>
                                                    <w:div w:id="1861627970">
                                                      <w:marLeft w:val="0"/>
                                                      <w:marRight w:val="0"/>
                                                      <w:marTop w:val="0"/>
                                                      <w:marBottom w:val="0"/>
                                                      <w:divBdr>
                                                        <w:top w:val="none" w:sz="0" w:space="0" w:color="auto"/>
                                                        <w:left w:val="none" w:sz="0" w:space="0" w:color="auto"/>
                                                        <w:bottom w:val="none" w:sz="0" w:space="0" w:color="auto"/>
                                                        <w:right w:val="none" w:sz="0" w:space="0" w:color="auto"/>
                                                      </w:divBdr>
                                                      <w:divsChild>
                                                        <w:div w:id="68890557">
                                                          <w:marLeft w:val="0"/>
                                                          <w:marRight w:val="0"/>
                                                          <w:marTop w:val="0"/>
                                                          <w:marBottom w:val="390"/>
                                                          <w:divBdr>
                                                            <w:top w:val="none" w:sz="0" w:space="0" w:color="auto"/>
                                                            <w:left w:val="none" w:sz="0" w:space="0" w:color="auto"/>
                                                            <w:bottom w:val="none" w:sz="0" w:space="0" w:color="auto"/>
                                                            <w:right w:val="none" w:sz="0" w:space="0" w:color="auto"/>
                                                          </w:divBdr>
                                                          <w:divsChild>
                                                            <w:div w:id="974532741">
                                                              <w:marLeft w:val="0"/>
                                                              <w:marRight w:val="0"/>
                                                              <w:marTop w:val="0"/>
                                                              <w:marBottom w:val="0"/>
                                                              <w:divBdr>
                                                                <w:top w:val="none" w:sz="0" w:space="0" w:color="auto"/>
                                                                <w:left w:val="none" w:sz="0" w:space="0" w:color="auto"/>
                                                                <w:bottom w:val="none" w:sz="0" w:space="0" w:color="auto"/>
                                                                <w:right w:val="none" w:sz="0" w:space="0" w:color="auto"/>
                                                              </w:divBdr>
                                                              <w:divsChild>
                                                                <w:div w:id="1365330120">
                                                                  <w:marLeft w:val="0"/>
                                                                  <w:marRight w:val="0"/>
                                                                  <w:marTop w:val="0"/>
                                                                  <w:marBottom w:val="0"/>
                                                                  <w:divBdr>
                                                                    <w:top w:val="none" w:sz="0" w:space="0" w:color="auto"/>
                                                                    <w:left w:val="none" w:sz="0" w:space="0" w:color="auto"/>
                                                                    <w:bottom w:val="none" w:sz="0" w:space="0" w:color="auto"/>
                                                                    <w:right w:val="none" w:sz="0" w:space="0" w:color="auto"/>
                                                                  </w:divBdr>
                                                                  <w:divsChild>
                                                                    <w:div w:id="511074119">
                                                                      <w:marLeft w:val="0"/>
                                                                      <w:marRight w:val="0"/>
                                                                      <w:marTop w:val="0"/>
                                                                      <w:marBottom w:val="0"/>
                                                                      <w:divBdr>
                                                                        <w:top w:val="none" w:sz="0" w:space="0" w:color="auto"/>
                                                                        <w:left w:val="none" w:sz="0" w:space="0" w:color="auto"/>
                                                                        <w:bottom w:val="none" w:sz="0" w:space="0" w:color="auto"/>
                                                                        <w:right w:val="none" w:sz="0" w:space="0" w:color="auto"/>
                                                                      </w:divBdr>
                                                                      <w:divsChild>
                                                                        <w:div w:id="984504600">
                                                                          <w:marLeft w:val="0"/>
                                                                          <w:marRight w:val="0"/>
                                                                          <w:marTop w:val="0"/>
                                                                          <w:marBottom w:val="0"/>
                                                                          <w:divBdr>
                                                                            <w:top w:val="none" w:sz="0" w:space="0" w:color="auto"/>
                                                                            <w:left w:val="none" w:sz="0" w:space="0" w:color="auto"/>
                                                                            <w:bottom w:val="none" w:sz="0" w:space="0" w:color="auto"/>
                                                                            <w:right w:val="none" w:sz="0" w:space="0" w:color="auto"/>
                                                                          </w:divBdr>
                                                                          <w:divsChild>
                                                                            <w:div w:id="974994738">
                                                                              <w:marLeft w:val="0"/>
                                                                              <w:marRight w:val="0"/>
                                                                              <w:marTop w:val="0"/>
                                                                              <w:marBottom w:val="0"/>
                                                                              <w:divBdr>
                                                                                <w:top w:val="none" w:sz="0" w:space="0" w:color="auto"/>
                                                                                <w:left w:val="none" w:sz="0" w:space="0" w:color="auto"/>
                                                                                <w:bottom w:val="none" w:sz="0" w:space="0" w:color="auto"/>
                                                                                <w:right w:val="none" w:sz="0" w:space="0" w:color="auto"/>
                                                                              </w:divBdr>
                                                                              <w:divsChild>
                                                                                <w:div w:id="2052915809">
                                                                                  <w:marLeft w:val="0"/>
                                                                                  <w:marRight w:val="0"/>
                                                                                  <w:marTop w:val="0"/>
                                                                                  <w:marBottom w:val="0"/>
                                                                                  <w:divBdr>
                                                                                    <w:top w:val="none" w:sz="0" w:space="0" w:color="auto"/>
                                                                                    <w:left w:val="none" w:sz="0" w:space="0" w:color="auto"/>
                                                                                    <w:bottom w:val="none" w:sz="0" w:space="0" w:color="auto"/>
                                                                                    <w:right w:val="none" w:sz="0" w:space="0" w:color="auto"/>
                                                                                  </w:divBdr>
                                                                                  <w:divsChild>
                                                                                    <w:div w:id="1006246550">
                                                                                      <w:marLeft w:val="0"/>
                                                                                      <w:marRight w:val="0"/>
                                                                                      <w:marTop w:val="0"/>
                                                                                      <w:marBottom w:val="0"/>
                                                                                      <w:divBdr>
                                                                                        <w:top w:val="none" w:sz="0" w:space="0" w:color="auto"/>
                                                                                        <w:left w:val="none" w:sz="0" w:space="0" w:color="auto"/>
                                                                                        <w:bottom w:val="none" w:sz="0" w:space="0" w:color="auto"/>
                                                                                        <w:right w:val="none" w:sz="0" w:space="0" w:color="auto"/>
                                                                                      </w:divBdr>
                                                                                      <w:divsChild>
                                                                                        <w:div w:id="7059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8820905">
      <w:bodyDiv w:val="1"/>
      <w:marLeft w:val="0"/>
      <w:marRight w:val="0"/>
      <w:marTop w:val="0"/>
      <w:marBottom w:val="0"/>
      <w:divBdr>
        <w:top w:val="none" w:sz="0" w:space="0" w:color="auto"/>
        <w:left w:val="none" w:sz="0" w:space="0" w:color="auto"/>
        <w:bottom w:val="none" w:sz="0" w:space="0" w:color="auto"/>
        <w:right w:val="none" w:sz="0" w:space="0" w:color="auto"/>
      </w:divBdr>
    </w:div>
    <w:div w:id="664672009">
      <w:bodyDiv w:val="1"/>
      <w:marLeft w:val="0"/>
      <w:marRight w:val="0"/>
      <w:marTop w:val="0"/>
      <w:marBottom w:val="0"/>
      <w:divBdr>
        <w:top w:val="none" w:sz="0" w:space="0" w:color="auto"/>
        <w:left w:val="none" w:sz="0" w:space="0" w:color="auto"/>
        <w:bottom w:val="none" w:sz="0" w:space="0" w:color="auto"/>
        <w:right w:val="none" w:sz="0" w:space="0" w:color="auto"/>
      </w:divBdr>
      <w:divsChild>
        <w:div w:id="776944442">
          <w:marLeft w:val="0"/>
          <w:marRight w:val="0"/>
          <w:marTop w:val="0"/>
          <w:marBottom w:val="0"/>
          <w:divBdr>
            <w:top w:val="none" w:sz="0" w:space="0" w:color="auto"/>
            <w:left w:val="none" w:sz="0" w:space="0" w:color="auto"/>
            <w:bottom w:val="none" w:sz="0" w:space="0" w:color="auto"/>
            <w:right w:val="none" w:sz="0" w:space="0" w:color="auto"/>
          </w:divBdr>
          <w:divsChild>
            <w:div w:id="179196982">
              <w:marLeft w:val="0"/>
              <w:marRight w:val="0"/>
              <w:marTop w:val="0"/>
              <w:marBottom w:val="0"/>
              <w:divBdr>
                <w:top w:val="none" w:sz="0" w:space="0" w:color="auto"/>
                <w:left w:val="none" w:sz="0" w:space="0" w:color="auto"/>
                <w:bottom w:val="none" w:sz="0" w:space="0" w:color="auto"/>
                <w:right w:val="none" w:sz="0" w:space="0" w:color="auto"/>
              </w:divBdr>
              <w:divsChild>
                <w:div w:id="542909019">
                  <w:marLeft w:val="0"/>
                  <w:marRight w:val="0"/>
                  <w:marTop w:val="0"/>
                  <w:marBottom w:val="0"/>
                  <w:divBdr>
                    <w:top w:val="none" w:sz="0" w:space="0" w:color="auto"/>
                    <w:left w:val="none" w:sz="0" w:space="0" w:color="auto"/>
                    <w:bottom w:val="none" w:sz="0" w:space="0" w:color="auto"/>
                    <w:right w:val="none" w:sz="0" w:space="0" w:color="auto"/>
                  </w:divBdr>
                  <w:divsChild>
                    <w:div w:id="91244453">
                      <w:marLeft w:val="0"/>
                      <w:marRight w:val="0"/>
                      <w:marTop w:val="45"/>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sChild>
                            <w:div w:id="28770578">
                              <w:marLeft w:val="2070"/>
                              <w:marRight w:val="3960"/>
                              <w:marTop w:val="0"/>
                              <w:marBottom w:val="0"/>
                              <w:divBdr>
                                <w:top w:val="none" w:sz="0" w:space="0" w:color="auto"/>
                                <w:left w:val="none" w:sz="0" w:space="0" w:color="auto"/>
                                <w:bottom w:val="none" w:sz="0" w:space="0" w:color="auto"/>
                                <w:right w:val="none" w:sz="0" w:space="0" w:color="auto"/>
                              </w:divBdr>
                              <w:divsChild>
                                <w:div w:id="2057004052">
                                  <w:marLeft w:val="0"/>
                                  <w:marRight w:val="0"/>
                                  <w:marTop w:val="0"/>
                                  <w:marBottom w:val="0"/>
                                  <w:divBdr>
                                    <w:top w:val="none" w:sz="0" w:space="0" w:color="auto"/>
                                    <w:left w:val="none" w:sz="0" w:space="0" w:color="auto"/>
                                    <w:bottom w:val="none" w:sz="0" w:space="0" w:color="auto"/>
                                    <w:right w:val="none" w:sz="0" w:space="0" w:color="auto"/>
                                  </w:divBdr>
                                  <w:divsChild>
                                    <w:div w:id="1757557670">
                                      <w:marLeft w:val="0"/>
                                      <w:marRight w:val="0"/>
                                      <w:marTop w:val="0"/>
                                      <w:marBottom w:val="0"/>
                                      <w:divBdr>
                                        <w:top w:val="none" w:sz="0" w:space="0" w:color="auto"/>
                                        <w:left w:val="none" w:sz="0" w:space="0" w:color="auto"/>
                                        <w:bottom w:val="none" w:sz="0" w:space="0" w:color="auto"/>
                                        <w:right w:val="none" w:sz="0" w:space="0" w:color="auto"/>
                                      </w:divBdr>
                                      <w:divsChild>
                                        <w:div w:id="2145541720">
                                          <w:marLeft w:val="0"/>
                                          <w:marRight w:val="0"/>
                                          <w:marTop w:val="0"/>
                                          <w:marBottom w:val="0"/>
                                          <w:divBdr>
                                            <w:top w:val="none" w:sz="0" w:space="0" w:color="auto"/>
                                            <w:left w:val="none" w:sz="0" w:space="0" w:color="auto"/>
                                            <w:bottom w:val="none" w:sz="0" w:space="0" w:color="auto"/>
                                            <w:right w:val="none" w:sz="0" w:space="0" w:color="auto"/>
                                          </w:divBdr>
                                          <w:divsChild>
                                            <w:div w:id="2075349134">
                                              <w:marLeft w:val="0"/>
                                              <w:marRight w:val="0"/>
                                              <w:marTop w:val="90"/>
                                              <w:marBottom w:val="0"/>
                                              <w:divBdr>
                                                <w:top w:val="none" w:sz="0" w:space="0" w:color="auto"/>
                                                <w:left w:val="none" w:sz="0" w:space="0" w:color="auto"/>
                                                <w:bottom w:val="none" w:sz="0" w:space="0" w:color="auto"/>
                                                <w:right w:val="none" w:sz="0" w:space="0" w:color="auto"/>
                                              </w:divBdr>
                                              <w:divsChild>
                                                <w:div w:id="839076902">
                                                  <w:marLeft w:val="0"/>
                                                  <w:marRight w:val="0"/>
                                                  <w:marTop w:val="0"/>
                                                  <w:marBottom w:val="0"/>
                                                  <w:divBdr>
                                                    <w:top w:val="none" w:sz="0" w:space="0" w:color="auto"/>
                                                    <w:left w:val="none" w:sz="0" w:space="0" w:color="auto"/>
                                                    <w:bottom w:val="none" w:sz="0" w:space="0" w:color="auto"/>
                                                    <w:right w:val="none" w:sz="0" w:space="0" w:color="auto"/>
                                                  </w:divBdr>
                                                  <w:divsChild>
                                                    <w:div w:id="1988897816">
                                                      <w:marLeft w:val="0"/>
                                                      <w:marRight w:val="0"/>
                                                      <w:marTop w:val="0"/>
                                                      <w:marBottom w:val="0"/>
                                                      <w:divBdr>
                                                        <w:top w:val="none" w:sz="0" w:space="0" w:color="auto"/>
                                                        <w:left w:val="none" w:sz="0" w:space="0" w:color="auto"/>
                                                        <w:bottom w:val="none" w:sz="0" w:space="0" w:color="auto"/>
                                                        <w:right w:val="none" w:sz="0" w:space="0" w:color="auto"/>
                                                      </w:divBdr>
                                                      <w:divsChild>
                                                        <w:div w:id="1785617047">
                                                          <w:marLeft w:val="0"/>
                                                          <w:marRight w:val="0"/>
                                                          <w:marTop w:val="0"/>
                                                          <w:marBottom w:val="390"/>
                                                          <w:divBdr>
                                                            <w:top w:val="none" w:sz="0" w:space="0" w:color="auto"/>
                                                            <w:left w:val="none" w:sz="0" w:space="0" w:color="auto"/>
                                                            <w:bottom w:val="none" w:sz="0" w:space="0" w:color="auto"/>
                                                            <w:right w:val="none" w:sz="0" w:space="0" w:color="auto"/>
                                                          </w:divBdr>
                                                          <w:divsChild>
                                                            <w:div w:id="1694913361">
                                                              <w:marLeft w:val="0"/>
                                                              <w:marRight w:val="0"/>
                                                              <w:marTop w:val="0"/>
                                                              <w:marBottom w:val="0"/>
                                                              <w:divBdr>
                                                                <w:top w:val="none" w:sz="0" w:space="0" w:color="auto"/>
                                                                <w:left w:val="none" w:sz="0" w:space="0" w:color="auto"/>
                                                                <w:bottom w:val="none" w:sz="0" w:space="0" w:color="auto"/>
                                                                <w:right w:val="none" w:sz="0" w:space="0" w:color="auto"/>
                                                              </w:divBdr>
                                                              <w:divsChild>
                                                                <w:div w:id="296186604">
                                                                  <w:marLeft w:val="0"/>
                                                                  <w:marRight w:val="0"/>
                                                                  <w:marTop w:val="0"/>
                                                                  <w:marBottom w:val="0"/>
                                                                  <w:divBdr>
                                                                    <w:top w:val="none" w:sz="0" w:space="0" w:color="auto"/>
                                                                    <w:left w:val="none" w:sz="0" w:space="0" w:color="auto"/>
                                                                    <w:bottom w:val="none" w:sz="0" w:space="0" w:color="auto"/>
                                                                    <w:right w:val="none" w:sz="0" w:space="0" w:color="auto"/>
                                                                  </w:divBdr>
                                                                  <w:divsChild>
                                                                    <w:div w:id="626545006">
                                                                      <w:marLeft w:val="0"/>
                                                                      <w:marRight w:val="0"/>
                                                                      <w:marTop w:val="0"/>
                                                                      <w:marBottom w:val="0"/>
                                                                      <w:divBdr>
                                                                        <w:top w:val="none" w:sz="0" w:space="0" w:color="auto"/>
                                                                        <w:left w:val="none" w:sz="0" w:space="0" w:color="auto"/>
                                                                        <w:bottom w:val="none" w:sz="0" w:space="0" w:color="auto"/>
                                                                        <w:right w:val="none" w:sz="0" w:space="0" w:color="auto"/>
                                                                      </w:divBdr>
                                                                      <w:divsChild>
                                                                        <w:div w:id="2043045873">
                                                                          <w:marLeft w:val="0"/>
                                                                          <w:marRight w:val="0"/>
                                                                          <w:marTop w:val="0"/>
                                                                          <w:marBottom w:val="0"/>
                                                                          <w:divBdr>
                                                                            <w:top w:val="none" w:sz="0" w:space="0" w:color="auto"/>
                                                                            <w:left w:val="none" w:sz="0" w:space="0" w:color="auto"/>
                                                                            <w:bottom w:val="none" w:sz="0" w:space="0" w:color="auto"/>
                                                                            <w:right w:val="none" w:sz="0" w:space="0" w:color="auto"/>
                                                                          </w:divBdr>
                                                                          <w:divsChild>
                                                                            <w:div w:id="1382098790">
                                                                              <w:marLeft w:val="0"/>
                                                                              <w:marRight w:val="0"/>
                                                                              <w:marTop w:val="0"/>
                                                                              <w:marBottom w:val="0"/>
                                                                              <w:divBdr>
                                                                                <w:top w:val="none" w:sz="0" w:space="0" w:color="auto"/>
                                                                                <w:left w:val="none" w:sz="0" w:space="0" w:color="auto"/>
                                                                                <w:bottom w:val="none" w:sz="0" w:space="0" w:color="auto"/>
                                                                                <w:right w:val="none" w:sz="0" w:space="0" w:color="auto"/>
                                                                              </w:divBdr>
                                                                              <w:divsChild>
                                                                                <w:div w:id="1292129378">
                                                                                  <w:marLeft w:val="0"/>
                                                                                  <w:marRight w:val="0"/>
                                                                                  <w:marTop w:val="0"/>
                                                                                  <w:marBottom w:val="0"/>
                                                                                  <w:divBdr>
                                                                                    <w:top w:val="none" w:sz="0" w:space="0" w:color="auto"/>
                                                                                    <w:left w:val="none" w:sz="0" w:space="0" w:color="auto"/>
                                                                                    <w:bottom w:val="none" w:sz="0" w:space="0" w:color="auto"/>
                                                                                    <w:right w:val="none" w:sz="0" w:space="0" w:color="auto"/>
                                                                                  </w:divBdr>
                                                                                  <w:divsChild>
                                                                                    <w:div w:id="153423181">
                                                                                      <w:marLeft w:val="0"/>
                                                                                      <w:marRight w:val="0"/>
                                                                                      <w:marTop w:val="0"/>
                                                                                      <w:marBottom w:val="0"/>
                                                                                      <w:divBdr>
                                                                                        <w:top w:val="none" w:sz="0" w:space="0" w:color="auto"/>
                                                                                        <w:left w:val="none" w:sz="0" w:space="0" w:color="auto"/>
                                                                                        <w:bottom w:val="none" w:sz="0" w:space="0" w:color="auto"/>
                                                                                        <w:right w:val="none" w:sz="0" w:space="0" w:color="auto"/>
                                                                                      </w:divBdr>
                                                                                      <w:divsChild>
                                                                                        <w:div w:id="214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3652986">
      <w:bodyDiv w:val="1"/>
      <w:marLeft w:val="0"/>
      <w:marRight w:val="0"/>
      <w:marTop w:val="0"/>
      <w:marBottom w:val="0"/>
      <w:divBdr>
        <w:top w:val="none" w:sz="0" w:space="0" w:color="auto"/>
        <w:left w:val="none" w:sz="0" w:space="0" w:color="auto"/>
        <w:bottom w:val="none" w:sz="0" w:space="0" w:color="auto"/>
        <w:right w:val="none" w:sz="0" w:space="0" w:color="auto"/>
      </w:divBdr>
    </w:div>
    <w:div w:id="727656442">
      <w:bodyDiv w:val="1"/>
      <w:marLeft w:val="0"/>
      <w:marRight w:val="0"/>
      <w:marTop w:val="0"/>
      <w:marBottom w:val="0"/>
      <w:divBdr>
        <w:top w:val="none" w:sz="0" w:space="0" w:color="auto"/>
        <w:left w:val="none" w:sz="0" w:space="0" w:color="auto"/>
        <w:bottom w:val="none" w:sz="0" w:space="0" w:color="auto"/>
        <w:right w:val="none" w:sz="0" w:space="0" w:color="auto"/>
      </w:divBdr>
    </w:div>
    <w:div w:id="756437017">
      <w:bodyDiv w:val="1"/>
      <w:marLeft w:val="0"/>
      <w:marRight w:val="0"/>
      <w:marTop w:val="0"/>
      <w:marBottom w:val="0"/>
      <w:divBdr>
        <w:top w:val="none" w:sz="0" w:space="0" w:color="auto"/>
        <w:left w:val="none" w:sz="0" w:space="0" w:color="auto"/>
        <w:bottom w:val="none" w:sz="0" w:space="0" w:color="auto"/>
        <w:right w:val="none" w:sz="0" w:space="0" w:color="auto"/>
      </w:divBdr>
      <w:divsChild>
        <w:div w:id="720448566">
          <w:marLeft w:val="0"/>
          <w:marRight w:val="0"/>
          <w:marTop w:val="0"/>
          <w:marBottom w:val="0"/>
          <w:divBdr>
            <w:top w:val="none" w:sz="0" w:space="0" w:color="auto"/>
            <w:left w:val="none" w:sz="0" w:space="0" w:color="auto"/>
            <w:bottom w:val="none" w:sz="0" w:space="0" w:color="auto"/>
            <w:right w:val="none" w:sz="0" w:space="0" w:color="auto"/>
          </w:divBdr>
          <w:divsChild>
            <w:div w:id="461389646">
              <w:marLeft w:val="0"/>
              <w:marRight w:val="0"/>
              <w:marTop w:val="0"/>
              <w:marBottom w:val="0"/>
              <w:divBdr>
                <w:top w:val="none" w:sz="0" w:space="0" w:color="auto"/>
                <w:left w:val="none" w:sz="0" w:space="0" w:color="auto"/>
                <w:bottom w:val="none" w:sz="0" w:space="0" w:color="auto"/>
                <w:right w:val="none" w:sz="0" w:space="0" w:color="auto"/>
              </w:divBdr>
              <w:divsChild>
                <w:div w:id="887840588">
                  <w:marLeft w:val="0"/>
                  <w:marRight w:val="0"/>
                  <w:marTop w:val="0"/>
                  <w:marBottom w:val="0"/>
                  <w:divBdr>
                    <w:top w:val="none" w:sz="0" w:space="0" w:color="auto"/>
                    <w:left w:val="none" w:sz="0" w:space="0" w:color="auto"/>
                    <w:bottom w:val="none" w:sz="0" w:space="0" w:color="auto"/>
                    <w:right w:val="none" w:sz="0" w:space="0" w:color="auto"/>
                  </w:divBdr>
                  <w:divsChild>
                    <w:div w:id="1296375685">
                      <w:marLeft w:val="0"/>
                      <w:marRight w:val="0"/>
                      <w:marTop w:val="45"/>
                      <w:marBottom w:val="0"/>
                      <w:divBdr>
                        <w:top w:val="none" w:sz="0" w:space="0" w:color="auto"/>
                        <w:left w:val="none" w:sz="0" w:space="0" w:color="auto"/>
                        <w:bottom w:val="none" w:sz="0" w:space="0" w:color="auto"/>
                        <w:right w:val="none" w:sz="0" w:space="0" w:color="auto"/>
                      </w:divBdr>
                      <w:divsChild>
                        <w:div w:id="408160846">
                          <w:marLeft w:val="0"/>
                          <w:marRight w:val="0"/>
                          <w:marTop w:val="0"/>
                          <w:marBottom w:val="0"/>
                          <w:divBdr>
                            <w:top w:val="none" w:sz="0" w:space="0" w:color="auto"/>
                            <w:left w:val="none" w:sz="0" w:space="0" w:color="auto"/>
                            <w:bottom w:val="none" w:sz="0" w:space="0" w:color="auto"/>
                            <w:right w:val="none" w:sz="0" w:space="0" w:color="auto"/>
                          </w:divBdr>
                          <w:divsChild>
                            <w:div w:id="2047366664">
                              <w:marLeft w:val="2070"/>
                              <w:marRight w:val="3960"/>
                              <w:marTop w:val="0"/>
                              <w:marBottom w:val="0"/>
                              <w:divBdr>
                                <w:top w:val="none" w:sz="0" w:space="0" w:color="auto"/>
                                <w:left w:val="none" w:sz="0" w:space="0" w:color="auto"/>
                                <w:bottom w:val="none" w:sz="0" w:space="0" w:color="auto"/>
                                <w:right w:val="none" w:sz="0" w:space="0" w:color="auto"/>
                              </w:divBdr>
                              <w:divsChild>
                                <w:div w:id="1446460617">
                                  <w:marLeft w:val="0"/>
                                  <w:marRight w:val="0"/>
                                  <w:marTop w:val="0"/>
                                  <w:marBottom w:val="0"/>
                                  <w:divBdr>
                                    <w:top w:val="none" w:sz="0" w:space="0" w:color="auto"/>
                                    <w:left w:val="none" w:sz="0" w:space="0" w:color="auto"/>
                                    <w:bottom w:val="none" w:sz="0" w:space="0" w:color="auto"/>
                                    <w:right w:val="none" w:sz="0" w:space="0" w:color="auto"/>
                                  </w:divBdr>
                                  <w:divsChild>
                                    <w:div w:id="879241451">
                                      <w:marLeft w:val="0"/>
                                      <w:marRight w:val="0"/>
                                      <w:marTop w:val="0"/>
                                      <w:marBottom w:val="0"/>
                                      <w:divBdr>
                                        <w:top w:val="none" w:sz="0" w:space="0" w:color="auto"/>
                                        <w:left w:val="none" w:sz="0" w:space="0" w:color="auto"/>
                                        <w:bottom w:val="none" w:sz="0" w:space="0" w:color="auto"/>
                                        <w:right w:val="none" w:sz="0" w:space="0" w:color="auto"/>
                                      </w:divBdr>
                                      <w:divsChild>
                                        <w:div w:id="769206123">
                                          <w:marLeft w:val="0"/>
                                          <w:marRight w:val="0"/>
                                          <w:marTop w:val="0"/>
                                          <w:marBottom w:val="0"/>
                                          <w:divBdr>
                                            <w:top w:val="none" w:sz="0" w:space="0" w:color="auto"/>
                                            <w:left w:val="none" w:sz="0" w:space="0" w:color="auto"/>
                                            <w:bottom w:val="none" w:sz="0" w:space="0" w:color="auto"/>
                                            <w:right w:val="none" w:sz="0" w:space="0" w:color="auto"/>
                                          </w:divBdr>
                                          <w:divsChild>
                                            <w:div w:id="1028870367">
                                              <w:marLeft w:val="0"/>
                                              <w:marRight w:val="0"/>
                                              <w:marTop w:val="90"/>
                                              <w:marBottom w:val="0"/>
                                              <w:divBdr>
                                                <w:top w:val="none" w:sz="0" w:space="0" w:color="auto"/>
                                                <w:left w:val="none" w:sz="0" w:space="0" w:color="auto"/>
                                                <w:bottom w:val="none" w:sz="0" w:space="0" w:color="auto"/>
                                                <w:right w:val="none" w:sz="0" w:space="0" w:color="auto"/>
                                              </w:divBdr>
                                              <w:divsChild>
                                                <w:div w:id="1555122092">
                                                  <w:marLeft w:val="0"/>
                                                  <w:marRight w:val="0"/>
                                                  <w:marTop w:val="0"/>
                                                  <w:marBottom w:val="0"/>
                                                  <w:divBdr>
                                                    <w:top w:val="none" w:sz="0" w:space="0" w:color="auto"/>
                                                    <w:left w:val="none" w:sz="0" w:space="0" w:color="auto"/>
                                                    <w:bottom w:val="none" w:sz="0" w:space="0" w:color="auto"/>
                                                    <w:right w:val="none" w:sz="0" w:space="0" w:color="auto"/>
                                                  </w:divBdr>
                                                  <w:divsChild>
                                                    <w:div w:id="853805262">
                                                      <w:marLeft w:val="0"/>
                                                      <w:marRight w:val="0"/>
                                                      <w:marTop w:val="0"/>
                                                      <w:marBottom w:val="0"/>
                                                      <w:divBdr>
                                                        <w:top w:val="none" w:sz="0" w:space="0" w:color="auto"/>
                                                        <w:left w:val="none" w:sz="0" w:space="0" w:color="auto"/>
                                                        <w:bottom w:val="none" w:sz="0" w:space="0" w:color="auto"/>
                                                        <w:right w:val="none" w:sz="0" w:space="0" w:color="auto"/>
                                                      </w:divBdr>
                                                      <w:divsChild>
                                                        <w:div w:id="1260336283">
                                                          <w:marLeft w:val="0"/>
                                                          <w:marRight w:val="0"/>
                                                          <w:marTop w:val="0"/>
                                                          <w:marBottom w:val="390"/>
                                                          <w:divBdr>
                                                            <w:top w:val="none" w:sz="0" w:space="0" w:color="auto"/>
                                                            <w:left w:val="none" w:sz="0" w:space="0" w:color="auto"/>
                                                            <w:bottom w:val="none" w:sz="0" w:space="0" w:color="auto"/>
                                                            <w:right w:val="none" w:sz="0" w:space="0" w:color="auto"/>
                                                          </w:divBdr>
                                                          <w:divsChild>
                                                            <w:div w:id="1106001866">
                                                              <w:marLeft w:val="0"/>
                                                              <w:marRight w:val="0"/>
                                                              <w:marTop w:val="0"/>
                                                              <w:marBottom w:val="0"/>
                                                              <w:divBdr>
                                                                <w:top w:val="none" w:sz="0" w:space="0" w:color="auto"/>
                                                                <w:left w:val="none" w:sz="0" w:space="0" w:color="auto"/>
                                                                <w:bottom w:val="none" w:sz="0" w:space="0" w:color="auto"/>
                                                                <w:right w:val="none" w:sz="0" w:space="0" w:color="auto"/>
                                                              </w:divBdr>
                                                              <w:divsChild>
                                                                <w:div w:id="1251282059">
                                                                  <w:marLeft w:val="0"/>
                                                                  <w:marRight w:val="0"/>
                                                                  <w:marTop w:val="0"/>
                                                                  <w:marBottom w:val="0"/>
                                                                  <w:divBdr>
                                                                    <w:top w:val="none" w:sz="0" w:space="0" w:color="auto"/>
                                                                    <w:left w:val="none" w:sz="0" w:space="0" w:color="auto"/>
                                                                    <w:bottom w:val="none" w:sz="0" w:space="0" w:color="auto"/>
                                                                    <w:right w:val="none" w:sz="0" w:space="0" w:color="auto"/>
                                                                  </w:divBdr>
                                                                  <w:divsChild>
                                                                    <w:div w:id="995261444">
                                                                      <w:marLeft w:val="0"/>
                                                                      <w:marRight w:val="0"/>
                                                                      <w:marTop w:val="0"/>
                                                                      <w:marBottom w:val="0"/>
                                                                      <w:divBdr>
                                                                        <w:top w:val="none" w:sz="0" w:space="0" w:color="auto"/>
                                                                        <w:left w:val="none" w:sz="0" w:space="0" w:color="auto"/>
                                                                        <w:bottom w:val="none" w:sz="0" w:space="0" w:color="auto"/>
                                                                        <w:right w:val="none" w:sz="0" w:space="0" w:color="auto"/>
                                                                      </w:divBdr>
                                                                      <w:divsChild>
                                                                        <w:div w:id="1004942541">
                                                                          <w:marLeft w:val="0"/>
                                                                          <w:marRight w:val="0"/>
                                                                          <w:marTop w:val="0"/>
                                                                          <w:marBottom w:val="0"/>
                                                                          <w:divBdr>
                                                                            <w:top w:val="none" w:sz="0" w:space="0" w:color="auto"/>
                                                                            <w:left w:val="none" w:sz="0" w:space="0" w:color="auto"/>
                                                                            <w:bottom w:val="none" w:sz="0" w:space="0" w:color="auto"/>
                                                                            <w:right w:val="none" w:sz="0" w:space="0" w:color="auto"/>
                                                                          </w:divBdr>
                                                                          <w:divsChild>
                                                                            <w:div w:id="550505731">
                                                                              <w:marLeft w:val="0"/>
                                                                              <w:marRight w:val="0"/>
                                                                              <w:marTop w:val="0"/>
                                                                              <w:marBottom w:val="0"/>
                                                                              <w:divBdr>
                                                                                <w:top w:val="none" w:sz="0" w:space="0" w:color="auto"/>
                                                                                <w:left w:val="none" w:sz="0" w:space="0" w:color="auto"/>
                                                                                <w:bottom w:val="none" w:sz="0" w:space="0" w:color="auto"/>
                                                                                <w:right w:val="none" w:sz="0" w:space="0" w:color="auto"/>
                                                                              </w:divBdr>
                                                                              <w:divsChild>
                                                                                <w:div w:id="664820430">
                                                                                  <w:marLeft w:val="0"/>
                                                                                  <w:marRight w:val="0"/>
                                                                                  <w:marTop w:val="0"/>
                                                                                  <w:marBottom w:val="0"/>
                                                                                  <w:divBdr>
                                                                                    <w:top w:val="none" w:sz="0" w:space="0" w:color="auto"/>
                                                                                    <w:left w:val="none" w:sz="0" w:space="0" w:color="auto"/>
                                                                                    <w:bottom w:val="none" w:sz="0" w:space="0" w:color="auto"/>
                                                                                    <w:right w:val="none" w:sz="0" w:space="0" w:color="auto"/>
                                                                                  </w:divBdr>
                                                                                  <w:divsChild>
                                                                                    <w:div w:id="53893287">
                                                                                      <w:marLeft w:val="0"/>
                                                                                      <w:marRight w:val="0"/>
                                                                                      <w:marTop w:val="0"/>
                                                                                      <w:marBottom w:val="0"/>
                                                                                      <w:divBdr>
                                                                                        <w:top w:val="none" w:sz="0" w:space="0" w:color="auto"/>
                                                                                        <w:left w:val="none" w:sz="0" w:space="0" w:color="auto"/>
                                                                                        <w:bottom w:val="none" w:sz="0" w:space="0" w:color="auto"/>
                                                                                        <w:right w:val="none" w:sz="0" w:space="0" w:color="auto"/>
                                                                                      </w:divBdr>
                                                                                      <w:divsChild>
                                                                                        <w:div w:id="15923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7098031">
      <w:bodyDiv w:val="1"/>
      <w:marLeft w:val="0"/>
      <w:marRight w:val="0"/>
      <w:marTop w:val="0"/>
      <w:marBottom w:val="0"/>
      <w:divBdr>
        <w:top w:val="none" w:sz="0" w:space="0" w:color="auto"/>
        <w:left w:val="none" w:sz="0" w:space="0" w:color="auto"/>
        <w:bottom w:val="none" w:sz="0" w:space="0" w:color="auto"/>
        <w:right w:val="none" w:sz="0" w:space="0" w:color="auto"/>
      </w:divBdr>
      <w:divsChild>
        <w:div w:id="92945794">
          <w:marLeft w:val="0"/>
          <w:marRight w:val="0"/>
          <w:marTop w:val="0"/>
          <w:marBottom w:val="0"/>
          <w:divBdr>
            <w:top w:val="none" w:sz="0" w:space="0" w:color="auto"/>
            <w:left w:val="none" w:sz="0" w:space="0" w:color="auto"/>
            <w:bottom w:val="none" w:sz="0" w:space="0" w:color="auto"/>
            <w:right w:val="none" w:sz="0" w:space="0" w:color="auto"/>
          </w:divBdr>
          <w:divsChild>
            <w:div w:id="98257485">
              <w:marLeft w:val="0"/>
              <w:marRight w:val="0"/>
              <w:marTop w:val="0"/>
              <w:marBottom w:val="0"/>
              <w:divBdr>
                <w:top w:val="none" w:sz="0" w:space="0" w:color="auto"/>
                <w:left w:val="none" w:sz="0" w:space="0" w:color="auto"/>
                <w:bottom w:val="none" w:sz="0" w:space="0" w:color="auto"/>
                <w:right w:val="none" w:sz="0" w:space="0" w:color="auto"/>
              </w:divBdr>
              <w:divsChild>
                <w:div w:id="1463619442">
                  <w:marLeft w:val="0"/>
                  <w:marRight w:val="0"/>
                  <w:marTop w:val="0"/>
                  <w:marBottom w:val="0"/>
                  <w:divBdr>
                    <w:top w:val="none" w:sz="0" w:space="0" w:color="auto"/>
                    <w:left w:val="none" w:sz="0" w:space="0" w:color="auto"/>
                    <w:bottom w:val="none" w:sz="0" w:space="0" w:color="auto"/>
                    <w:right w:val="none" w:sz="0" w:space="0" w:color="auto"/>
                  </w:divBdr>
                  <w:divsChild>
                    <w:div w:id="1494099606">
                      <w:marLeft w:val="0"/>
                      <w:marRight w:val="0"/>
                      <w:marTop w:val="45"/>
                      <w:marBottom w:val="0"/>
                      <w:divBdr>
                        <w:top w:val="none" w:sz="0" w:space="0" w:color="auto"/>
                        <w:left w:val="none" w:sz="0" w:space="0" w:color="auto"/>
                        <w:bottom w:val="none" w:sz="0" w:space="0" w:color="auto"/>
                        <w:right w:val="none" w:sz="0" w:space="0" w:color="auto"/>
                      </w:divBdr>
                      <w:divsChild>
                        <w:div w:id="957642713">
                          <w:marLeft w:val="0"/>
                          <w:marRight w:val="0"/>
                          <w:marTop w:val="0"/>
                          <w:marBottom w:val="0"/>
                          <w:divBdr>
                            <w:top w:val="none" w:sz="0" w:space="0" w:color="auto"/>
                            <w:left w:val="none" w:sz="0" w:space="0" w:color="auto"/>
                            <w:bottom w:val="none" w:sz="0" w:space="0" w:color="auto"/>
                            <w:right w:val="none" w:sz="0" w:space="0" w:color="auto"/>
                          </w:divBdr>
                          <w:divsChild>
                            <w:div w:id="574169856">
                              <w:marLeft w:val="2070"/>
                              <w:marRight w:val="3960"/>
                              <w:marTop w:val="0"/>
                              <w:marBottom w:val="0"/>
                              <w:divBdr>
                                <w:top w:val="none" w:sz="0" w:space="0" w:color="auto"/>
                                <w:left w:val="none" w:sz="0" w:space="0" w:color="auto"/>
                                <w:bottom w:val="none" w:sz="0" w:space="0" w:color="auto"/>
                                <w:right w:val="none" w:sz="0" w:space="0" w:color="auto"/>
                              </w:divBdr>
                              <w:divsChild>
                                <w:div w:id="110326616">
                                  <w:marLeft w:val="0"/>
                                  <w:marRight w:val="0"/>
                                  <w:marTop w:val="0"/>
                                  <w:marBottom w:val="0"/>
                                  <w:divBdr>
                                    <w:top w:val="none" w:sz="0" w:space="0" w:color="auto"/>
                                    <w:left w:val="none" w:sz="0" w:space="0" w:color="auto"/>
                                    <w:bottom w:val="none" w:sz="0" w:space="0" w:color="auto"/>
                                    <w:right w:val="none" w:sz="0" w:space="0" w:color="auto"/>
                                  </w:divBdr>
                                  <w:divsChild>
                                    <w:div w:id="907348192">
                                      <w:marLeft w:val="0"/>
                                      <w:marRight w:val="0"/>
                                      <w:marTop w:val="0"/>
                                      <w:marBottom w:val="0"/>
                                      <w:divBdr>
                                        <w:top w:val="none" w:sz="0" w:space="0" w:color="auto"/>
                                        <w:left w:val="none" w:sz="0" w:space="0" w:color="auto"/>
                                        <w:bottom w:val="none" w:sz="0" w:space="0" w:color="auto"/>
                                        <w:right w:val="none" w:sz="0" w:space="0" w:color="auto"/>
                                      </w:divBdr>
                                      <w:divsChild>
                                        <w:div w:id="188107586">
                                          <w:marLeft w:val="0"/>
                                          <w:marRight w:val="0"/>
                                          <w:marTop w:val="0"/>
                                          <w:marBottom w:val="0"/>
                                          <w:divBdr>
                                            <w:top w:val="none" w:sz="0" w:space="0" w:color="auto"/>
                                            <w:left w:val="none" w:sz="0" w:space="0" w:color="auto"/>
                                            <w:bottom w:val="none" w:sz="0" w:space="0" w:color="auto"/>
                                            <w:right w:val="none" w:sz="0" w:space="0" w:color="auto"/>
                                          </w:divBdr>
                                          <w:divsChild>
                                            <w:div w:id="2145080710">
                                              <w:marLeft w:val="0"/>
                                              <w:marRight w:val="0"/>
                                              <w:marTop w:val="90"/>
                                              <w:marBottom w:val="0"/>
                                              <w:divBdr>
                                                <w:top w:val="none" w:sz="0" w:space="0" w:color="auto"/>
                                                <w:left w:val="none" w:sz="0" w:space="0" w:color="auto"/>
                                                <w:bottom w:val="none" w:sz="0" w:space="0" w:color="auto"/>
                                                <w:right w:val="none" w:sz="0" w:space="0" w:color="auto"/>
                                              </w:divBdr>
                                              <w:divsChild>
                                                <w:div w:id="864026897">
                                                  <w:marLeft w:val="0"/>
                                                  <w:marRight w:val="0"/>
                                                  <w:marTop w:val="0"/>
                                                  <w:marBottom w:val="0"/>
                                                  <w:divBdr>
                                                    <w:top w:val="none" w:sz="0" w:space="0" w:color="auto"/>
                                                    <w:left w:val="none" w:sz="0" w:space="0" w:color="auto"/>
                                                    <w:bottom w:val="none" w:sz="0" w:space="0" w:color="auto"/>
                                                    <w:right w:val="none" w:sz="0" w:space="0" w:color="auto"/>
                                                  </w:divBdr>
                                                  <w:divsChild>
                                                    <w:div w:id="1744330853">
                                                      <w:marLeft w:val="0"/>
                                                      <w:marRight w:val="0"/>
                                                      <w:marTop w:val="0"/>
                                                      <w:marBottom w:val="0"/>
                                                      <w:divBdr>
                                                        <w:top w:val="none" w:sz="0" w:space="0" w:color="auto"/>
                                                        <w:left w:val="none" w:sz="0" w:space="0" w:color="auto"/>
                                                        <w:bottom w:val="none" w:sz="0" w:space="0" w:color="auto"/>
                                                        <w:right w:val="none" w:sz="0" w:space="0" w:color="auto"/>
                                                      </w:divBdr>
                                                      <w:divsChild>
                                                        <w:div w:id="2077124458">
                                                          <w:marLeft w:val="0"/>
                                                          <w:marRight w:val="0"/>
                                                          <w:marTop w:val="0"/>
                                                          <w:marBottom w:val="390"/>
                                                          <w:divBdr>
                                                            <w:top w:val="none" w:sz="0" w:space="0" w:color="auto"/>
                                                            <w:left w:val="none" w:sz="0" w:space="0" w:color="auto"/>
                                                            <w:bottom w:val="none" w:sz="0" w:space="0" w:color="auto"/>
                                                            <w:right w:val="none" w:sz="0" w:space="0" w:color="auto"/>
                                                          </w:divBdr>
                                                          <w:divsChild>
                                                            <w:div w:id="1793013590">
                                                              <w:marLeft w:val="0"/>
                                                              <w:marRight w:val="0"/>
                                                              <w:marTop w:val="0"/>
                                                              <w:marBottom w:val="0"/>
                                                              <w:divBdr>
                                                                <w:top w:val="none" w:sz="0" w:space="0" w:color="auto"/>
                                                                <w:left w:val="none" w:sz="0" w:space="0" w:color="auto"/>
                                                                <w:bottom w:val="none" w:sz="0" w:space="0" w:color="auto"/>
                                                                <w:right w:val="none" w:sz="0" w:space="0" w:color="auto"/>
                                                              </w:divBdr>
                                                              <w:divsChild>
                                                                <w:div w:id="1961572112">
                                                                  <w:marLeft w:val="0"/>
                                                                  <w:marRight w:val="0"/>
                                                                  <w:marTop w:val="0"/>
                                                                  <w:marBottom w:val="0"/>
                                                                  <w:divBdr>
                                                                    <w:top w:val="none" w:sz="0" w:space="0" w:color="auto"/>
                                                                    <w:left w:val="none" w:sz="0" w:space="0" w:color="auto"/>
                                                                    <w:bottom w:val="none" w:sz="0" w:space="0" w:color="auto"/>
                                                                    <w:right w:val="none" w:sz="0" w:space="0" w:color="auto"/>
                                                                  </w:divBdr>
                                                                  <w:divsChild>
                                                                    <w:div w:id="867257442">
                                                                      <w:marLeft w:val="0"/>
                                                                      <w:marRight w:val="0"/>
                                                                      <w:marTop w:val="0"/>
                                                                      <w:marBottom w:val="0"/>
                                                                      <w:divBdr>
                                                                        <w:top w:val="none" w:sz="0" w:space="0" w:color="auto"/>
                                                                        <w:left w:val="none" w:sz="0" w:space="0" w:color="auto"/>
                                                                        <w:bottom w:val="none" w:sz="0" w:space="0" w:color="auto"/>
                                                                        <w:right w:val="none" w:sz="0" w:space="0" w:color="auto"/>
                                                                      </w:divBdr>
                                                                      <w:divsChild>
                                                                        <w:div w:id="815923331">
                                                                          <w:marLeft w:val="0"/>
                                                                          <w:marRight w:val="0"/>
                                                                          <w:marTop w:val="0"/>
                                                                          <w:marBottom w:val="0"/>
                                                                          <w:divBdr>
                                                                            <w:top w:val="none" w:sz="0" w:space="0" w:color="auto"/>
                                                                            <w:left w:val="none" w:sz="0" w:space="0" w:color="auto"/>
                                                                            <w:bottom w:val="none" w:sz="0" w:space="0" w:color="auto"/>
                                                                            <w:right w:val="none" w:sz="0" w:space="0" w:color="auto"/>
                                                                          </w:divBdr>
                                                                          <w:divsChild>
                                                                            <w:div w:id="2016180394">
                                                                              <w:marLeft w:val="0"/>
                                                                              <w:marRight w:val="0"/>
                                                                              <w:marTop w:val="0"/>
                                                                              <w:marBottom w:val="0"/>
                                                                              <w:divBdr>
                                                                                <w:top w:val="none" w:sz="0" w:space="0" w:color="auto"/>
                                                                                <w:left w:val="none" w:sz="0" w:space="0" w:color="auto"/>
                                                                                <w:bottom w:val="none" w:sz="0" w:space="0" w:color="auto"/>
                                                                                <w:right w:val="none" w:sz="0" w:space="0" w:color="auto"/>
                                                                              </w:divBdr>
                                                                              <w:divsChild>
                                                                                <w:div w:id="827668200">
                                                                                  <w:marLeft w:val="0"/>
                                                                                  <w:marRight w:val="0"/>
                                                                                  <w:marTop w:val="0"/>
                                                                                  <w:marBottom w:val="0"/>
                                                                                  <w:divBdr>
                                                                                    <w:top w:val="none" w:sz="0" w:space="0" w:color="auto"/>
                                                                                    <w:left w:val="none" w:sz="0" w:space="0" w:color="auto"/>
                                                                                    <w:bottom w:val="none" w:sz="0" w:space="0" w:color="auto"/>
                                                                                    <w:right w:val="none" w:sz="0" w:space="0" w:color="auto"/>
                                                                                  </w:divBdr>
                                                                                  <w:divsChild>
                                                                                    <w:div w:id="607665421">
                                                                                      <w:marLeft w:val="0"/>
                                                                                      <w:marRight w:val="0"/>
                                                                                      <w:marTop w:val="0"/>
                                                                                      <w:marBottom w:val="0"/>
                                                                                      <w:divBdr>
                                                                                        <w:top w:val="none" w:sz="0" w:space="0" w:color="auto"/>
                                                                                        <w:left w:val="none" w:sz="0" w:space="0" w:color="auto"/>
                                                                                        <w:bottom w:val="none" w:sz="0" w:space="0" w:color="auto"/>
                                                                                        <w:right w:val="none" w:sz="0" w:space="0" w:color="auto"/>
                                                                                      </w:divBdr>
                                                                                      <w:divsChild>
                                                                                        <w:div w:id="19218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3065766">
      <w:bodyDiv w:val="1"/>
      <w:marLeft w:val="0"/>
      <w:marRight w:val="0"/>
      <w:marTop w:val="0"/>
      <w:marBottom w:val="0"/>
      <w:divBdr>
        <w:top w:val="none" w:sz="0" w:space="0" w:color="auto"/>
        <w:left w:val="none" w:sz="0" w:space="0" w:color="auto"/>
        <w:bottom w:val="none" w:sz="0" w:space="0" w:color="auto"/>
        <w:right w:val="none" w:sz="0" w:space="0" w:color="auto"/>
      </w:divBdr>
    </w:div>
    <w:div w:id="861361128">
      <w:bodyDiv w:val="1"/>
      <w:marLeft w:val="0"/>
      <w:marRight w:val="0"/>
      <w:marTop w:val="0"/>
      <w:marBottom w:val="0"/>
      <w:divBdr>
        <w:top w:val="none" w:sz="0" w:space="0" w:color="auto"/>
        <w:left w:val="none" w:sz="0" w:space="0" w:color="auto"/>
        <w:bottom w:val="none" w:sz="0" w:space="0" w:color="auto"/>
        <w:right w:val="none" w:sz="0" w:space="0" w:color="auto"/>
      </w:divBdr>
      <w:divsChild>
        <w:div w:id="979920654">
          <w:marLeft w:val="0"/>
          <w:marRight w:val="0"/>
          <w:marTop w:val="0"/>
          <w:marBottom w:val="0"/>
          <w:divBdr>
            <w:top w:val="none" w:sz="0" w:space="0" w:color="auto"/>
            <w:left w:val="none" w:sz="0" w:space="0" w:color="auto"/>
            <w:bottom w:val="none" w:sz="0" w:space="0" w:color="auto"/>
            <w:right w:val="none" w:sz="0" w:space="0" w:color="auto"/>
          </w:divBdr>
          <w:divsChild>
            <w:div w:id="221212338">
              <w:marLeft w:val="0"/>
              <w:marRight w:val="0"/>
              <w:marTop w:val="0"/>
              <w:marBottom w:val="0"/>
              <w:divBdr>
                <w:top w:val="none" w:sz="0" w:space="0" w:color="auto"/>
                <w:left w:val="none" w:sz="0" w:space="0" w:color="auto"/>
                <w:bottom w:val="none" w:sz="0" w:space="0" w:color="auto"/>
                <w:right w:val="none" w:sz="0" w:space="0" w:color="auto"/>
              </w:divBdr>
              <w:divsChild>
                <w:div w:id="86852700">
                  <w:marLeft w:val="0"/>
                  <w:marRight w:val="0"/>
                  <w:marTop w:val="0"/>
                  <w:marBottom w:val="0"/>
                  <w:divBdr>
                    <w:top w:val="none" w:sz="0" w:space="0" w:color="auto"/>
                    <w:left w:val="none" w:sz="0" w:space="0" w:color="auto"/>
                    <w:bottom w:val="none" w:sz="0" w:space="0" w:color="auto"/>
                    <w:right w:val="none" w:sz="0" w:space="0" w:color="auto"/>
                  </w:divBdr>
                  <w:divsChild>
                    <w:div w:id="1100174946">
                      <w:marLeft w:val="0"/>
                      <w:marRight w:val="0"/>
                      <w:marTop w:val="45"/>
                      <w:marBottom w:val="0"/>
                      <w:divBdr>
                        <w:top w:val="none" w:sz="0" w:space="0" w:color="auto"/>
                        <w:left w:val="none" w:sz="0" w:space="0" w:color="auto"/>
                        <w:bottom w:val="none" w:sz="0" w:space="0" w:color="auto"/>
                        <w:right w:val="none" w:sz="0" w:space="0" w:color="auto"/>
                      </w:divBdr>
                      <w:divsChild>
                        <w:div w:id="85464984">
                          <w:marLeft w:val="0"/>
                          <w:marRight w:val="0"/>
                          <w:marTop w:val="0"/>
                          <w:marBottom w:val="0"/>
                          <w:divBdr>
                            <w:top w:val="none" w:sz="0" w:space="0" w:color="auto"/>
                            <w:left w:val="none" w:sz="0" w:space="0" w:color="auto"/>
                            <w:bottom w:val="none" w:sz="0" w:space="0" w:color="auto"/>
                            <w:right w:val="none" w:sz="0" w:space="0" w:color="auto"/>
                          </w:divBdr>
                          <w:divsChild>
                            <w:div w:id="1631087984">
                              <w:marLeft w:val="2070"/>
                              <w:marRight w:val="3960"/>
                              <w:marTop w:val="0"/>
                              <w:marBottom w:val="0"/>
                              <w:divBdr>
                                <w:top w:val="none" w:sz="0" w:space="0" w:color="auto"/>
                                <w:left w:val="none" w:sz="0" w:space="0" w:color="auto"/>
                                <w:bottom w:val="none" w:sz="0" w:space="0" w:color="auto"/>
                                <w:right w:val="none" w:sz="0" w:space="0" w:color="auto"/>
                              </w:divBdr>
                              <w:divsChild>
                                <w:div w:id="1870992238">
                                  <w:marLeft w:val="0"/>
                                  <w:marRight w:val="0"/>
                                  <w:marTop w:val="0"/>
                                  <w:marBottom w:val="0"/>
                                  <w:divBdr>
                                    <w:top w:val="none" w:sz="0" w:space="0" w:color="auto"/>
                                    <w:left w:val="none" w:sz="0" w:space="0" w:color="auto"/>
                                    <w:bottom w:val="none" w:sz="0" w:space="0" w:color="auto"/>
                                    <w:right w:val="none" w:sz="0" w:space="0" w:color="auto"/>
                                  </w:divBdr>
                                  <w:divsChild>
                                    <w:div w:id="1781754036">
                                      <w:marLeft w:val="0"/>
                                      <w:marRight w:val="0"/>
                                      <w:marTop w:val="0"/>
                                      <w:marBottom w:val="0"/>
                                      <w:divBdr>
                                        <w:top w:val="none" w:sz="0" w:space="0" w:color="auto"/>
                                        <w:left w:val="none" w:sz="0" w:space="0" w:color="auto"/>
                                        <w:bottom w:val="none" w:sz="0" w:space="0" w:color="auto"/>
                                        <w:right w:val="none" w:sz="0" w:space="0" w:color="auto"/>
                                      </w:divBdr>
                                      <w:divsChild>
                                        <w:div w:id="742145421">
                                          <w:marLeft w:val="0"/>
                                          <w:marRight w:val="0"/>
                                          <w:marTop w:val="0"/>
                                          <w:marBottom w:val="0"/>
                                          <w:divBdr>
                                            <w:top w:val="none" w:sz="0" w:space="0" w:color="auto"/>
                                            <w:left w:val="none" w:sz="0" w:space="0" w:color="auto"/>
                                            <w:bottom w:val="none" w:sz="0" w:space="0" w:color="auto"/>
                                            <w:right w:val="none" w:sz="0" w:space="0" w:color="auto"/>
                                          </w:divBdr>
                                          <w:divsChild>
                                            <w:div w:id="1700818312">
                                              <w:marLeft w:val="0"/>
                                              <w:marRight w:val="0"/>
                                              <w:marTop w:val="90"/>
                                              <w:marBottom w:val="0"/>
                                              <w:divBdr>
                                                <w:top w:val="none" w:sz="0" w:space="0" w:color="auto"/>
                                                <w:left w:val="none" w:sz="0" w:space="0" w:color="auto"/>
                                                <w:bottom w:val="none" w:sz="0" w:space="0" w:color="auto"/>
                                                <w:right w:val="none" w:sz="0" w:space="0" w:color="auto"/>
                                              </w:divBdr>
                                              <w:divsChild>
                                                <w:div w:id="2122415576">
                                                  <w:marLeft w:val="0"/>
                                                  <w:marRight w:val="0"/>
                                                  <w:marTop w:val="0"/>
                                                  <w:marBottom w:val="0"/>
                                                  <w:divBdr>
                                                    <w:top w:val="none" w:sz="0" w:space="0" w:color="auto"/>
                                                    <w:left w:val="none" w:sz="0" w:space="0" w:color="auto"/>
                                                    <w:bottom w:val="none" w:sz="0" w:space="0" w:color="auto"/>
                                                    <w:right w:val="none" w:sz="0" w:space="0" w:color="auto"/>
                                                  </w:divBdr>
                                                  <w:divsChild>
                                                    <w:div w:id="2099985782">
                                                      <w:marLeft w:val="0"/>
                                                      <w:marRight w:val="0"/>
                                                      <w:marTop w:val="0"/>
                                                      <w:marBottom w:val="0"/>
                                                      <w:divBdr>
                                                        <w:top w:val="none" w:sz="0" w:space="0" w:color="auto"/>
                                                        <w:left w:val="none" w:sz="0" w:space="0" w:color="auto"/>
                                                        <w:bottom w:val="none" w:sz="0" w:space="0" w:color="auto"/>
                                                        <w:right w:val="none" w:sz="0" w:space="0" w:color="auto"/>
                                                      </w:divBdr>
                                                      <w:divsChild>
                                                        <w:div w:id="289750153">
                                                          <w:marLeft w:val="0"/>
                                                          <w:marRight w:val="0"/>
                                                          <w:marTop w:val="0"/>
                                                          <w:marBottom w:val="390"/>
                                                          <w:divBdr>
                                                            <w:top w:val="none" w:sz="0" w:space="0" w:color="auto"/>
                                                            <w:left w:val="none" w:sz="0" w:space="0" w:color="auto"/>
                                                            <w:bottom w:val="none" w:sz="0" w:space="0" w:color="auto"/>
                                                            <w:right w:val="none" w:sz="0" w:space="0" w:color="auto"/>
                                                          </w:divBdr>
                                                          <w:divsChild>
                                                            <w:div w:id="1574776759">
                                                              <w:marLeft w:val="0"/>
                                                              <w:marRight w:val="0"/>
                                                              <w:marTop w:val="0"/>
                                                              <w:marBottom w:val="0"/>
                                                              <w:divBdr>
                                                                <w:top w:val="none" w:sz="0" w:space="0" w:color="auto"/>
                                                                <w:left w:val="none" w:sz="0" w:space="0" w:color="auto"/>
                                                                <w:bottom w:val="none" w:sz="0" w:space="0" w:color="auto"/>
                                                                <w:right w:val="none" w:sz="0" w:space="0" w:color="auto"/>
                                                              </w:divBdr>
                                                              <w:divsChild>
                                                                <w:div w:id="534776655">
                                                                  <w:marLeft w:val="0"/>
                                                                  <w:marRight w:val="0"/>
                                                                  <w:marTop w:val="0"/>
                                                                  <w:marBottom w:val="0"/>
                                                                  <w:divBdr>
                                                                    <w:top w:val="none" w:sz="0" w:space="0" w:color="auto"/>
                                                                    <w:left w:val="none" w:sz="0" w:space="0" w:color="auto"/>
                                                                    <w:bottom w:val="none" w:sz="0" w:space="0" w:color="auto"/>
                                                                    <w:right w:val="none" w:sz="0" w:space="0" w:color="auto"/>
                                                                  </w:divBdr>
                                                                  <w:divsChild>
                                                                    <w:div w:id="523176484">
                                                                      <w:marLeft w:val="0"/>
                                                                      <w:marRight w:val="0"/>
                                                                      <w:marTop w:val="0"/>
                                                                      <w:marBottom w:val="0"/>
                                                                      <w:divBdr>
                                                                        <w:top w:val="none" w:sz="0" w:space="0" w:color="auto"/>
                                                                        <w:left w:val="none" w:sz="0" w:space="0" w:color="auto"/>
                                                                        <w:bottom w:val="none" w:sz="0" w:space="0" w:color="auto"/>
                                                                        <w:right w:val="none" w:sz="0" w:space="0" w:color="auto"/>
                                                                      </w:divBdr>
                                                                      <w:divsChild>
                                                                        <w:div w:id="1446119579">
                                                                          <w:marLeft w:val="0"/>
                                                                          <w:marRight w:val="0"/>
                                                                          <w:marTop w:val="0"/>
                                                                          <w:marBottom w:val="0"/>
                                                                          <w:divBdr>
                                                                            <w:top w:val="none" w:sz="0" w:space="0" w:color="auto"/>
                                                                            <w:left w:val="none" w:sz="0" w:space="0" w:color="auto"/>
                                                                            <w:bottom w:val="none" w:sz="0" w:space="0" w:color="auto"/>
                                                                            <w:right w:val="none" w:sz="0" w:space="0" w:color="auto"/>
                                                                          </w:divBdr>
                                                                          <w:divsChild>
                                                                            <w:div w:id="390083149">
                                                                              <w:marLeft w:val="0"/>
                                                                              <w:marRight w:val="0"/>
                                                                              <w:marTop w:val="0"/>
                                                                              <w:marBottom w:val="0"/>
                                                                              <w:divBdr>
                                                                                <w:top w:val="none" w:sz="0" w:space="0" w:color="auto"/>
                                                                                <w:left w:val="none" w:sz="0" w:space="0" w:color="auto"/>
                                                                                <w:bottom w:val="none" w:sz="0" w:space="0" w:color="auto"/>
                                                                                <w:right w:val="none" w:sz="0" w:space="0" w:color="auto"/>
                                                                              </w:divBdr>
                                                                              <w:divsChild>
                                                                                <w:div w:id="1942637817">
                                                                                  <w:marLeft w:val="0"/>
                                                                                  <w:marRight w:val="0"/>
                                                                                  <w:marTop w:val="0"/>
                                                                                  <w:marBottom w:val="0"/>
                                                                                  <w:divBdr>
                                                                                    <w:top w:val="none" w:sz="0" w:space="0" w:color="auto"/>
                                                                                    <w:left w:val="none" w:sz="0" w:space="0" w:color="auto"/>
                                                                                    <w:bottom w:val="none" w:sz="0" w:space="0" w:color="auto"/>
                                                                                    <w:right w:val="none" w:sz="0" w:space="0" w:color="auto"/>
                                                                                  </w:divBdr>
                                                                                  <w:divsChild>
                                                                                    <w:div w:id="1991521190">
                                                                                      <w:marLeft w:val="0"/>
                                                                                      <w:marRight w:val="0"/>
                                                                                      <w:marTop w:val="0"/>
                                                                                      <w:marBottom w:val="0"/>
                                                                                      <w:divBdr>
                                                                                        <w:top w:val="none" w:sz="0" w:space="0" w:color="auto"/>
                                                                                        <w:left w:val="none" w:sz="0" w:space="0" w:color="auto"/>
                                                                                        <w:bottom w:val="none" w:sz="0" w:space="0" w:color="auto"/>
                                                                                        <w:right w:val="none" w:sz="0" w:space="0" w:color="auto"/>
                                                                                      </w:divBdr>
                                                                                      <w:divsChild>
                                                                                        <w:div w:id="18475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518787">
      <w:bodyDiv w:val="1"/>
      <w:marLeft w:val="0"/>
      <w:marRight w:val="0"/>
      <w:marTop w:val="0"/>
      <w:marBottom w:val="0"/>
      <w:divBdr>
        <w:top w:val="none" w:sz="0" w:space="0" w:color="auto"/>
        <w:left w:val="none" w:sz="0" w:space="0" w:color="auto"/>
        <w:bottom w:val="none" w:sz="0" w:space="0" w:color="auto"/>
        <w:right w:val="none" w:sz="0" w:space="0" w:color="auto"/>
      </w:divBdr>
    </w:div>
    <w:div w:id="915868851">
      <w:bodyDiv w:val="1"/>
      <w:marLeft w:val="0"/>
      <w:marRight w:val="0"/>
      <w:marTop w:val="0"/>
      <w:marBottom w:val="0"/>
      <w:divBdr>
        <w:top w:val="none" w:sz="0" w:space="0" w:color="auto"/>
        <w:left w:val="none" w:sz="0" w:space="0" w:color="auto"/>
        <w:bottom w:val="none" w:sz="0" w:space="0" w:color="auto"/>
        <w:right w:val="none" w:sz="0" w:space="0" w:color="auto"/>
      </w:divBdr>
    </w:div>
    <w:div w:id="970981941">
      <w:bodyDiv w:val="1"/>
      <w:marLeft w:val="0"/>
      <w:marRight w:val="0"/>
      <w:marTop w:val="0"/>
      <w:marBottom w:val="0"/>
      <w:divBdr>
        <w:top w:val="none" w:sz="0" w:space="0" w:color="auto"/>
        <w:left w:val="none" w:sz="0" w:space="0" w:color="auto"/>
        <w:bottom w:val="none" w:sz="0" w:space="0" w:color="auto"/>
        <w:right w:val="none" w:sz="0" w:space="0" w:color="auto"/>
      </w:divBdr>
      <w:divsChild>
        <w:div w:id="697702413">
          <w:marLeft w:val="0"/>
          <w:marRight w:val="0"/>
          <w:marTop w:val="0"/>
          <w:marBottom w:val="0"/>
          <w:divBdr>
            <w:top w:val="none" w:sz="0" w:space="0" w:color="auto"/>
            <w:left w:val="none" w:sz="0" w:space="0" w:color="auto"/>
            <w:bottom w:val="none" w:sz="0" w:space="0" w:color="auto"/>
            <w:right w:val="none" w:sz="0" w:space="0" w:color="auto"/>
          </w:divBdr>
          <w:divsChild>
            <w:div w:id="968239485">
              <w:marLeft w:val="0"/>
              <w:marRight w:val="0"/>
              <w:marTop w:val="0"/>
              <w:marBottom w:val="0"/>
              <w:divBdr>
                <w:top w:val="none" w:sz="0" w:space="0" w:color="auto"/>
                <w:left w:val="none" w:sz="0" w:space="0" w:color="auto"/>
                <w:bottom w:val="none" w:sz="0" w:space="0" w:color="auto"/>
                <w:right w:val="none" w:sz="0" w:space="0" w:color="auto"/>
              </w:divBdr>
              <w:divsChild>
                <w:div w:id="1496913286">
                  <w:marLeft w:val="0"/>
                  <w:marRight w:val="0"/>
                  <w:marTop w:val="0"/>
                  <w:marBottom w:val="0"/>
                  <w:divBdr>
                    <w:top w:val="none" w:sz="0" w:space="0" w:color="auto"/>
                    <w:left w:val="none" w:sz="0" w:space="0" w:color="auto"/>
                    <w:bottom w:val="none" w:sz="0" w:space="0" w:color="auto"/>
                    <w:right w:val="none" w:sz="0" w:space="0" w:color="auto"/>
                  </w:divBdr>
                  <w:divsChild>
                    <w:div w:id="266622654">
                      <w:marLeft w:val="0"/>
                      <w:marRight w:val="0"/>
                      <w:marTop w:val="45"/>
                      <w:marBottom w:val="0"/>
                      <w:divBdr>
                        <w:top w:val="none" w:sz="0" w:space="0" w:color="auto"/>
                        <w:left w:val="none" w:sz="0" w:space="0" w:color="auto"/>
                        <w:bottom w:val="none" w:sz="0" w:space="0" w:color="auto"/>
                        <w:right w:val="none" w:sz="0" w:space="0" w:color="auto"/>
                      </w:divBdr>
                      <w:divsChild>
                        <w:div w:id="49547535">
                          <w:marLeft w:val="0"/>
                          <w:marRight w:val="0"/>
                          <w:marTop w:val="0"/>
                          <w:marBottom w:val="0"/>
                          <w:divBdr>
                            <w:top w:val="none" w:sz="0" w:space="0" w:color="auto"/>
                            <w:left w:val="none" w:sz="0" w:space="0" w:color="auto"/>
                            <w:bottom w:val="none" w:sz="0" w:space="0" w:color="auto"/>
                            <w:right w:val="none" w:sz="0" w:space="0" w:color="auto"/>
                          </w:divBdr>
                          <w:divsChild>
                            <w:div w:id="2054109208">
                              <w:marLeft w:val="2070"/>
                              <w:marRight w:val="3960"/>
                              <w:marTop w:val="0"/>
                              <w:marBottom w:val="0"/>
                              <w:divBdr>
                                <w:top w:val="none" w:sz="0" w:space="0" w:color="auto"/>
                                <w:left w:val="none" w:sz="0" w:space="0" w:color="auto"/>
                                <w:bottom w:val="none" w:sz="0" w:space="0" w:color="auto"/>
                                <w:right w:val="none" w:sz="0" w:space="0" w:color="auto"/>
                              </w:divBdr>
                              <w:divsChild>
                                <w:div w:id="853419944">
                                  <w:marLeft w:val="0"/>
                                  <w:marRight w:val="0"/>
                                  <w:marTop w:val="0"/>
                                  <w:marBottom w:val="0"/>
                                  <w:divBdr>
                                    <w:top w:val="none" w:sz="0" w:space="0" w:color="auto"/>
                                    <w:left w:val="none" w:sz="0" w:space="0" w:color="auto"/>
                                    <w:bottom w:val="none" w:sz="0" w:space="0" w:color="auto"/>
                                    <w:right w:val="none" w:sz="0" w:space="0" w:color="auto"/>
                                  </w:divBdr>
                                  <w:divsChild>
                                    <w:div w:id="618343959">
                                      <w:marLeft w:val="0"/>
                                      <w:marRight w:val="0"/>
                                      <w:marTop w:val="0"/>
                                      <w:marBottom w:val="0"/>
                                      <w:divBdr>
                                        <w:top w:val="none" w:sz="0" w:space="0" w:color="auto"/>
                                        <w:left w:val="none" w:sz="0" w:space="0" w:color="auto"/>
                                        <w:bottom w:val="none" w:sz="0" w:space="0" w:color="auto"/>
                                        <w:right w:val="none" w:sz="0" w:space="0" w:color="auto"/>
                                      </w:divBdr>
                                      <w:divsChild>
                                        <w:div w:id="685180986">
                                          <w:marLeft w:val="0"/>
                                          <w:marRight w:val="0"/>
                                          <w:marTop w:val="0"/>
                                          <w:marBottom w:val="0"/>
                                          <w:divBdr>
                                            <w:top w:val="none" w:sz="0" w:space="0" w:color="auto"/>
                                            <w:left w:val="none" w:sz="0" w:space="0" w:color="auto"/>
                                            <w:bottom w:val="none" w:sz="0" w:space="0" w:color="auto"/>
                                            <w:right w:val="none" w:sz="0" w:space="0" w:color="auto"/>
                                          </w:divBdr>
                                          <w:divsChild>
                                            <w:div w:id="1706754226">
                                              <w:marLeft w:val="0"/>
                                              <w:marRight w:val="0"/>
                                              <w:marTop w:val="90"/>
                                              <w:marBottom w:val="0"/>
                                              <w:divBdr>
                                                <w:top w:val="none" w:sz="0" w:space="0" w:color="auto"/>
                                                <w:left w:val="none" w:sz="0" w:space="0" w:color="auto"/>
                                                <w:bottom w:val="none" w:sz="0" w:space="0" w:color="auto"/>
                                                <w:right w:val="none" w:sz="0" w:space="0" w:color="auto"/>
                                              </w:divBdr>
                                              <w:divsChild>
                                                <w:div w:id="1559828574">
                                                  <w:marLeft w:val="0"/>
                                                  <w:marRight w:val="0"/>
                                                  <w:marTop w:val="0"/>
                                                  <w:marBottom w:val="0"/>
                                                  <w:divBdr>
                                                    <w:top w:val="none" w:sz="0" w:space="0" w:color="auto"/>
                                                    <w:left w:val="none" w:sz="0" w:space="0" w:color="auto"/>
                                                    <w:bottom w:val="none" w:sz="0" w:space="0" w:color="auto"/>
                                                    <w:right w:val="none" w:sz="0" w:space="0" w:color="auto"/>
                                                  </w:divBdr>
                                                  <w:divsChild>
                                                    <w:div w:id="2024939404">
                                                      <w:marLeft w:val="0"/>
                                                      <w:marRight w:val="0"/>
                                                      <w:marTop w:val="0"/>
                                                      <w:marBottom w:val="0"/>
                                                      <w:divBdr>
                                                        <w:top w:val="none" w:sz="0" w:space="0" w:color="auto"/>
                                                        <w:left w:val="none" w:sz="0" w:space="0" w:color="auto"/>
                                                        <w:bottom w:val="none" w:sz="0" w:space="0" w:color="auto"/>
                                                        <w:right w:val="none" w:sz="0" w:space="0" w:color="auto"/>
                                                      </w:divBdr>
                                                      <w:divsChild>
                                                        <w:div w:id="659892000">
                                                          <w:marLeft w:val="0"/>
                                                          <w:marRight w:val="0"/>
                                                          <w:marTop w:val="0"/>
                                                          <w:marBottom w:val="390"/>
                                                          <w:divBdr>
                                                            <w:top w:val="none" w:sz="0" w:space="0" w:color="auto"/>
                                                            <w:left w:val="none" w:sz="0" w:space="0" w:color="auto"/>
                                                            <w:bottom w:val="none" w:sz="0" w:space="0" w:color="auto"/>
                                                            <w:right w:val="none" w:sz="0" w:space="0" w:color="auto"/>
                                                          </w:divBdr>
                                                          <w:divsChild>
                                                            <w:div w:id="1166899463">
                                                              <w:marLeft w:val="0"/>
                                                              <w:marRight w:val="0"/>
                                                              <w:marTop w:val="0"/>
                                                              <w:marBottom w:val="0"/>
                                                              <w:divBdr>
                                                                <w:top w:val="none" w:sz="0" w:space="0" w:color="auto"/>
                                                                <w:left w:val="none" w:sz="0" w:space="0" w:color="auto"/>
                                                                <w:bottom w:val="none" w:sz="0" w:space="0" w:color="auto"/>
                                                                <w:right w:val="none" w:sz="0" w:space="0" w:color="auto"/>
                                                              </w:divBdr>
                                                              <w:divsChild>
                                                                <w:div w:id="25759540">
                                                                  <w:marLeft w:val="0"/>
                                                                  <w:marRight w:val="0"/>
                                                                  <w:marTop w:val="0"/>
                                                                  <w:marBottom w:val="0"/>
                                                                  <w:divBdr>
                                                                    <w:top w:val="none" w:sz="0" w:space="0" w:color="auto"/>
                                                                    <w:left w:val="none" w:sz="0" w:space="0" w:color="auto"/>
                                                                    <w:bottom w:val="none" w:sz="0" w:space="0" w:color="auto"/>
                                                                    <w:right w:val="none" w:sz="0" w:space="0" w:color="auto"/>
                                                                  </w:divBdr>
                                                                  <w:divsChild>
                                                                    <w:div w:id="1909338836">
                                                                      <w:marLeft w:val="0"/>
                                                                      <w:marRight w:val="0"/>
                                                                      <w:marTop w:val="0"/>
                                                                      <w:marBottom w:val="0"/>
                                                                      <w:divBdr>
                                                                        <w:top w:val="none" w:sz="0" w:space="0" w:color="auto"/>
                                                                        <w:left w:val="none" w:sz="0" w:space="0" w:color="auto"/>
                                                                        <w:bottom w:val="none" w:sz="0" w:space="0" w:color="auto"/>
                                                                        <w:right w:val="none" w:sz="0" w:space="0" w:color="auto"/>
                                                                      </w:divBdr>
                                                                      <w:divsChild>
                                                                        <w:div w:id="1193689189">
                                                                          <w:marLeft w:val="0"/>
                                                                          <w:marRight w:val="0"/>
                                                                          <w:marTop w:val="0"/>
                                                                          <w:marBottom w:val="0"/>
                                                                          <w:divBdr>
                                                                            <w:top w:val="none" w:sz="0" w:space="0" w:color="auto"/>
                                                                            <w:left w:val="none" w:sz="0" w:space="0" w:color="auto"/>
                                                                            <w:bottom w:val="none" w:sz="0" w:space="0" w:color="auto"/>
                                                                            <w:right w:val="none" w:sz="0" w:space="0" w:color="auto"/>
                                                                          </w:divBdr>
                                                                          <w:divsChild>
                                                                            <w:div w:id="2026247998">
                                                                              <w:marLeft w:val="0"/>
                                                                              <w:marRight w:val="0"/>
                                                                              <w:marTop w:val="0"/>
                                                                              <w:marBottom w:val="0"/>
                                                                              <w:divBdr>
                                                                                <w:top w:val="none" w:sz="0" w:space="0" w:color="auto"/>
                                                                                <w:left w:val="none" w:sz="0" w:space="0" w:color="auto"/>
                                                                                <w:bottom w:val="none" w:sz="0" w:space="0" w:color="auto"/>
                                                                                <w:right w:val="none" w:sz="0" w:space="0" w:color="auto"/>
                                                                              </w:divBdr>
                                                                              <w:divsChild>
                                                                                <w:div w:id="582488665">
                                                                                  <w:marLeft w:val="0"/>
                                                                                  <w:marRight w:val="0"/>
                                                                                  <w:marTop w:val="0"/>
                                                                                  <w:marBottom w:val="0"/>
                                                                                  <w:divBdr>
                                                                                    <w:top w:val="none" w:sz="0" w:space="0" w:color="auto"/>
                                                                                    <w:left w:val="none" w:sz="0" w:space="0" w:color="auto"/>
                                                                                    <w:bottom w:val="none" w:sz="0" w:space="0" w:color="auto"/>
                                                                                    <w:right w:val="none" w:sz="0" w:space="0" w:color="auto"/>
                                                                                  </w:divBdr>
                                                                                  <w:divsChild>
                                                                                    <w:div w:id="1393846914">
                                                                                      <w:marLeft w:val="0"/>
                                                                                      <w:marRight w:val="0"/>
                                                                                      <w:marTop w:val="0"/>
                                                                                      <w:marBottom w:val="0"/>
                                                                                      <w:divBdr>
                                                                                        <w:top w:val="none" w:sz="0" w:space="0" w:color="auto"/>
                                                                                        <w:left w:val="none" w:sz="0" w:space="0" w:color="auto"/>
                                                                                        <w:bottom w:val="none" w:sz="0" w:space="0" w:color="auto"/>
                                                                                        <w:right w:val="none" w:sz="0" w:space="0" w:color="auto"/>
                                                                                      </w:divBdr>
                                                                                      <w:divsChild>
                                                                                        <w:div w:id="16266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9866967">
      <w:bodyDiv w:val="1"/>
      <w:marLeft w:val="0"/>
      <w:marRight w:val="0"/>
      <w:marTop w:val="0"/>
      <w:marBottom w:val="0"/>
      <w:divBdr>
        <w:top w:val="none" w:sz="0" w:space="0" w:color="auto"/>
        <w:left w:val="none" w:sz="0" w:space="0" w:color="auto"/>
        <w:bottom w:val="none" w:sz="0" w:space="0" w:color="auto"/>
        <w:right w:val="none" w:sz="0" w:space="0" w:color="auto"/>
      </w:divBdr>
    </w:div>
    <w:div w:id="1020397453">
      <w:bodyDiv w:val="1"/>
      <w:marLeft w:val="0"/>
      <w:marRight w:val="0"/>
      <w:marTop w:val="0"/>
      <w:marBottom w:val="0"/>
      <w:divBdr>
        <w:top w:val="none" w:sz="0" w:space="0" w:color="auto"/>
        <w:left w:val="none" w:sz="0" w:space="0" w:color="auto"/>
        <w:bottom w:val="none" w:sz="0" w:space="0" w:color="auto"/>
        <w:right w:val="none" w:sz="0" w:space="0" w:color="auto"/>
      </w:divBdr>
      <w:divsChild>
        <w:div w:id="2136362882">
          <w:marLeft w:val="0"/>
          <w:marRight w:val="0"/>
          <w:marTop w:val="0"/>
          <w:marBottom w:val="0"/>
          <w:divBdr>
            <w:top w:val="none" w:sz="0" w:space="0" w:color="auto"/>
            <w:left w:val="none" w:sz="0" w:space="0" w:color="auto"/>
            <w:bottom w:val="none" w:sz="0" w:space="0" w:color="auto"/>
            <w:right w:val="none" w:sz="0" w:space="0" w:color="auto"/>
          </w:divBdr>
          <w:divsChild>
            <w:div w:id="403185950">
              <w:marLeft w:val="0"/>
              <w:marRight w:val="0"/>
              <w:marTop w:val="0"/>
              <w:marBottom w:val="0"/>
              <w:divBdr>
                <w:top w:val="none" w:sz="0" w:space="0" w:color="auto"/>
                <w:left w:val="none" w:sz="0" w:space="0" w:color="auto"/>
                <w:bottom w:val="none" w:sz="0" w:space="0" w:color="auto"/>
                <w:right w:val="none" w:sz="0" w:space="0" w:color="auto"/>
              </w:divBdr>
              <w:divsChild>
                <w:div w:id="1615938972">
                  <w:marLeft w:val="0"/>
                  <w:marRight w:val="0"/>
                  <w:marTop w:val="0"/>
                  <w:marBottom w:val="0"/>
                  <w:divBdr>
                    <w:top w:val="none" w:sz="0" w:space="0" w:color="auto"/>
                    <w:left w:val="none" w:sz="0" w:space="0" w:color="auto"/>
                    <w:bottom w:val="none" w:sz="0" w:space="0" w:color="auto"/>
                    <w:right w:val="none" w:sz="0" w:space="0" w:color="auto"/>
                  </w:divBdr>
                  <w:divsChild>
                    <w:div w:id="1848521564">
                      <w:marLeft w:val="0"/>
                      <w:marRight w:val="0"/>
                      <w:marTop w:val="45"/>
                      <w:marBottom w:val="0"/>
                      <w:divBdr>
                        <w:top w:val="none" w:sz="0" w:space="0" w:color="auto"/>
                        <w:left w:val="none" w:sz="0" w:space="0" w:color="auto"/>
                        <w:bottom w:val="none" w:sz="0" w:space="0" w:color="auto"/>
                        <w:right w:val="none" w:sz="0" w:space="0" w:color="auto"/>
                      </w:divBdr>
                      <w:divsChild>
                        <w:div w:id="2058316390">
                          <w:marLeft w:val="0"/>
                          <w:marRight w:val="0"/>
                          <w:marTop w:val="0"/>
                          <w:marBottom w:val="0"/>
                          <w:divBdr>
                            <w:top w:val="none" w:sz="0" w:space="0" w:color="auto"/>
                            <w:left w:val="none" w:sz="0" w:space="0" w:color="auto"/>
                            <w:bottom w:val="none" w:sz="0" w:space="0" w:color="auto"/>
                            <w:right w:val="none" w:sz="0" w:space="0" w:color="auto"/>
                          </w:divBdr>
                          <w:divsChild>
                            <w:div w:id="450631441">
                              <w:marLeft w:val="2070"/>
                              <w:marRight w:val="3960"/>
                              <w:marTop w:val="0"/>
                              <w:marBottom w:val="0"/>
                              <w:divBdr>
                                <w:top w:val="none" w:sz="0" w:space="0" w:color="auto"/>
                                <w:left w:val="none" w:sz="0" w:space="0" w:color="auto"/>
                                <w:bottom w:val="none" w:sz="0" w:space="0" w:color="auto"/>
                                <w:right w:val="none" w:sz="0" w:space="0" w:color="auto"/>
                              </w:divBdr>
                              <w:divsChild>
                                <w:div w:id="700130824">
                                  <w:marLeft w:val="0"/>
                                  <w:marRight w:val="0"/>
                                  <w:marTop w:val="0"/>
                                  <w:marBottom w:val="0"/>
                                  <w:divBdr>
                                    <w:top w:val="none" w:sz="0" w:space="0" w:color="auto"/>
                                    <w:left w:val="none" w:sz="0" w:space="0" w:color="auto"/>
                                    <w:bottom w:val="none" w:sz="0" w:space="0" w:color="auto"/>
                                    <w:right w:val="none" w:sz="0" w:space="0" w:color="auto"/>
                                  </w:divBdr>
                                  <w:divsChild>
                                    <w:div w:id="471220560">
                                      <w:marLeft w:val="0"/>
                                      <w:marRight w:val="0"/>
                                      <w:marTop w:val="0"/>
                                      <w:marBottom w:val="0"/>
                                      <w:divBdr>
                                        <w:top w:val="none" w:sz="0" w:space="0" w:color="auto"/>
                                        <w:left w:val="none" w:sz="0" w:space="0" w:color="auto"/>
                                        <w:bottom w:val="none" w:sz="0" w:space="0" w:color="auto"/>
                                        <w:right w:val="none" w:sz="0" w:space="0" w:color="auto"/>
                                      </w:divBdr>
                                      <w:divsChild>
                                        <w:div w:id="1989163273">
                                          <w:marLeft w:val="0"/>
                                          <w:marRight w:val="0"/>
                                          <w:marTop w:val="0"/>
                                          <w:marBottom w:val="0"/>
                                          <w:divBdr>
                                            <w:top w:val="none" w:sz="0" w:space="0" w:color="auto"/>
                                            <w:left w:val="none" w:sz="0" w:space="0" w:color="auto"/>
                                            <w:bottom w:val="none" w:sz="0" w:space="0" w:color="auto"/>
                                            <w:right w:val="none" w:sz="0" w:space="0" w:color="auto"/>
                                          </w:divBdr>
                                          <w:divsChild>
                                            <w:div w:id="1074206898">
                                              <w:marLeft w:val="0"/>
                                              <w:marRight w:val="0"/>
                                              <w:marTop w:val="90"/>
                                              <w:marBottom w:val="0"/>
                                              <w:divBdr>
                                                <w:top w:val="none" w:sz="0" w:space="0" w:color="auto"/>
                                                <w:left w:val="none" w:sz="0" w:space="0" w:color="auto"/>
                                                <w:bottom w:val="none" w:sz="0" w:space="0" w:color="auto"/>
                                                <w:right w:val="none" w:sz="0" w:space="0" w:color="auto"/>
                                              </w:divBdr>
                                              <w:divsChild>
                                                <w:div w:id="567762272">
                                                  <w:marLeft w:val="0"/>
                                                  <w:marRight w:val="0"/>
                                                  <w:marTop w:val="0"/>
                                                  <w:marBottom w:val="0"/>
                                                  <w:divBdr>
                                                    <w:top w:val="none" w:sz="0" w:space="0" w:color="auto"/>
                                                    <w:left w:val="none" w:sz="0" w:space="0" w:color="auto"/>
                                                    <w:bottom w:val="none" w:sz="0" w:space="0" w:color="auto"/>
                                                    <w:right w:val="none" w:sz="0" w:space="0" w:color="auto"/>
                                                  </w:divBdr>
                                                  <w:divsChild>
                                                    <w:div w:id="1947150326">
                                                      <w:marLeft w:val="0"/>
                                                      <w:marRight w:val="0"/>
                                                      <w:marTop w:val="0"/>
                                                      <w:marBottom w:val="0"/>
                                                      <w:divBdr>
                                                        <w:top w:val="none" w:sz="0" w:space="0" w:color="auto"/>
                                                        <w:left w:val="none" w:sz="0" w:space="0" w:color="auto"/>
                                                        <w:bottom w:val="none" w:sz="0" w:space="0" w:color="auto"/>
                                                        <w:right w:val="none" w:sz="0" w:space="0" w:color="auto"/>
                                                      </w:divBdr>
                                                      <w:divsChild>
                                                        <w:div w:id="526330742">
                                                          <w:marLeft w:val="0"/>
                                                          <w:marRight w:val="0"/>
                                                          <w:marTop w:val="0"/>
                                                          <w:marBottom w:val="390"/>
                                                          <w:divBdr>
                                                            <w:top w:val="none" w:sz="0" w:space="0" w:color="auto"/>
                                                            <w:left w:val="none" w:sz="0" w:space="0" w:color="auto"/>
                                                            <w:bottom w:val="none" w:sz="0" w:space="0" w:color="auto"/>
                                                            <w:right w:val="none" w:sz="0" w:space="0" w:color="auto"/>
                                                          </w:divBdr>
                                                          <w:divsChild>
                                                            <w:div w:id="860902223">
                                                              <w:marLeft w:val="0"/>
                                                              <w:marRight w:val="0"/>
                                                              <w:marTop w:val="0"/>
                                                              <w:marBottom w:val="0"/>
                                                              <w:divBdr>
                                                                <w:top w:val="none" w:sz="0" w:space="0" w:color="auto"/>
                                                                <w:left w:val="none" w:sz="0" w:space="0" w:color="auto"/>
                                                                <w:bottom w:val="none" w:sz="0" w:space="0" w:color="auto"/>
                                                                <w:right w:val="none" w:sz="0" w:space="0" w:color="auto"/>
                                                              </w:divBdr>
                                                              <w:divsChild>
                                                                <w:div w:id="1191845828">
                                                                  <w:marLeft w:val="0"/>
                                                                  <w:marRight w:val="0"/>
                                                                  <w:marTop w:val="0"/>
                                                                  <w:marBottom w:val="0"/>
                                                                  <w:divBdr>
                                                                    <w:top w:val="none" w:sz="0" w:space="0" w:color="auto"/>
                                                                    <w:left w:val="none" w:sz="0" w:space="0" w:color="auto"/>
                                                                    <w:bottom w:val="none" w:sz="0" w:space="0" w:color="auto"/>
                                                                    <w:right w:val="none" w:sz="0" w:space="0" w:color="auto"/>
                                                                  </w:divBdr>
                                                                  <w:divsChild>
                                                                    <w:div w:id="1985504054">
                                                                      <w:marLeft w:val="0"/>
                                                                      <w:marRight w:val="0"/>
                                                                      <w:marTop w:val="0"/>
                                                                      <w:marBottom w:val="0"/>
                                                                      <w:divBdr>
                                                                        <w:top w:val="none" w:sz="0" w:space="0" w:color="auto"/>
                                                                        <w:left w:val="none" w:sz="0" w:space="0" w:color="auto"/>
                                                                        <w:bottom w:val="none" w:sz="0" w:space="0" w:color="auto"/>
                                                                        <w:right w:val="none" w:sz="0" w:space="0" w:color="auto"/>
                                                                      </w:divBdr>
                                                                      <w:divsChild>
                                                                        <w:div w:id="765349756">
                                                                          <w:marLeft w:val="0"/>
                                                                          <w:marRight w:val="0"/>
                                                                          <w:marTop w:val="0"/>
                                                                          <w:marBottom w:val="0"/>
                                                                          <w:divBdr>
                                                                            <w:top w:val="none" w:sz="0" w:space="0" w:color="auto"/>
                                                                            <w:left w:val="none" w:sz="0" w:space="0" w:color="auto"/>
                                                                            <w:bottom w:val="none" w:sz="0" w:space="0" w:color="auto"/>
                                                                            <w:right w:val="none" w:sz="0" w:space="0" w:color="auto"/>
                                                                          </w:divBdr>
                                                                          <w:divsChild>
                                                                            <w:div w:id="79569433">
                                                                              <w:marLeft w:val="0"/>
                                                                              <w:marRight w:val="0"/>
                                                                              <w:marTop w:val="0"/>
                                                                              <w:marBottom w:val="0"/>
                                                                              <w:divBdr>
                                                                                <w:top w:val="none" w:sz="0" w:space="0" w:color="auto"/>
                                                                                <w:left w:val="none" w:sz="0" w:space="0" w:color="auto"/>
                                                                                <w:bottom w:val="none" w:sz="0" w:space="0" w:color="auto"/>
                                                                                <w:right w:val="none" w:sz="0" w:space="0" w:color="auto"/>
                                                                              </w:divBdr>
                                                                              <w:divsChild>
                                                                                <w:div w:id="817845210">
                                                                                  <w:marLeft w:val="0"/>
                                                                                  <w:marRight w:val="0"/>
                                                                                  <w:marTop w:val="0"/>
                                                                                  <w:marBottom w:val="0"/>
                                                                                  <w:divBdr>
                                                                                    <w:top w:val="none" w:sz="0" w:space="0" w:color="auto"/>
                                                                                    <w:left w:val="none" w:sz="0" w:space="0" w:color="auto"/>
                                                                                    <w:bottom w:val="none" w:sz="0" w:space="0" w:color="auto"/>
                                                                                    <w:right w:val="none" w:sz="0" w:space="0" w:color="auto"/>
                                                                                  </w:divBdr>
                                                                                  <w:divsChild>
                                                                                    <w:div w:id="1532450500">
                                                                                      <w:marLeft w:val="0"/>
                                                                                      <w:marRight w:val="0"/>
                                                                                      <w:marTop w:val="0"/>
                                                                                      <w:marBottom w:val="0"/>
                                                                                      <w:divBdr>
                                                                                        <w:top w:val="none" w:sz="0" w:space="0" w:color="auto"/>
                                                                                        <w:left w:val="none" w:sz="0" w:space="0" w:color="auto"/>
                                                                                        <w:bottom w:val="none" w:sz="0" w:space="0" w:color="auto"/>
                                                                                        <w:right w:val="none" w:sz="0" w:space="0" w:color="auto"/>
                                                                                      </w:divBdr>
                                                                                      <w:divsChild>
                                                                                        <w:div w:id="19149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671855">
      <w:bodyDiv w:val="1"/>
      <w:marLeft w:val="0"/>
      <w:marRight w:val="0"/>
      <w:marTop w:val="0"/>
      <w:marBottom w:val="0"/>
      <w:divBdr>
        <w:top w:val="none" w:sz="0" w:space="0" w:color="auto"/>
        <w:left w:val="none" w:sz="0" w:space="0" w:color="auto"/>
        <w:bottom w:val="none" w:sz="0" w:space="0" w:color="auto"/>
        <w:right w:val="none" w:sz="0" w:space="0" w:color="auto"/>
      </w:divBdr>
      <w:divsChild>
        <w:div w:id="1100370478">
          <w:marLeft w:val="0"/>
          <w:marRight w:val="0"/>
          <w:marTop w:val="0"/>
          <w:marBottom w:val="0"/>
          <w:divBdr>
            <w:top w:val="none" w:sz="0" w:space="0" w:color="auto"/>
            <w:left w:val="none" w:sz="0" w:space="0" w:color="auto"/>
            <w:bottom w:val="none" w:sz="0" w:space="0" w:color="auto"/>
            <w:right w:val="none" w:sz="0" w:space="0" w:color="auto"/>
          </w:divBdr>
          <w:divsChild>
            <w:div w:id="1934824948">
              <w:marLeft w:val="0"/>
              <w:marRight w:val="0"/>
              <w:marTop w:val="0"/>
              <w:marBottom w:val="0"/>
              <w:divBdr>
                <w:top w:val="none" w:sz="0" w:space="0" w:color="auto"/>
                <w:left w:val="none" w:sz="0" w:space="0" w:color="auto"/>
                <w:bottom w:val="none" w:sz="0" w:space="0" w:color="auto"/>
                <w:right w:val="none" w:sz="0" w:space="0" w:color="auto"/>
              </w:divBdr>
              <w:divsChild>
                <w:div w:id="338700704">
                  <w:marLeft w:val="0"/>
                  <w:marRight w:val="0"/>
                  <w:marTop w:val="0"/>
                  <w:marBottom w:val="0"/>
                  <w:divBdr>
                    <w:top w:val="none" w:sz="0" w:space="0" w:color="auto"/>
                    <w:left w:val="none" w:sz="0" w:space="0" w:color="auto"/>
                    <w:bottom w:val="none" w:sz="0" w:space="0" w:color="auto"/>
                    <w:right w:val="none" w:sz="0" w:space="0" w:color="auto"/>
                  </w:divBdr>
                  <w:divsChild>
                    <w:div w:id="1980063671">
                      <w:marLeft w:val="0"/>
                      <w:marRight w:val="0"/>
                      <w:marTop w:val="45"/>
                      <w:marBottom w:val="0"/>
                      <w:divBdr>
                        <w:top w:val="none" w:sz="0" w:space="0" w:color="auto"/>
                        <w:left w:val="none" w:sz="0" w:space="0" w:color="auto"/>
                        <w:bottom w:val="none" w:sz="0" w:space="0" w:color="auto"/>
                        <w:right w:val="none" w:sz="0" w:space="0" w:color="auto"/>
                      </w:divBdr>
                      <w:divsChild>
                        <w:div w:id="650330553">
                          <w:marLeft w:val="0"/>
                          <w:marRight w:val="0"/>
                          <w:marTop w:val="0"/>
                          <w:marBottom w:val="0"/>
                          <w:divBdr>
                            <w:top w:val="none" w:sz="0" w:space="0" w:color="auto"/>
                            <w:left w:val="none" w:sz="0" w:space="0" w:color="auto"/>
                            <w:bottom w:val="none" w:sz="0" w:space="0" w:color="auto"/>
                            <w:right w:val="none" w:sz="0" w:space="0" w:color="auto"/>
                          </w:divBdr>
                          <w:divsChild>
                            <w:div w:id="79956023">
                              <w:marLeft w:val="2070"/>
                              <w:marRight w:val="3960"/>
                              <w:marTop w:val="0"/>
                              <w:marBottom w:val="0"/>
                              <w:divBdr>
                                <w:top w:val="none" w:sz="0" w:space="0" w:color="auto"/>
                                <w:left w:val="none" w:sz="0" w:space="0" w:color="auto"/>
                                <w:bottom w:val="none" w:sz="0" w:space="0" w:color="auto"/>
                                <w:right w:val="none" w:sz="0" w:space="0" w:color="auto"/>
                              </w:divBdr>
                              <w:divsChild>
                                <w:div w:id="1906404653">
                                  <w:marLeft w:val="0"/>
                                  <w:marRight w:val="0"/>
                                  <w:marTop w:val="0"/>
                                  <w:marBottom w:val="0"/>
                                  <w:divBdr>
                                    <w:top w:val="none" w:sz="0" w:space="0" w:color="auto"/>
                                    <w:left w:val="none" w:sz="0" w:space="0" w:color="auto"/>
                                    <w:bottom w:val="none" w:sz="0" w:space="0" w:color="auto"/>
                                    <w:right w:val="none" w:sz="0" w:space="0" w:color="auto"/>
                                  </w:divBdr>
                                  <w:divsChild>
                                    <w:div w:id="1743524434">
                                      <w:marLeft w:val="0"/>
                                      <w:marRight w:val="0"/>
                                      <w:marTop w:val="0"/>
                                      <w:marBottom w:val="0"/>
                                      <w:divBdr>
                                        <w:top w:val="none" w:sz="0" w:space="0" w:color="auto"/>
                                        <w:left w:val="none" w:sz="0" w:space="0" w:color="auto"/>
                                        <w:bottom w:val="none" w:sz="0" w:space="0" w:color="auto"/>
                                        <w:right w:val="none" w:sz="0" w:space="0" w:color="auto"/>
                                      </w:divBdr>
                                      <w:divsChild>
                                        <w:div w:id="1531334057">
                                          <w:marLeft w:val="0"/>
                                          <w:marRight w:val="0"/>
                                          <w:marTop w:val="0"/>
                                          <w:marBottom w:val="0"/>
                                          <w:divBdr>
                                            <w:top w:val="none" w:sz="0" w:space="0" w:color="auto"/>
                                            <w:left w:val="none" w:sz="0" w:space="0" w:color="auto"/>
                                            <w:bottom w:val="none" w:sz="0" w:space="0" w:color="auto"/>
                                            <w:right w:val="none" w:sz="0" w:space="0" w:color="auto"/>
                                          </w:divBdr>
                                          <w:divsChild>
                                            <w:div w:id="863976111">
                                              <w:marLeft w:val="0"/>
                                              <w:marRight w:val="0"/>
                                              <w:marTop w:val="90"/>
                                              <w:marBottom w:val="0"/>
                                              <w:divBdr>
                                                <w:top w:val="none" w:sz="0" w:space="0" w:color="auto"/>
                                                <w:left w:val="none" w:sz="0" w:space="0" w:color="auto"/>
                                                <w:bottom w:val="none" w:sz="0" w:space="0" w:color="auto"/>
                                                <w:right w:val="none" w:sz="0" w:space="0" w:color="auto"/>
                                              </w:divBdr>
                                              <w:divsChild>
                                                <w:div w:id="1102457970">
                                                  <w:marLeft w:val="0"/>
                                                  <w:marRight w:val="0"/>
                                                  <w:marTop w:val="0"/>
                                                  <w:marBottom w:val="0"/>
                                                  <w:divBdr>
                                                    <w:top w:val="none" w:sz="0" w:space="0" w:color="auto"/>
                                                    <w:left w:val="none" w:sz="0" w:space="0" w:color="auto"/>
                                                    <w:bottom w:val="none" w:sz="0" w:space="0" w:color="auto"/>
                                                    <w:right w:val="none" w:sz="0" w:space="0" w:color="auto"/>
                                                  </w:divBdr>
                                                  <w:divsChild>
                                                    <w:div w:id="1772630608">
                                                      <w:marLeft w:val="0"/>
                                                      <w:marRight w:val="0"/>
                                                      <w:marTop w:val="0"/>
                                                      <w:marBottom w:val="0"/>
                                                      <w:divBdr>
                                                        <w:top w:val="none" w:sz="0" w:space="0" w:color="auto"/>
                                                        <w:left w:val="none" w:sz="0" w:space="0" w:color="auto"/>
                                                        <w:bottom w:val="none" w:sz="0" w:space="0" w:color="auto"/>
                                                        <w:right w:val="none" w:sz="0" w:space="0" w:color="auto"/>
                                                      </w:divBdr>
                                                      <w:divsChild>
                                                        <w:div w:id="6489902">
                                                          <w:marLeft w:val="0"/>
                                                          <w:marRight w:val="0"/>
                                                          <w:marTop w:val="0"/>
                                                          <w:marBottom w:val="390"/>
                                                          <w:divBdr>
                                                            <w:top w:val="none" w:sz="0" w:space="0" w:color="auto"/>
                                                            <w:left w:val="none" w:sz="0" w:space="0" w:color="auto"/>
                                                            <w:bottom w:val="none" w:sz="0" w:space="0" w:color="auto"/>
                                                            <w:right w:val="none" w:sz="0" w:space="0" w:color="auto"/>
                                                          </w:divBdr>
                                                          <w:divsChild>
                                                            <w:div w:id="1448155471">
                                                              <w:marLeft w:val="0"/>
                                                              <w:marRight w:val="0"/>
                                                              <w:marTop w:val="0"/>
                                                              <w:marBottom w:val="0"/>
                                                              <w:divBdr>
                                                                <w:top w:val="none" w:sz="0" w:space="0" w:color="auto"/>
                                                                <w:left w:val="none" w:sz="0" w:space="0" w:color="auto"/>
                                                                <w:bottom w:val="none" w:sz="0" w:space="0" w:color="auto"/>
                                                                <w:right w:val="none" w:sz="0" w:space="0" w:color="auto"/>
                                                              </w:divBdr>
                                                              <w:divsChild>
                                                                <w:div w:id="1532377691">
                                                                  <w:marLeft w:val="0"/>
                                                                  <w:marRight w:val="0"/>
                                                                  <w:marTop w:val="0"/>
                                                                  <w:marBottom w:val="0"/>
                                                                  <w:divBdr>
                                                                    <w:top w:val="none" w:sz="0" w:space="0" w:color="auto"/>
                                                                    <w:left w:val="none" w:sz="0" w:space="0" w:color="auto"/>
                                                                    <w:bottom w:val="none" w:sz="0" w:space="0" w:color="auto"/>
                                                                    <w:right w:val="none" w:sz="0" w:space="0" w:color="auto"/>
                                                                  </w:divBdr>
                                                                  <w:divsChild>
                                                                    <w:div w:id="102237700">
                                                                      <w:marLeft w:val="0"/>
                                                                      <w:marRight w:val="0"/>
                                                                      <w:marTop w:val="0"/>
                                                                      <w:marBottom w:val="0"/>
                                                                      <w:divBdr>
                                                                        <w:top w:val="none" w:sz="0" w:space="0" w:color="auto"/>
                                                                        <w:left w:val="none" w:sz="0" w:space="0" w:color="auto"/>
                                                                        <w:bottom w:val="none" w:sz="0" w:space="0" w:color="auto"/>
                                                                        <w:right w:val="none" w:sz="0" w:space="0" w:color="auto"/>
                                                                      </w:divBdr>
                                                                      <w:divsChild>
                                                                        <w:div w:id="67964315">
                                                                          <w:marLeft w:val="0"/>
                                                                          <w:marRight w:val="0"/>
                                                                          <w:marTop w:val="0"/>
                                                                          <w:marBottom w:val="0"/>
                                                                          <w:divBdr>
                                                                            <w:top w:val="none" w:sz="0" w:space="0" w:color="auto"/>
                                                                            <w:left w:val="none" w:sz="0" w:space="0" w:color="auto"/>
                                                                            <w:bottom w:val="none" w:sz="0" w:space="0" w:color="auto"/>
                                                                            <w:right w:val="none" w:sz="0" w:space="0" w:color="auto"/>
                                                                          </w:divBdr>
                                                                          <w:divsChild>
                                                                            <w:div w:id="1570313020">
                                                                              <w:marLeft w:val="0"/>
                                                                              <w:marRight w:val="0"/>
                                                                              <w:marTop w:val="0"/>
                                                                              <w:marBottom w:val="0"/>
                                                                              <w:divBdr>
                                                                                <w:top w:val="none" w:sz="0" w:space="0" w:color="auto"/>
                                                                                <w:left w:val="none" w:sz="0" w:space="0" w:color="auto"/>
                                                                                <w:bottom w:val="none" w:sz="0" w:space="0" w:color="auto"/>
                                                                                <w:right w:val="none" w:sz="0" w:space="0" w:color="auto"/>
                                                                              </w:divBdr>
                                                                              <w:divsChild>
                                                                                <w:div w:id="1461878015">
                                                                                  <w:marLeft w:val="0"/>
                                                                                  <w:marRight w:val="0"/>
                                                                                  <w:marTop w:val="0"/>
                                                                                  <w:marBottom w:val="0"/>
                                                                                  <w:divBdr>
                                                                                    <w:top w:val="none" w:sz="0" w:space="0" w:color="auto"/>
                                                                                    <w:left w:val="none" w:sz="0" w:space="0" w:color="auto"/>
                                                                                    <w:bottom w:val="none" w:sz="0" w:space="0" w:color="auto"/>
                                                                                    <w:right w:val="none" w:sz="0" w:space="0" w:color="auto"/>
                                                                                  </w:divBdr>
                                                                                  <w:divsChild>
                                                                                    <w:div w:id="40830044">
                                                                                      <w:marLeft w:val="0"/>
                                                                                      <w:marRight w:val="0"/>
                                                                                      <w:marTop w:val="0"/>
                                                                                      <w:marBottom w:val="0"/>
                                                                                      <w:divBdr>
                                                                                        <w:top w:val="none" w:sz="0" w:space="0" w:color="auto"/>
                                                                                        <w:left w:val="none" w:sz="0" w:space="0" w:color="auto"/>
                                                                                        <w:bottom w:val="none" w:sz="0" w:space="0" w:color="auto"/>
                                                                                        <w:right w:val="none" w:sz="0" w:space="0" w:color="auto"/>
                                                                                      </w:divBdr>
                                                                                      <w:divsChild>
                                                                                        <w:div w:id="5051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6024870">
      <w:bodyDiv w:val="1"/>
      <w:marLeft w:val="0"/>
      <w:marRight w:val="0"/>
      <w:marTop w:val="0"/>
      <w:marBottom w:val="0"/>
      <w:divBdr>
        <w:top w:val="none" w:sz="0" w:space="0" w:color="auto"/>
        <w:left w:val="none" w:sz="0" w:space="0" w:color="auto"/>
        <w:bottom w:val="none" w:sz="0" w:space="0" w:color="auto"/>
        <w:right w:val="none" w:sz="0" w:space="0" w:color="auto"/>
      </w:divBdr>
      <w:divsChild>
        <w:div w:id="1546479922">
          <w:marLeft w:val="0"/>
          <w:marRight w:val="0"/>
          <w:marTop w:val="0"/>
          <w:marBottom w:val="0"/>
          <w:divBdr>
            <w:top w:val="none" w:sz="0" w:space="0" w:color="auto"/>
            <w:left w:val="none" w:sz="0" w:space="0" w:color="auto"/>
            <w:bottom w:val="none" w:sz="0" w:space="0" w:color="auto"/>
            <w:right w:val="none" w:sz="0" w:space="0" w:color="auto"/>
          </w:divBdr>
          <w:divsChild>
            <w:div w:id="1732927203">
              <w:marLeft w:val="0"/>
              <w:marRight w:val="0"/>
              <w:marTop w:val="0"/>
              <w:marBottom w:val="0"/>
              <w:divBdr>
                <w:top w:val="none" w:sz="0" w:space="0" w:color="auto"/>
                <w:left w:val="none" w:sz="0" w:space="0" w:color="auto"/>
                <w:bottom w:val="none" w:sz="0" w:space="0" w:color="auto"/>
                <w:right w:val="none" w:sz="0" w:space="0" w:color="auto"/>
              </w:divBdr>
              <w:divsChild>
                <w:div w:id="1270743153">
                  <w:marLeft w:val="0"/>
                  <w:marRight w:val="0"/>
                  <w:marTop w:val="0"/>
                  <w:marBottom w:val="0"/>
                  <w:divBdr>
                    <w:top w:val="none" w:sz="0" w:space="0" w:color="auto"/>
                    <w:left w:val="none" w:sz="0" w:space="0" w:color="auto"/>
                    <w:bottom w:val="none" w:sz="0" w:space="0" w:color="auto"/>
                    <w:right w:val="none" w:sz="0" w:space="0" w:color="auto"/>
                  </w:divBdr>
                  <w:divsChild>
                    <w:div w:id="1015612835">
                      <w:marLeft w:val="0"/>
                      <w:marRight w:val="0"/>
                      <w:marTop w:val="45"/>
                      <w:marBottom w:val="0"/>
                      <w:divBdr>
                        <w:top w:val="none" w:sz="0" w:space="0" w:color="auto"/>
                        <w:left w:val="none" w:sz="0" w:space="0" w:color="auto"/>
                        <w:bottom w:val="none" w:sz="0" w:space="0" w:color="auto"/>
                        <w:right w:val="none" w:sz="0" w:space="0" w:color="auto"/>
                      </w:divBdr>
                      <w:divsChild>
                        <w:div w:id="1849715848">
                          <w:marLeft w:val="0"/>
                          <w:marRight w:val="0"/>
                          <w:marTop w:val="0"/>
                          <w:marBottom w:val="0"/>
                          <w:divBdr>
                            <w:top w:val="none" w:sz="0" w:space="0" w:color="auto"/>
                            <w:left w:val="none" w:sz="0" w:space="0" w:color="auto"/>
                            <w:bottom w:val="none" w:sz="0" w:space="0" w:color="auto"/>
                            <w:right w:val="none" w:sz="0" w:space="0" w:color="auto"/>
                          </w:divBdr>
                          <w:divsChild>
                            <w:div w:id="109708361">
                              <w:marLeft w:val="2070"/>
                              <w:marRight w:val="3960"/>
                              <w:marTop w:val="0"/>
                              <w:marBottom w:val="0"/>
                              <w:divBdr>
                                <w:top w:val="none" w:sz="0" w:space="0" w:color="auto"/>
                                <w:left w:val="none" w:sz="0" w:space="0" w:color="auto"/>
                                <w:bottom w:val="none" w:sz="0" w:space="0" w:color="auto"/>
                                <w:right w:val="none" w:sz="0" w:space="0" w:color="auto"/>
                              </w:divBdr>
                              <w:divsChild>
                                <w:div w:id="1151604664">
                                  <w:marLeft w:val="0"/>
                                  <w:marRight w:val="0"/>
                                  <w:marTop w:val="0"/>
                                  <w:marBottom w:val="0"/>
                                  <w:divBdr>
                                    <w:top w:val="none" w:sz="0" w:space="0" w:color="auto"/>
                                    <w:left w:val="none" w:sz="0" w:space="0" w:color="auto"/>
                                    <w:bottom w:val="none" w:sz="0" w:space="0" w:color="auto"/>
                                    <w:right w:val="none" w:sz="0" w:space="0" w:color="auto"/>
                                  </w:divBdr>
                                  <w:divsChild>
                                    <w:div w:id="1661080332">
                                      <w:marLeft w:val="0"/>
                                      <w:marRight w:val="0"/>
                                      <w:marTop w:val="0"/>
                                      <w:marBottom w:val="0"/>
                                      <w:divBdr>
                                        <w:top w:val="none" w:sz="0" w:space="0" w:color="auto"/>
                                        <w:left w:val="none" w:sz="0" w:space="0" w:color="auto"/>
                                        <w:bottom w:val="none" w:sz="0" w:space="0" w:color="auto"/>
                                        <w:right w:val="none" w:sz="0" w:space="0" w:color="auto"/>
                                      </w:divBdr>
                                      <w:divsChild>
                                        <w:div w:id="1321544519">
                                          <w:marLeft w:val="0"/>
                                          <w:marRight w:val="0"/>
                                          <w:marTop w:val="0"/>
                                          <w:marBottom w:val="0"/>
                                          <w:divBdr>
                                            <w:top w:val="none" w:sz="0" w:space="0" w:color="auto"/>
                                            <w:left w:val="none" w:sz="0" w:space="0" w:color="auto"/>
                                            <w:bottom w:val="none" w:sz="0" w:space="0" w:color="auto"/>
                                            <w:right w:val="none" w:sz="0" w:space="0" w:color="auto"/>
                                          </w:divBdr>
                                          <w:divsChild>
                                            <w:div w:id="732581592">
                                              <w:marLeft w:val="0"/>
                                              <w:marRight w:val="0"/>
                                              <w:marTop w:val="90"/>
                                              <w:marBottom w:val="0"/>
                                              <w:divBdr>
                                                <w:top w:val="none" w:sz="0" w:space="0" w:color="auto"/>
                                                <w:left w:val="none" w:sz="0" w:space="0" w:color="auto"/>
                                                <w:bottom w:val="none" w:sz="0" w:space="0" w:color="auto"/>
                                                <w:right w:val="none" w:sz="0" w:space="0" w:color="auto"/>
                                              </w:divBdr>
                                              <w:divsChild>
                                                <w:div w:id="458031675">
                                                  <w:marLeft w:val="0"/>
                                                  <w:marRight w:val="0"/>
                                                  <w:marTop w:val="0"/>
                                                  <w:marBottom w:val="0"/>
                                                  <w:divBdr>
                                                    <w:top w:val="none" w:sz="0" w:space="0" w:color="auto"/>
                                                    <w:left w:val="none" w:sz="0" w:space="0" w:color="auto"/>
                                                    <w:bottom w:val="none" w:sz="0" w:space="0" w:color="auto"/>
                                                    <w:right w:val="none" w:sz="0" w:space="0" w:color="auto"/>
                                                  </w:divBdr>
                                                  <w:divsChild>
                                                    <w:div w:id="1086223469">
                                                      <w:marLeft w:val="0"/>
                                                      <w:marRight w:val="0"/>
                                                      <w:marTop w:val="0"/>
                                                      <w:marBottom w:val="0"/>
                                                      <w:divBdr>
                                                        <w:top w:val="none" w:sz="0" w:space="0" w:color="auto"/>
                                                        <w:left w:val="none" w:sz="0" w:space="0" w:color="auto"/>
                                                        <w:bottom w:val="none" w:sz="0" w:space="0" w:color="auto"/>
                                                        <w:right w:val="none" w:sz="0" w:space="0" w:color="auto"/>
                                                      </w:divBdr>
                                                      <w:divsChild>
                                                        <w:div w:id="917442252">
                                                          <w:marLeft w:val="0"/>
                                                          <w:marRight w:val="0"/>
                                                          <w:marTop w:val="0"/>
                                                          <w:marBottom w:val="390"/>
                                                          <w:divBdr>
                                                            <w:top w:val="none" w:sz="0" w:space="0" w:color="auto"/>
                                                            <w:left w:val="none" w:sz="0" w:space="0" w:color="auto"/>
                                                            <w:bottom w:val="none" w:sz="0" w:space="0" w:color="auto"/>
                                                            <w:right w:val="none" w:sz="0" w:space="0" w:color="auto"/>
                                                          </w:divBdr>
                                                          <w:divsChild>
                                                            <w:div w:id="747844623">
                                                              <w:marLeft w:val="0"/>
                                                              <w:marRight w:val="0"/>
                                                              <w:marTop w:val="0"/>
                                                              <w:marBottom w:val="0"/>
                                                              <w:divBdr>
                                                                <w:top w:val="none" w:sz="0" w:space="0" w:color="auto"/>
                                                                <w:left w:val="none" w:sz="0" w:space="0" w:color="auto"/>
                                                                <w:bottom w:val="none" w:sz="0" w:space="0" w:color="auto"/>
                                                                <w:right w:val="none" w:sz="0" w:space="0" w:color="auto"/>
                                                              </w:divBdr>
                                                              <w:divsChild>
                                                                <w:div w:id="158155225">
                                                                  <w:marLeft w:val="0"/>
                                                                  <w:marRight w:val="0"/>
                                                                  <w:marTop w:val="0"/>
                                                                  <w:marBottom w:val="0"/>
                                                                  <w:divBdr>
                                                                    <w:top w:val="none" w:sz="0" w:space="0" w:color="auto"/>
                                                                    <w:left w:val="none" w:sz="0" w:space="0" w:color="auto"/>
                                                                    <w:bottom w:val="none" w:sz="0" w:space="0" w:color="auto"/>
                                                                    <w:right w:val="none" w:sz="0" w:space="0" w:color="auto"/>
                                                                  </w:divBdr>
                                                                  <w:divsChild>
                                                                    <w:div w:id="1298030409">
                                                                      <w:marLeft w:val="0"/>
                                                                      <w:marRight w:val="0"/>
                                                                      <w:marTop w:val="0"/>
                                                                      <w:marBottom w:val="0"/>
                                                                      <w:divBdr>
                                                                        <w:top w:val="none" w:sz="0" w:space="0" w:color="auto"/>
                                                                        <w:left w:val="none" w:sz="0" w:space="0" w:color="auto"/>
                                                                        <w:bottom w:val="none" w:sz="0" w:space="0" w:color="auto"/>
                                                                        <w:right w:val="none" w:sz="0" w:space="0" w:color="auto"/>
                                                                      </w:divBdr>
                                                                      <w:divsChild>
                                                                        <w:div w:id="1370493852">
                                                                          <w:marLeft w:val="0"/>
                                                                          <w:marRight w:val="0"/>
                                                                          <w:marTop w:val="0"/>
                                                                          <w:marBottom w:val="0"/>
                                                                          <w:divBdr>
                                                                            <w:top w:val="none" w:sz="0" w:space="0" w:color="auto"/>
                                                                            <w:left w:val="none" w:sz="0" w:space="0" w:color="auto"/>
                                                                            <w:bottom w:val="none" w:sz="0" w:space="0" w:color="auto"/>
                                                                            <w:right w:val="none" w:sz="0" w:space="0" w:color="auto"/>
                                                                          </w:divBdr>
                                                                          <w:divsChild>
                                                                            <w:div w:id="1205365696">
                                                                              <w:marLeft w:val="0"/>
                                                                              <w:marRight w:val="0"/>
                                                                              <w:marTop w:val="0"/>
                                                                              <w:marBottom w:val="0"/>
                                                                              <w:divBdr>
                                                                                <w:top w:val="none" w:sz="0" w:space="0" w:color="auto"/>
                                                                                <w:left w:val="none" w:sz="0" w:space="0" w:color="auto"/>
                                                                                <w:bottom w:val="none" w:sz="0" w:space="0" w:color="auto"/>
                                                                                <w:right w:val="none" w:sz="0" w:space="0" w:color="auto"/>
                                                                              </w:divBdr>
                                                                              <w:divsChild>
                                                                                <w:div w:id="1395085139">
                                                                                  <w:marLeft w:val="0"/>
                                                                                  <w:marRight w:val="0"/>
                                                                                  <w:marTop w:val="0"/>
                                                                                  <w:marBottom w:val="0"/>
                                                                                  <w:divBdr>
                                                                                    <w:top w:val="none" w:sz="0" w:space="0" w:color="auto"/>
                                                                                    <w:left w:val="none" w:sz="0" w:space="0" w:color="auto"/>
                                                                                    <w:bottom w:val="none" w:sz="0" w:space="0" w:color="auto"/>
                                                                                    <w:right w:val="none" w:sz="0" w:space="0" w:color="auto"/>
                                                                                  </w:divBdr>
                                                                                  <w:divsChild>
                                                                                    <w:div w:id="1292437630">
                                                                                      <w:marLeft w:val="0"/>
                                                                                      <w:marRight w:val="0"/>
                                                                                      <w:marTop w:val="0"/>
                                                                                      <w:marBottom w:val="0"/>
                                                                                      <w:divBdr>
                                                                                        <w:top w:val="none" w:sz="0" w:space="0" w:color="auto"/>
                                                                                        <w:left w:val="none" w:sz="0" w:space="0" w:color="auto"/>
                                                                                        <w:bottom w:val="none" w:sz="0" w:space="0" w:color="auto"/>
                                                                                        <w:right w:val="none" w:sz="0" w:space="0" w:color="auto"/>
                                                                                      </w:divBdr>
                                                                                      <w:divsChild>
                                                                                        <w:div w:id="354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8680">
      <w:bodyDiv w:val="1"/>
      <w:marLeft w:val="0"/>
      <w:marRight w:val="0"/>
      <w:marTop w:val="0"/>
      <w:marBottom w:val="0"/>
      <w:divBdr>
        <w:top w:val="none" w:sz="0" w:space="0" w:color="auto"/>
        <w:left w:val="none" w:sz="0" w:space="0" w:color="auto"/>
        <w:bottom w:val="none" w:sz="0" w:space="0" w:color="auto"/>
        <w:right w:val="none" w:sz="0" w:space="0" w:color="auto"/>
      </w:divBdr>
      <w:divsChild>
        <w:div w:id="1068915957">
          <w:marLeft w:val="0"/>
          <w:marRight w:val="0"/>
          <w:marTop w:val="0"/>
          <w:marBottom w:val="0"/>
          <w:divBdr>
            <w:top w:val="none" w:sz="0" w:space="0" w:color="auto"/>
            <w:left w:val="none" w:sz="0" w:space="0" w:color="auto"/>
            <w:bottom w:val="none" w:sz="0" w:space="0" w:color="auto"/>
            <w:right w:val="none" w:sz="0" w:space="0" w:color="auto"/>
          </w:divBdr>
          <w:divsChild>
            <w:div w:id="1862013478">
              <w:marLeft w:val="0"/>
              <w:marRight w:val="0"/>
              <w:marTop w:val="0"/>
              <w:marBottom w:val="0"/>
              <w:divBdr>
                <w:top w:val="none" w:sz="0" w:space="0" w:color="auto"/>
                <w:left w:val="none" w:sz="0" w:space="0" w:color="auto"/>
                <w:bottom w:val="none" w:sz="0" w:space="0" w:color="auto"/>
                <w:right w:val="none" w:sz="0" w:space="0" w:color="auto"/>
              </w:divBdr>
              <w:divsChild>
                <w:div w:id="1684044358">
                  <w:marLeft w:val="0"/>
                  <w:marRight w:val="0"/>
                  <w:marTop w:val="0"/>
                  <w:marBottom w:val="0"/>
                  <w:divBdr>
                    <w:top w:val="none" w:sz="0" w:space="0" w:color="auto"/>
                    <w:left w:val="none" w:sz="0" w:space="0" w:color="auto"/>
                    <w:bottom w:val="none" w:sz="0" w:space="0" w:color="auto"/>
                    <w:right w:val="none" w:sz="0" w:space="0" w:color="auto"/>
                  </w:divBdr>
                  <w:divsChild>
                    <w:div w:id="2116711355">
                      <w:marLeft w:val="0"/>
                      <w:marRight w:val="0"/>
                      <w:marTop w:val="45"/>
                      <w:marBottom w:val="0"/>
                      <w:divBdr>
                        <w:top w:val="none" w:sz="0" w:space="0" w:color="auto"/>
                        <w:left w:val="none" w:sz="0" w:space="0" w:color="auto"/>
                        <w:bottom w:val="none" w:sz="0" w:space="0" w:color="auto"/>
                        <w:right w:val="none" w:sz="0" w:space="0" w:color="auto"/>
                      </w:divBdr>
                      <w:divsChild>
                        <w:div w:id="57554758">
                          <w:marLeft w:val="0"/>
                          <w:marRight w:val="0"/>
                          <w:marTop w:val="0"/>
                          <w:marBottom w:val="0"/>
                          <w:divBdr>
                            <w:top w:val="none" w:sz="0" w:space="0" w:color="auto"/>
                            <w:left w:val="none" w:sz="0" w:space="0" w:color="auto"/>
                            <w:bottom w:val="none" w:sz="0" w:space="0" w:color="auto"/>
                            <w:right w:val="none" w:sz="0" w:space="0" w:color="auto"/>
                          </w:divBdr>
                          <w:divsChild>
                            <w:div w:id="2017808089">
                              <w:marLeft w:val="2070"/>
                              <w:marRight w:val="3960"/>
                              <w:marTop w:val="0"/>
                              <w:marBottom w:val="0"/>
                              <w:divBdr>
                                <w:top w:val="none" w:sz="0" w:space="0" w:color="auto"/>
                                <w:left w:val="none" w:sz="0" w:space="0" w:color="auto"/>
                                <w:bottom w:val="none" w:sz="0" w:space="0" w:color="auto"/>
                                <w:right w:val="none" w:sz="0" w:space="0" w:color="auto"/>
                              </w:divBdr>
                              <w:divsChild>
                                <w:div w:id="1915166278">
                                  <w:marLeft w:val="0"/>
                                  <w:marRight w:val="0"/>
                                  <w:marTop w:val="0"/>
                                  <w:marBottom w:val="0"/>
                                  <w:divBdr>
                                    <w:top w:val="none" w:sz="0" w:space="0" w:color="auto"/>
                                    <w:left w:val="none" w:sz="0" w:space="0" w:color="auto"/>
                                    <w:bottom w:val="none" w:sz="0" w:space="0" w:color="auto"/>
                                    <w:right w:val="none" w:sz="0" w:space="0" w:color="auto"/>
                                  </w:divBdr>
                                  <w:divsChild>
                                    <w:div w:id="1953895455">
                                      <w:marLeft w:val="0"/>
                                      <w:marRight w:val="0"/>
                                      <w:marTop w:val="0"/>
                                      <w:marBottom w:val="0"/>
                                      <w:divBdr>
                                        <w:top w:val="none" w:sz="0" w:space="0" w:color="auto"/>
                                        <w:left w:val="none" w:sz="0" w:space="0" w:color="auto"/>
                                        <w:bottom w:val="none" w:sz="0" w:space="0" w:color="auto"/>
                                        <w:right w:val="none" w:sz="0" w:space="0" w:color="auto"/>
                                      </w:divBdr>
                                      <w:divsChild>
                                        <w:div w:id="2115205392">
                                          <w:marLeft w:val="0"/>
                                          <w:marRight w:val="0"/>
                                          <w:marTop w:val="0"/>
                                          <w:marBottom w:val="0"/>
                                          <w:divBdr>
                                            <w:top w:val="none" w:sz="0" w:space="0" w:color="auto"/>
                                            <w:left w:val="none" w:sz="0" w:space="0" w:color="auto"/>
                                            <w:bottom w:val="none" w:sz="0" w:space="0" w:color="auto"/>
                                            <w:right w:val="none" w:sz="0" w:space="0" w:color="auto"/>
                                          </w:divBdr>
                                          <w:divsChild>
                                            <w:div w:id="1790783061">
                                              <w:marLeft w:val="0"/>
                                              <w:marRight w:val="0"/>
                                              <w:marTop w:val="90"/>
                                              <w:marBottom w:val="0"/>
                                              <w:divBdr>
                                                <w:top w:val="none" w:sz="0" w:space="0" w:color="auto"/>
                                                <w:left w:val="none" w:sz="0" w:space="0" w:color="auto"/>
                                                <w:bottom w:val="none" w:sz="0" w:space="0" w:color="auto"/>
                                                <w:right w:val="none" w:sz="0" w:space="0" w:color="auto"/>
                                              </w:divBdr>
                                              <w:divsChild>
                                                <w:div w:id="1524051293">
                                                  <w:marLeft w:val="0"/>
                                                  <w:marRight w:val="0"/>
                                                  <w:marTop w:val="0"/>
                                                  <w:marBottom w:val="0"/>
                                                  <w:divBdr>
                                                    <w:top w:val="none" w:sz="0" w:space="0" w:color="auto"/>
                                                    <w:left w:val="none" w:sz="0" w:space="0" w:color="auto"/>
                                                    <w:bottom w:val="none" w:sz="0" w:space="0" w:color="auto"/>
                                                    <w:right w:val="none" w:sz="0" w:space="0" w:color="auto"/>
                                                  </w:divBdr>
                                                  <w:divsChild>
                                                    <w:div w:id="10449757">
                                                      <w:marLeft w:val="0"/>
                                                      <w:marRight w:val="0"/>
                                                      <w:marTop w:val="0"/>
                                                      <w:marBottom w:val="0"/>
                                                      <w:divBdr>
                                                        <w:top w:val="none" w:sz="0" w:space="0" w:color="auto"/>
                                                        <w:left w:val="none" w:sz="0" w:space="0" w:color="auto"/>
                                                        <w:bottom w:val="none" w:sz="0" w:space="0" w:color="auto"/>
                                                        <w:right w:val="none" w:sz="0" w:space="0" w:color="auto"/>
                                                      </w:divBdr>
                                                      <w:divsChild>
                                                        <w:div w:id="1325083381">
                                                          <w:marLeft w:val="0"/>
                                                          <w:marRight w:val="0"/>
                                                          <w:marTop w:val="0"/>
                                                          <w:marBottom w:val="390"/>
                                                          <w:divBdr>
                                                            <w:top w:val="none" w:sz="0" w:space="0" w:color="auto"/>
                                                            <w:left w:val="none" w:sz="0" w:space="0" w:color="auto"/>
                                                            <w:bottom w:val="none" w:sz="0" w:space="0" w:color="auto"/>
                                                            <w:right w:val="none" w:sz="0" w:space="0" w:color="auto"/>
                                                          </w:divBdr>
                                                          <w:divsChild>
                                                            <w:div w:id="1293363278">
                                                              <w:marLeft w:val="0"/>
                                                              <w:marRight w:val="0"/>
                                                              <w:marTop w:val="0"/>
                                                              <w:marBottom w:val="0"/>
                                                              <w:divBdr>
                                                                <w:top w:val="none" w:sz="0" w:space="0" w:color="auto"/>
                                                                <w:left w:val="none" w:sz="0" w:space="0" w:color="auto"/>
                                                                <w:bottom w:val="none" w:sz="0" w:space="0" w:color="auto"/>
                                                                <w:right w:val="none" w:sz="0" w:space="0" w:color="auto"/>
                                                              </w:divBdr>
                                                              <w:divsChild>
                                                                <w:div w:id="1318072282">
                                                                  <w:marLeft w:val="0"/>
                                                                  <w:marRight w:val="0"/>
                                                                  <w:marTop w:val="0"/>
                                                                  <w:marBottom w:val="0"/>
                                                                  <w:divBdr>
                                                                    <w:top w:val="none" w:sz="0" w:space="0" w:color="auto"/>
                                                                    <w:left w:val="none" w:sz="0" w:space="0" w:color="auto"/>
                                                                    <w:bottom w:val="none" w:sz="0" w:space="0" w:color="auto"/>
                                                                    <w:right w:val="none" w:sz="0" w:space="0" w:color="auto"/>
                                                                  </w:divBdr>
                                                                  <w:divsChild>
                                                                    <w:div w:id="468591103">
                                                                      <w:marLeft w:val="0"/>
                                                                      <w:marRight w:val="0"/>
                                                                      <w:marTop w:val="0"/>
                                                                      <w:marBottom w:val="0"/>
                                                                      <w:divBdr>
                                                                        <w:top w:val="none" w:sz="0" w:space="0" w:color="auto"/>
                                                                        <w:left w:val="none" w:sz="0" w:space="0" w:color="auto"/>
                                                                        <w:bottom w:val="none" w:sz="0" w:space="0" w:color="auto"/>
                                                                        <w:right w:val="none" w:sz="0" w:space="0" w:color="auto"/>
                                                                      </w:divBdr>
                                                                      <w:divsChild>
                                                                        <w:div w:id="1874532564">
                                                                          <w:marLeft w:val="0"/>
                                                                          <w:marRight w:val="0"/>
                                                                          <w:marTop w:val="0"/>
                                                                          <w:marBottom w:val="0"/>
                                                                          <w:divBdr>
                                                                            <w:top w:val="none" w:sz="0" w:space="0" w:color="auto"/>
                                                                            <w:left w:val="none" w:sz="0" w:space="0" w:color="auto"/>
                                                                            <w:bottom w:val="none" w:sz="0" w:space="0" w:color="auto"/>
                                                                            <w:right w:val="none" w:sz="0" w:space="0" w:color="auto"/>
                                                                          </w:divBdr>
                                                                          <w:divsChild>
                                                                            <w:div w:id="900671063">
                                                                              <w:marLeft w:val="0"/>
                                                                              <w:marRight w:val="0"/>
                                                                              <w:marTop w:val="0"/>
                                                                              <w:marBottom w:val="0"/>
                                                                              <w:divBdr>
                                                                                <w:top w:val="none" w:sz="0" w:space="0" w:color="auto"/>
                                                                                <w:left w:val="none" w:sz="0" w:space="0" w:color="auto"/>
                                                                                <w:bottom w:val="none" w:sz="0" w:space="0" w:color="auto"/>
                                                                                <w:right w:val="none" w:sz="0" w:space="0" w:color="auto"/>
                                                                              </w:divBdr>
                                                                              <w:divsChild>
                                                                                <w:div w:id="965701167">
                                                                                  <w:marLeft w:val="0"/>
                                                                                  <w:marRight w:val="0"/>
                                                                                  <w:marTop w:val="0"/>
                                                                                  <w:marBottom w:val="0"/>
                                                                                  <w:divBdr>
                                                                                    <w:top w:val="none" w:sz="0" w:space="0" w:color="auto"/>
                                                                                    <w:left w:val="none" w:sz="0" w:space="0" w:color="auto"/>
                                                                                    <w:bottom w:val="none" w:sz="0" w:space="0" w:color="auto"/>
                                                                                    <w:right w:val="none" w:sz="0" w:space="0" w:color="auto"/>
                                                                                  </w:divBdr>
                                                                                  <w:divsChild>
                                                                                    <w:div w:id="1328362388">
                                                                                      <w:marLeft w:val="0"/>
                                                                                      <w:marRight w:val="0"/>
                                                                                      <w:marTop w:val="0"/>
                                                                                      <w:marBottom w:val="0"/>
                                                                                      <w:divBdr>
                                                                                        <w:top w:val="none" w:sz="0" w:space="0" w:color="auto"/>
                                                                                        <w:left w:val="none" w:sz="0" w:space="0" w:color="auto"/>
                                                                                        <w:bottom w:val="none" w:sz="0" w:space="0" w:color="auto"/>
                                                                                        <w:right w:val="none" w:sz="0" w:space="0" w:color="auto"/>
                                                                                      </w:divBdr>
                                                                                      <w:divsChild>
                                                                                        <w:div w:id="19554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6503974">
      <w:bodyDiv w:val="1"/>
      <w:marLeft w:val="0"/>
      <w:marRight w:val="0"/>
      <w:marTop w:val="0"/>
      <w:marBottom w:val="0"/>
      <w:divBdr>
        <w:top w:val="none" w:sz="0" w:space="0" w:color="auto"/>
        <w:left w:val="none" w:sz="0" w:space="0" w:color="auto"/>
        <w:bottom w:val="none" w:sz="0" w:space="0" w:color="auto"/>
        <w:right w:val="none" w:sz="0" w:space="0" w:color="auto"/>
      </w:divBdr>
    </w:div>
    <w:div w:id="1263798225">
      <w:bodyDiv w:val="1"/>
      <w:marLeft w:val="0"/>
      <w:marRight w:val="0"/>
      <w:marTop w:val="0"/>
      <w:marBottom w:val="0"/>
      <w:divBdr>
        <w:top w:val="none" w:sz="0" w:space="0" w:color="auto"/>
        <w:left w:val="none" w:sz="0" w:space="0" w:color="auto"/>
        <w:bottom w:val="none" w:sz="0" w:space="0" w:color="auto"/>
        <w:right w:val="none" w:sz="0" w:space="0" w:color="auto"/>
      </w:divBdr>
      <w:divsChild>
        <w:div w:id="292448045">
          <w:marLeft w:val="0"/>
          <w:marRight w:val="0"/>
          <w:marTop w:val="0"/>
          <w:marBottom w:val="0"/>
          <w:divBdr>
            <w:top w:val="none" w:sz="0" w:space="0" w:color="auto"/>
            <w:left w:val="none" w:sz="0" w:space="0" w:color="auto"/>
            <w:bottom w:val="none" w:sz="0" w:space="0" w:color="auto"/>
            <w:right w:val="none" w:sz="0" w:space="0" w:color="auto"/>
          </w:divBdr>
          <w:divsChild>
            <w:div w:id="1192034988">
              <w:marLeft w:val="0"/>
              <w:marRight w:val="0"/>
              <w:marTop w:val="0"/>
              <w:marBottom w:val="0"/>
              <w:divBdr>
                <w:top w:val="none" w:sz="0" w:space="0" w:color="auto"/>
                <w:left w:val="none" w:sz="0" w:space="0" w:color="auto"/>
                <w:bottom w:val="none" w:sz="0" w:space="0" w:color="auto"/>
                <w:right w:val="none" w:sz="0" w:space="0" w:color="auto"/>
              </w:divBdr>
              <w:divsChild>
                <w:div w:id="1101605432">
                  <w:marLeft w:val="0"/>
                  <w:marRight w:val="0"/>
                  <w:marTop w:val="0"/>
                  <w:marBottom w:val="0"/>
                  <w:divBdr>
                    <w:top w:val="none" w:sz="0" w:space="0" w:color="auto"/>
                    <w:left w:val="none" w:sz="0" w:space="0" w:color="auto"/>
                    <w:bottom w:val="none" w:sz="0" w:space="0" w:color="auto"/>
                    <w:right w:val="none" w:sz="0" w:space="0" w:color="auto"/>
                  </w:divBdr>
                  <w:divsChild>
                    <w:div w:id="1568539646">
                      <w:marLeft w:val="0"/>
                      <w:marRight w:val="0"/>
                      <w:marTop w:val="45"/>
                      <w:marBottom w:val="0"/>
                      <w:divBdr>
                        <w:top w:val="none" w:sz="0" w:space="0" w:color="auto"/>
                        <w:left w:val="none" w:sz="0" w:space="0" w:color="auto"/>
                        <w:bottom w:val="none" w:sz="0" w:space="0" w:color="auto"/>
                        <w:right w:val="none" w:sz="0" w:space="0" w:color="auto"/>
                      </w:divBdr>
                      <w:divsChild>
                        <w:div w:id="1342775454">
                          <w:marLeft w:val="0"/>
                          <w:marRight w:val="0"/>
                          <w:marTop w:val="0"/>
                          <w:marBottom w:val="0"/>
                          <w:divBdr>
                            <w:top w:val="none" w:sz="0" w:space="0" w:color="auto"/>
                            <w:left w:val="none" w:sz="0" w:space="0" w:color="auto"/>
                            <w:bottom w:val="none" w:sz="0" w:space="0" w:color="auto"/>
                            <w:right w:val="none" w:sz="0" w:space="0" w:color="auto"/>
                          </w:divBdr>
                          <w:divsChild>
                            <w:div w:id="1908299177">
                              <w:marLeft w:val="2070"/>
                              <w:marRight w:val="3960"/>
                              <w:marTop w:val="0"/>
                              <w:marBottom w:val="0"/>
                              <w:divBdr>
                                <w:top w:val="none" w:sz="0" w:space="0" w:color="auto"/>
                                <w:left w:val="none" w:sz="0" w:space="0" w:color="auto"/>
                                <w:bottom w:val="none" w:sz="0" w:space="0" w:color="auto"/>
                                <w:right w:val="none" w:sz="0" w:space="0" w:color="auto"/>
                              </w:divBdr>
                              <w:divsChild>
                                <w:div w:id="671419676">
                                  <w:marLeft w:val="0"/>
                                  <w:marRight w:val="0"/>
                                  <w:marTop w:val="0"/>
                                  <w:marBottom w:val="0"/>
                                  <w:divBdr>
                                    <w:top w:val="none" w:sz="0" w:space="0" w:color="auto"/>
                                    <w:left w:val="none" w:sz="0" w:space="0" w:color="auto"/>
                                    <w:bottom w:val="none" w:sz="0" w:space="0" w:color="auto"/>
                                    <w:right w:val="none" w:sz="0" w:space="0" w:color="auto"/>
                                  </w:divBdr>
                                  <w:divsChild>
                                    <w:div w:id="1607077186">
                                      <w:marLeft w:val="0"/>
                                      <w:marRight w:val="0"/>
                                      <w:marTop w:val="0"/>
                                      <w:marBottom w:val="0"/>
                                      <w:divBdr>
                                        <w:top w:val="none" w:sz="0" w:space="0" w:color="auto"/>
                                        <w:left w:val="none" w:sz="0" w:space="0" w:color="auto"/>
                                        <w:bottom w:val="none" w:sz="0" w:space="0" w:color="auto"/>
                                        <w:right w:val="none" w:sz="0" w:space="0" w:color="auto"/>
                                      </w:divBdr>
                                      <w:divsChild>
                                        <w:div w:id="779688891">
                                          <w:marLeft w:val="0"/>
                                          <w:marRight w:val="0"/>
                                          <w:marTop w:val="0"/>
                                          <w:marBottom w:val="0"/>
                                          <w:divBdr>
                                            <w:top w:val="none" w:sz="0" w:space="0" w:color="auto"/>
                                            <w:left w:val="none" w:sz="0" w:space="0" w:color="auto"/>
                                            <w:bottom w:val="none" w:sz="0" w:space="0" w:color="auto"/>
                                            <w:right w:val="none" w:sz="0" w:space="0" w:color="auto"/>
                                          </w:divBdr>
                                          <w:divsChild>
                                            <w:div w:id="682828243">
                                              <w:marLeft w:val="0"/>
                                              <w:marRight w:val="0"/>
                                              <w:marTop w:val="90"/>
                                              <w:marBottom w:val="0"/>
                                              <w:divBdr>
                                                <w:top w:val="none" w:sz="0" w:space="0" w:color="auto"/>
                                                <w:left w:val="none" w:sz="0" w:space="0" w:color="auto"/>
                                                <w:bottom w:val="none" w:sz="0" w:space="0" w:color="auto"/>
                                                <w:right w:val="none" w:sz="0" w:space="0" w:color="auto"/>
                                              </w:divBdr>
                                              <w:divsChild>
                                                <w:div w:id="402338420">
                                                  <w:marLeft w:val="0"/>
                                                  <w:marRight w:val="0"/>
                                                  <w:marTop w:val="0"/>
                                                  <w:marBottom w:val="0"/>
                                                  <w:divBdr>
                                                    <w:top w:val="none" w:sz="0" w:space="0" w:color="auto"/>
                                                    <w:left w:val="none" w:sz="0" w:space="0" w:color="auto"/>
                                                    <w:bottom w:val="none" w:sz="0" w:space="0" w:color="auto"/>
                                                    <w:right w:val="none" w:sz="0" w:space="0" w:color="auto"/>
                                                  </w:divBdr>
                                                  <w:divsChild>
                                                    <w:div w:id="593123969">
                                                      <w:marLeft w:val="0"/>
                                                      <w:marRight w:val="0"/>
                                                      <w:marTop w:val="0"/>
                                                      <w:marBottom w:val="0"/>
                                                      <w:divBdr>
                                                        <w:top w:val="none" w:sz="0" w:space="0" w:color="auto"/>
                                                        <w:left w:val="none" w:sz="0" w:space="0" w:color="auto"/>
                                                        <w:bottom w:val="none" w:sz="0" w:space="0" w:color="auto"/>
                                                        <w:right w:val="none" w:sz="0" w:space="0" w:color="auto"/>
                                                      </w:divBdr>
                                                      <w:divsChild>
                                                        <w:div w:id="253125970">
                                                          <w:marLeft w:val="0"/>
                                                          <w:marRight w:val="0"/>
                                                          <w:marTop w:val="0"/>
                                                          <w:marBottom w:val="390"/>
                                                          <w:divBdr>
                                                            <w:top w:val="none" w:sz="0" w:space="0" w:color="auto"/>
                                                            <w:left w:val="none" w:sz="0" w:space="0" w:color="auto"/>
                                                            <w:bottom w:val="none" w:sz="0" w:space="0" w:color="auto"/>
                                                            <w:right w:val="none" w:sz="0" w:space="0" w:color="auto"/>
                                                          </w:divBdr>
                                                          <w:divsChild>
                                                            <w:div w:id="676999932">
                                                              <w:marLeft w:val="0"/>
                                                              <w:marRight w:val="0"/>
                                                              <w:marTop w:val="0"/>
                                                              <w:marBottom w:val="0"/>
                                                              <w:divBdr>
                                                                <w:top w:val="none" w:sz="0" w:space="0" w:color="auto"/>
                                                                <w:left w:val="none" w:sz="0" w:space="0" w:color="auto"/>
                                                                <w:bottom w:val="none" w:sz="0" w:space="0" w:color="auto"/>
                                                                <w:right w:val="none" w:sz="0" w:space="0" w:color="auto"/>
                                                              </w:divBdr>
                                                              <w:divsChild>
                                                                <w:div w:id="1782873558">
                                                                  <w:marLeft w:val="0"/>
                                                                  <w:marRight w:val="0"/>
                                                                  <w:marTop w:val="0"/>
                                                                  <w:marBottom w:val="0"/>
                                                                  <w:divBdr>
                                                                    <w:top w:val="none" w:sz="0" w:space="0" w:color="auto"/>
                                                                    <w:left w:val="none" w:sz="0" w:space="0" w:color="auto"/>
                                                                    <w:bottom w:val="none" w:sz="0" w:space="0" w:color="auto"/>
                                                                    <w:right w:val="none" w:sz="0" w:space="0" w:color="auto"/>
                                                                  </w:divBdr>
                                                                  <w:divsChild>
                                                                    <w:div w:id="1706370343">
                                                                      <w:marLeft w:val="0"/>
                                                                      <w:marRight w:val="0"/>
                                                                      <w:marTop w:val="0"/>
                                                                      <w:marBottom w:val="0"/>
                                                                      <w:divBdr>
                                                                        <w:top w:val="none" w:sz="0" w:space="0" w:color="auto"/>
                                                                        <w:left w:val="none" w:sz="0" w:space="0" w:color="auto"/>
                                                                        <w:bottom w:val="none" w:sz="0" w:space="0" w:color="auto"/>
                                                                        <w:right w:val="none" w:sz="0" w:space="0" w:color="auto"/>
                                                                      </w:divBdr>
                                                                      <w:divsChild>
                                                                        <w:div w:id="1450012128">
                                                                          <w:marLeft w:val="0"/>
                                                                          <w:marRight w:val="0"/>
                                                                          <w:marTop w:val="0"/>
                                                                          <w:marBottom w:val="0"/>
                                                                          <w:divBdr>
                                                                            <w:top w:val="none" w:sz="0" w:space="0" w:color="auto"/>
                                                                            <w:left w:val="none" w:sz="0" w:space="0" w:color="auto"/>
                                                                            <w:bottom w:val="none" w:sz="0" w:space="0" w:color="auto"/>
                                                                            <w:right w:val="none" w:sz="0" w:space="0" w:color="auto"/>
                                                                          </w:divBdr>
                                                                          <w:divsChild>
                                                                            <w:div w:id="1460535418">
                                                                              <w:marLeft w:val="0"/>
                                                                              <w:marRight w:val="0"/>
                                                                              <w:marTop w:val="0"/>
                                                                              <w:marBottom w:val="0"/>
                                                                              <w:divBdr>
                                                                                <w:top w:val="none" w:sz="0" w:space="0" w:color="auto"/>
                                                                                <w:left w:val="none" w:sz="0" w:space="0" w:color="auto"/>
                                                                                <w:bottom w:val="none" w:sz="0" w:space="0" w:color="auto"/>
                                                                                <w:right w:val="none" w:sz="0" w:space="0" w:color="auto"/>
                                                                              </w:divBdr>
                                                                              <w:divsChild>
                                                                                <w:div w:id="332029067">
                                                                                  <w:marLeft w:val="0"/>
                                                                                  <w:marRight w:val="0"/>
                                                                                  <w:marTop w:val="0"/>
                                                                                  <w:marBottom w:val="0"/>
                                                                                  <w:divBdr>
                                                                                    <w:top w:val="none" w:sz="0" w:space="0" w:color="auto"/>
                                                                                    <w:left w:val="none" w:sz="0" w:space="0" w:color="auto"/>
                                                                                    <w:bottom w:val="none" w:sz="0" w:space="0" w:color="auto"/>
                                                                                    <w:right w:val="none" w:sz="0" w:space="0" w:color="auto"/>
                                                                                  </w:divBdr>
                                                                                  <w:divsChild>
                                                                                    <w:div w:id="2097315209">
                                                                                      <w:marLeft w:val="0"/>
                                                                                      <w:marRight w:val="0"/>
                                                                                      <w:marTop w:val="0"/>
                                                                                      <w:marBottom w:val="0"/>
                                                                                      <w:divBdr>
                                                                                        <w:top w:val="none" w:sz="0" w:space="0" w:color="auto"/>
                                                                                        <w:left w:val="none" w:sz="0" w:space="0" w:color="auto"/>
                                                                                        <w:bottom w:val="none" w:sz="0" w:space="0" w:color="auto"/>
                                                                                        <w:right w:val="none" w:sz="0" w:space="0" w:color="auto"/>
                                                                                      </w:divBdr>
                                                                                      <w:divsChild>
                                                                                        <w:div w:id="9997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2124315">
      <w:bodyDiv w:val="1"/>
      <w:marLeft w:val="0"/>
      <w:marRight w:val="0"/>
      <w:marTop w:val="0"/>
      <w:marBottom w:val="0"/>
      <w:divBdr>
        <w:top w:val="none" w:sz="0" w:space="0" w:color="auto"/>
        <w:left w:val="none" w:sz="0" w:space="0" w:color="auto"/>
        <w:bottom w:val="none" w:sz="0" w:space="0" w:color="auto"/>
        <w:right w:val="none" w:sz="0" w:space="0" w:color="auto"/>
      </w:divBdr>
    </w:div>
    <w:div w:id="1291519935">
      <w:bodyDiv w:val="1"/>
      <w:marLeft w:val="0"/>
      <w:marRight w:val="0"/>
      <w:marTop w:val="0"/>
      <w:marBottom w:val="0"/>
      <w:divBdr>
        <w:top w:val="none" w:sz="0" w:space="0" w:color="auto"/>
        <w:left w:val="none" w:sz="0" w:space="0" w:color="auto"/>
        <w:bottom w:val="none" w:sz="0" w:space="0" w:color="auto"/>
        <w:right w:val="none" w:sz="0" w:space="0" w:color="auto"/>
      </w:divBdr>
      <w:divsChild>
        <w:div w:id="669062361">
          <w:marLeft w:val="0"/>
          <w:marRight w:val="0"/>
          <w:marTop w:val="0"/>
          <w:marBottom w:val="0"/>
          <w:divBdr>
            <w:top w:val="none" w:sz="0" w:space="0" w:color="auto"/>
            <w:left w:val="none" w:sz="0" w:space="0" w:color="auto"/>
            <w:bottom w:val="none" w:sz="0" w:space="0" w:color="auto"/>
            <w:right w:val="none" w:sz="0" w:space="0" w:color="auto"/>
          </w:divBdr>
          <w:divsChild>
            <w:div w:id="1140030834">
              <w:marLeft w:val="0"/>
              <w:marRight w:val="0"/>
              <w:marTop w:val="0"/>
              <w:marBottom w:val="0"/>
              <w:divBdr>
                <w:top w:val="none" w:sz="0" w:space="0" w:color="auto"/>
                <w:left w:val="none" w:sz="0" w:space="0" w:color="auto"/>
                <w:bottom w:val="none" w:sz="0" w:space="0" w:color="auto"/>
                <w:right w:val="none" w:sz="0" w:space="0" w:color="auto"/>
              </w:divBdr>
              <w:divsChild>
                <w:div w:id="1918442723">
                  <w:marLeft w:val="0"/>
                  <w:marRight w:val="0"/>
                  <w:marTop w:val="0"/>
                  <w:marBottom w:val="0"/>
                  <w:divBdr>
                    <w:top w:val="none" w:sz="0" w:space="0" w:color="auto"/>
                    <w:left w:val="none" w:sz="0" w:space="0" w:color="auto"/>
                    <w:bottom w:val="none" w:sz="0" w:space="0" w:color="auto"/>
                    <w:right w:val="none" w:sz="0" w:space="0" w:color="auto"/>
                  </w:divBdr>
                  <w:divsChild>
                    <w:div w:id="1368869236">
                      <w:marLeft w:val="0"/>
                      <w:marRight w:val="0"/>
                      <w:marTop w:val="45"/>
                      <w:marBottom w:val="0"/>
                      <w:divBdr>
                        <w:top w:val="none" w:sz="0" w:space="0" w:color="auto"/>
                        <w:left w:val="none" w:sz="0" w:space="0" w:color="auto"/>
                        <w:bottom w:val="none" w:sz="0" w:space="0" w:color="auto"/>
                        <w:right w:val="none" w:sz="0" w:space="0" w:color="auto"/>
                      </w:divBdr>
                      <w:divsChild>
                        <w:div w:id="909926359">
                          <w:marLeft w:val="0"/>
                          <w:marRight w:val="0"/>
                          <w:marTop w:val="0"/>
                          <w:marBottom w:val="0"/>
                          <w:divBdr>
                            <w:top w:val="none" w:sz="0" w:space="0" w:color="auto"/>
                            <w:left w:val="none" w:sz="0" w:space="0" w:color="auto"/>
                            <w:bottom w:val="none" w:sz="0" w:space="0" w:color="auto"/>
                            <w:right w:val="none" w:sz="0" w:space="0" w:color="auto"/>
                          </w:divBdr>
                          <w:divsChild>
                            <w:div w:id="2124305892">
                              <w:marLeft w:val="2070"/>
                              <w:marRight w:val="3960"/>
                              <w:marTop w:val="0"/>
                              <w:marBottom w:val="0"/>
                              <w:divBdr>
                                <w:top w:val="none" w:sz="0" w:space="0" w:color="auto"/>
                                <w:left w:val="none" w:sz="0" w:space="0" w:color="auto"/>
                                <w:bottom w:val="none" w:sz="0" w:space="0" w:color="auto"/>
                                <w:right w:val="none" w:sz="0" w:space="0" w:color="auto"/>
                              </w:divBdr>
                              <w:divsChild>
                                <w:div w:id="1796753857">
                                  <w:marLeft w:val="0"/>
                                  <w:marRight w:val="0"/>
                                  <w:marTop w:val="0"/>
                                  <w:marBottom w:val="0"/>
                                  <w:divBdr>
                                    <w:top w:val="none" w:sz="0" w:space="0" w:color="auto"/>
                                    <w:left w:val="none" w:sz="0" w:space="0" w:color="auto"/>
                                    <w:bottom w:val="none" w:sz="0" w:space="0" w:color="auto"/>
                                    <w:right w:val="none" w:sz="0" w:space="0" w:color="auto"/>
                                  </w:divBdr>
                                  <w:divsChild>
                                    <w:div w:id="1241717981">
                                      <w:marLeft w:val="0"/>
                                      <w:marRight w:val="0"/>
                                      <w:marTop w:val="0"/>
                                      <w:marBottom w:val="0"/>
                                      <w:divBdr>
                                        <w:top w:val="none" w:sz="0" w:space="0" w:color="auto"/>
                                        <w:left w:val="none" w:sz="0" w:space="0" w:color="auto"/>
                                        <w:bottom w:val="none" w:sz="0" w:space="0" w:color="auto"/>
                                        <w:right w:val="none" w:sz="0" w:space="0" w:color="auto"/>
                                      </w:divBdr>
                                      <w:divsChild>
                                        <w:div w:id="51933007">
                                          <w:marLeft w:val="0"/>
                                          <w:marRight w:val="0"/>
                                          <w:marTop w:val="0"/>
                                          <w:marBottom w:val="0"/>
                                          <w:divBdr>
                                            <w:top w:val="none" w:sz="0" w:space="0" w:color="auto"/>
                                            <w:left w:val="none" w:sz="0" w:space="0" w:color="auto"/>
                                            <w:bottom w:val="none" w:sz="0" w:space="0" w:color="auto"/>
                                            <w:right w:val="none" w:sz="0" w:space="0" w:color="auto"/>
                                          </w:divBdr>
                                          <w:divsChild>
                                            <w:div w:id="1197816129">
                                              <w:marLeft w:val="0"/>
                                              <w:marRight w:val="0"/>
                                              <w:marTop w:val="90"/>
                                              <w:marBottom w:val="0"/>
                                              <w:divBdr>
                                                <w:top w:val="none" w:sz="0" w:space="0" w:color="auto"/>
                                                <w:left w:val="none" w:sz="0" w:space="0" w:color="auto"/>
                                                <w:bottom w:val="none" w:sz="0" w:space="0" w:color="auto"/>
                                                <w:right w:val="none" w:sz="0" w:space="0" w:color="auto"/>
                                              </w:divBdr>
                                              <w:divsChild>
                                                <w:div w:id="1270967886">
                                                  <w:marLeft w:val="0"/>
                                                  <w:marRight w:val="0"/>
                                                  <w:marTop w:val="0"/>
                                                  <w:marBottom w:val="0"/>
                                                  <w:divBdr>
                                                    <w:top w:val="none" w:sz="0" w:space="0" w:color="auto"/>
                                                    <w:left w:val="none" w:sz="0" w:space="0" w:color="auto"/>
                                                    <w:bottom w:val="none" w:sz="0" w:space="0" w:color="auto"/>
                                                    <w:right w:val="none" w:sz="0" w:space="0" w:color="auto"/>
                                                  </w:divBdr>
                                                  <w:divsChild>
                                                    <w:div w:id="1369260255">
                                                      <w:marLeft w:val="0"/>
                                                      <w:marRight w:val="0"/>
                                                      <w:marTop w:val="0"/>
                                                      <w:marBottom w:val="0"/>
                                                      <w:divBdr>
                                                        <w:top w:val="none" w:sz="0" w:space="0" w:color="auto"/>
                                                        <w:left w:val="none" w:sz="0" w:space="0" w:color="auto"/>
                                                        <w:bottom w:val="none" w:sz="0" w:space="0" w:color="auto"/>
                                                        <w:right w:val="none" w:sz="0" w:space="0" w:color="auto"/>
                                                      </w:divBdr>
                                                      <w:divsChild>
                                                        <w:div w:id="58867161">
                                                          <w:marLeft w:val="0"/>
                                                          <w:marRight w:val="0"/>
                                                          <w:marTop w:val="0"/>
                                                          <w:marBottom w:val="390"/>
                                                          <w:divBdr>
                                                            <w:top w:val="none" w:sz="0" w:space="0" w:color="auto"/>
                                                            <w:left w:val="none" w:sz="0" w:space="0" w:color="auto"/>
                                                            <w:bottom w:val="none" w:sz="0" w:space="0" w:color="auto"/>
                                                            <w:right w:val="none" w:sz="0" w:space="0" w:color="auto"/>
                                                          </w:divBdr>
                                                          <w:divsChild>
                                                            <w:div w:id="718091931">
                                                              <w:marLeft w:val="0"/>
                                                              <w:marRight w:val="0"/>
                                                              <w:marTop w:val="0"/>
                                                              <w:marBottom w:val="0"/>
                                                              <w:divBdr>
                                                                <w:top w:val="none" w:sz="0" w:space="0" w:color="auto"/>
                                                                <w:left w:val="none" w:sz="0" w:space="0" w:color="auto"/>
                                                                <w:bottom w:val="none" w:sz="0" w:space="0" w:color="auto"/>
                                                                <w:right w:val="none" w:sz="0" w:space="0" w:color="auto"/>
                                                              </w:divBdr>
                                                              <w:divsChild>
                                                                <w:div w:id="1530755515">
                                                                  <w:marLeft w:val="0"/>
                                                                  <w:marRight w:val="0"/>
                                                                  <w:marTop w:val="0"/>
                                                                  <w:marBottom w:val="0"/>
                                                                  <w:divBdr>
                                                                    <w:top w:val="none" w:sz="0" w:space="0" w:color="auto"/>
                                                                    <w:left w:val="none" w:sz="0" w:space="0" w:color="auto"/>
                                                                    <w:bottom w:val="none" w:sz="0" w:space="0" w:color="auto"/>
                                                                    <w:right w:val="none" w:sz="0" w:space="0" w:color="auto"/>
                                                                  </w:divBdr>
                                                                  <w:divsChild>
                                                                    <w:div w:id="2104262050">
                                                                      <w:marLeft w:val="0"/>
                                                                      <w:marRight w:val="0"/>
                                                                      <w:marTop w:val="0"/>
                                                                      <w:marBottom w:val="0"/>
                                                                      <w:divBdr>
                                                                        <w:top w:val="none" w:sz="0" w:space="0" w:color="auto"/>
                                                                        <w:left w:val="none" w:sz="0" w:space="0" w:color="auto"/>
                                                                        <w:bottom w:val="none" w:sz="0" w:space="0" w:color="auto"/>
                                                                        <w:right w:val="none" w:sz="0" w:space="0" w:color="auto"/>
                                                                      </w:divBdr>
                                                                      <w:divsChild>
                                                                        <w:div w:id="1920405915">
                                                                          <w:marLeft w:val="0"/>
                                                                          <w:marRight w:val="0"/>
                                                                          <w:marTop w:val="0"/>
                                                                          <w:marBottom w:val="0"/>
                                                                          <w:divBdr>
                                                                            <w:top w:val="none" w:sz="0" w:space="0" w:color="auto"/>
                                                                            <w:left w:val="none" w:sz="0" w:space="0" w:color="auto"/>
                                                                            <w:bottom w:val="none" w:sz="0" w:space="0" w:color="auto"/>
                                                                            <w:right w:val="none" w:sz="0" w:space="0" w:color="auto"/>
                                                                          </w:divBdr>
                                                                          <w:divsChild>
                                                                            <w:div w:id="329258675">
                                                                              <w:marLeft w:val="0"/>
                                                                              <w:marRight w:val="0"/>
                                                                              <w:marTop w:val="0"/>
                                                                              <w:marBottom w:val="0"/>
                                                                              <w:divBdr>
                                                                                <w:top w:val="none" w:sz="0" w:space="0" w:color="auto"/>
                                                                                <w:left w:val="none" w:sz="0" w:space="0" w:color="auto"/>
                                                                                <w:bottom w:val="none" w:sz="0" w:space="0" w:color="auto"/>
                                                                                <w:right w:val="none" w:sz="0" w:space="0" w:color="auto"/>
                                                                              </w:divBdr>
                                                                              <w:divsChild>
                                                                                <w:div w:id="1861969531">
                                                                                  <w:marLeft w:val="0"/>
                                                                                  <w:marRight w:val="0"/>
                                                                                  <w:marTop w:val="0"/>
                                                                                  <w:marBottom w:val="0"/>
                                                                                  <w:divBdr>
                                                                                    <w:top w:val="none" w:sz="0" w:space="0" w:color="auto"/>
                                                                                    <w:left w:val="none" w:sz="0" w:space="0" w:color="auto"/>
                                                                                    <w:bottom w:val="none" w:sz="0" w:space="0" w:color="auto"/>
                                                                                    <w:right w:val="none" w:sz="0" w:space="0" w:color="auto"/>
                                                                                  </w:divBdr>
                                                                                  <w:divsChild>
                                                                                    <w:div w:id="958991147">
                                                                                      <w:marLeft w:val="0"/>
                                                                                      <w:marRight w:val="0"/>
                                                                                      <w:marTop w:val="0"/>
                                                                                      <w:marBottom w:val="0"/>
                                                                                      <w:divBdr>
                                                                                        <w:top w:val="none" w:sz="0" w:space="0" w:color="auto"/>
                                                                                        <w:left w:val="none" w:sz="0" w:space="0" w:color="auto"/>
                                                                                        <w:bottom w:val="none" w:sz="0" w:space="0" w:color="auto"/>
                                                                                        <w:right w:val="none" w:sz="0" w:space="0" w:color="auto"/>
                                                                                      </w:divBdr>
                                                                                      <w:divsChild>
                                                                                        <w:div w:id="3742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8233947">
      <w:bodyDiv w:val="1"/>
      <w:marLeft w:val="0"/>
      <w:marRight w:val="0"/>
      <w:marTop w:val="0"/>
      <w:marBottom w:val="0"/>
      <w:divBdr>
        <w:top w:val="none" w:sz="0" w:space="0" w:color="auto"/>
        <w:left w:val="none" w:sz="0" w:space="0" w:color="auto"/>
        <w:bottom w:val="none" w:sz="0" w:space="0" w:color="auto"/>
        <w:right w:val="none" w:sz="0" w:space="0" w:color="auto"/>
      </w:divBdr>
      <w:divsChild>
        <w:div w:id="2099594634">
          <w:marLeft w:val="0"/>
          <w:marRight w:val="0"/>
          <w:marTop w:val="0"/>
          <w:marBottom w:val="0"/>
          <w:divBdr>
            <w:top w:val="none" w:sz="0" w:space="0" w:color="auto"/>
            <w:left w:val="none" w:sz="0" w:space="0" w:color="auto"/>
            <w:bottom w:val="none" w:sz="0" w:space="0" w:color="auto"/>
            <w:right w:val="none" w:sz="0" w:space="0" w:color="auto"/>
          </w:divBdr>
          <w:divsChild>
            <w:div w:id="989790221">
              <w:marLeft w:val="0"/>
              <w:marRight w:val="0"/>
              <w:marTop w:val="0"/>
              <w:marBottom w:val="0"/>
              <w:divBdr>
                <w:top w:val="none" w:sz="0" w:space="0" w:color="auto"/>
                <w:left w:val="none" w:sz="0" w:space="0" w:color="auto"/>
                <w:bottom w:val="none" w:sz="0" w:space="0" w:color="auto"/>
                <w:right w:val="none" w:sz="0" w:space="0" w:color="auto"/>
              </w:divBdr>
              <w:divsChild>
                <w:div w:id="147553984">
                  <w:marLeft w:val="0"/>
                  <w:marRight w:val="0"/>
                  <w:marTop w:val="0"/>
                  <w:marBottom w:val="0"/>
                  <w:divBdr>
                    <w:top w:val="none" w:sz="0" w:space="0" w:color="auto"/>
                    <w:left w:val="none" w:sz="0" w:space="0" w:color="auto"/>
                    <w:bottom w:val="none" w:sz="0" w:space="0" w:color="auto"/>
                    <w:right w:val="none" w:sz="0" w:space="0" w:color="auto"/>
                  </w:divBdr>
                  <w:divsChild>
                    <w:div w:id="1316102947">
                      <w:marLeft w:val="0"/>
                      <w:marRight w:val="0"/>
                      <w:marTop w:val="45"/>
                      <w:marBottom w:val="0"/>
                      <w:divBdr>
                        <w:top w:val="none" w:sz="0" w:space="0" w:color="auto"/>
                        <w:left w:val="none" w:sz="0" w:space="0" w:color="auto"/>
                        <w:bottom w:val="none" w:sz="0" w:space="0" w:color="auto"/>
                        <w:right w:val="none" w:sz="0" w:space="0" w:color="auto"/>
                      </w:divBdr>
                      <w:divsChild>
                        <w:div w:id="218247597">
                          <w:marLeft w:val="0"/>
                          <w:marRight w:val="0"/>
                          <w:marTop w:val="0"/>
                          <w:marBottom w:val="0"/>
                          <w:divBdr>
                            <w:top w:val="none" w:sz="0" w:space="0" w:color="auto"/>
                            <w:left w:val="none" w:sz="0" w:space="0" w:color="auto"/>
                            <w:bottom w:val="none" w:sz="0" w:space="0" w:color="auto"/>
                            <w:right w:val="none" w:sz="0" w:space="0" w:color="auto"/>
                          </w:divBdr>
                          <w:divsChild>
                            <w:div w:id="1328902976">
                              <w:marLeft w:val="2070"/>
                              <w:marRight w:val="3960"/>
                              <w:marTop w:val="0"/>
                              <w:marBottom w:val="0"/>
                              <w:divBdr>
                                <w:top w:val="none" w:sz="0" w:space="0" w:color="auto"/>
                                <w:left w:val="none" w:sz="0" w:space="0" w:color="auto"/>
                                <w:bottom w:val="none" w:sz="0" w:space="0" w:color="auto"/>
                                <w:right w:val="none" w:sz="0" w:space="0" w:color="auto"/>
                              </w:divBdr>
                              <w:divsChild>
                                <w:div w:id="1453549267">
                                  <w:marLeft w:val="0"/>
                                  <w:marRight w:val="0"/>
                                  <w:marTop w:val="0"/>
                                  <w:marBottom w:val="0"/>
                                  <w:divBdr>
                                    <w:top w:val="none" w:sz="0" w:space="0" w:color="auto"/>
                                    <w:left w:val="none" w:sz="0" w:space="0" w:color="auto"/>
                                    <w:bottom w:val="none" w:sz="0" w:space="0" w:color="auto"/>
                                    <w:right w:val="none" w:sz="0" w:space="0" w:color="auto"/>
                                  </w:divBdr>
                                  <w:divsChild>
                                    <w:div w:id="996151096">
                                      <w:marLeft w:val="0"/>
                                      <w:marRight w:val="0"/>
                                      <w:marTop w:val="0"/>
                                      <w:marBottom w:val="0"/>
                                      <w:divBdr>
                                        <w:top w:val="none" w:sz="0" w:space="0" w:color="auto"/>
                                        <w:left w:val="none" w:sz="0" w:space="0" w:color="auto"/>
                                        <w:bottom w:val="none" w:sz="0" w:space="0" w:color="auto"/>
                                        <w:right w:val="none" w:sz="0" w:space="0" w:color="auto"/>
                                      </w:divBdr>
                                      <w:divsChild>
                                        <w:div w:id="986669518">
                                          <w:marLeft w:val="0"/>
                                          <w:marRight w:val="0"/>
                                          <w:marTop w:val="0"/>
                                          <w:marBottom w:val="0"/>
                                          <w:divBdr>
                                            <w:top w:val="none" w:sz="0" w:space="0" w:color="auto"/>
                                            <w:left w:val="none" w:sz="0" w:space="0" w:color="auto"/>
                                            <w:bottom w:val="none" w:sz="0" w:space="0" w:color="auto"/>
                                            <w:right w:val="none" w:sz="0" w:space="0" w:color="auto"/>
                                          </w:divBdr>
                                          <w:divsChild>
                                            <w:div w:id="1040130966">
                                              <w:marLeft w:val="0"/>
                                              <w:marRight w:val="0"/>
                                              <w:marTop w:val="90"/>
                                              <w:marBottom w:val="0"/>
                                              <w:divBdr>
                                                <w:top w:val="none" w:sz="0" w:space="0" w:color="auto"/>
                                                <w:left w:val="none" w:sz="0" w:space="0" w:color="auto"/>
                                                <w:bottom w:val="none" w:sz="0" w:space="0" w:color="auto"/>
                                                <w:right w:val="none" w:sz="0" w:space="0" w:color="auto"/>
                                              </w:divBdr>
                                              <w:divsChild>
                                                <w:div w:id="1316640612">
                                                  <w:marLeft w:val="0"/>
                                                  <w:marRight w:val="0"/>
                                                  <w:marTop w:val="0"/>
                                                  <w:marBottom w:val="0"/>
                                                  <w:divBdr>
                                                    <w:top w:val="none" w:sz="0" w:space="0" w:color="auto"/>
                                                    <w:left w:val="none" w:sz="0" w:space="0" w:color="auto"/>
                                                    <w:bottom w:val="none" w:sz="0" w:space="0" w:color="auto"/>
                                                    <w:right w:val="none" w:sz="0" w:space="0" w:color="auto"/>
                                                  </w:divBdr>
                                                  <w:divsChild>
                                                    <w:div w:id="1669939490">
                                                      <w:marLeft w:val="0"/>
                                                      <w:marRight w:val="0"/>
                                                      <w:marTop w:val="0"/>
                                                      <w:marBottom w:val="0"/>
                                                      <w:divBdr>
                                                        <w:top w:val="none" w:sz="0" w:space="0" w:color="auto"/>
                                                        <w:left w:val="none" w:sz="0" w:space="0" w:color="auto"/>
                                                        <w:bottom w:val="none" w:sz="0" w:space="0" w:color="auto"/>
                                                        <w:right w:val="none" w:sz="0" w:space="0" w:color="auto"/>
                                                      </w:divBdr>
                                                      <w:divsChild>
                                                        <w:div w:id="1694500450">
                                                          <w:marLeft w:val="0"/>
                                                          <w:marRight w:val="0"/>
                                                          <w:marTop w:val="0"/>
                                                          <w:marBottom w:val="390"/>
                                                          <w:divBdr>
                                                            <w:top w:val="none" w:sz="0" w:space="0" w:color="auto"/>
                                                            <w:left w:val="none" w:sz="0" w:space="0" w:color="auto"/>
                                                            <w:bottom w:val="none" w:sz="0" w:space="0" w:color="auto"/>
                                                            <w:right w:val="none" w:sz="0" w:space="0" w:color="auto"/>
                                                          </w:divBdr>
                                                          <w:divsChild>
                                                            <w:div w:id="1432314776">
                                                              <w:marLeft w:val="0"/>
                                                              <w:marRight w:val="0"/>
                                                              <w:marTop w:val="0"/>
                                                              <w:marBottom w:val="0"/>
                                                              <w:divBdr>
                                                                <w:top w:val="none" w:sz="0" w:space="0" w:color="auto"/>
                                                                <w:left w:val="none" w:sz="0" w:space="0" w:color="auto"/>
                                                                <w:bottom w:val="none" w:sz="0" w:space="0" w:color="auto"/>
                                                                <w:right w:val="none" w:sz="0" w:space="0" w:color="auto"/>
                                                              </w:divBdr>
                                                              <w:divsChild>
                                                                <w:div w:id="1406682109">
                                                                  <w:marLeft w:val="0"/>
                                                                  <w:marRight w:val="0"/>
                                                                  <w:marTop w:val="0"/>
                                                                  <w:marBottom w:val="0"/>
                                                                  <w:divBdr>
                                                                    <w:top w:val="none" w:sz="0" w:space="0" w:color="auto"/>
                                                                    <w:left w:val="none" w:sz="0" w:space="0" w:color="auto"/>
                                                                    <w:bottom w:val="none" w:sz="0" w:space="0" w:color="auto"/>
                                                                    <w:right w:val="none" w:sz="0" w:space="0" w:color="auto"/>
                                                                  </w:divBdr>
                                                                  <w:divsChild>
                                                                    <w:div w:id="1758207087">
                                                                      <w:marLeft w:val="0"/>
                                                                      <w:marRight w:val="0"/>
                                                                      <w:marTop w:val="0"/>
                                                                      <w:marBottom w:val="0"/>
                                                                      <w:divBdr>
                                                                        <w:top w:val="none" w:sz="0" w:space="0" w:color="auto"/>
                                                                        <w:left w:val="none" w:sz="0" w:space="0" w:color="auto"/>
                                                                        <w:bottom w:val="none" w:sz="0" w:space="0" w:color="auto"/>
                                                                        <w:right w:val="none" w:sz="0" w:space="0" w:color="auto"/>
                                                                      </w:divBdr>
                                                                      <w:divsChild>
                                                                        <w:div w:id="755176178">
                                                                          <w:marLeft w:val="0"/>
                                                                          <w:marRight w:val="0"/>
                                                                          <w:marTop w:val="0"/>
                                                                          <w:marBottom w:val="0"/>
                                                                          <w:divBdr>
                                                                            <w:top w:val="none" w:sz="0" w:space="0" w:color="auto"/>
                                                                            <w:left w:val="none" w:sz="0" w:space="0" w:color="auto"/>
                                                                            <w:bottom w:val="none" w:sz="0" w:space="0" w:color="auto"/>
                                                                            <w:right w:val="none" w:sz="0" w:space="0" w:color="auto"/>
                                                                          </w:divBdr>
                                                                          <w:divsChild>
                                                                            <w:div w:id="1950351848">
                                                                              <w:marLeft w:val="0"/>
                                                                              <w:marRight w:val="0"/>
                                                                              <w:marTop w:val="0"/>
                                                                              <w:marBottom w:val="0"/>
                                                                              <w:divBdr>
                                                                                <w:top w:val="none" w:sz="0" w:space="0" w:color="auto"/>
                                                                                <w:left w:val="none" w:sz="0" w:space="0" w:color="auto"/>
                                                                                <w:bottom w:val="none" w:sz="0" w:space="0" w:color="auto"/>
                                                                                <w:right w:val="none" w:sz="0" w:space="0" w:color="auto"/>
                                                                              </w:divBdr>
                                                                              <w:divsChild>
                                                                                <w:div w:id="2127115247">
                                                                                  <w:marLeft w:val="0"/>
                                                                                  <w:marRight w:val="0"/>
                                                                                  <w:marTop w:val="0"/>
                                                                                  <w:marBottom w:val="0"/>
                                                                                  <w:divBdr>
                                                                                    <w:top w:val="none" w:sz="0" w:space="0" w:color="auto"/>
                                                                                    <w:left w:val="none" w:sz="0" w:space="0" w:color="auto"/>
                                                                                    <w:bottom w:val="none" w:sz="0" w:space="0" w:color="auto"/>
                                                                                    <w:right w:val="none" w:sz="0" w:space="0" w:color="auto"/>
                                                                                  </w:divBdr>
                                                                                  <w:divsChild>
                                                                                    <w:div w:id="1398943300">
                                                                                      <w:marLeft w:val="0"/>
                                                                                      <w:marRight w:val="0"/>
                                                                                      <w:marTop w:val="0"/>
                                                                                      <w:marBottom w:val="0"/>
                                                                                      <w:divBdr>
                                                                                        <w:top w:val="none" w:sz="0" w:space="0" w:color="auto"/>
                                                                                        <w:left w:val="none" w:sz="0" w:space="0" w:color="auto"/>
                                                                                        <w:bottom w:val="none" w:sz="0" w:space="0" w:color="auto"/>
                                                                                        <w:right w:val="none" w:sz="0" w:space="0" w:color="auto"/>
                                                                                      </w:divBdr>
                                                                                      <w:divsChild>
                                                                                        <w:div w:id="7218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2967492">
      <w:bodyDiv w:val="1"/>
      <w:marLeft w:val="0"/>
      <w:marRight w:val="0"/>
      <w:marTop w:val="0"/>
      <w:marBottom w:val="0"/>
      <w:divBdr>
        <w:top w:val="none" w:sz="0" w:space="0" w:color="auto"/>
        <w:left w:val="none" w:sz="0" w:space="0" w:color="auto"/>
        <w:bottom w:val="none" w:sz="0" w:space="0" w:color="auto"/>
        <w:right w:val="none" w:sz="0" w:space="0" w:color="auto"/>
      </w:divBdr>
      <w:divsChild>
        <w:div w:id="205457551">
          <w:marLeft w:val="0"/>
          <w:marRight w:val="0"/>
          <w:marTop w:val="0"/>
          <w:marBottom w:val="0"/>
          <w:divBdr>
            <w:top w:val="none" w:sz="0" w:space="0" w:color="auto"/>
            <w:left w:val="none" w:sz="0" w:space="0" w:color="auto"/>
            <w:bottom w:val="none" w:sz="0" w:space="0" w:color="auto"/>
            <w:right w:val="none" w:sz="0" w:space="0" w:color="auto"/>
          </w:divBdr>
          <w:divsChild>
            <w:div w:id="215548274">
              <w:marLeft w:val="0"/>
              <w:marRight w:val="0"/>
              <w:marTop w:val="0"/>
              <w:marBottom w:val="0"/>
              <w:divBdr>
                <w:top w:val="none" w:sz="0" w:space="0" w:color="auto"/>
                <w:left w:val="none" w:sz="0" w:space="0" w:color="auto"/>
                <w:bottom w:val="none" w:sz="0" w:space="0" w:color="auto"/>
                <w:right w:val="none" w:sz="0" w:space="0" w:color="auto"/>
              </w:divBdr>
              <w:divsChild>
                <w:div w:id="1503857071">
                  <w:marLeft w:val="0"/>
                  <w:marRight w:val="0"/>
                  <w:marTop w:val="0"/>
                  <w:marBottom w:val="0"/>
                  <w:divBdr>
                    <w:top w:val="none" w:sz="0" w:space="0" w:color="auto"/>
                    <w:left w:val="none" w:sz="0" w:space="0" w:color="auto"/>
                    <w:bottom w:val="none" w:sz="0" w:space="0" w:color="auto"/>
                    <w:right w:val="none" w:sz="0" w:space="0" w:color="auto"/>
                  </w:divBdr>
                  <w:divsChild>
                    <w:div w:id="240066775">
                      <w:marLeft w:val="0"/>
                      <w:marRight w:val="0"/>
                      <w:marTop w:val="45"/>
                      <w:marBottom w:val="0"/>
                      <w:divBdr>
                        <w:top w:val="none" w:sz="0" w:space="0" w:color="auto"/>
                        <w:left w:val="none" w:sz="0" w:space="0" w:color="auto"/>
                        <w:bottom w:val="none" w:sz="0" w:space="0" w:color="auto"/>
                        <w:right w:val="none" w:sz="0" w:space="0" w:color="auto"/>
                      </w:divBdr>
                      <w:divsChild>
                        <w:div w:id="126747382">
                          <w:marLeft w:val="0"/>
                          <w:marRight w:val="0"/>
                          <w:marTop w:val="0"/>
                          <w:marBottom w:val="0"/>
                          <w:divBdr>
                            <w:top w:val="none" w:sz="0" w:space="0" w:color="auto"/>
                            <w:left w:val="none" w:sz="0" w:space="0" w:color="auto"/>
                            <w:bottom w:val="none" w:sz="0" w:space="0" w:color="auto"/>
                            <w:right w:val="none" w:sz="0" w:space="0" w:color="auto"/>
                          </w:divBdr>
                          <w:divsChild>
                            <w:div w:id="607735603">
                              <w:marLeft w:val="2070"/>
                              <w:marRight w:val="3960"/>
                              <w:marTop w:val="0"/>
                              <w:marBottom w:val="0"/>
                              <w:divBdr>
                                <w:top w:val="none" w:sz="0" w:space="0" w:color="auto"/>
                                <w:left w:val="none" w:sz="0" w:space="0" w:color="auto"/>
                                <w:bottom w:val="none" w:sz="0" w:space="0" w:color="auto"/>
                                <w:right w:val="none" w:sz="0" w:space="0" w:color="auto"/>
                              </w:divBdr>
                              <w:divsChild>
                                <w:div w:id="289288523">
                                  <w:marLeft w:val="0"/>
                                  <w:marRight w:val="0"/>
                                  <w:marTop w:val="0"/>
                                  <w:marBottom w:val="0"/>
                                  <w:divBdr>
                                    <w:top w:val="none" w:sz="0" w:space="0" w:color="auto"/>
                                    <w:left w:val="none" w:sz="0" w:space="0" w:color="auto"/>
                                    <w:bottom w:val="none" w:sz="0" w:space="0" w:color="auto"/>
                                    <w:right w:val="none" w:sz="0" w:space="0" w:color="auto"/>
                                  </w:divBdr>
                                  <w:divsChild>
                                    <w:div w:id="2122072025">
                                      <w:marLeft w:val="0"/>
                                      <w:marRight w:val="0"/>
                                      <w:marTop w:val="0"/>
                                      <w:marBottom w:val="0"/>
                                      <w:divBdr>
                                        <w:top w:val="none" w:sz="0" w:space="0" w:color="auto"/>
                                        <w:left w:val="none" w:sz="0" w:space="0" w:color="auto"/>
                                        <w:bottom w:val="none" w:sz="0" w:space="0" w:color="auto"/>
                                        <w:right w:val="none" w:sz="0" w:space="0" w:color="auto"/>
                                      </w:divBdr>
                                      <w:divsChild>
                                        <w:div w:id="2095010618">
                                          <w:marLeft w:val="0"/>
                                          <w:marRight w:val="0"/>
                                          <w:marTop w:val="0"/>
                                          <w:marBottom w:val="0"/>
                                          <w:divBdr>
                                            <w:top w:val="none" w:sz="0" w:space="0" w:color="auto"/>
                                            <w:left w:val="none" w:sz="0" w:space="0" w:color="auto"/>
                                            <w:bottom w:val="none" w:sz="0" w:space="0" w:color="auto"/>
                                            <w:right w:val="none" w:sz="0" w:space="0" w:color="auto"/>
                                          </w:divBdr>
                                          <w:divsChild>
                                            <w:div w:id="1260523945">
                                              <w:marLeft w:val="0"/>
                                              <w:marRight w:val="0"/>
                                              <w:marTop w:val="90"/>
                                              <w:marBottom w:val="0"/>
                                              <w:divBdr>
                                                <w:top w:val="none" w:sz="0" w:space="0" w:color="auto"/>
                                                <w:left w:val="none" w:sz="0" w:space="0" w:color="auto"/>
                                                <w:bottom w:val="none" w:sz="0" w:space="0" w:color="auto"/>
                                                <w:right w:val="none" w:sz="0" w:space="0" w:color="auto"/>
                                              </w:divBdr>
                                              <w:divsChild>
                                                <w:div w:id="203754052">
                                                  <w:marLeft w:val="0"/>
                                                  <w:marRight w:val="0"/>
                                                  <w:marTop w:val="0"/>
                                                  <w:marBottom w:val="0"/>
                                                  <w:divBdr>
                                                    <w:top w:val="none" w:sz="0" w:space="0" w:color="auto"/>
                                                    <w:left w:val="none" w:sz="0" w:space="0" w:color="auto"/>
                                                    <w:bottom w:val="none" w:sz="0" w:space="0" w:color="auto"/>
                                                    <w:right w:val="none" w:sz="0" w:space="0" w:color="auto"/>
                                                  </w:divBdr>
                                                  <w:divsChild>
                                                    <w:div w:id="1842549721">
                                                      <w:marLeft w:val="0"/>
                                                      <w:marRight w:val="0"/>
                                                      <w:marTop w:val="0"/>
                                                      <w:marBottom w:val="0"/>
                                                      <w:divBdr>
                                                        <w:top w:val="none" w:sz="0" w:space="0" w:color="auto"/>
                                                        <w:left w:val="none" w:sz="0" w:space="0" w:color="auto"/>
                                                        <w:bottom w:val="none" w:sz="0" w:space="0" w:color="auto"/>
                                                        <w:right w:val="none" w:sz="0" w:space="0" w:color="auto"/>
                                                      </w:divBdr>
                                                      <w:divsChild>
                                                        <w:div w:id="1337464396">
                                                          <w:marLeft w:val="0"/>
                                                          <w:marRight w:val="0"/>
                                                          <w:marTop w:val="0"/>
                                                          <w:marBottom w:val="390"/>
                                                          <w:divBdr>
                                                            <w:top w:val="none" w:sz="0" w:space="0" w:color="auto"/>
                                                            <w:left w:val="none" w:sz="0" w:space="0" w:color="auto"/>
                                                            <w:bottom w:val="none" w:sz="0" w:space="0" w:color="auto"/>
                                                            <w:right w:val="none" w:sz="0" w:space="0" w:color="auto"/>
                                                          </w:divBdr>
                                                          <w:divsChild>
                                                            <w:div w:id="1786270261">
                                                              <w:marLeft w:val="0"/>
                                                              <w:marRight w:val="0"/>
                                                              <w:marTop w:val="0"/>
                                                              <w:marBottom w:val="0"/>
                                                              <w:divBdr>
                                                                <w:top w:val="none" w:sz="0" w:space="0" w:color="auto"/>
                                                                <w:left w:val="none" w:sz="0" w:space="0" w:color="auto"/>
                                                                <w:bottom w:val="none" w:sz="0" w:space="0" w:color="auto"/>
                                                                <w:right w:val="none" w:sz="0" w:space="0" w:color="auto"/>
                                                              </w:divBdr>
                                                              <w:divsChild>
                                                                <w:div w:id="19556495">
                                                                  <w:marLeft w:val="0"/>
                                                                  <w:marRight w:val="0"/>
                                                                  <w:marTop w:val="0"/>
                                                                  <w:marBottom w:val="0"/>
                                                                  <w:divBdr>
                                                                    <w:top w:val="none" w:sz="0" w:space="0" w:color="auto"/>
                                                                    <w:left w:val="none" w:sz="0" w:space="0" w:color="auto"/>
                                                                    <w:bottom w:val="none" w:sz="0" w:space="0" w:color="auto"/>
                                                                    <w:right w:val="none" w:sz="0" w:space="0" w:color="auto"/>
                                                                  </w:divBdr>
                                                                  <w:divsChild>
                                                                    <w:div w:id="2006856431">
                                                                      <w:marLeft w:val="0"/>
                                                                      <w:marRight w:val="0"/>
                                                                      <w:marTop w:val="0"/>
                                                                      <w:marBottom w:val="0"/>
                                                                      <w:divBdr>
                                                                        <w:top w:val="none" w:sz="0" w:space="0" w:color="auto"/>
                                                                        <w:left w:val="none" w:sz="0" w:space="0" w:color="auto"/>
                                                                        <w:bottom w:val="none" w:sz="0" w:space="0" w:color="auto"/>
                                                                        <w:right w:val="none" w:sz="0" w:space="0" w:color="auto"/>
                                                                      </w:divBdr>
                                                                      <w:divsChild>
                                                                        <w:div w:id="329408642">
                                                                          <w:marLeft w:val="0"/>
                                                                          <w:marRight w:val="0"/>
                                                                          <w:marTop w:val="0"/>
                                                                          <w:marBottom w:val="0"/>
                                                                          <w:divBdr>
                                                                            <w:top w:val="none" w:sz="0" w:space="0" w:color="auto"/>
                                                                            <w:left w:val="none" w:sz="0" w:space="0" w:color="auto"/>
                                                                            <w:bottom w:val="none" w:sz="0" w:space="0" w:color="auto"/>
                                                                            <w:right w:val="none" w:sz="0" w:space="0" w:color="auto"/>
                                                                          </w:divBdr>
                                                                          <w:divsChild>
                                                                            <w:div w:id="1601987865">
                                                                              <w:marLeft w:val="0"/>
                                                                              <w:marRight w:val="0"/>
                                                                              <w:marTop w:val="0"/>
                                                                              <w:marBottom w:val="0"/>
                                                                              <w:divBdr>
                                                                                <w:top w:val="none" w:sz="0" w:space="0" w:color="auto"/>
                                                                                <w:left w:val="none" w:sz="0" w:space="0" w:color="auto"/>
                                                                                <w:bottom w:val="none" w:sz="0" w:space="0" w:color="auto"/>
                                                                                <w:right w:val="none" w:sz="0" w:space="0" w:color="auto"/>
                                                                              </w:divBdr>
                                                                              <w:divsChild>
                                                                                <w:div w:id="1111120768">
                                                                                  <w:marLeft w:val="0"/>
                                                                                  <w:marRight w:val="0"/>
                                                                                  <w:marTop w:val="0"/>
                                                                                  <w:marBottom w:val="0"/>
                                                                                  <w:divBdr>
                                                                                    <w:top w:val="none" w:sz="0" w:space="0" w:color="auto"/>
                                                                                    <w:left w:val="none" w:sz="0" w:space="0" w:color="auto"/>
                                                                                    <w:bottom w:val="none" w:sz="0" w:space="0" w:color="auto"/>
                                                                                    <w:right w:val="none" w:sz="0" w:space="0" w:color="auto"/>
                                                                                  </w:divBdr>
                                                                                  <w:divsChild>
                                                                                    <w:div w:id="2014722147">
                                                                                      <w:marLeft w:val="0"/>
                                                                                      <w:marRight w:val="0"/>
                                                                                      <w:marTop w:val="0"/>
                                                                                      <w:marBottom w:val="0"/>
                                                                                      <w:divBdr>
                                                                                        <w:top w:val="none" w:sz="0" w:space="0" w:color="auto"/>
                                                                                        <w:left w:val="none" w:sz="0" w:space="0" w:color="auto"/>
                                                                                        <w:bottom w:val="none" w:sz="0" w:space="0" w:color="auto"/>
                                                                                        <w:right w:val="none" w:sz="0" w:space="0" w:color="auto"/>
                                                                                      </w:divBdr>
                                                                                      <w:divsChild>
                                                                                        <w:div w:id="5612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5100811">
      <w:bodyDiv w:val="1"/>
      <w:marLeft w:val="0"/>
      <w:marRight w:val="0"/>
      <w:marTop w:val="0"/>
      <w:marBottom w:val="0"/>
      <w:divBdr>
        <w:top w:val="none" w:sz="0" w:space="0" w:color="auto"/>
        <w:left w:val="none" w:sz="0" w:space="0" w:color="auto"/>
        <w:bottom w:val="none" w:sz="0" w:space="0" w:color="auto"/>
        <w:right w:val="none" w:sz="0" w:space="0" w:color="auto"/>
      </w:divBdr>
    </w:div>
    <w:div w:id="1529758800">
      <w:bodyDiv w:val="1"/>
      <w:marLeft w:val="0"/>
      <w:marRight w:val="0"/>
      <w:marTop w:val="0"/>
      <w:marBottom w:val="0"/>
      <w:divBdr>
        <w:top w:val="none" w:sz="0" w:space="0" w:color="auto"/>
        <w:left w:val="none" w:sz="0" w:space="0" w:color="auto"/>
        <w:bottom w:val="none" w:sz="0" w:space="0" w:color="auto"/>
        <w:right w:val="none" w:sz="0" w:space="0" w:color="auto"/>
      </w:divBdr>
      <w:divsChild>
        <w:div w:id="746921772">
          <w:marLeft w:val="0"/>
          <w:marRight w:val="0"/>
          <w:marTop w:val="0"/>
          <w:marBottom w:val="0"/>
          <w:divBdr>
            <w:top w:val="none" w:sz="0" w:space="0" w:color="auto"/>
            <w:left w:val="none" w:sz="0" w:space="0" w:color="auto"/>
            <w:bottom w:val="none" w:sz="0" w:space="0" w:color="auto"/>
            <w:right w:val="none" w:sz="0" w:space="0" w:color="auto"/>
          </w:divBdr>
          <w:divsChild>
            <w:div w:id="363402883">
              <w:marLeft w:val="0"/>
              <w:marRight w:val="0"/>
              <w:marTop w:val="0"/>
              <w:marBottom w:val="0"/>
              <w:divBdr>
                <w:top w:val="none" w:sz="0" w:space="0" w:color="auto"/>
                <w:left w:val="none" w:sz="0" w:space="0" w:color="auto"/>
                <w:bottom w:val="none" w:sz="0" w:space="0" w:color="auto"/>
                <w:right w:val="none" w:sz="0" w:space="0" w:color="auto"/>
              </w:divBdr>
              <w:divsChild>
                <w:div w:id="1523589743">
                  <w:marLeft w:val="0"/>
                  <w:marRight w:val="0"/>
                  <w:marTop w:val="0"/>
                  <w:marBottom w:val="0"/>
                  <w:divBdr>
                    <w:top w:val="none" w:sz="0" w:space="0" w:color="auto"/>
                    <w:left w:val="none" w:sz="0" w:space="0" w:color="auto"/>
                    <w:bottom w:val="none" w:sz="0" w:space="0" w:color="auto"/>
                    <w:right w:val="none" w:sz="0" w:space="0" w:color="auto"/>
                  </w:divBdr>
                  <w:divsChild>
                    <w:div w:id="445581111">
                      <w:marLeft w:val="0"/>
                      <w:marRight w:val="0"/>
                      <w:marTop w:val="45"/>
                      <w:marBottom w:val="0"/>
                      <w:divBdr>
                        <w:top w:val="none" w:sz="0" w:space="0" w:color="auto"/>
                        <w:left w:val="none" w:sz="0" w:space="0" w:color="auto"/>
                        <w:bottom w:val="none" w:sz="0" w:space="0" w:color="auto"/>
                        <w:right w:val="none" w:sz="0" w:space="0" w:color="auto"/>
                      </w:divBdr>
                      <w:divsChild>
                        <w:div w:id="1721439054">
                          <w:marLeft w:val="0"/>
                          <w:marRight w:val="0"/>
                          <w:marTop w:val="0"/>
                          <w:marBottom w:val="0"/>
                          <w:divBdr>
                            <w:top w:val="none" w:sz="0" w:space="0" w:color="auto"/>
                            <w:left w:val="none" w:sz="0" w:space="0" w:color="auto"/>
                            <w:bottom w:val="none" w:sz="0" w:space="0" w:color="auto"/>
                            <w:right w:val="none" w:sz="0" w:space="0" w:color="auto"/>
                          </w:divBdr>
                          <w:divsChild>
                            <w:div w:id="733311834">
                              <w:marLeft w:val="2070"/>
                              <w:marRight w:val="3960"/>
                              <w:marTop w:val="0"/>
                              <w:marBottom w:val="0"/>
                              <w:divBdr>
                                <w:top w:val="none" w:sz="0" w:space="0" w:color="auto"/>
                                <w:left w:val="none" w:sz="0" w:space="0" w:color="auto"/>
                                <w:bottom w:val="none" w:sz="0" w:space="0" w:color="auto"/>
                                <w:right w:val="none" w:sz="0" w:space="0" w:color="auto"/>
                              </w:divBdr>
                              <w:divsChild>
                                <w:div w:id="2146270017">
                                  <w:marLeft w:val="0"/>
                                  <w:marRight w:val="0"/>
                                  <w:marTop w:val="0"/>
                                  <w:marBottom w:val="0"/>
                                  <w:divBdr>
                                    <w:top w:val="none" w:sz="0" w:space="0" w:color="auto"/>
                                    <w:left w:val="none" w:sz="0" w:space="0" w:color="auto"/>
                                    <w:bottom w:val="none" w:sz="0" w:space="0" w:color="auto"/>
                                    <w:right w:val="none" w:sz="0" w:space="0" w:color="auto"/>
                                  </w:divBdr>
                                  <w:divsChild>
                                    <w:div w:id="781145020">
                                      <w:marLeft w:val="0"/>
                                      <w:marRight w:val="0"/>
                                      <w:marTop w:val="0"/>
                                      <w:marBottom w:val="0"/>
                                      <w:divBdr>
                                        <w:top w:val="none" w:sz="0" w:space="0" w:color="auto"/>
                                        <w:left w:val="none" w:sz="0" w:space="0" w:color="auto"/>
                                        <w:bottom w:val="none" w:sz="0" w:space="0" w:color="auto"/>
                                        <w:right w:val="none" w:sz="0" w:space="0" w:color="auto"/>
                                      </w:divBdr>
                                      <w:divsChild>
                                        <w:div w:id="449513016">
                                          <w:marLeft w:val="0"/>
                                          <w:marRight w:val="0"/>
                                          <w:marTop w:val="0"/>
                                          <w:marBottom w:val="0"/>
                                          <w:divBdr>
                                            <w:top w:val="none" w:sz="0" w:space="0" w:color="auto"/>
                                            <w:left w:val="none" w:sz="0" w:space="0" w:color="auto"/>
                                            <w:bottom w:val="none" w:sz="0" w:space="0" w:color="auto"/>
                                            <w:right w:val="none" w:sz="0" w:space="0" w:color="auto"/>
                                          </w:divBdr>
                                          <w:divsChild>
                                            <w:div w:id="1068842266">
                                              <w:marLeft w:val="0"/>
                                              <w:marRight w:val="0"/>
                                              <w:marTop w:val="90"/>
                                              <w:marBottom w:val="0"/>
                                              <w:divBdr>
                                                <w:top w:val="none" w:sz="0" w:space="0" w:color="auto"/>
                                                <w:left w:val="none" w:sz="0" w:space="0" w:color="auto"/>
                                                <w:bottom w:val="none" w:sz="0" w:space="0" w:color="auto"/>
                                                <w:right w:val="none" w:sz="0" w:space="0" w:color="auto"/>
                                              </w:divBdr>
                                              <w:divsChild>
                                                <w:div w:id="622425288">
                                                  <w:marLeft w:val="0"/>
                                                  <w:marRight w:val="0"/>
                                                  <w:marTop w:val="0"/>
                                                  <w:marBottom w:val="0"/>
                                                  <w:divBdr>
                                                    <w:top w:val="none" w:sz="0" w:space="0" w:color="auto"/>
                                                    <w:left w:val="none" w:sz="0" w:space="0" w:color="auto"/>
                                                    <w:bottom w:val="none" w:sz="0" w:space="0" w:color="auto"/>
                                                    <w:right w:val="none" w:sz="0" w:space="0" w:color="auto"/>
                                                  </w:divBdr>
                                                  <w:divsChild>
                                                    <w:div w:id="528765398">
                                                      <w:marLeft w:val="0"/>
                                                      <w:marRight w:val="0"/>
                                                      <w:marTop w:val="0"/>
                                                      <w:marBottom w:val="0"/>
                                                      <w:divBdr>
                                                        <w:top w:val="none" w:sz="0" w:space="0" w:color="auto"/>
                                                        <w:left w:val="none" w:sz="0" w:space="0" w:color="auto"/>
                                                        <w:bottom w:val="none" w:sz="0" w:space="0" w:color="auto"/>
                                                        <w:right w:val="none" w:sz="0" w:space="0" w:color="auto"/>
                                                      </w:divBdr>
                                                      <w:divsChild>
                                                        <w:div w:id="392194053">
                                                          <w:marLeft w:val="0"/>
                                                          <w:marRight w:val="0"/>
                                                          <w:marTop w:val="0"/>
                                                          <w:marBottom w:val="390"/>
                                                          <w:divBdr>
                                                            <w:top w:val="none" w:sz="0" w:space="0" w:color="auto"/>
                                                            <w:left w:val="none" w:sz="0" w:space="0" w:color="auto"/>
                                                            <w:bottom w:val="none" w:sz="0" w:space="0" w:color="auto"/>
                                                            <w:right w:val="none" w:sz="0" w:space="0" w:color="auto"/>
                                                          </w:divBdr>
                                                          <w:divsChild>
                                                            <w:div w:id="2010593555">
                                                              <w:marLeft w:val="0"/>
                                                              <w:marRight w:val="0"/>
                                                              <w:marTop w:val="0"/>
                                                              <w:marBottom w:val="0"/>
                                                              <w:divBdr>
                                                                <w:top w:val="none" w:sz="0" w:space="0" w:color="auto"/>
                                                                <w:left w:val="none" w:sz="0" w:space="0" w:color="auto"/>
                                                                <w:bottom w:val="none" w:sz="0" w:space="0" w:color="auto"/>
                                                                <w:right w:val="none" w:sz="0" w:space="0" w:color="auto"/>
                                                              </w:divBdr>
                                                              <w:divsChild>
                                                                <w:div w:id="618336350">
                                                                  <w:marLeft w:val="0"/>
                                                                  <w:marRight w:val="0"/>
                                                                  <w:marTop w:val="0"/>
                                                                  <w:marBottom w:val="0"/>
                                                                  <w:divBdr>
                                                                    <w:top w:val="none" w:sz="0" w:space="0" w:color="auto"/>
                                                                    <w:left w:val="none" w:sz="0" w:space="0" w:color="auto"/>
                                                                    <w:bottom w:val="none" w:sz="0" w:space="0" w:color="auto"/>
                                                                    <w:right w:val="none" w:sz="0" w:space="0" w:color="auto"/>
                                                                  </w:divBdr>
                                                                  <w:divsChild>
                                                                    <w:div w:id="53550700">
                                                                      <w:marLeft w:val="0"/>
                                                                      <w:marRight w:val="0"/>
                                                                      <w:marTop w:val="0"/>
                                                                      <w:marBottom w:val="0"/>
                                                                      <w:divBdr>
                                                                        <w:top w:val="none" w:sz="0" w:space="0" w:color="auto"/>
                                                                        <w:left w:val="none" w:sz="0" w:space="0" w:color="auto"/>
                                                                        <w:bottom w:val="none" w:sz="0" w:space="0" w:color="auto"/>
                                                                        <w:right w:val="none" w:sz="0" w:space="0" w:color="auto"/>
                                                                      </w:divBdr>
                                                                      <w:divsChild>
                                                                        <w:div w:id="664161752">
                                                                          <w:marLeft w:val="0"/>
                                                                          <w:marRight w:val="0"/>
                                                                          <w:marTop w:val="0"/>
                                                                          <w:marBottom w:val="0"/>
                                                                          <w:divBdr>
                                                                            <w:top w:val="none" w:sz="0" w:space="0" w:color="auto"/>
                                                                            <w:left w:val="none" w:sz="0" w:space="0" w:color="auto"/>
                                                                            <w:bottom w:val="none" w:sz="0" w:space="0" w:color="auto"/>
                                                                            <w:right w:val="none" w:sz="0" w:space="0" w:color="auto"/>
                                                                          </w:divBdr>
                                                                          <w:divsChild>
                                                                            <w:div w:id="21171772">
                                                                              <w:marLeft w:val="0"/>
                                                                              <w:marRight w:val="0"/>
                                                                              <w:marTop w:val="0"/>
                                                                              <w:marBottom w:val="0"/>
                                                                              <w:divBdr>
                                                                                <w:top w:val="none" w:sz="0" w:space="0" w:color="auto"/>
                                                                                <w:left w:val="none" w:sz="0" w:space="0" w:color="auto"/>
                                                                                <w:bottom w:val="none" w:sz="0" w:space="0" w:color="auto"/>
                                                                                <w:right w:val="none" w:sz="0" w:space="0" w:color="auto"/>
                                                                              </w:divBdr>
                                                                              <w:divsChild>
                                                                                <w:div w:id="1354378440">
                                                                                  <w:marLeft w:val="0"/>
                                                                                  <w:marRight w:val="0"/>
                                                                                  <w:marTop w:val="0"/>
                                                                                  <w:marBottom w:val="0"/>
                                                                                  <w:divBdr>
                                                                                    <w:top w:val="none" w:sz="0" w:space="0" w:color="auto"/>
                                                                                    <w:left w:val="none" w:sz="0" w:space="0" w:color="auto"/>
                                                                                    <w:bottom w:val="none" w:sz="0" w:space="0" w:color="auto"/>
                                                                                    <w:right w:val="none" w:sz="0" w:space="0" w:color="auto"/>
                                                                                  </w:divBdr>
                                                                                  <w:divsChild>
                                                                                    <w:div w:id="1503667361">
                                                                                      <w:marLeft w:val="0"/>
                                                                                      <w:marRight w:val="0"/>
                                                                                      <w:marTop w:val="0"/>
                                                                                      <w:marBottom w:val="0"/>
                                                                                      <w:divBdr>
                                                                                        <w:top w:val="none" w:sz="0" w:space="0" w:color="auto"/>
                                                                                        <w:left w:val="none" w:sz="0" w:space="0" w:color="auto"/>
                                                                                        <w:bottom w:val="none" w:sz="0" w:space="0" w:color="auto"/>
                                                                                        <w:right w:val="none" w:sz="0" w:space="0" w:color="auto"/>
                                                                                      </w:divBdr>
                                                                                      <w:divsChild>
                                                                                        <w:div w:id="3564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8108290">
      <w:bodyDiv w:val="1"/>
      <w:marLeft w:val="0"/>
      <w:marRight w:val="0"/>
      <w:marTop w:val="0"/>
      <w:marBottom w:val="0"/>
      <w:divBdr>
        <w:top w:val="none" w:sz="0" w:space="0" w:color="auto"/>
        <w:left w:val="none" w:sz="0" w:space="0" w:color="auto"/>
        <w:bottom w:val="none" w:sz="0" w:space="0" w:color="auto"/>
        <w:right w:val="none" w:sz="0" w:space="0" w:color="auto"/>
      </w:divBdr>
      <w:divsChild>
        <w:div w:id="1976524999">
          <w:marLeft w:val="0"/>
          <w:marRight w:val="0"/>
          <w:marTop w:val="0"/>
          <w:marBottom w:val="0"/>
          <w:divBdr>
            <w:top w:val="none" w:sz="0" w:space="0" w:color="auto"/>
            <w:left w:val="none" w:sz="0" w:space="0" w:color="auto"/>
            <w:bottom w:val="none" w:sz="0" w:space="0" w:color="auto"/>
            <w:right w:val="none" w:sz="0" w:space="0" w:color="auto"/>
          </w:divBdr>
          <w:divsChild>
            <w:div w:id="2058160452">
              <w:marLeft w:val="0"/>
              <w:marRight w:val="0"/>
              <w:marTop w:val="0"/>
              <w:marBottom w:val="0"/>
              <w:divBdr>
                <w:top w:val="none" w:sz="0" w:space="0" w:color="auto"/>
                <w:left w:val="none" w:sz="0" w:space="0" w:color="auto"/>
                <w:bottom w:val="none" w:sz="0" w:space="0" w:color="auto"/>
                <w:right w:val="none" w:sz="0" w:space="0" w:color="auto"/>
              </w:divBdr>
              <w:divsChild>
                <w:div w:id="381683309">
                  <w:marLeft w:val="0"/>
                  <w:marRight w:val="0"/>
                  <w:marTop w:val="0"/>
                  <w:marBottom w:val="0"/>
                  <w:divBdr>
                    <w:top w:val="none" w:sz="0" w:space="0" w:color="auto"/>
                    <w:left w:val="none" w:sz="0" w:space="0" w:color="auto"/>
                    <w:bottom w:val="none" w:sz="0" w:space="0" w:color="auto"/>
                    <w:right w:val="none" w:sz="0" w:space="0" w:color="auto"/>
                  </w:divBdr>
                  <w:divsChild>
                    <w:div w:id="637077585">
                      <w:marLeft w:val="0"/>
                      <w:marRight w:val="0"/>
                      <w:marTop w:val="45"/>
                      <w:marBottom w:val="0"/>
                      <w:divBdr>
                        <w:top w:val="none" w:sz="0" w:space="0" w:color="auto"/>
                        <w:left w:val="none" w:sz="0" w:space="0" w:color="auto"/>
                        <w:bottom w:val="none" w:sz="0" w:space="0" w:color="auto"/>
                        <w:right w:val="none" w:sz="0" w:space="0" w:color="auto"/>
                      </w:divBdr>
                      <w:divsChild>
                        <w:div w:id="1897626090">
                          <w:marLeft w:val="0"/>
                          <w:marRight w:val="0"/>
                          <w:marTop w:val="0"/>
                          <w:marBottom w:val="0"/>
                          <w:divBdr>
                            <w:top w:val="none" w:sz="0" w:space="0" w:color="auto"/>
                            <w:left w:val="none" w:sz="0" w:space="0" w:color="auto"/>
                            <w:bottom w:val="none" w:sz="0" w:space="0" w:color="auto"/>
                            <w:right w:val="none" w:sz="0" w:space="0" w:color="auto"/>
                          </w:divBdr>
                          <w:divsChild>
                            <w:div w:id="589698970">
                              <w:marLeft w:val="2070"/>
                              <w:marRight w:val="3960"/>
                              <w:marTop w:val="0"/>
                              <w:marBottom w:val="0"/>
                              <w:divBdr>
                                <w:top w:val="none" w:sz="0" w:space="0" w:color="auto"/>
                                <w:left w:val="none" w:sz="0" w:space="0" w:color="auto"/>
                                <w:bottom w:val="none" w:sz="0" w:space="0" w:color="auto"/>
                                <w:right w:val="none" w:sz="0" w:space="0" w:color="auto"/>
                              </w:divBdr>
                              <w:divsChild>
                                <w:div w:id="1904440332">
                                  <w:marLeft w:val="0"/>
                                  <w:marRight w:val="0"/>
                                  <w:marTop w:val="0"/>
                                  <w:marBottom w:val="0"/>
                                  <w:divBdr>
                                    <w:top w:val="none" w:sz="0" w:space="0" w:color="auto"/>
                                    <w:left w:val="none" w:sz="0" w:space="0" w:color="auto"/>
                                    <w:bottom w:val="none" w:sz="0" w:space="0" w:color="auto"/>
                                    <w:right w:val="none" w:sz="0" w:space="0" w:color="auto"/>
                                  </w:divBdr>
                                  <w:divsChild>
                                    <w:div w:id="1115104385">
                                      <w:marLeft w:val="0"/>
                                      <w:marRight w:val="0"/>
                                      <w:marTop w:val="0"/>
                                      <w:marBottom w:val="0"/>
                                      <w:divBdr>
                                        <w:top w:val="none" w:sz="0" w:space="0" w:color="auto"/>
                                        <w:left w:val="none" w:sz="0" w:space="0" w:color="auto"/>
                                        <w:bottom w:val="none" w:sz="0" w:space="0" w:color="auto"/>
                                        <w:right w:val="none" w:sz="0" w:space="0" w:color="auto"/>
                                      </w:divBdr>
                                      <w:divsChild>
                                        <w:div w:id="1523082005">
                                          <w:marLeft w:val="0"/>
                                          <w:marRight w:val="0"/>
                                          <w:marTop w:val="0"/>
                                          <w:marBottom w:val="0"/>
                                          <w:divBdr>
                                            <w:top w:val="none" w:sz="0" w:space="0" w:color="auto"/>
                                            <w:left w:val="none" w:sz="0" w:space="0" w:color="auto"/>
                                            <w:bottom w:val="none" w:sz="0" w:space="0" w:color="auto"/>
                                            <w:right w:val="none" w:sz="0" w:space="0" w:color="auto"/>
                                          </w:divBdr>
                                          <w:divsChild>
                                            <w:div w:id="777337812">
                                              <w:marLeft w:val="0"/>
                                              <w:marRight w:val="0"/>
                                              <w:marTop w:val="90"/>
                                              <w:marBottom w:val="0"/>
                                              <w:divBdr>
                                                <w:top w:val="none" w:sz="0" w:space="0" w:color="auto"/>
                                                <w:left w:val="none" w:sz="0" w:space="0" w:color="auto"/>
                                                <w:bottom w:val="none" w:sz="0" w:space="0" w:color="auto"/>
                                                <w:right w:val="none" w:sz="0" w:space="0" w:color="auto"/>
                                              </w:divBdr>
                                              <w:divsChild>
                                                <w:div w:id="1140269833">
                                                  <w:marLeft w:val="0"/>
                                                  <w:marRight w:val="0"/>
                                                  <w:marTop w:val="0"/>
                                                  <w:marBottom w:val="0"/>
                                                  <w:divBdr>
                                                    <w:top w:val="none" w:sz="0" w:space="0" w:color="auto"/>
                                                    <w:left w:val="none" w:sz="0" w:space="0" w:color="auto"/>
                                                    <w:bottom w:val="none" w:sz="0" w:space="0" w:color="auto"/>
                                                    <w:right w:val="none" w:sz="0" w:space="0" w:color="auto"/>
                                                  </w:divBdr>
                                                  <w:divsChild>
                                                    <w:div w:id="2075346247">
                                                      <w:marLeft w:val="0"/>
                                                      <w:marRight w:val="0"/>
                                                      <w:marTop w:val="0"/>
                                                      <w:marBottom w:val="0"/>
                                                      <w:divBdr>
                                                        <w:top w:val="none" w:sz="0" w:space="0" w:color="auto"/>
                                                        <w:left w:val="none" w:sz="0" w:space="0" w:color="auto"/>
                                                        <w:bottom w:val="none" w:sz="0" w:space="0" w:color="auto"/>
                                                        <w:right w:val="none" w:sz="0" w:space="0" w:color="auto"/>
                                                      </w:divBdr>
                                                      <w:divsChild>
                                                        <w:div w:id="1091976383">
                                                          <w:marLeft w:val="0"/>
                                                          <w:marRight w:val="0"/>
                                                          <w:marTop w:val="0"/>
                                                          <w:marBottom w:val="390"/>
                                                          <w:divBdr>
                                                            <w:top w:val="none" w:sz="0" w:space="0" w:color="auto"/>
                                                            <w:left w:val="none" w:sz="0" w:space="0" w:color="auto"/>
                                                            <w:bottom w:val="none" w:sz="0" w:space="0" w:color="auto"/>
                                                            <w:right w:val="none" w:sz="0" w:space="0" w:color="auto"/>
                                                          </w:divBdr>
                                                          <w:divsChild>
                                                            <w:div w:id="28263634">
                                                              <w:marLeft w:val="0"/>
                                                              <w:marRight w:val="0"/>
                                                              <w:marTop w:val="0"/>
                                                              <w:marBottom w:val="0"/>
                                                              <w:divBdr>
                                                                <w:top w:val="none" w:sz="0" w:space="0" w:color="auto"/>
                                                                <w:left w:val="none" w:sz="0" w:space="0" w:color="auto"/>
                                                                <w:bottom w:val="none" w:sz="0" w:space="0" w:color="auto"/>
                                                                <w:right w:val="none" w:sz="0" w:space="0" w:color="auto"/>
                                                              </w:divBdr>
                                                              <w:divsChild>
                                                                <w:div w:id="672073064">
                                                                  <w:marLeft w:val="0"/>
                                                                  <w:marRight w:val="0"/>
                                                                  <w:marTop w:val="0"/>
                                                                  <w:marBottom w:val="0"/>
                                                                  <w:divBdr>
                                                                    <w:top w:val="none" w:sz="0" w:space="0" w:color="auto"/>
                                                                    <w:left w:val="none" w:sz="0" w:space="0" w:color="auto"/>
                                                                    <w:bottom w:val="none" w:sz="0" w:space="0" w:color="auto"/>
                                                                    <w:right w:val="none" w:sz="0" w:space="0" w:color="auto"/>
                                                                  </w:divBdr>
                                                                  <w:divsChild>
                                                                    <w:div w:id="367150833">
                                                                      <w:marLeft w:val="0"/>
                                                                      <w:marRight w:val="0"/>
                                                                      <w:marTop w:val="0"/>
                                                                      <w:marBottom w:val="0"/>
                                                                      <w:divBdr>
                                                                        <w:top w:val="none" w:sz="0" w:space="0" w:color="auto"/>
                                                                        <w:left w:val="none" w:sz="0" w:space="0" w:color="auto"/>
                                                                        <w:bottom w:val="none" w:sz="0" w:space="0" w:color="auto"/>
                                                                        <w:right w:val="none" w:sz="0" w:space="0" w:color="auto"/>
                                                                      </w:divBdr>
                                                                      <w:divsChild>
                                                                        <w:div w:id="958026538">
                                                                          <w:marLeft w:val="0"/>
                                                                          <w:marRight w:val="0"/>
                                                                          <w:marTop w:val="0"/>
                                                                          <w:marBottom w:val="0"/>
                                                                          <w:divBdr>
                                                                            <w:top w:val="none" w:sz="0" w:space="0" w:color="auto"/>
                                                                            <w:left w:val="none" w:sz="0" w:space="0" w:color="auto"/>
                                                                            <w:bottom w:val="none" w:sz="0" w:space="0" w:color="auto"/>
                                                                            <w:right w:val="none" w:sz="0" w:space="0" w:color="auto"/>
                                                                          </w:divBdr>
                                                                          <w:divsChild>
                                                                            <w:div w:id="1314338641">
                                                                              <w:marLeft w:val="0"/>
                                                                              <w:marRight w:val="0"/>
                                                                              <w:marTop w:val="0"/>
                                                                              <w:marBottom w:val="0"/>
                                                                              <w:divBdr>
                                                                                <w:top w:val="none" w:sz="0" w:space="0" w:color="auto"/>
                                                                                <w:left w:val="none" w:sz="0" w:space="0" w:color="auto"/>
                                                                                <w:bottom w:val="none" w:sz="0" w:space="0" w:color="auto"/>
                                                                                <w:right w:val="none" w:sz="0" w:space="0" w:color="auto"/>
                                                                              </w:divBdr>
                                                                              <w:divsChild>
                                                                                <w:div w:id="1930575822">
                                                                                  <w:marLeft w:val="0"/>
                                                                                  <w:marRight w:val="0"/>
                                                                                  <w:marTop w:val="0"/>
                                                                                  <w:marBottom w:val="0"/>
                                                                                  <w:divBdr>
                                                                                    <w:top w:val="none" w:sz="0" w:space="0" w:color="auto"/>
                                                                                    <w:left w:val="none" w:sz="0" w:space="0" w:color="auto"/>
                                                                                    <w:bottom w:val="none" w:sz="0" w:space="0" w:color="auto"/>
                                                                                    <w:right w:val="none" w:sz="0" w:space="0" w:color="auto"/>
                                                                                  </w:divBdr>
                                                                                  <w:divsChild>
                                                                                    <w:div w:id="33698015">
                                                                                      <w:marLeft w:val="0"/>
                                                                                      <w:marRight w:val="0"/>
                                                                                      <w:marTop w:val="0"/>
                                                                                      <w:marBottom w:val="0"/>
                                                                                      <w:divBdr>
                                                                                        <w:top w:val="none" w:sz="0" w:space="0" w:color="auto"/>
                                                                                        <w:left w:val="none" w:sz="0" w:space="0" w:color="auto"/>
                                                                                        <w:bottom w:val="none" w:sz="0" w:space="0" w:color="auto"/>
                                                                                        <w:right w:val="none" w:sz="0" w:space="0" w:color="auto"/>
                                                                                      </w:divBdr>
                                                                                      <w:divsChild>
                                                                                        <w:div w:id="17115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4244825">
      <w:bodyDiv w:val="1"/>
      <w:marLeft w:val="0"/>
      <w:marRight w:val="0"/>
      <w:marTop w:val="0"/>
      <w:marBottom w:val="0"/>
      <w:divBdr>
        <w:top w:val="none" w:sz="0" w:space="0" w:color="auto"/>
        <w:left w:val="none" w:sz="0" w:space="0" w:color="auto"/>
        <w:bottom w:val="none" w:sz="0" w:space="0" w:color="auto"/>
        <w:right w:val="none" w:sz="0" w:space="0" w:color="auto"/>
      </w:divBdr>
      <w:divsChild>
        <w:div w:id="43063387">
          <w:marLeft w:val="0"/>
          <w:marRight w:val="0"/>
          <w:marTop w:val="0"/>
          <w:marBottom w:val="0"/>
          <w:divBdr>
            <w:top w:val="none" w:sz="0" w:space="0" w:color="auto"/>
            <w:left w:val="none" w:sz="0" w:space="0" w:color="auto"/>
            <w:bottom w:val="none" w:sz="0" w:space="0" w:color="auto"/>
            <w:right w:val="none" w:sz="0" w:space="0" w:color="auto"/>
          </w:divBdr>
          <w:divsChild>
            <w:div w:id="338584716">
              <w:marLeft w:val="0"/>
              <w:marRight w:val="0"/>
              <w:marTop w:val="0"/>
              <w:marBottom w:val="0"/>
              <w:divBdr>
                <w:top w:val="none" w:sz="0" w:space="0" w:color="auto"/>
                <w:left w:val="none" w:sz="0" w:space="0" w:color="auto"/>
                <w:bottom w:val="none" w:sz="0" w:space="0" w:color="auto"/>
                <w:right w:val="none" w:sz="0" w:space="0" w:color="auto"/>
              </w:divBdr>
              <w:divsChild>
                <w:div w:id="613907151">
                  <w:marLeft w:val="0"/>
                  <w:marRight w:val="0"/>
                  <w:marTop w:val="0"/>
                  <w:marBottom w:val="0"/>
                  <w:divBdr>
                    <w:top w:val="none" w:sz="0" w:space="0" w:color="auto"/>
                    <w:left w:val="none" w:sz="0" w:space="0" w:color="auto"/>
                    <w:bottom w:val="none" w:sz="0" w:space="0" w:color="auto"/>
                    <w:right w:val="none" w:sz="0" w:space="0" w:color="auto"/>
                  </w:divBdr>
                  <w:divsChild>
                    <w:div w:id="1492914094">
                      <w:marLeft w:val="0"/>
                      <w:marRight w:val="0"/>
                      <w:marTop w:val="45"/>
                      <w:marBottom w:val="0"/>
                      <w:divBdr>
                        <w:top w:val="none" w:sz="0" w:space="0" w:color="auto"/>
                        <w:left w:val="none" w:sz="0" w:space="0" w:color="auto"/>
                        <w:bottom w:val="none" w:sz="0" w:space="0" w:color="auto"/>
                        <w:right w:val="none" w:sz="0" w:space="0" w:color="auto"/>
                      </w:divBdr>
                      <w:divsChild>
                        <w:div w:id="1857226568">
                          <w:marLeft w:val="0"/>
                          <w:marRight w:val="0"/>
                          <w:marTop w:val="0"/>
                          <w:marBottom w:val="0"/>
                          <w:divBdr>
                            <w:top w:val="none" w:sz="0" w:space="0" w:color="auto"/>
                            <w:left w:val="none" w:sz="0" w:space="0" w:color="auto"/>
                            <w:bottom w:val="none" w:sz="0" w:space="0" w:color="auto"/>
                            <w:right w:val="none" w:sz="0" w:space="0" w:color="auto"/>
                          </w:divBdr>
                          <w:divsChild>
                            <w:div w:id="585697106">
                              <w:marLeft w:val="2070"/>
                              <w:marRight w:val="3960"/>
                              <w:marTop w:val="0"/>
                              <w:marBottom w:val="0"/>
                              <w:divBdr>
                                <w:top w:val="none" w:sz="0" w:space="0" w:color="auto"/>
                                <w:left w:val="none" w:sz="0" w:space="0" w:color="auto"/>
                                <w:bottom w:val="none" w:sz="0" w:space="0" w:color="auto"/>
                                <w:right w:val="none" w:sz="0" w:space="0" w:color="auto"/>
                              </w:divBdr>
                              <w:divsChild>
                                <w:div w:id="933635779">
                                  <w:marLeft w:val="0"/>
                                  <w:marRight w:val="0"/>
                                  <w:marTop w:val="0"/>
                                  <w:marBottom w:val="0"/>
                                  <w:divBdr>
                                    <w:top w:val="none" w:sz="0" w:space="0" w:color="auto"/>
                                    <w:left w:val="none" w:sz="0" w:space="0" w:color="auto"/>
                                    <w:bottom w:val="none" w:sz="0" w:space="0" w:color="auto"/>
                                    <w:right w:val="none" w:sz="0" w:space="0" w:color="auto"/>
                                  </w:divBdr>
                                  <w:divsChild>
                                    <w:div w:id="916793692">
                                      <w:marLeft w:val="0"/>
                                      <w:marRight w:val="0"/>
                                      <w:marTop w:val="0"/>
                                      <w:marBottom w:val="0"/>
                                      <w:divBdr>
                                        <w:top w:val="none" w:sz="0" w:space="0" w:color="auto"/>
                                        <w:left w:val="none" w:sz="0" w:space="0" w:color="auto"/>
                                        <w:bottom w:val="none" w:sz="0" w:space="0" w:color="auto"/>
                                        <w:right w:val="none" w:sz="0" w:space="0" w:color="auto"/>
                                      </w:divBdr>
                                      <w:divsChild>
                                        <w:div w:id="1117219015">
                                          <w:marLeft w:val="0"/>
                                          <w:marRight w:val="0"/>
                                          <w:marTop w:val="0"/>
                                          <w:marBottom w:val="0"/>
                                          <w:divBdr>
                                            <w:top w:val="none" w:sz="0" w:space="0" w:color="auto"/>
                                            <w:left w:val="none" w:sz="0" w:space="0" w:color="auto"/>
                                            <w:bottom w:val="none" w:sz="0" w:space="0" w:color="auto"/>
                                            <w:right w:val="none" w:sz="0" w:space="0" w:color="auto"/>
                                          </w:divBdr>
                                          <w:divsChild>
                                            <w:div w:id="454711734">
                                              <w:marLeft w:val="0"/>
                                              <w:marRight w:val="0"/>
                                              <w:marTop w:val="90"/>
                                              <w:marBottom w:val="0"/>
                                              <w:divBdr>
                                                <w:top w:val="none" w:sz="0" w:space="0" w:color="auto"/>
                                                <w:left w:val="none" w:sz="0" w:space="0" w:color="auto"/>
                                                <w:bottom w:val="none" w:sz="0" w:space="0" w:color="auto"/>
                                                <w:right w:val="none" w:sz="0" w:space="0" w:color="auto"/>
                                              </w:divBdr>
                                              <w:divsChild>
                                                <w:div w:id="1392922323">
                                                  <w:marLeft w:val="0"/>
                                                  <w:marRight w:val="0"/>
                                                  <w:marTop w:val="0"/>
                                                  <w:marBottom w:val="0"/>
                                                  <w:divBdr>
                                                    <w:top w:val="none" w:sz="0" w:space="0" w:color="auto"/>
                                                    <w:left w:val="none" w:sz="0" w:space="0" w:color="auto"/>
                                                    <w:bottom w:val="none" w:sz="0" w:space="0" w:color="auto"/>
                                                    <w:right w:val="none" w:sz="0" w:space="0" w:color="auto"/>
                                                  </w:divBdr>
                                                  <w:divsChild>
                                                    <w:div w:id="185101899">
                                                      <w:marLeft w:val="0"/>
                                                      <w:marRight w:val="0"/>
                                                      <w:marTop w:val="0"/>
                                                      <w:marBottom w:val="0"/>
                                                      <w:divBdr>
                                                        <w:top w:val="none" w:sz="0" w:space="0" w:color="auto"/>
                                                        <w:left w:val="none" w:sz="0" w:space="0" w:color="auto"/>
                                                        <w:bottom w:val="none" w:sz="0" w:space="0" w:color="auto"/>
                                                        <w:right w:val="none" w:sz="0" w:space="0" w:color="auto"/>
                                                      </w:divBdr>
                                                      <w:divsChild>
                                                        <w:div w:id="1239749297">
                                                          <w:marLeft w:val="0"/>
                                                          <w:marRight w:val="0"/>
                                                          <w:marTop w:val="0"/>
                                                          <w:marBottom w:val="390"/>
                                                          <w:divBdr>
                                                            <w:top w:val="none" w:sz="0" w:space="0" w:color="auto"/>
                                                            <w:left w:val="none" w:sz="0" w:space="0" w:color="auto"/>
                                                            <w:bottom w:val="none" w:sz="0" w:space="0" w:color="auto"/>
                                                            <w:right w:val="none" w:sz="0" w:space="0" w:color="auto"/>
                                                          </w:divBdr>
                                                          <w:divsChild>
                                                            <w:div w:id="1271661417">
                                                              <w:marLeft w:val="0"/>
                                                              <w:marRight w:val="0"/>
                                                              <w:marTop w:val="0"/>
                                                              <w:marBottom w:val="0"/>
                                                              <w:divBdr>
                                                                <w:top w:val="none" w:sz="0" w:space="0" w:color="auto"/>
                                                                <w:left w:val="none" w:sz="0" w:space="0" w:color="auto"/>
                                                                <w:bottom w:val="none" w:sz="0" w:space="0" w:color="auto"/>
                                                                <w:right w:val="none" w:sz="0" w:space="0" w:color="auto"/>
                                                              </w:divBdr>
                                                              <w:divsChild>
                                                                <w:div w:id="429401029">
                                                                  <w:marLeft w:val="0"/>
                                                                  <w:marRight w:val="0"/>
                                                                  <w:marTop w:val="0"/>
                                                                  <w:marBottom w:val="0"/>
                                                                  <w:divBdr>
                                                                    <w:top w:val="none" w:sz="0" w:space="0" w:color="auto"/>
                                                                    <w:left w:val="none" w:sz="0" w:space="0" w:color="auto"/>
                                                                    <w:bottom w:val="none" w:sz="0" w:space="0" w:color="auto"/>
                                                                    <w:right w:val="none" w:sz="0" w:space="0" w:color="auto"/>
                                                                  </w:divBdr>
                                                                  <w:divsChild>
                                                                    <w:div w:id="1594121743">
                                                                      <w:marLeft w:val="0"/>
                                                                      <w:marRight w:val="0"/>
                                                                      <w:marTop w:val="0"/>
                                                                      <w:marBottom w:val="0"/>
                                                                      <w:divBdr>
                                                                        <w:top w:val="none" w:sz="0" w:space="0" w:color="auto"/>
                                                                        <w:left w:val="none" w:sz="0" w:space="0" w:color="auto"/>
                                                                        <w:bottom w:val="none" w:sz="0" w:space="0" w:color="auto"/>
                                                                        <w:right w:val="none" w:sz="0" w:space="0" w:color="auto"/>
                                                                      </w:divBdr>
                                                                      <w:divsChild>
                                                                        <w:div w:id="572736192">
                                                                          <w:marLeft w:val="0"/>
                                                                          <w:marRight w:val="0"/>
                                                                          <w:marTop w:val="0"/>
                                                                          <w:marBottom w:val="0"/>
                                                                          <w:divBdr>
                                                                            <w:top w:val="none" w:sz="0" w:space="0" w:color="auto"/>
                                                                            <w:left w:val="none" w:sz="0" w:space="0" w:color="auto"/>
                                                                            <w:bottom w:val="none" w:sz="0" w:space="0" w:color="auto"/>
                                                                            <w:right w:val="none" w:sz="0" w:space="0" w:color="auto"/>
                                                                          </w:divBdr>
                                                                          <w:divsChild>
                                                                            <w:div w:id="32659910">
                                                                              <w:marLeft w:val="0"/>
                                                                              <w:marRight w:val="0"/>
                                                                              <w:marTop w:val="0"/>
                                                                              <w:marBottom w:val="0"/>
                                                                              <w:divBdr>
                                                                                <w:top w:val="none" w:sz="0" w:space="0" w:color="auto"/>
                                                                                <w:left w:val="none" w:sz="0" w:space="0" w:color="auto"/>
                                                                                <w:bottom w:val="none" w:sz="0" w:space="0" w:color="auto"/>
                                                                                <w:right w:val="none" w:sz="0" w:space="0" w:color="auto"/>
                                                                              </w:divBdr>
                                                                              <w:divsChild>
                                                                                <w:div w:id="798036923">
                                                                                  <w:marLeft w:val="0"/>
                                                                                  <w:marRight w:val="0"/>
                                                                                  <w:marTop w:val="0"/>
                                                                                  <w:marBottom w:val="0"/>
                                                                                  <w:divBdr>
                                                                                    <w:top w:val="none" w:sz="0" w:space="0" w:color="auto"/>
                                                                                    <w:left w:val="none" w:sz="0" w:space="0" w:color="auto"/>
                                                                                    <w:bottom w:val="none" w:sz="0" w:space="0" w:color="auto"/>
                                                                                    <w:right w:val="none" w:sz="0" w:space="0" w:color="auto"/>
                                                                                  </w:divBdr>
                                                                                  <w:divsChild>
                                                                                    <w:div w:id="1233009990">
                                                                                      <w:marLeft w:val="0"/>
                                                                                      <w:marRight w:val="0"/>
                                                                                      <w:marTop w:val="0"/>
                                                                                      <w:marBottom w:val="0"/>
                                                                                      <w:divBdr>
                                                                                        <w:top w:val="none" w:sz="0" w:space="0" w:color="auto"/>
                                                                                        <w:left w:val="none" w:sz="0" w:space="0" w:color="auto"/>
                                                                                        <w:bottom w:val="none" w:sz="0" w:space="0" w:color="auto"/>
                                                                                        <w:right w:val="none" w:sz="0" w:space="0" w:color="auto"/>
                                                                                      </w:divBdr>
                                                                                      <w:divsChild>
                                                                                        <w:div w:id="20007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9092262">
      <w:bodyDiv w:val="1"/>
      <w:marLeft w:val="0"/>
      <w:marRight w:val="0"/>
      <w:marTop w:val="0"/>
      <w:marBottom w:val="0"/>
      <w:divBdr>
        <w:top w:val="none" w:sz="0" w:space="0" w:color="auto"/>
        <w:left w:val="none" w:sz="0" w:space="0" w:color="auto"/>
        <w:bottom w:val="none" w:sz="0" w:space="0" w:color="auto"/>
        <w:right w:val="none" w:sz="0" w:space="0" w:color="auto"/>
      </w:divBdr>
      <w:divsChild>
        <w:div w:id="1021784030">
          <w:marLeft w:val="0"/>
          <w:marRight w:val="0"/>
          <w:marTop w:val="0"/>
          <w:marBottom w:val="0"/>
          <w:divBdr>
            <w:top w:val="none" w:sz="0" w:space="0" w:color="auto"/>
            <w:left w:val="none" w:sz="0" w:space="0" w:color="auto"/>
            <w:bottom w:val="none" w:sz="0" w:space="0" w:color="auto"/>
            <w:right w:val="none" w:sz="0" w:space="0" w:color="auto"/>
          </w:divBdr>
          <w:divsChild>
            <w:div w:id="509955119">
              <w:marLeft w:val="0"/>
              <w:marRight w:val="0"/>
              <w:marTop w:val="0"/>
              <w:marBottom w:val="0"/>
              <w:divBdr>
                <w:top w:val="none" w:sz="0" w:space="0" w:color="auto"/>
                <w:left w:val="none" w:sz="0" w:space="0" w:color="auto"/>
                <w:bottom w:val="none" w:sz="0" w:space="0" w:color="auto"/>
                <w:right w:val="none" w:sz="0" w:space="0" w:color="auto"/>
              </w:divBdr>
              <w:divsChild>
                <w:div w:id="1693219733">
                  <w:marLeft w:val="0"/>
                  <w:marRight w:val="0"/>
                  <w:marTop w:val="0"/>
                  <w:marBottom w:val="0"/>
                  <w:divBdr>
                    <w:top w:val="none" w:sz="0" w:space="0" w:color="auto"/>
                    <w:left w:val="none" w:sz="0" w:space="0" w:color="auto"/>
                    <w:bottom w:val="none" w:sz="0" w:space="0" w:color="auto"/>
                    <w:right w:val="none" w:sz="0" w:space="0" w:color="auto"/>
                  </w:divBdr>
                  <w:divsChild>
                    <w:div w:id="1508247909">
                      <w:marLeft w:val="0"/>
                      <w:marRight w:val="0"/>
                      <w:marTop w:val="45"/>
                      <w:marBottom w:val="0"/>
                      <w:divBdr>
                        <w:top w:val="none" w:sz="0" w:space="0" w:color="auto"/>
                        <w:left w:val="none" w:sz="0" w:space="0" w:color="auto"/>
                        <w:bottom w:val="none" w:sz="0" w:space="0" w:color="auto"/>
                        <w:right w:val="none" w:sz="0" w:space="0" w:color="auto"/>
                      </w:divBdr>
                      <w:divsChild>
                        <w:div w:id="778985768">
                          <w:marLeft w:val="0"/>
                          <w:marRight w:val="0"/>
                          <w:marTop w:val="0"/>
                          <w:marBottom w:val="0"/>
                          <w:divBdr>
                            <w:top w:val="none" w:sz="0" w:space="0" w:color="auto"/>
                            <w:left w:val="none" w:sz="0" w:space="0" w:color="auto"/>
                            <w:bottom w:val="none" w:sz="0" w:space="0" w:color="auto"/>
                            <w:right w:val="none" w:sz="0" w:space="0" w:color="auto"/>
                          </w:divBdr>
                          <w:divsChild>
                            <w:div w:id="684598319">
                              <w:marLeft w:val="2070"/>
                              <w:marRight w:val="3960"/>
                              <w:marTop w:val="0"/>
                              <w:marBottom w:val="0"/>
                              <w:divBdr>
                                <w:top w:val="none" w:sz="0" w:space="0" w:color="auto"/>
                                <w:left w:val="none" w:sz="0" w:space="0" w:color="auto"/>
                                <w:bottom w:val="none" w:sz="0" w:space="0" w:color="auto"/>
                                <w:right w:val="none" w:sz="0" w:space="0" w:color="auto"/>
                              </w:divBdr>
                              <w:divsChild>
                                <w:div w:id="548493613">
                                  <w:marLeft w:val="0"/>
                                  <w:marRight w:val="0"/>
                                  <w:marTop w:val="0"/>
                                  <w:marBottom w:val="0"/>
                                  <w:divBdr>
                                    <w:top w:val="none" w:sz="0" w:space="0" w:color="auto"/>
                                    <w:left w:val="none" w:sz="0" w:space="0" w:color="auto"/>
                                    <w:bottom w:val="none" w:sz="0" w:space="0" w:color="auto"/>
                                    <w:right w:val="none" w:sz="0" w:space="0" w:color="auto"/>
                                  </w:divBdr>
                                  <w:divsChild>
                                    <w:div w:id="1394887756">
                                      <w:marLeft w:val="0"/>
                                      <w:marRight w:val="0"/>
                                      <w:marTop w:val="0"/>
                                      <w:marBottom w:val="0"/>
                                      <w:divBdr>
                                        <w:top w:val="none" w:sz="0" w:space="0" w:color="auto"/>
                                        <w:left w:val="none" w:sz="0" w:space="0" w:color="auto"/>
                                        <w:bottom w:val="none" w:sz="0" w:space="0" w:color="auto"/>
                                        <w:right w:val="none" w:sz="0" w:space="0" w:color="auto"/>
                                      </w:divBdr>
                                      <w:divsChild>
                                        <w:div w:id="375937733">
                                          <w:marLeft w:val="0"/>
                                          <w:marRight w:val="0"/>
                                          <w:marTop w:val="0"/>
                                          <w:marBottom w:val="0"/>
                                          <w:divBdr>
                                            <w:top w:val="none" w:sz="0" w:space="0" w:color="auto"/>
                                            <w:left w:val="none" w:sz="0" w:space="0" w:color="auto"/>
                                            <w:bottom w:val="none" w:sz="0" w:space="0" w:color="auto"/>
                                            <w:right w:val="none" w:sz="0" w:space="0" w:color="auto"/>
                                          </w:divBdr>
                                          <w:divsChild>
                                            <w:div w:id="1693988908">
                                              <w:marLeft w:val="0"/>
                                              <w:marRight w:val="0"/>
                                              <w:marTop w:val="90"/>
                                              <w:marBottom w:val="0"/>
                                              <w:divBdr>
                                                <w:top w:val="none" w:sz="0" w:space="0" w:color="auto"/>
                                                <w:left w:val="none" w:sz="0" w:space="0" w:color="auto"/>
                                                <w:bottom w:val="none" w:sz="0" w:space="0" w:color="auto"/>
                                                <w:right w:val="none" w:sz="0" w:space="0" w:color="auto"/>
                                              </w:divBdr>
                                              <w:divsChild>
                                                <w:div w:id="557934789">
                                                  <w:marLeft w:val="0"/>
                                                  <w:marRight w:val="0"/>
                                                  <w:marTop w:val="0"/>
                                                  <w:marBottom w:val="0"/>
                                                  <w:divBdr>
                                                    <w:top w:val="none" w:sz="0" w:space="0" w:color="auto"/>
                                                    <w:left w:val="none" w:sz="0" w:space="0" w:color="auto"/>
                                                    <w:bottom w:val="none" w:sz="0" w:space="0" w:color="auto"/>
                                                    <w:right w:val="none" w:sz="0" w:space="0" w:color="auto"/>
                                                  </w:divBdr>
                                                  <w:divsChild>
                                                    <w:div w:id="1468544985">
                                                      <w:marLeft w:val="0"/>
                                                      <w:marRight w:val="0"/>
                                                      <w:marTop w:val="0"/>
                                                      <w:marBottom w:val="0"/>
                                                      <w:divBdr>
                                                        <w:top w:val="none" w:sz="0" w:space="0" w:color="auto"/>
                                                        <w:left w:val="none" w:sz="0" w:space="0" w:color="auto"/>
                                                        <w:bottom w:val="none" w:sz="0" w:space="0" w:color="auto"/>
                                                        <w:right w:val="none" w:sz="0" w:space="0" w:color="auto"/>
                                                      </w:divBdr>
                                                      <w:divsChild>
                                                        <w:div w:id="1221677190">
                                                          <w:marLeft w:val="0"/>
                                                          <w:marRight w:val="0"/>
                                                          <w:marTop w:val="0"/>
                                                          <w:marBottom w:val="390"/>
                                                          <w:divBdr>
                                                            <w:top w:val="none" w:sz="0" w:space="0" w:color="auto"/>
                                                            <w:left w:val="none" w:sz="0" w:space="0" w:color="auto"/>
                                                            <w:bottom w:val="none" w:sz="0" w:space="0" w:color="auto"/>
                                                            <w:right w:val="none" w:sz="0" w:space="0" w:color="auto"/>
                                                          </w:divBdr>
                                                          <w:divsChild>
                                                            <w:div w:id="558371433">
                                                              <w:marLeft w:val="0"/>
                                                              <w:marRight w:val="0"/>
                                                              <w:marTop w:val="0"/>
                                                              <w:marBottom w:val="0"/>
                                                              <w:divBdr>
                                                                <w:top w:val="none" w:sz="0" w:space="0" w:color="auto"/>
                                                                <w:left w:val="none" w:sz="0" w:space="0" w:color="auto"/>
                                                                <w:bottom w:val="none" w:sz="0" w:space="0" w:color="auto"/>
                                                                <w:right w:val="none" w:sz="0" w:space="0" w:color="auto"/>
                                                              </w:divBdr>
                                                              <w:divsChild>
                                                                <w:div w:id="863590097">
                                                                  <w:marLeft w:val="0"/>
                                                                  <w:marRight w:val="0"/>
                                                                  <w:marTop w:val="0"/>
                                                                  <w:marBottom w:val="0"/>
                                                                  <w:divBdr>
                                                                    <w:top w:val="none" w:sz="0" w:space="0" w:color="auto"/>
                                                                    <w:left w:val="none" w:sz="0" w:space="0" w:color="auto"/>
                                                                    <w:bottom w:val="none" w:sz="0" w:space="0" w:color="auto"/>
                                                                    <w:right w:val="none" w:sz="0" w:space="0" w:color="auto"/>
                                                                  </w:divBdr>
                                                                  <w:divsChild>
                                                                    <w:div w:id="304169523">
                                                                      <w:marLeft w:val="0"/>
                                                                      <w:marRight w:val="0"/>
                                                                      <w:marTop w:val="0"/>
                                                                      <w:marBottom w:val="0"/>
                                                                      <w:divBdr>
                                                                        <w:top w:val="none" w:sz="0" w:space="0" w:color="auto"/>
                                                                        <w:left w:val="none" w:sz="0" w:space="0" w:color="auto"/>
                                                                        <w:bottom w:val="none" w:sz="0" w:space="0" w:color="auto"/>
                                                                        <w:right w:val="none" w:sz="0" w:space="0" w:color="auto"/>
                                                                      </w:divBdr>
                                                                      <w:divsChild>
                                                                        <w:div w:id="1723796511">
                                                                          <w:marLeft w:val="0"/>
                                                                          <w:marRight w:val="0"/>
                                                                          <w:marTop w:val="0"/>
                                                                          <w:marBottom w:val="0"/>
                                                                          <w:divBdr>
                                                                            <w:top w:val="none" w:sz="0" w:space="0" w:color="auto"/>
                                                                            <w:left w:val="none" w:sz="0" w:space="0" w:color="auto"/>
                                                                            <w:bottom w:val="none" w:sz="0" w:space="0" w:color="auto"/>
                                                                            <w:right w:val="none" w:sz="0" w:space="0" w:color="auto"/>
                                                                          </w:divBdr>
                                                                          <w:divsChild>
                                                                            <w:div w:id="1949240754">
                                                                              <w:marLeft w:val="0"/>
                                                                              <w:marRight w:val="0"/>
                                                                              <w:marTop w:val="0"/>
                                                                              <w:marBottom w:val="0"/>
                                                                              <w:divBdr>
                                                                                <w:top w:val="none" w:sz="0" w:space="0" w:color="auto"/>
                                                                                <w:left w:val="none" w:sz="0" w:space="0" w:color="auto"/>
                                                                                <w:bottom w:val="none" w:sz="0" w:space="0" w:color="auto"/>
                                                                                <w:right w:val="none" w:sz="0" w:space="0" w:color="auto"/>
                                                                              </w:divBdr>
                                                                              <w:divsChild>
                                                                                <w:div w:id="1680692693">
                                                                                  <w:marLeft w:val="0"/>
                                                                                  <w:marRight w:val="0"/>
                                                                                  <w:marTop w:val="0"/>
                                                                                  <w:marBottom w:val="0"/>
                                                                                  <w:divBdr>
                                                                                    <w:top w:val="none" w:sz="0" w:space="0" w:color="auto"/>
                                                                                    <w:left w:val="none" w:sz="0" w:space="0" w:color="auto"/>
                                                                                    <w:bottom w:val="none" w:sz="0" w:space="0" w:color="auto"/>
                                                                                    <w:right w:val="none" w:sz="0" w:space="0" w:color="auto"/>
                                                                                  </w:divBdr>
                                                                                  <w:divsChild>
                                                                                    <w:div w:id="1715234299">
                                                                                      <w:marLeft w:val="0"/>
                                                                                      <w:marRight w:val="0"/>
                                                                                      <w:marTop w:val="0"/>
                                                                                      <w:marBottom w:val="0"/>
                                                                                      <w:divBdr>
                                                                                        <w:top w:val="none" w:sz="0" w:space="0" w:color="auto"/>
                                                                                        <w:left w:val="none" w:sz="0" w:space="0" w:color="auto"/>
                                                                                        <w:bottom w:val="none" w:sz="0" w:space="0" w:color="auto"/>
                                                                                        <w:right w:val="none" w:sz="0" w:space="0" w:color="auto"/>
                                                                                      </w:divBdr>
                                                                                      <w:divsChild>
                                                                                        <w:div w:id="17335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5726111">
      <w:bodyDiv w:val="1"/>
      <w:marLeft w:val="0"/>
      <w:marRight w:val="0"/>
      <w:marTop w:val="0"/>
      <w:marBottom w:val="0"/>
      <w:divBdr>
        <w:top w:val="none" w:sz="0" w:space="0" w:color="auto"/>
        <w:left w:val="none" w:sz="0" w:space="0" w:color="auto"/>
        <w:bottom w:val="none" w:sz="0" w:space="0" w:color="auto"/>
        <w:right w:val="none" w:sz="0" w:space="0" w:color="auto"/>
      </w:divBdr>
    </w:div>
    <w:div w:id="1696812496">
      <w:bodyDiv w:val="1"/>
      <w:marLeft w:val="0"/>
      <w:marRight w:val="0"/>
      <w:marTop w:val="0"/>
      <w:marBottom w:val="0"/>
      <w:divBdr>
        <w:top w:val="none" w:sz="0" w:space="0" w:color="auto"/>
        <w:left w:val="none" w:sz="0" w:space="0" w:color="auto"/>
        <w:bottom w:val="none" w:sz="0" w:space="0" w:color="auto"/>
        <w:right w:val="none" w:sz="0" w:space="0" w:color="auto"/>
      </w:divBdr>
      <w:divsChild>
        <w:div w:id="151416312">
          <w:marLeft w:val="0"/>
          <w:marRight w:val="0"/>
          <w:marTop w:val="0"/>
          <w:marBottom w:val="0"/>
          <w:divBdr>
            <w:top w:val="none" w:sz="0" w:space="0" w:color="auto"/>
            <w:left w:val="none" w:sz="0" w:space="0" w:color="auto"/>
            <w:bottom w:val="none" w:sz="0" w:space="0" w:color="auto"/>
            <w:right w:val="none" w:sz="0" w:space="0" w:color="auto"/>
          </w:divBdr>
          <w:divsChild>
            <w:div w:id="598024958">
              <w:marLeft w:val="0"/>
              <w:marRight w:val="0"/>
              <w:marTop w:val="0"/>
              <w:marBottom w:val="0"/>
              <w:divBdr>
                <w:top w:val="none" w:sz="0" w:space="0" w:color="auto"/>
                <w:left w:val="none" w:sz="0" w:space="0" w:color="auto"/>
                <w:bottom w:val="none" w:sz="0" w:space="0" w:color="auto"/>
                <w:right w:val="none" w:sz="0" w:space="0" w:color="auto"/>
              </w:divBdr>
              <w:divsChild>
                <w:div w:id="1269313293">
                  <w:marLeft w:val="0"/>
                  <w:marRight w:val="0"/>
                  <w:marTop w:val="0"/>
                  <w:marBottom w:val="0"/>
                  <w:divBdr>
                    <w:top w:val="none" w:sz="0" w:space="0" w:color="auto"/>
                    <w:left w:val="none" w:sz="0" w:space="0" w:color="auto"/>
                    <w:bottom w:val="none" w:sz="0" w:space="0" w:color="auto"/>
                    <w:right w:val="none" w:sz="0" w:space="0" w:color="auto"/>
                  </w:divBdr>
                  <w:divsChild>
                    <w:div w:id="1385331486">
                      <w:marLeft w:val="0"/>
                      <w:marRight w:val="0"/>
                      <w:marTop w:val="45"/>
                      <w:marBottom w:val="0"/>
                      <w:divBdr>
                        <w:top w:val="none" w:sz="0" w:space="0" w:color="auto"/>
                        <w:left w:val="none" w:sz="0" w:space="0" w:color="auto"/>
                        <w:bottom w:val="none" w:sz="0" w:space="0" w:color="auto"/>
                        <w:right w:val="none" w:sz="0" w:space="0" w:color="auto"/>
                      </w:divBdr>
                      <w:divsChild>
                        <w:div w:id="336660536">
                          <w:marLeft w:val="0"/>
                          <w:marRight w:val="0"/>
                          <w:marTop w:val="0"/>
                          <w:marBottom w:val="0"/>
                          <w:divBdr>
                            <w:top w:val="none" w:sz="0" w:space="0" w:color="auto"/>
                            <w:left w:val="none" w:sz="0" w:space="0" w:color="auto"/>
                            <w:bottom w:val="none" w:sz="0" w:space="0" w:color="auto"/>
                            <w:right w:val="none" w:sz="0" w:space="0" w:color="auto"/>
                          </w:divBdr>
                          <w:divsChild>
                            <w:div w:id="1916010733">
                              <w:marLeft w:val="2070"/>
                              <w:marRight w:val="3960"/>
                              <w:marTop w:val="0"/>
                              <w:marBottom w:val="0"/>
                              <w:divBdr>
                                <w:top w:val="none" w:sz="0" w:space="0" w:color="auto"/>
                                <w:left w:val="none" w:sz="0" w:space="0" w:color="auto"/>
                                <w:bottom w:val="none" w:sz="0" w:space="0" w:color="auto"/>
                                <w:right w:val="none" w:sz="0" w:space="0" w:color="auto"/>
                              </w:divBdr>
                              <w:divsChild>
                                <w:div w:id="1810439360">
                                  <w:marLeft w:val="0"/>
                                  <w:marRight w:val="0"/>
                                  <w:marTop w:val="0"/>
                                  <w:marBottom w:val="0"/>
                                  <w:divBdr>
                                    <w:top w:val="none" w:sz="0" w:space="0" w:color="auto"/>
                                    <w:left w:val="none" w:sz="0" w:space="0" w:color="auto"/>
                                    <w:bottom w:val="none" w:sz="0" w:space="0" w:color="auto"/>
                                    <w:right w:val="none" w:sz="0" w:space="0" w:color="auto"/>
                                  </w:divBdr>
                                  <w:divsChild>
                                    <w:div w:id="329141523">
                                      <w:marLeft w:val="0"/>
                                      <w:marRight w:val="0"/>
                                      <w:marTop w:val="0"/>
                                      <w:marBottom w:val="0"/>
                                      <w:divBdr>
                                        <w:top w:val="none" w:sz="0" w:space="0" w:color="auto"/>
                                        <w:left w:val="none" w:sz="0" w:space="0" w:color="auto"/>
                                        <w:bottom w:val="none" w:sz="0" w:space="0" w:color="auto"/>
                                        <w:right w:val="none" w:sz="0" w:space="0" w:color="auto"/>
                                      </w:divBdr>
                                      <w:divsChild>
                                        <w:div w:id="916282645">
                                          <w:marLeft w:val="0"/>
                                          <w:marRight w:val="0"/>
                                          <w:marTop w:val="0"/>
                                          <w:marBottom w:val="0"/>
                                          <w:divBdr>
                                            <w:top w:val="none" w:sz="0" w:space="0" w:color="auto"/>
                                            <w:left w:val="none" w:sz="0" w:space="0" w:color="auto"/>
                                            <w:bottom w:val="none" w:sz="0" w:space="0" w:color="auto"/>
                                            <w:right w:val="none" w:sz="0" w:space="0" w:color="auto"/>
                                          </w:divBdr>
                                          <w:divsChild>
                                            <w:div w:id="1937244535">
                                              <w:marLeft w:val="0"/>
                                              <w:marRight w:val="0"/>
                                              <w:marTop w:val="90"/>
                                              <w:marBottom w:val="0"/>
                                              <w:divBdr>
                                                <w:top w:val="none" w:sz="0" w:space="0" w:color="auto"/>
                                                <w:left w:val="none" w:sz="0" w:space="0" w:color="auto"/>
                                                <w:bottom w:val="none" w:sz="0" w:space="0" w:color="auto"/>
                                                <w:right w:val="none" w:sz="0" w:space="0" w:color="auto"/>
                                              </w:divBdr>
                                              <w:divsChild>
                                                <w:div w:id="402409854">
                                                  <w:marLeft w:val="0"/>
                                                  <w:marRight w:val="0"/>
                                                  <w:marTop w:val="0"/>
                                                  <w:marBottom w:val="0"/>
                                                  <w:divBdr>
                                                    <w:top w:val="none" w:sz="0" w:space="0" w:color="auto"/>
                                                    <w:left w:val="none" w:sz="0" w:space="0" w:color="auto"/>
                                                    <w:bottom w:val="none" w:sz="0" w:space="0" w:color="auto"/>
                                                    <w:right w:val="none" w:sz="0" w:space="0" w:color="auto"/>
                                                  </w:divBdr>
                                                  <w:divsChild>
                                                    <w:div w:id="309679017">
                                                      <w:marLeft w:val="0"/>
                                                      <w:marRight w:val="0"/>
                                                      <w:marTop w:val="0"/>
                                                      <w:marBottom w:val="0"/>
                                                      <w:divBdr>
                                                        <w:top w:val="none" w:sz="0" w:space="0" w:color="auto"/>
                                                        <w:left w:val="none" w:sz="0" w:space="0" w:color="auto"/>
                                                        <w:bottom w:val="none" w:sz="0" w:space="0" w:color="auto"/>
                                                        <w:right w:val="none" w:sz="0" w:space="0" w:color="auto"/>
                                                      </w:divBdr>
                                                      <w:divsChild>
                                                        <w:div w:id="260340041">
                                                          <w:marLeft w:val="0"/>
                                                          <w:marRight w:val="0"/>
                                                          <w:marTop w:val="0"/>
                                                          <w:marBottom w:val="390"/>
                                                          <w:divBdr>
                                                            <w:top w:val="none" w:sz="0" w:space="0" w:color="auto"/>
                                                            <w:left w:val="none" w:sz="0" w:space="0" w:color="auto"/>
                                                            <w:bottom w:val="none" w:sz="0" w:space="0" w:color="auto"/>
                                                            <w:right w:val="none" w:sz="0" w:space="0" w:color="auto"/>
                                                          </w:divBdr>
                                                          <w:divsChild>
                                                            <w:div w:id="103037476">
                                                              <w:marLeft w:val="0"/>
                                                              <w:marRight w:val="0"/>
                                                              <w:marTop w:val="0"/>
                                                              <w:marBottom w:val="0"/>
                                                              <w:divBdr>
                                                                <w:top w:val="none" w:sz="0" w:space="0" w:color="auto"/>
                                                                <w:left w:val="none" w:sz="0" w:space="0" w:color="auto"/>
                                                                <w:bottom w:val="none" w:sz="0" w:space="0" w:color="auto"/>
                                                                <w:right w:val="none" w:sz="0" w:space="0" w:color="auto"/>
                                                              </w:divBdr>
                                                              <w:divsChild>
                                                                <w:div w:id="1469472318">
                                                                  <w:marLeft w:val="0"/>
                                                                  <w:marRight w:val="0"/>
                                                                  <w:marTop w:val="0"/>
                                                                  <w:marBottom w:val="0"/>
                                                                  <w:divBdr>
                                                                    <w:top w:val="none" w:sz="0" w:space="0" w:color="auto"/>
                                                                    <w:left w:val="none" w:sz="0" w:space="0" w:color="auto"/>
                                                                    <w:bottom w:val="none" w:sz="0" w:space="0" w:color="auto"/>
                                                                    <w:right w:val="none" w:sz="0" w:space="0" w:color="auto"/>
                                                                  </w:divBdr>
                                                                  <w:divsChild>
                                                                    <w:div w:id="1563173819">
                                                                      <w:marLeft w:val="0"/>
                                                                      <w:marRight w:val="0"/>
                                                                      <w:marTop w:val="0"/>
                                                                      <w:marBottom w:val="0"/>
                                                                      <w:divBdr>
                                                                        <w:top w:val="none" w:sz="0" w:space="0" w:color="auto"/>
                                                                        <w:left w:val="none" w:sz="0" w:space="0" w:color="auto"/>
                                                                        <w:bottom w:val="none" w:sz="0" w:space="0" w:color="auto"/>
                                                                        <w:right w:val="none" w:sz="0" w:space="0" w:color="auto"/>
                                                                      </w:divBdr>
                                                                      <w:divsChild>
                                                                        <w:div w:id="53088753">
                                                                          <w:marLeft w:val="0"/>
                                                                          <w:marRight w:val="0"/>
                                                                          <w:marTop w:val="0"/>
                                                                          <w:marBottom w:val="0"/>
                                                                          <w:divBdr>
                                                                            <w:top w:val="none" w:sz="0" w:space="0" w:color="auto"/>
                                                                            <w:left w:val="none" w:sz="0" w:space="0" w:color="auto"/>
                                                                            <w:bottom w:val="none" w:sz="0" w:space="0" w:color="auto"/>
                                                                            <w:right w:val="none" w:sz="0" w:space="0" w:color="auto"/>
                                                                          </w:divBdr>
                                                                          <w:divsChild>
                                                                            <w:div w:id="1722438795">
                                                                              <w:marLeft w:val="0"/>
                                                                              <w:marRight w:val="0"/>
                                                                              <w:marTop w:val="0"/>
                                                                              <w:marBottom w:val="0"/>
                                                                              <w:divBdr>
                                                                                <w:top w:val="none" w:sz="0" w:space="0" w:color="auto"/>
                                                                                <w:left w:val="none" w:sz="0" w:space="0" w:color="auto"/>
                                                                                <w:bottom w:val="none" w:sz="0" w:space="0" w:color="auto"/>
                                                                                <w:right w:val="none" w:sz="0" w:space="0" w:color="auto"/>
                                                                              </w:divBdr>
                                                                              <w:divsChild>
                                                                                <w:div w:id="839588949">
                                                                                  <w:marLeft w:val="0"/>
                                                                                  <w:marRight w:val="0"/>
                                                                                  <w:marTop w:val="0"/>
                                                                                  <w:marBottom w:val="0"/>
                                                                                  <w:divBdr>
                                                                                    <w:top w:val="none" w:sz="0" w:space="0" w:color="auto"/>
                                                                                    <w:left w:val="none" w:sz="0" w:space="0" w:color="auto"/>
                                                                                    <w:bottom w:val="none" w:sz="0" w:space="0" w:color="auto"/>
                                                                                    <w:right w:val="none" w:sz="0" w:space="0" w:color="auto"/>
                                                                                  </w:divBdr>
                                                                                  <w:divsChild>
                                                                                    <w:div w:id="1931877">
                                                                                      <w:marLeft w:val="0"/>
                                                                                      <w:marRight w:val="0"/>
                                                                                      <w:marTop w:val="0"/>
                                                                                      <w:marBottom w:val="0"/>
                                                                                      <w:divBdr>
                                                                                        <w:top w:val="none" w:sz="0" w:space="0" w:color="auto"/>
                                                                                        <w:left w:val="none" w:sz="0" w:space="0" w:color="auto"/>
                                                                                        <w:bottom w:val="none" w:sz="0" w:space="0" w:color="auto"/>
                                                                                        <w:right w:val="none" w:sz="0" w:space="0" w:color="auto"/>
                                                                                      </w:divBdr>
                                                                                      <w:divsChild>
                                                                                        <w:div w:id="9160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291550">
      <w:bodyDiv w:val="1"/>
      <w:marLeft w:val="0"/>
      <w:marRight w:val="0"/>
      <w:marTop w:val="0"/>
      <w:marBottom w:val="0"/>
      <w:divBdr>
        <w:top w:val="none" w:sz="0" w:space="0" w:color="auto"/>
        <w:left w:val="none" w:sz="0" w:space="0" w:color="auto"/>
        <w:bottom w:val="none" w:sz="0" w:space="0" w:color="auto"/>
        <w:right w:val="none" w:sz="0" w:space="0" w:color="auto"/>
      </w:divBdr>
      <w:divsChild>
        <w:div w:id="6489585">
          <w:marLeft w:val="0"/>
          <w:marRight w:val="0"/>
          <w:marTop w:val="0"/>
          <w:marBottom w:val="0"/>
          <w:divBdr>
            <w:top w:val="none" w:sz="0" w:space="0" w:color="auto"/>
            <w:left w:val="none" w:sz="0" w:space="0" w:color="auto"/>
            <w:bottom w:val="none" w:sz="0" w:space="0" w:color="auto"/>
            <w:right w:val="none" w:sz="0" w:space="0" w:color="auto"/>
          </w:divBdr>
          <w:divsChild>
            <w:div w:id="1718624725">
              <w:marLeft w:val="0"/>
              <w:marRight w:val="0"/>
              <w:marTop w:val="0"/>
              <w:marBottom w:val="0"/>
              <w:divBdr>
                <w:top w:val="none" w:sz="0" w:space="0" w:color="auto"/>
                <w:left w:val="none" w:sz="0" w:space="0" w:color="auto"/>
                <w:bottom w:val="none" w:sz="0" w:space="0" w:color="auto"/>
                <w:right w:val="none" w:sz="0" w:space="0" w:color="auto"/>
              </w:divBdr>
              <w:divsChild>
                <w:div w:id="1139374635">
                  <w:marLeft w:val="0"/>
                  <w:marRight w:val="0"/>
                  <w:marTop w:val="0"/>
                  <w:marBottom w:val="0"/>
                  <w:divBdr>
                    <w:top w:val="none" w:sz="0" w:space="0" w:color="auto"/>
                    <w:left w:val="none" w:sz="0" w:space="0" w:color="auto"/>
                    <w:bottom w:val="none" w:sz="0" w:space="0" w:color="auto"/>
                    <w:right w:val="none" w:sz="0" w:space="0" w:color="auto"/>
                  </w:divBdr>
                  <w:divsChild>
                    <w:div w:id="306667802">
                      <w:marLeft w:val="0"/>
                      <w:marRight w:val="0"/>
                      <w:marTop w:val="45"/>
                      <w:marBottom w:val="0"/>
                      <w:divBdr>
                        <w:top w:val="none" w:sz="0" w:space="0" w:color="auto"/>
                        <w:left w:val="none" w:sz="0" w:space="0" w:color="auto"/>
                        <w:bottom w:val="none" w:sz="0" w:space="0" w:color="auto"/>
                        <w:right w:val="none" w:sz="0" w:space="0" w:color="auto"/>
                      </w:divBdr>
                      <w:divsChild>
                        <w:div w:id="376515164">
                          <w:marLeft w:val="0"/>
                          <w:marRight w:val="0"/>
                          <w:marTop w:val="0"/>
                          <w:marBottom w:val="0"/>
                          <w:divBdr>
                            <w:top w:val="none" w:sz="0" w:space="0" w:color="auto"/>
                            <w:left w:val="none" w:sz="0" w:space="0" w:color="auto"/>
                            <w:bottom w:val="none" w:sz="0" w:space="0" w:color="auto"/>
                            <w:right w:val="none" w:sz="0" w:space="0" w:color="auto"/>
                          </w:divBdr>
                          <w:divsChild>
                            <w:div w:id="569967270">
                              <w:marLeft w:val="2070"/>
                              <w:marRight w:val="3960"/>
                              <w:marTop w:val="0"/>
                              <w:marBottom w:val="0"/>
                              <w:divBdr>
                                <w:top w:val="none" w:sz="0" w:space="0" w:color="auto"/>
                                <w:left w:val="none" w:sz="0" w:space="0" w:color="auto"/>
                                <w:bottom w:val="none" w:sz="0" w:space="0" w:color="auto"/>
                                <w:right w:val="none" w:sz="0" w:space="0" w:color="auto"/>
                              </w:divBdr>
                              <w:divsChild>
                                <w:div w:id="1136607187">
                                  <w:marLeft w:val="0"/>
                                  <w:marRight w:val="0"/>
                                  <w:marTop w:val="0"/>
                                  <w:marBottom w:val="0"/>
                                  <w:divBdr>
                                    <w:top w:val="none" w:sz="0" w:space="0" w:color="auto"/>
                                    <w:left w:val="none" w:sz="0" w:space="0" w:color="auto"/>
                                    <w:bottom w:val="none" w:sz="0" w:space="0" w:color="auto"/>
                                    <w:right w:val="none" w:sz="0" w:space="0" w:color="auto"/>
                                  </w:divBdr>
                                  <w:divsChild>
                                    <w:div w:id="1121418988">
                                      <w:marLeft w:val="0"/>
                                      <w:marRight w:val="0"/>
                                      <w:marTop w:val="0"/>
                                      <w:marBottom w:val="0"/>
                                      <w:divBdr>
                                        <w:top w:val="none" w:sz="0" w:space="0" w:color="auto"/>
                                        <w:left w:val="none" w:sz="0" w:space="0" w:color="auto"/>
                                        <w:bottom w:val="none" w:sz="0" w:space="0" w:color="auto"/>
                                        <w:right w:val="none" w:sz="0" w:space="0" w:color="auto"/>
                                      </w:divBdr>
                                      <w:divsChild>
                                        <w:div w:id="581793952">
                                          <w:marLeft w:val="0"/>
                                          <w:marRight w:val="0"/>
                                          <w:marTop w:val="0"/>
                                          <w:marBottom w:val="0"/>
                                          <w:divBdr>
                                            <w:top w:val="none" w:sz="0" w:space="0" w:color="auto"/>
                                            <w:left w:val="none" w:sz="0" w:space="0" w:color="auto"/>
                                            <w:bottom w:val="none" w:sz="0" w:space="0" w:color="auto"/>
                                            <w:right w:val="none" w:sz="0" w:space="0" w:color="auto"/>
                                          </w:divBdr>
                                          <w:divsChild>
                                            <w:div w:id="1744335694">
                                              <w:marLeft w:val="0"/>
                                              <w:marRight w:val="0"/>
                                              <w:marTop w:val="90"/>
                                              <w:marBottom w:val="0"/>
                                              <w:divBdr>
                                                <w:top w:val="none" w:sz="0" w:space="0" w:color="auto"/>
                                                <w:left w:val="none" w:sz="0" w:space="0" w:color="auto"/>
                                                <w:bottom w:val="none" w:sz="0" w:space="0" w:color="auto"/>
                                                <w:right w:val="none" w:sz="0" w:space="0" w:color="auto"/>
                                              </w:divBdr>
                                              <w:divsChild>
                                                <w:div w:id="1317343463">
                                                  <w:marLeft w:val="0"/>
                                                  <w:marRight w:val="0"/>
                                                  <w:marTop w:val="0"/>
                                                  <w:marBottom w:val="0"/>
                                                  <w:divBdr>
                                                    <w:top w:val="none" w:sz="0" w:space="0" w:color="auto"/>
                                                    <w:left w:val="none" w:sz="0" w:space="0" w:color="auto"/>
                                                    <w:bottom w:val="none" w:sz="0" w:space="0" w:color="auto"/>
                                                    <w:right w:val="none" w:sz="0" w:space="0" w:color="auto"/>
                                                  </w:divBdr>
                                                  <w:divsChild>
                                                    <w:div w:id="1751586649">
                                                      <w:marLeft w:val="0"/>
                                                      <w:marRight w:val="0"/>
                                                      <w:marTop w:val="0"/>
                                                      <w:marBottom w:val="0"/>
                                                      <w:divBdr>
                                                        <w:top w:val="none" w:sz="0" w:space="0" w:color="auto"/>
                                                        <w:left w:val="none" w:sz="0" w:space="0" w:color="auto"/>
                                                        <w:bottom w:val="none" w:sz="0" w:space="0" w:color="auto"/>
                                                        <w:right w:val="none" w:sz="0" w:space="0" w:color="auto"/>
                                                      </w:divBdr>
                                                      <w:divsChild>
                                                        <w:div w:id="633873897">
                                                          <w:marLeft w:val="0"/>
                                                          <w:marRight w:val="0"/>
                                                          <w:marTop w:val="0"/>
                                                          <w:marBottom w:val="390"/>
                                                          <w:divBdr>
                                                            <w:top w:val="none" w:sz="0" w:space="0" w:color="auto"/>
                                                            <w:left w:val="none" w:sz="0" w:space="0" w:color="auto"/>
                                                            <w:bottom w:val="none" w:sz="0" w:space="0" w:color="auto"/>
                                                            <w:right w:val="none" w:sz="0" w:space="0" w:color="auto"/>
                                                          </w:divBdr>
                                                          <w:divsChild>
                                                            <w:div w:id="2060088906">
                                                              <w:marLeft w:val="0"/>
                                                              <w:marRight w:val="0"/>
                                                              <w:marTop w:val="0"/>
                                                              <w:marBottom w:val="0"/>
                                                              <w:divBdr>
                                                                <w:top w:val="none" w:sz="0" w:space="0" w:color="auto"/>
                                                                <w:left w:val="none" w:sz="0" w:space="0" w:color="auto"/>
                                                                <w:bottom w:val="none" w:sz="0" w:space="0" w:color="auto"/>
                                                                <w:right w:val="none" w:sz="0" w:space="0" w:color="auto"/>
                                                              </w:divBdr>
                                                              <w:divsChild>
                                                                <w:div w:id="489323075">
                                                                  <w:marLeft w:val="0"/>
                                                                  <w:marRight w:val="0"/>
                                                                  <w:marTop w:val="0"/>
                                                                  <w:marBottom w:val="0"/>
                                                                  <w:divBdr>
                                                                    <w:top w:val="none" w:sz="0" w:space="0" w:color="auto"/>
                                                                    <w:left w:val="none" w:sz="0" w:space="0" w:color="auto"/>
                                                                    <w:bottom w:val="none" w:sz="0" w:space="0" w:color="auto"/>
                                                                    <w:right w:val="none" w:sz="0" w:space="0" w:color="auto"/>
                                                                  </w:divBdr>
                                                                  <w:divsChild>
                                                                    <w:div w:id="1288005466">
                                                                      <w:marLeft w:val="0"/>
                                                                      <w:marRight w:val="0"/>
                                                                      <w:marTop w:val="0"/>
                                                                      <w:marBottom w:val="0"/>
                                                                      <w:divBdr>
                                                                        <w:top w:val="none" w:sz="0" w:space="0" w:color="auto"/>
                                                                        <w:left w:val="none" w:sz="0" w:space="0" w:color="auto"/>
                                                                        <w:bottom w:val="none" w:sz="0" w:space="0" w:color="auto"/>
                                                                        <w:right w:val="none" w:sz="0" w:space="0" w:color="auto"/>
                                                                      </w:divBdr>
                                                                      <w:divsChild>
                                                                        <w:div w:id="655190476">
                                                                          <w:marLeft w:val="0"/>
                                                                          <w:marRight w:val="0"/>
                                                                          <w:marTop w:val="0"/>
                                                                          <w:marBottom w:val="0"/>
                                                                          <w:divBdr>
                                                                            <w:top w:val="none" w:sz="0" w:space="0" w:color="auto"/>
                                                                            <w:left w:val="none" w:sz="0" w:space="0" w:color="auto"/>
                                                                            <w:bottom w:val="none" w:sz="0" w:space="0" w:color="auto"/>
                                                                            <w:right w:val="none" w:sz="0" w:space="0" w:color="auto"/>
                                                                          </w:divBdr>
                                                                          <w:divsChild>
                                                                            <w:div w:id="1496262910">
                                                                              <w:marLeft w:val="0"/>
                                                                              <w:marRight w:val="0"/>
                                                                              <w:marTop w:val="0"/>
                                                                              <w:marBottom w:val="0"/>
                                                                              <w:divBdr>
                                                                                <w:top w:val="none" w:sz="0" w:space="0" w:color="auto"/>
                                                                                <w:left w:val="none" w:sz="0" w:space="0" w:color="auto"/>
                                                                                <w:bottom w:val="none" w:sz="0" w:space="0" w:color="auto"/>
                                                                                <w:right w:val="none" w:sz="0" w:space="0" w:color="auto"/>
                                                                              </w:divBdr>
                                                                              <w:divsChild>
                                                                                <w:div w:id="1440875696">
                                                                                  <w:marLeft w:val="0"/>
                                                                                  <w:marRight w:val="0"/>
                                                                                  <w:marTop w:val="0"/>
                                                                                  <w:marBottom w:val="0"/>
                                                                                  <w:divBdr>
                                                                                    <w:top w:val="none" w:sz="0" w:space="0" w:color="auto"/>
                                                                                    <w:left w:val="none" w:sz="0" w:space="0" w:color="auto"/>
                                                                                    <w:bottom w:val="none" w:sz="0" w:space="0" w:color="auto"/>
                                                                                    <w:right w:val="none" w:sz="0" w:space="0" w:color="auto"/>
                                                                                  </w:divBdr>
                                                                                  <w:divsChild>
                                                                                    <w:div w:id="1127743927">
                                                                                      <w:marLeft w:val="0"/>
                                                                                      <w:marRight w:val="0"/>
                                                                                      <w:marTop w:val="0"/>
                                                                                      <w:marBottom w:val="0"/>
                                                                                      <w:divBdr>
                                                                                        <w:top w:val="none" w:sz="0" w:space="0" w:color="auto"/>
                                                                                        <w:left w:val="none" w:sz="0" w:space="0" w:color="auto"/>
                                                                                        <w:bottom w:val="none" w:sz="0" w:space="0" w:color="auto"/>
                                                                                        <w:right w:val="none" w:sz="0" w:space="0" w:color="auto"/>
                                                                                      </w:divBdr>
                                                                                      <w:divsChild>
                                                                                        <w:div w:id="8221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5225404">
      <w:bodyDiv w:val="1"/>
      <w:marLeft w:val="0"/>
      <w:marRight w:val="0"/>
      <w:marTop w:val="0"/>
      <w:marBottom w:val="0"/>
      <w:divBdr>
        <w:top w:val="none" w:sz="0" w:space="0" w:color="auto"/>
        <w:left w:val="none" w:sz="0" w:space="0" w:color="auto"/>
        <w:bottom w:val="none" w:sz="0" w:space="0" w:color="auto"/>
        <w:right w:val="none" w:sz="0" w:space="0" w:color="auto"/>
      </w:divBdr>
      <w:divsChild>
        <w:div w:id="1623268954">
          <w:marLeft w:val="0"/>
          <w:marRight w:val="0"/>
          <w:marTop w:val="0"/>
          <w:marBottom w:val="0"/>
          <w:divBdr>
            <w:top w:val="none" w:sz="0" w:space="0" w:color="auto"/>
            <w:left w:val="none" w:sz="0" w:space="0" w:color="auto"/>
            <w:bottom w:val="none" w:sz="0" w:space="0" w:color="auto"/>
            <w:right w:val="none" w:sz="0" w:space="0" w:color="auto"/>
          </w:divBdr>
          <w:divsChild>
            <w:div w:id="551890259">
              <w:marLeft w:val="0"/>
              <w:marRight w:val="0"/>
              <w:marTop w:val="0"/>
              <w:marBottom w:val="0"/>
              <w:divBdr>
                <w:top w:val="none" w:sz="0" w:space="0" w:color="auto"/>
                <w:left w:val="none" w:sz="0" w:space="0" w:color="auto"/>
                <w:bottom w:val="none" w:sz="0" w:space="0" w:color="auto"/>
                <w:right w:val="none" w:sz="0" w:space="0" w:color="auto"/>
              </w:divBdr>
              <w:divsChild>
                <w:div w:id="1053117476">
                  <w:marLeft w:val="0"/>
                  <w:marRight w:val="0"/>
                  <w:marTop w:val="0"/>
                  <w:marBottom w:val="0"/>
                  <w:divBdr>
                    <w:top w:val="none" w:sz="0" w:space="0" w:color="auto"/>
                    <w:left w:val="none" w:sz="0" w:space="0" w:color="auto"/>
                    <w:bottom w:val="none" w:sz="0" w:space="0" w:color="auto"/>
                    <w:right w:val="none" w:sz="0" w:space="0" w:color="auto"/>
                  </w:divBdr>
                  <w:divsChild>
                    <w:div w:id="1338583475">
                      <w:marLeft w:val="0"/>
                      <w:marRight w:val="0"/>
                      <w:marTop w:val="45"/>
                      <w:marBottom w:val="0"/>
                      <w:divBdr>
                        <w:top w:val="none" w:sz="0" w:space="0" w:color="auto"/>
                        <w:left w:val="none" w:sz="0" w:space="0" w:color="auto"/>
                        <w:bottom w:val="none" w:sz="0" w:space="0" w:color="auto"/>
                        <w:right w:val="none" w:sz="0" w:space="0" w:color="auto"/>
                      </w:divBdr>
                      <w:divsChild>
                        <w:div w:id="2136559377">
                          <w:marLeft w:val="0"/>
                          <w:marRight w:val="0"/>
                          <w:marTop w:val="0"/>
                          <w:marBottom w:val="0"/>
                          <w:divBdr>
                            <w:top w:val="none" w:sz="0" w:space="0" w:color="auto"/>
                            <w:left w:val="none" w:sz="0" w:space="0" w:color="auto"/>
                            <w:bottom w:val="none" w:sz="0" w:space="0" w:color="auto"/>
                            <w:right w:val="none" w:sz="0" w:space="0" w:color="auto"/>
                          </w:divBdr>
                          <w:divsChild>
                            <w:div w:id="414321695">
                              <w:marLeft w:val="2070"/>
                              <w:marRight w:val="3960"/>
                              <w:marTop w:val="0"/>
                              <w:marBottom w:val="0"/>
                              <w:divBdr>
                                <w:top w:val="none" w:sz="0" w:space="0" w:color="auto"/>
                                <w:left w:val="none" w:sz="0" w:space="0" w:color="auto"/>
                                <w:bottom w:val="none" w:sz="0" w:space="0" w:color="auto"/>
                                <w:right w:val="none" w:sz="0" w:space="0" w:color="auto"/>
                              </w:divBdr>
                              <w:divsChild>
                                <w:div w:id="1835149949">
                                  <w:marLeft w:val="0"/>
                                  <w:marRight w:val="0"/>
                                  <w:marTop w:val="0"/>
                                  <w:marBottom w:val="0"/>
                                  <w:divBdr>
                                    <w:top w:val="none" w:sz="0" w:space="0" w:color="auto"/>
                                    <w:left w:val="none" w:sz="0" w:space="0" w:color="auto"/>
                                    <w:bottom w:val="none" w:sz="0" w:space="0" w:color="auto"/>
                                    <w:right w:val="none" w:sz="0" w:space="0" w:color="auto"/>
                                  </w:divBdr>
                                  <w:divsChild>
                                    <w:div w:id="1512833364">
                                      <w:marLeft w:val="0"/>
                                      <w:marRight w:val="0"/>
                                      <w:marTop w:val="0"/>
                                      <w:marBottom w:val="0"/>
                                      <w:divBdr>
                                        <w:top w:val="none" w:sz="0" w:space="0" w:color="auto"/>
                                        <w:left w:val="none" w:sz="0" w:space="0" w:color="auto"/>
                                        <w:bottom w:val="none" w:sz="0" w:space="0" w:color="auto"/>
                                        <w:right w:val="none" w:sz="0" w:space="0" w:color="auto"/>
                                      </w:divBdr>
                                      <w:divsChild>
                                        <w:div w:id="286396446">
                                          <w:marLeft w:val="0"/>
                                          <w:marRight w:val="0"/>
                                          <w:marTop w:val="0"/>
                                          <w:marBottom w:val="0"/>
                                          <w:divBdr>
                                            <w:top w:val="none" w:sz="0" w:space="0" w:color="auto"/>
                                            <w:left w:val="none" w:sz="0" w:space="0" w:color="auto"/>
                                            <w:bottom w:val="none" w:sz="0" w:space="0" w:color="auto"/>
                                            <w:right w:val="none" w:sz="0" w:space="0" w:color="auto"/>
                                          </w:divBdr>
                                          <w:divsChild>
                                            <w:div w:id="1166356537">
                                              <w:marLeft w:val="0"/>
                                              <w:marRight w:val="0"/>
                                              <w:marTop w:val="90"/>
                                              <w:marBottom w:val="0"/>
                                              <w:divBdr>
                                                <w:top w:val="none" w:sz="0" w:space="0" w:color="auto"/>
                                                <w:left w:val="none" w:sz="0" w:space="0" w:color="auto"/>
                                                <w:bottom w:val="none" w:sz="0" w:space="0" w:color="auto"/>
                                                <w:right w:val="none" w:sz="0" w:space="0" w:color="auto"/>
                                              </w:divBdr>
                                              <w:divsChild>
                                                <w:div w:id="1923678240">
                                                  <w:marLeft w:val="0"/>
                                                  <w:marRight w:val="0"/>
                                                  <w:marTop w:val="0"/>
                                                  <w:marBottom w:val="0"/>
                                                  <w:divBdr>
                                                    <w:top w:val="none" w:sz="0" w:space="0" w:color="auto"/>
                                                    <w:left w:val="none" w:sz="0" w:space="0" w:color="auto"/>
                                                    <w:bottom w:val="none" w:sz="0" w:space="0" w:color="auto"/>
                                                    <w:right w:val="none" w:sz="0" w:space="0" w:color="auto"/>
                                                  </w:divBdr>
                                                  <w:divsChild>
                                                    <w:div w:id="897401310">
                                                      <w:marLeft w:val="0"/>
                                                      <w:marRight w:val="0"/>
                                                      <w:marTop w:val="0"/>
                                                      <w:marBottom w:val="0"/>
                                                      <w:divBdr>
                                                        <w:top w:val="none" w:sz="0" w:space="0" w:color="auto"/>
                                                        <w:left w:val="none" w:sz="0" w:space="0" w:color="auto"/>
                                                        <w:bottom w:val="none" w:sz="0" w:space="0" w:color="auto"/>
                                                        <w:right w:val="none" w:sz="0" w:space="0" w:color="auto"/>
                                                      </w:divBdr>
                                                      <w:divsChild>
                                                        <w:div w:id="1239635955">
                                                          <w:marLeft w:val="0"/>
                                                          <w:marRight w:val="0"/>
                                                          <w:marTop w:val="0"/>
                                                          <w:marBottom w:val="390"/>
                                                          <w:divBdr>
                                                            <w:top w:val="none" w:sz="0" w:space="0" w:color="auto"/>
                                                            <w:left w:val="none" w:sz="0" w:space="0" w:color="auto"/>
                                                            <w:bottom w:val="none" w:sz="0" w:space="0" w:color="auto"/>
                                                            <w:right w:val="none" w:sz="0" w:space="0" w:color="auto"/>
                                                          </w:divBdr>
                                                          <w:divsChild>
                                                            <w:div w:id="1854147653">
                                                              <w:marLeft w:val="0"/>
                                                              <w:marRight w:val="0"/>
                                                              <w:marTop w:val="0"/>
                                                              <w:marBottom w:val="0"/>
                                                              <w:divBdr>
                                                                <w:top w:val="none" w:sz="0" w:space="0" w:color="auto"/>
                                                                <w:left w:val="none" w:sz="0" w:space="0" w:color="auto"/>
                                                                <w:bottom w:val="none" w:sz="0" w:space="0" w:color="auto"/>
                                                                <w:right w:val="none" w:sz="0" w:space="0" w:color="auto"/>
                                                              </w:divBdr>
                                                              <w:divsChild>
                                                                <w:div w:id="1922987893">
                                                                  <w:marLeft w:val="0"/>
                                                                  <w:marRight w:val="0"/>
                                                                  <w:marTop w:val="0"/>
                                                                  <w:marBottom w:val="0"/>
                                                                  <w:divBdr>
                                                                    <w:top w:val="none" w:sz="0" w:space="0" w:color="auto"/>
                                                                    <w:left w:val="none" w:sz="0" w:space="0" w:color="auto"/>
                                                                    <w:bottom w:val="none" w:sz="0" w:space="0" w:color="auto"/>
                                                                    <w:right w:val="none" w:sz="0" w:space="0" w:color="auto"/>
                                                                  </w:divBdr>
                                                                  <w:divsChild>
                                                                    <w:div w:id="1503619589">
                                                                      <w:marLeft w:val="0"/>
                                                                      <w:marRight w:val="0"/>
                                                                      <w:marTop w:val="0"/>
                                                                      <w:marBottom w:val="0"/>
                                                                      <w:divBdr>
                                                                        <w:top w:val="none" w:sz="0" w:space="0" w:color="auto"/>
                                                                        <w:left w:val="none" w:sz="0" w:space="0" w:color="auto"/>
                                                                        <w:bottom w:val="none" w:sz="0" w:space="0" w:color="auto"/>
                                                                        <w:right w:val="none" w:sz="0" w:space="0" w:color="auto"/>
                                                                      </w:divBdr>
                                                                      <w:divsChild>
                                                                        <w:div w:id="1960794250">
                                                                          <w:marLeft w:val="0"/>
                                                                          <w:marRight w:val="0"/>
                                                                          <w:marTop w:val="0"/>
                                                                          <w:marBottom w:val="0"/>
                                                                          <w:divBdr>
                                                                            <w:top w:val="none" w:sz="0" w:space="0" w:color="auto"/>
                                                                            <w:left w:val="none" w:sz="0" w:space="0" w:color="auto"/>
                                                                            <w:bottom w:val="none" w:sz="0" w:space="0" w:color="auto"/>
                                                                            <w:right w:val="none" w:sz="0" w:space="0" w:color="auto"/>
                                                                          </w:divBdr>
                                                                          <w:divsChild>
                                                                            <w:div w:id="978341333">
                                                                              <w:marLeft w:val="0"/>
                                                                              <w:marRight w:val="0"/>
                                                                              <w:marTop w:val="0"/>
                                                                              <w:marBottom w:val="0"/>
                                                                              <w:divBdr>
                                                                                <w:top w:val="none" w:sz="0" w:space="0" w:color="auto"/>
                                                                                <w:left w:val="none" w:sz="0" w:space="0" w:color="auto"/>
                                                                                <w:bottom w:val="none" w:sz="0" w:space="0" w:color="auto"/>
                                                                                <w:right w:val="none" w:sz="0" w:space="0" w:color="auto"/>
                                                                              </w:divBdr>
                                                                              <w:divsChild>
                                                                                <w:div w:id="1807968872">
                                                                                  <w:marLeft w:val="0"/>
                                                                                  <w:marRight w:val="0"/>
                                                                                  <w:marTop w:val="0"/>
                                                                                  <w:marBottom w:val="0"/>
                                                                                  <w:divBdr>
                                                                                    <w:top w:val="none" w:sz="0" w:space="0" w:color="auto"/>
                                                                                    <w:left w:val="none" w:sz="0" w:space="0" w:color="auto"/>
                                                                                    <w:bottom w:val="none" w:sz="0" w:space="0" w:color="auto"/>
                                                                                    <w:right w:val="none" w:sz="0" w:space="0" w:color="auto"/>
                                                                                  </w:divBdr>
                                                                                  <w:divsChild>
                                                                                    <w:div w:id="499275351">
                                                                                      <w:marLeft w:val="0"/>
                                                                                      <w:marRight w:val="0"/>
                                                                                      <w:marTop w:val="0"/>
                                                                                      <w:marBottom w:val="0"/>
                                                                                      <w:divBdr>
                                                                                        <w:top w:val="none" w:sz="0" w:space="0" w:color="auto"/>
                                                                                        <w:left w:val="none" w:sz="0" w:space="0" w:color="auto"/>
                                                                                        <w:bottom w:val="none" w:sz="0" w:space="0" w:color="auto"/>
                                                                                        <w:right w:val="none" w:sz="0" w:space="0" w:color="auto"/>
                                                                                      </w:divBdr>
                                                                                      <w:divsChild>
                                                                                        <w:div w:id="9831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6847206">
      <w:bodyDiv w:val="1"/>
      <w:marLeft w:val="0"/>
      <w:marRight w:val="0"/>
      <w:marTop w:val="0"/>
      <w:marBottom w:val="0"/>
      <w:divBdr>
        <w:top w:val="none" w:sz="0" w:space="0" w:color="auto"/>
        <w:left w:val="none" w:sz="0" w:space="0" w:color="auto"/>
        <w:bottom w:val="none" w:sz="0" w:space="0" w:color="auto"/>
        <w:right w:val="none" w:sz="0" w:space="0" w:color="auto"/>
      </w:divBdr>
    </w:div>
    <w:div w:id="1807427336">
      <w:bodyDiv w:val="1"/>
      <w:marLeft w:val="0"/>
      <w:marRight w:val="0"/>
      <w:marTop w:val="0"/>
      <w:marBottom w:val="0"/>
      <w:divBdr>
        <w:top w:val="none" w:sz="0" w:space="0" w:color="auto"/>
        <w:left w:val="none" w:sz="0" w:space="0" w:color="auto"/>
        <w:bottom w:val="none" w:sz="0" w:space="0" w:color="auto"/>
        <w:right w:val="none" w:sz="0" w:space="0" w:color="auto"/>
      </w:divBdr>
    </w:div>
    <w:div w:id="1819296074">
      <w:bodyDiv w:val="1"/>
      <w:marLeft w:val="0"/>
      <w:marRight w:val="0"/>
      <w:marTop w:val="0"/>
      <w:marBottom w:val="0"/>
      <w:divBdr>
        <w:top w:val="none" w:sz="0" w:space="0" w:color="auto"/>
        <w:left w:val="none" w:sz="0" w:space="0" w:color="auto"/>
        <w:bottom w:val="none" w:sz="0" w:space="0" w:color="auto"/>
        <w:right w:val="none" w:sz="0" w:space="0" w:color="auto"/>
      </w:divBdr>
      <w:divsChild>
        <w:div w:id="434445403">
          <w:marLeft w:val="0"/>
          <w:marRight w:val="0"/>
          <w:marTop w:val="0"/>
          <w:marBottom w:val="0"/>
          <w:divBdr>
            <w:top w:val="none" w:sz="0" w:space="0" w:color="auto"/>
            <w:left w:val="none" w:sz="0" w:space="0" w:color="auto"/>
            <w:bottom w:val="none" w:sz="0" w:space="0" w:color="auto"/>
            <w:right w:val="none" w:sz="0" w:space="0" w:color="auto"/>
          </w:divBdr>
          <w:divsChild>
            <w:div w:id="136146542">
              <w:marLeft w:val="0"/>
              <w:marRight w:val="0"/>
              <w:marTop w:val="0"/>
              <w:marBottom w:val="0"/>
              <w:divBdr>
                <w:top w:val="none" w:sz="0" w:space="0" w:color="auto"/>
                <w:left w:val="none" w:sz="0" w:space="0" w:color="auto"/>
                <w:bottom w:val="none" w:sz="0" w:space="0" w:color="auto"/>
                <w:right w:val="none" w:sz="0" w:space="0" w:color="auto"/>
              </w:divBdr>
              <w:divsChild>
                <w:div w:id="1195652687">
                  <w:marLeft w:val="0"/>
                  <w:marRight w:val="0"/>
                  <w:marTop w:val="0"/>
                  <w:marBottom w:val="0"/>
                  <w:divBdr>
                    <w:top w:val="none" w:sz="0" w:space="0" w:color="auto"/>
                    <w:left w:val="none" w:sz="0" w:space="0" w:color="auto"/>
                    <w:bottom w:val="none" w:sz="0" w:space="0" w:color="auto"/>
                    <w:right w:val="none" w:sz="0" w:space="0" w:color="auto"/>
                  </w:divBdr>
                  <w:divsChild>
                    <w:div w:id="1525941363">
                      <w:marLeft w:val="0"/>
                      <w:marRight w:val="0"/>
                      <w:marTop w:val="45"/>
                      <w:marBottom w:val="0"/>
                      <w:divBdr>
                        <w:top w:val="none" w:sz="0" w:space="0" w:color="auto"/>
                        <w:left w:val="none" w:sz="0" w:space="0" w:color="auto"/>
                        <w:bottom w:val="none" w:sz="0" w:space="0" w:color="auto"/>
                        <w:right w:val="none" w:sz="0" w:space="0" w:color="auto"/>
                      </w:divBdr>
                      <w:divsChild>
                        <w:div w:id="524490069">
                          <w:marLeft w:val="0"/>
                          <w:marRight w:val="0"/>
                          <w:marTop w:val="0"/>
                          <w:marBottom w:val="0"/>
                          <w:divBdr>
                            <w:top w:val="none" w:sz="0" w:space="0" w:color="auto"/>
                            <w:left w:val="none" w:sz="0" w:space="0" w:color="auto"/>
                            <w:bottom w:val="none" w:sz="0" w:space="0" w:color="auto"/>
                            <w:right w:val="none" w:sz="0" w:space="0" w:color="auto"/>
                          </w:divBdr>
                          <w:divsChild>
                            <w:div w:id="1977759138">
                              <w:marLeft w:val="2070"/>
                              <w:marRight w:val="3960"/>
                              <w:marTop w:val="0"/>
                              <w:marBottom w:val="0"/>
                              <w:divBdr>
                                <w:top w:val="none" w:sz="0" w:space="0" w:color="auto"/>
                                <w:left w:val="none" w:sz="0" w:space="0" w:color="auto"/>
                                <w:bottom w:val="none" w:sz="0" w:space="0" w:color="auto"/>
                                <w:right w:val="none" w:sz="0" w:space="0" w:color="auto"/>
                              </w:divBdr>
                              <w:divsChild>
                                <w:div w:id="1495341708">
                                  <w:marLeft w:val="0"/>
                                  <w:marRight w:val="0"/>
                                  <w:marTop w:val="0"/>
                                  <w:marBottom w:val="0"/>
                                  <w:divBdr>
                                    <w:top w:val="none" w:sz="0" w:space="0" w:color="auto"/>
                                    <w:left w:val="none" w:sz="0" w:space="0" w:color="auto"/>
                                    <w:bottom w:val="none" w:sz="0" w:space="0" w:color="auto"/>
                                    <w:right w:val="none" w:sz="0" w:space="0" w:color="auto"/>
                                  </w:divBdr>
                                  <w:divsChild>
                                    <w:div w:id="2060472011">
                                      <w:marLeft w:val="0"/>
                                      <w:marRight w:val="0"/>
                                      <w:marTop w:val="0"/>
                                      <w:marBottom w:val="0"/>
                                      <w:divBdr>
                                        <w:top w:val="none" w:sz="0" w:space="0" w:color="auto"/>
                                        <w:left w:val="none" w:sz="0" w:space="0" w:color="auto"/>
                                        <w:bottom w:val="none" w:sz="0" w:space="0" w:color="auto"/>
                                        <w:right w:val="none" w:sz="0" w:space="0" w:color="auto"/>
                                      </w:divBdr>
                                      <w:divsChild>
                                        <w:div w:id="1378970701">
                                          <w:marLeft w:val="0"/>
                                          <w:marRight w:val="0"/>
                                          <w:marTop w:val="0"/>
                                          <w:marBottom w:val="0"/>
                                          <w:divBdr>
                                            <w:top w:val="none" w:sz="0" w:space="0" w:color="auto"/>
                                            <w:left w:val="none" w:sz="0" w:space="0" w:color="auto"/>
                                            <w:bottom w:val="none" w:sz="0" w:space="0" w:color="auto"/>
                                            <w:right w:val="none" w:sz="0" w:space="0" w:color="auto"/>
                                          </w:divBdr>
                                          <w:divsChild>
                                            <w:div w:id="2078088943">
                                              <w:marLeft w:val="0"/>
                                              <w:marRight w:val="0"/>
                                              <w:marTop w:val="90"/>
                                              <w:marBottom w:val="0"/>
                                              <w:divBdr>
                                                <w:top w:val="none" w:sz="0" w:space="0" w:color="auto"/>
                                                <w:left w:val="none" w:sz="0" w:space="0" w:color="auto"/>
                                                <w:bottom w:val="none" w:sz="0" w:space="0" w:color="auto"/>
                                                <w:right w:val="none" w:sz="0" w:space="0" w:color="auto"/>
                                              </w:divBdr>
                                              <w:divsChild>
                                                <w:div w:id="1274747479">
                                                  <w:marLeft w:val="0"/>
                                                  <w:marRight w:val="0"/>
                                                  <w:marTop w:val="0"/>
                                                  <w:marBottom w:val="0"/>
                                                  <w:divBdr>
                                                    <w:top w:val="none" w:sz="0" w:space="0" w:color="auto"/>
                                                    <w:left w:val="none" w:sz="0" w:space="0" w:color="auto"/>
                                                    <w:bottom w:val="none" w:sz="0" w:space="0" w:color="auto"/>
                                                    <w:right w:val="none" w:sz="0" w:space="0" w:color="auto"/>
                                                  </w:divBdr>
                                                  <w:divsChild>
                                                    <w:div w:id="1716734046">
                                                      <w:marLeft w:val="0"/>
                                                      <w:marRight w:val="0"/>
                                                      <w:marTop w:val="0"/>
                                                      <w:marBottom w:val="0"/>
                                                      <w:divBdr>
                                                        <w:top w:val="none" w:sz="0" w:space="0" w:color="auto"/>
                                                        <w:left w:val="none" w:sz="0" w:space="0" w:color="auto"/>
                                                        <w:bottom w:val="none" w:sz="0" w:space="0" w:color="auto"/>
                                                        <w:right w:val="none" w:sz="0" w:space="0" w:color="auto"/>
                                                      </w:divBdr>
                                                      <w:divsChild>
                                                        <w:div w:id="575743104">
                                                          <w:marLeft w:val="0"/>
                                                          <w:marRight w:val="0"/>
                                                          <w:marTop w:val="0"/>
                                                          <w:marBottom w:val="390"/>
                                                          <w:divBdr>
                                                            <w:top w:val="none" w:sz="0" w:space="0" w:color="auto"/>
                                                            <w:left w:val="none" w:sz="0" w:space="0" w:color="auto"/>
                                                            <w:bottom w:val="none" w:sz="0" w:space="0" w:color="auto"/>
                                                            <w:right w:val="none" w:sz="0" w:space="0" w:color="auto"/>
                                                          </w:divBdr>
                                                          <w:divsChild>
                                                            <w:div w:id="1093428152">
                                                              <w:marLeft w:val="0"/>
                                                              <w:marRight w:val="0"/>
                                                              <w:marTop w:val="0"/>
                                                              <w:marBottom w:val="0"/>
                                                              <w:divBdr>
                                                                <w:top w:val="none" w:sz="0" w:space="0" w:color="auto"/>
                                                                <w:left w:val="none" w:sz="0" w:space="0" w:color="auto"/>
                                                                <w:bottom w:val="none" w:sz="0" w:space="0" w:color="auto"/>
                                                                <w:right w:val="none" w:sz="0" w:space="0" w:color="auto"/>
                                                              </w:divBdr>
                                                              <w:divsChild>
                                                                <w:div w:id="1911035243">
                                                                  <w:marLeft w:val="0"/>
                                                                  <w:marRight w:val="0"/>
                                                                  <w:marTop w:val="0"/>
                                                                  <w:marBottom w:val="0"/>
                                                                  <w:divBdr>
                                                                    <w:top w:val="none" w:sz="0" w:space="0" w:color="auto"/>
                                                                    <w:left w:val="none" w:sz="0" w:space="0" w:color="auto"/>
                                                                    <w:bottom w:val="none" w:sz="0" w:space="0" w:color="auto"/>
                                                                    <w:right w:val="none" w:sz="0" w:space="0" w:color="auto"/>
                                                                  </w:divBdr>
                                                                  <w:divsChild>
                                                                    <w:div w:id="376903785">
                                                                      <w:marLeft w:val="0"/>
                                                                      <w:marRight w:val="0"/>
                                                                      <w:marTop w:val="0"/>
                                                                      <w:marBottom w:val="0"/>
                                                                      <w:divBdr>
                                                                        <w:top w:val="none" w:sz="0" w:space="0" w:color="auto"/>
                                                                        <w:left w:val="none" w:sz="0" w:space="0" w:color="auto"/>
                                                                        <w:bottom w:val="none" w:sz="0" w:space="0" w:color="auto"/>
                                                                        <w:right w:val="none" w:sz="0" w:space="0" w:color="auto"/>
                                                                      </w:divBdr>
                                                                      <w:divsChild>
                                                                        <w:div w:id="135148301">
                                                                          <w:marLeft w:val="0"/>
                                                                          <w:marRight w:val="0"/>
                                                                          <w:marTop w:val="0"/>
                                                                          <w:marBottom w:val="0"/>
                                                                          <w:divBdr>
                                                                            <w:top w:val="none" w:sz="0" w:space="0" w:color="auto"/>
                                                                            <w:left w:val="none" w:sz="0" w:space="0" w:color="auto"/>
                                                                            <w:bottom w:val="none" w:sz="0" w:space="0" w:color="auto"/>
                                                                            <w:right w:val="none" w:sz="0" w:space="0" w:color="auto"/>
                                                                          </w:divBdr>
                                                                          <w:divsChild>
                                                                            <w:div w:id="431441084">
                                                                              <w:marLeft w:val="0"/>
                                                                              <w:marRight w:val="0"/>
                                                                              <w:marTop w:val="0"/>
                                                                              <w:marBottom w:val="0"/>
                                                                              <w:divBdr>
                                                                                <w:top w:val="none" w:sz="0" w:space="0" w:color="auto"/>
                                                                                <w:left w:val="none" w:sz="0" w:space="0" w:color="auto"/>
                                                                                <w:bottom w:val="none" w:sz="0" w:space="0" w:color="auto"/>
                                                                                <w:right w:val="none" w:sz="0" w:space="0" w:color="auto"/>
                                                                              </w:divBdr>
                                                                              <w:divsChild>
                                                                                <w:div w:id="889615108">
                                                                                  <w:marLeft w:val="0"/>
                                                                                  <w:marRight w:val="0"/>
                                                                                  <w:marTop w:val="0"/>
                                                                                  <w:marBottom w:val="0"/>
                                                                                  <w:divBdr>
                                                                                    <w:top w:val="none" w:sz="0" w:space="0" w:color="auto"/>
                                                                                    <w:left w:val="none" w:sz="0" w:space="0" w:color="auto"/>
                                                                                    <w:bottom w:val="none" w:sz="0" w:space="0" w:color="auto"/>
                                                                                    <w:right w:val="none" w:sz="0" w:space="0" w:color="auto"/>
                                                                                  </w:divBdr>
                                                                                  <w:divsChild>
                                                                                    <w:div w:id="1240217078">
                                                                                      <w:marLeft w:val="0"/>
                                                                                      <w:marRight w:val="0"/>
                                                                                      <w:marTop w:val="0"/>
                                                                                      <w:marBottom w:val="0"/>
                                                                                      <w:divBdr>
                                                                                        <w:top w:val="none" w:sz="0" w:space="0" w:color="auto"/>
                                                                                        <w:left w:val="none" w:sz="0" w:space="0" w:color="auto"/>
                                                                                        <w:bottom w:val="none" w:sz="0" w:space="0" w:color="auto"/>
                                                                                        <w:right w:val="none" w:sz="0" w:space="0" w:color="auto"/>
                                                                                      </w:divBdr>
                                                                                      <w:divsChild>
                                                                                        <w:div w:id="1977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6505743">
      <w:bodyDiv w:val="1"/>
      <w:marLeft w:val="0"/>
      <w:marRight w:val="0"/>
      <w:marTop w:val="0"/>
      <w:marBottom w:val="0"/>
      <w:divBdr>
        <w:top w:val="none" w:sz="0" w:space="0" w:color="auto"/>
        <w:left w:val="none" w:sz="0" w:space="0" w:color="auto"/>
        <w:bottom w:val="none" w:sz="0" w:space="0" w:color="auto"/>
        <w:right w:val="none" w:sz="0" w:space="0" w:color="auto"/>
      </w:divBdr>
    </w:div>
    <w:div w:id="1914242512">
      <w:bodyDiv w:val="1"/>
      <w:marLeft w:val="0"/>
      <w:marRight w:val="0"/>
      <w:marTop w:val="0"/>
      <w:marBottom w:val="0"/>
      <w:divBdr>
        <w:top w:val="none" w:sz="0" w:space="0" w:color="auto"/>
        <w:left w:val="none" w:sz="0" w:space="0" w:color="auto"/>
        <w:bottom w:val="none" w:sz="0" w:space="0" w:color="auto"/>
        <w:right w:val="none" w:sz="0" w:space="0" w:color="auto"/>
      </w:divBdr>
    </w:div>
    <w:div w:id="1951936622">
      <w:bodyDiv w:val="1"/>
      <w:marLeft w:val="0"/>
      <w:marRight w:val="0"/>
      <w:marTop w:val="0"/>
      <w:marBottom w:val="0"/>
      <w:divBdr>
        <w:top w:val="none" w:sz="0" w:space="0" w:color="auto"/>
        <w:left w:val="none" w:sz="0" w:space="0" w:color="auto"/>
        <w:bottom w:val="none" w:sz="0" w:space="0" w:color="auto"/>
        <w:right w:val="none" w:sz="0" w:space="0" w:color="auto"/>
      </w:divBdr>
      <w:divsChild>
        <w:div w:id="114061640">
          <w:marLeft w:val="274"/>
          <w:marRight w:val="0"/>
          <w:marTop w:val="0"/>
          <w:marBottom w:val="0"/>
          <w:divBdr>
            <w:top w:val="none" w:sz="0" w:space="0" w:color="auto"/>
            <w:left w:val="none" w:sz="0" w:space="0" w:color="auto"/>
            <w:bottom w:val="none" w:sz="0" w:space="0" w:color="auto"/>
            <w:right w:val="none" w:sz="0" w:space="0" w:color="auto"/>
          </w:divBdr>
        </w:div>
      </w:divsChild>
    </w:div>
    <w:div w:id="2092844863">
      <w:bodyDiv w:val="1"/>
      <w:marLeft w:val="0"/>
      <w:marRight w:val="0"/>
      <w:marTop w:val="0"/>
      <w:marBottom w:val="0"/>
      <w:divBdr>
        <w:top w:val="none" w:sz="0" w:space="0" w:color="auto"/>
        <w:left w:val="none" w:sz="0" w:space="0" w:color="auto"/>
        <w:bottom w:val="none" w:sz="0" w:space="0" w:color="auto"/>
        <w:right w:val="none" w:sz="0" w:space="0" w:color="auto"/>
      </w:divBdr>
      <w:divsChild>
        <w:div w:id="1301568401">
          <w:marLeft w:val="0"/>
          <w:marRight w:val="0"/>
          <w:marTop w:val="0"/>
          <w:marBottom w:val="0"/>
          <w:divBdr>
            <w:top w:val="none" w:sz="0" w:space="0" w:color="auto"/>
            <w:left w:val="none" w:sz="0" w:space="0" w:color="auto"/>
            <w:bottom w:val="none" w:sz="0" w:space="0" w:color="auto"/>
            <w:right w:val="none" w:sz="0" w:space="0" w:color="auto"/>
          </w:divBdr>
          <w:divsChild>
            <w:div w:id="848643222">
              <w:marLeft w:val="0"/>
              <w:marRight w:val="0"/>
              <w:marTop w:val="0"/>
              <w:marBottom w:val="0"/>
              <w:divBdr>
                <w:top w:val="none" w:sz="0" w:space="0" w:color="auto"/>
                <w:left w:val="none" w:sz="0" w:space="0" w:color="auto"/>
                <w:bottom w:val="none" w:sz="0" w:space="0" w:color="auto"/>
                <w:right w:val="none" w:sz="0" w:space="0" w:color="auto"/>
              </w:divBdr>
              <w:divsChild>
                <w:div w:id="1279028239">
                  <w:marLeft w:val="0"/>
                  <w:marRight w:val="0"/>
                  <w:marTop w:val="0"/>
                  <w:marBottom w:val="0"/>
                  <w:divBdr>
                    <w:top w:val="none" w:sz="0" w:space="0" w:color="auto"/>
                    <w:left w:val="none" w:sz="0" w:space="0" w:color="auto"/>
                    <w:bottom w:val="none" w:sz="0" w:space="0" w:color="auto"/>
                    <w:right w:val="none" w:sz="0" w:space="0" w:color="auto"/>
                  </w:divBdr>
                  <w:divsChild>
                    <w:div w:id="703167712">
                      <w:marLeft w:val="0"/>
                      <w:marRight w:val="0"/>
                      <w:marTop w:val="45"/>
                      <w:marBottom w:val="0"/>
                      <w:divBdr>
                        <w:top w:val="none" w:sz="0" w:space="0" w:color="auto"/>
                        <w:left w:val="none" w:sz="0" w:space="0" w:color="auto"/>
                        <w:bottom w:val="none" w:sz="0" w:space="0" w:color="auto"/>
                        <w:right w:val="none" w:sz="0" w:space="0" w:color="auto"/>
                      </w:divBdr>
                      <w:divsChild>
                        <w:div w:id="1009021707">
                          <w:marLeft w:val="0"/>
                          <w:marRight w:val="0"/>
                          <w:marTop w:val="0"/>
                          <w:marBottom w:val="0"/>
                          <w:divBdr>
                            <w:top w:val="none" w:sz="0" w:space="0" w:color="auto"/>
                            <w:left w:val="none" w:sz="0" w:space="0" w:color="auto"/>
                            <w:bottom w:val="none" w:sz="0" w:space="0" w:color="auto"/>
                            <w:right w:val="none" w:sz="0" w:space="0" w:color="auto"/>
                          </w:divBdr>
                          <w:divsChild>
                            <w:div w:id="815486807">
                              <w:marLeft w:val="2070"/>
                              <w:marRight w:val="3960"/>
                              <w:marTop w:val="0"/>
                              <w:marBottom w:val="0"/>
                              <w:divBdr>
                                <w:top w:val="none" w:sz="0" w:space="0" w:color="auto"/>
                                <w:left w:val="none" w:sz="0" w:space="0" w:color="auto"/>
                                <w:bottom w:val="none" w:sz="0" w:space="0" w:color="auto"/>
                                <w:right w:val="none" w:sz="0" w:space="0" w:color="auto"/>
                              </w:divBdr>
                              <w:divsChild>
                                <w:div w:id="1172332999">
                                  <w:marLeft w:val="0"/>
                                  <w:marRight w:val="0"/>
                                  <w:marTop w:val="0"/>
                                  <w:marBottom w:val="0"/>
                                  <w:divBdr>
                                    <w:top w:val="none" w:sz="0" w:space="0" w:color="auto"/>
                                    <w:left w:val="none" w:sz="0" w:space="0" w:color="auto"/>
                                    <w:bottom w:val="none" w:sz="0" w:space="0" w:color="auto"/>
                                    <w:right w:val="none" w:sz="0" w:space="0" w:color="auto"/>
                                  </w:divBdr>
                                  <w:divsChild>
                                    <w:div w:id="1540626736">
                                      <w:marLeft w:val="0"/>
                                      <w:marRight w:val="0"/>
                                      <w:marTop w:val="0"/>
                                      <w:marBottom w:val="0"/>
                                      <w:divBdr>
                                        <w:top w:val="none" w:sz="0" w:space="0" w:color="auto"/>
                                        <w:left w:val="none" w:sz="0" w:space="0" w:color="auto"/>
                                        <w:bottom w:val="none" w:sz="0" w:space="0" w:color="auto"/>
                                        <w:right w:val="none" w:sz="0" w:space="0" w:color="auto"/>
                                      </w:divBdr>
                                      <w:divsChild>
                                        <w:div w:id="351960235">
                                          <w:marLeft w:val="0"/>
                                          <w:marRight w:val="0"/>
                                          <w:marTop w:val="0"/>
                                          <w:marBottom w:val="0"/>
                                          <w:divBdr>
                                            <w:top w:val="none" w:sz="0" w:space="0" w:color="auto"/>
                                            <w:left w:val="none" w:sz="0" w:space="0" w:color="auto"/>
                                            <w:bottom w:val="none" w:sz="0" w:space="0" w:color="auto"/>
                                            <w:right w:val="none" w:sz="0" w:space="0" w:color="auto"/>
                                          </w:divBdr>
                                          <w:divsChild>
                                            <w:div w:id="155849463">
                                              <w:marLeft w:val="0"/>
                                              <w:marRight w:val="0"/>
                                              <w:marTop w:val="90"/>
                                              <w:marBottom w:val="0"/>
                                              <w:divBdr>
                                                <w:top w:val="none" w:sz="0" w:space="0" w:color="auto"/>
                                                <w:left w:val="none" w:sz="0" w:space="0" w:color="auto"/>
                                                <w:bottom w:val="none" w:sz="0" w:space="0" w:color="auto"/>
                                                <w:right w:val="none" w:sz="0" w:space="0" w:color="auto"/>
                                              </w:divBdr>
                                              <w:divsChild>
                                                <w:div w:id="985208500">
                                                  <w:marLeft w:val="0"/>
                                                  <w:marRight w:val="0"/>
                                                  <w:marTop w:val="0"/>
                                                  <w:marBottom w:val="0"/>
                                                  <w:divBdr>
                                                    <w:top w:val="none" w:sz="0" w:space="0" w:color="auto"/>
                                                    <w:left w:val="none" w:sz="0" w:space="0" w:color="auto"/>
                                                    <w:bottom w:val="none" w:sz="0" w:space="0" w:color="auto"/>
                                                    <w:right w:val="none" w:sz="0" w:space="0" w:color="auto"/>
                                                  </w:divBdr>
                                                  <w:divsChild>
                                                    <w:div w:id="1979214707">
                                                      <w:marLeft w:val="0"/>
                                                      <w:marRight w:val="0"/>
                                                      <w:marTop w:val="0"/>
                                                      <w:marBottom w:val="0"/>
                                                      <w:divBdr>
                                                        <w:top w:val="none" w:sz="0" w:space="0" w:color="auto"/>
                                                        <w:left w:val="none" w:sz="0" w:space="0" w:color="auto"/>
                                                        <w:bottom w:val="none" w:sz="0" w:space="0" w:color="auto"/>
                                                        <w:right w:val="none" w:sz="0" w:space="0" w:color="auto"/>
                                                      </w:divBdr>
                                                      <w:divsChild>
                                                        <w:div w:id="1968656993">
                                                          <w:marLeft w:val="0"/>
                                                          <w:marRight w:val="0"/>
                                                          <w:marTop w:val="0"/>
                                                          <w:marBottom w:val="390"/>
                                                          <w:divBdr>
                                                            <w:top w:val="none" w:sz="0" w:space="0" w:color="auto"/>
                                                            <w:left w:val="none" w:sz="0" w:space="0" w:color="auto"/>
                                                            <w:bottom w:val="none" w:sz="0" w:space="0" w:color="auto"/>
                                                            <w:right w:val="none" w:sz="0" w:space="0" w:color="auto"/>
                                                          </w:divBdr>
                                                          <w:divsChild>
                                                            <w:div w:id="1827092013">
                                                              <w:marLeft w:val="0"/>
                                                              <w:marRight w:val="0"/>
                                                              <w:marTop w:val="0"/>
                                                              <w:marBottom w:val="0"/>
                                                              <w:divBdr>
                                                                <w:top w:val="none" w:sz="0" w:space="0" w:color="auto"/>
                                                                <w:left w:val="none" w:sz="0" w:space="0" w:color="auto"/>
                                                                <w:bottom w:val="none" w:sz="0" w:space="0" w:color="auto"/>
                                                                <w:right w:val="none" w:sz="0" w:space="0" w:color="auto"/>
                                                              </w:divBdr>
                                                              <w:divsChild>
                                                                <w:div w:id="754860977">
                                                                  <w:marLeft w:val="0"/>
                                                                  <w:marRight w:val="0"/>
                                                                  <w:marTop w:val="0"/>
                                                                  <w:marBottom w:val="0"/>
                                                                  <w:divBdr>
                                                                    <w:top w:val="none" w:sz="0" w:space="0" w:color="auto"/>
                                                                    <w:left w:val="none" w:sz="0" w:space="0" w:color="auto"/>
                                                                    <w:bottom w:val="none" w:sz="0" w:space="0" w:color="auto"/>
                                                                    <w:right w:val="none" w:sz="0" w:space="0" w:color="auto"/>
                                                                  </w:divBdr>
                                                                  <w:divsChild>
                                                                    <w:div w:id="589966967">
                                                                      <w:marLeft w:val="0"/>
                                                                      <w:marRight w:val="0"/>
                                                                      <w:marTop w:val="0"/>
                                                                      <w:marBottom w:val="0"/>
                                                                      <w:divBdr>
                                                                        <w:top w:val="none" w:sz="0" w:space="0" w:color="auto"/>
                                                                        <w:left w:val="none" w:sz="0" w:space="0" w:color="auto"/>
                                                                        <w:bottom w:val="none" w:sz="0" w:space="0" w:color="auto"/>
                                                                        <w:right w:val="none" w:sz="0" w:space="0" w:color="auto"/>
                                                                      </w:divBdr>
                                                                      <w:divsChild>
                                                                        <w:div w:id="1257130360">
                                                                          <w:marLeft w:val="0"/>
                                                                          <w:marRight w:val="0"/>
                                                                          <w:marTop w:val="0"/>
                                                                          <w:marBottom w:val="0"/>
                                                                          <w:divBdr>
                                                                            <w:top w:val="none" w:sz="0" w:space="0" w:color="auto"/>
                                                                            <w:left w:val="none" w:sz="0" w:space="0" w:color="auto"/>
                                                                            <w:bottom w:val="none" w:sz="0" w:space="0" w:color="auto"/>
                                                                            <w:right w:val="none" w:sz="0" w:space="0" w:color="auto"/>
                                                                          </w:divBdr>
                                                                          <w:divsChild>
                                                                            <w:div w:id="56325554">
                                                                              <w:marLeft w:val="0"/>
                                                                              <w:marRight w:val="0"/>
                                                                              <w:marTop w:val="0"/>
                                                                              <w:marBottom w:val="0"/>
                                                                              <w:divBdr>
                                                                                <w:top w:val="none" w:sz="0" w:space="0" w:color="auto"/>
                                                                                <w:left w:val="none" w:sz="0" w:space="0" w:color="auto"/>
                                                                                <w:bottom w:val="none" w:sz="0" w:space="0" w:color="auto"/>
                                                                                <w:right w:val="none" w:sz="0" w:space="0" w:color="auto"/>
                                                                              </w:divBdr>
                                                                              <w:divsChild>
                                                                                <w:div w:id="1885868894">
                                                                                  <w:marLeft w:val="0"/>
                                                                                  <w:marRight w:val="0"/>
                                                                                  <w:marTop w:val="0"/>
                                                                                  <w:marBottom w:val="0"/>
                                                                                  <w:divBdr>
                                                                                    <w:top w:val="none" w:sz="0" w:space="0" w:color="auto"/>
                                                                                    <w:left w:val="none" w:sz="0" w:space="0" w:color="auto"/>
                                                                                    <w:bottom w:val="none" w:sz="0" w:space="0" w:color="auto"/>
                                                                                    <w:right w:val="none" w:sz="0" w:space="0" w:color="auto"/>
                                                                                  </w:divBdr>
                                                                                  <w:divsChild>
                                                                                    <w:div w:id="1492871692">
                                                                                      <w:marLeft w:val="0"/>
                                                                                      <w:marRight w:val="0"/>
                                                                                      <w:marTop w:val="0"/>
                                                                                      <w:marBottom w:val="0"/>
                                                                                      <w:divBdr>
                                                                                        <w:top w:val="none" w:sz="0" w:space="0" w:color="auto"/>
                                                                                        <w:left w:val="none" w:sz="0" w:space="0" w:color="auto"/>
                                                                                        <w:bottom w:val="none" w:sz="0" w:space="0" w:color="auto"/>
                                                                                        <w:right w:val="none" w:sz="0" w:space="0" w:color="auto"/>
                                                                                      </w:divBdr>
                                                                                      <w:divsChild>
                                                                                        <w:div w:id="3323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footer" Target="footer3.xml"/><Relationship Id="rId26" Type="http://schemas.openxmlformats.org/officeDocument/2006/relationships/image" Target="media/image11.jpeg"/><Relationship Id="rId39" Type="http://schemas.openxmlformats.org/officeDocument/2006/relationships/fontTable" Target="fontTable.xml"/><Relationship Id="rId21" Type="http://schemas.openxmlformats.org/officeDocument/2006/relationships/image" Target="media/image6.gif"/><Relationship Id="rId34" Type="http://schemas.openxmlformats.org/officeDocument/2006/relationships/header" Target="header9.xml"/><Relationship Id="rId42"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eader" Target="header5.xml"/><Relationship Id="rId29" Type="http://schemas.openxmlformats.org/officeDocument/2006/relationships/header" Target="header6.xml"/><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gif"/><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8.gif"/><Relationship Id="rId28" Type="http://schemas.openxmlformats.org/officeDocument/2006/relationships/image" Target="media/image13.png"/><Relationship Id="rId36" Type="http://schemas.openxmlformats.org/officeDocument/2006/relationships/image" Target="media/image15.emf"/><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gif"/><Relationship Id="rId22" Type="http://schemas.openxmlformats.org/officeDocument/2006/relationships/image" Target="media/image7.gif"/><Relationship Id="rId27" Type="http://schemas.openxmlformats.org/officeDocument/2006/relationships/image" Target="media/image12.jpeg"/><Relationship Id="rId30" Type="http://schemas.openxmlformats.org/officeDocument/2006/relationships/header" Target="header7.xml"/><Relationship Id="rId35" Type="http://schemas.openxmlformats.org/officeDocument/2006/relationships/footer" Target="footer6.xml"/><Relationship Id="rId43" Type="http://schemas.openxmlformats.org/officeDocument/2006/relationships/customXml" Target="../customXml/item4.xml"/><Relationship Id="rId8" Type="http://schemas.openxmlformats.org/officeDocument/2006/relationships/header" Target="header1.xml"/><Relationship Id="rId3" Type="http://schemas.openxmlformats.org/officeDocument/2006/relationships/styles" Target="styles.xml"/><Relationship Id="rId17" Type="http://schemas.openxmlformats.org/officeDocument/2006/relationships/header" Target="header3.xml"/><Relationship Id="rId25" Type="http://schemas.openxmlformats.org/officeDocument/2006/relationships/image" Target="media/image10.gif"/><Relationship Id="rId33" Type="http://schemas.openxmlformats.org/officeDocument/2006/relationships/footer" Target="footer5.xml"/><Relationship Id="rId38"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footer4.xml.rels><?xml version="1.0" encoding="UTF-8" standalone="yes"?>
<Relationships xmlns="http://schemas.openxmlformats.org/package/2006/relationships"><Relationship Id="rId1" Type="http://schemas.openxmlformats.org/officeDocument/2006/relationships/image" Target="media/image14.wmf"/></Relationships>
</file>

<file path=word/_rels/footer5.xml.rels><?xml version="1.0" encoding="UTF-8" standalone="yes"?>
<Relationships xmlns="http://schemas.openxmlformats.org/package/2006/relationships"><Relationship Id="rId1" Type="http://schemas.openxmlformats.org/officeDocument/2006/relationships/image" Target="media/image1.emf"/></Relationships>
</file>

<file path=word/_rels/footer6.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a:spPr>
      <a:bodyPr lIns="0" tIns="0" rIns="0" bIns="0" anchor="ct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4" ma:contentTypeDescription="Create a new document." ma:contentTypeScope="" ma:versionID="eadf7d9bd241563d83c1c9e04dbddb42">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a869f7798c06e2539b0a8b627e9e2ff8"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4E3D3F-7090-49AA-8D42-81850908698A}">
  <ds:schemaRefs>
    <ds:schemaRef ds:uri="http://schemas.openxmlformats.org/officeDocument/2006/bibliography"/>
  </ds:schemaRefs>
</ds:datastoreItem>
</file>

<file path=customXml/itemProps2.xml><?xml version="1.0" encoding="utf-8"?>
<ds:datastoreItem xmlns:ds="http://schemas.openxmlformats.org/officeDocument/2006/customXml" ds:itemID="{678B5400-CF0B-4516-91CA-333C42CF0905}"/>
</file>

<file path=customXml/itemProps3.xml><?xml version="1.0" encoding="utf-8"?>
<ds:datastoreItem xmlns:ds="http://schemas.openxmlformats.org/officeDocument/2006/customXml" ds:itemID="{E2EA1EEF-4E12-46FF-A80B-16F4CBA77685}"/>
</file>

<file path=customXml/itemProps4.xml><?xml version="1.0" encoding="utf-8"?>
<ds:datastoreItem xmlns:ds="http://schemas.openxmlformats.org/officeDocument/2006/customXml" ds:itemID="{0C79EBDF-926F-4000-9767-CC10AADCBC37}"/>
</file>

<file path=docProps/app.xml><?xml version="1.0" encoding="utf-8"?>
<Properties xmlns="http://schemas.openxmlformats.org/officeDocument/2006/extended-properties" xmlns:vt="http://schemas.openxmlformats.org/officeDocument/2006/docPropsVTypes">
  <Template>Normal.dotm</Template>
  <TotalTime>0</TotalTime>
  <Pages>1</Pages>
  <Words>7502</Words>
  <Characters>42765</Characters>
  <Application>Microsoft Office Word</Application>
  <DocSecurity>0</DocSecurity>
  <Lines>356</Lines>
  <Paragraphs>100</Paragraphs>
  <ScaleCrop>false</ScaleCrop>
  <HeadingPairs>
    <vt:vector size="2" baseType="variant">
      <vt:variant>
        <vt:lpstr>タイトル</vt:lpstr>
      </vt:variant>
      <vt:variant>
        <vt:i4>1</vt:i4>
      </vt:variant>
    </vt:vector>
  </HeadingPairs>
  <TitlesOfParts>
    <vt:vector size="1" baseType="lpstr">
      <vt:lpstr>R-Car Series, 3rd Generation</vt:lpstr>
    </vt:vector>
  </TitlesOfParts>
  <Company/>
  <LinksUpToDate>false</LinksUpToDate>
  <CharactersWithSpaces>50167</CharactersWithSpaces>
  <SharedDoc>false</SharedDoc>
  <HLinks>
    <vt:vector size="60" baseType="variant">
      <vt:variant>
        <vt:i4>5570640</vt:i4>
      </vt:variant>
      <vt:variant>
        <vt:i4>42</vt:i4>
      </vt:variant>
      <vt:variant>
        <vt:i4>0</vt:i4>
      </vt:variant>
      <vt:variant>
        <vt:i4>5</vt:i4>
      </vt:variant>
      <vt:variant>
        <vt:lpwstr>http://japan.renesas.com/contact/</vt:lpwstr>
      </vt:variant>
      <vt:variant>
        <vt:lpwstr/>
      </vt:variant>
      <vt:variant>
        <vt:i4>5046279</vt:i4>
      </vt:variant>
      <vt:variant>
        <vt:i4>39</vt:i4>
      </vt:variant>
      <vt:variant>
        <vt:i4>0</vt:i4>
      </vt:variant>
      <vt:variant>
        <vt:i4>5</vt:i4>
      </vt:variant>
      <vt:variant>
        <vt:lpwstr>http://japan.renesas.com/</vt:lpwstr>
      </vt:variant>
      <vt:variant>
        <vt:lpwstr/>
      </vt:variant>
      <vt:variant>
        <vt:i4>1900603</vt:i4>
      </vt:variant>
      <vt:variant>
        <vt:i4>32</vt:i4>
      </vt:variant>
      <vt:variant>
        <vt:i4>0</vt:i4>
      </vt:variant>
      <vt:variant>
        <vt:i4>5</vt:i4>
      </vt:variant>
      <vt:variant>
        <vt:lpwstr/>
      </vt:variant>
      <vt:variant>
        <vt:lpwstr>_Toc43196989</vt:lpwstr>
      </vt:variant>
      <vt:variant>
        <vt:i4>1835067</vt:i4>
      </vt:variant>
      <vt:variant>
        <vt:i4>26</vt:i4>
      </vt:variant>
      <vt:variant>
        <vt:i4>0</vt:i4>
      </vt:variant>
      <vt:variant>
        <vt:i4>5</vt:i4>
      </vt:variant>
      <vt:variant>
        <vt:lpwstr/>
      </vt:variant>
      <vt:variant>
        <vt:lpwstr>_Toc43196988</vt:lpwstr>
      </vt:variant>
      <vt:variant>
        <vt:i4>1245243</vt:i4>
      </vt:variant>
      <vt:variant>
        <vt:i4>20</vt:i4>
      </vt:variant>
      <vt:variant>
        <vt:i4>0</vt:i4>
      </vt:variant>
      <vt:variant>
        <vt:i4>5</vt:i4>
      </vt:variant>
      <vt:variant>
        <vt:lpwstr/>
      </vt:variant>
      <vt:variant>
        <vt:lpwstr>_Toc43196987</vt:lpwstr>
      </vt:variant>
      <vt:variant>
        <vt:i4>1179707</vt:i4>
      </vt:variant>
      <vt:variant>
        <vt:i4>14</vt:i4>
      </vt:variant>
      <vt:variant>
        <vt:i4>0</vt:i4>
      </vt:variant>
      <vt:variant>
        <vt:i4>5</vt:i4>
      </vt:variant>
      <vt:variant>
        <vt:lpwstr/>
      </vt:variant>
      <vt:variant>
        <vt:lpwstr>_Toc43196986</vt:lpwstr>
      </vt:variant>
      <vt:variant>
        <vt:i4>1114171</vt:i4>
      </vt:variant>
      <vt:variant>
        <vt:i4>8</vt:i4>
      </vt:variant>
      <vt:variant>
        <vt:i4>0</vt:i4>
      </vt:variant>
      <vt:variant>
        <vt:i4>5</vt:i4>
      </vt:variant>
      <vt:variant>
        <vt:lpwstr/>
      </vt:variant>
      <vt:variant>
        <vt:lpwstr>_Toc43196985</vt:lpwstr>
      </vt:variant>
      <vt:variant>
        <vt:i4>5177368</vt:i4>
      </vt:variant>
      <vt:variant>
        <vt:i4>18204</vt:i4>
      </vt:variant>
      <vt:variant>
        <vt:i4>1026</vt:i4>
      </vt:variant>
      <vt:variant>
        <vt:i4>1</vt:i4>
      </vt:variant>
      <vt:variant>
        <vt:lpwstr>C:\Users\b1900215\Desktop\AN_e0800\renesas_f_blue.emf</vt:lpwstr>
      </vt:variant>
      <vt:variant>
        <vt:lpwstr/>
      </vt:variant>
      <vt:variant>
        <vt:i4>5177368</vt:i4>
      </vt:variant>
      <vt:variant>
        <vt:i4>18844</vt:i4>
      </vt:variant>
      <vt:variant>
        <vt:i4>1025</vt:i4>
      </vt:variant>
      <vt:variant>
        <vt:i4>1</vt:i4>
      </vt:variant>
      <vt:variant>
        <vt:lpwstr>C:\Users\b1900215\Desktop\AN_e0800\renesas_f_blue.emf</vt:lpwstr>
      </vt:variant>
      <vt:variant>
        <vt:lpwstr/>
      </vt:variant>
      <vt:variant>
        <vt:i4>814887149</vt:i4>
      </vt:variant>
      <vt:variant>
        <vt:i4>-1</vt:i4>
      </vt:variant>
      <vt:variant>
        <vt:i4>2057</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R-Car Series, 3rd Generation</dc:title>
  <dc:subject>R01AN3723EJ0104</dc:subject>
  <dc:creator/>
  <cp:keywords>Power Management</cp:keywords>
  <dc:description>February, 2019</dc:description>
  <cp:lastModifiedBy/>
  <cp:revision>1</cp:revision>
  <dcterms:created xsi:type="dcterms:W3CDTF">2017-01-17T04:27:00Z</dcterms:created>
  <dcterms:modified xsi:type="dcterms:W3CDTF">2019-02-06T06:10:00Z</dcterms:modified>
  <cp:category>Rev.1.04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0x01010070E08B0E47AA8B499741AD1DB1EC77AB</vt:lpwstr>
  </property>
</Properties>
</file>