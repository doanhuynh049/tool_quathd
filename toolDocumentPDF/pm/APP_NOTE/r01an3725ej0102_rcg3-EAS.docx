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2.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DB8" w:rsidRPr="002230E4" w:rsidRDefault="00BD03F3">
      <w:pPr>
        <w:pStyle w:val="productname"/>
      </w:pPr>
      <w:del w:id="0" w:author="Author">
        <w:r w:rsidRPr="002230E4" w:rsidDel="006F6BA8">
          <w:rPr>
            <w:noProof/>
          </w:rPr>
          <mc:AlternateContent>
            <mc:Choice Requires="wps">
              <w:drawing>
                <wp:anchor distT="0" distB="0" distL="114300" distR="114300" simplePos="0" relativeHeight="251543040" behindDoc="0" locked="0" layoutInCell="1" allowOverlap="1">
                  <wp:simplePos x="0" y="0"/>
                  <wp:positionH relativeFrom="page">
                    <wp:posOffset>5476876</wp:posOffset>
                  </wp:positionH>
                  <wp:positionV relativeFrom="paragraph">
                    <wp:posOffset>105410</wp:posOffset>
                  </wp:positionV>
                  <wp:extent cx="1352550" cy="4762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BA8" w:rsidRDefault="006F6BA8">
                              <w:pPr>
                                <w:pStyle w:val="lonrnrd"/>
                              </w:pPr>
                              <w:r>
                                <w:fldChar w:fldCharType="begin"/>
                              </w:r>
                              <w:r>
                                <w:instrText xml:space="preserve"> </w:instrText>
                              </w:r>
                              <w:r w:rsidRPr="00F01D51">
                                <w:instrText>DOCPROPERTY  Subject</w:instrText>
                              </w:r>
                              <w:r>
                                <w:instrText xml:space="preserve">  \* MERGEFORMAT </w:instrText>
                              </w:r>
                              <w:r>
                                <w:fldChar w:fldCharType="separate"/>
                              </w:r>
                              <w:r>
                                <w:t>R01AN3725EJ0050</w:t>
                              </w:r>
                              <w:r>
                                <w:fldChar w:fldCharType="end"/>
                              </w:r>
                            </w:p>
                            <w:p w:rsidR="006F6BA8" w:rsidRDefault="006F6BA8">
                              <w:pPr>
                                <w:pStyle w:val="lonrnrd"/>
                              </w:pPr>
                              <w:r>
                                <w:fldChar w:fldCharType="begin"/>
                              </w:r>
                              <w:r>
                                <w:instrText xml:space="preserve"> </w:instrText>
                              </w:r>
                              <w:r w:rsidRPr="00F01D51">
                                <w:instrText>DOCPROPERTY  Category</w:instrText>
                              </w:r>
                              <w:r>
                                <w:instrText xml:space="preserve">  \* MERGEFORMAT </w:instrText>
                              </w:r>
                              <w:r>
                                <w:fldChar w:fldCharType="separate"/>
                              </w:r>
                              <w:r>
                                <w:t>Rev.1.0</w:t>
                              </w:r>
                              <w:del w:id="1" w:author="Author">
                                <w:r w:rsidDel="00132C63">
                                  <w:delText>1</w:delText>
                                </w:r>
                              </w:del>
                              <w:r>
                                <w:fldChar w:fldCharType="end"/>
                              </w:r>
                              <w:ins w:id="2" w:author="Author">
                                <w:r>
                                  <w:t>2</w:t>
                                </w:r>
                              </w:ins>
                            </w:p>
                            <w:p w:rsidR="006F6BA8" w:rsidRDefault="006F6BA8">
                              <w:pPr>
                                <w:pStyle w:val="lonrnrd"/>
                              </w:pPr>
                              <w:r>
                                <w:fldChar w:fldCharType="begin"/>
                              </w:r>
                              <w:r>
                                <w:instrText xml:space="preserve"> </w:instrText>
                              </w:r>
                              <w:r w:rsidRPr="00F01D51">
                                <w:instrText>DOCPROPERTY  Comments</w:instrText>
                              </w:r>
                              <w:r>
                                <w:instrText xml:space="preserve">  \* MERGEFORMAT </w:instrText>
                              </w:r>
                              <w:r>
                                <w:fldChar w:fldCharType="separate"/>
                              </w:r>
                              <w:ins w:id="3" w:author="Author">
                                <w:r>
                                  <w:t>February</w:t>
                                </w:r>
                              </w:ins>
                              <w:del w:id="4" w:author="Author">
                                <w:r w:rsidDel="00132C63">
                                  <w:delText>July</w:delText>
                                </w:r>
                              </w:del>
                              <w:r>
                                <w:t>, 201</w:t>
                              </w:r>
                              <w:del w:id="5" w:author="Author">
                                <w:r w:rsidDel="00132C63">
                                  <w:delText>7</w:delText>
                                </w:r>
                              </w:del>
                              <w:r>
                                <w:fldChar w:fldCharType="end"/>
                              </w:r>
                              <w:ins w:id="6" w:author="Author">
                                <w:r>
                                  <w:t>9</w:t>
                                </w:r>
                              </w:ins>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31.25pt;margin-top:8.3pt;width:106.5pt;height:37.5pt;z-index:251543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8JrqgIAAKk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" filled="f" stroked="f">
                  <v:textbox inset="0,0,0,0">
                    <w:txbxContent>
                      <w:p w:rsidR="006F6BA8" w:rsidRDefault="006F6BA8">
                        <w:pPr>
                          <w:pStyle w:val="lonrnrd"/>
                        </w:pPr>
                        <w:r>
                          <w:fldChar w:fldCharType="begin"/>
                        </w:r>
                        <w:r>
                          <w:instrText xml:space="preserve"> </w:instrText>
                        </w:r>
                        <w:r w:rsidRPr="00F01D51">
                          <w:instrText>DOCPROPERTY  Subject</w:instrText>
                        </w:r>
                        <w:r>
                          <w:instrText xml:space="preserve">  \* MERGEFORMAT </w:instrText>
                        </w:r>
                        <w:r>
                          <w:fldChar w:fldCharType="separate"/>
                        </w:r>
                        <w:r>
                          <w:t>R01AN3725EJ0050</w:t>
                        </w:r>
                        <w:r>
                          <w:fldChar w:fldCharType="end"/>
                        </w:r>
                      </w:p>
                      <w:p w:rsidR="006F6BA8" w:rsidRDefault="006F6BA8">
                        <w:pPr>
                          <w:pStyle w:val="lonrnrd"/>
                        </w:pPr>
                        <w:r>
                          <w:fldChar w:fldCharType="begin"/>
                        </w:r>
                        <w:r>
                          <w:instrText xml:space="preserve"> </w:instrText>
                        </w:r>
                        <w:r w:rsidRPr="00F01D51">
                          <w:instrText>DOCPROPERTY  Category</w:instrText>
                        </w:r>
                        <w:r>
                          <w:instrText xml:space="preserve">  \* MERGEFORMAT </w:instrText>
                        </w:r>
                        <w:r>
                          <w:fldChar w:fldCharType="separate"/>
                        </w:r>
                        <w:r>
                          <w:t>Rev.1.0</w:t>
                        </w:r>
                        <w:del w:id="7" w:author="Author">
                          <w:r w:rsidDel="00132C63">
                            <w:delText>1</w:delText>
                          </w:r>
                        </w:del>
                        <w:r>
                          <w:fldChar w:fldCharType="end"/>
                        </w:r>
                        <w:ins w:id="8" w:author="Author">
                          <w:r>
                            <w:t>2</w:t>
                          </w:r>
                        </w:ins>
                      </w:p>
                      <w:p w:rsidR="006F6BA8" w:rsidRDefault="006F6BA8">
                        <w:pPr>
                          <w:pStyle w:val="lonrnrd"/>
                        </w:pPr>
                        <w:r>
                          <w:fldChar w:fldCharType="begin"/>
                        </w:r>
                        <w:r>
                          <w:instrText xml:space="preserve"> </w:instrText>
                        </w:r>
                        <w:r w:rsidRPr="00F01D51">
                          <w:instrText>DOCPROPERTY  Comments</w:instrText>
                        </w:r>
                        <w:r>
                          <w:instrText xml:space="preserve">  \* MERGEFORMAT </w:instrText>
                        </w:r>
                        <w:r>
                          <w:fldChar w:fldCharType="separate"/>
                        </w:r>
                        <w:ins w:id="9" w:author="Author">
                          <w:r>
                            <w:t>February</w:t>
                          </w:r>
                        </w:ins>
                        <w:del w:id="10" w:author="Author">
                          <w:r w:rsidDel="00132C63">
                            <w:delText>July</w:delText>
                          </w:r>
                        </w:del>
                        <w:r>
                          <w:t>, 201</w:t>
                        </w:r>
                        <w:del w:id="11" w:author="Author">
                          <w:r w:rsidDel="00132C63">
                            <w:delText>7</w:delText>
                          </w:r>
                        </w:del>
                        <w:r>
                          <w:fldChar w:fldCharType="end"/>
                        </w:r>
                        <w:ins w:id="12" w:author="Author">
                          <w:r>
                            <w:t>9</w:t>
                          </w:r>
                        </w:ins>
                      </w:p>
                    </w:txbxContent>
                  </v:textbox>
                  <w10:wrap anchorx="page"/>
                </v:shape>
              </w:pict>
            </mc:Fallback>
          </mc:AlternateContent>
        </w:r>
      </w:del>
      <w:r w:rsidR="00CE080F" w:rsidRPr="002230E4">
        <w:fldChar w:fldCharType="begin"/>
      </w:r>
      <w:r w:rsidR="00CE080F" w:rsidRPr="002230E4">
        <w:instrText xml:space="preserve"> </w:instrText>
      </w:r>
      <w:r w:rsidR="00F01D51" w:rsidRPr="002230E4">
        <w:instrText>TITLE</w:instrText>
      </w:r>
      <w:r w:rsidR="00CE080F" w:rsidRPr="002230E4">
        <w:rPr>
          <w:rFonts w:hint="eastAsia"/>
        </w:rPr>
        <w:instrText xml:space="preserve">   \* MERGEFORMAT</w:instrText>
      </w:r>
      <w:r w:rsidR="00CE080F" w:rsidRPr="002230E4">
        <w:instrText xml:space="preserve"> </w:instrText>
      </w:r>
      <w:r w:rsidR="00CE080F" w:rsidRPr="002230E4">
        <w:fldChar w:fldCharType="separate"/>
      </w:r>
      <w:r w:rsidR="00AA1984" w:rsidRPr="002230E4">
        <w:t>R-Car Series, 3rd Generation</w:t>
      </w:r>
      <w:r w:rsidR="00CE080F" w:rsidRPr="002230E4">
        <w:fldChar w:fldCharType="end"/>
      </w:r>
    </w:p>
    <w:p w:rsidR="00F56DB8" w:rsidRPr="002230E4" w:rsidRDefault="008C2A89" w:rsidP="00AA1984">
      <w:pPr>
        <w:pStyle w:val="documentname"/>
      </w:pPr>
      <w:r w:rsidRPr="002230E4">
        <w:fldChar w:fldCharType="begin"/>
      </w:r>
      <w:r w:rsidRPr="002230E4">
        <w:instrText xml:space="preserve"> </w:instrText>
      </w:r>
      <w:r w:rsidR="00F01D51" w:rsidRPr="002230E4">
        <w:instrText>DOCPROPERTY  Keywords</w:instrText>
      </w:r>
      <w:r w:rsidRPr="002230E4">
        <w:rPr>
          <w:rFonts w:hint="eastAsia"/>
        </w:rPr>
        <w:instrText xml:space="preserve">  \* MERGEFORMAT</w:instrText>
      </w:r>
      <w:r w:rsidRPr="002230E4">
        <w:instrText xml:space="preserve"> </w:instrText>
      </w:r>
      <w:r w:rsidRPr="002230E4">
        <w:fldChar w:fldCharType="separate"/>
      </w:r>
      <w:r w:rsidR="00A03B91" w:rsidRPr="002230E4">
        <w:t>Energy Aware Scheduling</w:t>
      </w:r>
      <w:r w:rsidRPr="002230E4">
        <w:fldChar w:fldCharType="end"/>
      </w:r>
    </w:p>
    <w:p w:rsidR="00055CE2" w:rsidRPr="002230E4" w:rsidRDefault="00055CE2" w:rsidP="00055CE2">
      <w:pPr>
        <w:pStyle w:val="introductionheader"/>
      </w:pPr>
      <w:r w:rsidRPr="002230E4">
        <w:rPr>
          <w:rFonts w:hint="eastAsia"/>
        </w:rPr>
        <w:t>Introduction</w:t>
      </w:r>
    </w:p>
    <w:p w:rsidR="00055CE2" w:rsidRPr="002230E4" w:rsidRDefault="00055CE2" w:rsidP="00055CE2">
      <w:r w:rsidRPr="002230E4">
        <w:rPr>
          <w:rFonts w:hint="eastAsia"/>
        </w:rPr>
        <w:t>[Background]</w:t>
      </w:r>
    </w:p>
    <w:p w:rsidR="00055CE2" w:rsidRPr="002230E4" w:rsidRDefault="000801F7" w:rsidP="00055CE2">
      <w:r w:rsidRPr="000801F7">
        <w:t>Third-generation</w:t>
      </w:r>
      <w:r w:rsidR="00055CE2" w:rsidRPr="002230E4">
        <w:t xml:space="preserve"> R-Car series products have two types of CPU: </w:t>
      </w:r>
      <w:r w:rsidR="00055CE2" w:rsidRPr="002230E4">
        <w:rPr>
          <w:rFonts w:hint="eastAsia"/>
        </w:rPr>
        <w:t>Cortex-A57</w:t>
      </w:r>
      <w:r w:rsidR="00055CE2" w:rsidRPr="002230E4">
        <w:t xml:space="preserve"> and </w:t>
      </w:r>
      <w:r w:rsidR="00055CE2" w:rsidRPr="002230E4">
        <w:rPr>
          <w:rFonts w:hint="eastAsia"/>
        </w:rPr>
        <w:t>Cortex-A53</w:t>
      </w:r>
      <w:r w:rsidR="00055CE2" w:rsidRPr="002230E4">
        <w:t xml:space="preserve"> cores (eight in total for the R-Car H3 and six in total for the R-Car M3-W</w:t>
      </w:r>
      <w:ins w:id="13" w:author="Author">
        <w:r w:rsidR="009537FC">
          <w:t>/</w:t>
        </w:r>
        <w:r w:rsidR="009537FC" w:rsidRPr="002230E4">
          <w:t>R-Car M3-W</w:t>
        </w:r>
        <w:r w:rsidR="009537FC">
          <w:t>+</w:t>
        </w:r>
      </w:ins>
      <w:r w:rsidR="00055CE2" w:rsidRPr="002230E4">
        <w:t xml:space="preserve">). </w:t>
      </w:r>
      <w:r w:rsidR="00055CE2" w:rsidRPr="002230E4">
        <w:rPr>
          <w:rFonts w:hint="eastAsia"/>
        </w:rPr>
        <w:t xml:space="preserve">In-vehicle </w:t>
      </w:r>
      <w:r w:rsidR="00055CE2" w:rsidRPr="002230E4">
        <w:t>information s</w:t>
      </w:r>
      <w:r w:rsidR="00055CE2" w:rsidRPr="002230E4">
        <w:rPr>
          <w:rFonts w:hint="eastAsia"/>
        </w:rPr>
        <w:t>ystems</w:t>
      </w:r>
      <w:r w:rsidR="00055CE2" w:rsidRPr="002230E4">
        <w:t xml:space="preserve"> </w:t>
      </w:r>
      <w:r w:rsidR="00055CE2" w:rsidRPr="002230E4">
        <w:rPr>
          <w:rFonts w:hint="eastAsia"/>
        </w:rPr>
        <w:t xml:space="preserve">require </w:t>
      </w:r>
      <w:r w:rsidR="00055CE2" w:rsidRPr="002230E4">
        <w:t>several applications, such as for</w:t>
      </w:r>
      <w:r w:rsidR="00055CE2" w:rsidRPr="002230E4">
        <w:rPr>
          <w:rFonts w:hint="eastAsia"/>
        </w:rPr>
        <w:t xml:space="preserve"> </w:t>
      </w:r>
      <w:r w:rsidR="00055CE2" w:rsidRPr="002230E4">
        <w:t xml:space="preserve">navigation, </w:t>
      </w:r>
      <w:r w:rsidR="00055CE2" w:rsidRPr="002230E4">
        <w:rPr>
          <w:rFonts w:hint="eastAsia"/>
        </w:rPr>
        <w:t xml:space="preserve">the </w:t>
      </w:r>
      <w:r w:rsidR="00055CE2" w:rsidRPr="002230E4">
        <w:t xml:space="preserve">playback of music or video, </w:t>
      </w:r>
      <w:r w:rsidR="00055CE2" w:rsidRPr="002230E4">
        <w:rPr>
          <w:rFonts w:hint="eastAsia"/>
        </w:rPr>
        <w:t xml:space="preserve">and the </w:t>
      </w:r>
      <w:r w:rsidR="00055CE2" w:rsidRPr="002230E4">
        <w:t xml:space="preserve">display of </w:t>
      </w:r>
      <w:r w:rsidR="00055CE2" w:rsidRPr="002230E4">
        <w:rPr>
          <w:rFonts w:hint="eastAsia"/>
        </w:rPr>
        <w:t xml:space="preserve">information on </w:t>
      </w:r>
      <w:r w:rsidR="00055CE2" w:rsidRPr="002230E4">
        <w:t xml:space="preserve">meters, to run at the same time. A multi-core environment, </w:t>
      </w:r>
      <w:r w:rsidR="00055CE2" w:rsidRPr="002230E4">
        <w:rPr>
          <w:rFonts w:hint="eastAsia"/>
        </w:rPr>
        <w:t xml:space="preserve">which includes </w:t>
      </w:r>
      <w:r w:rsidR="00055CE2" w:rsidRPr="002230E4">
        <w:t xml:space="preserve">multiple CPUs, is </w:t>
      </w:r>
      <w:r w:rsidR="00055CE2" w:rsidRPr="002230E4">
        <w:rPr>
          <w:rFonts w:hint="eastAsia"/>
        </w:rPr>
        <w:t xml:space="preserve">generally </w:t>
      </w:r>
      <w:r w:rsidR="00055CE2" w:rsidRPr="002230E4">
        <w:t>more suitable for such cases. Accordingly, R-Car H3</w:t>
      </w:r>
      <w:ins w:id="14" w:author="Author">
        <w:r w:rsidR="009537FC">
          <w:t xml:space="preserve">, </w:t>
        </w:r>
        <w:r w:rsidR="009537FC" w:rsidRPr="002230E4">
          <w:t>R-Car M3-W</w:t>
        </w:r>
      </w:ins>
      <w:r w:rsidR="00055CE2" w:rsidRPr="002230E4">
        <w:rPr>
          <w:rFonts w:hint="eastAsia"/>
        </w:rPr>
        <w:t xml:space="preserve"> and </w:t>
      </w:r>
      <w:r w:rsidR="00055CE2" w:rsidRPr="002230E4">
        <w:t>R-Car M3-W</w:t>
      </w:r>
      <w:ins w:id="15" w:author="Author">
        <w:r w:rsidR="009537FC">
          <w:t>+</w:t>
        </w:r>
      </w:ins>
      <w:r w:rsidR="00055CE2" w:rsidRPr="002230E4">
        <w:rPr>
          <w:rFonts w:hint="eastAsia"/>
        </w:rPr>
        <w:t xml:space="preserve"> products</w:t>
      </w:r>
      <w:r w:rsidR="00055CE2" w:rsidRPr="002230E4">
        <w:t xml:space="preserve"> are suitable </w:t>
      </w:r>
      <w:r w:rsidR="00055CE2" w:rsidRPr="002230E4">
        <w:rPr>
          <w:rFonts w:hint="eastAsia"/>
        </w:rPr>
        <w:t xml:space="preserve">in such </w:t>
      </w:r>
      <w:r w:rsidR="00055CE2" w:rsidRPr="002230E4">
        <w:t>cases.</w:t>
      </w:r>
    </w:p>
    <w:p w:rsidR="00055CE2" w:rsidRPr="002230E4" w:rsidRDefault="00055CE2" w:rsidP="00972E79">
      <w:pPr>
        <w:pStyle w:val="Space"/>
      </w:pPr>
    </w:p>
    <w:p w:rsidR="00055CE2" w:rsidRPr="002230E4" w:rsidRDefault="00055CE2" w:rsidP="00055CE2">
      <w:r w:rsidRPr="002230E4">
        <w:rPr>
          <w:rFonts w:hint="eastAsia"/>
        </w:rPr>
        <w:t>On the other hand,</w:t>
      </w:r>
      <w:r w:rsidRPr="002230E4">
        <w:t xml:space="preserve"> booting </w:t>
      </w:r>
      <w:r w:rsidRPr="002230E4">
        <w:rPr>
          <w:rFonts w:hint="eastAsia"/>
        </w:rPr>
        <w:t xml:space="preserve">up </w:t>
      </w:r>
      <w:r w:rsidRPr="002230E4">
        <w:t xml:space="preserve">the </w:t>
      </w:r>
      <w:r w:rsidRPr="002230E4">
        <w:rPr>
          <w:rFonts w:hint="eastAsia"/>
        </w:rPr>
        <w:t>Cortex-A57</w:t>
      </w:r>
      <w:r w:rsidRPr="002230E4">
        <w:t xml:space="preserve"> and </w:t>
      </w:r>
      <w:r w:rsidRPr="002230E4">
        <w:rPr>
          <w:rFonts w:hint="eastAsia"/>
        </w:rPr>
        <w:t>Cortex-A53</w:t>
      </w:r>
      <w:r w:rsidRPr="002230E4">
        <w:t xml:space="preserve"> core</w:t>
      </w:r>
      <w:r w:rsidRPr="002230E4">
        <w:rPr>
          <w:rFonts w:hint="eastAsia"/>
        </w:rPr>
        <w:t>s</w:t>
      </w:r>
      <w:r w:rsidRPr="002230E4">
        <w:t xml:space="preserve"> with </w:t>
      </w:r>
      <w:r w:rsidRPr="002230E4">
        <w:rPr>
          <w:rFonts w:hint="eastAsia"/>
        </w:rPr>
        <w:t xml:space="preserve">their </w:t>
      </w:r>
      <w:r w:rsidRPr="002230E4">
        <w:t xml:space="preserve">different performances at the same time creates problems </w:t>
      </w:r>
      <w:r w:rsidRPr="002230E4">
        <w:rPr>
          <w:rFonts w:hint="eastAsia"/>
        </w:rPr>
        <w:t xml:space="preserve">that we must </w:t>
      </w:r>
      <w:r w:rsidRPr="002230E4">
        <w:t>take into account. Namely, since the Linux scheduler assigns tasks to CPU</w:t>
      </w:r>
      <w:r w:rsidRPr="002230E4">
        <w:rPr>
          <w:rFonts w:hint="eastAsia"/>
        </w:rPr>
        <w:t>s</w:t>
      </w:r>
      <w:r w:rsidRPr="002230E4">
        <w:t xml:space="preserve"> </w:t>
      </w:r>
      <w:r w:rsidRPr="002230E4">
        <w:rPr>
          <w:rFonts w:hint="eastAsia"/>
        </w:rPr>
        <w:t xml:space="preserve">such </w:t>
      </w:r>
      <w:r w:rsidRPr="002230E4">
        <w:t xml:space="preserve">that </w:t>
      </w:r>
      <w:r w:rsidRPr="002230E4">
        <w:rPr>
          <w:rFonts w:hint="eastAsia"/>
        </w:rPr>
        <w:t xml:space="preserve">the </w:t>
      </w:r>
      <w:r w:rsidRPr="002230E4">
        <w:t xml:space="preserve">load on each </w:t>
      </w:r>
      <w:r w:rsidRPr="002230E4">
        <w:rPr>
          <w:rFonts w:hint="eastAsia"/>
        </w:rPr>
        <w:t xml:space="preserve">of the </w:t>
      </w:r>
      <w:r w:rsidRPr="002230E4">
        <w:t>CPU</w:t>
      </w:r>
      <w:r w:rsidRPr="002230E4">
        <w:rPr>
          <w:rFonts w:hint="eastAsia"/>
        </w:rPr>
        <w:t>s</w:t>
      </w:r>
      <w:r w:rsidRPr="002230E4">
        <w:t xml:space="preserve"> is equal </w:t>
      </w:r>
      <w:r w:rsidRPr="002230E4">
        <w:rPr>
          <w:rFonts w:hint="eastAsia"/>
        </w:rPr>
        <w:t xml:space="preserve">across </w:t>
      </w:r>
      <w:r w:rsidRPr="002230E4">
        <w:t xml:space="preserve">the environment, </w:t>
      </w:r>
      <w:r w:rsidRPr="002230E4">
        <w:rPr>
          <w:rFonts w:hint="eastAsia"/>
        </w:rPr>
        <w:t xml:space="preserve">the </w:t>
      </w:r>
      <w:r w:rsidRPr="002230E4">
        <w:t xml:space="preserve">CPU by which a task is executed may switch between </w:t>
      </w:r>
      <w:r w:rsidRPr="002230E4">
        <w:rPr>
          <w:rFonts w:hint="eastAsia"/>
        </w:rPr>
        <w:t>a Cortex-A57</w:t>
      </w:r>
      <w:r w:rsidRPr="002230E4">
        <w:t xml:space="preserve"> and a </w:t>
      </w:r>
      <w:r w:rsidRPr="002230E4">
        <w:rPr>
          <w:rFonts w:hint="eastAsia"/>
        </w:rPr>
        <w:t>Cortex-A53</w:t>
      </w:r>
      <w:r w:rsidRPr="002230E4">
        <w:t xml:space="preserve"> during its execution</w:t>
      </w:r>
      <w:r w:rsidRPr="002230E4">
        <w:rPr>
          <w:rFonts w:hint="eastAsia"/>
        </w:rPr>
        <w:t>.</w:t>
      </w:r>
      <w:r w:rsidRPr="002230E4">
        <w:t xml:space="preserve"> This leads to a problem of application</w:t>
      </w:r>
      <w:r w:rsidRPr="002230E4">
        <w:rPr>
          <w:rFonts w:hint="eastAsia"/>
        </w:rPr>
        <w:t>s behaving unstably,</w:t>
      </w:r>
      <w:r w:rsidRPr="002230E4">
        <w:t xml:space="preserve"> including change</w:t>
      </w:r>
      <w:r w:rsidRPr="002230E4">
        <w:rPr>
          <w:rFonts w:hint="eastAsia"/>
        </w:rPr>
        <w:t>s</w:t>
      </w:r>
      <w:r w:rsidRPr="002230E4">
        <w:t xml:space="preserve"> </w:t>
      </w:r>
      <w:r w:rsidRPr="002230E4">
        <w:rPr>
          <w:rFonts w:hint="eastAsia"/>
        </w:rPr>
        <w:t xml:space="preserve">of </w:t>
      </w:r>
      <w:r w:rsidRPr="002230E4">
        <w:t xml:space="preserve">operating speed on the user’s side. For example, this may lead to </w:t>
      </w:r>
      <w:r w:rsidRPr="002230E4">
        <w:rPr>
          <w:rFonts w:hint="eastAsia"/>
        </w:rPr>
        <w:t xml:space="preserve">skipping of </w:t>
      </w:r>
      <w:r w:rsidRPr="002230E4">
        <w:t xml:space="preserve">music </w:t>
      </w:r>
      <w:r w:rsidRPr="002230E4">
        <w:rPr>
          <w:rFonts w:hint="eastAsia"/>
        </w:rPr>
        <w:t xml:space="preserve">during playback </w:t>
      </w:r>
      <w:r w:rsidRPr="002230E4">
        <w:t>or video playback</w:t>
      </w:r>
      <w:r w:rsidRPr="002230E4">
        <w:rPr>
          <w:rFonts w:hint="eastAsia"/>
        </w:rPr>
        <w:t xml:space="preserve"> being interrupted</w:t>
      </w:r>
      <w:r w:rsidRPr="002230E4">
        <w:t>.</w:t>
      </w:r>
    </w:p>
    <w:p w:rsidR="00055CE2" w:rsidRPr="002230E4" w:rsidRDefault="00055CE2" w:rsidP="00972E79">
      <w:pPr>
        <w:pStyle w:val="Space"/>
      </w:pPr>
    </w:p>
    <w:p w:rsidR="00055CE2" w:rsidRPr="002230E4" w:rsidRDefault="00055CE2" w:rsidP="00055CE2">
      <w:r w:rsidRPr="002230E4">
        <w:rPr>
          <w:rFonts w:hint="eastAsia"/>
        </w:rPr>
        <w:t>T</w:t>
      </w:r>
      <w:r w:rsidRPr="002230E4">
        <w:t>wo methods can serve as solutions to this problem. One is applying p</w:t>
      </w:r>
      <w:r w:rsidRPr="002230E4">
        <w:rPr>
          <w:rFonts w:hint="eastAsia"/>
        </w:rPr>
        <w:t>rocessor affinity</w:t>
      </w:r>
      <w:r w:rsidRPr="002230E4">
        <w:t xml:space="preserve">* in the static assignment of tasks. This allows binding </w:t>
      </w:r>
      <w:r w:rsidRPr="002230E4">
        <w:rPr>
          <w:rFonts w:hint="eastAsia"/>
        </w:rPr>
        <w:t xml:space="preserve">a </w:t>
      </w:r>
      <w:r w:rsidRPr="002230E4">
        <w:t xml:space="preserve">task to </w:t>
      </w:r>
      <w:r w:rsidRPr="002230E4">
        <w:rPr>
          <w:rFonts w:hint="eastAsia"/>
        </w:rPr>
        <w:t xml:space="preserve">a </w:t>
      </w:r>
      <w:r w:rsidRPr="002230E4">
        <w:t xml:space="preserve">specified </w:t>
      </w:r>
      <w:r w:rsidRPr="002230E4">
        <w:rPr>
          <w:rFonts w:hint="eastAsia"/>
        </w:rPr>
        <w:t xml:space="preserve">type of </w:t>
      </w:r>
      <w:r w:rsidRPr="002230E4">
        <w:t xml:space="preserve">CPU to prevent </w:t>
      </w:r>
      <w:r w:rsidRPr="002230E4">
        <w:rPr>
          <w:rFonts w:hint="eastAsia"/>
        </w:rPr>
        <w:t>a</w:t>
      </w:r>
      <w:r w:rsidRPr="002230E4">
        <w:t xml:space="preserve">nother </w:t>
      </w:r>
      <w:r w:rsidRPr="002230E4">
        <w:rPr>
          <w:rFonts w:hint="eastAsia"/>
        </w:rPr>
        <w:t xml:space="preserve">type of </w:t>
      </w:r>
      <w:r w:rsidRPr="002230E4">
        <w:t xml:space="preserve">CPU </w:t>
      </w:r>
      <w:r w:rsidRPr="002230E4">
        <w:rPr>
          <w:rFonts w:hint="eastAsia"/>
        </w:rPr>
        <w:t xml:space="preserve">from </w:t>
      </w:r>
      <w:r w:rsidRPr="002230E4">
        <w:t xml:space="preserve">unexpectedly </w:t>
      </w:r>
      <w:r w:rsidRPr="002230E4">
        <w:rPr>
          <w:rFonts w:hint="eastAsia"/>
        </w:rPr>
        <w:t>having to handle</w:t>
      </w:r>
      <w:r w:rsidRPr="002230E4">
        <w:t xml:space="preserve"> the task. The other is applying energy aware scheduling </w:t>
      </w:r>
      <w:r w:rsidRPr="002230E4">
        <w:rPr>
          <w:rFonts w:hint="eastAsia"/>
        </w:rPr>
        <w:t>(EAS)</w:t>
      </w:r>
      <w:r w:rsidRPr="002230E4">
        <w:t xml:space="preserve"> in the dynamic assignment of tasks. This </w:t>
      </w:r>
      <w:r w:rsidRPr="002230E4">
        <w:rPr>
          <w:rFonts w:hint="eastAsia"/>
        </w:rPr>
        <w:t xml:space="preserve">is </w:t>
      </w:r>
      <w:r w:rsidRPr="002230E4">
        <w:t>provide</w:t>
      </w:r>
      <w:r w:rsidRPr="002230E4">
        <w:rPr>
          <w:rFonts w:hint="eastAsia"/>
        </w:rPr>
        <w:t>d as</w:t>
      </w:r>
      <w:r w:rsidRPr="002230E4">
        <w:t xml:space="preserve"> a</w:t>
      </w:r>
      <w:r w:rsidRPr="002230E4">
        <w:rPr>
          <w:rFonts w:hint="eastAsia"/>
        </w:rPr>
        <w:t xml:space="preserve">n </w:t>
      </w:r>
      <w:r w:rsidRPr="002230E4">
        <w:t xml:space="preserve">enhanced function of the standard scheduler </w:t>
      </w:r>
      <w:r w:rsidRPr="002230E4">
        <w:rPr>
          <w:rFonts w:hint="eastAsia"/>
        </w:rPr>
        <w:t xml:space="preserve">of </w:t>
      </w:r>
      <w:r w:rsidRPr="002230E4">
        <w:t xml:space="preserve">the Linux OS and allows the scheduler to automatically judge </w:t>
      </w:r>
      <w:r w:rsidRPr="002230E4">
        <w:rPr>
          <w:rFonts w:hint="eastAsia"/>
        </w:rPr>
        <w:t xml:space="preserve">the </w:t>
      </w:r>
      <w:r w:rsidRPr="002230E4">
        <w:t xml:space="preserve">processing </w:t>
      </w:r>
      <w:r w:rsidRPr="002230E4">
        <w:rPr>
          <w:rFonts w:hint="eastAsia"/>
        </w:rPr>
        <w:t xml:space="preserve">loads </w:t>
      </w:r>
      <w:r w:rsidRPr="002230E4">
        <w:t>given task</w:t>
      </w:r>
      <w:r w:rsidRPr="002230E4">
        <w:rPr>
          <w:rFonts w:hint="eastAsia"/>
        </w:rPr>
        <w:t>s</w:t>
      </w:r>
      <w:r w:rsidRPr="002230E4">
        <w:t xml:space="preserve"> impose (</w:t>
      </w:r>
      <w:r w:rsidRPr="002230E4">
        <w:rPr>
          <w:rFonts w:hint="eastAsia"/>
        </w:rPr>
        <w:t xml:space="preserve">which </w:t>
      </w:r>
      <w:r w:rsidRPr="002230E4">
        <w:t xml:space="preserve">depend on the behavior </w:t>
      </w:r>
      <w:r w:rsidRPr="002230E4">
        <w:rPr>
          <w:rFonts w:hint="eastAsia"/>
        </w:rPr>
        <w:t xml:space="preserve">of </w:t>
      </w:r>
      <w:r w:rsidRPr="002230E4">
        <w:t xml:space="preserve">applications) and assign </w:t>
      </w:r>
      <w:r w:rsidRPr="002230E4">
        <w:rPr>
          <w:rFonts w:hint="eastAsia"/>
        </w:rPr>
        <w:t xml:space="preserve">each </w:t>
      </w:r>
      <w:r w:rsidRPr="002230E4">
        <w:t xml:space="preserve">task to an optimal CPU. </w:t>
      </w:r>
      <w:r w:rsidRPr="002230E4">
        <w:rPr>
          <w:rFonts w:hint="eastAsia"/>
        </w:rPr>
        <w:t>T</w:t>
      </w:r>
      <w:r w:rsidRPr="002230E4">
        <w:t>h</w:t>
      </w:r>
      <w:r w:rsidRPr="002230E4">
        <w:rPr>
          <w:rFonts w:hint="eastAsia"/>
        </w:rPr>
        <w:t xml:space="preserve">is </w:t>
      </w:r>
      <w:r w:rsidRPr="002230E4">
        <w:t xml:space="preserve">prevents </w:t>
      </w:r>
      <w:r w:rsidRPr="002230E4">
        <w:rPr>
          <w:rFonts w:hint="eastAsia"/>
        </w:rPr>
        <w:t>unstable</w:t>
      </w:r>
      <w:r w:rsidRPr="002230E4">
        <w:t xml:space="preserve"> behavior</w:t>
      </w:r>
      <w:r w:rsidRPr="002230E4">
        <w:rPr>
          <w:rFonts w:hint="eastAsia"/>
        </w:rPr>
        <w:t xml:space="preserve"> by </w:t>
      </w:r>
      <w:r w:rsidRPr="002230E4">
        <w:t>application</w:t>
      </w:r>
      <w:r w:rsidRPr="002230E4">
        <w:rPr>
          <w:rFonts w:hint="eastAsia"/>
        </w:rPr>
        <w:t>s</w:t>
      </w:r>
      <w:r w:rsidRPr="002230E4">
        <w:t>. This document describes EAS, the latter solution.</w:t>
      </w:r>
    </w:p>
    <w:p w:rsidR="00055CE2" w:rsidRPr="002230E4" w:rsidRDefault="00055CE2" w:rsidP="00972E79">
      <w:pPr>
        <w:pStyle w:val="Space"/>
      </w:pPr>
    </w:p>
    <w:p w:rsidR="00055CE2" w:rsidRPr="002230E4" w:rsidRDefault="00055CE2" w:rsidP="00B82040">
      <w:pPr>
        <w:pStyle w:val="notenumber"/>
      </w:pPr>
      <w:r w:rsidRPr="002230E4">
        <w:rPr>
          <w:rFonts w:hint="eastAsia"/>
        </w:rPr>
        <w:t>Note:</w:t>
      </w:r>
      <w:r w:rsidR="00B82040" w:rsidRPr="002230E4">
        <w:tab/>
        <w:t>*</w:t>
      </w:r>
      <w:r w:rsidR="00B82040" w:rsidRPr="002230E4">
        <w:tab/>
      </w:r>
      <w:r w:rsidRPr="002230E4">
        <w:t>For details on processor affinity, see the separate application note “</w:t>
      </w:r>
      <w:r w:rsidRPr="002230E4">
        <w:rPr>
          <w:rFonts w:hint="eastAsia"/>
        </w:rPr>
        <w:t>R-Car</w:t>
      </w:r>
      <w:r w:rsidR="00C002C7">
        <w:t xml:space="preserve"> Series, 3rd</w:t>
      </w:r>
      <w:del w:id="16" w:author="Author">
        <w:r w:rsidR="00C002C7" w:rsidDel="006F6BA8">
          <w:delText xml:space="preserve"> </w:delText>
        </w:r>
      </w:del>
      <w:ins w:id="17" w:author="Author">
        <w:r w:rsidR="006F6BA8">
          <w:t xml:space="preserve"> </w:t>
        </w:r>
      </w:ins>
      <w:del w:id="18" w:author="Author">
        <w:r w:rsidR="00C002C7" w:rsidDel="006F6BA8">
          <w:delText xml:space="preserve"> </w:delText>
        </w:r>
      </w:del>
      <w:r w:rsidRPr="002230E4">
        <w:rPr>
          <w:rFonts w:hint="eastAsia"/>
        </w:rPr>
        <w:t>Gen</w:t>
      </w:r>
      <w:r w:rsidR="00C002C7">
        <w:t xml:space="preserve">eration </w:t>
      </w:r>
      <w:r w:rsidRPr="002230E4">
        <w:rPr>
          <w:rFonts w:hint="eastAsia"/>
        </w:rPr>
        <w:t>Application</w:t>
      </w:r>
      <w:ins w:id="19" w:author="Author">
        <w:r w:rsidR="006F6BA8">
          <w:t xml:space="preserve"> </w:t>
        </w:r>
      </w:ins>
      <w:r w:rsidRPr="002230E4">
        <w:rPr>
          <w:rFonts w:hint="eastAsia"/>
        </w:rPr>
        <w:t>Note</w:t>
      </w:r>
      <w:r w:rsidR="00C002C7">
        <w:t xml:space="preserve"> </w:t>
      </w:r>
      <w:r w:rsidRPr="002230E4">
        <w:rPr>
          <w:rFonts w:hint="eastAsia"/>
        </w:rPr>
        <w:t>Processor</w:t>
      </w:r>
      <w:r w:rsidR="00C002C7">
        <w:t xml:space="preserve"> A</w:t>
      </w:r>
      <w:r w:rsidRPr="002230E4">
        <w:rPr>
          <w:rFonts w:hint="eastAsia"/>
        </w:rPr>
        <w:t>ffinity</w:t>
      </w:r>
      <w:r w:rsidRPr="002230E4">
        <w:t>”.</w:t>
      </w:r>
    </w:p>
    <w:p w:rsidR="00055CE2" w:rsidRPr="002230E4" w:rsidRDefault="00055CE2" w:rsidP="00055CE2"/>
    <w:p w:rsidR="00055CE2" w:rsidRPr="002230E4" w:rsidRDefault="00055CE2" w:rsidP="00055CE2">
      <w:r w:rsidRPr="002230E4">
        <w:t>[Purpose]</w:t>
      </w:r>
    </w:p>
    <w:p w:rsidR="00055CE2" w:rsidRPr="002230E4" w:rsidRDefault="00055CE2" w:rsidP="00055CE2">
      <w:pPr>
        <w:rPr>
          <w:bCs/>
        </w:rPr>
      </w:pPr>
      <w:r w:rsidRPr="002230E4">
        <w:rPr>
          <w:rFonts w:hint="eastAsia"/>
        </w:rPr>
        <w:t>At the time of writing (</w:t>
      </w:r>
      <w:r w:rsidRPr="002230E4">
        <w:t>as of October in 2016</w:t>
      </w:r>
      <w:r w:rsidRPr="002230E4">
        <w:rPr>
          <w:rFonts w:hint="eastAsia"/>
        </w:rPr>
        <w:t>)</w:t>
      </w:r>
      <w:r w:rsidRPr="002230E4">
        <w:t xml:space="preserve">, EAS is a </w:t>
      </w:r>
      <w:r w:rsidRPr="002230E4">
        <w:rPr>
          <w:rFonts w:hint="eastAsia"/>
        </w:rPr>
        <w:t xml:space="preserve">work in progress by </w:t>
      </w:r>
      <w:r w:rsidRPr="002230E4">
        <w:t xml:space="preserve">the Linux </w:t>
      </w:r>
      <w:r w:rsidRPr="002230E4">
        <w:rPr>
          <w:rFonts w:hint="eastAsia"/>
        </w:rPr>
        <w:t>c</w:t>
      </w:r>
      <w:r w:rsidRPr="002230E4">
        <w:t>ommunity.</w:t>
      </w:r>
      <w:r w:rsidRPr="002230E4">
        <w:rPr>
          <w:rFonts w:hint="eastAsia"/>
        </w:rPr>
        <w:t xml:space="preserve"> Renesas</w:t>
      </w:r>
      <w:r w:rsidRPr="002230E4">
        <w:t xml:space="preserve"> will not </w:t>
      </w:r>
      <w:r w:rsidRPr="002230E4">
        <w:rPr>
          <w:rFonts w:hint="eastAsia"/>
        </w:rPr>
        <w:t xml:space="preserve">formally support EAS </w:t>
      </w:r>
      <w:r w:rsidRPr="002230E4">
        <w:t xml:space="preserve">until it’s </w:t>
      </w:r>
      <w:r w:rsidRPr="002230E4">
        <w:rPr>
          <w:rFonts w:hint="eastAsia"/>
        </w:rPr>
        <w:t xml:space="preserve">officially </w:t>
      </w:r>
      <w:r w:rsidRPr="002230E4">
        <w:t xml:space="preserve">posted </w:t>
      </w:r>
      <w:r w:rsidRPr="002230E4">
        <w:rPr>
          <w:rFonts w:hint="eastAsia"/>
        </w:rPr>
        <w:t xml:space="preserve">by the </w:t>
      </w:r>
      <w:r w:rsidRPr="002230E4">
        <w:t>upstream</w:t>
      </w:r>
      <w:r w:rsidRPr="002230E4">
        <w:rPr>
          <w:rFonts w:hint="eastAsia"/>
        </w:rPr>
        <w:t xml:space="preserve"> parties</w:t>
      </w:r>
      <w:r w:rsidRPr="002230E4">
        <w:t xml:space="preserve">. Therefore, </w:t>
      </w:r>
      <w:r w:rsidRPr="002230E4">
        <w:rPr>
          <w:bCs/>
        </w:rPr>
        <w:t>on the assumption that users will request an environment to evaluate EAS in advance, we provide this document as a guide to the advance evaluation of EAS. For this reason, the document only covers the EAS operations in outline, how to apply the pa</w:t>
      </w:r>
      <w:r w:rsidRPr="002230E4">
        <w:rPr>
          <w:rFonts w:hint="eastAsia"/>
          <w:bCs/>
        </w:rPr>
        <w:t>tch</w:t>
      </w:r>
      <w:r w:rsidRPr="002230E4">
        <w:rPr>
          <w:bCs/>
        </w:rPr>
        <w:t xml:space="preserve"> set, and examples of applying EAS.</w:t>
      </w:r>
    </w:p>
    <w:p w:rsidR="00055CE2" w:rsidRPr="002230E4" w:rsidRDefault="00055CE2" w:rsidP="00972E79">
      <w:pPr>
        <w:pStyle w:val="Space"/>
      </w:pPr>
    </w:p>
    <w:p w:rsidR="00055CE2" w:rsidRPr="002230E4" w:rsidRDefault="00055CE2" w:rsidP="00055CE2">
      <w:r w:rsidRPr="002230E4">
        <w:t>[Target Readers]</w:t>
      </w:r>
    </w:p>
    <w:p w:rsidR="00055CE2" w:rsidRPr="002230E4" w:rsidRDefault="00055CE2" w:rsidP="00055CE2">
      <w:r w:rsidRPr="002230E4">
        <w:t>Readers of this document are assumed to have general knowledge in the fields and specific technologies listed below.</w:t>
      </w:r>
    </w:p>
    <w:p w:rsidR="00055CE2" w:rsidRPr="002230E4" w:rsidRDefault="00055CE2" w:rsidP="00055CE2">
      <w:pPr>
        <w:pStyle w:val="Level1unordered"/>
        <w:numPr>
          <w:ilvl w:val="0"/>
          <w:numId w:val="1"/>
        </w:numPr>
      </w:pPr>
      <w:r w:rsidRPr="002230E4">
        <w:t>Engineering, logic circuits, microcontrollers, and Linux.</w:t>
      </w:r>
    </w:p>
    <w:p w:rsidR="00055CE2" w:rsidRPr="002230E4" w:rsidRDefault="00055CE2" w:rsidP="00055CE2">
      <w:pPr>
        <w:pStyle w:val="Level1unordered"/>
        <w:numPr>
          <w:ilvl w:val="0"/>
          <w:numId w:val="1"/>
        </w:numPr>
      </w:pPr>
      <w:bookmarkStart w:id="20" w:name="_Hlk488945374"/>
      <w:r w:rsidRPr="002230E4">
        <w:t>The functionality of the multiple processor cores of R-Car H3</w:t>
      </w:r>
      <w:ins w:id="21" w:author="Author">
        <w:r w:rsidR="009537FC">
          <w:t xml:space="preserve">, </w:t>
        </w:r>
        <w:r w:rsidR="009537FC" w:rsidRPr="002230E4">
          <w:t>R-Car M3-W</w:t>
        </w:r>
        <w:r w:rsidR="009537FC">
          <w:t xml:space="preserve"> </w:t>
        </w:r>
      </w:ins>
      <w:del w:id="22" w:author="Author">
        <w:r w:rsidRPr="002230E4" w:rsidDel="009537FC">
          <w:delText xml:space="preserve"> </w:delText>
        </w:r>
      </w:del>
      <w:r w:rsidRPr="002230E4">
        <w:t>and R-Car M3-W</w:t>
      </w:r>
      <w:ins w:id="23" w:author="Author">
        <w:r w:rsidR="009537FC">
          <w:t>+</w:t>
        </w:r>
      </w:ins>
      <w:r w:rsidRPr="002230E4">
        <w:t xml:space="preserve"> products.</w:t>
      </w:r>
    </w:p>
    <w:p w:rsidR="00055CE2" w:rsidRPr="002230E4" w:rsidRDefault="00055CE2" w:rsidP="00055CE2">
      <w:pPr>
        <w:pStyle w:val="Level1unordered"/>
        <w:numPr>
          <w:ilvl w:val="0"/>
          <w:numId w:val="1"/>
        </w:numPr>
      </w:pPr>
      <w:r w:rsidRPr="002230E4">
        <w:t>The electrical specifications of the multiple processor cores of R-Car H3</w:t>
      </w:r>
      <w:ins w:id="24" w:author="Author">
        <w:r w:rsidR="009537FC">
          <w:t xml:space="preserve">, </w:t>
        </w:r>
        <w:r w:rsidR="009537FC" w:rsidRPr="002230E4">
          <w:t>R-Car M3-W</w:t>
        </w:r>
      </w:ins>
      <w:r w:rsidRPr="002230E4">
        <w:t xml:space="preserve"> and R-Car M3-W</w:t>
      </w:r>
      <w:ins w:id="25" w:author="Author">
        <w:r w:rsidR="009537FC">
          <w:t>+</w:t>
        </w:r>
      </w:ins>
      <w:r w:rsidRPr="002230E4">
        <w:t xml:space="preserve"> products.</w:t>
      </w:r>
    </w:p>
    <w:p w:rsidR="00055CE2" w:rsidRPr="002230E4" w:rsidRDefault="00055CE2" w:rsidP="00055CE2">
      <w:pPr>
        <w:pStyle w:val="Level1unordered"/>
        <w:numPr>
          <w:ilvl w:val="0"/>
          <w:numId w:val="1"/>
        </w:numPr>
      </w:pPr>
      <w:r w:rsidRPr="002230E4">
        <w:t>The functions of the BSP drivers for R-Car H3</w:t>
      </w:r>
      <w:ins w:id="26" w:author="Author">
        <w:r w:rsidR="009537FC">
          <w:t xml:space="preserve">, </w:t>
        </w:r>
        <w:r w:rsidR="009537FC" w:rsidRPr="002230E4">
          <w:t>R-Car M3-W</w:t>
        </w:r>
      </w:ins>
      <w:r w:rsidRPr="002230E4">
        <w:t xml:space="preserve"> and R-Car M3-W</w:t>
      </w:r>
      <w:ins w:id="27" w:author="Author">
        <w:r w:rsidR="009537FC">
          <w:t>+</w:t>
        </w:r>
      </w:ins>
      <w:r w:rsidRPr="002230E4">
        <w:t xml:space="preserve"> products.</w:t>
      </w:r>
    </w:p>
    <w:bookmarkEnd w:id="20"/>
    <w:p w:rsidR="00055CE2" w:rsidRPr="002230E4" w:rsidRDefault="00055CE2" w:rsidP="00055CE2">
      <w:pPr>
        <w:pStyle w:val="listend"/>
      </w:pPr>
    </w:p>
    <w:p w:rsidR="00055CE2" w:rsidRPr="002230E4" w:rsidRDefault="00055CE2" w:rsidP="00972E79">
      <w:pPr>
        <w:pStyle w:val="Space"/>
      </w:pPr>
    </w:p>
    <w:p w:rsidR="00055CE2" w:rsidRPr="002230E4" w:rsidRDefault="00055CE2" w:rsidP="00B82040">
      <w:pPr>
        <w:pageBreakBefore/>
      </w:pPr>
      <w:r w:rsidRPr="002230E4">
        <w:lastRenderedPageBreak/>
        <w:t>[Notes]</w:t>
      </w:r>
    </w:p>
    <w:p w:rsidR="00055CE2" w:rsidRPr="002230E4" w:rsidRDefault="00055CE2" w:rsidP="00055CE2">
      <w:pPr>
        <w:pStyle w:val="Level1unordered"/>
        <w:numPr>
          <w:ilvl w:val="0"/>
          <w:numId w:val="1"/>
        </w:numPr>
        <w:tabs>
          <w:tab w:val="clear" w:pos="289"/>
          <w:tab w:val="clear" w:pos="420"/>
          <w:tab w:val="left" w:pos="426"/>
        </w:tabs>
      </w:pPr>
      <w:r w:rsidRPr="002230E4">
        <w:t>S</w:t>
      </w:r>
      <w:r w:rsidRPr="002230E4">
        <w:rPr>
          <w:rFonts w:hint="eastAsia"/>
        </w:rPr>
        <w:t>tatements in relation to operating systems in t</w:t>
      </w:r>
      <w:r w:rsidRPr="002230E4">
        <w:t xml:space="preserve">his document only </w:t>
      </w:r>
      <w:r w:rsidRPr="002230E4">
        <w:rPr>
          <w:rFonts w:hint="eastAsia"/>
        </w:rPr>
        <w:t xml:space="preserve">apply to </w:t>
      </w:r>
      <w:r w:rsidRPr="002230E4">
        <w:t>Yocto v2.12.0 from Renesas (for the R-Car H3</w:t>
      </w:r>
      <w:ins w:id="28" w:author="Author">
        <w:r w:rsidR="009537FC">
          <w:t xml:space="preserve">, </w:t>
        </w:r>
        <w:r w:rsidR="009537FC" w:rsidRPr="002230E4">
          <w:t>R-Car M3-W</w:t>
        </w:r>
      </w:ins>
      <w:del w:id="29" w:author="Author">
        <w:r w:rsidRPr="002230E4" w:rsidDel="00B70EB0">
          <w:rPr>
            <w:rFonts w:hint="eastAsia"/>
          </w:rPr>
          <w:delText xml:space="preserve"> and </w:delText>
        </w:r>
        <w:r w:rsidRPr="002230E4" w:rsidDel="00B70EB0">
          <w:delText>R-Car M3-W</w:delText>
        </w:r>
      </w:del>
      <w:ins w:id="30" w:author="Author">
        <w:del w:id="31" w:author="Author">
          <w:r w:rsidR="009537FC" w:rsidDel="00B70EB0">
            <w:delText>+</w:delText>
          </w:r>
        </w:del>
      </w:ins>
      <w:r w:rsidRPr="002230E4">
        <w:t>)</w:t>
      </w:r>
      <w:r w:rsidRPr="002230E4">
        <w:rPr>
          <w:rFonts w:hint="eastAsia"/>
        </w:rPr>
        <w:t xml:space="preserve"> and not to </w:t>
      </w:r>
      <w:r w:rsidRPr="002230E4">
        <w:t>any other versions</w:t>
      </w:r>
      <w:r w:rsidRPr="002230E4">
        <w:rPr>
          <w:rFonts w:hint="eastAsia"/>
        </w:rPr>
        <w:t xml:space="preserve"> of Yocto</w:t>
      </w:r>
      <w:r w:rsidRPr="002230E4">
        <w:t>.</w:t>
      </w:r>
    </w:p>
    <w:p w:rsidR="00055CE2" w:rsidRPr="002230E4" w:rsidRDefault="00055CE2" w:rsidP="000801F7">
      <w:pPr>
        <w:pStyle w:val="Level1unordered"/>
        <w:numPr>
          <w:ilvl w:val="0"/>
          <w:numId w:val="1"/>
        </w:numPr>
        <w:tabs>
          <w:tab w:val="clear" w:pos="289"/>
        </w:tabs>
      </w:pPr>
      <w:r w:rsidRPr="002230E4">
        <w:rPr>
          <w:rFonts w:hint="eastAsia"/>
        </w:rPr>
        <w:t xml:space="preserve">As </w:t>
      </w:r>
      <w:r w:rsidRPr="002230E4">
        <w:t xml:space="preserve">EAS is a prototype which the Linux </w:t>
      </w:r>
      <w:r w:rsidRPr="002230E4">
        <w:rPr>
          <w:rFonts w:hint="eastAsia"/>
        </w:rPr>
        <w:t>c</w:t>
      </w:r>
      <w:r w:rsidRPr="002230E4">
        <w:t xml:space="preserve">ommunity </w:t>
      </w:r>
      <w:r w:rsidRPr="002230E4">
        <w:rPr>
          <w:rFonts w:hint="eastAsia"/>
        </w:rPr>
        <w:t xml:space="preserve">is </w:t>
      </w:r>
      <w:r w:rsidRPr="002230E4">
        <w:t>developing a</w:t>
      </w:r>
      <w:r w:rsidRPr="002230E4">
        <w:rPr>
          <w:rFonts w:hint="eastAsia"/>
        </w:rPr>
        <w:t>t the time of writing (</w:t>
      </w:r>
      <w:r w:rsidR="000801F7" w:rsidRPr="000801F7">
        <w:t xml:space="preserve">as of </w:t>
      </w:r>
      <w:r w:rsidRPr="002230E4">
        <w:t xml:space="preserve">October </w:t>
      </w:r>
      <w:r w:rsidRPr="002230E4">
        <w:rPr>
          <w:rFonts w:hint="eastAsia"/>
        </w:rPr>
        <w:t xml:space="preserve">of </w:t>
      </w:r>
      <w:r w:rsidRPr="002230E4">
        <w:t>2016</w:t>
      </w:r>
      <w:r w:rsidRPr="002230E4">
        <w:rPr>
          <w:rFonts w:hint="eastAsia"/>
        </w:rPr>
        <w:t>)</w:t>
      </w:r>
      <w:r w:rsidRPr="002230E4">
        <w:t xml:space="preserve">, it may have problems. It </w:t>
      </w:r>
      <w:r w:rsidRPr="002230E4">
        <w:rPr>
          <w:rFonts w:hint="eastAsia"/>
        </w:rPr>
        <w:t>may</w:t>
      </w:r>
      <w:r w:rsidRPr="002230E4">
        <w:t xml:space="preserve"> also</w:t>
      </w:r>
      <w:r w:rsidRPr="002230E4">
        <w:rPr>
          <w:rFonts w:hint="eastAsia"/>
        </w:rPr>
        <w:t xml:space="preserve"> be </w:t>
      </w:r>
      <w:r w:rsidRPr="002230E4">
        <w:t>subject to change</w:t>
      </w:r>
      <w:r w:rsidRPr="002230E4">
        <w:rPr>
          <w:rFonts w:hint="eastAsia"/>
        </w:rPr>
        <w:t>,</w:t>
      </w:r>
      <w:r w:rsidRPr="002230E4">
        <w:t xml:space="preserve"> depending on the </w:t>
      </w:r>
      <w:r w:rsidRPr="002230E4">
        <w:rPr>
          <w:rFonts w:hint="eastAsia"/>
        </w:rPr>
        <w:t xml:space="preserve">thinking </w:t>
      </w:r>
      <w:r w:rsidRPr="002230E4">
        <w:t xml:space="preserve">of the Linux </w:t>
      </w:r>
      <w:r w:rsidRPr="002230E4">
        <w:rPr>
          <w:rFonts w:hint="eastAsia"/>
        </w:rPr>
        <w:t>c</w:t>
      </w:r>
      <w:r w:rsidRPr="002230E4">
        <w:t>ommunity.</w:t>
      </w:r>
    </w:p>
    <w:p w:rsidR="00055CE2" w:rsidRPr="002230E4" w:rsidRDefault="00055CE2" w:rsidP="00055CE2">
      <w:pPr>
        <w:pStyle w:val="Level1unordered"/>
        <w:numPr>
          <w:ilvl w:val="0"/>
          <w:numId w:val="1"/>
        </w:numPr>
        <w:tabs>
          <w:tab w:val="clear" w:pos="289"/>
          <w:tab w:val="clear" w:pos="420"/>
          <w:tab w:val="left" w:pos="426"/>
        </w:tabs>
      </w:pPr>
      <w:r w:rsidRPr="002230E4">
        <w:rPr>
          <w:rFonts w:hint="eastAsia"/>
        </w:rPr>
        <w:t xml:space="preserve">The </w:t>
      </w:r>
      <w:r w:rsidRPr="002230E4">
        <w:t xml:space="preserve">environment </w:t>
      </w:r>
      <w:r w:rsidRPr="002230E4">
        <w:rPr>
          <w:rFonts w:hint="eastAsia"/>
        </w:rPr>
        <w:t xml:space="preserve">in which </w:t>
      </w:r>
      <w:r w:rsidRPr="002230E4">
        <w:t>EAS is applied</w:t>
      </w:r>
      <w:r w:rsidRPr="002230E4">
        <w:rPr>
          <w:rFonts w:hint="eastAsia"/>
        </w:rPr>
        <w:t xml:space="preserve"> in the </w:t>
      </w:r>
      <w:r w:rsidRPr="002230E4">
        <w:t>descri</w:t>
      </w:r>
      <w:r w:rsidRPr="002230E4">
        <w:rPr>
          <w:rFonts w:hint="eastAsia"/>
        </w:rPr>
        <w:t>ptions of this document</w:t>
      </w:r>
      <w:r w:rsidRPr="002230E4">
        <w:t xml:space="preserve"> </w:t>
      </w:r>
      <w:r w:rsidRPr="002230E4">
        <w:rPr>
          <w:rFonts w:hint="eastAsia"/>
        </w:rPr>
        <w:t>w</w:t>
      </w:r>
      <w:r w:rsidRPr="002230E4">
        <w:t xml:space="preserve">as built in order to evaluate EAS in advance and its quality is thus equivalent to that of a prototype. In addition, Renesas does not support </w:t>
      </w:r>
      <w:r w:rsidRPr="002230E4">
        <w:rPr>
          <w:rFonts w:hint="eastAsia"/>
        </w:rPr>
        <w:t xml:space="preserve">the </w:t>
      </w:r>
      <w:r w:rsidRPr="002230E4">
        <w:t>appl</w:t>
      </w:r>
      <w:r w:rsidRPr="002230E4">
        <w:rPr>
          <w:rFonts w:hint="eastAsia"/>
        </w:rPr>
        <w:t xml:space="preserve">ication of </w:t>
      </w:r>
      <w:r w:rsidRPr="002230E4">
        <w:t xml:space="preserve">EAS </w:t>
      </w:r>
      <w:r w:rsidRPr="002230E4">
        <w:rPr>
          <w:rFonts w:hint="eastAsia"/>
        </w:rPr>
        <w:t xml:space="preserve">in </w:t>
      </w:r>
      <w:r w:rsidRPr="002230E4">
        <w:t xml:space="preserve">your environment. </w:t>
      </w:r>
      <w:r w:rsidRPr="002230E4">
        <w:rPr>
          <w:rFonts w:hint="eastAsia"/>
        </w:rPr>
        <w:t>If you d</w:t>
      </w:r>
      <w:r w:rsidRPr="002230E4">
        <w:t xml:space="preserve">o </w:t>
      </w:r>
      <w:r w:rsidRPr="002230E4">
        <w:rPr>
          <w:rFonts w:hint="eastAsia"/>
        </w:rPr>
        <w:t xml:space="preserve">so, it is at </w:t>
      </w:r>
      <w:r w:rsidRPr="002230E4">
        <w:t>your own responsibility.</w:t>
      </w:r>
    </w:p>
    <w:p w:rsidR="00055CE2" w:rsidRPr="002230E4" w:rsidRDefault="00055CE2" w:rsidP="00055CE2">
      <w:pPr>
        <w:pStyle w:val="listend"/>
      </w:pPr>
    </w:p>
    <w:p w:rsidR="00055CE2" w:rsidRPr="002230E4" w:rsidRDefault="00055CE2" w:rsidP="00972E79">
      <w:pPr>
        <w:pStyle w:val="Space"/>
      </w:pPr>
    </w:p>
    <w:p w:rsidR="00055CE2" w:rsidRDefault="00055CE2" w:rsidP="00AA1984">
      <w:pPr>
        <w:pStyle w:val="targetdevice"/>
      </w:pPr>
      <w:r w:rsidRPr="002230E4">
        <w:rPr>
          <w:rFonts w:hint="eastAsia"/>
        </w:rPr>
        <w:t>Target Device</w:t>
      </w:r>
    </w:p>
    <w:p w:rsidR="00C002C7" w:rsidRPr="00C002C7" w:rsidRDefault="00C002C7" w:rsidP="00C002C7">
      <w:pPr>
        <w:topLinePunct/>
        <w:adjustRightInd w:val="0"/>
        <w:ind w:firstLine="181"/>
        <w:jc w:val="both"/>
        <w:textAlignment w:val="baseline"/>
      </w:pPr>
      <w:r w:rsidRPr="00C002C7">
        <w:rPr>
          <w:rFonts w:hint="eastAsia"/>
        </w:rPr>
        <w:t>・</w:t>
      </w:r>
      <w:r w:rsidRPr="00C002C7">
        <w:rPr>
          <w:rFonts w:hint="eastAsia"/>
        </w:rPr>
        <w:t>R-Car</w:t>
      </w:r>
      <w:r w:rsidRPr="00C002C7">
        <w:t xml:space="preserve"> </w:t>
      </w:r>
      <w:r w:rsidRPr="00C002C7">
        <w:rPr>
          <w:rFonts w:hint="eastAsia"/>
        </w:rPr>
        <w:t>H3</w:t>
      </w:r>
    </w:p>
    <w:p w:rsidR="00C002C7" w:rsidRPr="00C002C7" w:rsidRDefault="00C002C7" w:rsidP="00C002C7">
      <w:pPr>
        <w:topLinePunct/>
        <w:adjustRightInd w:val="0"/>
        <w:ind w:firstLine="181"/>
        <w:jc w:val="both"/>
        <w:textAlignment w:val="baseline"/>
      </w:pPr>
      <w:r w:rsidRPr="00C002C7">
        <w:rPr>
          <w:rFonts w:hint="eastAsia"/>
        </w:rPr>
        <w:t>・</w:t>
      </w:r>
      <w:r w:rsidRPr="00C002C7">
        <w:rPr>
          <w:rFonts w:hint="eastAsia"/>
        </w:rPr>
        <w:t>R-Car M3-W</w:t>
      </w:r>
      <w:ins w:id="32" w:author="Author">
        <w:r w:rsidR="009537FC">
          <w:t>/</w:t>
        </w:r>
        <w:r w:rsidR="009537FC" w:rsidRPr="009537FC">
          <w:t xml:space="preserve"> </w:t>
        </w:r>
        <w:r w:rsidR="009537FC" w:rsidRPr="002230E4">
          <w:t>R-Car M3-W</w:t>
        </w:r>
        <w:r w:rsidR="009537FC">
          <w:t>+</w:t>
        </w:r>
      </w:ins>
    </w:p>
    <w:p w:rsidR="00C002C7" w:rsidRPr="002230E4" w:rsidRDefault="00C002C7" w:rsidP="00AA1984">
      <w:pPr>
        <w:pStyle w:val="targetdevice"/>
      </w:pPr>
    </w:p>
    <w:p w:rsidR="003C5BCA" w:rsidRPr="002230E4" w:rsidRDefault="00192308" w:rsidP="00192308">
      <w:pPr>
        <w:spacing w:after="0"/>
      </w:pPr>
      <w:r w:rsidRPr="002230E4">
        <w:br w:type="page"/>
      </w:r>
    </w:p>
    <w:p w:rsidR="00F56DB8" w:rsidRPr="002230E4" w:rsidRDefault="009C2A00">
      <w:pPr>
        <w:pStyle w:val="contentsheader"/>
      </w:pPr>
      <w:r w:rsidRPr="009C2A00">
        <w:lastRenderedPageBreak/>
        <w:t>Contents</w:t>
      </w:r>
    </w:p>
    <w:p w:rsidR="003051E8" w:rsidRDefault="008A1064">
      <w:pPr>
        <w:pStyle w:val="TOC1"/>
        <w:rPr>
          <w:rFonts w:asciiTheme="minorHAnsi" w:eastAsiaTheme="minorEastAsia" w:hAnsiTheme="minorHAnsi" w:cstheme="minorBidi"/>
          <w:b w:val="0"/>
          <w:noProof/>
          <w:kern w:val="2"/>
          <w:sz w:val="21"/>
          <w:szCs w:val="22"/>
        </w:rPr>
      </w:pPr>
      <w:r w:rsidRPr="002230E4">
        <w:fldChar w:fldCharType="begin"/>
      </w:r>
      <w:r w:rsidRPr="002230E4">
        <w:instrText xml:space="preserve"> TOC \h \z \t "</w:instrText>
      </w:r>
      <w:r w:rsidRPr="002230E4">
        <w:instrText>見出し</w:instrText>
      </w:r>
      <w:r w:rsidRPr="002230E4">
        <w:instrText xml:space="preserve"> 1,1,</w:instrText>
      </w:r>
      <w:r w:rsidRPr="002230E4">
        <w:instrText>見出し</w:instrText>
      </w:r>
      <w:r w:rsidRPr="002230E4">
        <w:instrText xml:space="preserve"> 2,2,</w:instrText>
      </w:r>
      <w:r w:rsidRPr="002230E4">
        <w:instrText>見出し</w:instrText>
      </w:r>
      <w:r w:rsidRPr="002230E4">
        <w:instrText xml:space="preserve"> 3,3" </w:instrText>
      </w:r>
      <w:r w:rsidRPr="002230E4">
        <w:fldChar w:fldCharType="separate"/>
      </w:r>
      <w:hyperlink w:anchor="_Toc488949302" w:history="1">
        <w:r w:rsidR="003051E8" w:rsidRPr="003B7C75">
          <w:rPr>
            <w:rStyle w:val="Hyperlink"/>
            <w:noProof/>
          </w:rPr>
          <w:t>1.</w:t>
        </w:r>
        <w:r w:rsidR="003051E8">
          <w:rPr>
            <w:rFonts w:asciiTheme="minorHAnsi" w:eastAsiaTheme="minorEastAsia" w:hAnsiTheme="minorHAnsi" w:cstheme="minorBidi"/>
            <w:b w:val="0"/>
            <w:noProof/>
            <w:kern w:val="2"/>
            <w:sz w:val="21"/>
            <w:szCs w:val="22"/>
          </w:rPr>
          <w:tab/>
        </w:r>
        <w:r w:rsidR="003051E8" w:rsidRPr="003B7C75">
          <w:rPr>
            <w:rStyle w:val="Hyperlink"/>
            <w:noProof/>
          </w:rPr>
          <w:t>Energy Aware Scheduling (EAS)</w:t>
        </w:r>
        <w:r w:rsidR="003051E8">
          <w:rPr>
            <w:noProof/>
            <w:webHidden/>
          </w:rPr>
          <w:tab/>
        </w:r>
        <w:r w:rsidR="003051E8">
          <w:rPr>
            <w:noProof/>
            <w:webHidden/>
          </w:rPr>
          <w:fldChar w:fldCharType="begin"/>
        </w:r>
        <w:r w:rsidR="003051E8">
          <w:rPr>
            <w:noProof/>
            <w:webHidden/>
          </w:rPr>
          <w:instrText xml:space="preserve"> PAGEREF _Toc488949302 \h </w:instrText>
        </w:r>
        <w:r w:rsidR="003051E8">
          <w:rPr>
            <w:noProof/>
            <w:webHidden/>
          </w:rPr>
        </w:r>
        <w:r w:rsidR="003051E8">
          <w:rPr>
            <w:noProof/>
            <w:webHidden/>
          </w:rPr>
          <w:fldChar w:fldCharType="separate"/>
        </w:r>
        <w:r w:rsidR="005A56E9">
          <w:rPr>
            <w:noProof/>
            <w:webHidden/>
          </w:rPr>
          <w:t>4</w:t>
        </w:r>
        <w:r w:rsidR="003051E8">
          <w:rPr>
            <w:noProof/>
            <w:webHidden/>
          </w:rPr>
          <w:fldChar w:fldCharType="end"/>
        </w:r>
      </w:hyperlink>
    </w:p>
    <w:p w:rsidR="003051E8" w:rsidRDefault="00EF1E57">
      <w:pPr>
        <w:pStyle w:val="TOC2"/>
        <w:rPr>
          <w:rFonts w:asciiTheme="minorHAnsi" w:eastAsiaTheme="minorEastAsia" w:hAnsiTheme="minorHAnsi" w:cstheme="minorBidi"/>
          <w:b w:val="0"/>
          <w:noProof/>
          <w:kern w:val="2"/>
          <w:sz w:val="21"/>
          <w:szCs w:val="22"/>
        </w:rPr>
      </w:pPr>
      <w:hyperlink w:anchor="_Toc488949303" w:history="1">
        <w:r w:rsidR="003051E8" w:rsidRPr="003B7C75">
          <w:rPr>
            <w:rStyle w:val="Hyperlink"/>
            <w:noProof/>
          </w:rPr>
          <w:t>1.1</w:t>
        </w:r>
        <w:r w:rsidR="003051E8">
          <w:rPr>
            <w:rFonts w:asciiTheme="minorHAnsi" w:eastAsiaTheme="minorEastAsia" w:hAnsiTheme="minorHAnsi" w:cstheme="minorBidi"/>
            <w:b w:val="0"/>
            <w:noProof/>
            <w:kern w:val="2"/>
            <w:sz w:val="21"/>
            <w:szCs w:val="22"/>
          </w:rPr>
          <w:tab/>
        </w:r>
        <w:r w:rsidR="003051E8" w:rsidRPr="003B7C75">
          <w:rPr>
            <w:rStyle w:val="Hyperlink"/>
            <w:noProof/>
          </w:rPr>
          <w:t>Overview</w:t>
        </w:r>
        <w:r w:rsidR="003051E8">
          <w:rPr>
            <w:noProof/>
            <w:webHidden/>
          </w:rPr>
          <w:tab/>
        </w:r>
        <w:r w:rsidR="003051E8">
          <w:rPr>
            <w:noProof/>
            <w:webHidden/>
          </w:rPr>
          <w:fldChar w:fldCharType="begin"/>
        </w:r>
        <w:r w:rsidR="003051E8">
          <w:rPr>
            <w:noProof/>
            <w:webHidden/>
          </w:rPr>
          <w:instrText xml:space="preserve"> PAGEREF _Toc488949303 \h </w:instrText>
        </w:r>
        <w:r w:rsidR="003051E8">
          <w:rPr>
            <w:noProof/>
            <w:webHidden/>
          </w:rPr>
        </w:r>
        <w:r w:rsidR="003051E8">
          <w:rPr>
            <w:noProof/>
            <w:webHidden/>
          </w:rPr>
          <w:fldChar w:fldCharType="separate"/>
        </w:r>
        <w:r w:rsidR="005A56E9">
          <w:rPr>
            <w:noProof/>
            <w:webHidden/>
          </w:rPr>
          <w:t>4</w:t>
        </w:r>
        <w:r w:rsidR="003051E8">
          <w:rPr>
            <w:noProof/>
            <w:webHidden/>
          </w:rPr>
          <w:fldChar w:fldCharType="end"/>
        </w:r>
      </w:hyperlink>
    </w:p>
    <w:p w:rsidR="003051E8" w:rsidRDefault="00EF1E57">
      <w:pPr>
        <w:pStyle w:val="TOC3"/>
        <w:rPr>
          <w:rFonts w:asciiTheme="minorHAnsi" w:eastAsiaTheme="minorEastAsia" w:hAnsiTheme="minorHAnsi" w:cstheme="minorBidi"/>
          <w:b w:val="0"/>
          <w:noProof/>
          <w:kern w:val="2"/>
          <w:sz w:val="21"/>
          <w:szCs w:val="22"/>
        </w:rPr>
      </w:pPr>
      <w:hyperlink w:anchor="_Toc488949304" w:history="1">
        <w:r w:rsidR="003051E8" w:rsidRPr="003B7C75">
          <w:rPr>
            <w:rStyle w:val="Hyperlink"/>
            <w:noProof/>
          </w:rPr>
          <w:t>1.1.1</w:t>
        </w:r>
        <w:r w:rsidR="003051E8">
          <w:rPr>
            <w:rFonts w:asciiTheme="minorHAnsi" w:eastAsiaTheme="minorEastAsia" w:hAnsiTheme="minorHAnsi" w:cstheme="minorBidi"/>
            <w:b w:val="0"/>
            <w:noProof/>
            <w:kern w:val="2"/>
            <w:sz w:val="21"/>
            <w:szCs w:val="22"/>
          </w:rPr>
          <w:tab/>
        </w:r>
        <w:r w:rsidR="003051E8" w:rsidRPr="003B7C75">
          <w:rPr>
            <w:rStyle w:val="Hyperlink"/>
            <w:noProof/>
          </w:rPr>
          <w:t>Overview of EAS</w:t>
        </w:r>
        <w:r w:rsidR="003051E8">
          <w:rPr>
            <w:noProof/>
            <w:webHidden/>
          </w:rPr>
          <w:tab/>
        </w:r>
        <w:r w:rsidR="003051E8">
          <w:rPr>
            <w:noProof/>
            <w:webHidden/>
          </w:rPr>
          <w:fldChar w:fldCharType="begin"/>
        </w:r>
        <w:r w:rsidR="003051E8">
          <w:rPr>
            <w:noProof/>
            <w:webHidden/>
          </w:rPr>
          <w:instrText xml:space="preserve"> PAGEREF _Toc488949304 \h </w:instrText>
        </w:r>
        <w:r w:rsidR="003051E8">
          <w:rPr>
            <w:noProof/>
            <w:webHidden/>
          </w:rPr>
        </w:r>
        <w:r w:rsidR="003051E8">
          <w:rPr>
            <w:noProof/>
            <w:webHidden/>
          </w:rPr>
          <w:fldChar w:fldCharType="separate"/>
        </w:r>
        <w:r w:rsidR="005A56E9">
          <w:rPr>
            <w:noProof/>
            <w:webHidden/>
          </w:rPr>
          <w:t>4</w:t>
        </w:r>
        <w:r w:rsidR="003051E8">
          <w:rPr>
            <w:noProof/>
            <w:webHidden/>
          </w:rPr>
          <w:fldChar w:fldCharType="end"/>
        </w:r>
      </w:hyperlink>
    </w:p>
    <w:p w:rsidR="003051E8" w:rsidRDefault="00EF1E57">
      <w:pPr>
        <w:pStyle w:val="TOC3"/>
        <w:rPr>
          <w:rFonts w:asciiTheme="minorHAnsi" w:eastAsiaTheme="minorEastAsia" w:hAnsiTheme="minorHAnsi" w:cstheme="minorBidi"/>
          <w:b w:val="0"/>
          <w:noProof/>
          <w:kern w:val="2"/>
          <w:sz w:val="21"/>
          <w:szCs w:val="22"/>
        </w:rPr>
      </w:pPr>
      <w:hyperlink w:anchor="_Toc488949305" w:history="1">
        <w:r w:rsidR="003051E8" w:rsidRPr="003B7C75">
          <w:rPr>
            <w:rStyle w:val="Hyperlink"/>
            <w:noProof/>
          </w:rPr>
          <w:t>1.1.2</w:t>
        </w:r>
        <w:r w:rsidR="003051E8">
          <w:rPr>
            <w:rFonts w:asciiTheme="minorHAnsi" w:eastAsiaTheme="minorEastAsia" w:hAnsiTheme="minorHAnsi" w:cstheme="minorBidi"/>
            <w:b w:val="0"/>
            <w:noProof/>
            <w:kern w:val="2"/>
            <w:sz w:val="21"/>
            <w:szCs w:val="22"/>
          </w:rPr>
          <w:tab/>
        </w:r>
        <w:r w:rsidR="003051E8" w:rsidRPr="003B7C75">
          <w:rPr>
            <w:rStyle w:val="Hyperlink"/>
            <w:noProof/>
          </w:rPr>
          <w:t>State of EAS Development</w:t>
        </w:r>
        <w:r w:rsidR="003051E8">
          <w:rPr>
            <w:noProof/>
            <w:webHidden/>
          </w:rPr>
          <w:tab/>
        </w:r>
        <w:r w:rsidR="003051E8">
          <w:rPr>
            <w:noProof/>
            <w:webHidden/>
          </w:rPr>
          <w:fldChar w:fldCharType="begin"/>
        </w:r>
        <w:r w:rsidR="003051E8">
          <w:rPr>
            <w:noProof/>
            <w:webHidden/>
          </w:rPr>
          <w:instrText xml:space="preserve"> PAGEREF _Toc488949305 \h </w:instrText>
        </w:r>
        <w:r w:rsidR="003051E8">
          <w:rPr>
            <w:noProof/>
            <w:webHidden/>
          </w:rPr>
        </w:r>
        <w:r w:rsidR="003051E8">
          <w:rPr>
            <w:noProof/>
            <w:webHidden/>
          </w:rPr>
          <w:fldChar w:fldCharType="separate"/>
        </w:r>
        <w:r w:rsidR="005A56E9">
          <w:rPr>
            <w:noProof/>
            <w:webHidden/>
          </w:rPr>
          <w:t>5</w:t>
        </w:r>
        <w:r w:rsidR="003051E8">
          <w:rPr>
            <w:noProof/>
            <w:webHidden/>
          </w:rPr>
          <w:fldChar w:fldCharType="end"/>
        </w:r>
      </w:hyperlink>
    </w:p>
    <w:p w:rsidR="003051E8" w:rsidRDefault="00EF1E57">
      <w:pPr>
        <w:pStyle w:val="TOC3"/>
        <w:rPr>
          <w:rFonts w:asciiTheme="minorHAnsi" w:eastAsiaTheme="minorEastAsia" w:hAnsiTheme="minorHAnsi" w:cstheme="minorBidi"/>
          <w:b w:val="0"/>
          <w:noProof/>
          <w:kern w:val="2"/>
          <w:sz w:val="21"/>
          <w:szCs w:val="22"/>
        </w:rPr>
      </w:pPr>
      <w:hyperlink w:anchor="_Toc488949306" w:history="1">
        <w:r w:rsidR="003051E8" w:rsidRPr="003B7C75">
          <w:rPr>
            <w:rStyle w:val="Hyperlink"/>
            <w:noProof/>
          </w:rPr>
          <w:t>1.1.3</w:t>
        </w:r>
        <w:r w:rsidR="003051E8">
          <w:rPr>
            <w:rFonts w:asciiTheme="minorHAnsi" w:eastAsiaTheme="minorEastAsia" w:hAnsiTheme="minorHAnsi" w:cstheme="minorBidi"/>
            <w:b w:val="0"/>
            <w:noProof/>
            <w:kern w:val="2"/>
            <w:sz w:val="21"/>
            <w:szCs w:val="22"/>
          </w:rPr>
          <w:tab/>
        </w:r>
        <w:r w:rsidR="003051E8" w:rsidRPr="003B7C75">
          <w:rPr>
            <w:rStyle w:val="Hyperlink"/>
            <w:noProof/>
          </w:rPr>
          <w:t>Potential Problems with EAS</w:t>
        </w:r>
        <w:r w:rsidR="003051E8">
          <w:rPr>
            <w:noProof/>
            <w:webHidden/>
          </w:rPr>
          <w:tab/>
        </w:r>
        <w:r w:rsidR="003051E8">
          <w:rPr>
            <w:noProof/>
            <w:webHidden/>
          </w:rPr>
          <w:fldChar w:fldCharType="begin"/>
        </w:r>
        <w:r w:rsidR="003051E8">
          <w:rPr>
            <w:noProof/>
            <w:webHidden/>
          </w:rPr>
          <w:instrText xml:space="preserve"> PAGEREF _Toc488949306 \h </w:instrText>
        </w:r>
        <w:r w:rsidR="003051E8">
          <w:rPr>
            <w:noProof/>
            <w:webHidden/>
          </w:rPr>
        </w:r>
        <w:r w:rsidR="003051E8">
          <w:rPr>
            <w:noProof/>
            <w:webHidden/>
          </w:rPr>
          <w:fldChar w:fldCharType="separate"/>
        </w:r>
        <w:r w:rsidR="005A56E9">
          <w:rPr>
            <w:noProof/>
            <w:webHidden/>
          </w:rPr>
          <w:t>5</w:t>
        </w:r>
        <w:r w:rsidR="003051E8">
          <w:rPr>
            <w:noProof/>
            <w:webHidden/>
          </w:rPr>
          <w:fldChar w:fldCharType="end"/>
        </w:r>
      </w:hyperlink>
    </w:p>
    <w:p w:rsidR="003051E8" w:rsidRDefault="00EF1E57">
      <w:pPr>
        <w:pStyle w:val="TOC2"/>
        <w:rPr>
          <w:rFonts w:asciiTheme="minorHAnsi" w:eastAsiaTheme="minorEastAsia" w:hAnsiTheme="minorHAnsi" w:cstheme="minorBidi"/>
          <w:b w:val="0"/>
          <w:noProof/>
          <w:kern w:val="2"/>
          <w:sz w:val="21"/>
          <w:szCs w:val="22"/>
        </w:rPr>
      </w:pPr>
      <w:hyperlink w:anchor="_Toc488949307" w:history="1">
        <w:r w:rsidR="003051E8" w:rsidRPr="003B7C75">
          <w:rPr>
            <w:rStyle w:val="Hyperlink"/>
            <w:noProof/>
          </w:rPr>
          <w:t>1.2</w:t>
        </w:r>
        <w:r w:rsidR="003051E8">
          <w:rPr>
            <w:rFonts w:asciiTheme="minorHAnsi" w:eastAsiaTheme="minorEastAsia" w:hAnsiTheme="minorHAnsi" w:cstheme="minorBidi"/>
            <w:b w:val="0"/>
            <w:noProof/>
            <w:kern w:val="2"/>
            <w:sz w:val="21"/>
            <w:szCs w:val="22"/>
          </w:rPr>
          <w:tab/>
        </w:r>
        <w:r w:rsidR="003051E8" w:rsidRPr="003B7C75">
          <w:rPr>
            <w:rStyle w:val="Hyperlink"/>
            <w:noProof/>
          </w:rPr>
          <w:t>Operation in Outline</w:t>
        </w:r>
        <w:r w:rsidR="003051E8">
          <w:rPr>
            <w:noProof/>
            <w:webHidden/>
          </w:rPr>
          <w:tab/>
        </w:r>
        <w:r w:rsidR="003051E8">
          <w:rPr>
            <w:noProof/>
            <w:webHidden/>
          </w:rPr>
          <w:fldChar w:fldCharType="begin"/>
        </w:r>
        <w:r w:rsidR="003051E8">
          <w:rPr>
            <w:noProof/>
            <w:webHidden/>
          </w:rPr>
          <w:instrText xml:space="preserve"> PAGEREF _Toc488949307 \h </w:instrText>
        </w:r>
        <w:r w:rsidR="003051E8">
          <w:rPr>
            <w:noProof/>
            <w:webHidden/>
          </w:rPr>
        </w:r>
        <w:r w:rsidR="003051E8">
          <w:rPr>
            <w:noProof/>
            <w:webHidden/>
          </w:rPr>
          <w:fldChar w:fldCharType="separate"/>
        </w:r>
        <w:r w:rsidR="005A56E9">
          <w:rPr>
            <w:noProof/>
            <w:webHidden/>
          </w:rPr>
          <w:t>6</w:t>
        </w:r>
        <w:r w:rsidR="003051E8">
          <w:rPr>
            <w:noProof/>
            <w:webHidden/>
          </w:rPr>
          <w:fldChar w:fldCharType="end"/>
        </w:r>
      </w:hyperlink>
    </w:p>
    <w:p w:rsidR="003051E8" w:rsidRDefault="00EF1E57">
      <w:pPr>
        <w:pStyle w:val="TOC2"/>
        <w:rPr>
          <w:rFonts w:asciiTheme="minorHAnsi" w:eastAsiaTheme="minorEastAsia" w:hAnsiTheme="minorHAnsi" w:cstheme="minorBidi"/>
          <w:b w:val="0"/>
          <w:noProof/>
          <w:kern w:val="2"/>
          <w:sz w:val="21"/>
          <w:szCs w:val="22"/>
        </w:rPr>
      </w:pPr>
      <w:hyperlink w:anchor="_Toc488949308" w:history="1">
        <w:r w:rsidR="003051E8" w:rsidRPr="003B7C75">
          <w:rPr>
            <w:rStyle w:val="Hyperlink"/>
            <w:noProof/>
          </w:rPr>
          <w:t>1.3</w:t>
        </w:r>
        <w:r w:rsidR="003051E8">
          <w:rPr>
            <w:rFonts w:asciiTheme="minorHAnsi" w:eastAsiaTheme="minorEastAsia" w:hAnsiTheme="minorHAnsi" w:cstheme="minorBidi"/>
            <w:b w:val="0"/>
            <w:noProof/>
            <w:kern w:val="2"/>
            <w:sz w:val="21"/>
            <w:szCs w:val="22"/>
          </w:rPr>
          <w:tab/>
        </w:r>
        <w:r w:rsidR="003051E8" w:rsidRPr="003B7C75">
          <w:rPr>
            <w:rStyle w:val="Hyperlink"/>
            <w:noProof/>
          </w:rPr>
          <w:t>Configuration of Modules</w:t>
        </w:r>
        <w:r w:rsidR="003051E8">
          <w:rPr>
            <w:noProof/>
            <w:webHidden/>
          </w:rPr>
          <w:tab/>
        </w:r>
        <w:r w:rsidR="003051E8">
          <w:rPr>
            <w:noProof/>
            <w:webHidden/>
          </w:rPr>
          <w:fldChar w:fldCharType="begin"/>
        </w:r>
        <w:r w:rsidR="003051E8">
          <w:rPr>
            <w:noProof/>
            <w:webHidden/>
          </w:rPr>
          <w:instrText xml:space="preserve"> PAGEREF _Toc488949308 \h </w:instrText>
        </w:r>
        <w:r w:rsidR="003051E8">
          <w:rPr>
            <w:noProof/>
            <w:webHidden/>
          </w:rPr>
        </w:r>
        <w:r w:rsidR="003051E8">
          <w:rPr>
            <w:noProof/>
            <w:webHidden/>
          </w:rPr>
          <w:fldChar w:fldCharType="separate"/>
        </w:r>
        <w:r w:rsidR="005A56E9">
          <w:rPr>
            <w:noProof/>
            <w:webHidden/>
          </w:rPr>
          <w:t>8</w:t>
        </w:r>
        <w:r w:rsidR="003051E8">
          <w:rPr>
            <w:noProof/>
            <w:webHidden/>
          </w:rPr>
          <w:fldChar w:fldCharType="end"/>
        </w:r>
      </w:hyperlink>
    </w:p>
    <w:p w:rsidR="003051E8" w:rsidRDefault="00EF1E57">
      <w:pPr>
        <w:pStyle w:val="TOC2"/>
        <w:rPr>
          <w:rFonts w:asciiTheme="minorHAnsi" w:eastAsiaTheme="minorEastAsia" w:hAnsiTheme="minorHAnsi" w:cstheme="minorBidi"/>
          <w:b w:val="0"/>
          <w:noProof/>
          <w:kern w:val="2"/>
          <w:sz w:val="21"/>
          <w:szCs w:val="22"/>
        </w:rPr>
      </w:pPr>
      <w:hyperlink w:anchor="_Toc488949309" w:history="1">
        <w:r w:rsidR="003051E8" w:rsidRPr="003B7C75">
          <w:rPr>
            <w:rStyle w:val="Hyperlink"/>
            <w:noProof/>
          </w:rPr>
          <w:t>1.4</w:t>
        </w:r>
        <w:r w:rsidR="003051E8">
          <w:rPr>
            <w:rFonts w:asciiTheme="minorHAnsi" w:eastAsiaTheme="minorEastAsia" w:hAnsiTheme="minorHAnsi" w:cstheme="minorBidi"/>
            <w:b w:val="0"/>
            <w:noProof/>
            <w:kern w:val="2"/>
            <w:sz w:val="21"/>
            <w:szCs w:val="22"/>
          </w:rPr>
          <w:tab/>
        </w:r>
        <w:r w:rsidR="003051E8" w:rsidRPr="003B7C75">
          <w:rPr>
            <w:rStyle w:val="Hyperlink"/>
            <w:noProof/>
          </w:rPr>
          <w:t>Energy Model</w:t>
        </w:r>
        <w:r w:rsidR="003051E8">
          <w:rPr>
            <w:noProof/>
            <w:webHidden/>
          </w:rPr>
          <w:tab/>
        </w:r>
        <w:r w:rsidR="003051E8">
          <w:rPr>
            <w:noProof/>
            <w:webHidden/>
          </w:rPr>
          <w:fldChar w:fldCharType="begin"/>
        </w:r>
        <w:r w:rsidR="003051E8">
          <w:rPr>
            <w:noProof/>
            <w:webHidden/>
          </w:rPr>
          <w:instrText xml:space="preserve"> PAGEREF _Toc488949309 \h </w:instrText>
        </w:r>
        <w:r w:rsidR="003051E8">
          <w:rPr>
            <w:noProof/>
            <w:webHidden/>
          </w:rPr>
        </w:r>
        <w:r w:rsidR="003051E8">
          <w:rPr>
            <w:noProof/>
            <w:webHidden/>
          </w:rPr>
          <w:fldChar w:fldCharType="separate"/>
        </w:r>
        <w:r w:rsidR="005A56E9">
          <w:rPr>
            <w:noProof/>
            <w:webHidden/>
          </w:rPr>
          <w:t>9</w:t>
        </w:r>
        <w:r w:rsidR="003051E8">
          <w:rPr>
            <w:noProof/>
            <w:webHidden/>
          </w:rPr>
          <w:fldChar w:fldCharType="end"/>
        </w:r>
      </w:hyperlink>
    </w:p>
    <w:p w:rsidR="003051E8" w:rsidRDefault="00EF1E57">
      <w:pPr>
        <w:pStyle w:val="TOC3"/>
        <w:rPr>
          <w:rFonts w:asciiTheme="minorHAnsi" w:eastAsiaTheme="minorEastAsia" w:hAnsiTheme="minorHAnsi" w:cstheme="minorBidi"/>
          <w:b w:val="0"/>
          <w:noProof/>
          <w:kern w:val="2"/>
          <w:sz w:val="21"/>
          <w:szCs w:val="22"/>
        </w:rPr>
      </w:pPr>
      <w:hyperlink w:anchor="_Toc488949310" w:history="1">
        <w:r w:rsidR="003051E8" w:rsidRPr="003B7C75">
          <w:rPr>
            <w:rStyle w:val="Hyperlink"/>
            <w:noProof/>
          </w:rPr>
          <w:t>1.4.1</w:t>
        </w:r>
        <w:r w:rsidR="003051E8">
          <w:rPr>
            <w:rFonts w:asciiTheme="minorHAnsi" w:eastAsiaTheme="minorEastAsia" w:hAnsiTheme="minorHAnsi" w:cstheme="minorBidi"/>
            <w:b w:val="0"/>
            <w:noProof/>
            <w:kern w:val="2"/>
            <w:sz w:val="21"/>
            <w:szCs w:val="22"/>
          </w:rPr>
          <w:tab/>
        </w:r>
        <w:r w:rsidR="003051E8" w:rsidRPr="003B7C75">
          <w:rPr>
            <w:rStyle w:val="Hyperlink"/>
            <w:noProof/>
          </w:rPr>
          <w:t>Calculating Values for Use in Energy Models</w:t>
        </w:r>
        <w:r w:rsidR="003051E8">
          <w:rPr>
            <w:noProof/>
            <w:webHidden/>
          </w:rPr>
          <w:tab/>
        </w:r>
        <w:r w:rsidR="003051E8">
          <w:rPr>
            <w:noProof/>
            <w:webHidden/>
          </w:rPr>
          <w:fldChar w:fldCharType="begin"/>
        </w:r>
        <w:r w:rsidR="003051E8">
          <w:rPr>
            <w:noProof/>
            <w:webHidden/>
          </w:rPr>
          <w:instrText xml:space="preserve"> PAGEREF _Toc488949310 \h </w:instrText>
        </w:r>
        <w:r w:rsidR="003051E8">
          <w:rPr>
            <w:noProof/>
            <w:webHidden/>
          </w:rPr>
        </w:r>
        <w:r w:rsidR="003051E8">
          <w:rPr>
            <w:noProof/>
            <w:webHidden/>
          </w:rPr>
          <w:fldChar w:fldCharType="separate"/>
        </w:r>
        <w:r w:rsidR="005A56E9">
          <w:rPr>
            <w:noProof/>
            <w:webHidden/>
          </w:rPr>
          <w:t>10</w:t>
        </w:r>
        <w:r w:rsidR="003051E8">
          <w:rPr>
            <w:noProof/>
            <w:webHidden/>
          </w:rPr>
          <w:fldChar w:fldCharType="end"/>
        </w:r>
      </w:hyperlink>
    </w:p>
    <w:p w:rsidR="003051E8" w:rsidRDefault="00EF1E57">
      <w:pPr>
        <w:pStyle w:val="TOC2"/>
        <w:rPr>
          <w:rFonts w:asciiTheme="minorHAnsi" w:eastAsiaTheme="minorEastAsia" w:hAnsiTheme="minorHAnsi" w:cstheme="minorBidi"/>
          <w:b w:val="0"/>
          <w:noProof/>
          <w:kern w:val="2"/>
          <w:sz w:val="21"/>
          <w:szCs w:val="22"/>
        </w:rPr>
      </w:pPr>
      <w:hyperlink w:anchor="_Toc488949311" w:history="1">
        <w:r w:rsidR="003051E8" w:rsidRPr="003B7C75">
          <w:rPr>
            <w:rStyle w:val="Hyperlink"/>
            <w:noProof/>
          </w:rPr>
          <w:t>1.5</w:t>
        </w:r>
        <w:r w:rsidR="003051E8">
          <w:rPr>
            <w:rFonts w:asciiTheme="minorHAnsi" w:eastAsiaTheme="minorEastAsia" w:hAnsiTheme="minorHAnsi" w:cstheme="minorBidi"/>
            <w:b w:val="0"/>
            <w:noProof/>
            <w:kern w:val="2"/>
            <w:sz w:val="21"/>
            <w:szCs w:val="22"/>
          </w:rPr>
          <w:tab/>
        </w:r>
        <w:r w:rsidR="003051E8" w:rsidRPr="003B7C75">
          <w:rPr>
            <w:rStyle w:val="Hyperlink"/>
            <w:noProof/>
          </w:rPr>
          <w:t>Further Items to Consider</w:t>
        </w:r>
        <w:r w:rsidR="003051E8">
          <w:rPr>
            <w:noProof/>
            <w:webHidden/>
          </w:rPr>
          <w:tab/>
        </w:r>
        <w:r w:rsidR="003051E8">
          <w:rPr>
            <w:noProof/>
            <w:webHidden/>
          </w:rPr>
          <w:fldChar w:fldCharType="begin"/>
        </w:r>
        <w:r w:rsidR="003051E8">
          <w:rPr>
            <w:noProof/>
            <w:webHidden/>
          </w:rPr>
          <w:instrText xml:space="preserve"> PAGEREF _Toc488949311 \h </w:instrText>
        </w:r>
        <w:r w:rsidR="003051E8">
          <w:rPr>
            <w:noProof/>
            <w:webHidden/>
          </w:rPr>
        </w:r>
        <w:r w:rsidR="003051E8">
          <w:rPr>
            <w:noProof/>
            <w:webHidden/>
          </w:rPr>
          <w:fldChar w:fldCharType="separate"/>
        </w:r>
        <w:r w:rsidR="005A56E9">
          <w:rPr>
            <w:noProof/>
            <w:webHidden/>
          </w:rPr>
          <w:t>11</w:t>
        </w:r>
        <w:r w:rsidR="003051E8">
          <w:rPr>
            <w:noProof/>
            <w:webHidden/>
          </w:rPr>
          <w:fldChar w:fldCharType="end"/>
        </w:r>
      </w:hyperlink>
    </w:p>
    <w:p w:rsidR="003051E8" w:rsidRDefault="00EF1E57">
      <w:pPr>
        <w:pStyle w:val="TOC3"/>
        <w:rPr>
          <w:rFonts w:asciiTheme="minorHAnsi" w:eastAsiaTheme="minorEastAsia" w:hAnsiTheme="minorHAnsi" w:cstheme="minorBidi"/>
          <w:b w:val="0"/>
          <w:noProof/>
          <w:kern w:val="2"/>
          <w:sz w:val="21"/>
          <w:szCs w:val="22"/>
        </w:rPr>
      </w:pPr>
      <w:hyperlink w:anchor="_Toc488949312" w:history="1">
        <w:r w:rsidR="003051E8" w:rsidRPr="003B7C75">
          <w:rPr>
            <w:rStyle w:val="Hyperlink"/>
            <w:noProof/>
          </w:rPr>
          <w:t>1.5.1</w:t>
        </w:r>
        <w:r w:rsidR="003051E8">
          <w:rPr>
            <w:rFonts w:asciiTheme="minorHAnsi" w:eastAsiaTheme="minorEastAsia" w:hAnsiTheme="minorHAnsi" w:cstheme="minorBidi"/>
            <w:b w:val="0"/>
            <w:noProof/>
            <w:kern w:val="2"/>
            <w:sz w:val="21"/>
            <w:szCs w:val="22"/>
          </w:rPr>
          <w:tab/>
        </w:r>
        <w:r w:rsidR="003051E8" w:rsidRPr="003B7C75">
          <w:rPr>
            <w:rStyle w:val="Hyperlink"/>
            <w:noProof/>
          </w:rPr>
          <w:t xml:space="preserve">Giving Higher Priority to the </w:t>
        </w:r>
        <w:r w:rsidR="003051E8" w:rsidRPr="003B7C75">
          <w:rPr>
            <w:rStyle w:val="Hyperlink"/>
            <w:noProof/>
            <w:lang w:val="en"/>
          </w:rPr>
          <w:t>Execution</w:t>
        </w:r>
        <w:r w:rsidR="003051E8" w:rsidRPr="003B7C75">
          <w:rPr>
            <w:rStyle w:val="Hyperlink"/>
            <w:noProof/>
          </w:rPr>
          <w:t xml:space="preserve"> of Desired Applications</w:t>
        </w:r>
        <w:r w:rsidR="003051E8">
          <w:rPr>
            <w:noProof/>
            <w:webHidden/>
          </w:rPr>
          <w:tab/>
        </w:r>
        <w:r w:rsidR="003051E8">
          <w:rPr>
            <w:noProof/>
            <w:webHidden/>
          </w:rPr>
          <w:fldChar w:fldCharType="begin"/>
        </w:r>
        <w:r w:rsidR="003051E8">
          <w:rPr>
            <w:noProof/>
            <w:webHidden/>
          </w:rPr>
          <w:instrText xml:space="preserve"> PAGEREF _Toc488949312 \h </w:instrText>
        </w:r>
        <w:r w:rsidR="003051E8">
          <w:rPr>
            <w:noProof/>
            <w:webHidden/>
          </w:rPr>
        </w:r>
        <w:r w:rsidR="003051E8">
          <w:rPr>
            <w:noProof/>
            <w:webHidden/>
          </w:rPr>
          <w:fldChar w:fldCharType="separate"/>
        </w:r>
        <w:r w:rsidR="005A56E9">
          <w:rPr>
            <w:noProof/>
            <w:webHidden/>
          </w:rPr>
          <w:t>11</w:t>
        </w:r>
        <w:r w:rsidR="003051E8">
          <w:rPr>
            <w:noProof/>
            <w:webHidden/>
          </w:rPr>
          <w:fldChar w:fldCharType="end"/>
        </w:r>
      </w:hyperlink>
    </w:p>
    <w:p w:rsidR="003051E8" w:rsidRDefault="00EF1E57">
      <w:pPr>
        <w:pStyle w:val="TOC1"/>
        <w:rPr>
          <w:rFonts w:asciiTheme="minorHAnsi" w:eastAsiaTheme="minorEastAsia" w:hAnsiTheme="minorHAnsi" w:cstheme="minorBidi"/>
          <w:b w:val="0"/>
          <w:noProof/>
          <w:kern w:val="2"/>
          <w:sz w:val="21"/>
          <w:szCs w:val="22"/>
        </w:rPr>
      </w:pPr>
      <w:hyperlink w:anchor="_Toc488949313" w:history="1">
        <w:r w:rsidR="003051E8" w:rsidRPr="003B7C75">
          <w:rPr>
            <w:rStyle w:val="Hyperlink"/>
            <w:noProof/>
          </w:rPr>
          <w:t>2.</w:t>
        </w:r>
        <w:r w:rsidR="003051E8">
          <w:rPr>
            <w:rFonts w:asciiTheme="minorHAnsi" w:eastAsiaTheme="minorEastAsia" w:hAnsiTheme="minorHAnsi" w:cstheme="minorBidi"/>
            <w:b w:val="0"/>
            <w:noProof/>
            <w:kern w:val="2"/>
            <w:sz w:val="21"/>
            <w:szCs w:val="22"/>
          </w:rPr>
          <w:tab/>
        </w:r>
        <w:r w:rsidR="003051E8" w:rsidRPr="003B7C75">
          <w:rPr>
            <w:rStyle w:val="Hyperlink"/>
            <w:noProof/>
          </w:rPr>
          <w:t>Building an Environment in which EAS is Applied</w:t>
        </w:r>
        <w:r w:rsidR="003051E8">
          <w:rPr>
            <w:noProof/>
            <w:webHidden/>
          </w:rPr>
          <w:tab/>
        </w:r>
        <w:r w:rsidR="003051E8">
          <w:rPr>
            <w:noProof/>
            <w:webHidden/>
          </w:rPr>
          <w:fldChar w:fldCharType="begin"/>
        </w:r>
        <w:r w:rsidR="003051E8">
          <w:rPr>
            <w:noProof/>
            <w:webHidden/>
          </w:rPr>
          <w:instrText xml:space="preserve"> PAGEREF _Toc488949313 \h </w:instrText>
        </w:r>
        <w:r w:rsidR="003051E8">
          <w:rPr>
            <w:noProof/>
            <w:webHidden/>
          </w:rPr>
        </w:r>
        <w:r w:rsidR="003051E8">
          <w:rPr>
            <w:noProof/>
            <w:webHidden/>
          </w:rPr>
          <w:fldChar w:fldCharType="separate"/>
        </w:r>
        <w:r w:rsidR="005A56E9">
          <w:rPr>
            <w:noProof/>
            <w:webHidden/>
          </w:rPr>
          <w:t>12</w:t>
        </w:r>
        <w:r w:rsidR="003051E8">
          <w:rPr>
            <w:noProof/>
            <w:webHidden/>
          </w:rPr>
          <w:fldChar w:fldCharType="end"/>
        </w:r>
      </w:hyperlink>
    </w:p>
    <w:p w:rsidR="003051E8" w:rsidRDefault="00EF1E57">
      <w:pPr>
        <w:pStyle w:val="TOC2"/>
        <w:rPr>
          <w:rFonts w:asciiTheme="minorHAnsi" w:eastAsiaTheme="minorEastAsia" w:hAnsiTheme="minorHAnsi" w:cstheme="minorBidi"/>
          <w:b w:val="0"/>
          <w:noProof/>
          <w:kern w:val="2"/>
          <w:sz w:val="21"/>
          <w:szCs w:val="22"/>
        </w:rPr>
      </w:pPr>
      <w:hyperlink w:anchor="_Toc488949314" w:history="1">
        <w:r w:rsidR="003051E8" w:rsidRPr="003B7C75">
          <w:rPr>
            <w:rStyle w:val="Hyperlink"/>
            <w:noProof/>
          </w:rPr>
          <w:t>2.1</w:t>
        </w:r>
        <w:r w:rsidR="003051E8">
          <w:rPr>
            <w:rFonts w:asciiTheme="minorHAnsi" w:eastAsiaTheme="minorEastAsia" w:hAnsiTheme="minorHAnsi" w:cstheme="minorBidi"/>
            <w:b w:val="0"/>
            <w:noProof/>
            <w:kern w:val="2"/>
            <w:sz w:val="21"/>
            <w:szCs w:val="22"/>
          </w:rPr>
          <w:tab/>
        </w:r>
        <w:r w:rsidR="003051E8" w:rsidRPr="003B7C75">
          <w:rPr>
            <w:rStyle w:val="Hyperlink"/>
            <w:noProof/>
          </w:rPr>
          <w:t>Patch Set</w:t>
        </w:r>
        <w:r w:rsidR="003051E8">
          <w:rPr>
            <w:noProof/>
            <w:webHidden/>
          </w:rPr>
          <w:tab/>
        </w:r>
        <w:r w:rsidR="003051E8">
          <w:rPr>
            <w:noProof/>
            <w:webHidden/>
          </w:rPr>
          <w:fldChar w:fldCharType="begin"/>
        </w:r>
        <w:r w:rsidR="003051E8">
          <w:rPr>
            <w:noProof/>
            <w:webHidden/>
          </w:rPr>
          <w:instrText xml:space="preserve"> PAGEREF _Toc488949314 \h </w:instrText>
        </w:r>
        <w:r w:rsidR="003051E8">
          <w:rPr>
            <w:noProof/>
            <w:webHidden/>
          </w:rPr>
        </w:r>
        <w:r w:rsidR="003051E8">
          <w:rPr>
            <w:noProof/>
            <w:webHidden/>
          </w:rPr>
          <w:fldChar w:fldCharType="separate"/>
        </w:r>
        <w:r w:rsidR="005A56E9">
          <w:rPr>
            <w:noProof/>
            <w:webHidden/>
          </w:rPr>
          <w:t>12</w:t>
        </w:r>
        <w:r w:rsidR="003051E8">
          <w:rPr>
            <w:noProof/>
            <w:webHidden/>
          </w:rPr>
          <w:fldChar w:fldCharType="end"/>
        </w:r>
      </w:hyperlink>
    </w:p>
    <w:p w:rsidR="003051E8" w:rsidRDefault="00EF1E57">
      <w:pPr>
        <w:pStyle w:val="TOC2"/>
        <w:rPr>
          <w:rFonts w:asciiTheme="minorHAnsi" w:eastAsiaTheme="minorEastAsia" w:hAnsiTheme="minorHAnsi" w:cstheme="minorBidi"/>
          <w:b w:val="0"/>
          <w:noProof/>
          <w:kern w:val="2"/>
          <w:sz w:val="21"/>
          <w:szCs w:val="22"/>
        </w:rPr>
      </w:pPr>
      <w:hyperlink w:anchor="_Toc488949315" w:history="1">
        <w:r w:rsidR="003051E8" w:rsidRPr="003B7C75">
          <w:rPr>
            <w:rStyle w:val="Hyperlink"/>
            <w:noProof/>
          </w:rPr>
          <w:t>2.2</w:t>
        </w:r>
        <w:r w:rsidR="003051E8">
          <w:rPr>
            <w:rFonts w:asciiTheme="minorHAnsi" w:eastAsiaTheme="minorEastAsia" w:hAnsiTheme="minorHAnsi" w:cstheme="minorBidi"/>
            <w:b w:val="0"/>
            <w:noProof/>
            <w:kern w:val="2"/>
            <w:sz w:val="21"/>
            <w:szCs w:val="22"/>
          </w:rPr>
          <w:tab/>
        </w:r>
        <w:r w:rsidR="003051E8" w:rsidRPr="003B7C75">
          <w:rPr>
            <w:rStyle w:val="Hyperlink"/>
            <w:noProof/>
          </w:rPr>
          <w:t>Procedure for Building</w:t>
        </w:r>
        <w:r w:rsidR="003051E8">
          <w:rPr>
            <w:noProof/>
            <w:webHidden/>
          </w:rPr>
          <w:tab/>
        </w:r>
        <w:r w:rsidR="003051E8">
          <w:rPr>
            <w:noProof/>
            <w:webHidden/>
          </w:rPr>
          <w:fldChar w:fldCharType="begin"/>
        </w:r>
        <w:r w:rsidR="003051E8">
          <w:rPr>
            <w:noProof/>
            <w:webHidden/>
          </w:rPr>
          <w:instrText xml:space="preserve"> PAGEREF _Toc488949315 \h </w:instrText>
        </w:r>
        <w:r w:rsidR="003051E8">
          <w:rPr>
            <w:noProof/>
            <w:webHidden/>
          </w:rPr>
        </w:r>
        <w:r w:rsidR="003051E8">
          <w:rPr>
            <w:noProof/>
            <w:webHidden/>
          </w:rPr>
          <w:fldChar w:fldCharType="separate"/>
        </w:r>
        <w:r w:rsidR="005A56E9">
          <w:rPr>
            <w:noProof/>
            <w:webHidden/>
          </w:rPr>
          <w:t>13</w:t>
        </w:r>
        <w:r w:rsidR="003051E8">
          <w:rPr>
            <w:noProof/>
            <w:webHidden/>
          </w:rPr>
          <w:fldChar w:fldCharType="end"/>
        </w:r>
      </w:hyperlink>
    </w:p>
    <w:p w:rsidR="003051E8" w:rsidRDefault="00EF1E57">
      <w:pPr>
        <w:pStyle w:val="TOC1"/>
        <w:rPr>
          <w:rFonts w:asciiTheme="minorHAnsi" w:eastAsiaTheme="minorEastAsia" w:hAnsiTheme="minorHAnsi" w:cstheme="minorBidi"/>
          <w:b w:val="0"/>
          <w:noProof/>
          <w:kern w:val="2"/>
          <w:sz w:val="21"/>
          <w:szCs w:val="22"/>
        </w:rPr>
      </w:pPr>
      <w:hyperlink w:anchor="_Toc488949316" w:history="1">
        <w:r w:rsidR="003051E8" w:rsidRPr="003B7C75">
          <w:rPr>
            <w:rStyle w:val="Hyperlink"/>
            <w:noProof/>
          </w:rPr>
          <w:t>Appendix</w:t>
        </w:r>
        <w:r w:rsidR="003051E8">
          <w:rPr>
            <w:noProof/>
            <w:webHidden/>
          </w:rPr>
          <w:tab/>
        </w:r>
        <w:r w:rsidR="003051E8">
          <w:rPr>
            <w:noProof/>
            <w:webHidden/>
          </w:rPr>
          <w:fldChar w:fldCharType="begin"/>
        </w:r>
        <w:r w:rsidR="003051E8">
          <w:rPr>
            <w:noProof/>
            <w:webHidden/>
          </w:rPr>
          <w:instrText xml:space="preserve"> PAGEREF _Toc488949316 \h </w:instrText>
        </w:r>
        <w:r w:rsidR="003051E8">
          <w:rPr>
            <w:noProof/>
            <w:webHidden/>
          </w:rPr>
        </w:r>
        <w:r w:rsidR="003051E8">
          <w:rPr>
            <w:noProof/>
            <w:webHidden/>
          </w:rPr>
          <w:fldChar w:fldCharType="separate"/>
        </w:r>
        <w:r w:rsidR="005A56E9">
          <w:rPr>
            <w:noProof/>
            <w:webHidden/>
          </w:rPr>
          <w:t>14</w:t>
        </w:r>
        <w:r w:rsidR="003051E8">
          <w:rPr>
            <w:noProof/>
            <w:webHidden/>
          </w:rPr>
          <w:fldChar w:fldCharType="end"/>
        </w:r>
      </w:hyperlink>
    </w:p>
    <w:p w:rsidR="003051E8" w:rsidRDefault="00EF1E57">
      <w:pPr>
        <w:pStyle w:val="TOC1"/>
        <w:rPr>
          <w:rFonts w:asciiTheme="minorHAnsi" w:eastAsiaTheme="minorEastAsia" w:hAnsiTheme="minorHAnsi" w:cstheme="minorBidi"/>
          <w:b w:val="0"/>
          <w:noProof/>
          <w:kern w:val="2"/>
          <w:sz w:val="21"/>
          <w:szCs w:val="22"/>
        </w:rPr>
      </w:pPr>
      <w:hyperlink w:anchor="_Toc488949317" w:history="1">
        <w:r w:rsidR="003051E8" w:rsidRPr="003B7C75">
          <w:rPr>
            <w:rStyle w:val="Hyperlink"/>
            <w:noProof/>
          </w:rPr>
          <w:t>A1.</w:t>
        </w:r>
        <w:r w:rsidR="003051E8">
          <w:rPr>
            <w:rFonts w:asciiTheme="minorHAnsi" w:eastAsiaTheme="minorEastAsia" w:hAnsiTheme="minorHAnsi" w:cstheme="minorBidi"/>
            <w:b w:val="0"/>
            <w:noProof/>
            <w:kern w:val="2"/>
            <w:sz w:val="21"/>
            <w:szCs w:val="22"/>
          </w:rPr>
          <w:tab/>
        </w:r>
        <w:r w:rsidR="003051E8" w:rsidRPr="003B7C75">
          <w:rPr>
            <w:rStyle w:val="Hyperlink"/>
            <w:noProof/>
          </w:rPr>
          <w:t>Examples of Applying EAS</w:t>
        </w:r>
        <w:r w:rsidR="003051E8">
          <w:rPr>
            <w:noProof/>
            <w:webHidden/>
          </w:rPr>
          <w:tab/>
        </w:r>
        <w:r w:rsidR="003051E8">
          <w:rPr>
            <w:noProof/>
            <w:webHidden/>
          </w:rPr>
          <w:fldChar w:fldCharType="begin"/>
        </w:r>
        <w:r w:rsidR="003051E8">
          <w:rPr>
            <w:noProof/>
            <w:webHidden/>
          </w:rPr>
          <w:instrText xml:space="preserve"> PAGEREF _Toc488949317 \h </w:instrText>
        </w:r>
        <w:r w:rsidR="003051E8">
          <w:rPr>
            <w:noProof/>
            <w:webHidden/>
          </w:rPr>
        </w:r>
        <w:r w:rsidR="003051E8">
          <w:rPr>
            <w:noProof/>
            <w:webHidden/>
          </w:rPr>
          <w:fldChar w:fldCharType="separate"/>
        </w:r>
        <w:r w:rsidR="005A56E9">
          <w:rPr>
            <w:noProof/>
            <w:webHidden/>
          </w:rPr>
          <w:t>14</w:t>
        </w:r>
        <w:r w:rsidR="003051E8">
          <w:rPr>
            <w:noProof/>
            <w:webHidden/>
          </w:rPr>
          <w:fldChar w:fldCharType="end"/>
        </w:r>
      </w:hyperlink>
    </w:p>
    <w:p w:rsidR="003051E8" w:rsidRDefault="00EF1E57">
      <w:pPr>
        <w:pStyle w:val="TOC2"/>
        <w:rPr>
          <w:rFonts w:asciiTheme="minorHAnsi" w:eastAsiaTheme="minorEastAsia" w:hAnsiTheme="minorHAnsi" w:cstheme="minorBidi"/>
          <w:b w:val="0"/>
          <w:noProof/>
          <w:kern w:val="2"/>
          <w:sz w:val="21"/>
          <w:szCs w:val="22"/>
        </w:rPr>
      </w:pPr>
      <w:hyperlink w:anchor="_Toc488949318" w:history="1">
        <w:r w:rsidR="003051E8" w:rsidRPr="003B7C75">
          <w:rPr>
            <w:rStyle w:val="Hyperlink"/>
            <w:noProof/>
          </w:rPr>
          <w:t>A1.1</w:t>
        </w:r>
        <w:r w:rsidR="003051E8">
          <w:rPr>
            <w:rFonts w:asciiTheme="minorHAnsi" w:eastAsiaTheme="minorEastAsia" w:hAnsiTheme="minorHAnsi" w:cstheme="minorBidi"/>
            <w:b w:val="0"/>
            <w:noProof/>
            <w:kern w:val="2"/>
            <w:sz w:val="21"/>
            <w:szCs w:val="22"/>
          </w:rPr>
          <w:tab/>
        </w:r>
        <w:r w:rsidR="003051E8" w:rsidRPr="003B7C75">
          <w:rPr>
            <w:rStyle w:val="Hyperlink"/>
            <w:noProof/>
          </w:rPr>
          <w:t>Overview</w:t>
        </w:r>
        <w:r w:rsidR="003051E8">
          <w:rPr>
            <w:noProof/>
            <w:webHidden/>
          </w:rPr>
          <w:tab/>
        </w:r>
        <w:r w:rsidR="003051E8">
          <w:rPr>
            <w:noProof/>
            <w:webHidden/>
          </w:rPr>
          <w:fldChar w:fldCharType="begin"/>
        </w:r>
        <w:r w:rsidR="003051E8">
          <w:rPr>
            <w:noProof/>
            <w:webHidden/>
          </w:rPr>
          <w:instrText xml:space="preserve"> PAGEREF _Toc488949318 \h </w:instrText>
        </w:r>
        <w:r w:rsidR="003051E8">
          <w:rPr>
            <w:noProof/>
            <w:webHidden/>
          </w:rPr>
        </w:r>
        <w:r w:rsidR="003051E8">
          <w:rPr>
            <w:noProof/>
            <w:webHidden/>
          </w:rPr>
          <w:fldChar w:fldCharType="separate"/>
        </w:r>
        <w:r w:rsidR="005A56E9">
          <w:rPr>
            <w:noProof/>
            <w:webHidden/>
          </w:rPr>
          <w:t>14</w:t>
        </w:r>
        <w:r w:rsidR="003051E8">
          <w:rPr>
            <w:noProof/>
            <w:webHidden/>
          </w:rPr>
          <w:fldChar w:fldCharType="end"/>
        </w:r>
      </w:hyperlink>
    </w:p>
    <w:p w:rsidR="003051E8" w:rsidRDefault="00EF1E57">
      <w:pPr>
        <w:pStyle w:val="TOC2"/>
        <w:rPr>
          <w:rFonts w:asciiTheme="minorHAnsi" w:eastAsiaTheme="minorEastAsia" w:hAnsiTheme="minorHAnsi" w:cstheme="minorBidi"/>
          <w:b w:val="0"/>
          <w:noProof/>
          <w:kern w:val="2"/>
          <w:sz w:val="21"/>
          <w:szCs w:val="22"/>
        </w:rPr>
      </w:pPr>
      <w:hyperlink w:anchor="_Toc488949319" w:history="1">
        <w:r w:rsidR="003051E8" w:rsidRPr="003B7C75">
          <w:rPr>
            <w:rStyle w:val="Hyperlink"/>
            <w:noProof/>
          </w:rPr>
          <w:t>A1.2</w:t>
        </w:r>
        <w:r w:rsidR="003051E8">
          <w:rPr>
            <w:rFonts w:asciiTheme="minorHAnsi" w:eastAsiaTheme="minorEastAsia" w:hAnsiTheme="minorHAnsi" w:cstheme="minorBidi"/>
            <w:b w:val="0"/>
            <w:noProof/>
            <w:kern w:val="2"/>
            <w:sz w:val="21"/>
            <w:szCs w:val="22"/>
          </w:rPr>
          <w:tab/>
        </w:r>
        <w:r w:rsidR="003051E8" w:rsidRPr="003B7C75">
          <w:rPr>
            <w:rStyle w:val="Hyperlink"/>
            <w:noProof/>
          </w:rPr>
          <w:t>Effects of EAS in Changing the Assignment of Tasks</w:t>
        </w:r>
        <w:r w:rsidR="003051E8">
          <w:rPr>
            <w:noProof/>
            <w:webHidden/>
          </w:rPr>
          <w:tab/>
        </w:r>
        <w:r w:rsidR="003051E8">
          <w:rPr>
            <w:noProof/>
            <w:webHidden/>
          </w:rPr>
          <w:fldChar w:fldCharType="begin"/>
        </w:r>
        <w:r w:rsidR="003051E8">
          <w:rPr>
            <w:noProof/>
            <w:webHidden/>
          </w:rPr>
          <w:instrText xml:space="preserve"> PAGEREF _Toc488949319 \h </w:instrText>
        </w:r>
        <w:r w:rsidR="003051E8">
          <w:rPr>
            <w:noProof/>
            <w:webHidden/>
          </w:rPr>
        </w:r>
        <w:r w:rsidR="003051E8">
          <w:rPr>
            <w:noProof/>
            <w:webHidden/>
          </w:rPr>
          <w:fldChar w:fldCharType="separate"/>
        </w:r>
        <w:r w:rsidR="005A56E9">
          <w:rPr>
            <w:noProof/>
            <w:webHidden/>
          </w:rPr>
          <w:t>15</w:t>
        </w:r>
        <w:r w:rsidR="003051E8">
          <w:rPr>
            <w:noProof/>
            <w:webHidden/>
          </w:rPr>
          <w:fldChar w:fldCharType="end"/>
        </w:r>
      </w:hyperlink>
    </w:p>
    <w:p w:rsidR="003051E8" w:rsidRDefault="00EF1E57">
      <w:pPr>
        <w:pStyle w:val="TOC2"/>
        <w:rPr>
          <w:rFonts w:asciiTheme="minorHAnsi" w:eastAsiaTheme="minorEastAsia" w:hAnsiTheme="minorHAnsi" w:cstheme="minorBidi"/>
          <w:b w:val="0"/>
          <w:noProof/>
          <w:kern w:val="2"/>
          <w:sz w:val="21"/>
          <w:szCs w:val="22"/>
        </w:rPr>
      </w:pPr>
      <w:hyperlink w:anchor="_Toc488949320" w:history="1">
        <w:r w:rsidR="003051E8" w:rsidRPr="003B7C75">
          <w:rPr>
            <w:rStyle w:val="Hyperlink"/>
            <w:noProof/>
          </w:rPr>
          <w:t>A1.3</w:t>
        </w:r>
        <w:r w:rsidR="003051E8">
          <w:rPr>
            <w:rFonts w:asciiTheme="minorHAnsi" w:eastAsiaTheme="minorEastAsia" w:hAnsiTheme="minorHAnsi" w:cstheme="minorBidi"/>
            <w:b w:val="0"/>
            <w:noProof/>
            <w:kern w:val="2"/>
            <w:sz w:val="21"/>
            <w:szCs w:val="22"/>
          </w:rPr>
          <w:tab/>
        </w:r>
        <w:r w:rsidR="003051E8" w:rsidRPr="003B7C75">
          <w:rPr>
            <w:rStyle w:val="Hyperlink"/>
            <w:noProof/>
          </w:rPr>
          <w:t>Summary of Results</w:t>
        </w:r>
        <w:r w:rsidR="003051E8">
          <w:rPr>
            <w:noProof/>
            <w:webHidden/>
          </w:rPr>
          <w:tab/>
        </w:r>
        <w:r w:rsidR="003051E8">
          <w:rPr>
            <w:noProof/>
            <w:webHidden/>
          </w:rPr>
          <w:fldChar w:fldCharType="begin"/>
        </w:r>
        <w:r w:rsidR="003051E8">
          <w:rPr>
            <w:noProof/>
            <w:webHidden/>
          </w:rPr>
          <w:instrText xml:space="preserve"> PAGEREF _Toc488949320 \h </w:instrText>
        </w:r>
        <w:r w:rsidR="003051E8">
          <w:rPr>
            <w:noProof/>
            <w:webHidden/>
          </w:rPr>
        </w:r>
        <w:r w:rsidR="003051E8">
          <w:rPr>
            <w:noProof/>
            <w:webHidden/>
          </w:rPr>
          <w:fldChar w:fldCharType="separate"/>
        </w:r>
        <w:r w:rsidR="005A56E9">
          <w:rPr>
            <w:noProof/>
            <w:webHidden/>
          </w:rPr>
          <w:t>15</w:t>
        </w:r>
        <w:r w:rsidR="003051E8">
          <w:rPr>
            <w:noProof/>
            <w:webHidden/>
          </w:rPr>
          <w:fldChar w:fldCharType="end"/>
        </w:r>
      </w:hyperlink>
    </w:p>
    <w:p w:rsidR="003051E8" w:rsidRDefault="00EF1E57">
      <w:pPr>
        <w:pStyle w:val="TOC1"/>
        <w:rPr>
          <w:rFonts w:asciiTheme="minorHAnsi" w:eastAsiaTheme="minorEastAsia" w:hAnsiTheme="minorHAnsi" w:cstheme="minorBidi"/>
          <w:b w:val="0"/>
          <w:noProof/>
          <w:kern w:val="2"/>
          <w:sz w:val="21"/>
          <w:szCs w:val="22"/>
        </w:rPr>
      </w:pPr>
      <w:hyperlink w:anchor="_Toc488949321" w:history="1">
        <w:r w:rsidR="003051E8" w:rsidRPr="003B7C75">
          <w:rPr>
            <w:rStyle w:val="Hyperlink"/>
            <w:noProof/>
          </w:rPr>
          <w:t>A2.</w:t>
        </w:r>
        <w:r w:rsidR="003051E8">
          <w:rPr>
            <w:rFonts w:asciiTheme="minorHAnsi" w:eastAsiaTheme="minorEastAsia" w:hAnsiTheme="minorHAnsi" w:cstheme="minorBidi"/>
            <w:b w:val="0"/>
            <w:noProof/>
            <w:kern w:val="2"/>
            <w:sz w:val="21"/>
            <w:szCs w:val="22"/>
          </w:rPr>
          <w:tab/>
        </w:r>
        <w:r w:rsidR="003051E8" w:rsidRPr="003B7C75">
          <w:rPr>
            <w:rStyle w:val="Hyperlink"/>
            <w:noProof/>
          </w:rPr>
          <w:t>Times for Task Switching between the Cortex-A57 and Cortex-A53 Cores</w:t>
        </w:r>
        <w:r w:rsidR="003051E8">
          <w:rPr>
            <w:noProof/>
            <w:webHidden/>
          </w:rPr>
          <w:tab/>
        </w:r>
        <w:r w:rsidR="003051E8">
          <w:rPr>
            <w:noProof/>
            <w:webHidden/>
          </w:rPr>
          <w:fldChar w:fldCharType="begin"/>
        </w:r>
        <w:r w:rsidR="003051E8">
          <w:rPr>
            <w:noProof/>
            <w:webHidden/>
          </w:rPr>
          <w:instrText xml:space="preserve"> PAGEREF _Toc488949321 \h </w:instrText>
        </w:r>
        <w:r w:rsidR="003051E8">
          <w:rPr>
            <w:noProof/>
            <w:webHidden/>
          </w:rPr>
        </w:r>
        <w:r w:rsidR="003051E8">
          <w:rPr>
            <w:noProof/>
            <w:webHidden/>
          </w:rPr>
          <w:fldChar w:fldCharType="separate"/>
        </w:r>
        <w:r w:rsidR="005A56E9">
          <w:rPr>
            <w:noProof/>
            <w:webHidden/>
          </w:rPr>
          <w:t>16</w:t>
        </w:r>
        <w:r w:rsidR="003051E8">
          <w:rPr>
            <w:noProof/>
            <w:webHidden/>
          </w:rPr>
          <w:fldChar w:fldCharType="end"/>
        </w:r>
      </w:hyperlink>
    </w:p>
    <w:p w:rsidR="003051E8" w:rsidRDefault="00EF1E57">
      <w:pPr>
        <w:pStyle w:val="TOC1"/>
        <w:rPr>
          <w:rFonts w:asciiTheme="minorHAnsi" w:eastAsiaTheme="minorEastAsia" w:hAnsiTheme="minorHAnsi" w:cstheme="minorBidi"/>
          <w:b w:val="0"/>
          <w:noProof/>
          <w:kern w:val="2"/>
          <w:sz w:val="21"/>
          <w:szCs w:val="22"/>
        </w:rPr>
      </w:pPr>
      <w:hyperlink w:anchor="_Toc488949322" w:history="1">
        <w:r w:rsidR="003051E8" w:rsidRPr="003B7C75">
          <w:rPr>
            <w:rStyle w:val="Hyperlink"/>
            <w:noProof/>
          </w:rPr>
          <w:t>A3.</w:t>
        </w:r>
        <w:r w:rsidR="003051E8">
          <w:rPr>
            <w:rFonts w:asciiTheme="minorHAnsi" w:eastAsiaTheme="minorEastAsia" w:hAnsiTheme="minorHAnsi" w:cstheme="minorBidi"/>
            <w:b w:val="0"/>
            <w:noProof/>
            <w:kern w:val="2"/>
            <w:sz w:val="21"/>
            <w:szCs w:val="22"/>
          </w:rPr>
          <w:tab/>
        </w:r>
        <w:r w:rsidR="003051E8" w:rsidRPr="003B7C75">
          <w:rPr>
            <w:rStyle w:val="Hyperlink"/>
            <w:noProof/>
          </w:rPr>
          <w:t>Using EAS with Other Functions Related to Power Control</w:t>
        </w:r>
        <w:r w:rsidR="003051E8">
          <w:rPr>
            <w:noProof/>
            <w:webHidden/>
          </w:rPr>
          <w:tab/>
        </w:r>
        <w:r w:rsidR="003051E8">
          <w:rPr>
            <w:noProof/>
            <w:webHidden/>
          </w:rPr>
          <w:fldChar w:fldCharType="begin"/>
        </w:r>
        <w:r w:rsidR="003051E8">
          <w:rPr>
            <w:noProof/>
            <w:webHidden/>
          </w:rPr>
          <w:instrText xml:space="preserve"> PAGEREF _Toc488949322 \h </w:instrText>
        </w:r>
        <w:r w:rsidR="003051E8">
          <w:rPr>
            <w:noProof/>
            <w:webHidden/>
          </w:rPr>
        </w:r>
        <w:r w:rsidR="003051E8">
          <w:rPr>
            <w:noProof/>
            <w:webHidden/>
          </w:rPr>
          <w:fldChar w:fldCharType="separate"/>
        </w:r>
        <w:r w:rsidR="005A56E9">
          <w:rPr>
            <w:noProof/>
            <w:webHidden/>
          </w:rPr>
          <w:t>17</w:t>
        </w:r>
        <w:r w:rsidR="003051E8">
          <w:rPr>
            <w:noProof/>
            <w:webHidden/>
          </w:rPr>
          <w:fldChar w:fldCharType="end"/>
        </w:r>
      </w:hyperlink>
    </w:p>
    <w:p w:rsidR="003051E8" w:rsidRDefault="00EF1E57">
      <w:pPr>
        <w:pStyle w:val="TOC2"/>
        <w:rPr>
          <w:rFonts w:asciiTheme="minorHAnsi" w:eastAsiaTheme="minorEastAsia" w:hAnsiTheme="minorHAnsi" w:cstheme="minorBidi"/>
          <w:b w:val="0"/>
          <w:noProof/>
          <w:kern w:val="2"/>
          <w:sz w:val="21"/>
          <w:szCs w:val="22"/>
        </w:rPr>
      </w:pPr>
      <w:hyperlink w:anchor="_Toc488949323" w:history="1">
        <w:r w:rsidR="003051E8" w:rsidRPr="003B7C75">
          <w:rPr>
            <w:rStyle w:val="Hyperlink"/>
            <w:noProof/>
          </w:rPr>
          <w:t>A3.1</w:t>
        </w:r>
        <w:r w:rsidR="003051E8">
          <w:rPr>
            <w:rFonts w:asciiTheme="minorHAnsi" w:eastAsiaTheme="minorEastAsia" w:hAnsiTheme="minorHAnsi" w:cstheme="minorBidi"/>
            <w:b w:val="0"/>
            <w:noProof/>
            <w:kern w:val="2"/>
            <w:sz w:val="21"/>
            <w:szCs w:val="22"/>
          </w:rPr>
          <w:tab/>
        </w:r>
        <w:r w:rsidR="003051E8" w:rsidRPr="003B7C75">
          <w:rPr>
            <w:rStyle w:val="Hyperlink"/>
            <w:noProof/>
          </w:rPr>
          <w:t>Overview</w:t>
        </w:r>
        <w:r w:rsidR="003051E8">
          <w:rPr>
            <w:noProof/>
            <w:webHidden/>
          </w:rPr>
          <w:tab/>
        </w:r>
        <w:r w:rsidR="003051E8">
          <w:rPr>
            <w:noProof/>
            <w:webHidden/>
          </w:rPr>
          <w:fldChar w:fldCharType="begin"/>
        </w:r>
        <w:r w:rsidR="003051E8">
          <w:rPr>
            <w:noProof/>
            <w:webHidden/>
          </w:rPr>
          <w:instrText xml:space="preserve"> PAGEREF _Toc488949323 \h </w:instrText>
        </w:r>
        <w:r w:rsidR="003051E8">
          <w:rPr>
            <w:noProof/>
            <w:webHidden/>
          </w:rPr>
        </w:r>
        <w:r w:rsidR="003051E8">
          <w:rPr>
            <w:noProof/>
            <w:webHidden/>
          </w:rPr>
          <w:fldChar w:fldCharType="separate"/>
        </w:r>
        <w:r w:rsidR="005A56E9">
          <w:rPr>
            <w:noProof/>
            <w:webHidden/>
          </w:rPr>
          <w:t>17</w:t>
        </w:r>
        <w:r w:rsidR="003051E8">
          <w:rPr>
            <w:noProof/>
            <w:webHidden/>
          </w:rPr>
          <w:fldChar w:fldCharType="end"/>
        </w:r>
      </w:hyperlink>
    </w:p>
    <w:p w:rsidR="003051E8" w:rsidRDefault="00EF1E57">
      <w:pPr>
        <w:pStyle w:val="TOC2"/>
        <w:rPr>
          <w:rFonts w:asciiTheme="minorHAnsi" w:eastAsiaTheme="minorEastAsia" w:hAnsiTheme="minorHAnsi" w:cstheme="minorBidi"/>
          <w:b w:val="0"/>
          <w:noProof/>
          <w:kern w:val="2"/>
          <w:sz w:val="21"/>
          <w:szCs w:val="22"/>
        </w:rPr>
      </w:pPr>
      <w:hyperlink w:anchor="_Toc488949324" w:history="1">
        <w:r w:rsidR="003051E8" w:rsidRPr="003B7C75">
          <w:rPr>
            <w:rStyle w:val="Hyperlink"/>
            <w:noProof/>
          </w:rPr>
          <w:t>A3.2</w:t>
        </w:r>
        <w:r w:rsidR="003051E8">
          <w:rPr>
            <w:rFonts w:asciiTheme="minorHAnsi" w:eastAsiaTheme="minorEastAsia" w:hAnsiTheme="minorHAnsi" w:cstheme="minorBidi"/>
            <w:b w:val="0"/>
            <w:noProof/>
            <w:kern w:val="2"/>
            <w:sz w:val="21"/>
            <w:szCs w:val="22"/>
          </w:rPr>
          <w:tab/>
        </w:r>
        <w:r w:rsidR="003051E8" w:rsidRPr="003B7C75">
          <w:rPr>
            <w:rStyle w:val="Hyperlink"/>
            <w:noProof/>
          </w:rPr>
          <w:t>Using the “CPU Idle” Function (T.B.D.)</w:t>
        </w:r>
        <w:r w:rsidR="003051E8">
          <w:rPr>
            <w:noProof/>
            <w:webHidden/>
          </w:rPr>
          <w:tab/>
        </w:r>
        <w:r w:rsidR="003051E8">
          <w:rPr>
            <w:noProof/>
            <w:webHidden/>
          </w:rPr>
          <w:fldChar w:fldCharType="begin"/>
        </w:r>
        <w:r w:rsidR="003051E8">
          <w:rPr>
            <w:noProof/>
            <w:webHidden/>
          </w:rPr>
          <w:instrText xml:space="preserve"> PAGEREF _Toc488949324 \h </w:instrText>
        </w:r>
        <w:r w:rsidR="003051E8">
          <w:rPr>
            <w:noProof/>
            <w:webHidden/>
          </w:rPr>
        </w:r>
        <w:r w:rsidR="003051E8">
          <w:rPr>
            <w:noProof/>
            <w:webHidden/>
          </w:rPr>
          <w:fldChar w:fldCharType="separate"/>
        </w:r>
        <w:r w:rsidR="005A56E9">
          <w:rPr>
            <w:noProof/>
            <w:webHidden/>
          </w:rPr>
          <w:t>18</w:t>
        </w:r>
        <w:r w:rsidR="003051E8">
          <w:rPr>
            <w:noProof/>
            <w:webHidden/>
          </w:rPr>
          <w:fldChar w:fldCharType="end"/>
        </w:r>
      </w:hyperlink>
    </w:p>
    <w:p w:rsidR="003051E8" w:rsidRDefault="00EF1E57">
      <w:pPr>
        <w:pStyle w:val="TOC2"/>
        <w:rPr>
          <w:rFonts w:asciiTheme="minorHAnsi" w:eastAsiaTheme="minorEastAsia" w:hAnsiTheme="minorHAnsi" w:cstheme="minorBidi"/>
          <w:b w:val="0"/>
          <w:noProof/>
          <w:kern w:val="2"/>
          <w:sz w:val="21"/>
          <w:szCs w:val="22"/>
        </w:rPr>
      </w:pPr>
      <w:hyperlink w:anchor="_Toc488949325" w:history="1">
        <w:r w:rsidR="003051E8" w:rsidRPr="003B7C75">
          <w:rPr>
            <w:rStyle w:val="Hyperlink"/>
            <w:noProof/>
          </w:rPr>
          <w:t>A3.3</w:t>
        </w:r>
        <w:r w:rsidR="003051E8">
          <w:rPr>
            <w:rFonts w:asciiTheme="minorHAnsi" w:eastAsiaTheme="minorEastAsia" w:hAnsiTheme="minorHAnsi" w:cstheme="minorBidi"/>
            <w:b w:val="0"/>
            <w:noProof/>
            <w:kern w:val="2"/>
            <w:sz w:val="21"/>
            <w:szCs w:val="22"/>
          </w:rPr>
          <w:tab/>
        </w:r>
        <w:r w:rsidR="003051E8" w:rsidRPr="003B7C75">
          <w:rPr>
            <w:rStyle w:val="Hyperlink"/>
            <w:noProof/>
          </w:rPr>
          <w:t>Using the “CPU Freq” Function (T.B.D.)</w:t>
        </w:r>
        <w:r w:rsidR="003051E8">
          <w:rPr>
            <w:noProof/>
            <w:webHidden/>
          </w:rPr>
          <w:tab/>
        </w:r>
        <w:r w:rsidR="003051E8">
          <w:rPr>
            <w:noProof/>
            <w:webHidden/>
          </w:rPr>
          <w:fldChar w:fldCharType="begin"/>
        </w:r>
        <w:r w:rsidR="003051E8">
          <w:rPr>
            <w:noProof/>
            <w:webHidden/>
          </w:rPr>
          <w:instrText xml:space="preserve"> PAGEREF _Toc488949325 \h </w:instrText>
        </w:r>
        <w:r w:rsidR="003051E8">
          <w:rPr>
            <w:noProof/>
            <w:webHidden/>
          </w:rPr>
        </w:r>
        <w:r w:rsidR="003051E8">
          <w:rPr>
            <w:noProof/>
            <w:webHidden/>
          </w:rPr>
          <w:fldChar w:fldCharType="separate"/>
        </w:r>
        <w:r w:rsidR="005A56E9">
          <w:rPr>
            <w:noProof/>
            <w:webHidden/>
          </w:rPr>
          <w:t>19</w:t>
        </w:r>
        <w:r w:rsidR="003051E8">
          <w:rPr>
            <w:noProof/>
            <w:webHidden/>
          </w:rPr>
          <w:fldChar w:fldCharType="end"/>
        </w:r>
      </w:hyperlink>
    </w:p>
    <w:p w:rsidR="003051E8" w:rsidRDefault="00EF1E57">
      <w:pPr>
        <w:pStyle w:val="TOC2"/>
        <w:rPr>
          <w:rFonts w:asciiTheme="minorHAnsi" w:eastAsiaTheme="minorEastAsia" w:hAnsiTheme="minorHAnsi" w:cstheme="minorBidi"/>
          <w:b w:val="0"/>
          <w:noProof/>
          <w:kern w:val="2"/>
          <w:sz w:val="21"/>
          <w:szCs w:val="22"/>
        </w:rPr>
      </w:pPr>
      <w:hyperlink w:anchor="_Toc488949326" w:history="1">
        <w:r w:rsidR="003051E8" w:rsidRPr="003B7C75">
          <w:rPr>
            <w:rStyle w:val="Hyperlink"/>
            <w:noProof/>
          </w:rPr>
          <w:t>A3.4</w:t>
        </w:r>
        <w:r w:rsidR="003051E8">
          <w:rPr>
            <w:rFonts w:asciiTheme="minorHAnsi" w:eastAsiaTheme="minorEastAsia" w:hAnsiTheme="minorHAnsi" w:cstheme="minorBidi"/>
            <w:b w:val="0"/>
            <w:noProof/>
            <w:kern w:val="2"/>
            <w:sz w:val="21"/>
            <w:szCs w:val="22"/>
          </w:rPr>
          <w:tab/>
        </w:r>
        <w:r w:rsidR="003051E8" w:rsidRPr="003B7C75">
          <w:rPr>
            <w:rStyle w:val="Hyperlink"/>
            <w:rFonts w:cs="Arial"/>
            <w:noProof/>
          </w:rPr>
          <w:t>Using Intelligent Power Allocation (IPA) and Emergency Shutdown (EMS)</w:t>
        </w:r>
        <w:r w:rsidR="003051E8">
          <w:rPr>
            <w:noProof/>
            <w:webHidden/>
          </w:rPr>
          <w:tab/>
        </w:r>
        <w:r w:rsidR="003051E8">
          <w:rPr>
            <w:noProof/>
            <w:webHidden/>
          </w:rPr>
          <w:fldChar w:fldCharType="begin"/>
        </w:r>
        <w:r w:rsidR="003051E8">
          <w:rPr>
            <w:noProof/>
            <w:webHidden/>
          </w:rPr>
          <w:instrText xml:space="preserve"> PAGEREF _Toc488949326 \h </w:instrText>
        </w:r>
        <w:r w:rsidR="003051E8">
          <w:rPr>
            <w:noProof/>
            <w:webHidden/>
          </w:rPr>
        </w:r>
        <w:r w:rsidR="003051E8">
          <w:rPr>
            <w:noProof/>
            <w:webHidden/>
          </w:rPr>
          <w:fldChar w:fldCharType="separate"/>
        </w:r>
        <w:r w:rsidR="005A56E9">
          <w:rPr>
            <w:noProof/>
            <w:webHidden/>
          </w:rPr>
          <w:t>20</w:t>
        </w:r>
        <w:r w:rsidR="003051E8">
          <w:rPr>
            <w:noProof/>
            <w:webHidden/>
          </w:rPr>
          <w:fldChar w:fldCharType="end"/>
        </w:r>
      </w:hyperlink>
    </w:p>
    <w:p w:rsidR="003051E8" w:rsidRDefault="00EF1E57">
      <w:pPr>
        <w:pStyle w:val="TOC3"/>
        <w:rPr>
          <w:rFonts w:asciiTheme="minorHAnsi" w:eastAsiaTheme="minorEastAsia" w:hAnsiTheme="minorHAnsi" w:cstheme="minorBidi"/>
          <w:b w:val="0"/>
          <w:noProof/>
          <w:kern w:val="2"/>
          <w:sz w:val="21"/>
          <w:szCs w:val="22"/>
        </w:rPr>
      </w:pPr>
      <w:hyperlink w:anchor="_Toc488949327" w:history="1">
        <w:r w:rsidR="003051E8" w:rsidRPr="003B7C75">
          <w:rPr>
            <w:rStyle w:val="Hyperlink"/>
            <w:rFonts w:cs="Arial"/>
            <w:noProof/>
          </w:rPr>
          <w:t>A3.4.1</w:t>
        </w:r>
        <w:r w:rsidR="003051E8">
          <w:rPr>
            <w:rFonts w:asciiTheme="minorHAnsi" w:eastAsiaTheme="minorEastAsia" w:hAnsiTheme="minorHAnsi" w:cstheme="minorBidi"/>
            <w:b w:val="0"/>
            <w:noProof/>
            <w:kern w:val="2"/>
            <w:sz w:val="21"/>
            <w:szCs w:val="22"/>
          </w:rPr>
          <w:tab/>
        </w:r>
        <w:r w:rsidR="003051E8" w:rsidRPr="003B7C75">
          <w:rPr>
            <w:rStyle w:val="Hyperlink"/>
            <w:rFonts w:eastAsia="平成明朝" w:cs="Arial"/>
            <w:noProof/>
          </w:rPr>
          <w:t>State of Support for IPA and EMS with EAS</w:t>
        </w:r>
        <w:r w:rsidR="003051E8">
          <w:rPr>
            <w:noProof/>
            <w:webHidden/>
          </w:rPr>
          <w:tab/>
        </w:r>
        <w:r w:rsidR="003051E8">
          <w:rPr>
            <w:noProof/>
            <w:webHidden/>
          </w:rPr>
          <w:fldChar w:fldCharType="begin"/>
        </w:r>
        <w:r w:rsidR="003051E8">
          <w:rPr>
            <w:noProof/>
            <w:webHidden/>
          </w:rPr>
          <w:instrText xml:space="preserve"> PAGEREF _Toc488949327 \h </w:instrText>
        </w:r>
        <w:r w:rsidR="003051E8">
          <w:rPr>
            <w:noProof/>
            <w:webHidden/>
          </w:rPr>
        </w:r>
        <w:r w:rsidR="003051E8">
          <w:rPr>
            <w:noProof/>
            <w:webHidden/>
          </w:rPr>
          <w:fldChar w:fldCharType="separate"/>
        </w:r>
        <w:r w:rsidR="005A56E9">
          <w:rPr>
            <w:noProof/>
            <w:webHidden/>
          </w:rPr>
          <w:t>20</w:t>
        </w:r>
        <w:r w:rsidR="003051E8">
          <w:rPr>
            <w:noProof/>
            <w:webHidden/>
          </w:rPr>
          <w:fldChar w:fldCharType="end"/>
        </w:r>
      </w:hyperlink>
    </w:p>
    <w:p w:rsidR="003051E8" w:rsidRDefault="00EF1E57">
      <w:pPr>
        <w:pStyle w:val="TOC3"/>
        <w:rPr>
          <w:rFonts w:asciiTheme="minorHAnsi" w:eastAsiaTheme="minorEastAsia" w:hAnsiTheme="minorHAnsi" w:cstheme="minorBidi"/>
          <w:b w:val="0"/>
          <w:noProof/>
          <w:kern w:val="2"/>
          <w:sz w:val="21"/>
          <w:szCs w:val="22"/>
        </w:rPr>
      </w:pPr>
      <w:hyperlink w:anchor="_Toc488949328" w:history="1">
        <w:r w:rsidR="003051E8" w:rsidRPr="003B7C75">
          <w:rPr>
            <w:rStyle w:val="Hyperlink"/>
            <w:rFonts w:cs="Arial"/>
            <w:noProof/>
          </w:rPr>
          <w:t>A3.4.2</w:t>
        </w:r>
        <w:r w:rsidR="003051E8">
          <w:rPr>
            <w:rFonts w:asciiTheme="minorHAnsi" w:eastAsiaTheme="minorEastAsia" w:hAnsiTheme="minorHAnsi" w:cstheme="minorBidi"/>
            <w:b w:val="0"/>
            <w:noProof/>
            <w:kern w:val="2"/>
            <w:sz w:val="21"/>
            <w:szCs w:val="22"/>
          </w:rPr>
          <w:tab/>
        </w:r>
        <w:r w:rsidR="003051E8" w:rsidRPr="003B7C75">
          <w:rPr>
            <w:rStyle w:val="Hyperlink"/>
            <w:rFonts w:eastAsia="平成明朝" w:cs="Arial"/>
            <w:noProof/>
          </w:rPr>
          <w:t>Applying EMS on the Cortex-A53s</w:t>
        </w:r>
        <w:r w:rsidR="003051E8">
          <w:rPr>
            <w:noProof/>
            <w:webHidden/>
          </w:rPr>
          <w:tab/>
        </w:r>
        <w:r w:rsidR="003051E8">
          <w:rPr>
            <w:noProof/>
            <w:webHidden/>
          </w:rPr>
          <w:fldChar w:fldCharType="begin"/>
        </w:r>
        <w:r w:rsidR="003051E8">
          <w:rPr>
            <w:noProof/>
            <w:webHidden/>
          </w:rPr>
          <w:instrText xml:space="preserve"> PAGEREF _Toc488949328 \h </w:instrText>
        </w:r>
        <w:r w:rsidR="003051E8">
          <w:rPr>
            <w:noProof/>
            <w:webHidden/>
          </w:rPr>
        </w:r>
        <w:r w:rsidR="003051E8">
          <w:rPr>
            <w:noProof/>
            <w:webHidden/>
          </w:rPr>
          <w:fldChar w:fldCharType="separate"/>
        </w:r>
        <w:r w:rsidR="005A56E9">
          <w:rPr>
            <w:noProof/>
            <w:webHidden/>
          </w:rPr>
          <w:t>20</w:t>
        </w:r>
        <w:r w:rsidR="003051E8">
          <w:rPr>
            <w:noProof/>
            <w:webHidden/>
          </w:rPr>
          <w:fldChar w:fldCharType="end"/>
        </w:r>
      </w:hyperlink>
    </w:p>
    <w:p w:rsidR="00F56DB8" w:rsidRPr="002230E4" w:rsidRDefault="008A1064" w:rsidP="000D40A2">
      <w:pPr>
        <w:pStyle w:val="listend"/>
      </w:pPr>
      <w:r w:rsidRPr="002230E4">
        <w:rPr>
          <w:rFonts w:ascii="Arial" w:eastAsia="ＭＳ ゴシック" w:hAnsi="Arial"/>
          <w:sz w:val="22"/>
          <w:lang w:eastAsia="ja-JP"/>
        </w:rPr>
        <w:fldChar w:fldCharType="end"/>
      </w:r>
    </w:p>
    <w:p w:rsidR="00055CE2" w:rsidRPr="002230E4" w:rsidRDefault="00F56DB8" w:rsidP="00055CE2">
      <w:pPr>
        <w:pStyle w:val="Heading2"/>
      </w:pPr>
      <w:r w:rsidRPr="002230E4">
        <w:br w:type="page"/>
      </w:r>
    </w:p>
    <w:p w:rsidR="00055CE2" w:rsidRPr="002230E4" w:rsidRDefault="00055CE2" w:rsidP="00791B1D">
      <w:pPr>
        <w:pStyle w:val="Heading1"/>
        <w:numPr>
          <w:ilvl w:val="0"/>
          <w:numId w:val="19"/>
        </w:numPr>
      </w:pPr>
      <w:bookmarkStart w:id="33" w:name="_Toc488949302"/>
      <w:r w:rsidRPr="002230E4">
        <w:lastRenderedPageBreak/>
        <w:t xml:space="preserve">Energy Aware Scheduling </w:t>
      </w:r>
      <w:r w:rsidRPr="002230E4">
        <w:rPr>
          <w:rFonts w:hint="eastAsia"/>
        </w:rPr>
        <w:t>(EAS)</w:t>
      </w:r>
      <w:bookmarkEnd w:id="33"/>
    </w:p>
    <w:p w:rsidR="00055CE2" w:rsidRPr="002230E4" w:rsidRDefault="00055CE2" w:rsidP="00791B1D">
      <w:pPr>
        <w:pStyle w:val="Heading2"/>
        <w:numPr>
          <w:ilvl w:val="1"/>
          <w:numId w:val="22"/>
        </w:numPr>
      </w:pPr>
      <w:bookmarkStart w:id="34" w:name="_Toc488949303"/>
      <w:r w:rsidRPr="002230E4">
        <w:rPr>
          <w:rFonts w:hint="eastAsia"/>
        </w:rPr>
        <w:t>Overview</w:t>
      </w:r>
      <w:bookmarkEnd w:id="34"/>
    </w:p>
    <w:p w:rsidR="00055CE2" w:rsidRPr="002230E4" w:rsidRDefault="00055CE2" w:rsidP="00055CE2">
      <w:pPr>
        <w:pStyle w:val="Heading3"/>
      </w:pPr>
      <w:bookmarkStart w:id="35" w:name="_Toc488949304"/>
      <w:r w:rsidRPr="002230E4">
        <w:rPr>
          <w:rFonts w:hint="eastAsia"/>
        </w:rPr>
        <w:t xml:space="preserve">Overview </w:t>
      </w:r>
      <w:r w:rsidRPr="002230E4">
        <w:t>of EAS</w:t>
      </w:r>
      <w:bookmarkEnd w:id="35"/>
    </w:p>
    <w:p w:rsidR="00055CE2" w:rsidRPr="002230E4" w:rsidRDefault="00055CE2" w:rsidP="00055CE2">
      <w:r w:rsidRPr="002230E4">
        <w:rPr>
          <w:rFonts w:hint="eastAsia"/>
        </w:rPr>
        <w:t>EAS is</w:t>
      </w:r>
      <w:r w:rsidRPr="002230E4">
        <w:t xml:space="preserve"> an enhanced scheduler based on the completely fair scheduler (CFS)* </w:t>
      </w:r>
      <w:r w:rsidRPr="002230E4">
        <w:rPr>
          <w:rFonts w:hint="eastAsia"/>
        </w:rPr>
        <w:t xml:space="preserve">and is </w:t>
      </w:r>
      <w:r w:rsidRPr="002230E4">
        <w:t xml:space="preserve">for </w:t>
      </w:r>
      <w:r w:rsidRPr="002230E4">
        <w:rPr>
          <w:rFonts w:hint="eastAsia"/>
        </w:rPr>
        <w:t xml:space="preserve">obtaining </w:t>
      </w:r>
      <w:r w:rsidRPr="002230E4">
        <w:t>low</w:t>
      </w:r>
      <w:r w:rsidRPr="002230E4">
        <w:rPr>
          <w:rFonts w:hint="eastAsia"/>
        </w:rPr>
        <w:t xml:space="preserve">er </w:t>
      </w:r>
      <w:r w:rsidRPr="002230E4">
        <w:t>power</w:t>
      </w:r>
      <w:r w:rsidRPr="002230E4">
        <w:rPr>
          <w:rFonts w:hint="eastAsia"/>
        </w:rPr>
        <w:t xml:space="preserve"> </w:t>
      </w:r>
      <w:r w:rsidRPr="002230E4">
        <w:t>consumption</w:t>
      </w:r>
      <w:r w:rsidRPr="002230E4">
        <w:rPr>
          <w:rFonts w:hint="eastAsia"/>
        </w:rPr>
        <w:t>.</w:t>
      </w:r>
      <w:r w:rsidRPr="002230E4">
        <w:t xml:space="preserve"> </w:t>
      </w:r>
      <w:r w:rsidRPr="002230E4">
        <w:rPr>
          <w:rFonts w:hint="eastAsia"/>
        </w:rPr>
        <w:t xml:space="preserve">It </w:t>
      </w:r>
      <w:r w:rsidRPr="002230E4">
        <w:t>supports environment</w:t>
      </w:r>
      <w:r w:rsidRPr="002230E4">
        <w:rPr>
          <w:rFonts w:hint="eastAsia"/>
        </w:rPr>
        <w:t>s</w:t>
      </w:r>
      <w:r w:rsidRPr="002230E4">
        <w:t xml:space="preserve"> </w:t>
      </w:r>
      <w:r w:rsidRPr="002230E4">
        <w:rPr>
          <w:rFonts w:hint="eastAsia"/>
        </w:rPr>
        <w:t>in which Cortex-A57</w:t>
      </w:r>
      <w:r w:rsidRPr="002230E4">
        <w:t xml:space="preserve"> and </w:t>
      </w:r>
      <w:r w:rsidRPr="002230E4">
        <w:rPr>
          <w:rFonts w:hint="eastAsia"/>
        </w:rPr>
        <w:t>Cortex-A53</w:t>
      </w:r>
      <w:r w:rsidRPr="002230E4">
        <w:t xml:space="preserve"> cores are booted </w:t>
      </w:r>
      <w:r w:rsidRPr="002230E4">
        <w:rPr>
          <w:rFonts w:hint="eastAsia"/>
        </w:rPr>
        <w:t xml:space="preserve">up </w:t>
      </w:r>
      <w:r w:rsidRPr="002230E4">
        <w:t xml:space="preserve">at the same time. The major difference between CFS and EAS is the method of scheduling. </w:t>
      </w:r>
      <w:r w:rsidRPr="002230E4">
        <w:rPr>
          <w:rFonts w:hint="eastAsia"/>
        </w:rPr>
        <w:t xml:space="preserve">The </w:t>
      </w:r>
      <w:r w:rsidRPr="002230E4">
        <w:t>CFS assigns task</w:t>
      </w:r>
      <w:r w:rsidRPr="002230E4">
        <w:rPr>
          <w:rFonts w:hint="eastAsia"/>
        </w:rPr>
        <w:t>s</w:t>
      </w:r>
      <w:r w:rsidRPr="002230E4">
        <w:t xml:space="preserve"> to CPU</w:t>
      </w:r>
      <w:r w:rsidRPr="002230E4">
        <w:rPr>
          <w:rFonts w:hint="eastAsia"/>
        </w:rPr>
        <w:t>s</w:t>
      </w:r>
      <w:r w:rsidRPr="002230E4">
        <w:t xml:space="preserve"> </w:t>
      </w:r>
      <w:r w:rsidRPr="002230E4">
        <w:rPr>
          <w:rFonts w:hint="eastAsia"/>
        </w:rPr>
        <w:t xml:space="preserve">such </w:t>
      </w:r>
      <w:r w:rsidRPr="002230E4">
        <w:t xml:space="preserve">that </w:t>
      </w:r>
      <w:r w:rsidRPr="002230E4">
        <w:rPr>
          <w:rFonts w:hint="eastAsia"/>
        </w:rPr>
        <w:t xml:space="preserve">the </w:t>
      </w:r>
      <w:r w:rsidRPr="002230E4">
        <w:t>load on each CPU is equal, while EAS assigns heavy-load tasks to the Cortex-A57</w:t>
      </w:r>
      <w:r w:rsidRPr="002230E4">
        <w:rPr>
          <w:rFonts w:hint="eastAsia"/>
        </w:rPr>
        <w:t>s</w:t>
      </w:r>
      <w:r w:rsidRPr="002230E4">
        <w:t xml:space="preserve"> and low-load tasks to the Cortex-A53</w:t>
      </w:r>
      <w:r w:rsidRPr="002230E4">
        <w:rPr>
          <w:rFonts w:hint="eastAsia"/>
        </w:rPr>
        <w:t>s</w:t>
      </w:r>
      <w:r w:rsidRPr="002230E4">
        <w:t xml:space="preserve">. </w:t>
      </w:r>
      <w:r w:rsidRPr="002230E4">
        <w:rPr>
          <w:rFonts w:hint="eastAsia"/>
        </w:rPr>
        <w:t>Furthermore</w:t>
      </w:r>
      <w:r w:rsidRPr="002230E4">
        <w:t xml:space="preserve">, EAS </w:t>
      </w:r>
      <w:r w:rsidRPr="002230E4">
        <w:rPr>
          <w:rFonts w:hint="eastAsia"/>
        </w:rPr>
        <w:t xml:space="preserve">applies control so that </w:t>
      </w:r>
      <w:r w:rsidRPr="002230E4">
        <w:t xml:space="preserve">only the Cortex-A53 cores operate and </w:t>
      </w:r>
      <w:r w:rsidRPr="002230E4">
        <w:rPr>
          <w:rFonts w:hint="eastAsia"/>
        </w:rPr>
        <w:t xml:space="preserve">places </w:t>
      </w:r>
      <w:r w:rsidRPr="002230E4">
        <w:t>the Cortex-A57 cores in the idle state while no heavy-load task</w:t>
      </w:r>
      <w:r w:rsidRPr="002230E4">
        <w:rPr>
          <w:rFonts w:hint="eastAsia"/>
        </w:rPr>
        <w:t>s</w:t>
      </w:r>
      <w:r w:rsidRPr="002230E4">
        <w:t xml:space="preserve"> </w:t>
      </w:r>
      <w:r w:rsidRPr="002230E4">
        <w:rPr>
          <w:rFonts w:hint="eastAsia"/>
        </w:rPr>
        <w:t>are running</w:t>
      </w:r>
      <w:r w:rsidRPr="002230E4">
        <w:t xml:space="preserve">. </w:t>
      </w:r>
      <w:r w:rsidRPr="002230E4">
        <w:rPr>
          <w:rFonts w:hint="eastAsia"/>
        </w:rPr>
        <w:t xml:space="preserve">This </w:t>
      </w:r>
      <w:r w:rsidRPr="002230E4">
        <w:t>reduc</w:t>
      </w:r>
      <w:r w:rsidRPr="002230E4">
        <w:rPr>
          <w:rFonts w:hint="eastAsia"/>
        </w:rPr>
        <w:t xml:space="preserve">es </w:t>
      </w:r>
      <w:r w:rsidRPr="002230E4">
        <w:t xml:space="preserve">power consumption. Namely, EAS </w:t>
      </w:r>
      <w:r w:rsidRPr="002230E4">
        <w:rPr>
          <w:rFonts w:hint="eastAsia"/>
        </w:rPr>
        <w:t xml:space="preserve">handles a kind of </w:t>
      </w:r>
      <w:r w:rsidRPr="002230E4">
        <w:t>low power consumption mode</w:t>
      </w:r>
      <w:r w:rsidRPr="002230E4" w:rsidDel="00643F13">
        <w:t xml:space="preserve"> </w:t>
      </w:r>
      <w:r w:rsidRPr="002230E4">
        <w:rPr>
          <w:rFonts w:hint="eastAsia"/>
        </w:rPr>
        <w:t xml:space="preserve">for </w:t>
      </w:r>
      <w:r w:rsidRPr="002230E4">
        <w:t>multi-core processing.</w:t>
      </w:r>
    </w:p>
    <w:p w:rsidR="00055CE2" w:rsidRPr="002230E4" w:rsidRDefault="00055CE2" w:rsidP="00972E79">
      <w:pPr>
        <w:pStyle w:val="Space"/>
      </w:pPr>
    </w:p>
    <w:p w:rsidR="00055CE2" w:rsidRPr="002230E4" w:rsidRDefault="00055CE2" w:rsidP="00055CE2">
      <w:r w:rsidRPr="002230E4">
        <w:rPr>
          <w:rFonts w:hint="eastAsia"/>
        </w:rPr>
        <w:t>A c</w:t>
      </w:r>
      <w:r w:rsidRPr="002230E4">
        <w:t xml:space="preserve">omparison of scheduling methods </w:t>
      </w:r>
      <w:r w:rsidRPr="002230E4">
        <w:rPr>
          <w:rFonts w:hint="eastAsia"/>
        </w:rPr>
        <w:t xml:space="preserve">applicable </w:t>
      </w:r>
      <w:r w:rsidRPr="002230E4">
        <w:t>in environment</w:t>
      </w:r>
      <w:r w:rsidRPr="002230E4">
        <w:rPr>
          <w:rFonts w:hint="eastAsia"/>
        </w:rPr>
        <w:t>s</w:t>
      </w:r>
      <w:r w:rsidRPr="002230E4">
        <w:t xml:space="preserve"> where the </w:t>
      </w:r>
      <w:r w:rsidRPr="002230E4">
        <w:rPr>
          <w:rFonts w:hint="eastAsia"/>
        </w:rPr>
        <w:t>Cortex-A57</w:t>
      </w:r>
      <w:r w:rsidRPr="002230E4">
        <w:t xml:space="preserve"> and </w:t>
      </w:r>
      <w:r w:rsidRPr="002230E4">
        <w:rPr>
          <w:rFonts w:hint="eastAsia"/>
        </w:rPr>
        <w:t>Cortex-A53</w:t>
      </w:r>
      <w:r w:rsidRPr="002230E4">
        <w:t xml:space="preserve"> cores are booted </w:t>
      </w:r>
      <w:r w:rsidRPr="002230E4">
        <w:rPr>
          <w:rFonts w:hint="eastAsia"/>
        </w:rPr>
        <w:t xml:space="preserve">up </w:t>
      </w:r>
      <w:r w:rsidRPr="002230E4">
        <w:t>at the same time is given in t</w:t>
      </w:r>
      <w:r w:rsidRPr="002230E4">
        <w:rPr>
          <w:rFonts w:hint="eastAsia"/>
        </w:rPr>
        <w:t>able 1-1</w:t>
      </w:r>
      <w:r w:rsidRPr="002230E4">
        <w:t xml:space="preserve">. </w:t>
      </w:r>
    </w:p>
    <w:p w:rsidR="00055CE2" w:rsidRPr="002230E4" w:rsidRDefault="00055CE2" w:rsidP="00972E79">
      <w:pPr>
        <w:pStyle w:val="Space"/>
      </w:pPr>
    </w:p>
    <w:p w:rsidR="00055CE2" w:rsidRPr="002230E4" w:rsidRDefault="00B82040" w:rsidP="00B82040">
      <w:pPr>
        <w:pStyle w:val="notenumber"/>
      </w:pPr>
      <w:r w:rsidRPr="002230E4">
        <w:rPr>
          <w:rFonts w:hint="eastAsia"/>
        </w:rPr>
        <w:t>Note:</w:t>
      </w:r>
      <w:r w:rsidRPr="002230E4">
        <w:rPr>
          <w:rFonts w:hint="eastAsia"/>
        </w:rPr>
        <w:tab/>
      </w:r>
      <w:r w:rsidRPr="002230E4">
        <w:t>*</w:t>
      </w:r>
      <w:r w:rsidRPr="002230E4">
        <w:tab/>
      </w:r>
      <w:r w:rsidR="00055CE2" w:rsidRPr="002230E4">
        <w:t xml:space="preserve">The completely fair scheduler (CFS) is </w:t>
      </w:r>
      <w:r w:rsidR="00055CE2" w:rsidRPr="002230E4">
        <w:rPr>
          <w:rFonts w:hint="eastAsia"/>
        </w:rPr>
        <w:t xml:space="preserve">the </w:t>
      </w:r>
      <w:r w:rsidR="00055CE2" w:rsidRPr="002230E4">
        <w:t xml:space="preserve">standard scheduler </w:t>
      </w:r>
      <w:r w:rsidR="00055CE2" w:rsidRPr="002230E4">
        <w:rPr>
          <w:rFonts w:hint="eastAsia"/>
        </w:rPr>
        <w:t xml:space="preserve">for </w:t>
      </w:r>
      <w:r w:rsidR="00055CE2" w:rsidRPr="002230E4">
        <w:t>the Linux OS.</w:t>
      </w:r>
    </w:p>
    <w:p w:rsidR="00B82040" w:rsidRPr="002230E4" w:rsidRDefault="00B82040" w:rsidP="00972E79">
      <w:pPr>
        <w:pStyle w:val="Space"/>
      </w:pPr>
    </w:p>
    <w:p w:rsidR="00055CE2" w:rsidRPr="00972E79" w:rsidRDefault="00055CE2" w:rsidP="00972E79">
      <w:pPr>
        <w:pStyle w:val="tabletitle"/>
      </w:pPr>
      <w:r w:rsidRPr="00972E79">
        <w:t xml:space="preserve">Table </w:t>
      </w:r>
      <w:r w:rsidR="000138C5">
        <w:rPr>
          <w:noProof/>
        </w:rPr>
        <w:fldChar w:fldCharType="begin"/>
      </w:r>
      <w:r w:rsidR="000138C5">
        <w:rPr>
          <w:noProof/>
        </w:rPr>
        <w:instrText xml:space="preserve"> STYLEREF 1 \s </w:instrText>
      </w:r>
      <w:r w:rsidR="000138C5">
        <w:rPr>
          <w:noProof/>
        </w:rPr>
        <w:fldChar w:fldCharType="separate"/>
      </w:r>
      <w:r w:rsidR="005A56E9">
        <w:rPr>
          <w:noProof/>
        </w:rPr>
        <w:t>1</w:t>
      </w:r>
      <w:r w:rsidR="000138C5">
        <w:rPr>
          <w:noProof/>
        </w:rPr>
        <w:fldChar w:fldCharType="end"/>
      </w:r>
      <w:r w:rsidRPr="00972E79">
        <w:noBreakHyphen/>
      </w:r>
      <w:r w:rsidRPr="00972E79">
        <w:fldChar w:fldCharType="begin"/>
      </w:r>
      <w:r w:rsidRPr="00972E79">
        <w:instrText xml:space="preserve"> SEQ </w:instrText>
      </w:r>
      <w:r w:rsidRPr="00972E79">
        <w:instrText>表</w:instrText>
      </w:r>
      <w:r w:rsidRPr="00972E79">
        <w:instrText xml:space="preserve"> \* ARABIC \s 1 </w:instrText>
      </w:r>
      <w:r w:rsidRPr="00972E79">
        <w:fldChar w:fldCharType="separate"/>
      </w:r>
      <w:r w:rsidR="005A56E9">
        <w:rPr>
          <w:noProof/>
        </w:rPr>
        <w:t>1</w:t>
      </w:r>
      <w:r w:rsidRPr="00972E79">
        <w:fldChar w:fldCharType="end"/>
      </w:r>
      <w:r w:rsidR="00C519F9">
        <w:rPr>
          <w:rFonts w:hint="eastAsia"/>
        </w:rPr>
        <w:t xml:space="preserve">  </w:t>
      </w:r>
      <w:r w:rsidRPr="00972E79">
        <w:rPr>
          <w:rFonts w:hint="eastAsia"/>
        </w:rPr>
        <w:t>Three Approaches to Scheduling</w:t>
      </w:r>
    </w:p>
    <w:tbl>
      <w:tblPr>
        <w:tblStyle w:val="TableGrid"/>
        <w:tblW w:w="9809"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294"/>
        <w:gridCol w:w="2022"/>
        <w:gridCol w:w="2164"/>
        <w:gridCol w:w="2164"/>
        <w:gridCol w:w="2165"/>
      </w:tblGrid>
      <w:tr w:rsidR="00055CE2" w:rsidRPr="002230E4" w:rsidTr="00B82040">
        <w:trPr>
          <w:trHeight w:val="275"/>
        </w:trPr>
        <w:tc>
          <w:tcPr>
            <w:tcW w:w="3256" w:type="dxa"/>
            <w:gridSpan w:val="2"/>
            <w:tcBorders>
              <w:top w:val="nil"/>
              <w:bottom w:val="single" w:sz="8" w:space="0" w:color="auto"/>
            </w:tcBorders>
            <w:vAlign w:val="bottom"/>
          </w:tcPr>
          <w:p w:rsidR="00055CE2" w:rsidRPr="00972E79" w:rsidRDefault="00055CE2" w:rsidP="00C519F9">
            <w:pPr>
              <w:pStyle w:val="tablehead"/>
            </w:pPr>
            <w:r w:rsidRPr="00972E79">
              <w:rPr>
                <w:rFonts w:hint="eastAsia"/>
              </w:rPr>
              <w:t>Method</w:t>
            </w:r>
          </w:p>
        </w:tc>
        <w:tc>
          <w:tcPr>
            <w:tcW w:w="2124" w:type="dxa"/>
            <w:tcBorders>
              <w:top w:val="nil"/>
              <w:bottom w:val="single" w:sz="8" w:space="0" w:color="auto"/>
            </w:tcBorders>
            <w:vAlign w:val="bottom"/>
          </w:tcPr>
          <w:p w:rsidR="00055CE2" w:rsidRPr="00972E79" w:rsidRDefault="00055CE2" w:rsidP="00C519F9">
            <w:pPr>
              <w:pStyle w:val="tablehead"/>
            </w:pPr>
            <w:r w:rsidRPr="00972E79">
              <w:t>Advantages</w:t>
            </w:r>
          </w:p>
        </w:tc>
        <w:tc>
          <w:tcPr>
            <w:tcW w:w="2124" w:type="dxa"/>
            <w:tcBorders>
              <w:top w:val="nil"/>
              <w:bottom w:val="single" w:sz="8" w:space="0" w:color="auto"/>
            </w:tcBorders>
            <w:vAlign w:val="bottom"/>
          </w:tcPr>
          <w:p w:rsidR="00055CE2" w:rsidRPr="00972E79" w:rsidRDefault="00055CE2" w:rsidP="00C519F9">
            <w:pPr>
              <w:pStyle w:val="tablehead"/>
            </w:pPr>
            <w:r w:rsidRPr="00972E79">
              <w:rPr>
                <w:rFonts w:hint="eastAsia"/>
              </w:rPr>
              <w:t>Disadvantage</w:t>
            </w:r>
            <w:r w:rsidRPr="00972E79">
              <w:t>s</w:t>
            </w:r>
          </w:p>
        </w:tc>
        <w:tc>
          <w:tcPr>
            <w:tcW w:w="2125" w:type="dxa"/>
            <w:tcBorders>
              <w:top w:val="nil"/>
              <w:bottom w:val="single" w:sz="8" w:space="0" w:color="auto"/>
            </w:tcBorders>
            <w:vAlign w:val="bottom"/>
          </w:tcPr>
          <w:p w:rsidR="00055CE2" w:rsidRPr="00972E79" w:rsidRDefault="00055CE2" w:rsidP="00C519F9">
            <w:pPr>
              <w:pStyle w:val="tablehead"/>
            </w:pPr>
            <w:r w:rsidRPr="00972E79">
              <w:rPr>
                <w:rFonts w:hint="eastAsia"/>
              </w:rPr>
              <w:t>Recommendation</w:t>
            </w:r>
            <w:r w:rsidRPr="00972E79">
              <w:t xml:space="preserve"> from Renesas</w:t>
            </w:r>
          </w:p>
        </w:tc>
      </w:tr>
      <w:tr w:rsidR="00055CE2" w:rsidRPr="002230E4" w:rsidTr="00B82040">
        <w:trPr>
          <w:trHeight w:val="275"/>
        </w:trPr>
        <w:tc>
          <w:tcPr>
            <w:tcW w:w="1271" w:type="dxa"/>
            <w:tcBorders>
              <w:top w:val="single" w:sz="8" w:space="0" w:color="auto"/>
            </w:tcBorders>
          </w:tcPr>
          <w:p w:rsidR="00055CE2" w:rsidRPr="002230E4" w:rsidRDefault="00055CE2" w:rsidP="00B82040">
            <w:pPr>
              <w:pStyle w:val="tablebody"/>
            </w:pPr>
            <w:r w:rsidRPr="002230E4">
              <w:t>CFS</w:t>
            </w:r>
          </w:p>
          <w:p w:rsidR="00055CE2" w:rsidRPr="002230E4" w:rsidRDefault="00055CE2" w:rsidP="00B82040">
            <w:pPr>
              <w:pStyle w:val="tablebody"/>
            </w:pPr>
            <w:r w:rsidRPr="002230E4">
              <w:t xml:space="preserve">(the </w:t>
            </w:r>
            <w:r w:rsidRPr="002230E4">
              <w:rPr>
                <w:rFonts w:hint="eastAsia"/>
              </w:rPr>
              <w:t xml:space="preserve">standard Linux </w:t>
            </w:r>
            <w:r w:rsidRPr="002230E4">
              <w:t>scheduler)</w:t>
            </w:r>
          </w:p>
        </w:tc>
        <w:tc>
          <w:tcPr>
            <w:tcW w:w="1985" w:type="dxa"/>
            <w:tcBorders>
              <w:top w:val="single" w:sz="8" w:space="0" w:color="auto"/>
            </w:tcBorders>
          </w:tcPr>
          <w:p w:rsidR="00055CE2" w:rsidRPr="002230E4" w:rsidRDefault="00055CE2" w:rsidP="00B82040">
            <w:pPr>
              <w:pStyle w:val="tablebody"/>
            </w:pPr>
            <w:r w:rsidRPr="002230E4">
              <w:t>The scheduler assigns task</w:t>
            </w:r>
            <w:r w:rsidRPr="002230E4">
              <w:rPr>
                <w:rFonts w:hint="eastAsia"/>
              </w:rPr>
              <w:t>s</w:t>
            </w:r>
            <w:r w:rsidRPr="002230E4">
              <w:t xml:space="preserve"> to CPU</w:t>
            </w:r>
            <w:r w:rsidRPr="002230E4">
              <w:rPr>
                <w:rFonts w:hint="eastAsia"/>
              </w:rPr>
              <w:t>s</w:t>
            </w:r>
            <w:r w:rsidRPr="002230E4">
              <w:t xml:space="preserve"> </w:t>
            </w:r>
            <w:r w:rsidRPr="002230E4">
              <w:rPr>
                <w:rFonts w:hint="eastAsia"/>
              </w:rPr>
              <w:t xml:space="preserve">such </w:t>
            </w:r>
            <w:r w:rsidRPr="002230E4">
              <w:t xml:space="preserve">that </w:t>
            </w:r>
            <w:r w:rsidRPr="002230E4">
              <w:rPr>
                <w:rFonts w:hint="eastAsia"/>
              </w:rPr>
              <w:t xml:space="preserve">the </w:t>
            </w:r>
            <w:r w:rsidRPr="002230E4">
              <w:t>load on each CPU is equal.</w:t>
            </w:r>
          </w:p>
        </w:tc>
        <w:tc>
          <w:tcPr>
            <w:tcW w:w="2124" w:type="dxa"/>
            <w:tcBorders>
              <w:top w:val="single" w:sz="8" w:space="0" w:color="auto"/>
            </w:tcBorders>
          </w:tcPr>
          <w:p w:rsidR="00055CE2" w:rsidRPr="002230E4" w:rsidRDefault="00055CE2" w:rsidP="00B82040">
            <w:pPr>
              <w:pStyle w:val="tablebody"/>
            </w:pPr>
            <w:r w:rsidRPr="002230E4">
              <w:rPr>
                <w:rFonts w:hint="eastAsia"/>
              </w:rPr>
              <w:t xml:space="preserve">Available for use </w:t>
            </w:r>
            <w:r w:rsidRPr="002230E4">
              <w:t>with the standard board support package</w:t>
            </w:r>
          </w:p>
          <w:p w:rsidR="00055CE2" w:rsidRPr="002230E4" w:rsidRDefault="00055CE2" w:rsidP="00B82040">
            <w:pPr>
              <w:pStyle w:val="tablebody"/>
            </w:pPr>
            <w:r w:rsidRPr="002230E4">
              <w:t>(BSP) from Renesas.</w:t>
            </w:r>
          </w:p>
        </w:tc>
        <w:tc>
          <w:tcPr>
            <w:tcW w:w="2124" w:type="dxa"/>
            <w:tcBorders>
              <w:top w:val="single" w:sz="8" w:space="0" w:color="auto"/>
            </w:tcBorders>
          </w:tcPr>
          <w:p w:rsidR="00055CE2" w:rsidRPr="002230E4" w:rsidRDefault="00055CE2" w:rsidP="00B82040">
            <w:pPr>
              <w:pStyle w:val="tablebody"/>
            </w:pPr>
            <w:r w:rsidRPr="002230E4">
              <w:rPr>
                <w:rFonts w:hint="eastAsia"/>
              </w:rPr>
              <w:t>Operation of the CFS</w:t>
            </w:r>
            <w:r w:rsidRPr="002230E4">
              <w:t xml:space="preserve"> is on the assumption of </w:t>
            </w:r>
            <w:r w:rsidRPr="002230E4">
              <w:rPr>
                <w:rFonts w:hint="eastAsia"/>
              </w:rPr>
              <w:t xml:space="preserve">a </w:t>
            </w:r>
            <w:r w:rsidRPr="002230E4">
              <w:t xml:space="preserve">symmetric multiprocessing (SMP) architecture, </w:t>
            </w:r>
            <w:r w:rsidRPr="002230E4">
              <w:rPr>
                <w:rFonts w:hint="eastAsia"/>
              </w:rPr>
              <w:t xml:space="preserve">so </w:t>
            </w:r>
            <w:r w:rsidRPr="002230E4">
              <w:t xml:space="preserve">its operation is not </w:t>
            </w:r>
            <w:r w:rsidR="003D5E14" w:rsidRPr="003D5E14">
              <w:t>suitable</w:t>
            </w:r>
            <w:r w:rsidRPr="002230E4">
              <w:t xml:space="preserve"> in </w:t>
            </w:r>
            <w:r w:rsidRPr="002230E4">
              <w:rPr>
                <w:rFonts w:hint="eastAsia"/>
              </w:rPr>
              <w:t xml:space="preserve">an </w:t>
            </w:r>
            <w:r w:rsidRPr="002230E4">
              <w:t xml:space="preserve">environment where the </w:t>
            </w:r>
            <w:r w:rsidRPr="002230E4">
              <w:rPr>
                <w:rFonts w:hint="eastAsia"/>
              </w:rPr>
              <w:t>Cortex-A57</w:t>
            </w:r>
            <w:r w:rsidRPr="002230E4">
              <w:t xml:space="preserve"> and </w:t>
            </w:r>
            <w:r w:rsidRPr="002230E4">
              <w:rPr>
                <w:rFonts w:hint="eastAsia"/>
              </w:rPr>
              <w:t>Cortex-A53</w:t>
            </w:r>
            <w:r w:rsidRPr="002230E4">
              <w:t xml:space="preserve"> cores are operating</w:t>
            </w:r>
            <w:r w:rsidRPr="002230E4">
              <w:rPr>
                <w:rFonts w:hint="eastAsia"/>
              </w:rPr>
              <w:t xml:space="preserve"> </w:t>
            </w:r>
            <w:r w:rsidRPr="002230E4">
              <w:t>at the same time.</w:t>
            </w:r>
          </w:p>
        </w:tc>
        <w:tc>
          <w:tcPr>
            <w:tcW w:w="2125" w:type="dxa"/>
            <w:tcBorders>
              <w:top w:val="single" w:sz="8" w:space="0" w:color="auto"/>
            </w:tcBorders>
          </w:tcPr>
          <w:p w:rsidR="00055CE2" w:rsidRPr="002230E4" w:rsidRDefault="00055CE2" w:rsidP="00B82040">
            <w:pPr>
              <w:pStyle w:val="tablebody"/>
            </w:pPr>
            <w:r w:rsidRPr="002230E4">
              <w:rPr>
                <w:rFonts w:hint="eastAsia"/>
              </w:rPr>
              <w:t>We do not recommend</w:t>
            </w:r>
            <w:r w:rsidRPr="002230E4">
              <w:t xml:space="preserve"> its use in </w:t>
            </w:r>
            <w:r w:rsidRPr="002230E4">
              <w:rPr>
                <w:rFonts w:hint="eastAsia"/>
              </w:rPr>
              <w:t xml:space="preserve">an </w:t>
            </w:r>
            <w:r w:rsidRPr="002230E4">
              <w:t xml:space="preserve">environment </w:t>
            </w:r>
            <w:r w:rsidRPr="002230E4">
              <w:rPr>
                <w:rFonts w:hint="eastAsia"/>
              </w:rPr>
              <w:t>in which Cortex-A57</w:t>
            </w:r>
            <w:r w:rsidRPr="002230E4">
              <w:t xml:space="preserve"> and </w:t>
            </w:r>
            <w:r w:rsidRPr="002230E4">
              <w:rPr>
                <w:rFonts w:hint="eastAsia"/>
              </w:rPr>
              <w:t>Cortex-A53</w:t>
            </w:r>
            <w:r w:rsidRPr="002230E4">
              <w:t xml:space="preserve"> cores are operating at the same time</w:t>
            </w:r>
            <w:r w:rsidRPr="002230E4">
              <w:rPr>
                <w:rFonts w:hint="eastAsia"/>
              </w:rPr>
              <w:t>.</w:t>
            </w:r>
          </w:p>
        </w:tc>
      </w:tr>
      <w:tr w:rsidR="00055CE2" w:rsidRPr="002230E4" w:rsidTr="00B82040">
        <w:trPr>
          <w:trHeight w:val="275"/>
        </w:trPr>
        <w:tc>
          <w:tcPr>
            <w:tcW w:w="1271" w:type="dxa"/>
            <w:tcBorders>
              <w:bottom w:val="single" w:sz="4" w:space="0" w:color="auto"/>
            </w:tcBorders>
          </w:tcPr>
          <w:p w:rsidR="00055CE2" w:rsidRPr="002230E4" w:rsidRDefault="000801F7" w:rsidP="00B82040">
            <w:pPr>
              <w:pStyle w:val="tablebody"/>
            </w:pPr>
            <w:r w:rsidRPr="000801F7">
              <w:t>Processor</w:t>
            </w:r>
            <w:r w:rsidR="00055CE2" w:rsidRPr="002230E4">
              <w:t xml:space="preserve"> affinity</w:t>
            </w:r>
          </w:p>
        </w:tc>
        <w:tc>
          <w:tcPr>
            <w:tcW w:w="1985" w:type="dxa"/>
            <w:tcBorders>
              <w:bottom w:val="single" w:sz="4" w:space="0" w:color="auto"/>
            </w:tcBorders>
          </w:tcPr>
          <w:p w:rsidR="00055CE2" w:rsidRPr="002230E4" w:rsidRDefault="00055CE2" w:rsidP="00B82040">
            <w:pPr>
              <w:pStyle w:val="tablebody"/>
            </w:pPr>
            <w:r w:rsidRPr="002230E4">
              <w:t>Processor affinity binds</w:t>
            </w:r>
            <w:r w:rsidRPr="002230E4">
              <w:rPr>
                <w:rFonts w:hint="eastAsia"/>
              </w:rPr>
              <w:t xml:space="preserve"> </w:t>
            </w:r>
            <w:r w:rsidRPr="002230E4">
              <w:t>task</w:t>
            </w:r>
            <w:r w:rsidRPr="002230E4">
              <w:rPr>
                <w:rFonts w:hint="eastAsia"/>
              </w:rPr>
              <w:t>s</w:t>
            </w:r>
            <w:r w:rsidRPr="002230E4">
              <w:t xml:space="preserve"> to specified CPU</w:t>
            </w:r>
            <w:r w:rsidRPr="002230E4">
              <w:rPr>
                <w:rFonts w:hint="eastAsia"/>
              </w:rPr>
              <w:t>s</w:t>
            </w:r>
            <w:r w:rsidRPr="002230E4">
              <w:t>.</w:t>
            </w:r>
          </w:p>
        </w:tc>
        <w:tc>
          <w:tcPr>
            <w:tcW w:w="2124" w:type="dxa"/>
            <w:tcBorders>
              <w:bottom w:val="single" w:sz="4" w:space="0" w:color="auto"/>
            </w:tcBorders>
          </w:tcPr>
          <w:p w:rsidR="00055CE2" w:rsidRPr="002230E4" w:rsidRDefault="00055CE2" w:rsidP="00B82040">
            <w:pPr>
              <w:pStyle w:val="tablebody"/>
            </w:pPr>
            <w:r w:rsidRPr="002230E4">
              <w:rPr>
                <w:rFonts w:hint="eastAsia"/>
              </w:rPr>
              <w:t xml:space="preserve">Available for use </w:t>
            </w:r>
            <w:r w:rsidRPr="002230E4">
              <w:t>with the standard board support package</w:t>
            </w:r>
          </w:p>
          <w:p w:rsidR="00055CE2" w:rsidRPr="002230E4" w:rsidRDefault="00055CE2" w:rsidP="00B82040">
            <w:pPr>
              <w:pStyle w:val="tablebody"/>
            </w:pPr>
            <w:r w:rsidRPr="002230E4">
              <w:t>(BSP) from Renesas.</w:t>
            </w:r>
          </w:p>
        </w:tc>
        <w:tc>
          <w:tcPr>
            <w:tcW w:w="2124" w:type="dxa"/>
            <w:tcBorders>
              <w:bottom w:val="single" w:sz="4" w:space="0" w:color="auto"/>
            </w:tcBorders>
          </w:tcPr>
          <w:p w:rsidR="00055CE2" w:rsidRPr="002230E4" w:rsidRDefault="00055CE2" w:rsidP="00B82040">
            <w:pPr>
              <w:pStyle w:val="tablebody"/>
            </w:pPr>
            <w:r w:rsidRPr="002230E4">
              <w:rPr>
                <w:rFonts w:hint="eastAsia"/>
              </w:rPr>
              <w:t>T</w:t>
            </w:r>
            <w:r w:rsidRPr="002230E4">
              <w:t>h</w:t>
            </w:r>
            <w:r w:rsidRPr="002230E4">
              <w:rPr>
                <w:rFonts w:hint="eastAsia"/>
              </w:rPr>
              <w:t>e</w:t>
            </w:r>
            <w:r w:rsidRPr="002230E4">
              <w:t xml:space="preserve"> assign</w:t>
            </w:r>
            <w:r w:rsidRPr="002230E4">
              <w:rPr>
                <w:rFonts w:hint="eastAsia"/>
              </w:rPr>
              <w:t>ment of</w:t>
            </w:r>
            <w:r w:rsidRPr="002230E4">
              <w:t xml:space="preserve"> tasks requires consideration and design </w:t>
            </w:r>
            <w:r w:rsidRPr="002230E4">
              <w:rPr>
                <w:rFonts w:hint="eastAsia"/>
              </w:rPr>
              <w:t>from the viewpoint of</w:t>
            </w:r>
            <w:r w:rsidRPr="002230E4">
              <w:t xml:space="preserve"> the system as a whole.</w:t>
            </w:r>
          </w:p>
        </w:tc>
        <w:tc>
          <w:tcPr>
            <w:tcW w:w="2125" w:type="dxa"/>
            <w:tcBorders>
              <w:bottom w:val="single" w:sz="4" w:space="0" w:color="auto"/>
            </w:tcBorders>
          </w:tcPr>
          <w:p w:rsidR="00055CE2" w:rsidRPr="002230E4" w:rsidRDefault="00055CE2" w:rsidP="00B82040">
            <w:pPr>
              <w:pStyle w:val="tablebody"/>
            </w:pPr>
            <w:r w:rsidRPr="002230E4">
              <w:rPr>
                <w:rFonts w:hint="eastAsia"/>
              </w:rPr>
              <w:t xml:space="preserve">We recommend </w:t>
            </w:r>
            <w:r w:rsidRPr="002230E4">
              <w:t xml:space="preserve">applying this as a solution if you </w:t>
            </w:r>
            <w:r w:rsidRPr="002230E4">
              <w:rPr>
                <w:rFonts w:hint="eastAsia"/>
              </w:rPr>
              <w:t xml:space="preserve">are able to </w:t>
            </w:r>
            <w:r w:rsidRPr="002230E4">
              <w:t xml:space="preserve">design and control the assignment of tasks </w:t>
            </w:r>
            <w:r w:rsidRPr="002230E4">
              <w:rPr>
                <w:rFonts w:hint="eastAsia"/>
              </w:rPr>
              <w:t xml:space="preserve">from the viewpoint of </w:t>
            </w:r>
            <w:r w:rsidRPr="002230E4">
              <w:t>the system as a whole.</w:t>
            </w:r>
          </w:p>
        </w:tc>
      </w:tr>
      <w:tr w:rsidR="00055CE2" w:rsidRPr="002230E4" w:rsidTr="00B82040">
        <w:trPr>
          <w:trHeight w:val="275"/>
        </w:trPr>
        <w:tc>
          <w:tcPr>
            <w:tcW w:w="1271" w:type="dxa"/>
            <w:tcBorders>
              <w:top w:val="single" w:sz="4" w:space="0" w:color="auto"/>
              <w:bottom w:val="single" w:sz="8" w:space="0" w:color="auto"/>
            </w:tcBorders>
          </w:tcPr>
          <w:p w:rsidR="00055CE2" w:rsidRPr="002230E4" w:rsidRDefault="00055CE2" w:rsidP="00B82040">
            <w:pPr>
              <w:pStyle w:val="tablebody"/>
            </w:pPr>
            <w:r w:rsidRPr="002230E4">
              <w:t>EAS</w:t>
            </w:r>
          </w:p>
        </w:tc>
        <w:tc>
          <w:tcPr>
            <w:tcW w:w="1985" w:type="dxa"/>
            <w:tcBorders>
              <w:top w:val="single" w:sz="4" w:space="0" w:color="auto"/>
              <w:bottom w:val="single" w:sz="8" w:space="0" w:color="auto"/>
            </w:tcBorders>
          </w:tcPr>
          <w:p w:rsidR="00055CE2" w:rsidRPr="002230E4" w:rsidRDefault="00055CE2" w:rsidP="00B82040">
            <w:pPr>
              <w:pStyle w:val="tablebody"/>
            </w:pPr>
            <w:r w:rsidRPr="002230E4">
              <w:rPr>
                <w:rFonts w:hint="eastAsia"/>
              </w:rPr>
              <w:t>EAS allows</w:t>
            </w:r>
            <w:r w:rsidRPr="002230E4">
              <w:t xml:space="preserve"> the scheduler to automatically assign task</w:t>
            </w:r>
            <w:r w:rsidRPr="002230E4">
              <w:rPr>
                <w:rFonts w:hint="eastAsia"/>
              </w:rPr>
              <w:t>s</w:t>
            </w:r>
            <w:r w:rsidRPr="002230E4">
              <w:t xml:space="preserve"> to CPU</w:t>
            </w:r>
            <w:r w:rsidRPr="002230E4">
              <w:rPr>
                <w:rFonts w:hint="eastAsia"/>
              </w:rPr>
              <w:t>s</w:t>
            </w:r>
            <w:r w:rsidRPr="002230E4">
              <w:t xml:space="preserve"> that </w:t>
            </w:r>
            <w:r w:rsidRPr="002230E4">
              <w:rPr>
                <w:rFonts w:hint="eastAsia"/>
              </w:rPr>
              <w:t xml:space="preserve">are </w:t>
            </w:r>
            <w:r w:rsidRPr="002230E4">
              <w:t>suitable for the load</w:t>
            </w:r>
            <w:r w:rsidRPr="002230E4">
              <w:rPr>
                <w:rFonts w:hint="eastAsia"/>
              </w:rPr>
              <w:t>s</w:t>
            </w:r>
            <w:r w:rsidRPr="002230E4">
              <w:t xml:space="preserve"> of the </w:t>
            </w:r>
            <w:r w:rsidRPr="002230E4">
              <w:rPr>
                <w:rFonts w:hint="eastAsia"/>
              </w:rPr>
              <w:t xml:space="preserve">respective </w:t>
            </w:r>
            <w:r w:rsidRPr="002230E4">
              <w:t>tasks.</w:t>
            </w:r>
          </w:p>
        </w:tc>
        <w:tc>
          <w:tcPr>
            <w:tcW w:w="2124" w:type="dxa"/>
            <w:tcBorders>
              <w:top w:val="single" w:sz="4" w:space="0" w:color="auto"/>
              <w:bottom w:val="single" w:sz="8" w:space="0" w:color="auto"/>
            </w:tcBorders>
          </w:tcPr>
          <w:p w:rsidR="00055CE2" w:rsidRPr="002230E4" w:rsidRDefault="00055CE2" w:rsidP="00B82040">
            <w:pPr>
              <w:pStyle w:val="tablebody"/>
            </w:pPr>
            <w:r w:rsidRPr="002230E4">
              <w:t xml:space="preserve">The dynamic assignment of tasks in </w:t>
            </w:r>
            <w:r w:rsidRPr="002230E4">
              <w:rPr>
                <w:rFonts w:hint="eastAsia"/>
              </w:rPr>
              <w:t xml:space="preserve">an </w:t>
            </w:r>
            <w:r w:rsidRPr="002230E4">
              <w:t xml:space="preserve">environment where the </w:t>
            </w:r>
            <w:r w:rsidRPr="002230E4">
              <w:rPr>
                <w:rFonts w:hint="eastAsia"/>
              </w:rPr>
              <w:t>Cortex-A57</w:t>
            </w:r>
            <w:r w:rsidRPr="002230E4">
              <w:t xml:space="preserve"> and </w:t>
            </w:r>
            <w:r w:rsidRPr="002230E4">
              <w:rPr>
                <w:rFonts w:hint="eastAsia"/>
              </w:rPr>
              <w:t>Cortex-A53</w:t>
            </w:r>
            <w:r w:rsidRPr="002230E4">
              <w:t xml:space="preserve"> cores are booted </w:t>
            </w:r>
            <w:r w:rsidRPr="002230E4">
              <w:rPr>
                <w:rFonts w:hint="eastAsia"/>
              </w:rPr>
              <w:t xml:space="preserve">up </w:t>
            </w:r>
            <w:r w:rsidRPr="002230E4">
              <w:t>at the same time is possible.</w:t>
            </w:r>
          </w:p>
        </w:tc>
        <w:tc>
          <w:tcPr>
            <w:tcW w:w="2124" w:type="dxa"/>
            <w:tcBorders>
              <w:top w:val="single" w:sz="4" w:space="0" w:color="auto"/>
              <w:bottom w:val="single" w:sz="8" w:space="0" w:color="auto"/>
            </w:tcBorders>
          </w:tcPr>
          <w:p w:rsidR="00055CE2" w:rsidRPr="002230E4" w:rsidRDefault="00055CE2" w:rsidP="00B82040">
            <w:pPr>
              <w:pStyle w:val="tablebody"/>
            </w:pPr>
            <w:r w:rsidRPr="002230E4">
              <w:rPr>
                <w:rFonts w:hint="eastAsia"/>
              </w:rPr>
              <w:t>Conti</w:t>
            </w:r>
            <w:r w:rsidRPr="002230E4">
              <w:t xml:space="preserve">nuous maintenance, such as continuously obtaining the latest code </w:t>
            </w:r>
            <w:r w:rsidRPr="002230E4">
              <w:rPr>
                <w:rFonts w:hint="eastAsia"/>
              </w:rPr>
              <w:t xml:space="preserve">under </w:t>
            </w:r>
            <w:r w:rsidRPr="002230E4">
              <w:t xml:space="preserve">development, is required to secure quality </w:t>
            </w:r>
            <w:r w:rsidRPr="002230E4">
              <w:rPr>
                <w:rFonts w:hint="eastAsia"/>
              </w:rPr>
              <w:t xml:space="preserve">approaching suitability </w:t>
            </w:r>
            <w:r w:rsidRPr="002230E4">
              <w:t>for commercial use.</w:t>
            </w:r>
          </w:p>
        </w:tc>
        <w:tc>
          <w:tcPr>
            <w:tcW w:w="2125" w:type="dxa"/>
            <w:tcBorders>
              <w:top w:val="single" w:sz="4" w:space="0" w:color="auto"/>
              <w:bottom w:val="single" w:sz="8" w:space="0" w:color="auto"/>
            </w:tcBorders>
          </w:tcPr>
          <w:p w:rsidR="00055CE2" w:rsidRPr="002230E4" w:rsidRDefault="00055CE2" w:rsidP="00B82040">
            <w:pPr>
              <w:pStyle w:val="tablebody"/>
            </w:pPr>
            <w:r w:rsidRPr="002230E4">
              <w:t>You</w:t>
            </w:r>
            <w:r w:rsidRPr="002230E4">
              <w:rPr>
                <w:rFonts w:hint="eastAsia"/>
              </w:rPr>
              <w:t xml:space="preserve"> can </w:t>
            </w:r>
            <w:r w:rsidRPr="002230E4">
              <w:t xml:space="preserve">only </w:t>
            </w:r>
            <w:r w:rsidRPr="002230E4">
              <w:rPr>
                <w:rFonts w:hint="eastAsia"/>
              </w:rPr>
              <w:t>appl</w:t>
            </w:r>
            <w:r w:rsidRPr="002230E4">
              <w:t xml:space="preserve">y EAS </w:t>
            </w:r>
            <w:r w:rsidRPr="002230E4">
              <w:rPr>
                <w:rFonts w:hint="eastAsia"/>
              </w:rPr>
              <w:t>as a solution</w:t>
            </w:r>
            <w:r w:rsidRPr="002230E4">
              <w:t xml:space="preserve"> with its </w:t>
            </w:r>
            <w:r w:rsidRPr="002230E4">
              <w:rPr>
                <w:rFonts w:hint="eastAsia"/>
              </w:rPr>
              <w:t>support</w:t>
            </w:r>
            <w:r w:rsidRPr="002230E4">
              <w:t xml:space="preserve"> a</w:t>
            </w:r>
            <w:r w:rsidRPr="002230E4">
              <w:rPr>
                <w:rFonts w:hint="eastAsia"/>
              </w:rPr>
              <w:t>nd</w:t>
            </w:r>
            <w:r w:rsidRPr="002230E4">
              <w:t xml:space="preserve"> </w:t>
            </w:r>
            <w:r w:rsidRPr="002230E4">
              <w:rPr>
                <w:rFonts w:hint="eastAsia"/>
              </w:rPr>
              <w:t>maint</w:t>
            </w:r>
            <w:r w:rsidRPr="002230E4">
              <w:t xml:space="preserve">enance </w:t>
            </w:r>
            <w:r w:rsidRPr="002230E4">
              <w:rPr>
                <w:rFonts w:hint="eastAsia"/>
              </w:rPr>
              <w:t xml:space="preserve">as </w:t>
            </w:r>
            <w:r w:rsidRPr="002230E4">
              <w:t>your</w:t>
            </w:r>
            <w:r w:rsidRPr="002230E4">
              <w:rPr>
                <w:rFonts w:hint="eastAsia"/>
              </w:rPr>
              <w:t xml:space="preserve"> own responsibility</w:t>
            </w:r>
            <w:r w:rsidRPr="002230E4">
              <w:t>.</w:t>
            </w:r>
          </w:p>
        </w:tc>
      </w:tr>
    </w:tbl>
    <w:p w:rsidR="00055CE2" w:rsidRPr="002230E4" w:rsidRDefault="00055CE2" w:rsidP="00972E79">
      <w:pPr>
        <w:pStyle w:val="Space"/>
      </w:pPr>
    </w:p>
    <w:p w:rsidR="00055CE2" w:rsidRPr="002230E4" w:rsidRDefault="00055CE2" w:rsidP="00055CE2">
      <w:pPr>
        <w:spacing w:after="0"/>
      </w:pPr>
      <w:r w:rsidRPr="002230E4">
        <w:br w:type="page"/>
      </w:r>
    </w:p>
    <w:p w:rsidR="00055CE2" w:rsidRPr="002230E4" w:rsidRDefault="00055CE2" w:rsidP="00055CE2">
      <w:pPr>
        <w:pStyle w:val="Heading3"/>
      </w:pPr>
      <w:bookmarkStart w:id="36" w:name="_Toc488949305"/>
      <w:r w:rsidRPr="002230E4">
        <w:rPr>
          <w:rFonts w:hint="eastAsia"/>
        </w:rPr>
        <w:lastRenderedPageBreak/>
        <w:t>State of</w:t>
      </w:r>
      <w:r w:rsidRPr="002230E4">
        <w:t xml:space="preserve"> EAS</w:t>
      </w:r>
      <w:r w:rsidRPr="002230E4">
        <w:rPr>
          <w:rFonts w:hint="eastAsia"/>
        </w:rPr>
        <w:t xml:space="preserve"> Development</w:t>
      </w:r>
      <w:bookmarkEnd w:id="36"/>
    </w:p>
    <w:p w:rsidR="00055CE2" w:rsidRPr="002230E4" w:rsidRDefault="00055CE2" w:rsidP="00055CE2">
      <w:r w:rsidRPr="002230E4">
        <w:rPr>
          <w:rFonts w:hint="eastAsia"/>
        </w:rPr>
        <w:t>EAS</w:t>
      </w:r>
      <w:r w:rsidRPr="002230E4">
        <w:t xml:space="preserve"> </w:t>
      </w:r>
      <w:r w:rsidRPr="002230E4">
        <w:rPr>
          <w:rFonts w:hint="eastAsia"/>
        </w:rPr>
        <w:t>w</w:t>
      </w:r>
      <w:r w:rsidRPr="002230E4">
        <w:t xml:space="preserve">as </w:t>
      </w:r>
      <w:r w:rsidRPr="002230E4">
        <w:rPr>
          <w:rFonts w:hint="eastAsia"/>
        </w:rPr>
        <w:t xml:space="preserve">investigated </w:t>
      </w:r>
      <w:r w:rsidRPr="002230E4">
        <w:t xml:space="preserve">and </w:t>
      </w:r>
      <w:r w:rsidRPr="002230E4">
        <w:rPr>
          <w:rFonts w:hint="eastAsia"/>
        </w:rPr>
        <w:t xml:space="preserve">is under </w:t>
      </w:r>
      <w:r w:rsidRPr="002230E4">
        <w:t>develop</w:t>
      </w:r>
      <w:r w:rsidRPr="002230E4">
        <w:rPr>
          <w:rFonts w:hint="eastAsia"/>
        </w:rPr>
        <w:t xml:space="preserve">ment </w:t>
      </w:r>
      <w:r w:rsidRPr="002230E4">
        <w:t xml:space="preserve">by the Linux </w:t>
      </w:r>
      <w:r w:rsidRPr="002230E4">
        <w:rPr>
          <w:rFonts w:hint="eastAsia"/>
        </w:rPr>
        <w:t>c</w:t>
      </w:r>
      <w:r w:rsidRPr="002230E4">
        <w:t xml:space="preserve">ommunity. The latest patch set (as of October in 2016) is EAS v5.2. </w:t>
      </w:r>
      <w:r w:rsidRPr="002230E4">
        <w:rPr>
          <w:rFonts w:hint="eastAsia"/>
        </w:rPr>
        <w:t>Forth</w:t>
      </w:r>
      <w:r w:rsidRPr="002230E4">
        <w:t>coming version update</w:t>
      </w:r>
      <w:r w:rsidRPr="002230E4">
        <w:rPr>
          <w:rFonts w:hint="eastAsia"/>
        </w:rPr>
        <w:t>s</w:t>
      </w:r>
      <w:r w:rsidRPr="002230E4">
        <w:t xml:space="preserve"> </w:t>
      </w:r>
      <w:r w:rsidRPr="002230E4">
        <w:rPr>
          <w:rFonts w:hint="eastAsia"/>
        </w:rPr>
        <w:t xml:space="preserve">and their timing </w:t>
      </w:r>
      <w:r w:rsidRPr="002230E4">
        <w:t xml:space="preserve">depend on the Linux </w:t>
      </w:r>
      <w:r w:rsidRPr="002230E4">
        <w:rPr>
          <w:rFonts w:hint="eastAsia"/>
        </w:rPr>
        <w:t>c</w:t>
      </w:r>
      <w:r w:rsidRPr="002230E4">
        <w:t xml:space="preserve">ommunity. </w:t>
      </w:r>
      <w:r w:rsidRPr="002230E4">
        <w:rPr>
          <w:rFonts w:hint="eastAsia"/>
        </w:rPr>
        <w:br/>
      </w:r>
      <w:r w:rsidRPr="002230E4">
        <w:t xml:space="preserve">Note that Renesas does not </w:t>
      </w:r>
      <w:r w:rsidRPr="002230E4">
        <w:rPr>
          <w:rFonts w:hint="eastAsia"/>
        </w:rPr>
        <w:t>formally</w:t>
      </w:r>
      <w:r w:rsidRPr="002230E4">
        <w:t xml:space="preserve"> support EAS </w:t>
      </w:r>
      <w:r w:rsidRPr="002230E4">
        <w:rPr>
          <w:rFonts w:hint="eastAsia"/>
        </w:rPr>
        <w:t xml:space="preserve">during its </w:t>
      </w:r>
      <w:r w:rsidRPr="002230E4">
        <w:t>develop</w:t>
      </w:r>
      <w:r w:rsidRPr="002230E4">
        <w:rPr>
          <w:rFonts w:hint="eastAsia"/>
        </w:rPr>
        <w:t xml:space="preserve">ment, but plan to formally support </w:t>
      </w:r>
      <w:r w:rsidRPr="002230E4">
        <w:t xml:space="preserve">it after </w:t>
      </w:r>
      <w:r w:rsidRPr="002230E4">
        <w:rPr>
          <w:rFonts w:hint="eastAsia"/>
        </w:rPr>
        <w:t xml:space="preserve">a mature version is </w:t>
      </w:r>
      <w:r w:rsidRPr="002230E4">
        <w:t>posted upstream.</w:t>
      </w:r>
    </w:p>
    <w:p w:rsidR="00055CE2" w:rsidRPr="002230E4" w:rsidRDefault="00055CE2" w:rsidP="00972E79">
      <w:pPr>
        <w:pStyle w:val="Space"/>
      </w:pPr>
    </w:p>
    <w:p w:rsidR="00055CE2" w:rsidRPr="002230E4" w:rsidRDefault="00055CE2" w:rsidP="00055CE2">
      <w:pPr>
        <w:pStyle w:val="box"/>
        <w:keepNext/>
      </w:pPr>
      <w:r w:rsidRPr="002230E4">
        <w:rPr>
          <w:noProof/>
        </w:rPr>
        <mc:AlternateContent>
          <mc:Choice Requires="wpg">
            <w:drawing>
              <wp:anchor distT="0" distB="0" distL="114300" distR="114300" simplePos="0" relativeHeight="251699712" behindDoc="0" locked="0" layoutInCell="1" allowOverlap="1" wp14:anchorId="5F99A46A" wp14:editId="24456840">
                <wp:simplePos x="0" y="0"/>
                <wp:positionH relativeFrom="column">
                  <wp:posOffset>280035</wp:posOffset>
                </wp:positionH>
                <wp:positionV relativeFrom="paragraph">
                  <wp:posOffset>293370</wp:posOffset>
                </wp:positionV>
                <wp:extent cx="5631004" cy="715775"/>
                <wp:effectExtent l="19050" t="0" r="27305" b="27305"/>
                <wp:wrapNone/>
                <wp:docPr id="5" name="グループ化 5"/>
                <wp:cNvGraphicFramePr/>
                <a:graphic xmlns:a="http://schemas.openxmlformats.org/drawingml/2006/main">
                  <a:graphicData uri="http://schemas.microsoft.com/office/word/2010/wordprocessingGroup">
                    <wpg:wgp>
                      <wpg:cNvGrpSpPr/>
                      <wpg:grpSpPr>
                        <a:xfrm>
                          <a:off x="0" y="0"/>
                          <a:ext cx="5631004" cy="715775"/>
                          <a:chOff x="0" y="0"/>
                          <a:chExt cx="5631004" cy="715775"/>
                        </a:xfrm>
                      </wpg:grpSpPr>
                      <wps:wsp>
                        <wps:cNvPr id="254" name="山形 254"/>
                        <wps:cNvSpPr/>
                        <wps:spPr>
                          <a:xfrm>
                            <a:off x="0" y="19050"/>
                            <a:ext cx="5542192" cy="233479"/>
                          </a:xfrm>
                          <a:prstGeom prst="chevron">
                            <a:avLst/>
                          </a:prstGeom>
                          <a:gradFill flip="none" rotWithShape="1">
                            <a:gsLst>
                              <a:gs pos="0">
                                <a:srgbClr val="9D9D9D">
                                  <a:lumMod val="67000"/>
                                </a:srgbClr>
                              </a:gs>
                              <a:gs pos="48000">
                                <a:srgbClr val="9D9D9D">
                                  <a:lumMod val="97000"/>
                                  <a:lumOff val="3000"/>
                                </a:srgbClr>
                              </a:gs>
                              <a:gs pos="100000">
                                <a:srgbClr val="9D9D9D">
                                  <a:lumMod val="60000"/>
                                  <a:lumOff val="40000"/>
                                </a:srgbClr>
                              </a:gs>
                            </a:gsLst>
                            <a:lin ang="10800000" scaled="1"/>
                            <a:tileRect/>
                          </a:gradFill>
                          <a:ln w="25400" cap="flat" cmpd="sng" algn="ctr">
                            <a:solidFill>
                              <a:srgbClr val="3C3C3B"/>
                            </a:solidFill>
                            <a:prstDash val="solid"/>
                          </a:ln>
                          <a:effectLst/>
                        </wps:spPr>
                        <wps:bodyPr rtlCol="0" anchor="ctr"/>
                      </wps:wsp>
                      <wps:wsp>
                        <wps:cNvPr id="255" name="正方形/長方形 255"/>
                        <wps:cNvSpPr/>
                        <wps:spPr>
                          <a:xfrm>
                            <a:off x="57150" y="0"/>
                            <a:ext cx="648063" cy="259093"/>
                          </a:xfrm>
                          <a:prstGeom prst="rect">
                            <a:avLst/>
                          </a:prstGeom>
                          <a:noFill/>
                          <a:ln w="25400" cap="flat" cmpd="sng" algn="ctr">
                            <a:noFill/>
                            <a:prstDash val="solid"/>
                          </a:ln>
                          <a:effectLst/>
                        </wps:spPr>
                        <wps:txbx>
                          <w:txbxContent>
                            <w:p w:rsidR="006F6BA8" w:rsidRPr="00B82040" w:rsidRDefault="006F6BA8" w:rsidP="00055CE2">
                              <w:pPr>
                                <w:pStyle w:val="NormalWeb"/>
                                <w:spacing w:after="0" w:line="240" w:lineRule="exact"/>
                                <w:rPr>
                                  <w:rFonts w:ascii="Arial" w:eastAsia="メイリオ" w:hAnsi="Arial" w:cs="Arial"/>
                                  <w:sz w:val="20"/>
                                  <w:szCs w:val="20"/>
                                </w:rPr>
                              </w:pPr>
                              <w:r w:rsidRPr="00B82040">
                                <w:rPr>
                                  <w:rFonts w:ascii="Arial" w:eastAsia="メイリオ" w:hAnsi="Arial" w:cs="Arial"/>
                                  <w:b/>
                                  <w:bCs/>
                                  <w:color w:val="FFFFFF" w:themeColor="light1"/>
                                  <w:kern w:val="24"/>
                                  <w:sz w:val="20"/>
                                  <w:szCs w:val="20"/>
                                </w:rPr>
                                <w:t>2014</w:t>
                              </w:r>
                            </w:p>
                          </w:txbxContent>
                        </wps:txbx>
                        <wps:bodyPr rtlCol="0" anchor="ctr"/>
                      </wps:wsp>
                      <wps:wsp>
                        <wps:cNvPr id="200" name="正方形/長方形 200"/>
                        <wps:cNvSpPr/>
                        <wps:spPr>
                          <a:xfrm>
                            <a:off x="1524000" y="0"/>
                            <a:ext cx="648063" cy="259093"/>
                          </a:xfrm>
                          <a:prstGeom prst="rect">
                            <a:avLst/>
                          </a:prstGeom>
                          <a:noFill/>
                          <a:ln w="25400" cap="flat" cmpd="sng" algn="ctr">
                            <a:noFill/>
                            <a:prstDash val="solid"/>
                          </a:ln>
                          <a:effectLst/>
                        </wps:spPr>
                        <wps:txbx>
                          <w:txbxContent>
                            <w:p w:rsidR="006F6BA8" w:rsidRPr="00B82040" w:rsidRDefault="006F6BA8" w:rsidP="00055CE2">
                              <w:pPr>
                                <w:pStyle w:val="NormalWeb"/>
                                <w:spacing w:after="0" w:line="240" w:lineRule="exact"/>
                                <w:rPr>
                                  <w:rFonts w:ascii="Arial" w:eastAsia="メイリオ" w:hAnsi="Arial" w:cs="Arial"/>
                                  <w:sz w:val="20"/>
                                  <w:szCs w:val="20"/>
                                </w:rPr>
                              </w:pPr>
                              <w:r w:rsidRPr="00B82040">
                                <w:rPr>
                                  <w:rFonts w:ascii="Arial" w:eastAsia="メイリオ" w:hAnsi="Arial" w:cs="Arial"/>
                                  <w:b/>
                                  <w:bCs/>
                                  <w:color w:val="FFFFFF" w:themeColor="light1"/>
                                  <w:kern w:val="24"/>
                                  <w:sz w:val="20"/>
                                  <w:szCs w:val="20"/>
                                </w:rPr>
                                <w:t>2015</w:t>
                              </w:r>
                            </w:p>
                          </w:txbxContent>
                        </wps:txbx>
                        <wps:bodyPr rtlCol="0" anchor="ctr"/>
                      </wps:wsp>
                      <wps:wsp>
                        <wps:cNvPr id="201" name="正方形/長方形 201"/>
                        <wps:cNvSpPr/>
                        <wps:spPr>
                          <a:xfrm>
                            <a:off x="3248025" y="0"/>
                            <a:ext cx="648063" cy="259093"/>
                          </a:xfrm>
                          <a:prstGeom prst="rect">
                            <a:avLst/>
                          </a:prstGeom>
                          <a:noFill/>
                          <a:ln w="25400" cap="flat" cmpd="sng" algn="ctr">
                            <a:noFill/>
                            <a:prstDash val="solid"/>
                          </a:ln>
                          <a:effectLst/>
                        </wps:spPr>
                        <wps:txbx>
                          <w:txbxContent>
                            <w:p w:rsidR="006F6BA8" w:rsidRPr="00B82040" w:rsidRDefault="006F6BA8" w:rsidP="00055CE2">
                              <w:pPr>
                                <w:pStyle w:val="NormalWeb"/>
                                <w:spacing w:after="0" w:line="240" w:lineRule="exact"/>
                                <w:rPr>
                                  <w:rFonts w:ascii="Arial" w:eastAsia="メイリオ" w:hAnsi="Arial" w:cs="Arial"/>
                                  <w:sz w:val="20"/>
                                  <w:szCs w:val="20"/>
                                </w:rPr>
                              </w:pPr>
                              <w:r w:rsidRPr="00B82040">
                                <w:rPr>
                                  <w:rFonts w:ascii="Arial" w:eastAsia="メイリオ" w:hAnsi="Arial" w:cs="Arial"/>
                                  <w:b/>
                                  <w:bCs/>
                                  <w:color w:val="FFFFFF" w:themeColor="light1"/>
                                  <w:kern w:val="24"/>
                                  <w:sz w:val="20"/>
                                  <w:szCs w:val="20"/>
                                </w:rPr>
                                <w:t>2016</w:t>
                              </w:r>
                            </w:p>
                          </w:txbxContent>
                        </wps:txbx>
                        <wps:bodyPr rtlCol="0" anchor="ctr"/>
                      </wps:wsp>
                      <wps:wsp>
                        <wps:cNvPr id="256" name="正方形/長方形 256"/>
                        <wps:cNvSpPr/>
                        <wps:spPr>
                          <a:xfrm>
                            <a:off x="4895850" y="0"/>
                            <a:ext cx="648063" cy="259093"/>
                          </a:xfrm>
                          <a:prstGeom prst="rect">
                            <a:avLst/>
                          </a:prstGeom>
                          <a:noFill/>
                          <a:ln w="25400" cap="flat" cmpd="sng" algn="ctr">
                            <a:noFill/>
                            <a:prstDash val="solid"/>
                          </a:ln>
                          <a:effectLst/>
                        </wps:spPr>
                        <wps:txbx>
                          <w:txbxContent>
                            <w:p w:rsidR="006F6BA8" w:rsidRPr="00B82040" w:rsidRDefault="006F6BA8" w:rsidP="00055CE2">
                              <w:pPr>
                                <w:pStyle w:val="NormalWeb"/>
                                <w:spacing w:after="0" w:line="240" w:lineRule="exact"/>
                                <w:rPr>
                                  <w:rFonts w:ascii="Arial" w:eastAsia="メイリオ" w:hAnsi="Arial" w:cs="Arial"/>
                                  <w:sz w:val="20"/>
                                  <w:szCs w:val="20"/>
                                </w:rPr>
                              </w:pPr>
                              <w:r w:rsidRPr="00B82040">
                                <w:rPr>
                                  <w:rFonts w:ascii="Arial" w:eastAsia="メイリオ" w:hAnsi="Arial" w:cs="Arial"/>
                                  <w:b/>
                                  <w:bCs/>
                                  <w:color w:val="FFFFFF" w:themeColor="light1"/>
                                  <w:kern w:val="24"/>
                                  <w:sz w:val="20"/>
                                  <w:szCs w:val="20"/>
                                </w:rPr>
                                <w:t>2017</w:t>
                              </w:r>
                            </w:p>
                          </w:txbxContent>
                        </wps:txbx>
                        <wps:bodyPr rtlCol="0" anchor="ctr"/>
                      </wps:wsp>
                      <wps:wsp>
                        <wps:cNvPr id="257" name="線吹き出し 1 (枠付き) 257"/>
                        <wps:cNvSpPr/>
                        <wps:spPr>
                          <a:xfrm>
                            <a:off x="1171575" y="400050"/>
                            <a:ext cx="777675" cy="315725"/>
                          </a:xfrm>
                          <a:prstGeom prst="borderCallout1">
                            <a:avLst>
                              <a:gd name="adj1" fmla="val 3134"/>
                              <a:gd name="adj2" fmla="val 12419"/>
                              <a:gd name="adj3" fmla="val -76904"/>
                              <a:gd name="adj4" fmla="val -6027"/>
                            </a:avLst>
                          </a:prstGeom>
                          <a:noFill/>
                          <a:ln w="25400" cap="flat" cmpd="sng" algn="ctr">
                            <a:solidFill>
                              <a:srgbClr val="3C3C3B"/>
                            </a:solidFill>
                            <a:prstDash val="solid"/>
                          </a:ln>
                          <a:effectLst/>
                        </wps:spPr>
                        <wps:txbx>
                          <w:txbxContent>
                            <w:p w:rsidR="006F6BA8" w:rsidRPr="00B82040" w:rsidRDefault="006F6BA8" w:rsidP="00055CE2">
                              <w:pPr>
                                <w:pStyle w:val="NormalWeb"/>
                                <w:spacing w:after="0" w:line="200" w:lineRule="exact"/>
                                <w:rPr>
                                  <w:rFonts w:ascii="Arial" w:eastAsia="メイリオ" w:hAnsi="Arial" w:cs="Arial"/>
                                  <w:sz w:val="16"/>
                                  <w:szCs w:val="16"/>
                                </w:rPr>
                              </w:pPr>
                              <w:r w:rsidRPr="00B82040">
                                <w:rPr>
                                  <w:rFonts w:ascii="Arial" w:eastAsia="メイリオ" w:hAnsi="Arial" w:cs="Arial"/>
                                  <w:color w:val="000000" w:themeColor="text1"/>
                                  <w:kern w:val="24"/>
                                  <w:sz w:val="16"/>
                                  <w:szCs w:val="16"/>
                                </w:rPr>
                                <w:t>EAS RFC v2.0</w:t>
                              </w:r>
                            </w:p>
                            <w:p w:rsidR="006F6BA8" w:rsidRPr="00B82040" w:rsidRDefault="006F6BA8" w:rsidP="00055CE2">
                              <w:pPr>
                                <w:pStyle w:val="NormalWeb"/>
                                <w:spacing w:after="0" w:line="200" w:lineRule="exact"/>
                                <w:jc w:val="right"/>
                                <w:rPr>
                                  <w:rFonts w:ascii="Arial" w:eastAsia="メイリオ" w:hAnsi="Arial" w:cs="Arial"/>
                                  <w:sz w:val="16"/>
                                  <w:szCs w:val="16"/>
                                </w:rPr>
                              </w:pPr>
                              <w:r>
                                <w:rPr>
                                  <w:rFonts w:ascii="Arial" w:eastAsia="メイリオ" w:hAnsi="Arial" w:cs="Arial"/>
                                  <w:color w:val="000000" w:themeColor="text1"/>
                                  <w:kern w:val="24"/>
                                  <w:sz w:val="16"/>
                                  <w:szCs w:val="16"/>
                                </w:rPr>
                                <w:t xml:space="preserve">Jul </w:t>
                              </w:r>
                              <w:r w:rsidRPr="00B82040">
                                <w:rPr>
                                  <w:rFonts w:ascii="Arial" w:eastAsia="メイリオ" w:hAnsi="Arial" w:cs="Arial"/>
                                  <w:color w:val="000000" w:themeColor="text1"/>
                                  <w:kern w:val="24"/>
                                  <w:sz w:val="16"/>
                                  <w:szCs w:val="16"/>
                                </w:rPr>
                                <w:t>2014</w:t>
                              </w:r>
                            </w:p>
                          </w:txbxContent>
                        </wps:txbx>
                        <wps:bodyPr lIns="36000" tIns="18000" rIns="36000" bIns="18000" rtlCol="0" anchor="ctr"/>
                      </wps:wsp>
                      <wps:wsp>
                        <wps:cNvPr id="258" name="線吹き出し 1 (枠付き) 258"/>
                        <wps:cNvSpPr/>
                        <wps:spPr>
                          <a:xfrm>
                            <a:off x="247650" y="390525"/>
                            <a:ext cx="777675" cy="315725"/>
                          </a:xfrm>
                          <a:prstGeom prst="borderCallout1">
                            <a:avLst>
                              <a:gd name="adj1" fmla="val -4500"/>
                              <a:gd name="adj2" fmla="val 60485"/>
                              <a:gd name="adj3" fmla="val -73087"/>
                              <a:gd name="adj4" fmla="val 90103"/>
                            </a:avLst>
                          </a:prstGeom>
                          <a:noFill/>
                          <a:ln w="25400" cap="flat" cmpd="sng" algn="ctr">
                            <a:solidFill>
                              <a:srgbClr val="3C3C3B"/>
                            </a:solidFill>
                            <a:prstDash val="solid"/>
                          </a:ln>
                          <a:effectLst/>
                        </wps:spPr>
                        <wps:txbx>
                          <w:txbxContent>
                            <w:p w:rsidR="006F6BA8" w:rsidRPr="00B82040" w:rsidRDefault="006F6BA8" w:rsidP="00055CE2">
                              <w:pPr>
                                <w:pStyle w:val="NormalWeb"/>
                                <w:spacing w:after="0" w:line="200" w:lineRule="exact"/>
                                <w:rPr>
                                  <w:rFonts w:ascii="Arial" w:eastAsia="メイリオ" w:hAnsi="Arial" w:cs="Arial"/>
                                  <w:sz w:val="16"/>
                                  <w:szCs w:val="16"/>
                                </w:rPr>
                              </w:pPr>
                              <w:r w:rsidRPr="00B82040">
                                <w:rPr>
                                  <w:rFonts w:ascii="Arial" w:eastAsia="メイリオ" w:hAnsi="Arial" w:cs="Arial"/>
                                  <w:color w:val="000000" w:themeColor="text1"/>
                                  <w:kern w:val="24"/>
                                  <w:sz w:val="16"/>
                                  <w:szCs w:val="16"/>
                                </w:rPr>
                                <w:t>EAS RFC v1.0</w:t>
                              </w:r>
                            </w:p>
                            <w:p w:rsidR="006F6BA8" w:rsidRPr="00B82040" w:rsidRDefault="006F6BA8" w:rsidP="00055CE2">
                              <w:pPr>
                                <w:pStyle w:val="NormalWeb"/>
                                <w:spacing w:after="0" w:line="200" w:lineRule="exact"/>
                                <w:jc w:val="right"/>
                                <w:rPr>
                                  <w:rFonts w:ascii="Arial" w:eastAsia="メイリオ" w:hAnsi="Arial" w:cs="Arial"/>
                                  <w:sz w:val="16"/>
                                  <w:szCs w:val="16"/>
                                </w:rPr>
                              </w:pPr>
                              <w:r w:rsidRPr="00B82040">
                                <w:rPr>
                                  <w:rFonts w:ascii="Arial" w:eastAsia="メイリオ" w:hAnsi="Arial" w:cs="Arial"/>
                                  <w:color w:val="000000" w:themeColor="text1"/>
                                  <w:kern w:val="24"/>
                                  <w:sz w:val="16"/>
                                  <w:szCs w:val="16"/>
                                </w:rPr>
                                <w:t>May 2014</w:t>
                              </w:r>
                            </w:p>
                          </w:txbxContent>
                        </wps:txbx>
                        <wps:bodyPr lIns="36000" tIns="18000" rIns="36000" bIns="18000" rtlCol="0" anchor="ctr"/>
                      </wps:wsp>
                      <wps:wsp>
                        <wps:cNvPr id="259" name="線吹き出し 1 (枠付き) 259"/>
                        <wps:cNvSpPr/>
                        <wps:spPr>
                          <a:xfrm>
                            <a:off x="3895725" y="390525"/>
                            <a:ext cx="777675" cy="315725"/>
                          </a:xfrm>
                          <a:prstGeom prst="borderCallout1">
                            <a:avLst>
                              <a:gd name="adj1" fmla="val -683"/>
                              <a:gd name="adj2" fmla="val 6217"/>
                              <a:gd name="adj3" fmla="val -76904"/>
                              <a:gd name="adj4" fmla="val -140145"/>
                            </a:avLst>
                          </a:prstGeom>
                          <a:noFill/>
                          <a:ln w="25400" cap="flat" cmpd="sng" algn="ctr">
                            <a:solidFill>
                              <a:srgbClr val="3C3C3B"/>
                            </a:solidFill>
                            <a:prstDash val="solid"/>
                          </a:ln>
                          <a:effectLst/>
                        </wps:spPr>
                        <wps:txbx>
                          <w:txbxContent>
                            <w:p w:rsidR="006F6BA8" w:rsidRPr="00B82040" w:rsidRDefault="006F6BA8" w:rsidP="00055CE2">
                              <w:pPr>
                                <w:pStyle w:val="NormalWeb"/>
                                <w:spacing w:after="0" w:line="200" w:lineRule="exact"/>
                                <w:rPr>
                                  <w:rFonts w:ascii="Arial" w:eastAsia="メイリオ" w:hAnsi="Arial" w:cs="Arial"/>
                                  <w:sz w:val="16"/>
                                  <w:szCs w:val="16"/>
                                </w:rPr>
                              </w:pPr>
                              <w:r w:rsidRPr="00B82040">
                                <w:rPr>
                                  <w:rFonts w:ascii="Arial" w:eastAsia="メイリオ" w:hAnsi="Arial" w:cs="Arial"/>
                                  <w:color w:val="000000" w:themeColor="text1"/>
                                  <w:kern w:val="24"/>
                                  <w:sz w:val="16"/>
                                  <w:szCs w:val="16"/>
                                </w:rPr>
                                <w:t>EAS RFC v5.0</w:t>
                              </w:r>
                            </w:p>
                            <w:p w:rsidR="006F6BA8" w:rsidRPr="00B82040" w:rsidRDefault="006F6BA8" w:rsidP="00055CE2">
                              <w:pPr>
                                <w:pStyle w:val="NormalWeb"/>
                                <w:spacing w:after="0" w:line="200" w:lineRule="exact"/>
                                <w:jc w:val="right"/>
                                <w:rPr>
                                  <w:rFonts w:ascii="Arial" w:eastAsia="メイリオ" w:hAnsi="Arial" w:cs="Arial"/>
                                  <w:sz w:val="16"/>
                                  <w:szCs w:val="16"/>
                                </w:rPr>
                              </w:pPr>
                              <w:r w:rsidRPr="00B82040">
                                <w:rPr>
                                  <w:rFonts w:ascii="Arial" w:eastAsia="メイリオ" w:hAnsi="Arial" w:cs="Arial"/>
                                  <w:color w:val="000000" w:themeColor="text1"/>
                                  <w:kern w:val="24"/>
                                  <w:sz w:val="16"/>
                                  <w:szCs w:val="16"/>
                                </w:rPr>
                                <w:t>Jul</w:t>
                              </w:r>
                              <w:r>
                                <w:rPr>
                                  <w:rFonts w:ascii="Arial" w:eastAsia="メイリオ" w:hAnsi="Arial" w:cs="Arial"/>
                                  <w:color w:val="000000" w:themeColor="text1"/>
                                  <w:kern w:val="24"/>
                                  <w:sz w:val="16"/>
                                  <w:szCs w:val="16"/>
                                </w:rPr>
                                <w:t xml:space="preserve"> </w:t>
                              </w:r>
                              <w:r w:rsidRPr="00B82040">
                                <w:rPr>
                                  <w:rFonts w:ascii="Arial" w:eastAsia="メイリオ" w:hAnsi="Arial" w:cs="Arial"/>
                                  <w:color w:val="000000" w:themeColor="text1"/>
                                  <w:kern w:val="24"/>
                                  <w:sz w:val="16"/>
                                  <w:szCs w:val="16"/>
                                </w:rPr>
                                <w:t>2015</w:t>
                              </w:r>
                            </w:p>
                          </w:txbxContent>
                        </wps:txbx>
                        <wps:bodyPr lIns="36000" tIns="18000" rIns="36000" bIns="18000" rtlCol="0" anchor="ctr"/>
                      </wps:wsp>
                      <wps:wsp>
                        <wps:cNvPr id="260" name="線吹き出し 1 (枠付き) 260"/>
                        <wps:cNvSpPr/>
                        <wps:spPr>
                          <a:xfrm>
                            <a:off x="2990850" y="390525"/>
                            <a:ext cx="777675" cy="315725"/>
                          </a:xfrm>
                          <a:prstGeom prst="borderCallout1">
                            <a:avLst>
                              <a:gd name="adj1" fmla="val -2592"/>
                              <a:gd name="adj2" fmla="val 9318"/>
                              <a:gd name="adj3" fmla="val -78812"/>
                              <a:gd name="adj4" fmla="val -45565"/>
                            </a:avLst>
                          </a:prstGeom>
                          <a:noFill/>
                          <a:ln w="25400" cap="flat" cmpd="sng" algn="ctr">
                            <a:solidFill>
                              <a:srgbClr val="3C3C3B"/>
                            </a:solidFill>
                            <a:prstDash val="solid"/>
                          </a:ln>
                          <a:effectLst/>
                        </wps:spPr>
                        <wps:txbx>
                          <w:txbxContent>
                            <w:p w:rsidR="006F6BA8" w:rsidRPr="00B82040" w:rsidRDefault="006F6BA8" w:rsidP="00055CE2">
                              <w:pPr>
                                <w:pStyle w:val="NormalWeb"/>
                                <w:spacing w:after="0" w:line="200" w:lineRule="exact"/>
                                <w:rPr>
                                  <w:rFonts w:ascii="Arial" w:eastAsia="メイリオ" w:hAnsi="Arial" w:cs="Arial"/>
                                  <w:sz w:val="16"/>
                                  <w:szCs w:val="16"/>
                                </w:rPr>
                              </w:pPr>
                              <w:r w:rsidRPr="00B82040">
                                <w:rPr>
                                  <w:rFonts w:ascii="Arial" w:eastAsia="メイリオ" w:hAnsi="Arial" w:cs="Arial"/>
                                  <w:color w:val="000000" w:themeColor="text1"/>
                                  <w:kern w:val="24"/>
                                  <w:sz w:val="16"/>
                                  <w:szCs w:val="16"/>
                                </w:rPr>
                                <w:t>EAS RFC v4.0</w:t>
                              </w:r>
                            </w:p>
                            <w:p w:rsidR="006F6BA8" w:rsidRPr="00B82040" w:rsidRDefault="006F6BA8" w:rsidP="00055CE2">
                              <w:pPr>
                                <w:pStyle w:val="NormalWeb"/>
                                <w:spacing w:after="0" w:line="200" w:lineRule="exact"/>
                                <w:jc w:val="right"/>
                                <w:rPr>
                                  <w:rFonts w:ascii="Arial" w:eastAsia="メイリオ" w:hAnsi="Arial" w:cs="Arial"/>
                                  <w:sz w:val="16"/>
                                  <w:szCs w:val="16"/>
                                </w:rPr>
                              </w:pPr>
                              <w:r w:rsidRPr="00B82040">
                                <w:rPr>
                                  <w:rFonts w:ascii="Arial" w:eastAsia="メイリオ" w:hAnsi="Arial" w:cs="Arial"/>
                                  <w:color w:val="000000" w:themeColor="text1"/>
                                  <w:kern w:val="24"/>
                                  <w:sz w:val="16"/>
                                  <w:szCs w:val="16"/>
                                </w:rPr>
                                <w:t>May</w:t>
                              </w:r>
                              <w:r>
                                <w:rPr>
                                  <w:rFonts w:ascii="Arial" w:eastAsia="メイリオ" w:hAnsi="Arial" w:cs="Arial"/>
                                  <w:color w:val="000000" w:themeColor="text1"/>
                                  <w:kern w:val="24"/>
                                  <w:sz w:val="16"/>
                                  <w:szCs w:val="16"/>
                                </w:rPr>
                                <w:t xml:space="preserve"> </w:t>
                              </w:r>
                              <w:r w:rsidRPr="00B82040">
                                <w:rPr>
                                  <w:rFonts w:ascii="Arial" w:eastAsia="メイリオ" w:hAnsi="Arial" w:cs="Arial"/>
                                  <w:color w:val="000000" w:themeColor="text1"/>
                                  <w:kern w:val="24"/>
                                  <w:sz w:val="16"/>
                                  <w:szCs w:val="16"/>
                                </w:rPr>
                                <w:t>2015</w:t>
                              </w:r>
                            </w:p>
                          </w:txbxContent>
                        </wps:txbx>
                        <wps:bodyPr lIns="36000" tIns="18000" rIns="36000" bIns="18000" rtlCol="0" anchor="ctr"/>
                      </wps:wsp>
                      <wps:wsp>
                        <wps:cNvPr id="261" name="線吹き出し 1 (枠付き) 261"/>
                        <wps:cNvSpPr/>
                        <wps:spPr>
                          <a:xfrm>
                            <a:off x="2085975" y="400050"/>
                            <a:ext cx="777675" cy="315725"/>
                          </a:xfrm>
                          <a:prstGeom prst="borderCallout1">
                            <a:avLst>
                              <a:gd name="adj1" fmla="val -683"/>
                              <a:gd name="adj2" fmla="val 31025"/>
                              <a:gd name="adj3" fmla="val -76904"/>
                              <a:gd name="adj4" fmla="val 10253"/>
                            </a:avLst>
                          </a:prstGeom>
                          <a:noFill/>
                          <a:ln w="25400" cap="flat" cmpd="sng" algn="ctr">
                            <a:solidFill>
                              <a:srgbClr val="3C3C3B"/>
                            </a:solidFill>
                            <a:prstDash val="solid"/>
                          </a:ln>
                          <a:effectLst/>
                        </wps:spPr>
                        <wps:txbx>
                          <w:txbxContent>
                            <w:p w:rsidR="006F6BA8" w:rsidRPr="00B82040" w:rsidRDefault="006F6BA8" w:rsidP="00055CE2">
                              <w:pPr>
                                <w:pStyle w:val="NormalWeb"/>
                                <w:spacing w:after="0" w:line="200" w:lineRule="exact"/>
                                <w:rPr>
                                  <w:rFonts w:ascii="Arial" w:eastAsia="メイリオ" w:hAnsi="Arial" w:cs="Arial"/>
                                  <w:sz w:val="16"/>
                                  <w:szCs w:val="16"/>
                                </w:rPr>
                              </w:pPr>
                              <w:r w:rsidRPr="00B82040">
                                <w:rPr>
                                  <w:rFonts w:ascii="Arial" w:eastAsia="メイリオ" w:hAnsi="Arial" w:cs="Arial"/>
                                  <w:color w:val="000000" w:themeColor="text1"/>
                                  <w:kern w:val="24"/>
                                  <w:sz w:val="16"/>
                                  <w:szCs w:val="16"/>
                                </w:rPr>
                                <w:t>EAS RFC v3.0</w:t>
                              </w:r>
                            </w:p>
                            <w:p w:rsidR="006F6BA8" w:rsidRPr="00B82040" w:rsidRDefault="006F6BA8" w:rsidP="00055CE2">
                              <w:pPr>
                                <w:pStyle w:val="NormalWeb"/>
                                <w:spacing w:after="0" w:line="200" w:lineRule="exact"/>
                                <w:jc w:val="right"/>
                                <w:rPr>
                                  <w:rFonts w:ascii="Arial" w:eastAsia="メイリオ" w:hAnsi="Arial" w:cs="Arial"/>
                                  <w:sz w:val="16"/>
                                  <w:szCs w:val="16"/>
                                </w:rPr>
                              </w:pPr>
                              <w:r w:rsidRPr="00B82040">
                                <w:rPr>
                                  <w:rFonts w:ascii="Arial" w:eastAsia="メイリオ" w:hAnsi="Arial" w:cs="Arial"/>
                                  <w:color w:val="000000" w:themeColor="text1"/>
                                  <w:kern w:val="24"/>
                                  <w:sz w:val="16"/>
                                  <w:szCs w:val="16"/>
                                </w:rPr>
                                <w:t>Feb</w:t>
                              </w:r>
                              <w:r>
                                <w:rPr>
                                  <w:rFonts w:ascii="Arial" w:eastAsia="メイリオ" w:hAnsi="Arial" w:cs="Arial"/>
                                  <w:color w:val="000000" w:themeColor="text1"/>
                                  <w:kern w:val="24"/>
                                  <w:sz w:val="16"/>
                                  <w:szCs w:val="16"/>
                                </w:rPr>
                                <w:t xml:space="preserve"> </w:t>
                              </w:r>
                              <w:r w:rsidRPr="00B82040">
                                <w:rPr>
                                  <w:rFonts w:ascii="Arial" w:eastAsia="メイリオ" w:hAnsi="Arial" w:cs="Arial"/>
                                  <w:color w:val="000000" w:themeColor="text1"/>
                                  <w:kern w:val="24"/>
                                  <w:sz w:val="16"/>
                                  <w:szCs w:val="16"/>
                                </w:rPr>
                                <w:t>2015</w:t>
                              </w:r>
                            </w:p>
                          </w:txbxContent>
                        </wps:txbx>
                        <wps:bodyPr lIns="36000" tIns="18000" rIns="36000" bIns="18000" rtlCol="0" anchor="ctr"/>
                      </wps:wsp>
                      <wps:wsp>
                        <wps:cNvPr id="262" name="線吹き出し 1 (枠付き) 262"/>
                        <wps:cNvSpPr/>
                        <wps:spPr>
                          <a:xfrm>
                            <a:off x="4810125" y="390525"/>
                            <a:ext cx="820879" cy="315725"/>
                          </a:xfrm>
                          <a:prstGeom prst="borderCallout1">
                            <a:avLst>
                              <a:gd name="adj1" fmla="val -683"/>
                              <a:gd name="adj2" fmla="val 6217"/>
                              <a:gd name="adj3" fmla="val -74995"/>
                              <a:gd name="adj4" fmla="val -188986"/>
                            </a:avLst>
                          </a:prstGeom>
                          <a:noFill/>
                          <a:ln w="25400" cap="flat" cmpd="sng" algn="ctr">
                            <a:solidFill>
                              <a:srgbClr val="3C3C3B"/>
                            </a:solidFill>
                            <a:prstDash val="solid"/>
                          </a:ln>
                          <a:effectLst/>
                        </wps:spPr>
                        <wps:txbx>
                          <w:txbxContent>
                            <w:p w:rsidR="006F6BA8" w:rsidRPr="00B82040" w:rsidRDefault="006F6BA8" w:rsidP="00055CE2">
                              <w:pPr>
                                <w:pStyle w:val="NormalWeb"/>
                                <w:spacing w:after="0" w:line="200" w:lineRule="exact"/>
                                <w:rPr>
                                  <w:rFonts w:ascii="Arial" w:eastAsia="メイリオ" w:hAnsi="Arial" w:cs="Arial"/>
                                  <w:sz w:val="16"/>
                                  <w:szCs w:val="16"/>
                                </w:rPr>
                              </w:pPr>
                              <w:r w:rsidRPr="00B82040">
                                <w:rPr>
                                  <w:rFonts w:ascii="Arial" w:eastAsia="メイリオ" w:hAnsi="Arial" w:cs="Arial"/>
                                  <w:b/>
                                  <w:bCs/>
                                  <w:color w:val="000000" w:themeColor="text1"/>
                                  <w:kern w:val="24"/>
                                  <w:sz w:val="16"/>
                                  <w:szCs w:val="16"/>
                                </w:rPr>
                                <w:t>EAS RFC v5.2</w:t>
                              </w:r>
                            </w:p>
                            <w:p w:rsidR="006F6BA8" w:rsidRPr="00B82040" w:rsidRDefault="006F6BA8" w:rsidP="00055CE2">
                              <w:pPr>
                                <w:pStyle w:val="NormalWeb"/>
                                <w:spacing w:after="0" w:line="200" w:lineRule="exact"/>
                                <w:jc w:val="right"/>
                                <w:rPr>
                                  <w:rFonts w:ascii="Arial" w:eastAsia="メイリオ" w:hAnsi="Arial" w:cs="Arial"/>
                                  <w:sz w:val="16"/>
                                  <w:szCs w:val="16"/>
                                </w:rPr>
                              </w:pPr>
                              <w:r w:rsidRPr="00B82040">
                                <w:rPr>
                                  <w:rFonts w:ascii="Arial" w:eastAsia="メイリオ" w:hAnsi="Arial" w:cs="Arial"/>
                                  <w:b/>
                                  <w:bCs/>
                                  <w:color w:val="000000" w:themeColor="text1"/>
                                  <w:kern w:val="24"/>
                                  <w:sz w:val="16"/>
                                  <w:szCs w:val="16"/>
                                </w:rPr>
                                <w:t>Dec</w:t>
                              </w:r>
                              <w:r>
                                <w:rPr>
                                  <w:rFonts w:ascii="Arial" w:eastAsia="メイリオ" w:hAnsi="Arial" w:cs="Arial"/>
                                  <w:b/>
                                  <w:bCs/>
                                  <w:color w:val="000000" w:themeColor="text1"/>
                                  <w:kern w:val="24"/>
                                  <w:sz w:val="16"/>
                                  <w:szCs w:val="16"/>
                                </w:rPr>
                                <w:t xml:space="preserve"> </w:t>
                              </w:r>
                              <w:r w:rsidRPr="00B82040">
                                <w:rPr>
                                  <w:rFonts w:ascii="Arial" w:eastAsia="メイリオ" w:hAnsi="Arial" w:cs="Arial"/>
                                  <w:b/>
                                  <w:bCs/>
                                  <w:color w:val="000000" w:themeColor="text1"/>
                                  <w:kern w:val="24"/>
                                  <w:sz w:val="16"/>
                                  <w:szCs w:val="16"/>
                                </w:rPr>
                                <w:t>2015</w:t>
                              </w:r>
                            </w:p>
                          </w:txbxContent>
                        </wps:txbx>
                        <wps:bodyPr lIns="36000" tIns="18000" rIns="36000" bIns="18000" rtlCol="0" anchor="ct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F99A46A" id="グループ化 5" o:spid="_x0000_s1027" style="position:absolute;left:0;text-align:left;margin-left:22.05pt;margin-top:23.1pt;width:443.4pt;height:56.35pt;z-index:251699712" coordsize="56310,7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山形 254" o:spid="_x0000_s1028" type="#_x0000_t55" style="position:absolute;top:190;width:55421;height:2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" adj="21145" fillcolor="#696969" strokecolor="#3c3c3b" strokeweight="2pt">
                  <v:fill color2="#c4c4c4" rotate="t" angle="270" colors="0 #696969;31457f #a0a0a0;1 #c4c4c4" focus="100%" type="gradient"/>
                </v:shape>
                <v:rect id="正方形/長方形 255" o:spid="_x0000_s1029" style="position:absolute;left:571;width:6481;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" filled="f" stroked="f" strokeweight="2pt">
                  <v:textbox>
                    <w:txbxContent>
                      <w:p w:rsidR="006F6BA8" w:rsidRPr="00B82040" w:rsidRDefault="006F6BA8" w:rsidP="00055CE2">
                        <w:pPr>
                          <w:pStyle w:val="Web"/>
                          <w:spacing w:after="0" w:line="240" w:lineRule="exact"/>
                          <w:rPr>
                            <w:rFonts w:ascii="Arial" w:eastAsia="メイリオ" w:hAnsi="Arial" w:cs="Arial"/>
                            <w:sz w:val="20"/>
                            <w:szCs w:val="20"/>
                          </w:rPr>
                        </w:pPr>
                        <w:r w:rsidRPr="00B82040">
                          <w:rPr>
                            <w:rFonts w:ascii="Arial" w:eastAsia="メイリオ" w:hAnsi="Arial" w:cs="Arial"/>
                            <w:b/>
                            <w:bCs/>
                            <w:color w:val="FFFFFF" w:themeColor="light1"/>
                            <w:kern w:val="24"/>
                            <w:sz w:val="20"/>
                            <w:szCs w:val="20"/>
                          </w:rPr>
                          <w:t>2014</w:t>
                        </w:r>
                      </w:p>
                    </w:txbxContent>
                  </v:textbox>
                </v:rect>
                <v:rect id="正方形/長方形 200" o:spid="_x0000_s1030" style="position:absolute;left:15240;width:6480;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" filled="f" stroked="f" strokeweight="2pt">
                  <v:textbox>
                    <w:txbxContent>
                      <w:p w:rsidR="006F6BA8" w:rsidRPr="00B82040" w:rsidRDefault="006F6BA8" w:rsidP="00055CE2">
                        <w:pPr>
                          <w:pStyle w:val="Web"/>
                          <w:spacing w:after="0" w:line="240" w:lineRule="exact"/>
                          <w:rPr>
                            <w:rFonts w:ascii="Arial" w:eastAsia="メイリオ" w:hAnsi="Arial" w:cs="Arial"/>
                            <w:sz w:val="20"/>
                            <w:szCs w:val="20"/>
                          </w:rPr>
                        </w:pPr>
                        <w:r w:rsidRPr="00B82040">
                          <w:rPr>
                            <w:rFonts w:ascii="Arial" w:eastAsia="メイリオ" w:hAnsi="Arial" w:cs="Arial"/>
                            <w:b/>
                            <w:bCs/>
                            <w:color w:val="FFFFFF" w:themeColor="light1"/>
                            <w:kern w:val="24"/>
                            <w:sz w:val="20"/>
                            <w:szCs w:val="20"/>
                          </w:rPr>
                          <w:t>2015</w:t>
                        </w:r>
                      </w:p>
                    </w:txbxContent>
                  </v:textbox>
                </v:rect>
                <v:rect id="正方形/長方形 201" o:spid="_x0000_s1031" style="position:absolute;left:32480;width:6480;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" filled="f" stroked="f" strokeweight="2pt">
                  <v:textbox>
                    <w:txbxContent>
                      <w:p w:rsidR="006F6BA8" w:rsidRPr="00B82040" w:rsidRDefault="006F6BA8" w:rsidP="00055CE2">
                        <w:pPr>
                          <w:pStyle w:val="Web"/>
                          <w:spacing w:after="0" w:line="240" w:lineRule="exact"/>
                          <w:rPr>
                            <w:rFonts w:ascii="Arial" w:eastAsia="メイリオ" w:hAnsi="Arial" w:cs="Arial"/>
                            <w:sz w:val="20"/>
                            <w:szCs w:val="20"/>
                          </w:rPr>
                        </w:pPr>
                        <w:r w:rsidRPr="00B82040">
                          <w:rPr>
                            <w:rFonts w:ascii="Arial" w:eastAsia="メイリオ" w:hAnsi="Arial" w:cs="Arial"/>
                            <w:b/>
                            <w:bCs/>
                            <w:color w:val="FFFFFF" w:themeColor="light1"/>
                            <w:kern w:val="24"/>
                            <w:sz w:val="20"/>
                            <w:szCs w:val="20"/>
                          </w:rPr>
                          <w:t>2016</w:t>
                        </w:r>
                      </w:p>
                    </w:txbxContent>
                  </v:textbox>
                </v:rect>
                <v:rect id="正方形/長方形 256" o:spid="_x0000_s1032" style="position:absolute;left:48958;width:6481;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" filled="f" stroked="f" strokeweight="2pt">
                  <v:textbox>
                    <w:txbxContent>
                      <w:p w:rsidR="006F6BA8" w:rsidRPr="00B82040" w:rsidRDefault="006F6BA8" w:rsidP="00055CE2">
                        <w:pPr>
                          <w:pStyle w:val="Web"/>
                          <w:spacing w:after="0" w:line="240" w:lineRule="exact"/>
                          <w:rPr>
                            <w:rFonts w:ascii="Arial" w:eastAsia="メイリオ" w:hAnsi="Arial" w:cs="Arial"/>
                            <w:sz w:val="20"/>
                            <w:szCs w:val="20"/>
                          </w:rPr>
                        </w:pPr>
                        <w:r w:rsidRPr="00B82040">
                          <w:rPr>
                            <w:rFonts w:ascii="Arial" w:eastAsia="メイリオ" w:hAnsi="Arial" w:cs="Arial"/>
                            <w:b/>
                            <w:bCs/>
                            <w:color w:val="FFFFFF" w:themeColor="light1"/>
                            <w:kern w:val="24"/>
                            <w:sz w:val="20"/>
                            <w:szCs w:val="20"/>
                          </w:rPr>
                          <w:t>2017</w:t>
                        </w:r>
                      </w:p>
                    </w:txbxContent>
                  </v:textbox>
                </v:re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257" o:spid="_x0000_s1033" type="#_x0000_t47" style="position:absolute;left:11715;top:4000;width:7777;height:3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" adj="-1302,-16611,2683,677" filled="f" strokecolor="#3c3c3b" strokeweight="2pt">
                  <v:textbox inset="1mm,.5mm,1mm,.5mm">
                    <w:txbxContent>
                      <w:p w:rsidR="006F6BA8" w:rsidRPr="00B82040" w:rsidRDefault="006F6BA8" w:rsidP="00055CE2">
                        <w:pPr>
                          <w:pStyle w:val="Web"/>
                          <w:spacing w:after="0" w:line="200" w:lineRule="exact"/>
                          <w:rPr>
                            <w:rFonts w:ascii="Arial" w:eastAsia="メイリオ" w:hAnsi="Arial" w:cs="Arial"/>
                            <w:sz w:val="16"/>
                            <w:szCs w:val="16"/>
                          </w:rPr>
                        </w:pPr>
                        <w:r w:rsidRPr="00B82040">
                          <w:rPr>
                            <w:rFonts w:ascii="Arial" w:eastAsia="メイリオ" w:hAnsi="Arial" w:cs="Arial"/>
                            <w:color w:val="000000" w:themeColor="text1"/>
                            <w:kern w:val="24"/>
                            <w:sz w:val="16"/>
                            <w:szCs w:val="16"/>
                          </w:rPr>
                          <w:t>EAS RFC v2.0</w:t>
                        </w:r>
                      </w:p>
                      <w:p w:rsidR="006F6BA8" w:rsidRPr="00B82040" w:rsidRDefault="006F6BA8" w:rsidP="00055CE2">
                        <w:pPr>
                          <w:pStyle w:val="Web"/>
                          <w:spacing w:after="0" w:line="200" w:lineRule="exact"/>
                          <w:jc w:val="right"/>
                          <w:rPr>
                            <w:rFonts w:ascii="Arial" w:eastAsia="メイリオ" w:hAnsi="Arial" w:cs="Arial"/>
                            <w:sz w:val="16"/>
                            <w:szCs w:val="16"/>
                          </w:rPr>
                        </w:pPr>
                        <w:r>
                          <w:rPr>
                            <w:rFonts w:ascii="Arial" w:eastAsia="メイリオ" w:hAnsi="Arial" w:cs="Arial"/>
                            <w:color w:val="000000" w:themeColor="text1"/>
                            <w:kern w:val="24"/>
                            <w:sz w:val="16"/>
                            <w:szCs w:val="16"/>
                          </w:rPr>
                          <w:t xml:space="preserve">Jul </w:t>
                        </w:r>
                        <w:r w:rsidRPr="00B82040">
                          <w:rPr>
                            <w:rFonts w:ascii="Arial" w:eastAsia="メイリオ" w:hAnsi="Arial" w:cs="Arial"/>
                            <w:color w:val="000000" w:themeColor="text1"/>
                            <w:kern w:val="24"/>
                            <w:sz w:val="16"/>
                            <w:szCs w:val="16"/>
                          </w:rPr>
                          <w:t>2014</w:t>
                        </w:r>
                      </w:p>
                    </w:txbxContent>
                  </v:textbox>
                </v:shape>
                <v:shape id="線吹き出し 1 (枠付き) 258" o:spid="_x0000_s1034" type="#_x0000_t47" style="position:absolute;left:2476;top:3905;width:7777;height:3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" adj="19462,-15787,13065,-972" filled="f" strokecolor="#3c3c3b" strokeweight="2pt">
                  <v:textbox inset="1mm,.5mm,1mm,.5mm">
                    <w:txbxContent>
                      <w:p w:rsidR="006F6BA8" w:rsidRPr="00B82040" w:rsidRDefault="006F6BA8" w:rsidP="00055CE2">
                        <w:pPr>
                          <w:pStyle w:val="Web"/>
                          <w:spacing w:after="0" w:line="200" w:lineRule="exact"/>
                          <w:rPr>
                            <w:rFonts w:ascii="Arial" w:eastAsia="メイリオ" w:hAnsi="Arial" w:cs="Arial"/>
                            <w:sz w:val="16"/>
                            <w:szCs w:val="16"/>
                          </w:rPr>
                        </w:pPr>
                        <w:r w:rsidRPr="00B82040">
                          <w:rPr>
                            <w:rFonts w:ascii="Arial" w:eastAsia="メイリオ" w:hAnsi="Arial" w:cs="Arial"/>
                            <w:color w:val="000000" w:themeColor="text1"/>
                            <w:kern w:val="24"/>
                            <w:sz w:val="16"/>
                            <w:szCs w:val="16"/>
                          </w:rPr>
                          <w:t>EAS RFC v1.0</w:t>
                        </w:r>
                      </w:p>
                      <w:p w:rsidR="006F6BA8" w:rsidRPr="00B82040" w:rsidRDefault="006F6BA8" w:rsidP="00055CE2">
                        <w:pPr>
                          <w:pStyle w:val="Web"/>
                          <w:spacing w:after="0" w:line="200" w:lineRule="exact"/>
                          <w:jc w:val="right"/>
                          <w:rPr>
                            <w:rFonts w:ascii="Arial" w:eastAsia="メイリオ" w:hAnsi="Arial" w:cs="Arial"/>
                            <w:sz w:val="16"/>
                            <w:szCs w:val="16"/>
                          </w:rPr>
                        </w:pPr>
                        <w:r w:rsidRPr="00B82040">
                          <w:rPr>
                            <w:rFonts w:ascii="Arial" w:eastAsia="メイリオ" w:hAnsi="Arial" w:cs="Arial"/>
                            <w:color w:val="000000" w:themeColor="text1"/>
                            <w:kern w:val="24"/>
                            <w:sz w:val="16"/>
                            <w:szCs w:val="16"/>
                          </w:rPr>
                          <w:t>May 2014</w:t>
                        </w:r>
                      </w:p>
                    </w:txbxContent>
                  </v:textbox>
                  <o:callout v:ext="edit" minusx="t"/>
                </v:shape>
                <v:shape id="線吹き出し 1 (枠付き) 259" o:spid="_x0000_s1035" type="#_x0000_t47" style="position:absolute;left:38957;top:3905;width:7777;height:3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" adj="-30271,-16611,1343,-148" filled="f" strokecolor="#3c3c3b" strokeweight="2pt">
                  <v:textbox inset="1mm,.5mm,1mm,.5mm">
                    <w:txbxContent>
                      <w:p w:rsidR="006F6BA8" w:rsidRPr="00B82040" w:rsidRDefault="006F6BA8" w:rsidP="00055CE2">
                        <w:pPr>
                          <w:pStyle w:val="Web"/>
                          <w:spacing w:after="0" w:line="200" w:lineRule="exact"/>
                          <w:rPr>
                            <w:rFonts w:ascii="Arial" w:eastAsia="メイリオ" w:hAnsi="Arial" w:cs="Arial"/>
                            <w:sz w:val="16"/>
                            <w:szCs w:val="16"/>
                          </w:rPr>
                        </w:pPr>
                        <w:r w:rsidRPr="00B82040">
                          <w:rPr>
                            <w:rFonts w:ascii="Arial" w:eastAsia="メイリオ" w:hAnsi="Arial" w:cs="Arial"/>
                            <w:color w:val="000000" w:themeColor="text1"/>
                            <w:kern w:val="24"/>
                            <w:sz w:val="16"/>
                            <w:szCs w:val="16"/>
                          </w:rPr>
                          <w:t>EAS RFC v5.0</w:t>
                        </w:r>
                      </w:p>
                      <w:p w:rsidR="006F6BA8" w:rsidRPr="00B82040" w:rsidRDefault="006F6BA8" w:rsidP="00055CE2">
                        <w:pPr>
                          <w:pStyle w:val="Web"/>
                          <w:spacing w:after="0" w:line="200" w:lineRule="exact"/>
                          <w:jc w:val="right"/>
                          <w:rPr>
                            <w:rFonts w:ascii="Arial" w:eastAsia="メイリオ" w:hAnsi="Arial" w:cs="Arial"/>
                            <w:sz w:val="16"/>
                            <w:szCs w:val="16"/>
                          </w:rPr>
                        </w:pPr>
                        <w:r w:rsidRPr="00B82040">
                          <w:rPr>
                            <w:rFonts w:ascii="Arial" w:eastAsia="メイリオ" w:hAnsi="Arial" w:cs="Arial"/>
                            <w:color w:val="000000" w:themeColor="text1"/>
                            <w:kern w:val="24"/>
                            <w:sz w:val="16"/>
                            <w:szCs w:val="16"/>
                          </w:rPr>
                          <w:t>Jul</w:t>
                        </w:r>
                        <w:r>
                          <w:rPr>
                            <w:rFonts w:ascii="Arial" w:eastAsia="メイリオ" w:hAnsi="Arial" w:cs="Arial"/>
                            <w:color w:val="000000" w:themeColor="text1"/>
                            <w:kern w:val="24"/>
                            <w:sz w:val="16"/>
                            <w:szCs w:val="16"/>
                          </w:rPr>
                          <w:t xml:space="preserve"> </w:t>
                        </w:r>
                        <w:r w:rsidRPr="00B82040">
                          <w:rPr>
                            <w:rFonts w:ascii="Arial" w:eastAsia="メイリオ" w:hAnsi="Arial" w:cs="Arial"/>
                            <w:color w:val="000000" w:themeColor="text1"/>
                            <w:kern w:val="24"/>
                            <w:sz w:val="16"/>
                            <w:szCs w:val="16"/>
                          </w:rPr>
                          <w:t>2015</w:t>
                        </w:r>
                      </w:p>
                    </w:txbxContent>
                  </v:textbox>
                </v:shape>
                <v:shape id="線吹き出し 1 (枠付き) 260" o:spid="_x0000_s1036" type="#_x0000_t47" style="position:absolute;left:29908;top:3905;width:7777;height:3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" adj="-9842,-17023,2013,-560" filled="f" strokecolor="#3c3c3b" strokeweight="2pt">
                  <v:textbox inset="1mm,.5mm,1mm,.5mm">
                    <w:txbxContent>
                      <w:p w:rsidR="006F6BA8" w:rsidRPr="00B82040" w:rsidRDefault="006F6BA8" w:rsidP="00055CE2">
                        <w:pPr>
                          <w:pStyle w:val="Web"/>
                          <w:spacing w:after="0" w:line="200" w:lineRule="exact"/>
                          <w:rPr>
                            <w:rFonts w:ascii="Arial" w:eastAsia="メイリオ" w:hAnsi="Arial" w:cs="Arial"/>
                            <w:sz w:val="16"/>
                            <w:szCs w:val="16"/>
                          </w:rPr>
                        </w:pPr>
                        <w:r w:rsidRPr="00B82040">
                          <w:rPr>
                            <w:rFonts w:ascii="Arial" w:eastAsia="メイリオ" w:hAnsi="Arial" w:cs="Arial"/>
                            <w:color w:val="000000" w:themeColor="text1"/>
                            <w:kern w:val="24"/>
                            <w:sz w:val="16"/>
                            <w:szCs w:val="16"/>
                          </w:rPr>
                          <w:t>EAS RFC v4.0</w:t>
                        </w:r>
                      </w:p>
                      <w:p w:rsidR="006F6BA8" w:rsidRPr="00B82040" w:rsidRDefault="006F6BA8" w:rsidP="00055CE2">
                        <w:pPr>
                          <w:pStyle w:val="Web"/>
                          <w:spacing w:after="0" w:line="200" w:lineRule="exact"/>
                          <w:jc w:val="right"/>
                          <w:rPr>
                            <w:rFonts w:ascii="Arial" w:eastAsia="メイリオ" w:hAnsi="Arial" w:cs="Arial"/>
                            <w:sz w:val="16"/>
                            <w:szCs w:val="16"/>
                          </w:rPr>
                        </w:pPr>
                        <w:r w:rsidRPr="00B82040">
                          <w:rPr>
                            <w:rFonts w:ascii="Arial" w:eastAsia="メイリオ" w:hAnsi="Arial" w:cs="Arial"/>
                            <w:color w:val="000000" w:themeColor="text1"/>
                            <w:kern w:val="24"/>
                            <w:sz w:val="16"/>
                            <w:szCs w:val="16"/>
                          </w:rPr>
                          <w:t>May</w:t>
                        </w:r>
                        <w:r>
                          <w:rPr>
                            <w:rFonts w:ascii="Arial" w:eastAsia="メイリオ" w:hAnsi="Arial" w:cs="Arial"/>
                            <w:color w:val="000000" w:themeColor="text1"/>
                            <w:kern w:val="24"/>
                            <w:sz w:val="16"/>
                            <w:szCs w:val="16"/>
                          </w:rPr>
                          <w:t xml:space="preserve"> </w:t>
                        </w:r>
                        <w:r w:rsidRPr="00B82040">
                          <w:rPr>
                            <w:rFonts w:ascii="Arial" w:eastAsia="メイリオ" w:hAnsi="Arial" w:cs="Arial"/>
                            <w:color w:val="000000" w:themeColor="text1"/>
                            <w:kern w:val="24"/>
                            <w:sz w:val="16"/>
                            <w:szCs w:val="16"/>
                          </w:rPr>
                          <w:t>2015</w:t>
                        </w:r>
                      </w:p>
                    </w:txbxContent>
                  </v:textbox>
                </v:shape>
                <v:shape id="線吹き出し 1 (枠付き) 261" o:spid="_x0000_s1037" type="#_x0000_t47" style="position:absolute;left:20859;top:4000;width:7777;height:3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" adj="2215,-16611,6701,-148" filled="f" strokecolor="#3c3c3b" strokeweight="2pt">
                  <v:textbox inset="1mm,.5mm,1mm,.5mm">
                    <w:txbxContent>
                      <w:p w:rsidR="006F6BA8" w:rsidRPr="00B82040" w:rsidRDefault="006F6BA8" w:rsidP="00055CE2">
                        <w:pPr>
                          <w:pStyle w:val="Web"/>
                          <w:spacing w:after="0" w:line="200" w:lineRule="exact"/>
                          <w:rPr>
                            <w:rFonts w:ascii="Arial" w:eastAsia="メイリオ" w:hAnsi="Arial" w:cs="Arial"/>
                            <w:sz w:val="16"/>
                            <w:szCs w:val="16"/>
                          </w:rPr>
                        </w:pPr>
                        <w:r w:rsidRPr="00B82040">
                          <w:rPr>
                            <w:rFonts w:ascii="Arial" w:eastAsia="メイリオ" w:hAnsi="Arial" w:cs="Arial"/>
                            <w:color w:val="000000" w:themeColor="text1"/>
                            <w:kern w:val="24"/>
                            <w:sz w:val="16"/>
                            <w:szCs w:val="16"/>
                          </w:rPr>
                          <w:t>EAS RFC v3.0</w:t>
                        </w:r>
                      </w:p>
                      <w:p w:rsidR="006F6BA8" w:rsidRPr="00B82040" w:rsidRDefault="006F6BA8" w:rsidP="00055CE2">
                        <w:pPr>
                          <w:pStyle w:val="Web"/>
                          <w:spacing w:after="0" w:line="200" w:lineRule="exact"/>
                          <w:jc w:val="right"/>
                          <w:rPr>
                            <w:rFonts w:ascii="Arial" w:eastAsia="メイリオ" w:hAnsi="Arial" w:cs="Arial"/>
                            <w:sz w:val="16"/>
                            <w:szCs w:val="16"/>
                          </w:rPr>
                        </w:pPr>
                        <w:r w:rsidRPr="00B82040">
                          <w:rPr>
                            <w:rFonts w:ascii="Arial" w:eastAsia="メイリオ" w:hAnsi="Arial" w:cs="Arial"/>
                            <w:color w:val="000000" w:themeColor="text1"/>
                            <w:kern w:val="24"/>
                            <w:sz w:val="16"/>
                            <w:szCs w:val="16"/>
                          </w:rPr>
                          <w:t>Feb</w:t>
                        </w:r>
                        <w:r>
                          <w:rPr>
                            <w:rFonts w:ascii="Arial" w:eastAsia="メイリオ" w:hAnsi="Arial" w:cs="Arial"/>
                            <w:color w:val="000000" w:themeColor="text1"/>
                            <w:kern w:val="24"/>
                            <w:sz w:val="16"/>
                            <w:szCs w:val="16"/>
                          </w:rPr>
                          <w:t xml:space="preserve"> </w:t>
                        </w:r>
                        <w:r w:rsidRPr="00B82040">
                          <w:rPr>
                            <w:rFonts w:ascii="Arial" w:eastAsia="メイリオ" w:hAnsi="Arial" w:cs="Arial"/>
                            <w:color w:val="000000" w:themeColor="text1"/>
                            <w:kern w:val="24"/>
                            <w:sz w:val="16"/>
                            <w:szCs w:val="16"/>
                          </w:rPr>
                          <w:t>2015</w:t>
                        </w:r>
                      </w:p>
                    </w:txbxContent>
                  </v:textbox>
                </v:shape>
                <v:shape id="線吹き出し 1 (枠付き) 262" o:spid="_x0000_s1038" type="#_x0000_t47" style="position:absolute;left:48101;top:3905;width:8209;height:3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" adj="-40821,-16199,1343,-148" filled="f" strokecolor="#3c3c3b" strokeweight="2pt">
                  <v:textbox inset="1mm,.5mm,1mm,.5mm">
                    <w:txbxContent>
                      <w:p w:rsidR="006F6BA8" w:rsidRPr="00B82040" w:rsidRDefault="006F6BA8" w:rsidP="00055CE2">
                        <w:pPr>
                          <w:pStyle w:val="Web"/>
                          <w:spacing w:after="0" w:line="200" w:lineRule="exact"/>
                          <w:rPr>
                            <w:rFonts w:ascii="Arial" w:eastAsia="メイリオ" w:hAnsi="Arial" w:cs="Arial"/>
                            <w:sz w:val="16"/>
                            <w:szCs w:val="16"/>
                          </w:rPr>
                        </w:pPr>
                        <w:r w:rsidRPr="00B82040">
                          <w:rPr>
                            <w:rFonts w:ascii="Arial" w:eastAsia="メイリオ" w:hAnsi="Arial" w:cs="Arial"/>
                            <w:b/>
                            <w:bCs/>
                            <w:color w:val="000000" w:themeColor="text1"/>
                            <w:kern w:val="24"/>
                            <w:sz w:val="16"/>
                            <w:szCs w:val="16"/>
                          </w:rPr>
                          <w:t>EAS RFC v5.2</w:t>
                        </w:r>
                      </w:p>
                      <w:p w:rsidR="006F6BA8" w:rsidRPr="00B82040" w:rsidRDefault="006F6BA8" w:rsidP="00055CE2">
                        <w:pPr>
                          <w:pStyle w:val="Web"/>
                          <w:spacing w:after="0" w:line="200" w:lineRule="exact"/>
                          <w:jc w:val="right"/>
                          <w:rPr>
                            <w:rFonts w:ascii="Arial" w:eastAsia="メイリオ" w:hAnsi="Arial" w:cs="Arial"/>
                            <w:sz w:val="16"/>
                            <w:szCs w:val="16"/>
                          </w:rPr>
                        </w:pPr>
                        <w:r w:rsidRPr="00B82040">
                          <w:rPr>
                            <w:rFonts w:ascii="Arial" w:eastAsia="メイリオ" w:hAnsi="Arial" w:cs="Arial"/>
                            <w:b/>
                            <w:bCs/>
                            <w:color w:val="000000" w:themeColor="text1"/>
                            <w:kern w:val="24"/>
                            <w:sz w:val="16"/>
                            <w:szCs w:val="16"/>
                          </w:rPr>
                          <w:t>Dec</w:t>
                        </w:r>
                        <w:r>
                          <w:rPr>
                            <w:rFonts w:ascii="Arial" w:eastAsia="メイリオ" w:hAnsi="Arial" w:cs="Arial"/>
                            <w:b/>
                            <w:bCs/>
                            <w:color w:val="000000" w:themeColor="text1"/>
                            <w:kern w:val="24"/>
                            <w:sz w:val="16"/>
                            <w:szCs w:val="16"/>
                          </w:rPr>
                          <w:t xml:space="preserve"> </w:t>
                        </w:r>
                        <w:r w:rsidRPr="00B82040">
                          <w:rPr>
                            <w:rFonts w:ascii="Arial" w:eastAsia="メイリオ" w:hAnsi="Arial" w:cs="Arial"/>
                            <w:b/>
                            <w:bCs/>
                            <w:color w:val="000000" w:themeColor="text1"/>
                            <w:kern w:val="24"/>
                            <w:sz w:val="16"/>
                            <w:szCs w:val="16"/>
                          </w:rPr>
                          <w:t>2015</w:t>
                        </w:r>
                      </w:p>
                    </w:txbxContent>
                  </v:textbox>
                </v:shape>
              </v:group>
            </w:pict>
          </mc:Fallback>
        </mc:AlternateContent>
      </w:r>
      <w:r w:rsidRPr="002230E4">
        <w:br/>
      </w:r>
      <w:r w:rsidRPr="002230E4">
        <w:br/>
      </w:r>
      <w:r w:rsidRPr="002230E4">
        <w:br/>
      </w:r>
      <w:r w:rsidRPr="002230E4">
        <w:br/>
      </w:r>
      <w:r w:rsidRPr="002230E4">
        <w:br/>
      </w:r>
      <w:r w:rsidRPr="002230E4">
        <w:br/>
      </w:r>
    </w:p>
    <w:p w:rsidR="00055CE2" w:rsidRPr="002230E4" w:rsidRDefault="00055CE2" w:rsidP="00055CE2">
      <w:pPr>
        <w:pStyle w:val="figuretitle"/>
      </w:pPr>
      <w:r w:rsidRPr="002230E4">
        <w:t xml:space="preserve">Figure </w:t>
      </w:r>
      <w:r w:rsidRPr="002230E4">
        <w:rPr>
          <w:rFonts w:cs="Arial"/>
          <w:b w:val="0"/>
        </w:rPr>
        <w:fldChar w:fldCharType="begin"/>
      </w:r>
      <w:r w:rsidRPr="002230E4">
        <w:rPr>
          <w:rFonts w:cs="Arial"/>
        </w:rPr>
        <w:instrText xml:space="preserve"> STYLEREF 1 \s </w:instrText>
      </w:r>
      <w:r w:rsidRPr="002230E4">
        <w:rPr>
          <w:rFonts w:cs="Arial"/>
          <w:b w:val="0"/>
        </w:rPr>
        <w:fldChar w:fldCharType="separate"/>
      </w:r>
      <w:r w:rsidR="005A56E9">
        <w:rPr>
          <w:rFonts w:cs="Arial"/>
          <w:noProof/>
        </w:rPr>
        <w:t>1</w:t>
      </w:r>
      <w:r w:rsidRPr="002230E4">
        <w:rPr>
          <w:rFonts w:cs="Arial"/>
          <w:b w:val="0"/>
        </w:rPr>
        <w:fldChar w:fldCharType="end"/>
      </w:r>
      <w:r w:rsidRPr="002230E4">
        <w:noBreakHyphen/>
      </w:r>
      <w:r w:rsidRPr="002230E4">
        <w:rPr>
          <w:rFonts w:cs="Arial"/>
          <w:b w:val="0"/>
        </w:rPr>
        <w:fldChar w:fldCharType="begin"/>
      </w:r>
      <w:r w:rsidRPr="002230E4">
        <w:rPr>
          <w:rFonts w:cs="Arial"/>
        </w:rPr>
        <w:instrText xml:space="preserve"> SEQ </w:instrText>
      </w:r>
      <w:r w:rsidRPr="002230E4">
        <w:rPr>
          <w:rFonts w:cs="Arial"/>
        </w:rPr>
        <w:instrText>図</w:instrText>
      </w:r>
      <w:r w:rsidRPr="002230E4">
        <w:rPr>
          <w:rFonts w:cs="Arial"/>
        </w:rPr>
        <w:instrText xml:space="preserve"> \* ARABIC \s 1 </w:instrText>
      </w:r>
      <w:r w:rsidRPr="002230E4">
        <w:rPr>
          <w:rFonts w:cs="Arial"/>
          <w:b w:val="0"/>
        </w:rPr>
        <w:fldChar w:fldCharType="separate"/>
      </w:r>
      <w:r w:rsidR="005A56E9">
        <w:rPr>
          <w:rFonts w:cs="Arial"/>
          <w:noProof/>
        </w:rPr>
        <w:t>1</w:t>
      </w:r>
      <w:r w:rsidRPr="002230E4">
        <w:rPr>
          <w:rFonts w:cs="Arial"/>
          <w:b w:val="0"/>
        </w:rPr>
        <w:fldChar w:fldCharType="end"/>
      </w:r>
      <w:r w:rsidR="00B82040" w:rsidRPr="002230E4">
        <w:rPr>
          <w:rFonts w:hint="eastAsia"/>
        </w:rPr>
        <w:t xml:space="preserve"> </w:t>
      </w:r>
      <w:r w:rsidR="00B82040" w:rsidRPr="002230E4">
        <w:t xml:space="preserve"> </w:t>
      </w:r>
      <w:r w:rsidRPr="002230E4">
        <w:rPr>
          <w:rFonts w:hint="eastAsia"/>
        </w:rPr>
        <w:t>Progress</w:t>
      </w:r>
      <w:r w:rsidRPr="002230E4">
        <w:t xml:space="preserve"> </w:t>
      </w:r>
      <w:r w:rsidRPr="002230E4">
        <w:rPr>
          <w:rFonts w:hint="eastAsia"/>
        </w:rPr>
        <w:t>o</w:t>
      </w:r>
      <w:r w:rsidRPr="002230E4">
        <w:t>f EAS Development</w:t>
      </w:r>
    </w:p>
    <w:p w:rsidR="00055CE2" w:rsidRPr="002230E4" w:rsidRDefault="00055CE2" w:rsidP="00972E79">
      <w:pPr>
        <w:pStyle w:val="Space"/>
      </w:pPr>
    </w:p>
    <w:p w:rsidR="00055CE2" w:rsidRPr="002230E4" w:rsidRDefault="00055CE2" w:rsidP="00055CE2">
      <w:pPr>
        <w:pStyle w:val="Heading3"/>
      </w:pPr>
      <w:bookmarkStart w:id="37" w:name="_Toc488949306"/>
      <w:r w:rsidRPr="002230E4">
        <w:t>Potential Problems with EAS</w:t>
      </w:r>
      <w:bookmarkEnd w:id="37"/>
      <w:r w:rsidRPr="002230E4">
        <w:t xml:space="preserve"> </w:t>
      </w:r>
    </w:p>
    <w:p w:rsidR="00055CE2" w:rsidRPr="002230E4" w:rsidRDefault="00055CE2" w:rsidP="00B82040">
      <w:pPr>
        <w:pStyle w:val="Level1unordered"/>
      </w:pPr>
      <w:r w:rsidRPr="002230E4">
        <w:t xml:space="preserve">Even if the system as a whole </w:t>
      </w:r>
      <w:r w:rsidRPr="002230E4">
        <w:rPr>
          <w:rFonts w:hint="eastAsia"/>
        </w:rPr>
        <w:t xml:space="preserve">imposes a </w:t>
      </w:r>
      <w:r w:rsidRPr="002230E4">
        <w:t>heavy</w:t>
      </w:r>
      <w:r w:rsidRPr="002230E4">
        <w:rPr>
          <w:rFonts w:hint="eastAsia"/>
        </w:rPr>
        <w:t xml:space="preserve"> </w:t>
      </w:r>
      <w:r w:rsidRPr="002230E4">
        <w:t xml:space="preserve">load, tasks may not be assigned to some </w:t>
      </w:r>
      <w:r w:rsidRPr="002230E4">
        <w:rPr>
          <w:rFonts w:hint="eastAsia"/>
        </w:rPr>
        <w:t xml:space="preserve">of the </w:t>
      </w:r>
      <w:r w:rsidRPr="002230E4">
        <w:t>CPUs.*</w:t>
      </w:r>
    </w:p>
    <w:p w:rsidR="00055CE2" w:rsidRPr="002230E4" w:rsidRDefault="00055CE2" w:rsidP="00B82040">
      <w:pPr>
        <w:pStyle w:val="Level1unordered"/>
      </w:pPr>
      <w:r w:rsidRPr="002230E4">
        <w:rPr>
          <w:rFonts w:hint="eastAsia"/>
        </w:rPr>
        <w:t>When a heavy-load task</w:t>
      </w:r>
      <w:r w:rsidRPr="002230E4">
        <w:t xml:space="preserve"> </w:t>
      </w:r>
      <w:r w:rsidRPr="002230E4">
        <w:rPr>
          <w:rFonts w:hint="eastAsia"/>
        </w:rPr>
        <w:t xml:space="preserve">is </w:t>
      </w:r>
      <w:r w:rsidRPr="002230E4">
        <w:t>awaken</w:t>
      </w:r>
      <w:r w:rsidRPr="002230E4">
        <w:rPr>
          <w:rFonts w:hint="eastAsia"/>
        </w:rPr>
        <w:t xml:space="preserve">ed, the task </w:t>
      </w:r>
      <w:r w:rsidRPr="002230E4">
        <w:t>may be temporarily</w:t>
      </w:r>
      <w:r w:rsidRPr="002230E4">
        <w:rPr>
          <w:rFonts w:hint="eastAsia"/>
        </w:rPr>
        <w:t xml:space="preserve"> assigned</w:t>
      </w:r>
      <w:r w:rsidRPr="002230E4">
        <w:t xml:space="preserve"> to a </w:t>
      </w:r>
      <w:r w:rsidRPr="002230E4">
        <w:rPr>
          <w:rFonts w:hint="eastAsia"/>
        </w:rPr>
        <w:t>Cortex-A53</w:t>
      </w:r>
      <w:r w:rsidRPr="002230E4">
        <w:t xml:space="preserve"> core</w:t>
      </w:r>
      <w:r w:rsidRPr="002230E4">
        <w:rPr>
          <w:rFonts w:hint="eastAsia"/>
        </w:rPr>
        <w:t>.</w:t>
      </w:r>
      <w:r w:rsidRPr="002230E4">
        <w:t xml:space="preserve"> </w:t>
      </w:r>
      <w:r w:rsidRPr="002230E4">
        <w:rPr>
          <w:rFonts w:hint="eastAsia"/>
        </w:rPr>
        <w:t xml:space="preserve">This is likely to </w:t>
      </w:r>
      <w:r w:rsidRPr="002230E4">
        <w:t xml:space="preserve">result </w:t>
      </w:r>
      <w:r w:rsidRPr="002230E4">
        <w:rPr>
          <w:rFonts w:hint="eastAsia"/>
        </w:rPr>
        <w:t xml:space="preserve">in overly long times for </w:t>
      </w:r>
      <w:r w:rsidRPr="002230E4">
        <w:t>processing.*</w:t>
      </w:r>
    </w:p>
    <w:p w:rsidR="00055CE2" w:rsidRPr="002230E4" w:rsidRDefault="00055CE2" w:rsidP="00B82040">
      <w:pPr>
        <w:pStyle w:val="listend"/>
      </w:pPr>
    </w:p>
    <w:p w:rsidR="00055CE2" w:rsidRPr="002230E4" w:rsidRDefault="00B82040" w:rsidP="00B82040">
      <w:pPr>
        <w:pStyle w:val="notenumber"/>
      </w:pPr>
      <w:r w:rsidRPr="002230E4">
        <w:rPr>
          <w:rFonts w:hint="eastAsia"/>
        </w:rPr>
        <w:t>Note:</w:t>
      </w:r>
      <w:r w:rsidRPr="002230E4">
        <w:rPr>
          <w:rFonts w:hint="eastAsia"/>
        </w:rPr>
        <w:tab/>
        <w:t>*</w:t>
      </w:r>
      <w:r w:rsidRPr="002230E4">
        <w:rPr>
          <w:rFonts w:hint="eastAsia"/>
        </w:rPr>
        <w:tab/>
      </w:r>
      <w:r w:rsidR="00055CE2" w:rsidRPr="002230E4">
        <w:t xml:space="preserve">These restrictions apply to </w:t>
      </w:r>
      <w:r w:rsidR="00055CE2" w:rsidRPr="002230E4">
        <w:rPr>
          <w:rFonts w:hint="eastAsia"/>
        </w:rPr>
        <w:t>EAS v5.2</w:t>
      </w:r>
      <w:r w:rsidR="00055CE2" w:rsidRPr="002230E4">
        <w:t xml:space="preserve">. </w:t>
      </w:r>
      <w:r w:rsidR="00055CE2" w:rsidRPr="002230E4">
        <w:rPr>
          <w:rFonts w:hint="eastAsia"/>
        </w:rPr>
        <w:t xml:space="preserve">Resolution of these potential problems </w:t>
      </w:r>
      <w:r w:rsidR="00055CE2" w:rsidRPr="002230E4">
        <w:t xml:space="preserve">depends on the Linux </w:t>
      </w:r>
      <w:r w:rsidR="00055CE2" w:rsidRPr="002230E4">
        <w:rPr>
          <w:rFonts w:hint="eastAsia"/>
        </w:rPr>
        <w:t>c</w:t>
      </w:r>
      <w:r w:rsidR="00055CE2" w:rsidRPr="002230E4">
        <w:t>ommunity.</w:t>
      </w:r>
    </w:p>
    <w:p w:rsidR="00055CE2" w:rsidRPr="002230E4" w:rsidRDefault="00055CE2" w:rsidP="00972E79">
      <w:pPr>
        <w:pStyle w:val="Space"/>
      </w:pPr>
    </w:p>
    <w:p w:rsidR="00055CE2" w:rsidRPr="002230E4" w:rsidRDefault="00055CE2" w:rsidP="00055CE2">
      <w:r w:rsidRPr="002230E4">
        <w:br w:type="page"/>
      </w:r>
    </w:p>
    <w:p w:rsidR="00055CE2" w:rsidRPr="002230E4" w:rsidRDefault="00055CE2" w:rsidP="00055CE2">
      <w:pPr>
        <w:pStyle w:val="Heading2"/>
      </w:pPr>
      <w:bookmarkStart w:id="38" w:name="_Toc488949307"/>
      <w:r w:rsidRPr="002230E4">
        <w:lastRenderedPageBreak/>
        <w:t>Operation in Outline</w:t>
      </w:r>
      <w:bookmarkEnd w:id="38"/>
    </w:p>
    <w:p w:rsidR="00055CE2" w:rsidRPr="002230E4" w:rsidRDefault="00055CE2" w:rsidP="00055CE2">
      <w:r w:rsidRPr="002230E4">
        <w:t xml:space="preserve">EAS </w:t>
      </w:r>
      <w:r w:rsidRPr="002230E4">
        <w:rPr>
          <w:rFonts w:hint="eastAsia"/>
        </w:rPr>
        <w:t>when applied to assigning</w:t>
      </w:r>
      <w:r w:rsidRPr="002230E4">
        <w:t xml:space="preserve"> </w:t>
      </w:r>
      <w:r w:rsidRPr="002230E4">
        <w:rPr>
          <w:rFonts w:hint="eastAsia"/>
        </w:rPr>
        <w:t>tasks handles the following functions,</w:t>
      </w:r>
      <w:r w:rsidRPr="002230E4">
        <w:t xml:space="preserve"> including </w:t>
      </w:r>
      <w:r w:rsidRPr="002230E4">
        <w:rPr>
          <w:rFonts w:hint="eastAsia"/>
        </w:rPr>
        <w:t xml:space="preserve">some that are incidental to </w:t>
      </w:r>
      <w:r w:rsidRPr="002230E4">
        <w:t>EAS.</w:t>
      </w:r>
    </w:p>
    <w:p w:rsidR="00055CE2" w:rsidRPr="002230E4" w:rsidRDefault="00055CE2" w:rsidP="00972E79">
      <w:pPr>
        <w:pStyle w:val="Space"/>
      </w:pPr>
    </w:p>
    <w:p w:rsidR="00055CE2" w:rsidRPr="002230E4" w:rsidRDefault="00055CE2" w:rsidP="00C8038E">
      <w:pPr>
        <w:pStyle w:val="Level1unordered"/>
      </w:pPr>
      <w:r w:rsidRPr="002230E4">
        <w:rPr>
          <w:rFonts w:hint="eastAsia"/>
        </w:rPr>
        <w:t xml:space="preserve">Monitoring </w:t>
      </w:r>
      <w:r w:rsidRPr="002230E4">
        <w:t xml:space="preserve">how much load is being imposed on each </w:t>
      </w:r>
      <w:r w:rsidRPr="002230E4">
        <w:rPr>
          <w:rFonts w:hint="eastAsia"/>
        </w:rPr>
        <w:t xml:space="preserve">of the </w:t>
      </w:r>
      <w:r w:rsidRPr="002230E4">
        <w:t>CPU core</w:t>
      </w:r>
      <w:r w:rsidRPr="002230E4">
        <w:rPr>
          <w:rFonts w:hint="eastAsia"/>
        </w:rPr>
        <w:t>s</w:t>
      </w:r>
    </w:p>
    <w:p w:rsidR="00055CE2" w:rsidRPr="002230E4" w:rsidRDefault="00055CE2" w:rsidP="00C8038E">
      <w:pPr>
        <w:pStyle w:val="Level1unordered"/>
      </w:pPr>
      <w:r w:rsidRPr="002230E4">
        <w:t>Dynamically a</w:t>
      </w:r>
      <w:r w:rsidRPr="002230E4">
        <w:rPr>
          <w:rFonts w:hint="eastAsia"/>
        </w:rPr>
        <w:t xml:space="preserve">ssigning tasks </w:t>
      </w:r>
      <w:r w:rsidRPr="002230E4">
        <w:t>that ha</w:t>
      </w:r>
      <w:r w:rsidRPr="002230E4">
        <w:rPr>
          <w:rFonts w:hint="eastAsia"/>
        </w:rPr>
        <w:t>ve</w:t>
      </w:r>
      <w:r w:rsidRPr="002230E4">
        <w:t xml:space="preserve"> been a</w:t>
      </w:r>
      <w:r w:rsidRPr="002230E4">
        <w:rPr>
          <w:rFonts w:hint="eastAsia"/>
        </w:rPr>
        <w:t>waken</w:t>
      </w:r>
      <w:r w:rsidRPr="002230E4">
        <w:t>ed and can be executed to suitable CPU core</w:t>
      </w:r>
      <w:r w:rsidRPr="002230E4">
        <w:rPr>
          <w:rFonts w:hint="eastAsia"/>
        </w:rPr>
        <w:t>s</w:t>
      </w:r>
    </w:p>
    <w:p w:rsidR="00055CE2" w:rsidRPr="002230E4" w:rsidRDefault="00055CE2" w:rsidP="00C8038E">
      <w:pPr>
        <w:pStyle w:val="Level1unordered"/>
      </w:pPr>
      <w:r w:rsidRPr="002230E4">
        <w:t xml:space="preserve">Assigning tasks that have been recognized as low-load to low-power-consumption CPU cores as far as possible </w:t>
      </w:r>
      <w:r w:rsidRPr="002230E4">
        <w:rPr>
          <w:rFonts w:hint="eastAsia"/>
        </w:rPr>
        <w:t xml:space="preserve">so that </w:t>
      </w:r>
      <w:r w:rsidRPr="002230E4">
        <w:t xml:space="preserve">high-performance and high-power-consumption CPU cores </w:t>
      </w:r>
      <w:r w:rsidRPr="002230E4">
        <w:rPr>
          <w:rFonts w:hint="eastAsia"/>
        </w:rPr>
        <w:t xml:space="preserve">can be placed </w:t>
      </w:r>
      <w:r w:rsidRPr="002230E4">
        <w:t xml:space="preserve">in the idle state. This reduces power consumption of </w:t>
      </w:r>
      <w:r w:rsidRPr="002230E4">
        <w:rPr>
          <w:rFonts w:hint="eastAsia"/>
        </w:rPr>
        <w:t>the system as a whole</w:t>
      </w:r>
      <w:r w:rsidRPr="002230E4">
        <w:t>.</w:t>
      </w:r>
    </w:p>
    <w:p w:rsidR="00055CE2" w:rsidRPr="002F6BAC" w:rsidRDefault="00055CE2" w:rsidP="002F6BAC">
      <w:pPr>
        <w:pStyle w:val="listend"/>
      </w:pPr>
    </w:p>
    <w:p w:rsidR="00055CE2" w:rsidRPr="002230E4" w:rsidRDefault="00055CE2" w:rsidP="00055CE2">
      <w:r w:rsidRPr="002230E4">
        <w:rPr>
          <w:rFonts w:hint="eastAsia"/>
        </w:rPr>
        <w:t xml:space="preserve">An outline of the principle of operation is </w:t>
      </w:r>
      <w:r w:rsidRPr="002230E4">
        <w:t>given below.</w:t>
      </w:r>
    </w:p>
    <w:p w:rsidR="00055CE2" w:rsidRPr="002230E4" w:rsidRDefault="00055CE2" w:rsidP="00972E79">
      <w:pPr>
        <w:pStyle w:val="Space"/>
      </w:pPr>
    </w:p>
    <w:p w:rsidR="00055CE2" w:rsidRPr="002230E4" w:rsidRDefault="00055CE2" w:rsidP="00055CE2">
      <w:r w:rsidRPr="002230E4">
        <w:t>EAS assigns tasks as follows</w:t>
      </w:r>
      <w:r w:rsidRPr="002230E4">
        <w:rPr>
          <w:rFonts w:hint="eastAsia"/>
        </w:rPr>
        <w:t>.</w:t>
      </w:r>
      <w:r w:rsidRPr="002230E4">
        <w:t xml:space="preserve"> </w:t>
      </w:r>
      <w:r w:rsidRPr="002230E4">
        <w:rPr>
          <w:rFonts w:hint="eastAsia"/>
        </w:rPr>
        <w:t xml:space="preserve">The design of </w:t>
      </w:r>
      <w:r w:rsidRPr="002230E4">
        <w:t xml:space="preserve">EAS is based on a concept that scheduling proceeds </w:t>
      </w:r>
      <w:r w:rsidRPr="002230E4">
        <w:rPr>
          <w:rFonts w:hint="eastAsia"/>
        </w:rPr>
        <w:t xml:space="preserve">so </w:t>
      </w:r>
      <w:r w:rsidRPr="002230E4">
        <w:t>as to minimize power</w:t>
      </w:r>
      <w:r w:rsidRPr="002230E4">
        <w:rPr>
          <w:rFonts w:hint="eastAsia"/>
        </w:rPr>
        <w:t xml:space="preserve"> </w:t>
      </w:r>
      <w:r w:rsidRPr="002230E4">
        <w:t xml:space="preserve">consumption while securing the specified processing performance of the system. Assigning tasks with the processing speed and power consumption of CPUs taken into account is a different </w:t>
      </w:r>
      <w:r w:rsidRPr="002230E4">
        <w:rPr>
          <w:rFonts w:hint="eastAsia"/>
        </w:rPr>
        <w:t xml:space="preserve">approach </w:t>
      </w:r>
      <w:r w:rsidRPr="002230E4">
        <w:t>from previous concept</w:t>
      </w:r>
      <w:r w:rsidRPr="002230E4">
        <w:rPr>
          <w:rFonts w:hint="eastAsia"/>
        </w:rPr>
        <w:t>s</w:t>
      </w:r>
      <w:r w:rsidRPr="002230E4">
        <w:t xml:space="preserve">. Accordingly, this enables scheduling </w:t>
      </w:r>
      <w:r w:rsidRPr="002230E4">
        <w:rPr>
          <w:rFonts w:hint="eastAsia"/>
        </w:rPr>
        <w:t xml:space="preserve">that is </w:t>
      </w:r>
      <w:r w:rsidRPr="002230E4">
        <w:t xml:space="preserve">appropriate in a system that runs </w:t>
      </w:r>
      <w:r w:rsidRPr="002230E4">
        <w:rPr>
          <w:rFonts w:hint="eastAsia"/>
        </w:rPr>
        <w:t xml:space="preserve">with a </w:t>
      </w:r>
      <w:r w:rsidRPr="002230E4">
        <w:t xml:space="preserve">combination </w:t>
      </w:r>
      <w:r w:rsidRPr="002230E4">
        <w:rPr>
          <w:rFonts w:hint="eastAsia"/>
        </w:rPr>
        <w:t xml:space="preserve">of </w:t>
      </w:r>
      <w:r w:rsidRPr="002230E4">
        <w:t xml:space="preserve">two types of CPU (the </w:t>
      </w:r>
      <w:r w:rsidRPr="002230E4">
        <w:rPr>
          <w:rFonts w:hint="eastAsia"/>
        </w:rPr>
        <w:t>Cortex-A57</w:t>
      </w:r>
      <w:r w:rsidR="000801F7">
        <w:t xml:space="preserve"> </w:t>
      </w:r>
      <w:r w:rsidRPr="002230E4">
        <w:t xml:space="preserve">and </w:t>
      </w:r>
      <w:r w:rsidRPr="002230E4">
        <w:rPr>
          <w:rFonts w:hint="eastAsia"/>
        </w:rPr>
        <w:t>Cortex-A53</w:t>
      </w:r>
      <w:r w:rsidRPr="002230E4">
        <w:t xml:space="preserve"> cores) with </w:t>
      </w:r>
      <w:r w:rsidRPr="002230E4">
        <w:rPr>
          <w:rFonts w:hint="eastAsia"/>
        </w:rPr>
        <w:t xml:space="preserve">their </w:t>
      </w:r>
      <w:r w:rsidRPr="002230E4">
        <w:t xml:space="preserve">asymmetrical processing speeds and </w:t>
      </w:r>
      <w:r w:rsidRPr="002230E4">
        <w:rPr>
          <w:rFonts w:hint="eastAsia"/>
        </w:rPr>
        <w:t xml:space="preserve">levels of </w:t>
      </w:r>
      <w:r w:rsidRPr="002230E4">
        <w:t>power consumption.</w:t>
      </w:r>
    </w:p>
    <w:p w:rsidR="00055CE2" w:rsidRPr="002230E4" w:rsidRDefault="00055CE2" w:rsidP="00972E79">
      <w:pPr>
        <w:pStyle w:val="Space"/>
      </w:pPr>
    </w:p>
    <w:p w:rsidR="00055CE2" w:rsidRPr="002230E4" w:rsidRDefault="00055CE2" w:rsidP="00C8038E">
      <w:pPr>
        <w:pStyle w:val="Level1unordered"/>
      </w:pPr>
      <w:r w:rsidRPr="002230E4">
        <w:rPr>
          <w:rFonts w:hint="eastAsia"/>
        </w:rPr>
        <w:t>Basic algo</w:t>
      </w:r>
      <w:r w:rsidRPr="002230E4">
        <w:t>rithm used to assign tasks</w:t>
      </w:r>
    </w:p>
    <w:p w:rsidR="00055CE2" w:rsidRPr="002230E4" w:rsidRDefault="00055CE2" w:rsidP="00C8038E">
      <w:pPr>
        <w:pStyle w:val="Level1cont"/>
        <w:ind w:left="910" w:hanging="602"/>
      </w:pPr>
      <w:r w:rsidRPr="002230E4">
        <w:t>Step 1: Select</w:t>
      </w:r>
      <w:r w:rsidRPr="002230E4">
        <w:rPr>
          <w:rFonts w:hint="eastAsia"/>
        </w:rPr>
        <w:t xml:space="preserve"> the </w:t>
      </w:r>
      <w:r w:rsidRPr="002230E4">
        <w:t>CPU</w:t>
      </w:r>
      <w:r w:rsidRPr="002230E4">
        <w:rPr>
          <w:rFonts w:hint="eastAsia"/>
        </w:rPr>
        <w:t>s</w:t>
      </w:r>
      <w:r w:rsidRPr="002230E4">
        <w:t xml:space="preserve"> that </w:t>
      </w:r>
      <w:r w:rsidRPr="002230E4">
        <w:rPr>
          <w:rFonts w:hint="eastAsia"/>
        </w:rPr>
        <w:t xml:space="preserve">are currently idle </w:t>
      </w:r>
      <w:r w:rsidRPr="002230E4">
        <w:t>and ha</w:t>
      </w:r>
      <w:r w:rsidRPr="002230E4">
        <w:rPr>
          <w:rFonts w:hint="eastAsia"/>
        </w:rPr>
        <w:t>ve</w:t>
      </w:r>
      <w:r w:rsidRPr="002230E4">
        <w:t xml:space="preserve"> the processing speed to suit </w:t>
      </w:r>
      <w:r w:rsidRPr="002230E4">
        <w:rPr>
          <w:rFonts w:hint="eastAsia"/>
        </w:rPr>
        <w:t xml:space="preserve">the </w:t>
      </w:r>
      <w:r w:rsidRPr="002230E4">
        <w:t>load that a given task imposes</w:t>
      </w:r>
      <w:r w:rsidRPr="002230E4">
        <w:rPr>
          <w:rFonts w:hint="eastAsia"/>
        </w:rPr>
        <w:t>.</w:t>
      </w:r>
    </w:p>
    <w:p w:rsidR="00055CE2" w:rsidRPr="002230E4" w:rsidRDefault="000801F7" w:rsidP="00C8038E">
      <w:pPr>
        <w:pStyle w:val="Level1cont"/>
      </w:pPr>
      <w:r w:rsidRPr="000801F7">
        <w:t>Step</w:t>
      </w:r>
      <w:r w:rsidR="00055CE2" w:rsidRPr="002230E4">
        <w:rPr>
          <w:rFonts w:hint="eastAsia"/>
        </w:rPr>
        <w:t xml:space="preserve"> 2:</w:t>
      </w:r>
      <w:r w:rsidR="00055CE2" w:rsidRPr="002230E4">
        <w:t xml:space="preserve"> Assign the task to </w:t>
      </w:r>
      <w:r w:rsidR="00055CE2" w:rsidRPr="002230E4">
        <w:rPr>
          <w:rFonts w:hint="eastAsia"/>
        </w:rPr>
        <w:t xml:space="preserve">the </w:t>
      </w:r>
      <w:r w:rsidR="00055CE2" w:rsidRPr="002230E4">
        <w:t xml:space="preserve">CPU </w:t>
      </w:r>
      <w:r w:rsidR="00055CE2" w:rsidRPr="002230E4">
        <w:rPr>
          <w:rFonts w:hint="eastAsia"/>
        </w:rPr>
        <w:t xml:space="preserve">with </w:t>
      </w:r>
      <w:r w:rsidR="00055CE2" w:rsidRPr="002230E4">
        <w:t>the lowest</w:t>
      </w:r>
      <w:r w:rsidR="00055CE2" w:rsidRPr="002230E4">
        <w:rPr>
          <w:rFonts w:hint="eastAsia"/>
        </w:rPr>
        <w:t xml:space="preserve"> </w:t>
      </w:r>
      <w:r w:rsidR="00055CE2" w:rsidRPr="002230E4">
        <w:t>power</w:t>
      </w:r>
      <w:r w:rsidR="00055CE2" w:rsidRPr="002230E4">
        <w:rPr>
          <w:rFonts w:hint="eastAsia"/>
        </w:rPr>
        <w:t xml:space="preserve"> </w:t>
      </w:r>
      <w:r w:rsidR="00055CE2" w:rsidRPr="002230E4">
        <w:t>consumption from among the CPUs selected in step 1</w:t>
      </w:r>
      <w:r w:rsidR="00055CE2" w:rsidRPr="002230E4">
        <w:rPr>
          <w:rFonts w:hint="eastAsia"/>
        </w:rPr>
        <w:t>.</w:t>
      </w:r>
    </w:p>
    <w:p w:rsidR="00055CE2" w:rsidRPr="002230E4" w:rsidRDefault="00055CE2" w:rsidP="00972E79">
      <w:pPr>
        <w:pStyle w:val="Space"/>
      </w:pPr>
    </w:p>
    <w:p w:rsidR="00055CE2" w:rsidRPr="002230E4" w:rsidRDefault="00055CE2" w:rsidP="00055CE2">
      <w:pPr>
        <w:pStyle w:val="Level1unordered"/>
        <w:numPr>
          <w:ilvl w:val="0"/>
          <w:numId w:val="1"/>
        </w:numPr>
      </w:pPr>
      <w:r w:rsidRPr="002230E4">
        <w:t>Processing speed and power consumption of CPUs</w:t>
      </w:r>
    </w:p>
    <w:p w:rsidR="00055CE2" w:rsidRPr="002230E4" w:rsidRDefault="00055CE2" w:rsidP="00C8038E">
      <w:pPr>
        <w:pStyle w:val="Level1cont"/>
      </w:pPr>
      <w:r w:rsidRPr="002230E4">
        <w:t xml:space="preserve">In EAS, </w:t>
      </w:r>
      <w:r w:rsidRPr="002230E4">
        <w:rPr>
          <w:rFonts w:hint="eastAsia"/>
        </w:rPr>
        <w:t xml:space="preserve">a description of </w:t>
      </w:r>
      <w:r w:rsidRPr="002230E4">
        <w:t xml:space="preserve">the processing speed and power consumption of </w:t>
      </w:r>
      <w:r w:rsidRPr="002230E4">
        <w:rPr>
          <w:rFonts w:hint="eastAsia"/>
        </w:rPr>
        <w:t xml:space="preserve">the </w:t>
      </w:r>
      <w:r w:rsidRPr="002230E4">
        <w:t>CPU</w:t>
      </w:r>
      <w:r w:rsidRPr="002230E4">
        <w:rPr>
          <w:rFonts w:hint="eastAsia"/>
        </w:rPr>
        <w:t>s</w:t>
      </w:r>
      <w:r w:rsidRPr="002230E4">
        <w:t xml:space="preserve"> </w:t>
      </w:r>
      <w:r w:rsidRPr="002230E4">
        <w:rPr>
          <w:rFonts w:hint="eastAsia"/>
        </w:rPr>
        <w:t xml:space="preserve">is </w:t>
      </w:r>
      <w:r w:rsidRPr="002230E4">
        <w:t xml:space="preserve">referred to as </w:t>
      </w:r>
      <w:r w:rsidRPr="002230E4">
        <w:rPr>
          <w:rFonts w:hint="eastAsia"/>
        </w:rPr>
        <w:t xml:space="preserve">an </w:t>
      </w:r>
      <w:r w:rsidRPr="002230E4">
        <w:t xml:space="preserve">energy model. </w:t>
      </w:r>
      <w:r w:rsidRPr="002230E4">
        <w:rPr>
          <w:rFonts w:hint="eastAsia"/>
        </w:rPr>
        <w:t xml:space="preserve">An </w:t>
      </w:r>
      <w:r w:rsidRPr="002230E4">
        <w:t xml:space="preserve">energy model </w:t>
      </w:r>
      <w:r w:rsidRPr="002230E4">
        <w:rPr>
          <w:rFonts w:hint="eastAsia"/>
        </w:rPr>
        <w:t xml:space="preserve">consists of the </w:t>
      </w:r>
      <w:r w:rsidRPr="002230E4">
        <w:t>parameters required in scheduling and must be defined for each CPU configuration. For details, see section 1.4.</w:t>
      </w:r>
    </w:p>
    <w:p w:rsidR="00055CE2" w:rsidRPr="002230E4" w:rsidRDefault="00055CE2" w:rsidP="00055CE2">
      <w:pPr>
        <w:pStyle w:val="listend"/>
      </w:pPr>
    </w:p>
    <w:p w:rsidR="00055CE2" w:rsidRPr="002230E4" w:rsidRDefault="00055CE2" w:rsidP="00055CE2">
      <w:r w:rsidRPr="002230E4">
        <w:rPr>
          <w:rFonts w:hint="eastAsia"/>
        </w:rPr>
        <w:t>Figure 1-2 is a schematic view</w:t>
      </w:r>
      <w:r w:rsidRPr="002230E4">
        <w:t xml:space="preserve"> of </w:t>
      </w:r>
      <w:r w:rsidRPr="002230E4">
        <w:rPr>
          <w:rFonts w:hint="eastAsia"/>
        </w:rPr>
        <w:t xml:space="preserve">the </w:t>
      </w:r>
      <w:r w:rsidRPr="002230E4">
        <w:t>appl</w:t>
      </w:r>
      <w:r w:rsidRPr="002230E4">
        <w:rPr>
          <w:rFonts w:hint="eastAsia"/>
        </w:rPr>
        <w:t xml:space="preserve">ication of </w:t>
      </w:r>
      <w:r w:rsidRPr="002230E4">
        <w:t xml:space="preserve">EAS to </w:t>
      </w:r>
      <w:r w:rsidRPr="002230E4">
        <w:rPr>
          <w:rFonts w:hint="eastAsia"/>
        </w:rPr>
        <w:t xml:space="preserve">the </w:t>
      </w:r>
      <w:r w:rsidRPr="002230E4">
        <w:t>dynamic assign</w:t>
      </w:r>
      <w:r w:rsidRPr="002230E4">
        <w:rPr>
          <w:rFonts w:hint="eastAsia"/>
        </w:rPr>
        <w:t>ment of</w:t>
      </w:r>
      <w:r w:rsidRPr="002230E4">
        <w:t xml:space="preserve"> tasks.</w:t>
      </w:r>
    </w:p>
    <w:p w:rsidR="00055CE2" w:rsidRPr="002230E4" w:rsidRDefault="00055CE2" w:rsidP="00972E79">
      <w:pPr>
        <w:pStyle w:val="Space"/>
      </w:pPr>
    </w:p>
    <w:p w:rsidR="00055CE2" w:rsidRPr="002230E4" w:rsidRDefault="00055CE2" w:rsidP="000801F7">
      <w:pPr>
        <w:pStyle w:val="note"/>
      </w:pPr>
      <w:r w:rsidRPr="002230E4">
        <w:t>Note:</w:t>
      </w:r>
      <w:r w:rsidR="00C8038E" w:rsidRPr="002230E4">
        <w:tab/>
      </w:r>
      <w:r w:rsidRPr="002230E4">
        <w:t>The values in the figure are for reference, so do not have particular meanings.</w:t>
      </w:r>
    </w:p>
    <w:p w:rsidR="00055CE2" w:rsidRPr="002230E4" w:rsidRDefault="00055CE2" w:rsidP="00972E79">
      <w:pPr>
        <w:pStyle w:val="Space"/>
        <w:rPr>
          <w:rFonts w:ascii="Arial" w:hAnsi="Arial"/>
          <w:lang w:eastAsia="zh-TW"/>
        </w:rPr>
      </w:pPr>
      <w:r w:rsidRPr="002230E4">
        <w:br w:type="page"/>
      </w:r>
    </w:p>
    <w:p w:rsidR="00055CE2" w:rsidRPr="002F6BAC" w:rsidRDefault="00055CE2" w:rsidP="002F6BAC">
      <w:pPr>
        <w:pStyle w:val="box"/>
      </w:pPr>
      <w:r w:rsidRPr="002F6BAC">
        <w:rPr>
          <w:noProof/>
        </w:rPr>
        <w:lastRenderedPageBreak/>
        <mc:AlternateContent>
          <mc:Choice Requires="wpg">
            <w:drawing>
              <wp:anchor distT="0" distB="0" distL="114300" distR="114300" simplePos="0" relativeHeight="251700736" behindDoc="0" locked="0" layoutInCell="1" allowOverlap="1" wp14:anchorId="15BD2EC0" wp14:editId="15B74AE1">
                <wp:simplePos x="0" y="0"/>
                <wp:positionH relativeFrom="margin">
                  <wp:posOffset>178453</wp:posOffset>
                </wp:positionH>
                <wp:positionV relativeFrom="paragraph">
                  <wp:posOffset>102422</wp:posOffset>
                </wp:positionV>
                <wp:extent cx="5782390" cy="5380990"/>
                <wp:effectExtent l="0" t="0" r="0" b="0"/>
                <wp:wrapNone/>
                <wp:docPr id="263" name="グループ化 1"/>
                <wp:cNvGraphicFramePr/>
                <a:graphic xmlns:a="http://schemas.openxmlformats.org/drawingml/2006/main">
                  <a:graphicData uri="http://schemas.microsoft.com/office/word/2010/wordprocessingGroup">
                    <wpg:wgp>
                      <wpg:cNvGrpSpPr/>
                      <wpg:grpSpPr>
                        <a:xfrm>
                          <a:off x="0" y="0"/>
                          <a:ext cx="5782390" cy="5380990"/>
                          <a:chOff x="-354794" y="0"/>
                          <a:chExt cx="4917269" cy="5380990"/>
                        </a:xfrm>
                      </wpg:grpSpPr>
                      <wps:wsp>
                        <wps:cNvPr id="264" name="正方形/長方形 264"/>
                        <wps:cNvSpPr/>
                        <wps:spPr bwMode="auto">
                          <a:xfrm>
                            <a:off x="3193068" y="543578"/>
                            <a:ext cx="536448" cy="810768"/>
                          </a:xfrm>
                          <a:prstGeom prst="rect">
                            <a:avLst/>
                          </a:prstGeom>
                          <a:pattFill prst="pct25">
                            <a:fgClr>
                              <a:srgbClr val="3C3C3B"/>
                            </a:fgClr>
                            <a:bgClr>
                              <a:sysClr val="window" lastClr="FFFFFF"/>
                            </a:bgClr>
                          </a:pattFill>
                          <a:ln w="25400" cmpd="sng">
                            <a:solidFill>
                              <a:srgbClr val="3C3C3B"/>
                            </a:solidFill>
                          </a:ln>
                          <a:effectLst/>
                          <a:extLst/>
                        </wps:spPr>
                        <wps:bodyPr anchor="ctr"/>
                      </wps:wsp>
                      <wps:wsp>
                        <wps:cNvPr id="265" name="テキスト ボックス 18"/>
                        <wps:cNvSpPr txBox="1"/>
                        <wps:spPr>
                          <a:xfrm>
                            <a:off x="1968419" y="571885"/>
                            <a:ext cx="720090" cy="243840"/>
                          </a:xfrm>
                          <a:prstGeom prst="rect">
                            <a:avLst/>
                          </a:prstGeom>
                          <a:noFill/>
                        </wps:spPr>
                        <wps:txbx>
                          <w:txbxContent>
                            <w:p w:rsidR="006F6BA8" w:rsidRPr="00C8038E" w:rsidRDefault="006F6BA8" w:rsidP="00055CE2">
                              <w:pPr>
                                <w:pStyle w:val="NormalWeb"/>
                                <w:spacing w:after="0" w:line="240" w:lineRule="exact"/>
                                <w:rPr>
                                  <w:rFonts w:ascii="Arial" w:hAnsi="Arial" w:cs="Arial"/>
                                  <w:sz w:val="18"/>
                                  <w:szCs w:val="18"/>
                                </w:rPr>
                              </w:pPr>
                              <w:r w:rsidRPr="00C8038E">
                                <w:rPr>
                                  <w:rFonts w:ascii="Arial" w:hAnsi="Arial" w:cs="Arial"/>
                                  <w:sz w:val="18"/>
                                  <w:szCs w:val="18"/>
                                </w:rPr>
                                <w:t>Task B</w:t>
                              </w:r>
                            </w:p>
                          </w:txbxContent>
                        </wps:txbx>
                        <wps:bodyPr wrap="square" rtlCol="0">
                          <a:noAutofit/>
                        </wps:bodyPr>
                      </wps:wsp>
                      <wps:wsp>
                        <wps:cNvPr id="266" name="テキスト ボックス 31"/>
                        <wps:cNvSpPr txBox="1"/>
                        <wps:spPr>
                          <a:xfrm>
                            <a:off x="672610" y="849625"/>
                            <a:ext cx="805815" cy="243840"/>
                          </a:xfrm>
                          <a:prstGeom prst="rect">
                            <a:avLst/>
                          </a:prstGeom>
                          <a:noFill/>
                        </wps:spPr>
                        <wps:txbx>
                          <w:txbxContent>
                            <w:p w:rsidR="006F6BA8" w:rsidRPr="00C8038E" w:rsidRDefault="006F6BA8" w:rsidP="00055CE2">
                              <w:pPr>
                                <w:pStyle w:val="NormalWeb"/>
                                <w:spacing w:after="0" w:line="240" w:lineRule="exact"/>
                                <w:rPr>
                                  <w:rFonts w:ascii="Arial" w:hAnsi="Arial" w:cs="Arial"/>
                                  <w:sz w:val="18"/>
                                  <w:szCs w:val="18"/>
                                </w:rPr>
                              </w:pPr>
                              <w:r w:rsidRPr="00C8038E">
                                <w:rPr>
                                  <w:rFonts w:ascii="Arial" w:hAnsi="Arial" w:cs="Arial"/>
                                  <w:sz w:val="18"/>
                                  <w:szCs w:val="18"/>
                                </w:rPr>
                                <w:t>Task A</w:t>
                              </w:r>
                            </w:p>
                          </w:txbxContent>
                        </wps:txbx>
                        <wps:bodyPr wrap="square" rtlCol="0">
                          <a:noAutofit/>
                        </wps:bodyPr>
                      </wps:wsp>
                      <wps:wsp>
                        <wps:cNvPr id="267" name="正方形/長方形 267"/>
                        <wps:cNvSpPr/>
                        <wps:spPr bwMode="auto">
                          <a:xfrm>
                            <a:off x="742077" y="1107635"/>
                            <a:ext cx="536448" cy="244365"/>
                          </a:xfrm>
                          <a:prstGeom prst="rect">
                            <a:avLst/>
                          </a:prstGeom>
                          <a:pattFill prst="pct5">
                            <a:fgClr>
                              <a:srgbClr val="3C3C3B"/>
                            </a:fgClr>
                            <a:bgClr>
                              <a:sysClr val="window" lastClr="FFFFFF"/>
                            </a:bgClr>
                          </a:pattFill>
                          <a:ln w="25400" cmpd="sng">
                            <a:solidFill>
                              <a:srgbClr val="3C3C3B"/>
                            </a:solidFill>
                          </a:ln>
                          <a:effectLst/>
                          <a:extLst/>
                        </wps:spPr>
                        <wps:bodyPr anchor="ctr"/>
                      </wps:wsp>
                      <wps:wsp>
                        <wps:cNvPr id="268" name="テキスト ボックス 33"/>
                        <wps:cNvSpPr txBox="1"/>
                        <wps:spPr>
                          <a:xfrm>
                            <a:off x="3120378" y="279885"/>
                            <a:ext cx="791845" cy="243840"/>
                          </a:xfrm>
                          <a:prstGeom prst="rect">
                            <a:avLst/>
                          </a:prstGeom>
                          <a:noFill/>
                        </wps:spPr>
                        <wps:txbx>
                          <w:txbxContent>
                            <w:p w:rsidR="006F6BA8" w:rsidRPr="00C8038E" w:rsidRDefault="006F6BA8" w:rsidP="00055CE2">
                              <w:pPr>
                                <w:pStyle w:val="NormalWeb"/>
                                <w:spacing w:after="0" w:line="240" w:lineRule="exact"/>
                                <w:rPr>
                                  <w:rFonts w:ascii="Arial" w:hAnsi="Arial" w:cs="Arial"/>
                                  <w:sz w:val="18"/>
                                  <w:szCs w:val="18"/>
                                </w:rPr>
                              </w:pPr>
                              <w:r w:rsidRPr="00C8038E">
                                <w:rPr>
                                  <w:rFonts w:ascii="Arial" w:hAnsi="Arial" w:cs="Arial"/>
                                  <w:sz w:val="18"/>
                                  <w:szCs w:val="18"/>
                                </w:rPr>
                                <w:t>Task C</w:t>
                              </w:r>
                            </w:p>
                          </w:txbxContent>
                        </wps:txbx>
                        <wps:bodyPr wrap="square" rtlCol="0">
                          <a:noAutofit/>
                        </wps:bodyPr>
                      </wps:wsp>
                      <wps:wsp>
                        <wps:cNvPr id="269" name="正方形/長方形 269"/>
                        <wps:cNvSpPr/>
                        <wps:spPr bwMode="auto">
                          <a:xfrm>
                            <a:off x="548759" y="3667431"/>
                            <a:ext cx="536448" cy="1213104"/>
                          </a:xfrm>
                          <a:prstGeom prst="rect">
                            <a:avLst/>
                          </a:prstGeom>
                          <a:noFill/>
                          <a:ln w="25400" cmpd="sng">
                            <a:solidFill>
                              <a:srgbClr val="3C3C3B"/>
                            </a:solidFill>
                          </a:ln>
                          <a:effectLst/>
                          <a:extLst/>
                        </wps:spPr>
                        <wps:bodyPr anchor="ctr"/>
                      </wps:wsp>
                      <wps:wsp>
                        <wps:cNvPr id="270" name="正方形/長方形 270"/>
                        <wps:cNvSpPr/>
                        <wps:spPr bwMode="auto">
                          <a:xfrm>
                            <a:off x="1444871" y="3667431"/>
                            <a:ext cx="536448" cy="1213104"/>
                          </a:xfrm>
                          <a:prstGeom prst="rect">
                            <a:avLst/>
                          </a:prstGeom>
                          <a:noFill/>
                          <a:ln w="25400" cmpd="sng">
                            <a:solidFill>
                              <a:srgbClr val="3C3C3B"/>
                            </a:solidFill>
                          </a:ln>
                          <a:effectLst/>
                          <a:extLst/>
                        </wps:spPr>
                        <wps:bodyPr anchor="ctr"/>
                      </wps:wsp>
                      <wps:wsp>
                        <wps:cNvPr id="271" name="正方形/長方形 271"/>
                        <wps:cNvSpPr/>
                        <wps:spPr bwMode="auto">
                          <a:xfrm>
                            <a:off x="2292215" y="4273983"/>
                            <a:ext cx="536448" cy="606552"/>
                          </a:xfrm>
                          <a:prstGeom prst="rect">
                            <a:avLst/>
                          </a:prstGeom>
                          <a:noFill/>
                          <a:ln w="25400" cmpd="sng">
                            <a:solidFill>
                              <a:srgbClr val="3C3C3B"/>
                            </a:solidFill>
                          </a:ln>
                          <a:effectLst/>
                          <a:extLst/>
                        </wps:spPr>
                        <wps:bodyPr anchor="ctr"/>
                      </wps:wsp>
                      <wps:wsp>
                        <wps:cNvPr id="272" name="正方形/長方形 272"/>
                        <wps:cNvSpPr/>
                        <wps:spPr bwMode="auto">
                          <a:xfrm>
                            <a:off x="3115175" y="4273983"/>
                            <a:ext cx="536448" cy="606552"/>
                          </a:xfrm>
                          <a:prstGeom prst="rect">
                            <a:avLst/>
                          </a:prstGeom>
                          <a:noFill/>
                          <a:ln w="25400" cmpd="sng">
                            <a:solidFill>
                              <a:srgbClr val="3C3C3B"/>
                            </a:solidFill>
                          </a:ln>
                          <a:effectLst/>
                          <a:extLst/>
                        </wps:spPr>
                        <wps:bodyPr anchor="ctr"/>
                      </wps:wsp>
                      <wps:wsp>
                        <wps:cNvPr id="273" name="直線矢印コネクタ 273"/>
                        <wps:cNvCnPr/>
                        <wps:spPr>
                          <a:xfrm>
                            <a:off x="320540" y="4886631"/>
                            <a:ext cx="3621405" cy="7584"/>
                          </a:xfrm>
                          <a:prstGeom prst="straightConnector1">
                            <a:avLst/>
                          </a:prstGeom>
                          <a:noFill/>
                          <a:ln w="25400" cap="flat" cmpd="sng" algn="ctr">
                            <a:solidFill>
                              <a:schemeClr val="tx1"/>
                            </a:solidFill>
                            <a:prstDash val="solid"/>
                            <a:tailEnd type="none"/>
                          </a:ln>
                          <a:effectLst/>
                        </wps:spPr>
                        <wps:bodyPr/>
                      </wps:wsp>
                      <wps:wsp>
                        <wps:cNvPr id="274" name="テキスト ボックス 39"/>
                        <wps:cNvSpPr txBox="1"/>
                        <wps:spPr>
                          <a:xfrm>
                            <a:off x="148953" y="5111750"/>
                            <a:ext cx="2055495" cy="269240"/>
                          </a:xfrm>
                          <a:prstGeom prst="rect">
                            <a:avLst/>
                          </a:prstGeom>
                          <a:noFill/>
                        </wps:spPr>
                        <wps:txbx>
                          <w:txbxContent>
                            <w:p w:rsidR="006F6BA8" w:rsidRPr="00C8038E" w:rsidRDefault="006F6BA8" w:rsidP="00055CE2">
                              <w:pPr>
                                <w:pStyle w:val="NormalWeb"/>
                                <w:spacing w:after="0" w:line="280" w:lineRule="exact"/>
                                <w:rPr>
                                  <w:rFonts w:ascii="Arial" w:eastAsia="メイリオ" w:hAnsi="Arial" w:cs="Arial"/>
                                </w:rPr>
                              </w:pPr>
                              <w:r w:rsidRPr="00C8038E">
                                <w:rPr>
                                  <w:rFonts w:ascii="Arial" w:eastAsia="メイリオ" w:hAnsi="Arial" w:cs="Arial"/>
                                  <w:color w:val="000000" w:themeColor="text1"/>
                                  <w:kern w:val="24"/>
                                  <w:sz w:val="28"/>
                                  <w:szCs w:val="28"/>
                                </w:rPr>
                                <w:t>Cortex-A57 (</w:t>
                              </w:r>
                              <w:r w:rsidRPr="00C8038E">
                                <w:rPr>
                                  <w:rFonts w:ascii="Arial" w:eastAsia="メイリオ" w:hAnsi="Arial" w:cs="Arial"/>
                                  <w:b/>
                                  <w:bCs/>
                                  <w:color w:val="000000" w:themeColor="text1"/>
                                  <w:kern w:val="24"/>
                                  <w:sz w:val="28"/>
                                  <w:szCs w:val="28"/>
                                </w:rPr>
                                <w:t>1400</w:t>
                              </w:r>
                              <w:r w:rsidRPr="00C8038E">
                                <w:rPr>
                                  <w:rFonts w:ascii="Arial" w:eastAsia="メイリオ" w:hAnsi="Arial" w:cs="Arial"/>
                                  <w:color w:val="000000" w:themeColor="text1"/>
                                  <w:kern w:val="24"/>
                                  <w:sz w:val="28"/>
                                  <w:szCs w:val="28"/>
                                </w:rPr>
                                <w:t>)</w:t>
                              </w:r>
                            </w:p>
                          </w:txbxContent>
                        </wps:txbx>
                        <wps:bodyPr wrap="square" rtlCol="0">
                          <a:noAutofit/>
                        </wps:bodyPr>
                      </wps:wsp>
                      <wps:wsp>
                        <wps:cNvPr id="275" name="テキスト ボックス 40"/>
                        <wps:cNvSpPr txBox="1"/>
                        <wps:spPr>
                          <a:xfrm>
                            <a:off x="2232901" y="5111750"/>
                            <a:ext cx="1993265" cy="269240"/>
                          </a:xfrm>
                          <a:prstGeom prst="rect">
                            <a:avLst/>
                          </a:prstGeom>
                          <a:noFill/>
                        </wps:spPr>
                        <wps:txbx>
                          <w:txbxContent>
                            <w:p w:rsidR="006F6BA8" w:rsidRPr="00C8038E" w:rsidRDefault="006F6BA8" w:rsidP="00055CE2">
                              <w:pPr>
                                <w:pStyle w:val="NormalWeb"/>
                                <w:spacing w:after="0" w:line="280" w:lineRule="exact"/>
                                <w:rPr>
                                  <w:rFonts w:ascii="Arial" w:eastAsia="メイリオ" w:hAnsi="Arial" w:cs="Arial"/>
                                </w:rPr>
                              </w:pPr>
                              <w:r w:rsidRPr="00C8038E">
                                <w:rPr>
                                  <w:rFonts w:ascii="Arial" w:eastAsia="メイリオ" w:hAnsi="Arial" w:cs="Arial"/>
                                  <w:color w:val="000000" w:themeColor="text1"/>
                                  <w:kern w:val="24"/>
                                  <w:sz w:val="28"/>
                                  <w:szCs w:val="28"/>
                                </w:rPr>
                                <w:t>Cortex-A53 (</w:t>
                              </w:r>
                              <w:r w:rsidRPr="00C8038E">
                                <w:rPr>
                                  <w:rFonts w:ascii="Arial" w:eastAsia="メイリオ" w:hAnsi="Arial" w:cs="Arial"/>
                                  <w:b/>
                                  <w:bCs/>
                                  <w:color w:val="000000" w:themeColor="text1"/>
                                  <w:kern w:val="24"/>
                                  <w:sz w:val="28"/>
                                  <w:szCs w:val="28"/>
                                </w:rPr>
                                <w:t>400</w:t>
                              </w:r>
                              <w:r w:rsidRPr="00C8038E">
                                <w:rPr>
                                  <w:rFonts w:ascii="Arial" w:eastAsia="メイリオ" w:hAnsi="Arial" w:cs="Arial"/>
                                  <w:color w:val="000000" w:themeColor="text1"/>
                                  <w:kern w:val="24"/>
                                  <w:sz w:val="28"/>
                                  <w:szCs w:val="28"/>
                                </w:rPr>
                                <w:t>)</w:t>
                              </w:r>
                            </w:p>
                          </w:txbxContent>
                        </wps:txbx>
                        <wps:bodyPr wrap="square" rtlCol="0">
                          <a:noAutofit/>
                        </wps:bodyPr>
                      </wps:wsp>
                      <wps:wsp>
                        <wps:cNvPr id="276" name="正方形/長方形 276"/>
                        <wps:cNvSpPr/>
                        <wps:spPr>
                          <a:xfrm>
                            <a:off x="74973" y="1690959"/>
                            <a:ext cx="3857448" cy="1387456"/>
                          </a:xfrm>
                          <a:prstGeom prst="rect">
                            <a:avLst/>
                          </a:prstGeom>
                          <a:solidFill>
                            <a:sysClr val="window" lastClr="FFFFFF"/>
                          </a:solidFill>
                          <a:ln w="25400" cap="flat" cmpd="sng" algn="ctr">
                            <a:solidFill>
                              <a:srgbClr val="3C3C3B"/>
                            </a:solidFill>
                            <a:prstDash val="solid"/>
                          </a:ln>
                          <a:effectLst/>
                        </wps:spPr>
                        <wps:bodyPr rtlCol="0" anchor="ctr"/>
                      </wps:wsp>
                      <wps:wsp>
                        <wps:cNvPr id="277" name="正方形/長方形 277"/>
                        <wps:cNvSpPr/>
                        <wps:spPr>
                          <a:xfrm>
                            <a:off x="148953" y="2036386"/>
                            <a:ext cx="3698122" cy="961041"/>
                          </a:xfrm>
                          <a:prstGeom prst="rect">
                            <a:avLst/>
                          </a:prstGeom>
                          <a:solidFill>
                            <a:sysClr val="window" lastClr="FFFFFF"/>
                          </a:solidFill>
                          <a:ln w="25400" cap="flat" cmpd="sng" algn="ctr">
                            <a:solidFill>
                              <a:srgbClr val="3C3C3B"/>
                            </a:solidFill>
                            <a:prstDash val="solid"/>
                          </a:ln>
                          <a:effectLst/>
                        </wps:spPr>
                        <wps:bodyPr rtlCol="0" anchor="ctr"/>
                      </wps:wsp>
                      <wps:wsp>
                        <wps:cNvPr id="278" name="テキスト ボックス 43"/>
                        <wps:cNvSpPr txBox="1"/>
                        <wps:spPr>
                          <a:xfrm>
                            <a:off x="97547" y="1727796"/>
                            <a:ext cx="1779270" cy="294640"/>
                          </a:xfrm>
                          <a:prstGeom prst="rect">
                            <a:avLst/>
                          </a:prstGeom>
                          <a:noFill/>
                        </wps:spPr>
                        <wps:txbx>
                          <w:txbxContent>
                            <w:p w:rsidR="006F6BA8" w:rsidRPr="00C8038E" w:rsidRDefault="006F6BA8" w:rsidP="00055CE2">
                              <w:pPr>
                                <w:pStyle w:val="NormalWeb"/>
                                <w:spacing w:after="0" w:line="320" w:lineRule="exact"/>
                                <w:rPr>
                                  <w:rFonts w:ascii="Arial" w:eastAsia="メイリオ" w:hAnsi="Arial" w:cs="Arial"/>
                                </w:rPr>
                              </w:pPr>
                              <w:r w:rsidRPr="00C8038E">
                                <w:rPr>
                                  <w:rFonts w:ascii="Arial" w:eastAsia="メイリオ" w:hAnsi="Arial" w:cs="Arial"/>
                                  <w:color w:val="000000" w:themeColor="text1"/>
                                  <w:kern w:val="24"/>
                                  <w:sz w:val="32"/>
                                  <w:szCs w:val="32"/>
                                </w:rPr>
                                <w:t>Linux kernel</w:t>
                              </w:r>
                            </w:p>
                          </w:txbxContent>
                        </wps:txbx>
                        <wps:bodyPr wrap="square" rtlCol="0">
                          <a:noAutofit/>
                        </wps:bodyPr>
                      </wps:wsp>
                      <wps:wsp>
                        <wps:cNvPr id="279" name="直線矢印コネクタ 279"/>
                        <wps:cNvCnPr/>
                        <wps:spPr>
                          <a:xfrm flipH="1">
                            <a:off x="2016422" y="1354346"/>
                            <a:ext cx="1444870" cy="958190"/>
                          </a:xfrm>
                          <a:prstGeom prst="straightConnector1">
                            <a:avLst/>
                          </a:prstGeom>
                          <a:noFill/>
                          <a:ln w="25400" cap="flat" cmpd="sng" algn="ctr">
                            <a:solidFill>
                              <a:srgbClr val="3C3C3B"/>
                            </a:solidFill>
                            <a:prstDash val="solid"/>
                            <a:tailEnd type="triangle"/>
                          </a:ln>
                          <a:effectLst>
                            <a:outerShdw blurRad="40000" dist="20000" dir="5400000" rotWithShape="0">
                              <a:srgbClr val="000000">
                                <a:alpha val="38000"/>
                              </a:srgbClr>
                            </a:outerShdw>
                          </a:effectLst>
                        </wps:spPr>
                        <wps:bodyPr/>
                      </wps:wsp>
                      <wps:wsp>
                        <wps:cNvPr id="280" name="直線矢印コネクタ 280"/>
                        <wps:cNvCnPr/>
                        <wps:spPr>
                          <a:xfrm>
                            <a:off x="1010301" y="1352000"/>
                            <a:ext cx="1006121" cy="960536"/>
                          </a:xfrm>
                          <a:prstGeom prst="straightConnector1">
                            <a:avLst/>
                          </a:prstGeom>
                          <a:noFill/>
                          <a:ln w="25400" cap="flat" cmpd="sng" algn="ctr">
                            <a:solidFill>
                              <a:srgbClr val="3C3C3B"/>
                            </a:solidFill>
                            <a:prstDash val="solid"/>
                            <a:tailEnd type="triangle"/>
                          </a:ln>
                          <a:effectLst>
                            <a:outerShdw blurRad="40000" dist="20000" dir="5400000" rotWithShape="0">
                              <a:srgbClr val="000000">
                                <a:alpha val="38000"/>
                              </a:srgbClr>
                            </a:outerShdw>
                          </a:effectLst>
                        </wps:spPr>
                        <wps:bodyPr/>
                      </wps:wsp>
                      <wps:wsp>
                        <wps:cNvPr id="281" name="直線矢印コネクタ 281"/>
                        <wps:cNvCnPr/>
                        <wps:spPr>
                          <a:xfrm flipH="1">
                            <a:off x="2016422" y="1356844"/>
                            <a:ext cx="260350" cy="955692"/>
                          </a:xfrm>
                          <a:prstGeom prst="straightConnector1">
                            <a:avLst/>
                          </a:prstGeom>
                          <a:noFill/>
                          <a:ln w="25400" cap="flat" cmpd="sng" algn="ctr">
                            <a:solidFill>
                              <a:srgbClr val="3C3C3B"/>
                            </a:solidFill>
                            <a:prstDash val="solid"/>
                            <a:tailEnd type="triangle"/>
                          </a:ln>
                          <a:effectLst>
                            <a:outerShdw blurRad="40000" dist="20000" dir="5400000" rotWithShape="0">
                              <a:srgbClr val="000000">
                                <a:alpha val="38000"/>
                              </a:srgbClr>
                            </a:outerShdw>
                          </a:effectLst>
                        </wps:spPr>
                        <wps:bodyPr/>
                      </wps:wsp>
                      <wps:wsp>
                        <wps:cNvPr id="282" name="直線矢印コネクタ 282"/>
                        <wps:cNvCnPr/>
                        <wps:spPr>
                          <a:xfrm flipH="1" flipV="1">
                            <a:off x="3117050" y="508508"/>
                            <a:ext cx="11812" cy="810768"/>
                          </a:xfrm>
                          <a:prstGeom prst="straightConnector1">
                            <a:avLst/>
                          </a:prstGeom>
                          <a:noFill/>
                          <a:ln w="9525" cap="flat" cmpd="sng" algn="ctr">
                            <a:solidFill>
                              <a:srgbClr val="3C3C3B"/>
                            </a:solidFill>
                            <a:prstDash val="solid"/>
                            <a:tailEnd type="triangle"/>
                          </a:ln>
                          <a:effectLst/>
                        </wps:spPr>
                        <wps:bodyPr/>
                      </wps:wsp>
                      <wps:wsp>
                        <wps:cNvPr id="283" name="テキスト ボックス 48"/>
                        <wps:cNvSpPr txBox="1"/>
                        <wps:spPr>
                          <a:xfrm>
                            <a:off x="2651813" y="1017078"/>
                            <a:ext cx="628015" cy="396240"/>
                          </a:xfrm>
                          <a:prstGeom prst="rect">
                            <a:avLst/>
                          </a:prstGeom>
                          <a:noFill/>
                        </wps:spPr>
                        <wps:txbx>
                          <w:txbxContent>
                            <w:p w:rsidR="006F6BA8" w:rsidRPr="00C8038E" w:rsidRDefault="006F6BA8" w:rsidP="00055CE2">
                              <w:pPr>
                                <w:pStyle w:val="NormalWeb"/>
                                <w:spacing w:after="0" w:line="240" w:lineRule="exact"/>
                                <w:rPr>
                                  <w:rFonts w:ascii="Arial" w:eastAsia="メイリオ" w:hAnsi="Arial" w:cs="Arial"/>
                                  <w:sz w:val="18"/>
                                  <w:szCs w:val="18"/>
                                </w:rPr>
                              </w:pPr>
                              <w:r w:rsidRPr="00C8038E">
                                <w:rPr>
                                  <w:rFonts w:ascii="Arial" w:hAnsi="Arial" w:cs="Arial"/>
                                  <w:sz w:val="18"/>
                                  <w:szCs w:val="18"/>
                                </w:rPr>
                                <w:t xml:space="preserve">Heavy </w:t>
                              </w:r>
                              <w:r>
                                <w:rPr>
                                  <w:rFonts w:ascii="Arial" w:hAnsi="Arial" w:cs="Arial"/>
                                  <w:sz w:val="18"/>
                                  <w:szCs w:val="18"/>
                                </w:rPr>
                                <w:br/>
                              </w:r>
                              <w:r w:rsidRPr="00C8038E">
                                <w:rPr>
                                  <w:rFonts w:ascii="Arial" w:hAnsi="Arial" w:cs="Arial"/>
                                  <w:sz w:val="18"/>
                                  <w:szCs w:val="18"/>
                                </w:rPr>
                                <w:t>load</w:t>
                              </w:r>
                            </w:p>
                          </w:txbxContent>
                        </wps:txbx>
                        <wps:bodyPr wrap="square" rtlCol="0">
                          <a:noAutofit/>
                        </wps:bodyPr>
                      </wps:wsp>
                      <wps:wsp>
                        <wps:cNvPr id="284" name="テキスト ボックス 49"/>
                        <wps:cNvSpPr txBox="1"/>
                        <wps:spPr>
                          <a:xfrm>
                            <a:off x="58651" y="1169478"/>
                            <a:ext cx="640715" cy="243840"/>
                          </a:xfrm>
                          <a:prstGeom prst="rect">
                            <a:avLst/>
                          </a:prstGeom>
                          <a:noFill/>
                        </wps:spPr>
                        <wps:txbx>
                          <w:txbxContent>
                            <w:p w:rsidR="006F6BA8" w:rsidRPr="00C8038E" w:rsidRDefault="006F6BA8" w:rsidP="00055CE2">
                              <w:pPr>
                                <w:pStyle w:val="NormalWeb"/>
                                <w:spacing w:after="0" w:line="240" w:lineRule="exact"/>
                                <w:rPr>
                                  <w:rFonts w:ascii="Arial" w:hAnsi="Arial" w:cs="Arial"/>
                                  <w:sz w:val="18"/>
                                  <w:szCs w:val="18"/>
                                </w:rPr>
                              </w:pPr>
                              <w:r w:rsidRPr="00C8038E">
                                <w:rPr>
                                  <w:rFonts w:ascii="Arial" w:hAnsi="Arial" w:cs="Arial"/>
                                  <w:sz w:val="18"/>
                                  <w:szCs w:val="18"/>
                                </w:rPr>
                                <w:t>Low load</w:t>
                              </w:r>
                            </w:p>
                          </w:txbxContent>
                        </wps:txbx>
                        <wps:bodyPr wrap="square" rtlCol="0">
                          <a:noAutofit/>
                        </wps:bodyPr>
                      </wps:wsp>
                      <wps:wsp>
                        <wps:cNvPr id="285" name="直線矢印コネクタ 285"/>
                        <wps:cNvCnPr/>
                        <wps:spPr>
                          <a:xfrm flipH="1" flipV="1">
                            <a:off x="646170" y="1072564"/>
                            <a:ext cx="5906" cy="286325"/>
                          </a:xfrm>
                          <a:prstGeom prst="straightConnector1">
                            <a:avLst/>
                          </a:prstGeom>
                          <a:noFill/>
                          <a:ln w="9525" cap="flat" cmpd="sng" algn="ctr">
                            <a:solidFill>
                              <a:srgbClr val="3C3C3B"/>
                            </a:solidFill>
                            <a:prstDash val="solid"/>
                            <a:tailEnd type="triangle"/>
                          </a:ln>
                          <a:effectLst/>
                        </wps:spPr>
                        <wps:bodyPr/>
                      </wps:wsp>
                      <wps:wsp>
                        <wps:cNvPr id="286" name="テキスト ボックス 51"/>
                        <wps:cNvSpPr txBox="1"/>
                        <wps:spPr>
                          <a:xfrm>
                            <a:off x="1357700" y="980849"/>
                            <a:ext cx="739775" cy="396240"/>
                          </a:xfrm>
                          <a:prstGeom prst="rect">
                            <a:avLst/>
                          </a:prstGeom>
                          <a:noFill/>
                        </wps:spPr>
                        <wps:txbx>
                          <w:txbxContent>
                            <w:p w:rsidR="006F6BA8" w:rsidRPr="00C8038E" w:rsidRDefault="006F6BA8" w:rsidP="00055CE2">
                              <w:pPr>
                                <w:pStyle w:val="NormalWeb"/>
                                <w:spacing w:after="0" w:line="240" w:lineRule="exact"/>
                                <w:rPr>
                                  <w:rFonts w:ascii="Arial" w:hAnsi="Arial" w:cs="Arial"/>
                                  <w:sz w:val="18"/>
                                  <w:szCs w:val="18"/>
                                </w:rPr>
                              </w:pPr>
                              <w:r w:rsidRPr="00C8038E">
                                <w:rPr>
                                  <w:rFonts w:ascii="Arial" w:hAnsi="Arial" w:cs="Arial"/>
                                  <w:sz w:val="18"/>
                                  <w:szCs w:val="18"/>
                                </w:rPr>
                                <w:t xml:space="preserve">Medium </w:t>
                              </w:r>
                              <w:r>
                                <w:rPr>
                                  <w:rFonts w:ascii="Arial" w:hAnsi="Arial" w:cs="Arial"/>
                                  <w:sz w:val="18"/>
                                  <w:szCs w:val="18"/>
                                </w:rPr>
                                <w:br/>
                              </w:r>
                              <w:r w:rsidRPr="00C8038E">
                                <w:rPr>
                                  <w:rFonts w:ascii="Arial" w:hAnsi="Arial" w:cs="Arial"/>
                                  <w:sz w:val="18"/>
                                  <w:szCs w:val="18"/>
                                </w:rPr>
                                <w:t>load</w:t>
                              </w:r>
                            </w:p>
                          </w:txbxContent>
                        </wps:txbx>
                        <wps:bodyPr wrap="square" rtlCol="0">
                          <a:noAutofit/>
                        </wps:bodyPr>
                      </wps:wsp>
                      <wps:wsp>
                        <wps:cNvPr id="287" name="直線矢印コネクタ 287"/>
                        <wps:cNvCnPr/>
                        <wps:spPr>
                          <a:xfrm flipV="1">
                            <a:off x="1916425" y="840146"/>
                            <a:ext cx="0" cy="514411"/>
                          </a:xfrm>
                          <a:prstGeom prst="straightConnector1">
                            <a:avLst/>
                          </a:prstGeom>
                          <a:noFill/>
                          <a:ln w="9525" cap="flat" cmpd="sng" algn="ctr">
                            <a:solidFill>
                              <a:srgbClr val="3C3C3B"/>
                            </a:solidFill>
                            <a:prstDash val="solid"/>
                            <a:tailEnd type="triangle"/>
                          </a:ln>
                          <a:effectLst/>
                        </wps:spPr>
                        <wps:bodyPr/>
                      </wps:wsp>
                      <wps:wsp>
                        <wps:cNvPr id="288" name="正方形/長方形 288"/>
                        <wps:cNvSpPr/>
                        <wps:spPr>
                          <a:xfrm>
                            <a:off x="74972" y="234040"/>
                            <a:ext cx="3857448" cy="1206696"/>
                          </a:xfrm>
                          <a:prstGeom prst="rect">
                            <a:avLst/>
                          </a:prstGeom>
                          <a:noFill/>
                          <a:ln w="25400" cap="flat" cmpd="sng" algn="ctr">
                            <a:solidFill>
                              <a:srgbClr val="3C3C3B"/>
                            </a:solidFill>
                            <a:prstDash val="sysDash"/>
                          </a:ln>
                          <a:effectLst/>
                        </wps:spPr>
                        <wps:bodyPr rtlCol="0" anchor="ctr"/>
                      </wps:wsp>
                      <wps:wsp>
                        <wps:cNvPr id="289" name="テキスト ボックス 54"/>
                        <wps:cNvSpPr txBox="1"/>
                        <wps:spPr>
                          <a:xfrm>
                            <a:off x="86961" y="265737"/>
                            <a:ext cx="1017905" cy="222885"/>
                          </a:xfrm>
                          <a:prstGeom prst="rect">
                            <a:avLst/>
                          </a:prstGeom>
                          <a:noFill/>
                        </wps:spPr>
                        <wps:txbx>
                          <w:txbxContent>
                            <w:p w:rsidR="006F6BA8" w:rsidRPr="00C8038E" w:rsidRDefault="006F6BA8" w:rsidP="00055CE2">
                              <w:pPr>
                                <w:pStyle w:val="NormalWeb"/>
                                <w:spacing w:after="0"/>
                                <w:rPr>
                                  <w:rFonts w:ascii="Arial" w:eastAsia="メイリオ" w:hAnsi="Arial" w:cs="Arial"/>
                                  <w:color w:val="000000" w:themeColor="text1"/>
                                  <w:kern w:val="24"/>
                                  <w:sz w:val="18"/>
                                  <w:szCs w:val="18"/>
                                </w:rPr>
                              </w:pPr>
                              <w:r w:rsidRPr="00C8038E">
                                <w:rPr>
                                  <w:rFonts w:ascii="Arial" w:eastAsia="メイリオ" w:hAnsi="Arial" w:cs="Arial"/>
                                  <w:color w:val="000000" w:themeColor="text1"/>
                                  <w:kern w:val="24"/>
                                  <w:sz w:val="18"/>
                                  <w:szCs w:val="18"/>
                                </w:rPr>
                                <w:t>User</w:t>
                              </w:r>
                            </w:p>
                          </w:txbxContent>
                        </wps:txbx>
                        <wps:bodyPr wrap="square" rtlCol="0">
                          <a:noAutofit/>
                        </wps:bodyPr>
                      </wps:wsp>
                      <wps:wsp>
                        <wps:cNvPr id="290" name="正方形/長方形 290"/>
                        <wps:cNvSpPr/>
                        <wps:spPr bwMode="auto">
                          <a:xfrm>
                            <a:off x="551525" y="4066679"/>
                            <a:ext cx="532246" cy="810768"/>
                          </a:xfrm>
                          <a:prstGeom prst="rect">
                            <a:avLst/>
                          </a:prstGeom>
                          <a:pattFill prst="pct25">
                            <a:fgClr>
                              <a:srgbClr val="3C3C3B"/>
                            </a:fgClr>
                            <a:bgClr>
                              <a:sysClr val="window" lastClr="FFFFFF"/>
                            </a:bgClr>
                          </a:pattFill>
                          <a:ln w="25400" cmpd="sng">
                            <a:solidFill>
                              <a:srgbClr val="3C3C3B"/>
                            </a:solidFill>
                          </a:ln>
                          <a:effectLst/>
                          <a:extLst/>
                        </wps:spPr>
                        <wps:bodyPr anchor="ctr"/>
                      </wps:wsp>
                      <wps:wsp>
                        <wps:cNvPr id="291" name="正方形/長方形 291"/>
                        <wps:cNvSpPr/>
                        <wps:spPr bwMode="auto">
                          <a:xfrm>
                            <a:off x="2294106" y="4643441"/>
                            <a:ext cx="534557" cy="244365"/>
                          </a:xfrm>
                          <a:prstGeom prst="rect">
                            <a:avLst/>
                          </a:prstGeom>
                          <a:pattFill prst="pct5">
                            <a:fgClr>
                              <a:srgbClr val="3C3C3B"/>
                            </a:fgClr>
                            <a:bgClr>
                              <a:sysClr val="window" lastClr="FFFFFF"/>
                            </a:bgClr>
                          </a:pattFill>
                          <a:ln w="25400" cmpd="sng">
                            <a:solidFill>
                              <a:srgbClr val="3C3C3B"/>
                            </a:solidFill>
                          </a:ln>
                          <a:effectLst/>
                          <a:extLst/>
                        </wps:spPr>
                        <wps:bodyPr anchor="ctr"/>
                      </wps:wsp>
                      <wps:wsp>
                        <wps:cNvPr id="292" name="テキスト ボックス 57"/>
                        <wps:cNvSpPr txBox="1"/>
                        <wps:spPr>
                          <a:xfrm>
                            <a:off x="58646" y="4875123"/>
                            <a:ext cx="1513057" cy="306610"/>
                          </a:xfrm>
                          <a:prstGeom prst="rect">
                            <a:avLst/>
                          </a:prstGeom>
                          <a:noFill/>
                        </wps:spPr>
                        <wps:txbx>
                          <w:txbxContent>
                            <w:p w:rsidR="006F6BA8" w:rsidRPr="00C8038E" w:rsidRDefault="006F6BA8" w:rsidP="00055CE2">
                              <w:pPr>
                                <w:pStyle w:val="NormalWeb"/>
                                <w:spacing w:after="0" w:line="280" w:lineRule="exact"/>
                                <w:jc w:val="center"/>
                                <w:rPr>
                                  <w:rFonts w:ascii="Arial" w:eastAsia="メイリオ" w:hAnsi="Arial" w:cs="Arial"/>
                                </w:rPr>
                              </w:pPr>
                              <w:r w:rsidRPr="00C8038E">
                                <w:rPr>
                                  <w:rFonts w:ascii="Arial" w:eastAsia="メイリオ" w:hAnsi="Arial" w:cs="Arial"/>
                                  <w:color w:val="000000" w:themeColor="text1"/>
                                  <w:kern w:val="24"/>
                                  <w:sz w:val="18"/>
                                  <w:szCs w:val="18"/>
                                </w:rPr>
                                <w:t>CPU 0</w:t>
                              </w:r>
                            </w:p>
                          </w:txbxContent>
                        </wps:txbx>
                        <wps:bodyPr wrap="square" rtlCol="0">
                          <a:noAutofit/>
                        </wps:bodyPr>
                      </wps:wsp>
                      <wps:wsp>
                        <wps:cNvPr id="293" name="テキスト ボックス 58"/>
                        <wps:cNvSpPr txBox="1"/>
                        <wps:spPr>
                          <a:xfrm>
                            <a:off x="1351068" y="4872878"/>
                            <a:ext cx="743585" cy="289672"/>
                          </a:xfrm>
                          <a:prstGeom prst="rect">
                            <a:avLst/>
                          </a:prstGeom>
                          <a:noFill/>
                        </wps:spPr>
                        <wps:txbx>
                          <w:txbxContent>
                            <w:p w:rsidR="006F6BA8" w:rsidRPr="00C8038E" w:rsidRDefault="006F6BA8" w:rsidP="00055CE2">
                              <w:pPr>
                                <w:pStyle w:val="NormalWeb"/>
                                <w:spacing w:after="0" w:line="280" w:lineRule="exact"/>
                                <w:jc w:val="center"/>
                                <w:rPr>
                                  <w:rFonts w:ascii="Arial" w:eastAsia="メイリオ" w:hAnsi="Arial" w:cs="Arial"/>
                                </w:rPr>
                              </w:pPr>
                              <w:r w:rsidRPr="00C8038E">
                                <w:rPr>
                                  <w:rFonts w:ascii="Arial" w:eastAsia="メイリオ" w:hAnsi="Arial" w:cs="Arial"/>
                                  <w:color w:val="000000" w:themeColor="text1"/>
                                  <w:kern w:val="24"/>
                                  <w:sz w:val="18"/>
                                  <w:szCs w:val="18"/>
                                </w:rPr>
                                <w:t>CPU 1</w:t>
                              </w:r>
                            </w:p>
                          </w:txbxContent>
                        </wps:txbx>
                        <wps:bodyPr wrap="square" rtlCol="0">
                          <a:noAutofit/>
                        </wps:bodyPr>
                      </wps:wsp>
                      <wps:wsp>
                        <wps:cNvPr id="294" name="テキスト ボックス 59"/>
                        <wps:cNvSpPr txBox="1"/>
                        <wps:spPr>
                          <a:xfrm>
                            <a:off x="2174361" y="4870210"/>
                            <a:ext cx="743585" cy="320915"/>
                          </a:xfrm>
                          <a:prstGeom prst="rect">
                            <a:avLst/>
                          </a:prstGeom>
                          <a:noFill/>
                        </wps:spPr>
                        <wps:txbx>
                          <w:txbxContent>
                            <w:p w:rsidR="006F6BA8" w:rsidRPr="00C8038E" w:rsidRDefault="006F6BA8" w:rsidP="00055CE2">
                              <w:pPr>
                                <w:pStyle w:val="NormalWeb"/>
                                <w:spacing w:after="0" w:line="280" w:lineRule="exact"/>
                                <w:jc w:val="center"/>
                                <w:rPr>
                                  <w:rFonts w:ascii="Arial" w:eastAsia="メイリオ" w:hAnsi="Arial" w:cs="Arial"/>
                                </w:rPr>
                              </w:pPr>
                              <w:r w:rsidRPr="00C8038E">
                                <w:rPr>
                                  <w:rFonts w:ascii="Arial" w:eastAsia="メイリオ" w:hAnsi="Arial" w:cs="Arial"/>
                                  <w:color w:val="000000" w:themeColor="text1"/>
                                  <w:kern w:val="24"/>
                                  <w:sz w:val="18"/>
                                  <w:szCs w:val="18"/>
                                </w:rPr>
                                <w:t>CPU 2</w:t>
                              </w:r>
                            </w:p>
                          </w:txbxContent>
                        </wps:txbx>
                        <wps:bodyPr wrap="square" rtlCol="0">
                          <a:noAutofit/>
                        </wps:bodyPr>
                      </wps:wsp>
                      <wps:wsp>
                        <wps:cNvPr id="295" name="テキスト ボックス 60"/>
                        <wps:cNvSpPr txBox="1"/>
                        <wps:spPr>
                          <a:xfrm>
                            <a:off x="3076632" y="4867962"/>
                            <a:ext cx="743585" cy="322569"/>
                          </a:xfrm>
                          <a:prstGeom prst="rect">
                            <a:avLst/>
                          </a:prstGeom>
                          <a:noFill/>
                        </wps:spPr>
                        <wps:txbx>
                          <w:txbxContent>
                            <w:p w:rsidR="006F6BA8" w:rsidRPr="00C8038E" w:rsidRDefault="006F6BA8" w:rsidP="00055CE2">
                              <w:pPr>
                                <w:pStyle w:val="NormalWeb"/>
                                <w:spacing w:after="0" w:line="280" w:lineRule="exact"/>
                                <w:jc w:val="center"/>
                                <w:rPr>
                                  <w:rFonts w:ascii="Arial" w:eastAsia="メイリオ" w:hAnsi="Arial" w:cs="Arial"/>
                                </w:rPr>
                              </w:pPr>
                              <w:r w:rsidRPr="00C8038E">
                                <w:rPr>
                                  <w:rFonts w:ascii="Arial" w:eastAsia="メイリオ" w:hAnsi="Arial" w:cs="Arial"/>
                                  <w:color w:val="000000" w:themeColor="text1"/>
                                  <w:kern w:val="24"/>
                                  <w:sz w:val="18"/>
                                  <w:szCs w:val="18"/>
                                </w:rPr>
                                <w:t>CPU 3</w:t>
                              </w:r>
                            </w:p>
                          </w:txbxContent>
                        </wps:txbx>
                        <wps:bodyPr wrap="square" rtlCol="0">
                          <a:noAutofit/>
                        </wps:bodyPr>
                      </wps:wsp>
                      <wps:wsp>
                        <wps:cNvPr id="296" name="テキスト ボックス 61"/>
                        <wps:cNvSpPr txBox="1"/>
                        <wps:spPr>
                          <a:xfrm>
                            <a:off x="162612" y="2037244"/>
                            <a:ext cx="1779905" cy="294640"/>
                          </a:xfrm>
                          <a:prstGeom prst="rect">
                            <a:avLst/>
                          </a:prstGeom>
                          <a:noFill/>
                        </wps:spPr>
                        <wps:txbx>
                          <w:txbxContent>
                            <w:p w:rsidR="006F6BA8" w:rsidRPr="00C8038E" w:rsidRDefault="006F6BA8" w:rsidP="00055CE2">
                              <w:pPr>
                                <w:pStyle w:val="NormalWeb"/>
                                <w:spacing w:after="0" w:line="320" w:lineRule="exact"/>
                                <w:rPr>
                                  <w:rFonts w:ascii="Arial" w:eastAsia="メイリオ" w:hAnsi="Arial" w:cs="Arial"/>
                                </w:rPr>
                              </w:pPr>
                              <w:r w:rsidRPr="00C8038E">
                                <w:rPr>
                                  <w:rFonts w:ascii="Arial" w:eastAsia="メイリオ" w:hAnsi="Arial" w:cs="Arial"/>
                                  <w:color w:val="000000" w:themeColor="text1"/>
                                  <w:kern w:val="24"/>
                                  <w:sz w:val="32"/>
                                  <w:szCs w:val="32"/>
                                </w:rPr>
                                <w:t>Scheduler</w:t>
                              </w:r>
                            </w:p>
                          </w:txbxContent>
                        </wps:txbx>
                        <wps:bodyPr wrap="square" rtlCol="0">
                          <a:noAutofit/>
                        </wps:bodyPr>
                      </wps:wsp>
                      <wps:wsp>
                        <wps:cNvPr id="297" name="正方形/長方形 297"/>
                        <wps:cNvSpPr/>
                        <wps:spPr>
                          <a:xfrm>
                            <a:off x="268859" y="2312536"/>
                            <a:ext cx="3495126" cy="565300"/>
                          </a:xfrm>
                          <a:prstGeom prst="rect">
                            <a:avLst/>
                          </a:prstGeom>
                          <a:solidFill>
                            <a:sysClr val="window" lastClr="FFFFFF"/>
                          </a:solidFill>
                          <a:ln w="25400" cap="flat" cmpd="sng" algn="ctr">
                            <a:solidFill>
                              <a:srgbClr val="3C3C3B"/>
                            </a:solidFill>
                            <a:prstDash val="solid"/>
                          </a:ln>
                          <a:effectLst/>
                        </wps:spPr>
                        <wps:txbx>
                          <w:txbxContent>
                            <w:p w:rsidR="006F6BA8" w:rsidRPr="00C8038E" w:rsidRDefault="006F6BA8" w:rsidP="00055CE2">
                              <w:pPr>
                                <w:pStyle w:val="NormalWeb"/>
                                <w:spacing w:after="0"/>
                                <w:jc w:val="center"/>
                                <w:rPr>
                                  <w:rFonts w:ascii="Arial" w:eastAsia="メイリオ" w:hAnsi="Arial" w:cs="Arial"/>
                                </w:rPr>
                              </w:pPr>
                              <w:r w:rsidRPr="00C8038E">
                                <w:rPr>
                                  <w:rFonts w:ascii="Arial" w:eastAsia="メイリオ" w:hAnsi="Arial" w:cs="Arial"/>
                                  <w:b/>
                                  <w:bCs/>
                                  <w:color w:val="000000" w:themeColor="text1"/>
                                  <w:kern w:val="24"/>
                                  <w:sz w:val="32"/>
                                  <w:szCs w:val="32"/>
                                </w:rPr>
                                <w:t>EAS</w:t>
                              </w:r>
                            </w:p>
                          </w:txbxContent>
                        </wps:txbx>
                        <wps:bodyPr rtlCol="0" anchor="ctr"/>
                      </wps:wsp>
                      <wps:wsp>
                        <wps:cNvPr id="298" name="直線矢印コネクタ 298"/>
                        <wps:cNvCnPr/>
                        <wps:spPr>
                          <a:xfrm flipH="1">
                            <a:off x="817648" y="2877836"/>
                            <a:ext cx="1198774" cy="1188843"/>
                          </a:xfrm>
                          <a:prstGeom prst="straightConnector1">
                            <a:avLst/>
                          </a:prstGeom>
                          <a:noFill/>
                          <a:ln w="25400" cap="flat" cmpd="sng" algn="ctr">
                            <a:solidFill>
                              <a:srgbClr val="3C3C3B"/>
                            </a:solidFill>
                            <a:prstDash val="solid"/>
                            <a:tailEnd type="triangle"/>
                          </a:ln>
                          <a:effectLst>
                            <a:outerShdw blurRad="40000" dist="20000" dir="5400000" rotWithShape="0">
                              <a:srgbClr val="000000">
                                <a:alpha val="38000"/>
                              </a:srgbClr>
                            </a:outerShdw>
                          </a:effectLst>
                        </wps:spPr>
                        <wps:bodyPr/>
                      </wps:wsp>
                      <wps:wsp>
                        <wps:cNvPr id="299" name="直線矢印コネクタ 299"/>
                        <wps:cNvCnPr/>
                        <wps:spPr>
                          <a:xfrm>
                            <a:off x="2016422" y="2877836"/>
                            <a:ext cx="377672" cy="1734843"/>
                          </a:xfrm>
                          <a:prstGeom prst="straightConnector1">
                            <a:avLst/>
                          </a:prstGeom>
                          <a:noFill/>
                          <a:ln w="25400" cap="flat" cmpd="sng" algn="ctr">
                            <a:solidFill>
                              <a:srgbClr val="3C3C3B"/>
                            </a:solidFill>
                            <a:prstDash val="solid"/>
                            <a:tailEnd type="triangle"/>
                          </a:ln>
                          <a:effectLst>
                            <a:outerShdw blurRad="40000" dist="20000" dir="5400000" rotWithShape="0">
                              <a:srgbClr val="000000">
                                <a:alpha val="38000"/>
                              </a:srgbClr>
                            </a:outerShdw>
                          </a:effectLst>
                        </wps:spPr>
                        <wps:bodyPr/>
                      </wps:wsp>
                      <wps:wsp>
                        <wps:cNvPr id="300" name="直線矢印コネクタ 300"/>
                        <wps:cNvCnPr/>
                        <wps:spPr>
                          <a:xfrm>
                            <a:off x="2016422" y="2877836"/>
                            <a:ext cx="1150428" cy="1475724"/>
                          </a:xfrm>
                          <a:prstGeom prst="straightConnector1">
                            <a:avLst/>
                          </a:prstGeom>
                          <a:noFill/>
                          <a:ln w="25400" cap="flat" cmpd="sng" algn="ctr">
                            <a:solidFill>
                              <a:srgbClr val="3C3C3B"/>
                            </a:solidFill>
                            <a:prstDash val="solid"/>
                            <a:tailEnd type="triangle"/>
                          </a:ln>
                          <a:effectLst>
                            <a:outerShdw blurRad="40000" dist="20000" dir="5400000" rotWithShape="0">
                              <a:srgbClr val="000000">
                                <a:alpha val="38000"/>
                              </a:srgbClr>
                            </a:outerShdw>
                          </a:effectLst>
                        </wps:spPr>
                        <wps:bodyPr/>
                      </wps:wsp>
                      <wps:wsp>
                        <wps:cNvPr id="301" name="直線矢印コネクタ 301"/>
                        <wps:cNvCnPr/>
                        <wps:spPr>
                          <a:xfrm flipH="1" flipV="1">
                            <a:off x="346397" y="3520800"/>
                            <a:ext cx="1575" cy="1358359"/>
                          </a:xfrm>
                          <a:prstGeom prst="straightConnector1">
                            <a:avLst/>
                          </a:prstGeom>
                          <a:noFill/>
                          <a:ln w="38100" cap="flat" cmpd="sng" algn="ctr">
                            <a:solidFill>
                              <a:srgbClr val="3C3C3B"/>
                            </a:solidFill>
                            <a:prstDash val="solid"/>
                            <a:tailEnd type="triangle"/>
                          </a:ln>
                          <a:effectLst>
                            <a:outerShdw blurRad="40000" dist="23000" dir="5400000" rotWithShape="0">
                              <a:srgbClr val="000000">
                                <a:alpha val="35000"/>
                              </a:srgbClr>
                            </a:outerShdw>
                          </a:effectLst>
                        </wps:spPr>
                        <wps:bodyPr/>
                      </wps:wsp>
                      <wps:wsp>
                        <wps:cNvPr id="302" name="テキスト ボックス 67"/>
                        <wps:cNvSpPr txBox="1"/>
                        <wps:spPr>
                          <a:xfrm>
                            <a:off x="-354794" y="3218775"/>
                            <a:ext cx="1887855" cy="269240"/>
                          </a:xfrm>
                          <a:prstGeom prst="rect">
                            <a:avLst/>
                          </a:prstGeom>
                          <a:noFill/>
                        </wps:spPr>
                        <wps:txbx>
                          <w:txbxContent>
                            <w:p w:rsidR="006F6BA8" w:rsidRPr="00C8038E" w:rsidRDefault="006F6BA8" w:rsidP="00055CE2">
                              <w:pPr>
                                <w:pStyle w:val="NormalWeb"/>
                                <w:spacing w:after="0" w:line="280" w:lineRule="exact"/>
                                <w:rPr>
                                  <w:rFonts w:ascii="Arial" w:eastAsia="メイリオ" w:hAnsi="Arial" w:cs="Arial"/>
                                </w:rPr>
                              </w:pPr>
                              <w:r w:rsidRPr="00C8038E">
                                <w:rPr>
                                  <w:rFonts w:ascii="Arial" w:eastAsia="メイリオ" w:hAnsi="Arial" w:cs="Arial"/>
                                  <w:color w:val="000000" w:themeColor="text1"/>
                                  <w:kern w:val="24"/>
                                  <w:sz w:val="18"/>
                                  <w:szCs w:val="18"/>
                                </w:rPr>
                                <w:t>Processing speeds of the CPUs</w:t>
                              </w:r>
                            </w:p>
                          </w:txbxContent>
                        </wps:txbx>
                        <wps:bodyPr wrap="square" rtlCol="0">
                          <a:noAutofit/>
                        </wps:bodyPr>
                      </wps:wsp>
                      <wps:wsp>
                        <wps:cNvPr id="303" name="正方形/長方形 303"/>
                        <wps:cNvSpPr/>
                        <wps:spPr bwMode="auto">
                          <a:xfrm>
                            <a:off x="3114412" y="4379150"/>
                            <a:ext cx="536448" cy="516698"/>
                          </a:xfrm>
                          <a:prstGeom prst="rect">
                            <a:avLst/>
                          </a:prstGeom>
                          <a:pattFill prst="pct20">
                            <a:fgClr>
                              <a:schemeClr val="tx1"/>
                            </a:fgClr>
                            <a:bgClr>
                              <a:sysClr val="window" lastClr="FFFFFF"/>
                            </a:bgClr>
                          </a:pattFill>
                          <a:ln w="25400" cmpd="sng">
                            <a:solidFill>
                              <a:srgbClr val="3C3C3B"/>
                            </a:solidFill>
                          </a:ln>
                          <a:effectLst/>
                          <a:extLst/>
                        </wps:spPr>
                        <wps:bodyPr anchor="ctr"/>
                      </wps:wsp>
                      <wps:wsp>
                        <wps:cNvPr id="304" name="正方形/長方形 304"/>
                        <wps:cNvSpPr/>
                        <wps:spPr bwMode="auto">
                          <a:xfrm>
                            <a:off x="2008548" y="840146"/>
                            <a:ext cx="536448" cy="516698"/>
                          </a:xfrm>
                          <a:prstGeom prst="rect">
                            <a:avLst/>
                          </a:prstGeom>
                          <a:pattFill prst="pct20">
                            <a:fgClr>
                              <a:schemeClr val="tx1"/>
                            </a:fgClr>
                            <a:bgClr>
                              <a:sysClr val="window" lastClr="FFFFFF"/>
                            </a:bgClr>
                          </a:pattFill>
                          <a:ln w="25400" cmpd="sng">
                            <a:solidFill>
                              <a:srgbClr val="3C3C3B"/>
                            </a:solidFill>
                          </a:ln>
                          <a:effectLst/>
                          <a:extLst/>
                        </wps:spPr>
                        <wps:bodyPr anchor="ctr"/>
                      </wps:wsp>
                      <wps:wsp>
                        <wps:cNvPr id="305" name="テキスト ボックス 71"/>
                        <wps:cNvSpPr txBox="1"/>
                        <wps:spPr>
                          <a:xfrm>
                            <a:off x="534905" y="3438739"/>
                            <a:ext cx="494030" cy="243840"/>
                          </a:xfrm>
                          <a:prstGeom prst="rect">
                            <a:avLst/>
                          </a:prstGeom>
                          <a:noFill/>
                        </wps:spPr>
                        <wps:txbx>
                          <w:txbxContent>
                            <w:p w:rsidR="006F6BA8" w:rsidRPr="00C8038E" w:rsidRDefault="006F6BA8" w:rsidP="00055CE2">
                              <w:pPr>
                                <w:pStyle w:val="NormalWeb"/>
                                <w:spacing w:after="0" w:line="240" w:lineRule="exact"/>
                                <w:rPr>
                                  <w:rFonts w:ascii="Arial" w:eastAsia="メイリオ" w:hAnsi="Arial" w:cs="Arial"/>
                                </w:rPr>
                              </w:pPr>
                              <w:r w:rsidRPr="00C8038E">
                                <w:rPr>
                                  <w:rFonts w:ascii="Arial" w:eastAsia="メイリオ" w:hAnsi="Arial" w:cs="Arial"/>
                                  <w:color w:val="000000" w:themeColor="text1"/>
                                  <w:kern w:val="24"/>
                                  <w:sz w:val="22"/>
                                  <w:szCs w:val="22"/>
                                </w:rPr>
                                <w:t>1024</w:t>
                              </w:r>
                            </w:p>
                          </w:txbxContent>
                        </wps:txbx>
                        <wps:bodyPr wrap="square" rtlCol="0">
                          <a:noAutofit/>
                        </wps:bodyPr>
                      </wps:wsp>
                      <wps:wsp>
                        <wps:cNvPr id="306" name="テキスト ボックス 72"/>
                        <wps:cNvSpPr txBox="1"/>
                        <wps:spPr>
                          <a:xfrm>
                            <a:off x="3246814" y="571950"/>
                            <a:ext cx="416560" cy="243840"/>
                          </a:xfrm>
                          <a:prstGeom prst="rect">
                            <a:avLst/>
                          </a:prstGeom>
                          <a:noFill/>
                        </wps:spPr>
                        <wps:txbx>
                          <w:txbxContent>
                            <w:p w:rsidR="006F6BA8" w:rsidRPr="00C8038E" w:rsidRDefault="006F6BA8" w:rsidP="00055CE2">
                              <w:pPr>
                                <w:pStyle w:val="NormalWeb"/>
                                <w:spacing w:after="0" w:line="240" w:lineRule="exact"/>
                                <w:rPr>
                                  <w:rFonts w:ascii="Arial" w:eastAsia="メイリオ" w:hAnsi="Arial" w:cs="Arial"/>
                                </w:rPr>
                              </w:pPr>
                              <w:r w:rsidRPr="00C8038E">
                                <w:rPr>
                                  <w:rFonts w:ascii="Arial" w:eastAsia="メイリオ" w:hAnsi="Arial" w:cs="Arial"/>
                                  <w:color w:val="000000" w:themeColor="text1"/>
                                  <w:kern w:val="24"/>
                                  <w:sz w:val="22"/>
                                  <w:szCs w:val="22"/>
                                </w:rPr>
                                <w:t>800</w:t>
                              </w:r>
                            </w:p>
                          </w:txbxContent>
                        </wps:txbx>
                        <wps:bodyPr wrap="square" rtlCol="0">
                          <a:noAutofit/>
                        </wps:bodyPr>
                      </wps:wsp>
                      <wps:wsp>
                        <wps:cNvPr id="307" name="テキスト ボックス 73"/>
                        <wps:cNvSpPr txBox="1"/>
                        <wps:spPr>
                          <a:xfrm>
                            <a:off x="785098" y="1109044"/>
                            <a:ext cx="416560" cy="243840"/>
                          </a:xfrm>
                          <a:prstGeom prst="rect">
                            <a:avLst/>
                          </a:prstGeom>
                          <a:noFill/>
                        </wps:spPr>
                        <wps:txbx>
                          <w:txbxContent>
                            <w:p w:rsidR="006F6BA8" w:rsidRPr="00C8038E" w:rsidRDefault="006F6BA8" w:rsidP="00055CE2">
                              <w:pPr>
                                <w:pStyle w:val="NormalWeb"/>
                                <w:spacing w:after="0" w:line="240" w:lineRule="exact"/>
                                <w:rPr>
                                  <w:rFonts w:ascii="Arial" w:eastAsia="メイリオ" w:hAnsi="Arial" w:cs="Arial"/>
                                </w:rPr>
                              </w:pPr>
                              <w:r w:rsidRPr="00C8038E">
                                <w:rPr>
                                  <w:rFonts w:ascii="Arial" w:eastAsia="メイリオ" w:hAnsi="Arial" w:cs="Arial"/>
                                  <w:color w:val="000000" w:themeColor="text1"/>
                                  <w:kern w:val="24"/>
                                  <w:sz w:val="22"/>
                                  <w:szCs w:val="22"/>
                                </w:rPr>
                                <w:t>200</w:t>
                              </w:r>
                            </w:p>
                          </w:txbxContent>
                        </wps:txbx>
                        <wps:bodyPr wrap="square" rtlCol="0">
                          <a:noAutofit/>
                        </wps:bodyPr>
                      </wps:wsp>
                      <wps:wsp>
                        <wps:cNvPr id="308" name="テキスト ボックス 74"/>
                        <wps:cNvSpPr txBox="1"/>
                        <wps:spPr>
                          <a:xfrm>
                            <a:off x="2066516" y="859850"/>
                            <a:ext cx="416560" cy="243840"/>
                          </a:xfrm>
                          <a:prstGeom prst="rect">
                            <a:avLst/>
                          </a:prstGeom>
                          <a:noFill/>
                        </wps:spPr>
                        <wps:txbx>
                          <w:txbxContent>
                            <w:p w:rsidR="006F6BA8" w:rsidRPr="00C8038E" w:rsidRDefault="006F6BA8" w:rsidP="00055CE2">
                              <w:pPr>
                                <w:pStyle w:val="NormalWeb"/>
                                <w:spacing w:after="0" w:line="240" w:lineRule="exact"/>
                                <w:rPr>
                                  <w:rFonts w:ascii="Arial" w:eastAsia="メイリオ" w:hAnsi="Arial" w:cs="Arial"/>
                                </w:rPr>
                              </w:pPr>
                              <w:r w:rsidRPr="00C8038E">
                                <w:rPr>
                                  <w:rFonts w:ascii="Arial" w:eastAsia="メイリオ" w:hAnsi="Arial" w:cs="Arial"/>
                                  <w:color w:val="000000" w:themeColor="text1"/>
                                  <w:kern w:val="24"/>
                                  <w:sz w:val="22"/>
                                  <w:szCs w:val="22"/>
                                </w:rPr>
                                <w:t>400</w:t>
                              </w:r>
                            </w:p>
                          </w:txbxContent>
                        </wps:txbx>
                        <wps:bodyPr wrap="square" rtlCol="0">
                          <a:noAutofit/>
                        </wps:bodyPr>
                      </wps:wsp>
                      <wps:wsp>
                        <wps:cNvPr id="309" name="テキスト ボックス 75"/>
                        <wps:cNvSpPr txBox="1"/>
                        <wps:spPr>
                          <a:xfrm>
                            <a:off x="1431480" y="3434278"/>
                            <a:ext cx="494030" cy="243840"/>
                          </a:xfrm>
                          <a:prstGeom prst="rect">
                            <a:avLst/>
                          </a:prstGeom>
                          <a:noFill/>
                        </wps:spPr>
                        <wps:txbx>
                          <w:txbxContent>
                            <w:p w:rsidR="006F6BA8" w:rsidRPr="00C8038E" w:rsidRDefault="006F6BA8" w:rsidP="00055CE2">
                              <w:pPr>
                                <w:pStyle w:val="NormalWeb"/>
                                <w:spacing w:after="0" w:line="240" w:lineRule="exact"/>
                                <w:rPr>
                                  <w:rFonts w:ascii="Arial" w:eastAsia="メイリオ" w:hAnsi="Arial" w:cs="Arial"/>
                                </w:rPr>
                              </w:pPr>
                              <w:r w:rsidRPr="00C8038E">
                                <w:rPr>
                                  <w:rFonts w:ascii="Arial" w:eastAsia="メイリオ" w:hAnsi="Arial" w:cs="Arial"/>
                                  <w:color w:val="000000" w:themeColor="text1"/>
                                  <w:kern w:val="24"/>
                                  <w:sz w:val="22"/>
                                  <w:szCs w:val="22"/>
                                </w:rPr>
                                <w:t>1024</w:t>
                              </w:r>
                            </w:p>
                          </w:txbxContent>
                        </wps:txbx>
                        <wps:bodyPr wrap="square" rtlCol="0">
                          <a:noAutofit/>
                        </wps:bodyPr>
                      </wps:wsp>
                      <wps:wsp>
                        <wps:cNvPr id="310" name="テキスト ボックス 76"/>
                        <wps:cNvSpPr txBox="1"/>
                        <wps:spPr>
                          <a:xfrm>
                            <a:off x="2304264" y="4041148"/>
                            <a:ext cx="416560" cy="243840"/>
                          </a:xfrm>
                          <a:prstGeom prst="rect">
                            <a:avLst/>
                          </a:prstGeom>
                          <a:noFill/>
                        </wps:spPr>
                        <wps:txbx>
                          <w:txbxContent>
                            <w:p w:rsidR="006F6BA8" w:rsidRPr="00C8038E" w:rsidRDefault="006F6BA8" w:rsidP="00055CE2">
                              <w:pPr>
                                <w:pStyle w:val="NormalWeb"/>
                                <w:spacing w:after="0" w:line="240" w:lineRule="exact"/>
                                <w:rPr>
                                  <w:rFonts w:ascii="Arial" w:eastAsia="メイリオ" w:hAnsi="Arial" w:cs="Arial"/>
                                </w:rPr>
                              </w:pPr>
                              <w:r w:rsidRPr="00C8038E">
                                <w:rPr>
                                  <w:rFonts w:ascii="Arial" w:eastAsia="メイリオ" w:hAnsi="Arial" w:cs="Arial"/>
                                  <w:color w:val="000000" w:themeColor="text1"/>
                                  <w:kern w:val="24"/>
                                  <w:sz w:val="22"/>
                                  <w:szCs w:val="22"/>
                                </w:rPr>
                                <w:t>512</w:t>
                              </w:r>
                            </w:p>
                          </w:txbxContent>
                        </wps:txbx>
                        <wps:bodyPr wrap="square" rtlCol="0">
                          <a:noAutofit/>
                        </wps:bodyPr>
                      </wps:wsp>
                      <wps:wsp>
                        <wps:cNvPr id="311" name="テキスト ボックス 77"/>
                        <wps:cNvSpPr txBox="1"/>
                        <wps:spPr>
                          <a:xfrm>
                            <a:off x="3167669" y="4021648"/>
                            <a:ext cx="416560" cy="243840"/>
                          </a:xfrm>
                          <a:prstGeom prst="rect">
                            <a:avLst/>
                          </a:prstGeom>
                          <a:noFill/>
                        </wps:spPr>
                        <wps:txbx>
                          <w:txbxContent>
                            <w:p w:rsidR="006F6BA8" w:rsidRPr="00C8038E" w:rsidRDefault="006F6BA8" w:rsidP="00055CE2">
                              <w:pPr>
                                <w:pStyle w:val="NormalWeb"/>
                                <w:spacing w:after="0" w:line="240" w:lineRule="exact"/>
                                <w:rPr>
                                  <w:rFonts w:ascii="Arial" w:eastAsia="メイリオ" w:hAnsi="Arial" w:cs="Arial"/>
                                </w:rPr>
                              </w:pPr>
                              <w:r w:rsidRPr="00C8038E">
                                <w:rPr>
                                  <w:rFonts w:ascii="Arial" w:eastAsia="メイリオ" w:hAnsi="Arial" w:cs="Arial"/>
                                  <w:color w:val="000000" w:themeColor="text1"/>
                                  <w:kern w:val="24"/>
                                  <w:sz w:val="22"/>
                                  <w:szCs w:val="22"/>
                                </w:rPr>
                                <w:t>512</w:t>
                              </w:r>
                            </w:p>
                          </w:txbxContent>
                        </wps:txbx>
                        <wps:bodyPr wrap="square" rtlCol="0">
                          <a:noAutofit/>
                        </wps:bodyPr>
                      </wps:wsp>
                      <wps:wsp>
                        <wps:cNvPr id="312" name="テキスト ボックス 78"/>
                        <wps:cNvSpPr txBox="1"/>
                        <wps:spPr>
                          <a:xfrm>
                            <a:off x="180976" y="0"/>
                            <a:ext cx="3947795" cy="243840"/>
                          </a:xfrm>
                          <a:prstGeom prst="rect">
                            <a:avLst/>
                          </a:prstGeom>
                          <a:noFill/>
                        </wps:spPr>
                        <wps:txbx>
                          <w:txbxContent>
                            <w:p w:rsidR="006F6BA8" w:rsidRPr="00C8038E" w:rsidRDefault="006F6BA8" w:rsidP="00055CE2">
                              <w:pPr>
                                <w:pStyle w:val="NormalWeb"/>
                                <w:spacing w:after="0" w:line="240" w:lineRule="exact"/>
                                <w:rPr>
                                  <w:rFonts w:ascii="Arial" w:eastAsia="メイリオ" w:hAnsi="Arial" w:cs="Arial"/>
                                  <w:color w:val="000000" w:themeColor="text1"/>
                                  <w:kern w:val="24"/>
                                  <w:sz w:val="18"/>
                                  <w:szCs w:val="18"/>
                                </w:rPr>
                              </w:pPr>
                              <w:r w:rsidRPr="00C8038E">
                                <w:rPr>
                                  <w:rFonts w:ascii="Arial" w:eastAsia="メイリオ" w:hAnsi="Arial" w:cs="Arial"/>
                                  <w:color w:val="000000" w:themeColor="text1"/>
                                  <w:kern w:val="24"/>
                                  <w:sz w:val="18"/>
                                  <w:szCs w:val="18"/>
                                </w:rPr>
                                <w:t>Values: Loads imposed by the tasks</w:t>
                              </w:r>
                            </w:p>
                          </w:txbxContent>
                        </wps:txbx>
                        <wps:bodyPr wrap="square" rtlCol="0">
                          <a:noAutofit/>
                        </wps:bodyPr>
                      </wps:wsp>
                      <wps:wsp>
                        <wps:cNvPr id="313" name="テキスト ボックス 79"/>
                        <wps:cNvSpPr txBox="1"/>
                        <wps:spPr>
                          <a:xfrm>
                            <a:off x="2747745" y="3093506"/>
                            <a:ext cx="1814730" cy="1903944"/>
                          </a:xfrm>
                          <a:prstGeom prst="rect">
                            <a:avLst/>
                          </a:prstGeom>
                          <a:noFill/>
                        </wps:spPr>
                        <wps:txbx>
                          <w:txbxContent>
                            <w:p w:rsidR="006F6BA8" w:rsidRPr="00C8038E" w:rsidRDefault="006F6BA8" w:rsidP="000801F7">
                              <w:pPr>
                                <w:pStyle w:val="NormalWeb"/>
                                <w:spacing w:after="0" w:line="280" w:lineRule="exact"/>
                                <w:ind w:left="1708" w:hanging="1694"/>
                                <w:rPr>
                                  <w:rFonts w:ascii="Arial" w:eastAsia="メイリオ" w:hAnsi="Arial" w:cs="Arial"/>
                                  <w:color w:val="000000" w:themeColor="text1"/>
                                  <w:kern w:val="24"/>
                                  <w:sz w:val="18"/>
                                  <w:szCs w:val="18"/>
                                </w:rPr>
                              </w:pPr>
                              <w:r w:rsidRPr="00C8038E">
                                <w:rPr>
                                  <w:rFonts w:ascii="Arial" w:eastAsia="メイリオ" w:hAnsi="Arial" w:cs="Arial"/>
                                  <w:color w:val="000000" w:themeColor="text1"/>
                                  <w:kern w:val="24"/>
                                  <w:sz w:val="18"/>
                                  <w:szCs w:val="18"/>
                                </w:rPr>
                                <w:t>Values in plain type: Processing speeds of the CPUs</w:t>
                              </w:r>
                            </w:p>
                            <w:p w:rsidR="006F6BA8" w:rsidRPr="00C8038E" w:rsidRDefault="006F6BA8" w:rsidP="000801F7">
                              <w:pPr>
                                <w:pStyle w:val="NormalWeb"/>
                                <w:spacing w:after="0" w:line="280" w:lineRule="exact"/>
                                <w:ind w:left="1680" w:hanging="1652"/>
                                <w:rPr>
                                  <w:rFonts w:ascii="Arial" w:eastAsia="メイリオ" w:hAnsi="Arial" w:cs="Arial"/>
                                  <w:color w:val="000000" w:themeColor="text1"/>
                                  <w:kern w:val="24"/>
                                  <w:sz w:val="18"/>
                                  <w:szCs w:val="18"/>
                                </w:rPr>
                              </w:pPr>
                              <w:r w:rsidRPr="00C8038E">
                                <w:rPr>
                                  <w:rFonts w:ascii="Arial" w:eastAsia="メイリオ" w:hAnsi="Arial" w:cs="Arial"/>
                                  <w:color w:val="000000" w:themeColor="text1"/>
                                  <w:kern w:val="24"/>
                                  <w:sz w:val="18"/>
                                  <w:szCs w:val="18"/>
                                </w:rPr>
                                <w:t>Values in bold type: Power consumption by the CPUs</w:t>
                              </w:r>
                            </w:p>
                          </w:txbxContent>
                        </wps:txbx>
                        <wps:bodyPr wrap="square" rtlCol="0">
                          <a:noAutofit/>
                        </wps:bodyPr>
                      </wps:wsp>
                      <wps:wsp>
                        <wps:cNvPr id="314" name="正方形/長方形 314"/>
                        <wps:cNvSpPr/>
                        <wps:spPr>
                          <a:xfrm>
                            <a:off x="2565660" y="2376264"/>
                            <a:ext cx="895632" cy="425386"/>
                          </a:xfrm>
                          <a:prstGeom prst="rect">
                            <a:avLst/>
                          </a:prstGeom>
                          <a:noFill/>
                          <a:ln w="25400" cap="flat" cmpd="sng" algn="ctr">
                            <a:solidFill>
                              <a:srgbClr val="3C3C3B"/>
                            </a:solidFill>
                            <a:prstDash val="solid"/>
                          </a:ln>
                          <a:effectLst/>
                        </wps:spPr>
                        <wps:txbx>
                          <w:txbxContent>
                            <w:p w:rsidR="006F6BA8" w:rsidRPr="005A56E9" w:rsidRDefault="006F6BA8" w:rsidP="005A56E9">
                              <w:pPr>
                                <w:pStyle w:val="NormalWeb"/>
                                <w:spacing w:after="0"/>
                                <w:jc w:val="center"/>
                                <w:rPr>
                                  <w:rFonts w:ascii="Arial" w:eastAsia="メイリオ" w:hAnsi="Arial" w:cs="Arial"/>
                                  <w:color w:val="000000" w:themeColor="text1"/>
                                  <w:kern w:val="24"/>
                                  <w:szCs w:val="18"/>
                                </w:rPr>
                              </w:pPr>
                              <w:r w:rsidRPr="005A56E9">
                                <w:rPr>
                                  <w:rFonts w:ascii="Arial" w:eastAsia="メイリオ" w:hAnsi="Arial" w:cs="Arial"/>
                                  <w:color w:val="000000" w:themeColor="text1"/>
                                  <w:kern w:val="24"/>
                                  <w:szCs w:val="18"/>
                                </w:rPr>
                                <w:t>Energy</w:t>
                              </w:r>
                            </w:p>
                            <w:p w:rsidR="006F6BA8" w:rsidRPr="005A56E9" w:rsidRDefault="006F6BA8" w:rsidP="005A56E9">
                              <w:pPr>
                                <w:pStyle w:val="NormalWeb"/>
                                <w:spacing w:after="0"/>
                                <w:jc w:val="center"/>
                                <w:rPr>
                                  <w:rFonts w:ascii="Arial" w:eastAsia="メイリオ" w:hAnsi="Arial" w:cs="Arial"/>
                                  <w:color w:val="000000" w:themeColor="text1"/>
                                  <w:kern w:val="24"/>
                                  <w:szCs w:val="18"/>
                                </w:rPr>
                              </w:pPr>
                              <w:r w:rsidRPr="005A56E9">
                                <w:rPr>
                                  <w:rFonts w:ascii="Arial" w:eastAsia="メイリオ" w:hAnsi="Arial" w:cs="Arial"/>
                                  <w:color w:val="000000" w:themeColor="text1"/>
                                  <w:kern w:val="24"/>
                                  <w:szCs w:val="18"/>
                                </w:rPr>
                                <w:t>models</w:t>
                              </w:r>
                            </w:p>
                          </w:txbxContent>
                        </wps:txbx>
                        <wps:bodyPr lIns="36000" tIns="0" rIns="36000" bIns="0" rtlCol="0" anchor="ctr"/>
                      </wps:wsp>
                    </wpg:wg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5BD2EC0" id="グループ化 1" o:spid="_x0000_s1039" style="position:absolute;left:0;text-align:left;margin-left:14.05pt;margin-top:8.05pt;width:455.3pt;height:423.7pt;z-index:251700736;mso-position-horizontal-relative:margin;mso-width-relative:margin" coordorigin="-3547" coordsize="49172,53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">
                <v:rect id="正方形/長方形 264" o:spid="_x0000_s1040" style="position:absolute;left:31930;top:5435;width:5365;height:8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" fillcolor="#3c3c3b" strokecolor="#3c3c3b" strokeweight="2pt">
                  <v:fill r:id="rId8" o:title="" color2="window" type="pattern"/>
                </v:rect>
                <v:shape id="テキスト ボックス 18" o:spid="_x0000_s1041" type="#_x0000_t202" style="position:absolute;left:19684;top:5718;width:7201;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Tik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rA7Uw8AnL9BwAA//8DAFBLAQItABQABgAIAAAAIQDb4fbL7gAAAIUBAAATAAAAAAAAAAAA&#10;AAAAAAAAAABbQ29udGVudF9UeXBlc10ueG1sUEsBAi0AFAAGAAgAAAAhAFr0LFu/AAAAFQEAAAsA&#10;AAAAAAAAAAAAAAAAHwEAAF9yZWxzLy5yZWxzUEsBAi0AFAAGAAgAAAAhAPrdOKTEAAAA3AAAAA8A&#10;AAAAAAAAAAAAAAAABwIAAGRycy9kb3ducmV2LnhtbFBLBQYAAAAAAwADALcAAAD4AgAAAAA=&#10;" filled="f" stroked="f">
                  <v:textbox>
                    <w:txbxContent>
                      <w:p w:rsidR="006F6BA8" w:rsidRPr="00C8038E" w:rsidRDefault="006F6BA8" w:rsidP="00055CE2">
                        <w:pPr>
                          <w:pStyle w:val="Web"/>
                          <w:spacing w:after="0" w:line="240" w:lineRule="exact"/>
                          <w:rPr>
                            <w:rFonts w:ascii="Arial" w:hAnsi="Arial" w:cs="Arial"/>
                            <w:sz w:val="18"/>
                            <w:szCs w:val="18"/>
                          </w:rPr>
                        </w:pPr>
                        <w:r w:rsidRPr="00C8038E">
                          <w:rPr>
                            <w:rFonts w:ascii="Arial" w:hAnsi="Arial" w:cs="Arial"/>
                            <w:sz w:val="18"/>
                            <w:szCs w:val="18"/>
                          </w:rPr>
                          <w:t>Task B</w:t>
                        </w:r>
                      </w:p>
                    </w:txbxContent>
                  </v:textbox>
                </v:shape>
                <v:shape id="テキスト ボックス 31" o:spid="_x0000_s1042" type="#_x0000_t202" style="position:absolute;left:6726;top:8496;width:8058;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" filled="f" stroked="f">
                  <v:textbox>
                    <w:txbxContent>
                      <w:p w:rsidR="006F6BA8" w:rsidRPr="00C8038E" w:rsidRDefault="006F6BA8" w:rsidP="00055CE2">
                        <w:pPr>
                          <w:pStyle w:val="Web"/>
                          <w:spacing w:after="0" w:line="240" w:lineRule="exact"/>
                          <w:rPr>
                            <w:rFonts w:ascii="Arial" w:hAnsi="Arial" w:cs="Arial"/>
                            <w:sz w:val="18"/>
                            <w:szCs w:val="18"/>
                          </w:rPr>
                        </w:pPr>
                        <w:r w:rsidRPr="00C8038E">
                          <w:rPr>
                            <w:rFonts w:ascii="Arial" w:hAnsi="Arial" w:cs="Arial"/>
                            <w:sz w:val="18"/>
                            <w:szCs w:val="18"/>
                          </w:rPr>
                          <w:t>Task A</w:t>
                        </w:r>
                      </w:p>
                    </w:txbxContent>
                  </v:textbox>
                </v:shape>
                <v:rect id="正方形/長方形 267" o:spid="_x0000_s1043" style="position:absolute;left:7420;top:11076;width:5365;height:2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" fillcolor="#3c3c3b" strokecolor="#3c3c3b" strokeweight="2pt">
                  <v:fill r:id="rId9" o:title="" color2="window" type="pattern"/>
                </v:rect>
                <v:shape id="テキスト ボックス 33" o:spid="_x0000_s1044" type="#_x0000_t202" style="position:absolute;left:31203;top:2798;width:7919;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rsidR="006F6BA8" w:rsidRPr="00C8038E" w:rsidRDefault="006F6BA8" w:rsidP="00055CE2">
                        <w:pPr>
                          <w:pStyle w:val="Web"/>
                          <w:spacing w:after="0" w:line="240" w:lineRule="exact"/>
                          <w:rPr>
                            <w:rFonts w:ascii="Arial" w:hAnsi="Arial" w:cs="Arial"/>
                            <w:sz w:val="18"/>
                            <w:szCs w:val="18"/>
                          </w:rPr>
                        </w:pPr>
                        <w:r w:rsidRPr="00C8038E">
                          <w:rPr>
                            <w:rFonts w:ascii="Arial" w:hAnsi="Arial" w:cs="Arial"/>
                            <w:sz w:val="18"/>
                            <w:szCs w:val="18"/>
                          </w:rPr>
                          <w:t>Task C</w:t>
                        </w:r>
                      </w:p>
                    </w:txbxContent>
                  </v:textbox>
                </v:shape>
                <v:rect id="正方形/長方形 269" o:spid="_x0000_s1045" style="position:absolute;left:5487;top:36674;width:5365;height:1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" filled="f" strokecolor="#3c3c3b" strokeweight="2pt"/>
                <v:rect id="正方形/長方形 270" o:spid="_x0000_s1046" style="position:absolute;left:14448;top:36674;width:5365;height:1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" filled="f" strokecolor="#3c3c3b" strokeweight="2pt"/>
                <v:rect id="正方形/長方形 271" o:spid="_x0000_s1047" style="position:absolute;left:22922;top:42739;width:5364;height:6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" filled="f" strokecolor="#3c3c3b" strokeweight="2pt"/>
                <v:rect id="正方形/長方形 272" o:spid="_x0000_s1048" style="position:absolute;left:31151;top:42739;width:5365;height:6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" filled="f" strokecolor="#3c3c3b" strokeweight="2pt"/>
                <v:shapetype id="_x0000_t32" coordsize="21600,21600" o:spt="32" o:oned="t" path="m,l21600,21600e" filled="f">
                  <v:path arrowok="t" fillok="f" o:connecttype="none"/>
                  <o:lock v:ext="edit" shapetype="t"/>
                </v:shapetype>
                <v:shape id="直線矢印コネクタ 273" o:spid="_x0000_s1049" type="#_x0000_t32" style="position:absolute;left:3205;top:48866;width:3621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" strokecolor="black [3213]" strokeweight="2pt"/>
                <v:shape id="テキスト ボックス 39" o:spid="_x0000_s1050" type="#_x0000_t202" style="position:absolute;left:1489;top:51117;width:20555;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" filled="f" stroked="f">
                  <v:textbox>
                    <w:txbxContent>
                      <w:p w:rsidR="006F6BA8" w:rsidRPr="00C8038E" w:rsidRDefault="006F6BA8" w:rsidP="00055CE2">
                        <w:pPr>
                          <w:pStyle w:val="Web"/>
                          <w:spacing w:after="0" w:line="280" w:lineRule="exact"/>
                          <w:rPr>
                            <w:rFonts w:ascii="Arial" w:eastAsia="メイリオ" w:hAnsi="Arial" w:cs="Arial"/>
                          </w:rPr>
                        </w:pPr>
                        <w:r w:rsidRPr="00C8038E">
                          <w:rPr>
                            <w:rFonts w:ascii="Arial" w:eastAsia="メイリオ" w:hAnsi="Arial" w:cs="Arial"/>
                            <w:color w:val="000000" w:themeColor="text1"/>
                            <w:kern w:val="24"/>
                            <w:sz w:val="28"/>
                            <w:szCs w:val="28"/>
                          </w:rPr>
                          <w:t>Cortex-A57 (</w:t>
                        </w:r>
                        <w:r w:rsidRPr="00C8038E">
                          <w:rPr>
                            <w:rFonts w:ascii="Arial" w:eastAsia="メイリオ" w:hAnsi="Arial" w:cs="Arial"/>
                            <w:b/>
                            <w:bCs/>
                            <w:color w:val="000000" w:themeColor="text1"/>
                            <w:kern w:val="24"/>
                            <w:sz w:val="28"/>
                            <w:szCs w:val="28"/>
                          </w:rPr>
                          <w:t>1400</w:t>
                        </w:r>
                        <w:r w:rsidRPr="00C8038E">
                          <w:rPr>
                            <w:rFonts w:ascii="Arial" w:eastAsia="メイリオ" w:hAnsi="Arial" w:cs="Arial"/>
                            <w:color w:val="000000" w:themeColor="text1"/>
                            <w:kern w:val="24"/>
                            <w:sz w:val="28"/>
                            <w:szCs w:val="28"/>
                          </w:rPr>
                          <w:t>)</w:t>
                        </w:r>
                      </w:p>
                    </w:txbxContent>
                  </v:textbox>
                </v:shape>
                <v:shape id="テキスト ボックス 40" o:spid="_x0000_s1051" type="#_x0000_t202" style="position:absolute;left:22329;top:51117;width:19932;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" filled="f" stroked="f">
                  <v:textbox>
                    <w:txbxContent>
                      <w:p w:rsidR="006F6BA8" w:rsidRPr="00C8038E" w:rsidRDefault="006F6BA8" w:rsidP="00055CE2">
                        <w:pPr>
                          <w:pStyle w:val="Web"/>
                          <w:spacing w:after="0" w:line="280" w:lineRule="exact"/>
                          <w:rPr>
                            <w:rFonts w:ascii="Arial" w:eastAsia="メイリオ" w:hAnsi="Arial" w:cs="Arial"/>
                          </w:rPr>
                        </w:pPr>
                        <w:r w:rsidRPr="00C8038E">
                          <w:rPr>
                            <w:rFonts w:ascii="Arial" w:eastAsia="メイリオ" w:hAnsi="Arial" w:cs="Arial"/>
                            <w:color w:val="000000" w:themeColor="text1"/>
                            <w:kern w:val="24"/>
                            <w:sz w:val="28"/>
                            <w:szCs w:val="28"/>
                          </w:rPr>
                          <w:t>Cortex-A53 (</w:t>
                        </w:r>
                        <w:r w:rsidRPr="00C8038E">
                          <w:rPr>
                            <w:rFonts w:ascii="Arial" w:eastAsia="メイリオ" w:hAnsi="Arial" w:cs="Arial"/>
                            <w:b/>
                            <w:bCs/>
                            <w:color w:val="000000" w:themeColor="text1"/>
                            <w:kern w:val="24"/>
                            <w:sz w:val="28"/>
                            <w:szCs w:val="28"/>
                          </w:rPr>
                          <w:t>400</w:t>
                        </w:r>
                        <w:r w:rsidRPr="00C8038E">
                          <w:rPr>
                            <w:rFonts w:ascii="Arial" w:eastAsia="メイリオ" w:hAnsi="Arial" w:cs="Arial"/>
                            <w:color w:val="000000" w:themeColor="text1"/>
                            <w:kern w:val="24"/>
                            <w:sz w:val="28"/>
                            <w:szCs w:val="28"/>
                          </w:rPr>
                          <w:t>)</w:t>
                        </w:r>
                      </w:p>
                    </w:txbxContent>
                  </v:textbox>
                </v:shape>
                <v:rect id="正方形/長方形 276" o:spid="_x0000_s1052" style="position:absolute;left:749;top:16909;width:38575;height:13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" fillcolor="window" strokecolor="#3c3c3b" strokeweight="2pt"/>
                <v:rect id="正方形/長方形 277" o:spid="_x0000_s1053" style="position:absolute;left:1489;top:20363;width:36981;height:9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" fillcolor="window" strokecolor="#3c3c3b" strokeweight="2pt"/>
                <v:shape id="テキスト ボックス 43" o:spid="_x0000_s1054" type="#_x0000_t202" style="position:absolute;left:975;top:17277;width:17793;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" filled="f" stroked="f">
                  <v:textbox>
                    <w:txbxContent>
                      <w:p w:rsidR="006F6BA8" w:rsidRPr="00C8038E" w:rsidRDefault="006F6BA8" w:rsidP="00055CE2">
                        <w:pPr>
                          <w:pStyle w:val="Web"/>
                          <w:spacing w:after="0" w:line="320" w:lineRule="exact"/>
                          <w:rPr>
                            <w:rFonts w:ascii="Arial" w:eastAsia="メイリオ" w:hAnsi="Arial" w:cs="Arial"/>
                          </w:rPr>
                        </w:pPr>
                        <w:r w:rsidRPr="00C8038E">
                          <w:rPr>
                            <w:rFonts w:ascii="Arial" w:eastAsia="メイリオ" w:hAnsi="Arial" w:cs="Arial"/>
                            <w:color w:val="000000" w:themeColor="text1"/>
                            <w:kern w:val="24"/>
                            <w:sz w:val="32"/>
                            <w:szCs w:val="32"/>
                          </w:rPr>
                          <w:t>Linux kernel</w:t>
                        </w:r>
                      </w:p>
                    </w:txbxContent>
                  </v:textbox>
                </v:shape>
                <v:shape id="直線矢印コネクタ 279" o:spid="_x0000_s1055" type="#_x0000_t32" style="position:absolute;left:20164;top:13543;width:14448;height:95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" strokecolor="#3c3c3b" strokeweight="2pt">
                  <v:stroke endarrow="block"/>
                  <v:shadow on="t" color="black" opacity="24903f" origin=",.5" offset="0,.55556mm"/>
                </v:shape>
                <v:shape id="直線矢印コネクタ 280" o:spid="_x0000_s1056" type="#_x0000_t32" style="position:absolute;left:10103;top:13520;width:10061;height:96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" strokecolor="#3c3c3b" strokeweight="2pt">
                  <v:stroke endarrow="block"/>
                  <v:shadow on="t" color="black" opacity="24903f" origin=",.5" offset="0,.55556mm"/>
                </v:shape>
                <v:shape id="直線矢印コネクタ 281" o:spid="_x0000_s1057" type="#_x0000_t32" style="position:absolute;left:20164;top:13568;width:2603;height:95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" strokecolor="#3c3c3b" strokeweight="2pt">
                  <v:stroke endarrow="block"/>
                  <v:shadow on="t" color="black" opacity="24903f" origin=",.5" offset="0,.55556mm"/>
                </v:shape>
                <v:shape id="直線矢印コネクタ 282" o:spid="_x0000_s1058" type="#_x0000_t32" style="position:absolute;left:31170;top:5085;width:118;height:81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" strokecolor="#3c3c3b">
                  <v:stroke endarrow="block"/>
                </v:shape>
                <v:shape id="テキスト ボックス 48" o:spid="_x0000_s1059" type="#_x0000_t202" style="position:absolute;left:26518;top:10170;width:6280;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rsidR="006F6BA8" w:rsidRPr="00C8038E" w:rsidRDefault="006F6BA8" w:rsidP="00055CE2">
                        <w:pPr>
                          <w:pStyle w:val="Web"/>
                          <w:spacing w:after="0" w:line="240" w:lineRule="exact"/>
                          <w:rPr>
                            <w:rFonts w:ascii="Arial" w:eastAsia="メイリオ" w:hAnsi="Arial" w:cs="Arial"/>
                            <w:sz w:val="18"/>
                            <w:szCs w:val="18"/>
                          </w:rPr>
                        </w:pPr>
                        <w:r w:rsidRPr="00C8038E">
                          <w:rPr>
                            <w:rFonts w:ascii="Arial" w:hAnsi="Arial" w:cs="Arial"/>
                            <w:sz w:val="18"/>
                            <w:szCs w:val="18"/>
                          </w:rPr>
                          <w:t xml:space="preserve">Heavy </w:t>
                        </w:r>
                        <w:r>
                          <w:rPr>
                            <w:rFonts w:ascii="Arial" w:hAnsi="Arial" w:cs="Arial"/>
                            <w:sz w:val="18"/>
                            <w:szCs w:val="18"/>
                          </w:rPr>
                          <w:br/>
                        </w:r>
                        <w:r w:rsidRPr="00C8038E">
                          <w:rPr>
                            <w:rFonts w:ascii="Arial" w:hAnsi="Arial" w:cs="Arial"/>
                            <w:sz w:val="18"/>
                            <w:szCs w:val="18"/>
                          </w:rPr>
                          <w:t>load</w:t>
                        </w:r>
                      </w:p>
                    </w:txbxContent>
                  </v:textbox>
                </v:shape>
                <v:shape id="テキスト ボックス 49" o:spid="_x0000_s1060" type="#_x0000_t202" style="position:absolute;left:586;top:11694;width:6407;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" filled="f" stroked="f">
                  <v:textbox>
                    <w:txbxContent>
                      <w:p w:rsidR="006F6BA8" w:rsidRPr="00C8038E" w:rsidRDefault="006F6BA8" w:rsidP="00055CE2">
                        <w:pPr>
                          <w:pStyle w:val="Web"/>
                          <w:spacing w:after="0" w:line="240" w:lineRule="exact"/>
                          <w:rPr>
                            <w:rFonts w:ascii="Arial" w:hAnsi="Arial" w:cs="Arial"/>
                            <w:sz w:val="18"/>
                            <w:szCs w:val="18"/>
                          </w:rPr>
                        </w:pPr>
                        <w:r w:rsidRPr="00C8038E">
                          <w:rPr>
                            <w:rFonts w:ascii="Arial" w:hAnsi="Arial" w:cs="Arial"/>
                            <w:sz w:val="18"/>
                            <w:szCs w:val="18"/>
                          </w:rPr>
                          <w:t>Low load</w:t>
                        </w:r>
                      </w:p>
                    </w:txbxContent>
                  </v:textbox>
                </v:shape>
                <v:shape id="直線矢印コネクタ 285" o:spid="_x0000_s1061" type="#_x0000_t32" style="position:absolute;left:6461;top:10725;width:59;height:28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" strokecolor="#3c3c3b">
                  <v:stroke endarrow="block"/>
                </v:shape>
                <v:shape id="テキスト ボックス 51" o:spid="_x0000_s1062" type="#_x0000_t202" style="position:absolute;left:13577;top:9808;width:7397;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" filled="f" stroked="f">
                  <v:textbox>
                    <w:txbxContent>
                      <w:p w:rsidR="006F6BA8" w:rsidRPr="00C8038E" w:rsidRDefault="006F6BA8" w:rsidP="00055CE2">
                        <w:pPr>
                          <w:pStyle w:val="Web"/>
                          <w:spacing w:after="0" w:line="240" w:lineRule="exact"/>
                          <w:rPr>
                            <w:rFonts w:ascii="Arial" w:hAnsi="Arial" w:cs="Arial"/>
                            <w:sz w:val="18"/>
                            <w:szCs w:val="18"/>
                          </w:rPr>
                        </w:pPr>
                        <w:r w:rsidRPr="00C8038E">
                          <w:rPr>
                            <w:rFonts w:ascii="Arial" w:hAnsi="Arial" w:cs="Arial"/>
                            <w:sz w:val="18"/>
                            <w:szCs w:val="18"/>
                          </w:rPr>
                          <w:t xml:space="preserve">Medium </w:t>
                        </w:r>
                        <w:r>
                          <w:rPr>
                            <w:rFonts w:ascii="Arial" w:hAnsi="Arial" w:cs="Arial"/>
                            <w:sz w:val="18"/>
                            <w:szCs w:val="18"/>
                          </w:rPr>
                          <w:br/>
                        </w:r>
                        <w:r w:rsidRPr="00C8038E">
                          <w:rPr>
                            <w:rFonts w:ascii="Arial" w:hAnsi="Arial" w:cs="Arial"/>
                            <w:sz w:val="18"/>
                            <w:szCs w:val="18"/>
                          </w:rPr>
                          <w:t>load</w:t>
                        </w:r>
                      </w:p>
                    </w:txbxContent>
                  </v:textbox>
                </v:shape>
                <v:shape id="直線矢印コネクタ 287" o:spid="_x0000_s1063" type="#_x0000_t32" style="position:absolute;left:19164;top:8401;width:0;height:5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" strokecolor="#3c3c3b">
                  <v:stroke endarrow="block"/>
                </v:shape>
                <v:rect id="正方形/長方形 288" o:spid="_x0000_s1064" style="position:absolute;left:749;top:2340;width:38575;height:1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" filled="f" strokecolor="#3c3c3b" strokeweight="2pt">
                  <v:stroke dashstyle="3 1"/>
                </v:rect>
                <v:shape id="テキスト ボックス 54" o:spid="_x0000_s1065" type="#_x0000_t202" style="position:absolute;left:869;top:2657;width:1017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rsidR="006F6BA8" w:rsidRPr="00C8038E" w:rsidRDefault="006F6BA8" w:rsidP="00055CE2">
                        <w:pPr>
                          <w:pStyle w:val="Web"/>
                          <w:spacing w:after="0"/>
                          <w:rPr>
                            <w:rFonts w:ascii="Arial" w:eastAsia="メイリオ" w:hAnsi="Arial" w:cs="Arial"/>
                            <w:color w:val="000000" w:themeColor="text1"/>
                            <w:kern w:val="24"/>
                            <w:sz w:val="18"/>
                            <w:szCs w:val="18"/>
                          </w:rPr>
                        </w:pPr>
                        <w:r w:rsidRPr="00C8038E">
                          <w:rPr>
                            <w:rFonts w:ascii="Arial" w:eastAsia="メイリオ" w:hAnsi="Arial" w:cs="Arial"/>
                            <w:color w:val="000000" w:themeColor="text1"/>
                            <w:kern w:val="24"/>
                            <w:sz w:val="18"/>
                            <w:szCs w:val="18"/>
                          </w:rPr>
                          <w:t>User</w:t>
                        </w:r>
                      </w:p>
                    </w:txbxContent>
                  </v:textbox>
                </v:shape>
                <v:rect id="正方形/長方形 290" o:spid="_x0000_s1066" style="position:absolute;left:5515;top:40666;width:5322;height:8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" fillcolor="#3c3c3b" strokecolor="#3c3c3b" strokeweight="2pt">
                  <v:fill r:id="rId8" o:title="" color2="window" type="pattern"/>
                </v:rect>
                <v:rect id="正方形/長方形 291" o:spid="_x0000_s1067" style="position:absolute;left:22941;top:46434;width:5345;height:2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" fillcolor="#3c3c3b" strokecolor="#3c3c3b" strokeweight="2pt">
                  <v:fill r:id="rId9" o:title="" color2="window" type="pattern"/>
                </v:rect>
                <v:shape id="テキスト ボックス 57" o:spid="_x0000_s1068" type="#_x0000_t202" style="position:absolute;left:586;top:48751;width:15131;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rsidR="006F6BA8" w:rsidRPr="00C8038E" w:rsidRDefault="006F6BA8" w:rsidP="00055CE2">
                        <w:pPr>
                          <w:pStyle w:val="Web"/>
                          <w:spacing w:after="0" w:line="280" w:lineRule="exact"/>
                          <w:jc w:val="center"/>
                          <w:rPr>
                            <w:rFonts w:ascii="Arial" w:eastAsia="メイリオ" w:hAnsi="Arial" w:cs="Arial"/>
                          </w:rPr>
                        </w:pPr>
                        <w:r w:rsidRPr="00C8038E">
                          <w:rPr>
                            <w:rFonts w:ascii="Arial" w:eastAsia="メイリオ" w:hAnsi="Arial" w:cs="Arial"/>
                            <w:color w:val="000000" w:themeColor="text1"/>
                            <w:kern w:val="24"/>
                            <w:sz w:val="18"/>
                            <w:szCs w:val="18"/>
                          </w:rPr>
                          <w:t>CPU 0</w:t>
                        </w:r>
                      </w:p>
                    </w:txbxContent>
                  </v:textbox>
                </v:shape>
                <v:shape id="テキスト ボックス 58" o:spid="_x0000_s1069" type="#_x0000_t202" style="position:absolute;left:13510;top:48728;width:7436;height: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rsidR="006F6BA8" w:rsidRPr="00C8038E" w:rsidRDefault="006F6BA8" w:rsidP="00055CE2">
                        <w:pPr>
                          <w:pStyle w:val="Web"/>
                          <w:spacing w:after="0" w:line="280" w:lineRule="exact"/>
                          <w:jc w:val="center"/>
                          <w:rPr>
                            <w:rFonts w:ascii="Arial" w:eastAsia="メイリオ" w:hAnsi="Arial" w:cs="Arial"/>
                          </w:rPr>
                        </w:pPr>
                        <w:r w:rsidRPr="00C8038E">
                          <w:rPr>
                            <w:rFonts w:ascii="Arial" w:eastAsia="メイリオ" w:hAnsi="Arial" w:cs="Arial"/>
                            <w:color w:val="000000" w:themeColor="text1"/>
                            <w:kern w:val="24"/>
                            <w:sz w:val="18"/>
                            <w:szCs w:val="18"/>
                          </w:rPr>
                          <w:t>CPU 1</w:t>
                        </w:r>
                      </w:p>
                    </w:txbxContent>
                  </v:textbox>
                </v:shape>
                <v:shape id="テキスト ボックス 59" o:spid="_x0000_s1070" type="#_x0000_t202" style="position:absolute;left:21743;top:48702;width:7436;height:3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" filled="f" stroked="f">
                  <v:textbox>
                    <w:txbxContent>
                      <w:p w:rsidR="006F6BA8" w:rsidRPr="00C8038E" w:rsidRDefault="006F6BA8" w:rsidP="00055CE2">
                        <w:pPr>
                          <w:pStyle w:val="Web"/>
                          <w:spacing w:after="0" w:line="280" w:lineRule="exact"/>
                          <w:jc w:val="center"/>
                          <w:rPr>
                            <w:rFonts w:ascii="Arial" w:eastAsia="メイリオ" w:hAnsi="Arial" w:cs="Arial"/>
                          </w:rPr>
                        </w:pPr>
                        <w:r w:rsidRPr="00C8038E">
                          <w:rPr>
                            <w:rFonts w:ascii="Arial" w:eastAsia="メイリオ" w:hAnsi="Arial" w:cs="Arial"/>
                            <w:color w:val="000000" w:themeColor="text1"/>
                            <w:kern w:val="24"/>
                            <w:sz w:val="18"/>
                            <w:szCs w:val="18"/>
                          </w:rPr>
                          <w:t>CPU 2</w:t>
                        </w:r>
                      </w:p>
                    </w:txbxContent>
                  </v:textbox>
                </v:shape>
                <v:shape id="テキスト ボックス 60" o:spid="_x0000_s1071" type="#_x0000_t202" style="position:absolute;left:30766;top:48679;width:7436;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" filled="f" stroked="f">
                  <v:textbox>
                    <w:txbxContent>
                      <w:p w:rsidR="006F6BA8" w:rsidRPr="00C8038E" w:rsidRDefault="006F6BA8" w:rsidP="00055CE2">
                        <w:pPr>
                          <w:pStyle w:val="Web"/>
                          <w:spacing w:after="0" w:line="280" w:lineRule="exact"/>
                          <w:jc w:val="center"/>
                          <w:rPr>
                            <w:rFonts w:ascii="Arial" w:eastAsia="メイリオ" w:hAnsi="Arial" w:cs="Arial"/>
                          </w:rPr>
                        </w:pPr>
                        <w:r w:rsidRPr="00C8038E">
                          <w:rPr>
                            <w:rFonts w:ascii="Arial" w:eastAsia="メイリオ" w:hAnsi="Arial" w:cs="Arial"/>
                            <w:color w:val="000000" w:themeColor="text1"/>
                            <w:kern w:val="24"/>
                            <w:sz w:val="18"/>
                            <w:szCs w:val="18"/>
                          </w:rPr>
                          <w:t>CPU 3</w:t>
                        </w:r>
                      </w:p>
                    </w:txbxContent>
                  </v:textbox>
                </v:shape>
                <v:shape id="テキスト ボックス 61" o:spid="_x0000_s1072" type="#_x0000_t202" style="position:absolute;left:1626;top:20372;width:17799;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rsidR="006F6BA8" w:rsidRPr="00C8038E" w:rsidRDefault="006F6BA8" w:rsidP="00055CE2">
                        <w:pPr>
                          <w:pStyle w:val="Web"/>
                          <w:spacing w:after="0" w:line="320" w:lineRule="exact"/>
                          <w:rPr>
                            <w:rFonts w:ascii="Arial" w:eastAsia="メイリオ" w:hAnsi="Arial" w:cs="Arial"/>
                          </w:rPr>
                        </w:pPr>
                        <w:r w:rsidRPr="00C8038E">
                          <w:rPr>
                            <w:rFonts w:ascii="Arial" w:eastAsia="メイリオ" w:hAnsi="Arial" w:cs="Arial"/>
                            <w:color w:val="000000" w:themeColor="text1"/>
                            <w:kern w:val="24"/>
                            <w:sz w:val="32"/>
                            <w:szCs w:val="32"/>
                          </w:rPr>
                          <w:t>Scheduler</w:t>
                        </w:r>
                      </w:p>
                    </w:txbxContent>
                  </v:textbox>
                </v:shape>
                <v:rect id="正方形/長方形 297" o:spid="_x0000_s1073" style="position:absolute;left:2688;top:23125;width:34951;height:5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" fillcolor="window" strokecolor="#3c3c3b" strokeweight="2pt">
                  <v:textbox>
                    <w:txbxContent>
                      <w:p w:rsidR="006F6BA8" w:rsidRPr="00C8038E" w:rsidRDefault="006F6BA8" w:rsidP="00055CE2">
                        <w:pPr>
                          <w:pStyle w:val="Web"/>
                          <w:spacing w:after="0"/>
                          <w:jc w:val="center"/>
                          <w:rPr>
                            <w:rFonts w:ascii="Arial" w:eastAsia="メイリオ" w:hAnsi="Arial" w:cs="Arial"/>
                          </w:rPr>
                        </w:pPr>
                        <w:r w:rsidRPr="00C8038E">
                          <w:rPr>
                            <w:rFonts w:ascii="Arial" w:eastAsia="メイリオ" w:hAnsi="Arial" w:cs="Arial"/>
                            <w:b/>
                            <w:bCs/>
                            <w:color w:val="000000" w:themeColor="text1"/>
                            <w:kern w:val="24"/>
                            <w:sz w:val="32"/>
                            <w:szCs w:val="32"/>
                          </w:rPr>
                          <w:t>EAS</w:t>
                        </w:r>
                      </w:p>
                    </w:txbxContent>
                  </v:textbox>
                </v:rect>
                <v:shape id="直線矢印コネクタ 298" o:spid="_x0000_s1074" type="#_x0000_t32" style="position:absolute;left:8176;top:28778;width:11988;height:118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" strokecolor="#3c3c3b" strokeweight="2pt">
                  <v:stroke endarrow="block"/>
                  <v:shadow on="t" color="black" opacity="24903f" origin=",.5" offset="0,.55556mm"/>
                </v:shape>
                <v:shape id="直線矢印コネクタ 299" o:spid="_x0000_s1075" type="#_x0000_t32" style="position:absolute;left:20164;top:28778;width:3776;height:173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" strokecolor="#3c3c3b" strokeweight="2pt">
                  <v:stroke endarrow="block"/>
                  <v:shadow on="t" color="black" opacity="24903f" origin=",.5" offset="0,.55556mm"/>
                </v:shape>
                <v:shape id="直線矢印コネクタ 300" o:spid="_x0000_s1076" type="#_x0000_t32" style="position:absolute;left:20164;top:28778;width:11504;height:14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" strokecolor="#3c3c3b" strokeweight="2pt">
                  <v:stroke endarrow="block"/>
                  <v:shadow on="t" color="black" opacity="24903f" origin=",.5" offset="0,.55556mm"/>
                </v:shape>
                <v:shape id="直線矢印コネクタ 301" o:spid="_x0000_s1077" type="#_x0000_t32" style="position:absolute;left:3463;top:35208;width:16;height:135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" strokecolor="#3c3c3b" strokeweight="3pt">
                  <v:stroke endarrow="block"/>
                  <v:shadow on="t" color="black" opacity="22937f" origin=",.5" offset="0,.63889mm"/>
                </v:shape>
                <v:shape id="テキスト ボックス 67" o:spid="_x0000_s1078" type="#_x0000_t202" style="position:absolute;left:-3547;top:32187;width:18877;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krt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g70w8AjL7BQAA//8DAFBLAQItABQABgAIAAAAIQDb4fbL7gAAAIUBAAATAAAAAAAAAAAA&#10;AAAAAAAAAABbQ29udGVudF9UeXBlc10ueG1sUEsBAi0AFAAGAAgAAAAhAFr0LFu/AAAAFQEAAAsA&#10;AAAAAAAAAAAAAAAAHwEAAF9yZWxzLy5yZWxzUEsBAi0AFAAGAAgAAAAhAN4KSu3EAAAA3AAAAA8A&#10;AAAAAAAAAAAAAAAABwIAAGRycy9kb3ducmV2LnhtbFBLBQYAAAAAAwADALcAAAD4AgAAAAA=&#10;" filled="f" stroked="f">
                  <v:textbox>
                    <w:txbxContent>
                      <w:p w:rsidR="006F6BA8" w:rsidRPr="00C8038E" w:rsidRDefault="006F6BA8" w:rsidP="00055CE2">
                        <w:pPr>
                          <w:pStyle w:val="Web"/>
                          <w:spacing w:after="0" w:line="280" w:lineRule="exact"/>
                          <w:rPr>
                            <w:rFonts w:ascii="Arial" w:eastAsia="メイリオ" w:hAnsi="Arial" w:cs="Arial"/>
                          </w:rPr>
                        </w:pPr>
                        <w:r w:rsidRPr="00C8038E">
                          <w:rPr>
                            <w:rFonts w:ascii="Arial" w:eastAsia="メイリオ" w:hAnsi="Arial" w:cs="Arial"/>
                            <w:color w:val="000000" w:themeColor="text1"/>
                            <w:kern w:val="24"/>
                            <w:sz w:val="18"/>
                            <w:szCs w:val="18"/>
                          </w:rPr>
                          <w:t>Processing speeds of the CPUs</w:t>
                        </w:r>
                      </w:p>
                    </w:txbxContent>
                  </v:textbox>
                </v:shape>
                <v:rect id="正方形/長方形 303" o:spid="_x0000_s1079" style="position:absolute;left:31144;top:43791;width:5364;height:5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" fillcolor="black [3213]" strokecolor="#3c3c3b" strokeweight="2pt">
                  <v:fill r:id="rId10" o:title="" color2="window" type="pattern"/>
                </v:rect>
                <v:rect id="正方形/長方形 304" o:spid="_x0000_s1080" style="position:absolute;left:20085;top:8401;width:5364;height:5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" fillcolor="black [3213]" strokecolor="#3c3c3b" strokeweight="2pt">
                  <v:fill r:id="rId10" o:title="" color2="window" type="pattern"/>
                </v:rect>
                <v:shape id="テキスト ボックス 71" o:spid="_x0000_s1081" type="#_x0000_t202" style="position:absolute;left:5349;top:34387;width:4940;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" filled="f" stroked="f">
                  <v:textbox>
                    <w:txbxContent>
                      <w:p w:rsidR="006F6BA8" w:rsidRPr="00C8038E" w:rsidRDefault="006F6BA8" w:rsidP="00055CE2">
                        <w:pPr>
                          <w:pStyle w:val="Web"/>
                          <w:spacing w:after="0" w:line="240" w:lineRule="exact"/>
                          <w:rPr>
                            <w:rFonts w:ascii="Arial" w:eastAsia="メイリオ" w:hAnsi="Arial" w:cs="Arial"/>
                          </w:rPr>
                        </w:pPr>
                        <w:r w:rsidRPr="00C8038E">
                          <w:rPr>
                            <w:rFonts w:ascii="Arial" w:eastAsia="メイリオ" w:hAnsi="Arial" w:cs="Arial"/>
                            <w:color w:val="000000" w:themeColor="text1"/>
                            <w:kern w:val="24"/>
                            <w:sz w:val="22"/>
                            <w:szCs w:val="22"/>
                          </w:rPr>
                          <w:t>1024</w:t>
                        </w:r>
                      </w:p>
                    </w:txbxContent>
                  </v:textbox>
                </v:shape>
                <v:shape id="テキスト ボックス 72" o:spid="_x0000_s1082" type="#_x0000_t202" style="position:absolute;left:32468;top:5719;width:4165;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" filled="f" stroked="f">
                  <v:textbox>
                    <w:txbxContent>
                      <w:p w:rsidR="006F6BA8" w:rsidRPr="00C8038E" w:rsidRDefault="006F6BA8" w:rsidP="00055CE2">
                        <w:pPr>
                          <w:pStyle w:val="Web"/>
                          <w:spacing w:after="0" w:line="240" w:lineRule="exact"/>
                          <w:rPr>
                            <w:rFonts w:ascii="Arial" w:eastAsia="メイリオ" w:hAnsi="Arial" w:cs="Arial"/>
                          </w:rPr>
                        </w:pPr>
                        <w:r w:rsidRPr="00C8038E">
                          <w:rPr>
                            <w:rFonts w:ascii="Arial" w:eastAsia="メイリオ" w:hAnsi="Arial" w:cs="Arial"/>
                            <w:color w:val="000000" w:themeColor="text1"/>
                            <w:kern w:val="24"/>
                            <w:sz w:val="22"/>
                            <w:szCs w:val="22"/>
                          </w:rPr>
                          <w:t>800</w:t>
                        </w:r>
                      </w:p>
                    </w:txbxContent>
                  </v:textbox>
                </v:shape>
                <v:shape id="テキスト ボックス 73" o:spid="_x0000_s1083" type="#_x0000_t202" style="position:absolute;left:7850;top:11090;width:416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rsidR="006F6BA8" w:rsidRPr="00C8038E" w:rsidRDefault="006F6BA8" w:rsidP="00055CE2">
                        <w:pPr>
                          <w:pStyle w:val="Web"/>
                          <w:spacing w:after="0" w:line="240" w:lineRule="exact"/>
                          <w:rPr>
                            <w:rFonts w:ascii="Arial" w:eastAsia="メイリオ" w:hAnsi="Arial" w:cs="Arial"/>
                          </w:rPr>
                        </w:pPr>
                        <w:r w:rsidRPr="00C8038E">
                          <w:rPr>
                            <w:rFonts w:ascii="Arial" w:eastAsia="メイリオ" w:hAnsi="Arial" w:cs="Arial"/>
                            <w:color w:val="000000" w:themeColor="text1"/>
                            <w:kern w:val="24"/>
                            <w:sz w:val="22"/>
                            <w:szCs w:val="22"/>
                          </w:rPr>
                          <w:t>200</w:t>
                        </w:r>
                      </w:p>
                    </w:txbxContent>
                  </v:textbox>
                </v:shape>
                <v:shape id="テキスト ボックス 74" o:spid="_x0000_s1084" type="#_x0000_t202" style="position:absolute;left:20665;top:8598;width:4165;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" filled="f" stroked="f">
                  <v:textbox>
                    <w:txbxContent>
                      <w:p w:rsidR="006F6BA8" w:rsidRPr="00C8038E" w:rsidRDefault="006F6BA8" w:rsidP="00055CE2">
                        <w:pPr>
                          <w:pStyle w:val="Web"/>
                          <w:spacing w:after="0" w:line="240" w:lineRule="exact"/>
                          <w:rPr>
                            <w:rFonts w:ascii="Arial" w:eastAsia="メイリオ" w:hAnsi="Arial" w:cs="Arial"/>
                          </w:rPr>
                        </w:pPr>
                        <w:r w:rsidRPr="00C8038E">
                          <w:rPr>
                            <w:rFonts w:ascii="Arial" w:eastAsia="メイリオ" w:hAnsi="Arial" w:cs="Arial"/>
                            <w:color w:val="000000" w:themeColor="text1"/>
                            <w:kern w:val="24"/>
                            <w:sz w:val="22"/>
                            <w:szCs w:val="22"/>
                          </w:rPr>
                          <w:t>400</w:t>
                        </w:r>
                      </w:p>
                    </w:txbxContent>
                  </v:textbox>
                </v:shape>
                <v:shape id="テキスト ボックス 75" o:spid="_x0000_s1085" type="#_x0000_t202" style="position:absolute;left:14314;top:34342;width:4941;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rsidR="006F6BA8" w:rsidRPr="00C8038E" w:rsidRDefault="006F6BA8" w:rsidP="00055CE2">
                        <w:pPr>
                          <w:pStyle w:val="Web"/>
                          <w:spacing w:after="0" w:line="240" w:lineRule="exact"/>
                          <w:rPr>
                            <w:rFonts w:ascii="Arial" w:eastAsia="メイリオ" w:hAnsi="Arial" w:cs="Arial"/>
                          </w:rPr>
                        </w:pPr>
                        <w:r w:rsidRPr="00C8038E">
                          <w:rPr>
                            <w:rFonts w:ascii="Arial" w:eastAsia="メイリオ" w:hAnsi="Arial" w:cs="Arial"/>
                            <w:color w:val="000000" w:themeColor="text1"/>
                            <w:kern w:val="24"/>
                            <w:sz w:val="22"/>
                            <w:szCs w:val="22"/>
                          </w:rPr>
                          <w:t>1024</w:t>
                        </w:r>
                      </w:p>
                    </w:txbxContent>
                  </v:textbox>
                </v:shape>
                <v:shape id="テキスト ボックス 76" o:spid="_x0000_s1086" type="#_x0000_t202" style="position:absolute;left:23042;top:40411;width:416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" filled="f" stroked="f">
                  <v:textbox>
                    <w:txbxContent>
                      <w:p w:rsidR="006F6BA8" w:rsidRPr="00C8038E" w:rsidRDefault="006F6BA8" w:rsidP="00055CE2">
                        <w:pPr>
                          <w:pStyle w:val="Web"/>
                          <w:spacing w:after="0" w:line="240" w:lineRule="exact"/>
                          <w:rPr>
                            <w:rFonts w:ascii="Arial" w:eastAsia="メイリオ" w:hAnsi="Arial" w:cs="Arial"/>
                          </w:rPr>
                        </w:pPr>
                        <w:r w:rsidRPr="00C8038E">
                          <w:rPr>
                            <w:rFonts w:ascii="Arial" w:eastAsia="メイリオ" w:hAnsi="Arial" w:cs="Arial"/>
                            <w:color w:val="000000" w:themeColor="text1"/>
                            <w:kern w:val="24"/>
                            <w:sz w:val="22"/>
                            <w:szCs w:val="22"/>
                          </w:rPr>
                          <w:t>512</w:t>
                        </w:r>
                      </w:p>
                    </w:txbxContent>
                  </v:textbox>
                </v:shape>
                <v:shape id="テキスト ボックス 77" o:spid="_x0000_s1087" type="#_x0000_t202" style="position:absolute;left:31676;top:40216;width:416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" filled="f" stroked="f">
                  <v:textbox>
                    <w:txbxContent>
                      <w:p w:rsidR="006F6BA8" w:rsidRPr="00C8038E" w:rsidRDefault="006F6BA8" w:rsidP="00055CE2">
                        <w:pPr>
                          <w:pStyle w:val="Web"/>
                          <w:spacing w:after="0" w:line="240" w:lineRule="exact"/>
                          <w:rPr>
                            <w:rFonts w:ascii="Arial" w:eastAsia="メイリオ" w:hAnsi="Arial" w:cs="Arial"/>
                          </w:rPr>
                        </w:pPr>
                        <w:r w:rsidRPr="00C8038E">
                          <w:rPr>
                            <w:rFonts w:ascii="Arial" w:eastAsia="メイリオ" w:hAnsi="Arial" w:cs="Arial"/>
                            <w:color w:val="000000" w:themeColor="text1"/>
                            <w:kern w:val="24"/>
                            <w:sz w:val="22"/>
                            <w:szCs w:val="22"/>
                          </w:rPr>
                          <w:t>512</w:t>
                        </w:r>
                      </w:p>
                    </w:txbxContent>
                  </v:textbox>
                </v:shape>
                <v:shape id="テキスト ボックス 78" o:spid="_x0000_s1088" type="#_x0000_t202" style="position:absolute;left:1809;width:39478;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" filled="f" stroked="f">
                  <v:textbox>
                    <w:txbxContent>
                      <w:p w:rsidR="006F6BA8" w:rsidRPr="00C8038E" w:rsidRDefault="006F6BA8" w:rsidP="00055CE2">
                        <w:pPr>
                          <w:pStyle w:val="Web"/>
                          <w:spacing w:after="0" w:line="240" w:lineRule="exact"/>
                          <w:rPr>
                            <w:rFonts w:ascii="Arial" w:eastAsia="メイリオ" w:hAnsi="Arial" w:cs="Arial"/>
                            <w:color w:val="000000" w:themeColor="text1"/>
                            <w:kern w:val="24"/>
                            <w:sz w:val="18"/>
                            <w:szCs w:val="18"/>
                          </w:rPr>
                        </w:pPr>
                        <w:r w:rsidRPr="00C8038E">
                          <w:rPr>
                            <w:rFonts w:ascii="Arial" w:eastAsia="メイリオ" w:hAnsi="Arial" w:cs="Arial"/>
                            <w:color w:val="000000" w:themeColor="text1"/>
                            <w:kern w:val="24"/>
                            <w:sz w:val="18"/>
                            <w:szCs w:val="18"/>
                          </w:rPr>
                          <w:t>Values: Loads imposed by the tasks</w:t>
                        </w:r>
                      </w:p>
                    </w:txbxContent>
                  </v:textbox>
                </v:shape>
                <v:shape id="テキスト ボックス 79" o:spid="_x0000_s1089" type="#_x0000_t202" style="position:absolute;left:27477;top:30935;width:18147;height:19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" filled="f" stroked="f">
                  <v:textbox>
                    <w:txbxContent>
                      <w:p w:rsidR="006F6BA8" w:rsidRPr="00C8038E" w:rsidRDefault="006F6BA8" w:rsidP="000801F7">
                        <w:pPr>
                          <w:pStyle w:val="Web"/>
                          <w:spacing w:after="0" w:line="280" w:lineRule="exact"/>
                          <w:ind w:left="1708" w:hanging="1694"/>
                          <w:rPr>
                            <w:rFonts w:ascii="Arial" w:eastAsia="メイリオ" w:hAnsi="Arial" w:cs="Arial"/>
                            <w:color w:val="000000" w:themeColor="text1"/>
                            <w:kern w:val="24"/>
                            <w:sz w:val="18"/>
                            <w:szCs w:val="18"/>
                          </w:rPr>
                        </w:pPr>
                        <w:r w:rsidRPr="00C8038E">
                          <w:rPr>
                            <w:rFonts w:ascii="Arial" w:eastAsia="メイリオ" w:hAnsi="Arial" w:cs="Arial"/>
                            <w:color w:val="000000" w:themeColor="text1"/>
                            <w:kern w:val="24"/>
                            <w:sz w:val="18"/>
                            <w:szCs w:val="18"/>
                          </w:rPr>
                          <w:t>Values in plain type: Processing speeds of the CPUs</w:t>
                        </w:r>
                      </w:p>
                      <w:p w:rsidR="006F6BA8" w:rsidRPr="00C8038E" w:rsidRDefault="006F6BA8" w:rsidP="000801F7">
                        <w:pPr>
                          <w:pStyle w:val="Web"/>
                          <w:spacing w:after="0" w:line="280" w:lineRule="exact"/>
                          <w:ind w:left="1680" w:hanging="1652"/>
                          <w:rPr>
                            <w:rFonts w:ascii="Arial" w:eastAsia="メイリオ" w:hAnsi="Arial" w:cs="Arial"/>
                            <w:color w:val="000000" w:themeColor="text1"/>
                            <w:kern w:val="24"/>
                            <w:sz w:val="18"/>
                            <w:szCs w:val="18"/>
                          </w:rPr>
                        </w:pPr>
                        <w:r w:rsidRPr="00C8038E">
                          <w:rPr>
                            <w:rFonts w:ascii="Arial" w:eastAsia="メイリオ" w:hAnsi="Arial" w:cs="Arial"/>
                            <w:color w:val="000000" w:themeColor="text1"/>
                            <w:kern w:val="24"/>
                            <w:sz w:val="18"/>
                            <w:szCs w:val="18"/>
                          </w:rPr>
                          <w:t>Values in bold type: Power consumption by the CPUs</w:t>
                        </w:r>
                      </w:p>
                    </w:txbxContent>
                  </v:textbox>
                </v:shape>
                <v:rect id="正方形/長方形 314" o:spid="_x0000_s1090" style="position:absolute;left:25656;top:23762;width:8956;height:4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" filled="f" strokecolor="#3c3c3b" strokeweight="2pt">
                  <v:textbox inset="1mm,0,1mm,0">
                    <w:txbxContent>
                      <w:p w:rsidR="006F6BA8" w:rsidRPr="005A56E9" w:rsidRDefault="006F6BA8" w:rsidP="005A56E9">
                        <w:pPr>
                          <w:pStyle w:val="Web"/>
                          <w:spacing w:after="0"/>
                          <w:jc w:val="center"/>
                          <w:rPr>
                            <w:rFonts w:ascii="Arial" w:eastAsia="メイリオ" w:hAnsi="Arial" w:cs="Arial"/>
                            <w:color w:val="000000" w:themeColor="text1"/>
                            <w:kern w:val="24"/>
                            <w:szCs w:val="18"/>
                          </w:rPr>
                        </w:pPr>
                        <w:r w:rsidRPr="005A56E9">
                          <w:rPr>
                            <w:rFonts w:ascii="Arial" w:eastAsia="メイリオ" w:hAnsi="Arial" w:cs="Arial"/>
                            <w:color w:val="000000" w:themeColor="text1"/>
                            <w:kern w:val="24"/>
                            <w:szCs w:val="18"/>
                          </w:rPr>
                          <w:t>Energy</w:t>
                        </w:r>
                      </w:p>
                      <w:p w:rsidR="006F6BA8" w:rsidRPr="005A56E9" w:rsidRDefault="006F6BA8" w:rsidP="005A56E9">
                        <w:pPr>
                          <w:pStyle w:val="Web"/>
                          <w:spacing w:after="0"/>
                          <w:jc w:val="center"/>
                          <w:rPr>
                            <w:rFonts w:ascii="Arial" w:eastAsia="メイリオ" w:hAnsi="Arial" w:cs="Arial"/>
                            <w:color w:val="000000" w:themeColor="text1"/>
                            <w:kern w:val="24"/>
                            <w:szCs w:val="18"/>
                          </w:rPr>
                        </w:pPr>
                        <w:r w:rsidRPr="005A56E9">
                          <w:rPr>
                            <w:rFonts w:ascii="Arial" w:eastAsia="メイリオ" w:hAnsi="Arial" w:cs="Arial"/>
                            <w:color w:val="000000" w:themeColor="text1"/>
                            <w:kern w:val="24"/>
                            <w:szCs w:val="18"/>
                          </w:rPr>
                          <w:t>models</w:t>
                        </w:r>
                      </w:p>
                    </w:txbxContent>
                  </v:textbox>
                </v:rect>
                <w10:wrap anchorx="margin"/>
              </v:group>
            </w:pict>
          </mc:Fallback>
        </mc:AlternateContent>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p>
    <w:p w:rsidR="00055CE2" w:rsidRPr="002230E4" w:rsidRDefault="00055CE2" w:rsidP="00055CE2">
      <w:pPr>
        <w:pStyle w:val="figuretitle"/>
      </w:pPr>
      <w:r w:rsidRPr="002230E4">
        <w:t xml:space="preserve">Figure </w:t>
      </w:r>
      <w:r w:rsidRPr="002230E4">
        <w:rPr>
          <w:rFonts w:cs="Arial"/>
          <w:b w:val="0"/>
        </w:rPr>
        <w:fldChar w:fldCharType="begin"/>
      </w:r>
      <w:r w:rsidRPr="002230E4">
        <w:rPr>
          <w:rFonts w:cs="Arial"/>
        </w:rPr>
        <w:instrText xml:space="preserve"> STYLEREF 1 \s </w:instrText>
      </w:r>
      <w:r w:rsidRPr="002230E4">
        <w:rPr>
          <w:rFonts w:cs="Arial"/>
          <w:b w:val="0"/>
        </w:rPr>
        <w:fldChar w:fldCharType="separate"/>
      </w:r>
      <w:r w:rsidR="005A56E9">
        <w:rPr>
          <w:rFonts w:cs="Arial"/>
          <w:noProof/>
        </w:rPr>
        <w:t>1</w:t>
      </w:r>
      <w:r w:rsidRPr="002230E4">
        <w:rPr>
          <w:rFonts w:cs="Arial"/>
          <w:b w:val="0"/>
        </w:rPr>
        <w:fldChar w:fldCharType="end"/>
      </w:r>
      <w:r w:rsidRPr="002230E4">
        <w:noBreakHyphen/>
      </w:r>
      <w:r w:rsidRPr="002230E4">
        <w:rPr>
          <w:rFonts w:cs="Arial"/>
          <w:b w:val="0"/>
        </w:rPr>
        <w:fldChar w:fldCharType="begin"/>
      </w:r>
      <w:r w:rsidRPr="002230E4">
        <w:rPr>
          <w:rFonts w:cs="Arial"/>
        </w:rPr>
        <w:instrText xml:space="preserve"> SEQ </w:instrText>
      </w:r>
      <w:r w:rsidRPr="002230E4">
        <w:rPr>
          <w:rFonts w:cs="Arial"/>
        </w:rPr>
        <w:instrText>図</w:instrText>
      </w:r>
      <w:r w:rsidRPr="002230E4">
        <w:rPr>
          <w:rFonts w:cs="Arial"/>
        </w:rPr>
        <w:instrText xml:space="preserve"> \* ARABIC \s 1 </w:instrText>
      </w:r>
      <w:r w:rsidRPr="002230E4">
        <w:rPr>
          <w:rFonts w:cs="Arial"/>
          <w:b w:val="0"/>
        </w:rPr>
        <w:fldChar w:fldCharType="separate"/>
      </w:r>
      <w:r w:rsidR="005A56E9">
        <w:rPr>
          <w:rFonts w:cs="Arial"/>
          <w:noProof/>
        </w:rPr>
        <w:t>2</w:t>
      </w:r>
      <w:r w:rsidRPr="002230E4">
        <w:rPr>
          <w:rFonts w:cs="Arial"/>
          <w:b w:val="0"/>
        </w:rPr>
        <w:fldChar w:fldCharType="end"/>
      </w:r>
      <w:r w:rsidR="000801F7">
        <w:rPr>
          <w:rFonts w:hint="eastAsia"/>
        </w:rPr>
        <w:t xml:space="preserve"> </w:t>
      </w:r>
      <w:r w:rsidR="000801F7">
        <w:t xml:space="preserve"> </w:t>
      </w:r>
      <w:r w:rsidRPr="002230E4">
        <w:t xml:space="preserve">Schematic View of Applying EAS to </w:t>
      </w:r>
      <w:r w:rsidRPr="002230E4">
        <w:rPr>
          <w:rFonts w:hint="eastAsia"/>
        </w:rPr>
        <w:t xml:space="preserve">the </w:t>
      </w:r>
      <w:r w:rsidRPr="002230E4">
        <w:t>Assign</w:t>
      </w:r>
      <w:r w:rsidRPr="002230E4">
        <w:rPr>
          <w:rFonts w:hint="eastAsia"/>
        </w:rPr>
        <w:t>ment of</w:t>
      </w:r>
      <w:r w:rsidRPr="002230E4">
        <w:t xml:space="preserve"> Tasks</w:t>
      </w:r>
    </w:p>
    <w:p w:rsidR="00055CE2" w:rsidRPr="002230E4" w:rsidRDefault="00055CE2" w:rsidP="00972E79">
      <w:pPr>
        <w:pStyle w:val="Space"/>
      </w:pPr>
    </w:p>
    <w:p w:rsidR="00055CE2" w:rsidRPr="002230E4" w:rsidRDefault="00055CE2" w:rsidP="00055CE2">
      <w:r w:rsidRPr="002230E4">
        <w:br w:type="page"/>
      </w:r>
    </w:p>
    <w:p w:rsidR="00055CE2" w:rsidRPr="002230E4" w:rsidRDefault="00055CE2" w:rsidP="00055CE2">
      <w:pPr>
        <w:pStyle w:val="Heading2"/>
      </w:pPr>
      <w:bookmarkStart w:id="39" w:name="_Toc488949308"/>
      <w:r w:rsidRPr="002230E4">
        <w:rPr>
          <w:rFonts w:hint="eastAsia"/>
        </w:rPr>
        <w:lastRenderedPageBreak/>
        <w:t>Configuration of</w:t>
      </w:r>
      <w:r w:rsidRPr="002230E4">
        <w:t xml:space="preserve"> Modules</w:t>
      </w:r>
      <w:bookmarkEnd w:id="39"/>
    </w:p>
    <w:p w:rsidR="00055CE2" w:rsidRPr="002230E4" w:rsidRDefault="00055CE2" w:rsidP="00791B1D">
      <w:pPr>
        <w:pStyle w:val="Level1ordered"/>
        <w:numPr>
          <w:ilvl w:val="0"/>
          <w:numId w:val="14"/>
        </w:numPr>
      </w:pPr>
      <w:r w:rsidRPr="002230E4">
        <w:rPr>
          <w:rFonts w:hint="eastAsia"/>
        </w:rPr>
        <w:t xml:space="preserve">Block </w:t>
      </w:r>
      <w:r w:rsidRPr="002230E4">
        <w:t xml:space="preserve">Diagram of </w:t>
      </w:r>
      <w:r w:rsidRPr="002230E4">
        <w:rPr>
          <w:rFonts w:hint="eastAsia"/>
        </w:rPr>
        <w:t>Configuration</w:t>
      </w:r>
      <w:r w:rsidRPr="002230E4">
        <w:t xml:space="preserve"> of Software Modules</w:t>
      </w:r>
      <w:r w:rsidRPr="002230E4">
        <w:rPr>
          <w:rFonts w:hint="eastAsia"/>
        </w:rPr>
        <w:t xml:space="preserve"> </w:t>
      </w:r>
    </w:p>
    <w:p w:rsidR="00055CE2" w:rsidRPr="002230E4" w:rsidRDefault="00055CE2" w:rsidP="00972E79">
      <w:pPr>
        <w:pStyle w:val="Space"/>
      </w:pPr>
    </w:p>
    <w:p w:rsidR="00055CE2" w:rsidRPr="002F6BAC" w:rsidRDefault="00055CE2" w:rsidP="002F6BAC">
      <w:pPr>
        <w:pStyle w:val="box"/>
      </w:pPr>
      <w:r w:rsidRPr="002F6BAC">
        <w:rPr>
          <w:noProof/>
        </w:rPr>
        <mc:AlternateContent>
          <mc:Choice Requires="wpg">
            <w:drawing>
              <wp:anchor distT="0" distB="0" distL="114300" distR="114300" simplePos="0" relativeHeight="251701760" behindDoc="0" locked="0" layoutInCell="1" allowOverlap="1" wp14:anchorId="33C04606" wp14:editId="724B1511">
                <wp:simplePos x="0" y="0"/>
                <wp:positionH relativeFrom="column">
                  <wp:posOffset>814796</wp:posOffset>
                </wp:positionH>
                <wp:positionV relativeFrom="paragraph">
                  <wp:posOffset>169091</wp:posOffset>
                </wp:positionV>
                <wp:extent cx="5209445" cy="4119592"/>
                <wp:effectExtent l="0" t="0" r="0" b="14605"/>
                <wp:wrapNone/>
                <wp:docPr id="315" name="グループ化 1"/>
                <wp:cNvGraphicFramePr/>
                <a:graphic xmlns:a="http://schemas.openxmlformats.org/drawingml/2006/main">
                  <a:graphicData uri="http://schemas.microsoft.com/office/word/2010/wordprocessingGroup">
                    <wpg:wgp>
                      <wpg:cNvGrpSpPr/>
                      <wpg:grpSpPr>
                        <a:xfrm>
                          <a:off x="0" y="0"/>
                          <a:ext cx="5209445" cy="4119592"/>
                          <a:chOff x="0" y="0"/>
                          <a:chExt cx="5209445" cy="4119592"/>
                        </a:xfrm>
                      </wpg:grpSpPr>
                      <wps:wsp>
                        <wps:cNvPr id="316" name="正方形/長方形 316"/>
                        <wps:cNvSpPr/>
                        <wps:spPr>
                          <a:xfrm>
                            <a:off x="0" y="320659"/>
                            <a:ext cx="4320480" cy="2690390"/>
                          </a:xfrm>
                          <a:prstGeom prst="rect">
                            <a:avLst/>
                          </a:prstGeom>
                          <a:noFill/>
                          <a:ln w="25400" cap="flat" cmpd="sng" algn="ctr">
                            <a:solidFill>
                              <a:schemeClr val="tx1"/>
                            </a:solidFill>
                            <a:prstDash val="solid"/>
                          </a:ln>
                          <a:effectLst/>
                        </wps:spPr>
                        <wps:bodyPr rtlCol="0" anchor="ctr"/>
                      </wps:wsp>
                      <wps:wsp>
                        <wps:cNvPr id="317" name="正方形/長方形 317"/>
                        <wps:cNvSpPr/>
                        <wps:spPr>
                          <a:xfrm>
                            <a:off x="0" y="3145820"/>
                            <a:ext cx="4320480" cy="973772"/>
                          </a:xfrm>
                          <a:prstGeom prst="rect">
                            <a:avLst/>
                          </a:prstGeom>
                          <a:noFill/>
                          <a:ln w="25400" cap="flat" cmpd="sng" algn="ctr">
                            <a:solidFill>
                              <a:schemeClr val="tx1"/>
                            </a:solidFill>
                            <a:prstDash val="solid"/>
                          </a:ln>
                          <a:effectLst/>
                        </wps:spPr>
                        <wps:bodyPr rtlCol="0" anchor="ctr"/>
                      </wps:wsp>
                      <wps:wsp>
                        <wps:cNvPr id="318" name="正方形/長方形 318"/>
                        <wps:cNvSpPr/>
                        <wps:spPr>
                          <a:xfrm>
                            <a:off x="596" y="323606"/>
                            <a:ext cx="2014633" cy="339575"/>
                          </a:xfrm>
                          <a:prstGeom prst="rect">
                            <a:avLst/>
                          </a:prstGeom>
                          <a:noFill/>
                          <a:ln w="25400" cap="flat" cmpd="sng" algn="ctr">
                            <a:noFill/>
                            <a:prstDash val="solid"/>
                          </a:ln>
                          <a:effectLst/>
                        </wps:spPr>
                        <wps:txbx>
                          <w:txbxContent>
                            <w:p w:rsidR="006F6BA8" w:rsidRPr="00A14C89" w:rsidRDefault="006F6BA8" w:rsidP="00055CE2">
                              <w:pPr>
                                <w:pStyle w:val="NormalWeb"/>
                                <w:spacing w:after="0" w:line="280" w:lineRule="exact"/>
                                <w:rPr>
                                  <w:rFonts w:ascii="Arial" w:eastAsia="メイリオ" w:hAnsi="Arial" w:cs="Arial"/>
                                  <w:sz w:val="18"/>
                                  <w:szCs w:val="18"/>
                                </w:rPr>
                              </w:pPr>
                              <w:r w:rsidRPr="00C8038E">
                                <w:rPr>
                                  <w:rFonts w:ascii="Arial" w:eastAsia="メイリオ" w:hAnsi="Arial" w:cs="Arial"/>
                                  <w:color w:val="000000" w:themeColor="text1"/>
                                  <w:kern w:val="24"/>
                                  <w:sz w:val="18"/>
                                  <w:szCs w:val="18"/>
                                </w:rPr>
                                <w:t>Linux kernel (4.6)</w:t>
                              </w:r>
                            </w:p>
                          </w:txbxContent>
                        </wps:txbx>
                        <wps:bodyPr tIns="0" bIns="0" rtlCol="0" anchor="ctr"/>
                      </wps:wsp>
                      <wps:wsp>
                        <wps:cNvPr id="319" name="正方形/長方形 319"/>
                        <wps:cNvSpPr/>
                        <wps:spPr>
                          <a:xfrm>
                            <a:off x="2308" y="3131945"/>
                            <a:ext cx="1540408" cy="339575"/>
                          </a:xfrm>
                          <a:prstGeom prst="rect">
                            <a:avLst/>
                          </a:prstGeom>
                          <a:noFill/>
                          <a:ln w="25400" cap="flat" cmpd="sng" algn="ctr">
                            <a:noFill/>
                            <a:prstDash val="solid"/>
                          </a:ln>
                          <a:effectLst/>
                        </wps:spPr>
                        <wps:txbx>
                          <w:txbxContent>
                            <w:p w:rsidR="006F6BA8" w:rsidRPr="00B40F34" w:rsidRDefault="006F6BA8" w:rsidP="00055CE2">
                              <w:pPr>
                                <w:pStyle w:val="NormalWeb"/>
                                <w:spacing w:after="0" w:line="280" w:lineRule="exact"/>
                                <w:rPr>
                                  <w:rFonts w:ascii="Arial" w:eastAsia="メイリオ" w:hAnsi="Arial" w:cs="Arial"/>
                                  <w:color w:val="000000" w:themeColor="text1"/>
                                  <w:kern w:val="24"/>
                                  <w:sz w:val="18"/>
                                  <w:szCs w:val="18"/>
                                </w:rPr>
                              </w:pPr>
                              <w:r w:rsidRPr="00B40F34">
                                <w:rPr>
                                  <w:rFonts w:ascii="Arial" w:eastAsia="メイリオ" w:hAnsi="Arial" w:cs="Arial"/>
                                  <w:color w:val="000000" w:themeColor="text1"/>
                                  <w:kern w:val="24"/>
                                  <w:sz w:val="18"/>
                                  <w:szCs w:val="18"/>
                                </w:rPr>
                                <w:t>H</w:t>
                              </w:r>
                              <w:r>
                                <w:rPr>
                                  <w:rFonts w:ascii="Arial" w:eastAsia="メイリオ" w:hAnsi="Arial" w:cs="Arial"/>
                                  <w:color w:val="000000" w:themeColor="text1"/>
                                  <w:kern w:val="24"/>
                                  <w:sz w:val="18"/>
                                  <w:szCs w:val="18"/>
                                </w:rPr>
                                <w:t>ard</w:t>
                              </w:r>
                              <w:r w:rsidRPr="00B40F34">
                                <w:rPr>
                                  <w:rFonts w:ascii="Arial" w:eastAsia="メイリオ" w:hAnsi="Arial" w:cs="Arial"/>
                                  <w:color w:val="000000" w:themeColor="text1"/>
                                  <w:kern w:val="24"/>
                                  <w:sz w:val="18"/>
                                  <w:szCs w:val="18"/>
                                </w:rPr>
                                <w:t>ware</w:t>
                              </w:r>
                            </w:p>
                          </w:txbxContent>
                        </wps:txbx>
                        <wps:bodyPr tIns="0" bIns="0" rtlCol="0" anchor="ctr"/>
                      </wps:wsp>
                      <wps:wsp>
                        <wps:cNvPr id="320" name="正方形/長方形 320"/>
                        <wps:cNvSpPr/>
                        <wps:spPr>
                          <a:xfrm>
                            <a:off x="114490" y="3467237"/>
                            <a:ext cx="890096" cy="580347"/>
                          </a:xfrm>
                          <a:prstGeom prst="rect">
                            <a:avLst/>
                          </a:prstGeom>
                          <a:noFill/>
                          <a:ln w="25400" cap="flat" cmpd="sng" algn="ctr">
                            <a:solidFill>
                              <a:schemeClr val="tx1"/>
                            </a:solidFill>
                            <a:prstDash val="solid"/>
                          </a:ln>
                          <a:effectLst/>
                        </wps:spPr>
                        <wps:txbx>
                          <w:txbxContent>
                            <w:p w:rsidR="006F6BA8" w:rsidRPr="002230E4" w:rsidRDefault="006F6BA8" w:rsidP="002230E4">
                              <w:pPr>
                                <w:pStyle w:val="NormalWeb"/>
                                <w:spacing w:after="0" w:line="280" w:lineRule="exact"/>
                                <w:jc w:val="center"/>
                                <w:rPr>
                                  <w:rFonts w:ascii="Arial" w:eastAsia="メイリオ" w:hAnsi="Arial" w:cs="Arial"/>
                                  <w:color w:val="000000" w:themeColor="text1"/>
                                  <w:kern w:val="24"/>
                                  <w:sz w:val="18"/>
                                  <w:szCs w:val="18"/>
                                </w:rPr>
                              </w:pPr>
                              <w:r w:rsidRPr="002230E4">
                                <w:rPr>
                                  <w:rFonts w:ascii="Arial" w:eastAsia="メイリオ" w:hAnsi="Arial" w:cs="Arial"/>
                                  <w:color w:val="000000" w:themeColor="text1"/>
                                  <w:kern w:val="24"/>
                                  <w:sz w:val="18"/>
                                  <w:szCs w:val="18"/>
                                </w:rPr>
                                <w:t>Cortex-A57</w:t>
                              </w:r>
                              <w:r w:rsidRPr="002230E4">
                                <w:rPr>
                                  <w:rFonts w:ascii="Arial" w:eastAsia="メイリオ" w:hAnsi="Arial" w:cs="Arial" w:hint="eastAsia"/>
                                  <w:color w:val="000000" w:themeColor="text1"/>
                                  <w:kern w:val="24"/>
                                  <w:sz w:val="18"/>
                                  <w:szCs w:val="18"/>
                                </w:rPr>
                                <w:t>s</w:t>
                              </w:r>
                            </w:p>
                            <w:p w:rsidR="006F6BA8" w:rsidRPr="002230E4" w:rsidRDefault="006F6BA8" w:rsidP="002230E4">
                              <w:pPr>
                                <w:pStyle w:val="NormalWeb"/>
                                <w:spacing w:after="0" w:line="280" w:lineRule="exact"/>
                                <w:jc w:val="center"/>
                                <w:rPr>
                                  <w:rFonts w:ascii="Arial" w:eastAsia="メイリオ" w:hAnsi="Arial" w:cs="Arial"/>
                                  <w:color w:val="000000" w:themeColor="text1"/>
                                  <w:kern w:val="24"/>
                                  <w:sz w:val="18"/>
                                  <w:szCs w:val="18"/>
                                </w:rPr>
                              </w:pPr>
                              <w:r w:rsidRPr="002230E4">
                                <w:rPr>
                                  <w:rFonts w:ascii="Arial" w:eastAsia="メイリオ" w:hAnsi="Arial" w:cs="Arial"/>
                                  <w:color w:val="000000" w:themeColor="text1"/>
                                  <w:kern w:val="24"/>
                                  <w:sz w:val="18"/>
                                  <w:szCs w:val="18"/>
                                </w:rPr>
                                <w:t>(big CPU</w:t>
                              </w:r>
                              <w:r w:rsidRPr="002230E4">
                                <w:rPr>
                                  <w:rFonts w:ascii="Arial" w:eastAsia="メイリオ" w:hAnsi="Arial" w:cs="Arial" w:hint="eastAsia"/>
                                  <w:color w:val="000000" w:themeColor="text1"/>
                                  <w:kern w:val="24"/>
                                  <w:sz w:val="18"/>
                                  <w:szCs w:val="18"/>
                                </w:rPr>
                                <w:t>s</w:t>
                              </w:r>
                              <w:r w:rsidRPr="002230E4">
                                <w:rPr>
                                  <w:rFonts w:ascii="Arial" w:eastAsia="メイリオ" w:hAnsi="Arial" w:cs="Arial"/>
                                  <w:color w:val="000000" w:themeColor="text1"/>
                                  <w:kern w:val="24"/>
                                  <w:sz w:val="18"/>
                                  <w:szCs w:val="18"/>
                                </w:rPr>
                                <w:t>)</w:t>
                              </w:r>
                            </w:p>
                          </w:txbxContent>
                        </wps:txbx>
                        <wps:bodyPr lIns="36000" rIns="36000" rtlCol="0" anchor="ctr"/>
                      </wps:wsp>
                      <wps:wsp>
                        <wps:cNvPr id="321" name="正方形/長方形 321"/>
                        <wps:cNvSpPr/>
                        <wps:spPr>
                          <a:xfrm>
                            <a:off x="288032" y="669013"/>
                            <a:ext cx="1557345" cy="850626"/>
                          </a:xfrm>
                          <a:prstGeom prst="rect">
                            <a:avLst/>
                          </a:prstGeom>
                          <a:noFill/>
                          <a:ln w="25400" cap="flat" cmpd="sng" algn="ctr">
                            <a:solidFill>
                              <a:schemeClr val="tx1"/>
                            </a:solidFill>
                            <a:prstDash val="solid"/>
                          </a:ln>
                          <a:effectLst/>
                        </wps:spPr>
                        <wps:bodyPr rtlCol="0" anchor="ctr"/>
                      </wps:wsp>
                      <wps:wsp>
                        <wps:cNvPr id="322" name="正方形/長方形 322"/>
                        <wps:cNvSpPr/>
                        <wps:spPr>
                          <a:xfrm>
                            <a:off x="545516" y="663208"/>
                            <a:ext cx="1254684" cy="339575"/>
                          </a:xfrm>
                          <a:prstGeom prst="rect">
                            <a:avLst/>
                          </a:prstGeom>
                          <a:noFill/>
                          <a:ln w="25400" cap="flat" cmpd="sng" algn="ctr">
                            <a:noFill/>
                            <a:prstDash val="solid"/>
                          </a:ln>
                          <a:effectLst/>
                        </wps:spPr>
                        <wps:txbx>
                          <w:txbxContent>
                            <w:p w:rsidR="006F6BA8" w:rsidRPr="002230E4" w:rsidRDefault="006F6BA8" w:rsidP="00055CE2">
                              <w:pPr>
                                <w:pStyle w:val="NormalWeb"/>
                                <w:spacing w:after="0" w:line="280" w:lineRule="exact"/>
                                <w:rPr>
                                  <w:rFonts w:ascii="Arial" w:eastAsia="メイリオ" w:hAnsi="Arial" w:cs="Arial"/>
                                </w:rPr>
                              </w:pPr>
                              <w:r w:rsidRPr="002230E4">
                                <w:rPr>
                                  <w:rFonts w:ascii="Arial" w:eastAsia="メイリオ" w:hAnsi="Arial" w:cs="Arial"/>
                                  <w:color w:val="000000" w:themeColor="text1"/>
                                  <w:kern w:val="24"/>
                                  <w:sz w:val="28"/>
                                  <w:szCs w:val="28"/>
                                </w:rPr>
                                <w:t>Scheduler</w:t>
                              </w:r>
                            </w:p>
                          </w:txbxContent>
                        </wps:txbx>
                        <wps:bodyPr rtlCol="0" anchor="ctr"/>
                      </wps:wsp>
                      <wps:wsp>
                        <wps:cNvPr id="323" name="正方形/長方形 323"/>
                        <wps:cNvSpPr/>
                        <wps:spPr>
                          <a:xfrm>
                            <a:off x="1399835" y="74710"/>
                            <a:ext cx="288032" cy="135331"/>
                          </a:xfrm>
                          <a:prstGeom prst="rect">
                            <a:avLst/>
                          </a:prstGeom>
                          <a:pattFill prst="pct20">
                            <a:fgClr>
                              <a:srgbClr val="3C3C3B"/>
                            </a:fgClr>
                            <a:bgClr>
                              <a:sysClr val="window" lastClr="FFFFFF"/>
                            </a:bgClr>
                          </a:pattFill>
                          <a:ln w="25400" cap="flat" cmpd="sng" algn="ctr">
                            <a:solidFill>
                              <a:schemeClr val="tx1"/>
                            </a:solidFill>
                            <a:prstDash val="solid"/>
                          </a:ln>
                          <a:effectLst/>
                        </wps:spPr>
                        <wps:bodyPr rtlCol="0" anchor="ctr"/>
                      </wps:wsp>
                      <wps:wsp>
                        <wps:cNvPr id="324" name="正方形/長方形 324"/>
                        <wps:cNvSpPr/>
                        <wps:spPr>
                          <a:xfrm>
                            <a:off x="1651384" y="0"/>
                            <a:ext cx="2736304" cy="339575"/>
                          </a:xfrm>
                          <a:prstGeom prst="rect">
                            <a:avLst/>
                          </a:prstGeom>
                          <a:noFill/>
                          <a:ln w="25400" cap="flat" cmpd="sng" algn="ctr">
                            <a:noFill/>
                            <a:prstDash val="solid"/>
                          </a:ln>
                          <a:effectLst/>
                        </wps:spPr>
                        <wps:txbx>
                          <w:txbxContent>
                            <w:p w:rsidR="006F6BA8" w:rsidRPr="00C8038E" w:rsidRDefault="006F6BA8" w:rsidP="00055CE2">
                              <w:pPr>
                                <w:pStyle w:val="NormalWeb"/>
                                <w:spacing w:after="0" w:line="280" w:lineRule="exact"/>
                                <w:rPr>
                                  <w:rFonts w:ascii="Arial" w:eastAsia="メイリオ" w:hAnsi="Arial" w:cs="Arial"/>
                                  <w:color w:val="000000" w:themeColor="text1"/>
                                  <w:kern w:val="24"/>
                                  <w:sz w:val="18"/>
                                  <w:szCs w:val="18"/>
                                </w:rPr>
                              </w:pPr>
                              <w:r w:rsidRPr="00C8038E">
                                <w:rPr>
                                  <w:rFonts w:ascii="Arial" w:eastAsia="メイリオ" w:hAnsi="Arial" w:cs="Arial"/>
                                  <w:color w:val="000000" w:themeColor="text1"/>
                                  <w:kern w:val="24"/>
                                  <w:sz w:val="18"/>
                                  <w:szCs w:val="18"/>
                                </w:rPr>
                                <w:t xml:space="preserve">: </w:t>
                              </w:r>
                              <w:r w:rsidRPr="00C8038E">
                                <w:rPr>
                                  <w:rFonts w:ascii="Arial" w:eastAsia="メイリオ" w:hAnsi="Arial" w:cs="Arial" w:hint="eastAsia"/>
                                  <w:color w:val="000000" w:themeColor="text1"/>
                                  <w:kern w:val="24"/>
                                  <w:sz w:val="18"/>
                                  <w:szCs w:val="18"/>
                                </w:rPr>
                                <w:t>M</w:t>
                              </w:r>
                              <w:r w:rsidRPr="00C8038E">
                                <w:rPr>
                                  <w:rFonts w:ascii="Arial" w:eastAsia="メイリオ" w:hAnsi="Arial" w:cs="Arial"/>
                                  <w:color w:val="000000" w:themeColor="text1"/>
                                  <w:kern w:val="24"/>
                                  <w:sz w:val="18"/>
                                  <w:szCs w:val="18"/>
                                </w:rPr>
                                <w:t xml:space="preserve">odules and processes </w:t>
                              </w:r>
                              <w:r w:rsidRPr="00C8038E">
                                <w:rPr>
                                  <w:rFonts w:ascii="Arial" w:eastAsia="メイリオ" w:hAnsi="Arial" w:cs="Arial" w:hint="eastAsia"/>
                                  <w:color w:val="000000" w:themeColor="text1"/>
                                  <w:kern w:val="24"/>
                                  <w:sz w:val="18"/>
                                  <w:szCs w:val="18"/>
                                </w:rPr>
                                <w:t>m</w:t>
                              </w:r>
                              <w:r w:rsidRPr="00C8038E">
                                <w:rPr>
                                  <w:rFonts w:ascii="Arial" w:eastAsia="メイリオ" w:hAnsi="Arial" w:cs="Arial"/>
                                  <w:color w:val="000000" w:themeColor="text1"/>
                                  <w:kern w:val="24"/>
                                  <w:sz w:val="18"/>
                                  <w:szCs w:val="18"/>
                                </w:rPr>
                                <w:t>odified for EAS</w:t>
                              </w:r>
                            </w:p>
                          </w:txbxContent>
                        </wps:txbx>
                        <wps:bodyPr rtlCol="0" anchor="ctr"/>
                      </wps:wsp>
                      <wps:wsp>
                        <wps:cNvPr id="325" name="正方形/長方形 325"/>
                        <wps:cNvSpPr/>
                        <wps:spPr>
                          <a:xfrm>
                            <a:off x="2741575" y="950760"/>
                            <a:ext cx="1059815" cy="441934"/>
                          </a:xfrm>
                          <a:prstGeom prst="rect">
                            <a:avLst/>
                          </a:prstGeom>
                          <a:pattFill prst="pct20">
                            <a:fgClr>
                              <a:schemeClr val="tx1"/>
                            </a:fgClr>
                            <a:bgClr>
                              <a:sysClr val="window" lastClr="FFFFFF"/>
                            </a:bgClr>
                          </a:pattFill>
                          <a:ln w="25400" cap="flat" cmpd="sng" algn="ctr">
                            <a:solidFill>
                              <a:schemeClr val="tx1"/>
                            </a:solidFill>
                            <a:prstDash val="solid"/>
                          </a:ln>
                          <a:effectLst/>
                        </wps:spPr>
                        <wps:txbx>
                          <w:txbxContent>
                            <w:p w:rsidR="006F6BA8" w:rsidRDefault="006F6BA8" w:rsidP="002230E4">
                              <w:pPr>
                                <w:pStyle w:val="NormalWeb"/>
                                <w:spacing w:after="0" w:line="280" w:lineRule="exact"/>
                                <w:jc w:val="center"/>
                                <w:rPr>
                                  <w:rFonts w:ascii="Arial" w:eastAsia="メイリオ" w:hAnsi="Arial" w:cs="Arial"/>
                                  <w:color w:val="000000" w:themeColor="text1"/>
                                  <w:kern w:val="24"/>
                                </w:rPr>
                              </w:pPr>
                              <w:r w:rsidRPr="002230E4">
                                <w:rPr>
                                  <w:rFonts w:ascii="Arial" w:eastAsia="メイリオ" w:hAnsi="Arial" w:cs="Arial"/>
                                  <w:color w:val="000000" w:themeColor="text1"/>
                                  <w:kern w:val="24"/>
                                </w:rPr>
                                <w:t>CPU</w:t>
                              </w:r>
                            </w:p>
                            <w:p w:rsidR="006F6BA8" w:rsidRPr="002230E4" w:rsidRDefault="006F6BA8" w:rsidP="002230E4">
                              <w:pPr>
                                <w:pStyle w:val="NormalWeb"/>
                                <w:spacing w:after="0" w:line="280" w:lineRule="exact"/>
                                <w:jc w:val="center"/>
                                <w:rPr>
                                  <w:rFonts w:ascii="Arial" w:eastAsia="メイリオ" w:hAnsi="Arial" w:cs="Arial"/>
                                  <w:color w:val="000000" w:themeColor="text1"/>
                                  <w:kern w:val="24"/>
                                </w:rPr>
                              </w:pPr>
                              <w:r w:rsidRPr="002230E4">
                                <w:rPr>
                                  <w:rFonts w:ascii="Arial" w:eastAsia="メイリオ" w:hAnsi="Arial" w:cs="Arial"/>
                                  <w:color w:val="000000" w:themeColor="text1"/>
                                  <w:kern w:val="24"/>
                                </w:rPr>
                                <w:t xml:space="preserve"> topology</w:t>
                              </w:r>
                            </w:p>
                          </w:txbxContent>
                        </wps:txbx>
                        <wps:bodyPr lIns="0" tIns="0" rIns="0" bIns="18000" rtlCol="0" anchor="ctr" anchorCtr="0">
                          <a:noAutofit/>
                        </wps:bodyPr>
                      </wps:wsp>
                      <wps:wsp>
                        <wps:cNvPr id="326" name="正方形/長方形 326"/>
                        <wps:cNvSpPr/>
                        <wps:spPr>
                          <a:xfrm>
                            <a:off x="2015229" y="2542718"/>
                            <a:ext cx="914053" cy="595980"/>
                          </a:xfrm>
                          <a:prstGeom prst="rect">
                            <a:avLst/>
                          </a:prstGeom>
                          <a:noFill/>
                          <a:ln w="25400" cap="flat" cmpd="sng" algn="ctr">
                            <a:noFill/>
                            <a:prstDash val="solid"/>
                          </a:ln>
                          <a:effectLst/>
                        </wps:spPr>
                        <wps:txbx>
                          <w:txbxContent>
                            <w:p w:rsidR="006F6BA8" w:rsidRPr="002230E4" w:rsidRDefault="006F6BA8" w:rsidP="00055CE2">
                              <w:pPr>
                                <w:pStyle w:val="NormalWeb"/>
                                <w:spacing w:after="0" w:line="280" w:lineRule="exact"/>
                                <w:rPr>
                                  <w:rFonts w:ascii="Arial" w:eastAsia="メイリオ" w:hAnsi="Arial" w:cs="Arial"/>
                                  <w:color w:val="000000" w:themeColor="text1"/>
                                  <w:kern w:val="24"/>
                                  <w:sz w:val="18"/>
                                  <w:szCs w:val="18"/>
                                </w:rPr>
                              </w:pPr>
                              <w:r w:rsidRPr="002230E4">
                                <w:rPr>
                                  <w:rFonts w:ascii="Arial" w:eastAsia="メイリオ" w:hAnsi="Arial" w:cs="Arial"/>
                                  <w:color w:val="000000" w:themeColor="text1"/>
                                  <w:kern w:val="24"/>
                                  <w:sz w:val="18"/>
                                  <w:szCs w:val="18"/>
                                </w:rPr>
                                <w:t>Setting voltages</w:t>
                              </w:r>
                            </w:p>
                          </w:txbxContent>
                        </wps:txbx>
                        <wps:bodyPr rtlCol="0" anchor="ctr"/>
                      </wps:wsp>
                      <wps:wsp>
                        <wps:cNvPr id="327" name="正方形/長方形 327"/>
                        <wps:cNvSpPr/>
                        <wps:spPr>
                          <a:xfrm>
                            <a:off x="719667" y="2257236"/>
                            <a:ext cx="1032933" cy="492626"/>
                          </a:xfrm>
                          <a:prstGeom prst="rect">
                            <a:avLst/>
                          </a:prstGeom>
                          <a:noFill/>
                          <a:ln w="25400" cap="flat" cmpd="sng" algn="ctr">
                            <a:noFill/>
                            <a:prstDash val="solid"/>
                          </a:ln>
                          <a:effectLst/>
                        </wps:spPr>
                        <wps:txbx>
                          <w:txbxContent>
                            <w:p w:rsidR="006F6BA8" w:rsidRPr="002230E4" w:rsidRDefault="006F6BA8" w:rsidP="00055CE2">
                              <w:pPr>
                                <w:pStyle w:val="NormalWeb"/>
                                <w:spacing w:after="0" w:line="280" w:lineRule="exact"/>
                                <w:rPr>
                                  <w:rFonts w:ascii="Arial" w:eastAsia="メイリオ" w:hAnsi="Arial" w:cs="Arial"/>
                                  <w:color w:val="000000" w:themeColor="text1"/>
                                  <w:kern w:val="24"/>
                                  <w:sz w:val="18"/>
                                  <w:szCs w:val="18"/>
                                </w:rPr>
                              </w:pPr>
                              <w:r w:rsidRPr="002230E4">
                                <w:rPr>
                                  <w:rFonts w:ascii="Arial" w:eastAsia="メイリオ" w:hAnsi="Arial" w:cs="Arial"/>
                                  <w:color w:val="000000" w:themeColor="text1"/>
                                  <w:kern w:val="24"/>
                                  <w:sz w:val="18"/>
                                  <w:szCs w:val="18"/>
                                </w:rPr>
                                <w:t>(2) Assignment of tasks</w:t>
                              </w:r>
                            </w:p>
                          </w:txbxContent>
                        </wps:txbx>
                        <wps:bodyPr rtlCol="0" anchor="ctr"/>
                      </wps:wsp>
                      <wps:wsp>
                        <wps:cNvPr id="328" name="正方形/長方形 328"/>
                        <wps:cNvSpPr/>
                        <wps:spPr>
                          <a:xfrm>
                            <a:off x="1399835" y="1887344"/>
                            <a:ext cx="1081003" cy="339575"/>
                          </a:xfrm>
                          <a:prstGeom prst="rect">
                            <a:avLst/>
                          </a:prstGeom>
                          <a:noFill/>
                          <a:ln w="25400" cap="flat" cmpd="sng" algn="ctr">
                            <a:noFill/>
                            <a:prstDash val="solid"/>
                          </a:ln>
                          <a:effectLst/>
                        </wps:spPr>
                        <wps:txbx>
                          <w:txbxContent>
                            <w:p w:rsidR="006F6BA8" w:rsidRPr="002230E4" w:rsidRDefault="006F6BA8" w:rsidP="00055CE2">
                              <w:pPr>
                                <w:pStyle w:val="NormalWeb"/>
                                <w:spacing w:after="0" w:line="280" w:lineRule="exact"/>
                                <w:rPr>
                                  <w:rFonts w:ascii="Arial" w:eastAsia="メイリオ" w:hAnsi="Arial" w:cs="Arial"/>
                                  <w:color w:val="000000" w:themeColor="text1"/>
                                  <w:kern w:val="24"/>
                                  <w:sz w:val="18"/>
                                  <w:szCs w:val="18"/>
                                </w:rPr>
                              </w:pPr>
                              <w:r w:rsidRPr="002230E4">
                                <w:rPr>
                                  <w:rFonts w:ascii="Arial" w:eastAsia="メイリオ" w:hAnsi="Arial" w:cs="Arial"/>
                                  <w:color w:val="000000" w:themeColor="text1"/>
                                  <w:kern w:val="24"/>
                                  <w:sz w:val="18"/>
                                  <w:szCs w:val="18"/>
                                </w:rPr>
                                <w:t>(3) Notification</w:t>
                              </w:r>
                            </w:p>
                          </w:txbxContent>
                        </wps:txbx>
                        <wps:bodyPr rtlCol="0" anchor="ctr"/>
                      </wps:wsp>
                      <wps:wsp>
                        <wps:cNvPr id="329" name="正方形/長方形 329"/>
                        <wps:cNvSpPr/>
                        <wps:spPr>
                          <a:xfrm>
                            <a:off x="1786061" y="590550"/>
                            <a:ext cx="868417" cy="594006"/>
                          </a:xfrm>
                          <a:prstGeom prst="rect">
                            <a:avLst/>
                          </a:prstGeom>
                          <a:noFill/>
                          <a:ln w="25400" cap="flat" cmpd="sng" algn="ctr">
                            <a:noFill/>
                            <a:prstDash val="solid"/>
                          </a:ln>
                          <a:effectLst/>
                        </wps:spPr>
                        <wps:txbx>
                          <w:txbxContent>
                            <w:p w:rsidR="006F6BA8" w:rsidRPr="00C8038E" w:rsidRDefault="006F6BA8" w:rsidP="00055CE2">
                              <w:pPr>
                                <w:pStyle w:val="NormalWeb"/>
                                <w:spacing w:after="0" w:line="280" w:lineRule="exact"/>
                                <w:rPr>
                                  <w:rFonts w:ascii="Arial" w:eastAsia="メイリオ" w:hAnsi="Arial" w:cs="Arial"/>
                                  <w:color w:val="000000" w:themeColor="text1"/>
                                  <w:kern w:val="24"/>
                                  <w:sz w:val="18"/>
                                  <w:szCs w:val="18"/>
                                </w:rPr>
                              </w:pPr>
                              <w:r w:rsidRPr="00C8038E">
                                <w:rPr>
                                  <w:rFonts w:ascii="Arial" w:eastAsia="メイリオ" w:hAnsi="Arial" w:cs="Arial"/>
                                  <w:color w:val="000000" w:themeColor="text1"/>
                                  <w:kern w:val="24"/>
                                  <w:sz w:val="18"/>
                                  <w:szCs w:val="18"/>
                                </w:rPr>
                                <w:t>(1) Energy</w:t>
                              </w:r>
                            </w:p>
                            <w:p w:rsidR="006F6BA8" w:rsidRPr="00C8038E" w:rsidRDefault="006F6BA8" w:rsidP="00055CE2">
                              <w:pPr>
                                <w:pStyle w:val="NormalWeb"/>
                                <w:spacing w:after="0" w:line="280" w:lineRule="exact"/>
                                <w:rPr>
                                  <w:rFonts w:ascii="Arial" w:eastAsia="メイリオ" w:hAnsi="Arial" w:cs="Arial"/>
                                  <w:color w:val="000000" w:themeColor="text1"/>
                                  <w:kern w:val="24"/>
                                  <w:sz w:val="18"/>
                                  <w:szCs w:val="18"/>
                                </w:rPr>
                              </w:pPr>
                              <w:r w:rsidRPr="00C8038E">
                                <w:rPr>
                                  <w:rFonts w:ascii="Arial" w:eastAsia="メイリオ" w:hAnsi="Arial" w:cs="Arial"/>
                                  <w:color w:val="000000" w:themeColor="text1"/>
                                  <w:kern w:val="24"/>
                                  <w:sz w:val="18"/>
                                  <w:szCs w:val="18"/>
                                </w:rPr>
                                <w:t>models</w:t>
                              </w:r>
                            </w:p>
                          </w:txbxContent>
                        </wps:txbx>
                        <wps:bodyPr rtlCol="0" anchor="ctr"/>
                      </wps:wsp>
                      <wps:wsp>
                        <wps:cNvPr id="330" name="正方形/長方形 330"/>
                        <wps:cNvSpPr/>
                        <wps:spPr>
                          <a:xfrm>
                            <a:off x="2747917" y="2031360"/>
                            <a:ext cx="1074633" cy="425386"/>
                          </a:xfrm>
                          <a:prstGeom prst="rect">
                            <a:avLst/>
                          </a:prstGeom>
                          <a:solidFill>
                            <a:sysClr val="window" lastClr="FFFFFF"/>
                          </a:solidFill>
                          <a:ln w="25400" cap="flat" cmpd="sng" algn="ctr">
                            <a:solidFill>
                              <a:schemeClr val="tx1"/>
                            </a:solidFill>
                            <a:prstDash val="solid"/>
                          </a:ln>
                          <a:effectLst/>
                        </wps:spPr>
                        <wps:txbx>
                          <w:txbxContent>
                            <w:p w:rsidR="006F6BA8" w:rsidRPr="002230E4" w:rsidRDefault="006F6BA8" w:rsidP="002230E4">
                              <w:pPr>
                                <w:pStyle w:val="NormalWeb"/>
                                <w:spacing w:after="0" w:line="280" w:lineRule="exact"/>
                                <w:jc w:val="center"/>
                                <w:rPr>
                                  <w:rFonts w:ascii="Arial" w:eastAsia="メイリオ" w:hAnsi="Arial" w:cs="Arial"/>
                                  <w:color w:val="000000" w:themeColor="text1"/>
                                  <w:kern w:val="24"/>
                                </w:rPr>
                              </w:pPr>
                              <w:r w:rsidRPr="002230E4">
                                <w:rPr>
                                  <w:rFonts w:ascii="Arial" w:eastAsia="メイリオ" w:hAnsi="Arial" w:cs="Arial"/>
                                  <w:color w:val="000000" w:themeColor="text1"/>
                                  <w:kern w:val="24"/>
                                </w:rPr>
                                <w:t>CPU freq</w:t>
                              </w:r>
                            </w:p>
                          </w:txbxContent>
                        </wps:txbx>
                        <wps:bodyPr rtlCol="0" anchor="ctr"/>
                      </wps:wsp>
                      <wps:wsp>
                        <wps:cNvPr id="331" name="正方形/長方形 331"/>
                        <wps:cNvSpPr/>
                        <wps:spPr>
                          <a:xfrm>
                            <a:off x="524720" y="961288"/>
                            <a:ext cx="1059456" cy="425386"/>
                          </a:xfrm>
                          <a:prstGeom prst="rect">
                            <a:avLst/>
                          </a:prstGeom>
                          <a:pattFill prst="pct20">
                            <a:fgClr>
                              <a:schemeClr val="tx1"/>
                            </a:fgClr>
                            <a:bgClr>
                              <a:sysClr val="window" lastClr="FFFFFF"/>
                            </a:bgClr>
                          </a:pattFill>
                          <a:ln w="25400" cap="flat" cmpd="sng" algn="ctr">
                            <a:solidFill>
                              <a:schemeClr val="tx1"/>
                            </a:solidFill>
                            <a:prstDash val="solid"/>
                          </a:ln>
                          <a:effectLst/>
                        </wps:spPr>
                        <wps:txbx>
                          <w:txbxContent>
                            <w:p w:rsidR="006F6BA8" w:rsidRPr="002230E4" w:rsidRDefault="006F6BA8" w:rsidP="00055CE2">
                              <w:pPr>
                                <w:pStyle w:val="NormalWeb"/>
                                <w:spacing w:after="0" w:line="280" w:lineRule="exact"/>
                                <w:jc w:val="center"/>
                                <w:rPr>
                                  <w:rFonts w:ascii="Arial" w:eastAsia="メイリオ" w:hAnsi="Arial" w:cs="Arial"/>
                                </w:rPr>
                              </w:pPr>
                              <w:r w:rsidRPr="002230E4">
                                <w:rPr>
                                  <w:rFonts w:ascii="Arial" w:eastAsia="メイリオ" w:hAnsi="Arial" w:cs="Arial"/>
                                  <w:color w:val="000000" w:themeColor="text1"/>
                                  <w:kern w:val="24"/>
                                  <w:sz w:val="28"/>
                                  <w:szCs w:val="28"/>
                                </w:rPr>
                                <w:t>EAS</w:t>
                              </w:r>
                            </w:p>
                          </w:txbxContent>
                        </wps:txbx>
                        <wps:bodyPr rtlCol="0" anchor="ctr"/>
                      </wps:wsp>
                      <wps:wsp>
                        <wps:cNvPr id="332" name="下矢印 332"/>
                        <wps:cNvSpPr/>
                        <wps:spPr>
                          <a:xfrm>
                            <a:off x="630546" y="1392811"/>
                            <a:ext cx="151765" cy="2074425"/>
                          </a:xfrm>
                          <a:prstGeom prst="downArrow">
                            <a:avLst/>
                          </a:prstGeom>
                          <a:pattFill prst="pct20">
                            <a:fgClr>
                              <a:schemeClr val="tx1"/>
                            </a:fgClr>
                            <a:bgClr>
                              <a:sysClr val="window" lastClr="FFFFFF"/>
                            </a:bgClr>
                          </a:pattFill>
                          <a:ln w="25400" cap="flat" cmpd="sng" algn="ctr">
                            <a:solidFill>
                              <a:schemeClr val="tx1"/>
                            </a:solidFill>
                            <a:prstDash val="solid"/>
                          </a:ln>
                          <a:effectLst/>
                        </wps:spPr>
                        <wps:bodyPr rtlCol="0" anchor="ctr"/>
                      </wps:wsp>
                      <wps:wsp>
                        <wps:cNvPr id="333" name="正方形/長方形 333"/>
                        <wps:cNvSpPr/>
                        <wps:spPr>
                          <a:xfrm>
                            <a:off x="2481838" y="660699"/>
                            <a:ext cx="1557345" cy="850626"/>
                          </a:xfrm>
                          <a:prstGeom prst="rect">
                            <a:avLst/>
                          </a:prstGeom>
                          <a:noFill/>
                          <a:ln w="25400" cap="flat" cmpd="sng" algn="ctr">
                            <a:solidFill>
                              <a:schemeClr val="tx1"/>
                            </a:solidFill>
                            <a:prstDash val="solid"/>
                          </a:ln>
                          <a:effectLst/>
                        </wps:spPr>
                        <wps:bodyPr rtlCol="0" anchor="ctr"/>
                      </wps:wsp>
                      <wps:wsp>
                        <wps:cNvPr id="334" name="正方形/長方形 334"/>
                        <wps:cNvSpPr/>
                        <wps:spPr>
                          <a:xfrm>
                            <a:off x="2431246" y="388671"/>
                            <a:ext cx="1874054" cy="339575"/>
                          </a:xfrm>
                          <a:prstGeom prst="rect">
                            <a:avLst/>
                          </a:prstGeom>
                          <a:noFill/>
                          <a:ln w="25400" cap="flat" cmpd="sng" algn="ctr">
                            <a:noFill/>
                            <a:prstDash val="solid"/>
                          </a:ln>
                          <a:effectLst/>
                        </wps:spPr>
                        <wps:txbx>
                          <w:txbxContent>
                            <w:p w:rsidR="006F6BA8" w:rsidRPr="00C8038E" w:rsidRDefault="006F6BA8" w:rsidP="00055CE2">
                              <w:pPr>
                                <w:pStyle w:val="NormalWeb"/>
                                <w:spacing w:after="0" w:line="280" w:lineRule="exact"/>
                                <w:rPr>
                                  <w:rFonts w:ascii="Arial" w:eastAsia="メイリオ" w:hAnsi="Arial" w:cs="Arial"/>
                                  <w:color w:val="000000" w:themeColor="text1"/>
                                  <w:kern w:val="24"/>
                                  <w:sz w:val="18"/>
                                  <w:szCs w:val="18"/>
                                </w:rPr>
                              </w:pPr>
                              <w:r w:rsidRPr="00C8038E">
                                <w:rPr>
                                  <w:rFonts w:ascii="Arial" w:eastAsia="メイリオ" w:hAnsi="Arial" w:cs="Arial"/>
                                  <w:color w:val="000000" w:themeColor="text1"/>
                                  <w:kern w:val="24"/>
                                  <w:sz w:val="18"/>
                                  <w:szCs w:val="18"/>
                                </w:rPr>
                                <w:t>ARM</w:t>
                              </w:r>
                              <w:r w:rsidRPr="00C8038E">
                                <w:rPr>
                                  <w:rFonts w:ascii="Arial" w:eastAsia="メイリオ" w:hAnsi="Arial" w:cs="Arial" w:hint="eastAsia"/>
                                  <w:color w:val="000000" w:themeColor="text1"/>
                                  <w:kern w:val="24"/>
                                  <w:sz w:val="18"/>
                                  <w:szCs w:val="18"/>
                                </w:rPr>
                                <w:t>-</w:t>
                              </w:r>
                              <w:r w:rsidRPr="00C8038E">
                                <w:rPr>
                                  <w:rFonts w:ascii="Arial" w:eastAsia="メイリオ" w:hAnsi="Arial" w:cs="Arial"/>
                                  <w:color w:val="000000" w:themeColor="text1"/>
                                  <w:kern w:val="24"/>
                                  <w:sz w:val="18"/>
                                  <w:szCs w:val="18"/>
                                </w:rPr>
                                <w:t>specific framework</w:t>
                              </w:r>
                            </w:p>
                          </w:txbxContent>
                        </wps:txbx>
                        <wps:bodyPr rtlCol="0" anchor="ctr"/>
                      </wps:wsp>
                      <wps:wsp>
                        <wps:cNvPr id="335" name="正方形/長方形 335"/>
                        <wps:cNvSpPr/>
                        <wps:spPr>
                          <a:xfrm>
                            <a:off x="2461687" y="1767829"/>
                            <a:ext cx="1557345" cy="850626"/>
                          </a:xfrm>
                          <a:prstGeom prst="rect">
                            <a:avLst/>
                          </a:prstGeom>
                          <a:noFill/>
                          <a:ln w="25400" cap="flat" cmpd="sng" algn="ctr">
                            <a:solidFill>
                              <a:schemeClr val="tx1"/>
                            </a:solidFill>
                            <a:prstDash val="solid"/>
                          </a:ln>
                          <a:effectLst/>
                        </wps:spPr>
                        <wps:bodyPr rtlCol="0" anchor="ctr"/>
                      </wps:wsp>
                      <wps:wsp>
                        <wps:cNvPr id="336" name="正方形/長方形 336"/>
                        <wps:cNvSpPr/>
                        <wps:spPr>
                          <a:xfrm>
                            <a:off x="2188815" y="1512168"/>
                            <a:ext cx="2353711" cy="339575"/>
                          </a:xfrm>
                          <a:prstGeom prst="rect">
                            <a:avLst/>
                          </a:prstGeom>
                          <a:noFill/>
                          <a:ln w="25400" cap="flat" cmpd="sng" algn="ctr">
                            <a:noFill/>
                            <a:prstDash val="solid"/>
                          </a:ln>
                          <a:effectLst/>
                        </wps:spPr>
                        <wps:txbx>
                          <w:txbxContent>
                            <w:p w:rsidR="006F6BA8" w:rsidRPr="002230E4" w:rsidRDefault="006F6BA8" w:rsidP="00055CE2">
                              <w:pPr>
                                <w:pStyle w:val="NormalWeb"/>
                                <w:spacing w:after="0" w:line="280" w:lineRule="exact"/>
                                <w:rPr>
                                  <w:rFonts w:ascii="Arial" w:eastAsia="メイリオ" w:hAnsi="Arial" w:cs="Arial"/>
                                  <w:color w:val="000000" w:themeColor="text1"/>
                                  <w:kern w:val="24"/>
                                  <w:sz w:val="18"/>
                                  <w:szCs w:val="18"/>
                                </w:rPr>
                              </w:pPr>
                              <w:r w:rsidRPr="002230E4">
                                <w:rPr>
                                  <w:rFonts w:ascii="Arial" w:eastAsia="メイリオ" w:hAnsi="Arial" w:cs="Arial"/>
                                  <w:color w:val="000000" w:themeColor="text1"/>
                                  <w:kern w:val="24"/>
                                  <w:sz w:val="18"/>
                                  <w:szCs w:val="18"/>
                                </w:rPr>
                                <w:t>Power</w:t>
                              </w:r>
                              <w:r w:rsidRPr="002230E4">
                                <w:rPr>
                                  <w:rFonts w:ascii="Arial" w:eastAsia="メイリオ" w:hAnsi="Arial" w:cs="Arial" w:hint="eastAsia"/>
                                  <w:color w:val="000000" w:themeColor="text1"/>
                                  <w:kern w:val="24"/>
                                  <w:sz w:val="18"/>
                                  <w:szCs w:val="18"/>
                                </w:rPr>
                                <w:t>-</w:t>
                              </w:r>
                              <w:r w:rsidRPr="002230E4">
                                <w:rPr>
                                  <w:rFonts w:ascii="Arial" w:eastAsia="メイリオ" w:hAnsi="Arial" w:cs="Arial"/>
                                  <w:color w:val="000000" w:themeColor="text1"/>
                                  <w:kern w:val="24"/>
                                  <w:sz w:val="18"/>
                                  <w:szCs w:val="18"/>
                                </w:rPr>
                                <w:t>management framework</w:t>
                              </w:r>
                            </w:p>
                          </w:txbxContent>
                        </wps:txbx>
                        <wps:bodyPr rtlCol="0" anchor="ctr"/>
                      </wps:wsp>
                      <wps:wsp>
                        <wps:cNvPr id="337" name="下矢印 337"/>
                        <wps:cNvSpPr/>
                        <wps:spPr>
                          <a:xfrm rot="5400000">
                            <a:off x="2106253" y="678561"/>
                            <a:ext cx="131163" cy="1142407"/>
                          </a:xfrm>
                          <a:prstGeom prst="downArrow">
                            <a:avLst/>
                          </a:prstGeom>
                          <a:pattFill prst="pct20">
                            <a:fgClr>
                              <a:schemeClr val="tx1"/>
                            </a:fgClr>
                            <a:bgClr>
                              <a:sysClr val="window" lastClr="FFFFFF"/>
                            </a:bgClr>
                          </a:pattFill>
                          <a:ln w="25400" cap="flat" cmpd="sng" algn="ctr">
                            <a:solidFill>
                              <a:schemeClr val="tx1"/>
                            </a:solidFill>
                            <a:prstDash val="solid"/>
                          </a:ln>
                          <a:effectLst/>
                        </wps:spPr>
                        <wps:bodyPr rtlCol="0" anchor="ctr"/>
                      </wps:wsp>
                      <wps:wsp>
                        <wps:cNvPr id="338" name="正方形/長方形 338"/>
                        <wps:cNvSpPr/>
                        <wps:spPr>
                          <a:xfrm>
                            <a:off x="1152128" y="3467237"/>
                            <a:ext cx="890096" cy="580347"/>
                          </a:xfrm>
                          <a:prstGeom prst="rect">
                            <a:avLst/>
                          </a:prstGeom>
                          <a:noFill/>
                          <a:ln w="25400" cap="flat" cmpd="sng" algn="ctr">
                            <a:solidFill>
                              <a:schemeClr val="tx1"/>
                            </a:solidFill>
                            <a:prstDash val="solid"/>
                          </a:ln>
                          <a:effectLst/>
                        </wps:spPr>
                        <wps:txbx>
                          <w:txbxContent>
                            <w:p w:rsidR="006F6BA8" w:rsidRPr="002230E4" w:rsidRDefault="006F6BA8" w:rsidP="002230E4">
                              <w:pPr>
                                <w:pStyle w:val="NormalWeb"/>
                                <w:spacing w:after="0" w:line="280" w:lineRule="exact"/>
                                <w:jc w:val="center"/>
                                <w:rPr>
                                  <w:rFonts w:ascii="Arial" w:eastAsia="メイリオ" w:hAnsi="Arial" w:cs="Arial"/>
                                  <w:color w:val="000000" w:themeColor="text1"/>
                                  <w:kern w:val="24"/>
                                  <w:sz w:val="18"/>
                                  <w:szCs w:val="18"/>
                                </w:rPr>
                              </w:pPr>
                              <w:r w:rsidRPr="002230E4">
                                <w:rPr>
                                  <w:rFonts w:ascii="Arial" w:eastAsia="メイリオ" w:hAnsi="Arial" w:cs="Arial"/>
                                  <w:color w:val="000000" w:themeColor="text1"/>
                                  <w:kern w:val="24"/>
                                  <w:sz w:val="18"/>
                                  <w:szCs w:val="18"/>
                                </w:rPr>
                                <w:t>Cortex-A53</w:t>
                              </w:r>
                              <w:r w:rsidRPr="002230E4">
                                <w:rPr>
                                  <w:rFonts w:ascii="Arial" w:eastAsia="メイリオ" w:hAnsi="Arial" w:cs="Arial" w:hint="eastAsia"/>
                                  <w:color w:val="000000" w:themeColor="text1"/>
                                  <w:kern w:val="24"/>
                                  <w:sz w:val="18"/>
                                  <w:szCs w:val="18"/>
                                </w:rPr>
                                <w:t>s</w:t>
                              </w:r>
                            </w:p>
                            <w:p w:rsidR="006F6BA8" w:rsidRPr="002230E4" w:rsidRDefault="006F6BA8" w:rsidP="002230E4">
                              <w:pPr>
                                <w:pStyle w:val="NormalWeb"/>
                                <w:spacing w:after="0" w:line="280" w:lineRule="exact"/>
                                <w:jc w:val="center"/>
                                <w:rPr>
                                  <w:rFonts w:ascii="Arial" w:eastAsia="メイリオ" w:hAnsi="Arial" w:cs="Arial"/>
                                  <w:color w:val="000000" w:themeColor="text1"/>
                                  <w:kern w:val="24"/>
                                  <w:sz w:val="18"/>
                                  <w:szCs w:val="18"/>
                                </w:rPr>
                              </w:pPr>
                              <w:r w:rsidRPr="002230E4">
                                <w:rPr>
                                  <w:rFonts w:ascii="Arial" w:eastAsia="メイリオ" w:hAnsi="Arial" w:cs="Arial"/>
                                  <w:color w:val="000000" w:themeColor="text1"/>
                                  <w:kern w:val="24"/>
                                  <w:sz w:val="18"/>
                                  <w:szCs w:val="18"/>
                                </w:rPr>
                                <w:t>(little CPU</w:t>
                              </w:r>
                              <w:r w:rsidRPr="002230E4">
                                <w:rPr>
                                  <w:rFonts w:ascii="Arial" w:eastAsia="メイリオ" w:hAnsi="Arial" w:cs="Arial" w:hint="eastAsia"/>
                                  <w:color w:val="000000" w:themeColor="text1"/>
                                  <w:kern w:val="24"/>
                                  <w:sz w:val="18"/>
                                  <w:szCs w:val="18"/>
                                </w:rPr>
                                <w:t>s</w:t>
                              </w:r>
                              <w:r w:rsidRPr="002230E4">
                                <w:rPr>
                                  <w:rFonts w:ascii="Arial" w:eastAsia="メイリオ" w:hAnsi="Arial" w:cs="Arial"/>
                                  <w:color w:val="000000" w:themeColor="text1"/>
                                  <w:kern w:val="24"/>
                                  <w:sz w:val="18"/>
                                  <w:szCs w:val="18"/>
                                </w:rPr>
                                <w:t>)</w:t>
                              </w:r>
                            </w:p>
                          </w:txbxContent>
                        </wps:txbx>
                        <wps:bodyPr lIns="72000" rIns="72000" rtlCol="0" anchor="ctr"/>
                      </wps:wsp>
                      <wps:wsp>
                        <wps:cNvPr id="339" name="正方形/長方形 339"/>
                        <wps:cNvSpPr/>
                        <wps:spPr>
                          <a:xfrm>
                            <a:off x="2160240" y="3467237"/>
                            <a:ext cx="890096" cy="580347"/>
                          </a:xfrm>
                          <a:prstGeom prst="rect">
                            <a:avLst/>
                          </a:prstGeom>
                          <a:noFill/>
                          <a:ln w="25400" cap="flat" cmpd="sng" algn="ctr">
                            <a:solidFill>
                              <a:schemeClr val="tx1"/>
                            </a:solidFill>
                            <a:prstDash val="solid"/>
                          </a:ln>
                          <a:effectLst/>
                        </wps:spPr>
                        <wps:txbx>
                          <w:txbxContent>
                            <w:p w:rsidR="006F6BA8" w:rsidRPr="002230E4" w:rsidRDefault="006F6BA8" w:rsidP="00055CE2">
                              <w:pPr>
                                <w:pStyle w:val="NormalWeb"/>
                                <w:spacing w:after="0"/>
                                <w:jc w:val="center"/>
                                <w:rPr>
                                  <w:rFonts w:asciiTheme="majorHAnsi" w:eastAsia="メイリオ" w:hAnsiTheme="majorHAnsi" w:cstheme="majorHAnsi"/>
                                </w:rPr>
                              </w:pPr>
                              <w:r w:rsidRPr="002230E4">
                                <w:rPr>
                                  <w:rFonts w:asciiTheme="majorHAnsi" w:eastAsia="メイリオ" w:hAnsiTheme="majorHAnsi" w:cstheme="majorHAnsi"/>
                                  <w:color w:val="000000" w:themeColor="text1"/>
                                  <w:kern w:val="24"/>
                                  <w:sz w:val="28"/>
                                  <w:szCs w:val="28"/>
                                </w:rPr>
                                <w:t>PMIC</w:t>
                              </w:r>
                            </w:p>
                          </w:txbxContent>
                        </wps:txbx>
                        <wps:bodyPr rtlCol="0" anchor="ctr"/>
                      </wps:wsp>
                      <wps:wsp>
                        <wps:cNvPr id="340" name="正方形/長方形 340"/>
                        <wps:cNvSpPr/>
                        <wps:spPr>
                          <a:xfrm>
                            <a:off x="3178400" y="3467237"/>
                            <a:ext cx="890096" cy="580347"/>
                          </a:xfrm>
                          <a:prstGeom prst="rect">
                            <a:avLst/>
                          </a:prstGeom>
                          <a:noFill/>
                          <a:ln w="25400" cap="flat" cmpd="sng" algn="ctr">
                            <a:solidFill>
                              <a:schemeClr val="tx1"/>
                            </a:solidFill>
                            <a:prstDash val="solid"/>
                          </a:ln>
                          <a:effectLst/>
                        </wps:spPr>
                        <wps:txbx>
                          <w:txbxContent>
                            <w:p w:rsidR="006F6BA8" w:rsidRPr="002230E4" w:rsidRDefault="006F6BA8" w:rsidP="00055CE2">
                              <w:pPr>
                                <w:pStyle w:val="NormalWeb"/>
                                <w:spacing w:after="0"/>
                                <w:jc w:val="center"/>
                                <w:rPr>
                                  <w:rFonts w:ascii="Arial" w:eastAsia="メイリオ" w:hAnsi="Arial" w:cs="Arial"/>
                                </w:rPr>
                              </w:pPr>
                              <w:r w:rsidRPr="002230E4">
                                <w:rPr>
                                  <w:rFonts w:ascii="Arial" w:eastAsia="メイリオ" w:hAnsi="Arial" w:cs="Arial"/>
                                  <w:color w:val="000000" w:themeColor="text1"/>
                                  <w:kern w:val="24"/>
                                  <w:sz w:val="28"/>
                                  <w:szCs w:val="28"/>
                                </w:rPr>
                                <w:t>Clock</w:t>
                              </w:r>
                            </w:p>
                          </w:txbxContent>
                        </wps:txbx>
                        <wps:bodyPr rtlCol="0" anchor="ctr"/>
                      </wps:wsp>
                      <wps:wsp>
                        <wps:cNvPr id="341" name="下矢印 341"/>
                        <wps:cNvSpPr/>
                        <wps:spPr>
                          <a:xfrm>
                            <a:off x="2808312" y="2458149"/>
                            <a:ext cx="130599" cy="1009087"/>
                          </a:xfrm>
                          <a:prstGeom prst="downArrow">
                            <a:avLst/>
                          </a:prstGeom>
                          <a:solidFill>
                            <a:sysClr val="window" lastClr="FFFFFF"/>
                          </a:solidFill>
                          <a:ln w="25400" cap="flat" cmpd="sng" algn="ctr">
                            <a:solidFill>
                              <a:schemeClr val="tx1"/>
                            </a:solidFill>
                            <a:prstDash val="solid"/>
                          </a:ln>
                          <a:effectLst/>
                        </wps:spPr>
                        <wps:bodyPr rtlCol="0" anchor="ctr"/>
                      </wps:wsp>
                      <wps:wsp>
                        <wps:cNvPr id="342" name="屈折矢印 342"/>
                        <wps:cNvSpPr/>
                        <wps:spPr>
                          <a:xfrm flipV="1">
                            <a:off x="749134" y="2809680"/>
                            <a:ext cx="874165" cy="657556"/>
                          </a:xfrm>
                          <a:prstGeom prst="bentUpArrow">
                            <a:avLst>
                              <a:gd name="adj1" fmla="val 11515"/>
                              <a:gd name="adj2" fmla="val 8262"/>
                              <a:gd name="adj3" fmla="val 10166"/>
                            </a:avLst>
                          </a:prstGeom>
                          <a:pattFill prst="pct20">
                            <a:fgClr>
                              <a:schemeClr val="tx1"/>
                            </a:fgClr>
                            <a:bgClr>
                              <a:sysClr val="window" lastClr="FFFFFF"/>
                            </a:bgClr>
                          </a:pattFill>
                          <a:ln w="25400" cap="flat" cmpd="sng" algn="ctr">
                            <a:solidFill>
                              <a:schemeClr val="tx1"/>
                            </a:solidFill>
                            <a:prstDash val="solid"/>
                          </a:ln>
                          <a:effectLst/>
                        </wps:spPr>
                        <wps:bodyPr rtlCol="0" anchor="ctr"/>
                      </wps:wsp>
                      <wps:wsp>
                        <wps:cNvPr id="343" name="下矢印 343"/>
                        <wps:cNvSpPr/>
                        <wps:spPr>
                          <a:xfrm>
                            <a:off x="3348372" y="2458149"/>
                            <a:ext cx="130599" cy="1009087"/>
                          </a:xfrm>
                          <a:prstGeom prst="downArrow">
                            <a:avLst/>
                          </a:prstGeom>
                          <a:solidFill>
                            <a:sysClr val="window" lastClr="FFFFFF"/>
                          </a:solidFill>
                          <a:ln w="25400" cap="flat" cmpd="sng" algn="ctr">
                            <a:solidFill>
                              <a:schemeClr val="tx1"/>
                            </a:solidFill>
                            <a:prstDash val="solid"/>
                          </a:ln>
                          <a:effectLst/>
                        </wps:spPr>
                        <wps:bodyPr rtlCol="0" anchor="ctr"/>
                      </wps:wsp>
                      <wps:wsp>
                        <wps:cNvPr id="344" name="正方形/長方形 344"/>
                        <wps:cNvSpPr/>
                        <wps:spPr>
                          <a:xfrm>
                            <a:off x="3379063" y="2511182"/>
                            <a:ext cx="1830382" cy="541145"/>
                          </a:xfrm>
                          <a:prstGeom prst="rect">
                            <a:avLst/>
                          </a:prstGeom>
                          <a:noFill/>
                          <a:ln w="25400" cap="flat" cmpd="sng" algn="ctr">
                            <a:noFill/>
                            <a:prstDash val="solid"/>
                          </a:ln>
                          <a:effectLst/>
                        </wps:spPr>
                        <wps:txbx>
                          <w:txbxContent>
                            <w:p w:rsidR="006F6BA8" w:rsidRPr="002230E4" w:rsidRDefault="006F6BA8" w:rsidP="00055CE2">
                              <w:pPr>
                                <w:pStyle w:val="NormalWeb"/>
                                <w:spacing w:after="0" w:line="280" w:lineRule="exact"/>
                                <w:rPr>
                                  <w:rFonts w:ascii="Arial" w:eastAsia="メイリオ" w:hAnsi="Arial" w:cs="Arial"/>
                                  <w:color w:val="000000" w:themeColor="text1"/>
                                  <w:kern w:val="24"/>
                                  <w:sz w:val="18"/>
                                  <w:szCs w:val="18"/>
                                </w:rPr>
                              </w:pPr>
                              <w:r w:rsidRPr="002230E4">
                                <w:rPr>
                                  <w:rFonts w:ascii="Arial" w:eastAsia="メイリオ" w:hAnsi="Arial" w:cs="Arial"/>
                                  <w:color w:val="000000" w:themeColor="text1"/>
                                  <w:kern w:val="24"/>
                                  <w:sz w:val="18"/>
                                  <w:szCs w:val="18"/>
                                </w:rPr>
                                <w:t>Se</w:t>
                              </w:r>
                              <w:r w:rsidRPr="002230E4">
                                <w:rPr>
                                  <w:rFonts w:ascii="Arial" w:eastAsia="メイリオ" w:hAnsi="Arial" w:cs="Arial"/>
                                  <w:color w:val="000000" w:themeColor="text1"/>
                                  <w:kern w:val="24"/>
                                  <w:sz w:val="18"/>
                                  <w:szCs w:val="18"/>
                                  <w:lang w:val="ja-JP"/>
                                </w:rPr>
                                <w:t xml:space="preserve">tting </w:t>
                              </w:r>
                              <w:r>
                                <w:rPr>
                                  <w:rFonts w:ascii="Arial" w:eastAsia="メイリオ" w:hAnsi="Arial" w:cs="Arial"/>
                                  <w:color w:val="000000" w:themeColor="text1"/>
                                  <w:kern w:val="24"/>
                                  <w:sz w:val="18"/>
                                  <w:szCs w:val="18"/>
                                  <w:lang w:val="ja-JP"/>
                                </w:rPr>
                                <w:br/>
                              </w:r>
                              <w:r w:rsidRPr="002230E4">
                                <w:rPr>
                                  <w:rFonts w:ascii="Arial" w:eastAsia="メイリオ" w:hAnsi="Arial" w:cs="Arial"/>
                                  <w:color w:val="000000" w:themeColor="text1"/>
                                  <w:kern w:val="24"/>
                                  <w:sz w:val="18"/>
                                  <w:szCs w:val="18"/>
                                  <w:lang w:val="ja-JP"/>
                                </w:rPr>
                                <w:t>operating frequencies</w:t>
                              </w:r>
                            </w:p>
                          </w:txbxContent>
                        </wps:txbx>
                        <wps:bodyPr rtlCol="0" anchor="ctr"/>
                      </wps:wsp>
                      <wps:wsp>
                        <wps:cNvPr id="345" name="屈折矢印 345"/>
                        <wps:cNvSpPr/>
                        <wps:spPr>
                          <a:xfrm rot="5400000">
                            <a:off x="1584688" y="1161043"/>
                            <a:ext cx="799754" cy="1516946"/>
                          </a:xfrm>
                          <a:prstGeom prst="bentUpArrow">
                            <a:avLst>
                              <a:gd name="adj1" fmla="val 6573"/>
                              <a:gd name="adj2" fmla="val 8262"/>
                              <a:gd name="adj3" fmla="val 10166"/>
                            </a:avLst>
                          </a:prstGeom>
                          <a:solidFill>
                            <a:sysClr val="window" lastClr="FFFFFF"/>
                          </a:solidFill>
                          <a:ln w="25400" cap="flat" cmpd="sng" algn="ctr">
                            <a:solidFill>
                              <a:schemeClr val="tx1"/>
                            </a:solidFill>
                            <a:prstDash val="solid"/>
                          </a:ln>
                          <a:effectLst/>
                        </wps:spPr>
                        <wps:bodyPr rtlCol="0" anchor="ctr"/>
                      </wps:wsp>
                    </wpg:wg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3C04606" id="_x0000_s1091" style="position:absolute;left:0;text-align:left;margin-left:64.15pt;margin-top:13.3pt;width:410.2pt;height:324.4pt;z-index:251701760;mso-width-relative:margin" coordsize="52094,41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">
                <v:rect id="正方形/長方形 316" o:spid="_x0000_s1092" style="position:absolute;top:3206;width:43204;height:26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" filled="f" strokecolor="black [3213]" strokeweight="2pt"/>
                <v:rect id="正方形/長方形 317" o:spid="_x0000_s1093" style="position:absolute;top:31458;width:43204;height:9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" filled="f" strokecolor="black [3213]" strokeweight="2pt"/>
                <v:rect id="正方形/長方形 318" o:spid="_x0000_s1094" style="position:absolute;left:5;top:3236;width:20147;height:3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" filled="f" stroked="f" strokeweight="2pt">
                  <v:textbox inset=",0,,0">
                    <w:txbxContent>
                      <w:p w:rsidR="006F6BA8" w:rsidRPr="00A14C89" w:rsidRDefault="006F6BA8" w:rsidP="00055CE2">
                        <w:pPr>
                          <w:pStyle w:val="Web"/>
                          <w:spacing w:after="0" w:line="280" w:lineRule="exact"/>
                          <w:rPr>
                            <w:rFonts w:ascii="Arial" w:eastAsia="メイリオ" w:hAnsi="Arial" w:cs="Arial"/>
                            <w:sz w:val="18"/>
                            <w:szCs w:val="18"/>
                          </w:rPr>
                        </w:pPr>
                        <w:r w:rsidRPr="00C8038E">
                          <w:rPr>
                            <w:rFonts w:ascii="Arial" w:eastAsia="メイリオ" w:hAnsi="Arial" w:cs="Arial"/>
                            <w:color w:val="000000" w:themeColor="text1"/>
                            <w:kern w:val="24"/>
                            <w:sz w:val="18"/>
                            <w:szCs w:val="18"/>
                          </w:rPr>
                          <w:t>Linux kernel (4.6)</w:t>
                        </w:r>
                      </w:p>
                    </w:txbxContent>
                  </v:textbox>
                </v:rect>
                <v:rect id="正方形/長方形 319" o:spid="_x0000_s1095" style="position:absolute;left:23;top:31319;width:15404;height:3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" filled="f" stroked="f" strokeweight="2pt">
                  <v:textbox inset=",0,,0">
                    <w:txbxContent>
                      <w:p w:rsidR="006F6BA8" w:rsidRPr="00B40F34" w:rsidRDefault="006F6BA8" w:rsidP="00055CE2">
                        <w:pPr>
                          <w:pStyle w:val="Web"/>
                          <w:spacing w:after="0" w:line="280" w:lineRule="exact"/>
                          <w:rPr>
                            <w:rFonts w:ascii="Arial" w:eastAsia="メイリオ" w:hAnsi="Arial" w:cs="Arial"/>
                            <w:color w:val="000000" w:themeColor="text1"/>
                            <w:kern w:val="24"/>
                            <w:sz w:val="18"/>
                            <w:szCs w:val="18"/>
                          </w:rPr>
                        </w:pPr>
                        <w:r w:rsidRPr="00B40F34">
                          <w:rPr>
                            <w:rFonts w:ascii="Arial" w:eastAsia="メイリオ" w:hAnsi="Arial" w:cs="Arial"/>
                            <w:color w:val="000000" w:themeColor="text1"/>
                            <w:kern w:val="24"/>
                            <w:sz w:val="18"/>
                            <w:szCs w:val="18"/>
                          </w:rPr>
                          <w:t>H</w:t>
                        </w:r>
                        <w:r>
                          <w:rPr>
                            <w:rFonts w:ascii="Arial" w:eastAsia="メイリオ" w:hAnsi="Arial" w:cs="Arial"/>
                            <w:color w:val="000000" w:themeColor="text1"/>
                            <w:kern w:val="24"/>
                            <w:sz w:val="18"/>
                            <w:szCs w:val="18"/>
                          </w:rPr>
                          <w:t>ard</w:t>
                        </w:r>
                        <w:r w:rsidRPr="00B40F34">
                          <w:rPr>
                            <w:rFonts w:ascii="Arial" w:eastAsia="メイリオ" w:hAnsi="Arial" w:cs="Arial"/>
                            <w:color w:val="000000" w:themeColor="text1"/>
                            <w:kern w:val="24"/>
                            <w:sz w:val="18"/>
                            <w:szCs w:val="18"/>
                          </w:rPr>
                          <w:t>ware</w:t>
                        </w:r>
                      </w:p>
                    </w:txbxContent>
                  </v:textbox>
                </v:rect>
                <v:rect id="正方形/長方形 320" o:spid="_x0000_s1096" style="position:absolute;left:1144;top:34672;width:8901;height:5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" filled="f" strokecolor="black [3213]" strokeweight="2pt">
                  <v:textbox inset="1mm,,1mm">
                    <w:txbxContent>
                      <w:p w:rsidR="006F6BA8" w:rsidRPr="002230E4" w:rsidRDefault="006F6BA8" w:rsidP="002230E4">
                        <w:pPr>
                          <w:pStyle w:val="Web"/>
                          <w:spacing w:after="0" w:line="280" w:lineRule="exact"/>
                          <w:jc w:val="center"/>
                          <w:rPr>
                            <w:rFonts w:ascii="Arial" w:eastAsia="メイリオ" w:hAnsi="Arial" w:cs="Arial"/>
                            <w:color w:val="000000" w:themeColor="text1"/>
                            <w:kern w:val="24"/>
                            <w:sz w:val="18"/>
                            <w:szCs w:val="18"/>
                          </w:rPr>
                        </w:pPr>
                        <w:r w:rsidRPr="002230E4">
                          <w:rPr>
                            <w:rFonts w:ascii="Arial" w:eastAsia="メイリオ" w:hAnsi="Arial" w:cs="Arial"/>
                            <w:color w:val="000000" w:themeColor="text1"/>
                            <w:kern w:val="24"/>
                            <w:sz w:val="18"/>
                            <w:szCs w:val="18"/>
                          </w:rPr>
                          <w:t>Cortex-A57</w:t>
                        </w:r>
                        <w:r w:rsidRPr="002230E4">
                          <w:rPr>
                            <w:rFonts w:ascii="Arial" w:eastAsia="メイリオ" w:hAnsi="Arial" w:cs="Arial" w:hint="eastAsia"/>
                            <w:color w:val="000000" w:themeColor="text1"/>
                            <w:kern w:val="24"/>
                            <w:sz w:val="18"/>
                            <w:szCs w:val="18"/>
                          </w:rPr>
                          <w:t>s</w:t>
                        </w:r>
                      </w:p>
                      <w:p w:rsidR="006F6BA8" w:rsidRPr="002230E4" w:rsidRDefault="006F6BA8" w:rsidP="002230E4">
                        <w:pPr>
                          <w:pStyle w:val="Web"/>
                          <w:spacing w:after="0" w:line="280" w:lineRule="exact"/>
                          <w:jc w:val="center"/>
                          <w:rPr>
                            <w:rFonts w:ascii="Arial" w:eastAsia="メイリオ" w:hAnsi="Arial" w:cs="Arial"/>
                            <w:color w:val="000000" w:themeColor="text1"/>
                            <w:kern w:val="24"/>
                            <w:sz w:val="18"/>
                            <w:szCs w:val="18"/>
                          </w:rPr>
                        </w:pPr>
                        <w:r w:rsidRPr="002230E4">
                          <w:rPr>
                            <w:rFonts w:ascii="Arial" w:eastAsia="メイリオ" w:hAnsi="Arial" w:cs="Arial"/>
                            <w:color w:val="000000" w:themeColor="text1"/>
                            <w:kern w:val="24"/>
                            <w:sz w:val="18"/>
                            <w:szCs w:val="18"/>
                          </w:rPr>
                          <w:t>(big CPU</w:t>
                        </w:r>
                        <w:r w:rsidRPr="002230E4">
                          <w:rPr>
                            <w:rFonts w:ascii="Arial" w:eastAsia="メイリオ" w:hAnsi="Arial" w:cs="Arial" w:hint="eastAsia"/>
                            <w:color w:val="000000" w:themeColor="text1"/>
                            <w:kern w:val="24"/>
                            <w:sz w:val="18"/>
                            <w:szCs w:val="18"/>
                          </w:rPr>
                          <w:t>s</w:t>
                        </w:r>
                        <w:r w:rsidRPr="002230E4">
                          <w:rPr>
                            <w:rFonts w:ascii="Arial" w:eastAsia="メイリオ" w:hAnsi="Arial" w:cs="Arial"/>
                            <w:color w:val="000000" w:themeColor="text1"/>
                            <w:kern w:val="24"/>
                            <w:sz w:val="18"/>
                            <w:szCs w:val="18"/>
                          </w:rPr>
                          <w:t>)</w:t>
                        </w:r>
                      </w:p>
                    </w:txbxContent>
                  </v:textbox>
                </v:rect>
                <v:rect id="正方形/長方形 321" o:spid="_x0000_s1097" style="position:absolute;left:2880;top:6690;width:15573;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" filled="f" strokecolor="black [3213]" strokeweight="2pt"/>
                <v:rect id="正方形/長方形 322" o:spid="_x0000_s1098" style="position:absolute;left:5455;top:6632;width:12547;height:3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" filled="f" stroked="f" strokeweight="2pt">
                  <v:textbox>
                    <w:txbxContent>
                      <w:p w:rsidR="006F6BA8" w:rsidRPr="002230E4" w:rsidRDefault="006F6BA8" w:rsidP="00055CE2">
                        <w:pPr>
                          <w:pStyle w:val="Web"/>
                          <w:spacing w:after="0" w:line="280" w:lineRule="exact"/>
                          <w:rPr>
                            <w:rFonts w:ascii="Arial" w:eastAsia="メイリオ" w:hAnsi="Arial" w:cs="Arial"/>
                          </w:rPr>
                        </w:pPr>
                        <w:r w:rsidRPr="002230E4">
                          <w:rPr>
                            <w:rFonts w:ascii="Arial" w:eastAsia="メイリオ" w:hAnsi="Arial" w:cs="Arial"/>
                            <w:color w:val="000000" w:themeColor="text1"/>
                            <w:kern w:val="24"/>
                            <w:sz w:val="28"/>
                            <w:szCs w:val="28"/>
                          </w:rPr>
                          <w:t>Scheduler</w:t>
                        </w:r>
                      </w:p>
                    </w:txbxContent>
                  </v:textbox>
                </v:rect>
                <v:rect id="正方形/長方形 323" o:spid="_x0000_s1099" style="position:absolute;left:13998;top:747;width:2880;height:1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" fillcolor="#3c3c3b" strokecolor="black [3213]" strokeweight="2pt">
                  <v:fill r:id="rId10" o:title="" color2="window" type="pattern"/>
                </v:rect>
                <v:rect id="正方形/長方形 324" o:spid="_x0000_s1100" style="position:absolute;left:16513;width:27363;height:3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" filled="f" stroked="f" strokeweight="2pt">
                  <v:textbox>
                    <w:txbxContent>
                      <w:p w:rsidR="006F6BA8" w:rsidRPr="00C8038E" w:rsidRDefault="006F6BA8" w:rsidP="00055CE2">
                        <w:pPr>
                          <w:pStyle w:val="Web"/>
                          <w:spacing w:after="0" w:line="280" w:lineRule="exact"/>
                          <w:rPr>
                            <w:rFonts w:ascii="Arial" w:eastAsia="メイリオ" w:hAnsi="Arial" w:cs="Arial"/>
                            <w:color w:val="000000" w:themeColor="text1"/>
                            <w:kern w:val="24"/>
                            <w:sz w:val="18"/>
                            <w:szCs w:val="18"/>
                          </w:rPr>
                        </w:pPr>
                        <w:r w:rsidRPr="00C8038E">
                          <w:rPr>
                            <w:rFonts w:ascii="Arial" w:eastAsia="メイリオ" w:hAnsi="Arial" w:cs="Arial"/>
                            <w:color w:val="000000" w:themeColor="text1"/>
                            <w:kern w:val="24"/>
                            <w:sz w:val="18"/>
                            <w:szCs w:val="18"/>
                          </w:rPr>
                          <w:t xml:space="preserve">: </w:t>
                        </w:r>
                        <w:r w:rsidRPr="00C8038E">
                          <w:rPr>
                            <w:rFonts w:ascii="Arial" w:eastAsia="メイリオ" w:hAnsi="Arial" w:cs="Arial" w:hint="eastAsia"/>
                            <w:color w:val="000000" w:themeColor="text1"/>
                            <w:kern w:val="24"/>
                            <w:sz w:val="18"/>
                            <w:szCs w:val="18"/>
                          </w:rPr>
                          <w:t>M</w:t>
                        </w:r>
                        <w:r w:rsidRPr="00C8038E">
                          <w:rPr>
                            <w:rFonts w:ascii="Arial" w:eastAsia="メイリオ" w:hAnsi="Arial" w:cs="Arial"/>
                            <w:color w:val="000000" w:themeColor="text1"/>
                            <w:kern w:val="24"/>
                            <w:sz w:val="18"/>
                            <w:szCs w:val="18"/>
                          </w:rPr>
                          <w:t xml:space="preserve">odules and processes </w:t>
                        </w:r>
                        <w:r w:rsidRPr="00C8038E">
                          <w:rPr>
                            <w:rFonts w:ascii="Arial" w:eastAsia="メイリオ" w:hAnsi="Arial" w:cs="Arial" w:hint="eastAsia"/>
                            <w:color w:val="000000" w:themeColor="text1"/>
                            <w:kern w:val="24"/>
                            <w:sz w:val="18"/>
                            <w:szCs w:val="18"/>
                          </w:rPr>
                          <w:t>m</w:t>
                        </w:r>
                        <w:r w:rsidRPr="00C8038E">
                          <w:rPr>
                            <w:rFonts w:ascii="Arial" w:eastAsia="メイリオ" w:hAnsi="Arial" w:cs="Arial"/>
                            <w:color w:val="000000" w:themeColor="text1"/>
                            <w:kern w:val="24"/>
                            <w:sz w:val="18"/>
                            <w:szCs w:val="18"/>
                          </w:rPr>
                          <w:t>odified for EAS</w:t>
                        </w:r>
                      </w:p>
                    </w:txbxContent>
                  </v:textbox>
                </v:rect>
                <v:rect id="正方形/長方形 325" o:spid="_x0000_s1101" style="position:absolute;left:27415;top:9507;width:10598;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" fillcolor="black [3213]" strokecolor="black [3213]" strokeweight="2pt">
                  <v:fill r:id="rId10" o:title="" color2="window" type="pattern"/>
                  <v:textbox inset="0,0,0,.5mm">
                    <w:txbxContent>
                      <w:p w:rsidR="006F6BA8" w:rsidRDefault="006F6BA8" w:rsidP="002230E4">
                        <w:pPr>
                          <w:pStyle w:val="Web"/>
                          <w:spacing w:after="0" w:line="280" w:lineRule="exact"/>
                          <w:jc w:val="center"/>
                          <w:rPr>
                            <w:rFonts w:ascii="Arial" w:eastAsia="メイリオ" w:hAnsi="Arial" w:cs="Arial"/>
                            <w:color w:val="000000" w:themeColor="text1"/>
                            <w:kern w:val="24"/>
                          </w:rPr>
                        </w:pPr>
                        <w:r w:rsidRPr="002230E4">
                          <w:rPr>
                            <w:rFonts w:ascii="Arial" w:eastAsia="メイリオ" w:hAnsi="Arial" w:cs="Arial"/>
                            <w:color w:val="000000" w:themeColor="text1"/>
                            <w:kern w:val="24"/>
                          </w:rPr>
                          <w:t>CPU</w:t>
                        </w:r>
                      </w:p>
                      <w:p w:rsidR="006F6BA8" w:rsidRPr="002230E4" w:rsidRDefault="006F6BA8" w:rsidP="002230E4">
                        <w:pPr>
                          <w:pStyle w:val="Web"/>
                          <w:spacing w:after="0" w:line="280" w:lineRule="exact"/>
                          <w:jc w:val="center"/>
                          <w:rPr>
                            <w:rFonts w:ascii="Arial" w:eastAsia="メイリオ" w:hAnsi="Arial" w:cs="Arial"/>
                            <w:color w:val="000000" w:themeColor="text1"/>
                            <w:kern w:val="24"/>
                          </w:rPr>
                        </w:pPr>
                        <w:r w:rsidRPr="002230E4">
                          <w:rPr>
                            <w:rFonts w:ascii="Arial" w:eastAsia="メイリオ" w:hAnsi="Arial" w:cs="Arial"/>
                            <w:color w:val="000000" w:themeColor="text1"/>
                            <w:kern w:val="24"/>
                          </w:rPr>
                          <w:t xml:space="preserve"> topology</w:t>
                        </w:r>
                      </w:p>
                    </w:txbxContent>
                  </v:textbox>
                </v:rect>
                <v:rect id="正方形/長方形 326" o:spid="_x0000_s1102" style="position:absolute;left:20152;top:25427;width:9140;height:5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" filled="f" stroked="f" strokeweight="2pt">
                  <v:textbox>
                    <w:txbxContent>
                      <w:p w:rsidR="006F6BA8" w:rsidRPr="002230E4" w:rsidRDefault="006F6BA8" w:rsidP="00055CE2">
                        <w:pPr>
                          <w:pStyle w:val="Web"/>
                          <w:spacing w:after="0" w:line="280" w:lineRule="exact"/>
                          <w:rPr>
                            <w:rFonts w:ascii="Arial" w:eastAsia="メイリオ" w:hAnsi="Arial" w:cs="Arial"/>
                            <w:color w:val="000000" w:themeColor="text1"/>
                            <w:kern w:val="24"/>
                            <w:sz w:val="18"/>
                            <w:szCs w:val="18"/>
                          </w:rPr>
                        </w:pPr>
                        <w:r w:rsidRPr="002230E4">
                          <w:rPr>
                            <w:rFonts w:ascii="Arial" w:eastAsia="メイリオ" w:hAnsi="Arial" w:cs="Arial"/>
                            <w:color w:val="000000" w:themeColor="text1"/>
                            <w:kern w:val="24"/>
                            <w:sz w:val="18"/>
                            <w:szCs w:val="18"/>
                          </w:rPr>
                          <w:t>Setting voltages</w:t>
                        </w:r>
                      </w:p>
                    </w:txbxContent>
                  </v:textbox>
                </v:rect>
                <v:rect id="正方形/長方形 327" o:spid="_x0000_s1103" style="position:absolute;left:7196;top:22572;width:10330;height:4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" filled="f" stroked="f" strokeweight="2pt">
                  <v:textbox>
                    <w:txbxContent>
                      <w:p w:rsidR="006F6BA8" w:rsidRPr="002230E4" w:rsidRDefault="006F6BA8" w:rsidP="00055CE2">
                        <w:pPr>
                          <w:pStyle w:val="Web"/>
                          <w:spacing w:after="0" w:line="280" w:lineRule="exact"/>
                          <w:rPr>
                            <w:rFonts w:ascii="Arial" w:eastAsia="メイリオ" w:hAnsi="Arial" w:cs="Arial"/>
                            <w:color w:val="000000" w:themeColor="text1"/>
                            <w:kern w:val="24"/>
                            <w:sz w:val="18"/>
                            <w:szCs w:val="18"/>
                          </w:rPr>
                        </w:pPr>
                        <w:r w:rsidRPr="002230E4">
                          <w:rPr>
                            <w:rFonts w:ascii="Arial" w:eastAsia="メイリオ" w:hAnsi="Arial" w:cs="Arial"/>
                            <w:color w:val="000000" w:themeColor="text1"/>
                            <w:kern w:val="24"/>
                            <w:sz w:val="18"/>
                            <w:szCs w:val="18"/>
                          </w:rPr>
                          <w:t>(2) Assignment of tasks</w:t>
                        </w:r>
                      </w:p>
                    </w:txbxContent>
                  </v:textbox>
                </v:rect>
                <v:rect id="正方形/長方形 328" o:spid="_x0000_s1104" style="position:absolute;left:13998;top:18873;width:10810;height:3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" filled="f" stroked="f" strokeweight="2pt">
                  <v:textbox>
                    <w:txbxContent>
                      <w:p w:rsidR="006F6BA8" w:rsidRPr="002230E4" w:rsidRDefault="006F6BA8" w:rsidP="00055CE2">
                        <w:pPr>
                          <w:pStyle w:val="Web"/>
                          <w:spacing w:after="0" w:line="280" w:lineRule="exact"/>
                          <w:rPr>
                            <w:rFonts w:ascii="Arial" w:eastAsia="メイリオ" w:hAnsi="Arial" w:cs="Arial"/>
                            <w:color w:val="000000" w:themeColor="text1"/>
                            <w:kern w:val="24"/>
                            <w:sz w:val="18"/>
                            <w:szCs w:val="18"/>
                          </w:rPr>
                        </w:pPr>
                        <w:r w:rsidRPr="002230E4">
                          <w:rPr>
                            <w:rFonts w:ascii="Arial" w:eastAsia="メイリオ" w:hAnsi="Arial" w:cs="Arial"/>
                            <w:color w:val="000000" w:themeColor="text1"/>
                            <w:kern w:val="24"/>
                            <w:sz w:val="18"/>
                            <w:szCs w:val="18"/>
                          </w:rPr>
                          <w:t>(3) Notification</w:t>
                        </w:r>
                      </w:p>
                    </w:txbxContent>
                  </v:textbox>
                </v:rect>
                <v:rect id="正方形/長方形 329" o:spid="_x0000_s1105" style="position:absolute;left:17860;top:5905;width:8684;height:5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" filled="f" stroked="f" strokeweight="2pt">
                  <v:textbox>
                    <w:txbxContent>
                      <w:p w:rsidR="006F6BA8" w:rsidRPr="00C8038E" w:rsidRDefault="006F6BA8" w:rsidP="00055CE2">
                        <w:pPr>
                          <w:pStyle w:val="Web"/>
                          <w:spacing w:after="0" w:line="280" w:lineRule="exact"/>
                          <w:rPr>
                            <w:rFonts w:ascii="Arial" w:eastAsia="メイリオ" w:hAnsi="Arial" w:cs="Arial"/>
                            <w:color w:val="000000" w:themeColor="text1"/>
                            <w:kern w:val="24"/>
                            <w:sz w:val="18"/>
                            <w:szCs w:val="18"/>
                          </w:rPr>
                        </w:pPr>
                        <w:r w:rsidRPr="00C8038E">
                          <w:rPr>
                            <w:rFonts w:ascii="Arial" w:eastAsia="メイリオ" w:hAnsi="Arial" w:cs="Arial"/>
                            <w:color w:val="000000" w:themeColor="text1"/>
                            <w:kern w:val="24"/>
                            <w:sz w:val="18"/>
                            <w:szCs w:val="18"/>
                          </w:rPr>
                          <w:t>(1) Energy</w:t>
                        </w:r>
                      </w:p>
                      <w:p w:rsidR="006F6BA8" w:rsidRPr="00C8038E" w:rsidRDefault="006F6BA8" w:rsidP="00055CE2">
                        <w:pPr>
                          <w:pStyle w:val="Web"/>
                          <w:spacing w:after="0" w:line="280" w:lineRule="exact"/>
                          <w:rPr>
                            <w:rFonts w:ascii="Arial" w:eastAsia="メイリオ" w:hAnsi="Arial" w:cs="Arial"/>
                            <w:color w:val="000000" w:themeColor="text1"/>
                            <w:kern w:val="24"/>
                            <w:sz w:val="18"/>
                            <w:szCs w:val="18"/>
                          </w:rPr>
                        </w:pPr>
                        <w:r w:rsidRPr="00C8038E">
                          <w:rPr>
                            <w:rFonts w:ascii="Arial" w:eastAsia="メイリオ" w:hAnsi="Arial" w:cs="Arial"/>
                            <w:color w:val="000000" w:themeColor="text1"/>
                            <w:kern w:val="24"/>
                            <w:sz w:val="18"/>
                            <w:szCs w:val="18"/>
                          </w:rPr>
                          <w:t>models</w:t>
                        </w:r>
                      </w:p>
                    </w:txbxContent>
                  </v:textbox>
                </v:rect>
                <v:rect id="正方形/長方形 330" o:spid="_x0000_s1106" style="position:absolute;left:27479;top:20313;width:10746;height:4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" fillcolor="window" strokecolor="black [3213]" strokeweight="2pt">
                  <v:textbox>
                    <w:txbxContent>
                      <w:p w:rsidR="006F6BA8" w:rsidRPr="002230E4" w:rsidRDefault="006F6BA8" w:rsidP="002230E4">
                        <w:pPr>
                          <w:pStyle w:val="Web"/>
                          <w:spacing w:after="0" w:line="280" w:lineRule="exact"/>
                          <w:jc w:val="center"/>
                          <w:rPr>
                            <w:rFonts w:ascii="Arial" w:eastAsia="メイリオ" w:hAnsi="Arial" w:cs="Arial"/>
                            <w:color w:val="000000" w:themeColor="text1"/>
                            <w:kern w:val="24"/>
                          </w:rPr>
                        </w:pPr>
                        <w:r w:rsidRPr="002230E4">
                          <w:rPr>
                            <w:rFonts w:ascii="Arial" w:eastAsia="メイリオ" w:hAnsi="Arial" w:cs="Arial"/>
                            <w:color w:val="000000" w:themeColor="text1"/>
                            <w:kern w:val="24"/>
                          </w:rPr>
                          <w:t xml:space="preserve">CPU </w:t>
                        </w:r>
                        <w:proofErr w:type="spellStart"/>
                        <w:r w:rsidRPr="002230E4">
                          <w:rPr>
                            <w:rFonts w:ascii="Arial" w:eastAsia="メイリオ" w:hAnsi="Arial" w:cs="Arial"/>
                            <w:color w:val="000000" w:themeColor="text1"/>
                            <w:kern w:val="24"/>
                          </w:rPr>
                          <w:t>freq</w:t>
                        </w:r>
                        <w:proofErr w:type="spellEnd"/>
                      </w:p>
                    </w:txbxContent>
                  </v:textbox>
                </v:rect>
                <v:rect id="正方形/長方形 331" o:spid="_x0000_s1107" style="position:absolute;left:5247;top:9612;width:10594;height:4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" fillcolor="black [3213]" strokecolor="black [3213]" strokeweight="2pt">
                  <v:fill r:id="rId10" o:title="" color2="window" type="pattern"/>
                  <v:textbox>
                    <w:txbxContent>
                      <w:p w:rsidR="006F6BA8" w:rsidRPr="002230E4" w:rsidRDefault="006F6BA8" w:rsidP="00055CE2">
                        <w:pPr>
                          <w:pStyle w:val="Web"/>
                          <w:spacing w:after="0" w:line="280" w:lineRule="exact"/>
                          <w:jc w:val="center"/>
                          <w:rPr>
                            <w:rFonts w:ascii="Arial" w:eastAsia="メイリオ" w:hAnsi="Arial" w:cs="Arial"/>
                          </w:rPr>
                        </w:pPr>
                        <w:r w:rsidRPr="002230E4">
                          <w:rPr>
                            <w:rFonts w:ascii="Arial" w:eastAsia="メイリオ" w:hAnsi="Arial" w:cs="Arial"/>
                            <w:color w:val="000000" w:themeColor="text1"/>
                            <w:kern w:val="24"/>
                            <w:sz w:val="28"/>
                            <w:szCs w:val="28"/>
                          </w:rPr>
                          <w:t>EAS</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332" o:spid="_x0000_s1108" type="#_x0000_t67" style="position:absolute;left:6305;top:13928;width:1518;height:20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" adj="20810" fillcolor="black [3213]" strokecolor="black [3213]" strokeweight="2pt">
                  <v:fill r:id="rId10" o:title="" color2="window" type="pattern"/>
                </v:shape>
                <v:rect id="正方形/長方形 333" o:spid="_x0000_s1109" style="position:absolute;left:24818;top:6606;width:15573;height:8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" filled="f" strokecolor="black [3213]" strokeweight="2pt"/>
                <v:rect id="正方形/長方形 334" o:spid="_x0000_s1110" style="position:absolute;left:24312;top:3886;width:18741;height:3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" filled="f" stroked="f" strokeweight="2pt">
                  <v:textbox>
                    <w:txbxContent>
                      <w:p w:rsidR="006F6BA8" w:rsidRPr="00C8038E" w:rsidRDefault="006F6BA8" w:rsidP="00055CE2">
                        <w:pPr>
                          <w:pStyle w:val="Web"/>
                          <w:spacing w:after="0" w:line="280" w:lineRule="exact"/>
                          <w:rPr>
                            <w:rFonts w:ascii="Arial" w:eastAsia="メイリオ" w:hAnsi="Arial" w:cs="Arial"/>
                            <w:color w:val="000000" w:themeColor="text1"/>
                            <w:kern w:val="24"/>
                            <w:sz w:val="18"/>
                            <w:szCs w:val="18"/>
                          </w:rPr>
                        </w:pPr>
                        <w:r w:rsidRPr="00C8038E">
                          <w:rPr>
                            <w:rFonts w:ascii="Arial" w:eastAsia="メイリオ" w:hAnsi="Arial" w:cs="Arial"/>
                            <w:color w:val="000000" w:themeColor="text1"/>
                            <w:kern w:val="24"/>
                            <w:sz w:val="18"/>
                            <w:szCs w:val="18"/>
                          </w:rPr>
                          <w:t>ARM</w:t>
                        </w:r>
                        <w:r w:rsidRPr="00C8038E">
                          <w:rPr>
                            <w:rFonts w:ascii="Arial" w:eastAsia="メイリオ" w:hAnsi="Arial" w:cs="Arial" w:hint="eastAsia"/>
                            <w:color w:val="000000" w:themeColor="text1"/>
                            <w:kern w:val="24"/>
                            <w:sz w:val="18"/>
                            <w:szCs w:val="18"/>
                          </w:rPr>
                          <w:t>-</w:t>
                        </w:r>
                        <w:r w:rsidRPr="00C8038E">
                          <w:rPr>
                            <w:rFonts w:ascii="Arial" w:eastAsia="メイリオ" w:hAnsi="Arial" w:cs="Arial"/>
                            <w:color w:val="000000" w:themeColor="text1"/>
                            <w:kern w:val="24"/>
                            <w:sz w:val="18"/>
                            <w:szCs w:val="18"/>
                          </w:rPr>
                          <w:t>specific framework</w:t>
                        </w:r>
                      </w:p>
                    </w:txbxContent>
                  </v:textbox>
                </v:rect>
                <v:rect id="正方形/長方形 335" o:spid="_x0000_s1111" style="position:absolute;left:24616;top:17678;width:15574;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" filled="f" strokecolor="black [3213]" strokeweight="2pt"/>
                <v:rect id="正方形/長方形 336" o:spid="_x0000_s1112" style="position:absolute;left:21888;top:15121;width:23537;height:3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" filled="f" stroked="f" strokeweight="2pt">
                  <v:textbox>
                    <w:txbxContent>
                      <w:p w:rsidR="006F6BA8" w:rsidRPr="002230E4" w:rsidRDefault="006F6BA8" w:rsidP="00055CE2">
                        <w:pPr>
                          <w:pStyle w:val="Web"/>
                          <w:spacing w:after="0" w:line="280" w:lineRule="exact"/>
                          <w:rPr>
                            <w:rFonts w:ascii="Arial" w:eastAsia="メイリオ" w:hAnsi="Arial" w:cs="Arial"/>
                            <w:color w:val="000000" w:themeColor="text1"/>
                            <w:kern w:val="24"/>
                            <w:sz w:val="18"/>
                            <w:szCs w:val="18"/>
                          </w:rPr>
                        </w:pPr>
                        <w:r w:rsidRPr="002230E4">
                          <w:rPr>
                            <w:rFonts w:ascii="Arial" w:eastAsia="メイリオ" w:hAnsi="Arial" w:cs="Arial"/>
                            <w:color w:val="000000" w:themeColor="text1"/>
                            <w:kern w:val="24"/>
                            <w:sz w:val="18"/>
                            <w:szCs w:val="18"/>
                          </w:rPr>
                          <w:t>Power</w:t>
                        </w:r>
                        <w:r w:rsidRPr="002230E4">
                          <w:rPr>
                            <w:rFonts w:ascii="Arial" w:eastAsia="メイリオ" w:hAnsi="Arial" w:cs="Arial" w:hint="eastAsia"/>
                            <w:color w:val="000000" w:themeColor="text1"/>
                            <w:kern w:val="24"/>
                            <w:sz w:val="18"/>
                            <w:szCs w:val="18"/>
                          </w:rPr>
                          <w:t>-</w:t>
                        </w:r>
                        <w:r w:rsidRPr="002230E4">
                          <w:rPr>
                            <w:rFonts w:ascii="Arial" w:eastAsia="メイリオ" w:hAnsi="Arial" w:cs="Arial"/>
                            <w:color w:val="000000" w:themeColor="text1"/>
                            <w:kern w:val="24"/>
                            <w:sz w:val="18"/>
                            <w:szCs w:val="18"/>
                          </w:rPr>
                          <w:t>management framework</w:t>
                        </w:r>
                      </w:p>
                    </w:txbxContent>
                  </v:textbox>
                </v:rect>
                <v:shape id="下矢印 337" o:spid="_x0000_s1113" type="#_x0000_t67" style="position:absolute;left:21062;top:6785;width:1312;height:114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" adj="20360" fillcolor="black [3213]" strokecolor="black [3213]" strokeweight="2pt">
                  <v:fill r:id="rId10" o:title="" color2="window" type="pattern"/>
                </v:shape>
                <v:rect id="正方形/長方形 338" o:spid="_x0000_s1114" style="position:absolute;left:11521;top:34672;width:8901;height:5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" filled="f" strokecolor="black [3213]" strokeweight="2pt">
                  <v:textbox inset="2mm,,2mm">
                    <w:txbxContent>
                      <w:p w:rsidR="006F6BA8" w:rsidRPr="002230E4" w:rsidRDefault="006F6BA8" w:rsidP="002230E4">
                        <w:pPr>
                          <w:pStyle w:val="Web"/>
                          <w:spacing w:after="0" w:line="280" w:lineRule="exact"/>
                          <w:jc w:val="center"/>
                          <w:rPr>
                            <w:rFonts w:ascii="Arial" w:eastAsia="メイリオ" w:hAnsi="Arial" w:cs="Arial"/>
                            <w:color w:val="000000" w:themeColor="text1"/>
                            <w:kern w:val="24"/>
                            <w:sz w:val="18"/>
                            <w:szCs w:val="18"/>
                          </w:rPr>
                        </w:pPr>
                        <w:r w:rsidRPr="002230E4">
                          <w:rPr>
                            <w:rFonts w:ascii="Arial" w:eastAsia="メイリオ" w:hAnsi="Arial" w:cs="Arial"/>
                            <w:color w:val="000000" w:themeColor="text1"/>
                            <w:kern w:val="24"/>
                            <w:sz w:val="18"/>
                            <w:szCs w:val="18"/>
                          </w:rPr>
                          <w:t>Cortex-A53</w:t>
                        </w:r>
                        <w:r w:rsidRPr="002230E4">
                          <w:rPr>
                            <w:rFonts w:ascii="Arial" w:eastAsia="メイリオ" w:hAnsi="Arial" w:cs="Arial" w:hint="eastAsia"/>
                            <w:color w:val="000000" w:themeColor="text1"/>
                            <w:kern w:val="24"/>
                            <w:sz w:val="18"/>
                            <w:szCs w:val="18"/>
                          </w:rPr>
                          <w:t>s</w:t>
                        </w:r>
                      </w:p>
                      <w:p w:rsidR="006F6BA8" w:rsidRPr="002230E4" w:rsidRDefault="006F6BA8" w:rsidP="002230E4">
                        <w:pPr>
                          <w:pStyle w:val="Web"/>
                          <w:spacing w:after="0" w:line="280" w:lineRule="exact"/>
                          <w:jc w:val="center"/>
                          <w:rPr>
                            <w:rFonts w:ascii="Arial" w:eastAsia="メイリオ" w:hAnsi="Arial" w:cs="Arial"/>
                            <w:color w:val="000000" w:themeColor="text1"/>
                            <w:kern w:val="24"/>
                            <w:sz w:val="18"/>
                            <w:szCs w:val="18"/>
                          </w:rPr>
                        </w:pPr>
                        <w:r w:rsidRPr="002230E4">
                          <w:rPr>
                            <w:rFonts w:ascii="Arial" w:eastAsia="メイリオ" w:hAnsi="Arial" w:cs="Arial"/>
                            <w:color w:val="000000" w:themeColor="text1"/>
                            <w:kern w:val="24"/>
                            <w:sz w:val="18"/>
                            <w:szCs w:val="18"/>
                          </w:rPr>
                          <w:t>(little CPU</w:t>
                        </w:r>
                        <w:r w:rsidRPr="002230E4">
                          <w:rPr>
                            <w:rFonts w:ascii="Arial" w:eastAsia="メイリオ" w:hAnsi="Arial" w:cs="Arial" w:hint="eastAsia"/>
                            <w:color w:val="000000" w:themeColor="text1"/>
                            <w:kern w:val="24"/>
                            <w:sz w:val="18"/>
                            <w:szCs w:val="18"/>
                          </w:rPr>
                          <w:t>s</w:t>
                        </w:r>
                        <w:r w:rsidRPr="002230E4">
                          <w:rPr>
                            <w:rFonts w:ascii="Arial" w:eastAsia="メイリオ" w:hAnsi="Arial" w:cs="Arial"/>
                            <w:color w:val="000000" w:themeColor="text1"/>
                            <w:kern w:val="24"/>
                            <w:sz w:val="18"/>
                            <w:szCs w:val="18"/>
                          </w:rPr>
                          <w:t>)</w:t>
                        </w:r>
                      </w:p>
                    </w:txbxContent>
                  </v:textbox>
                </v:rect>
                <v:rect id="正方形/長方形 339" o:spid="_x0000_s1115" style="position:absolute;left:21602;top:34672;width:8901;height:5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" filled="f" strokecolor="black [3213]" strokeweight="2pt">
                  <v:textbox>
                    <w:txbxContent>
                      <w:p w:rsidR="006F6BA8" w:rsidRPr="002230E4" w:rsidRDefault="006F6BA8" w:rsidP="00055CE2">
                        <w:pPr>
                          <w:pStyle w:val="Web"/>
                          <w:spacing w:after="0"/>
                          <w:jc w:val="center"/>
                          <w:rPr>
                            <w:rFonts w:asciiTheme="majorHAnsi" w:eastAsia="メイリオ" w:hAnsiTheme="majorHAnsi" w:cstheme="majorHAnsi"/>
                          </w:rPr>
                        </w:pPr>
                        <w:r w:rsidRPr="002230E4">
                          <w:rPr>
                            <w:rFonts w:asciiTheme="majorHAnsi" w:eastAsia="メイリオ" w:hAnsiTheme="majorHAnsi" w:cstheme="majorHAnsi"/>
                            <w:color w:val="000000" w:themeColor="text1"/>
                            <w:kern w:val="24"/>
                            <w:sz w:val="28"/>
                            <w:szCs w:val="28"/>
                          </w:rPr>
                          <w:t>PMIC</w:t>
                        </w:r>
                      </w:p>
                    </w:txbxContent>
                  </v:textbox>
                </v:rect>
                <v:rect id="正方形/長方形 340" o:spid="_x0000_s1116" style="position:absolute;left:31784;top:34672;width:8900;height:5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" filled="f" strokecolor="black [3213]" strokeweight="2pt">
                  <v:textbox>
                    <w:txbxContent>
                      <w:p w:rsidR="006F6BA8" w:rsidRPr="002230E4" w:rsidRDefault="006F6BA8" w:rsidP="00055CE2">
                        <w:pPr>
                          <w:pStyle w:val="Web"/>
                          <w:spacing w:after="0"/>
                          <w:jc w:val="center"/>
                          <w:rPr>
                            <w:rFonts w:ascii="Arial" w:eastAsia="メイリオ" w:hAnsi="Arial" w:cs="Arial"/>
                          </w:rPr>
                        </w:pPr>
                        <w:r w:rsidRPr="002230E4">
                          <w:rPr>
                            <w:rFonts w:ascii="Arial" w:eastAsia="メイリオ" w:hAnsi="Arial" w:cs="Arial"/>
                            <w:color w:val="000000" w:themeColor="text1"/>
                            <w:kern w:val="24"/>
                            <w:sz w:val="28"/>
                            <w:szCs w:val="28"/>
                          </w:rPr>
                          <w:t>Clock</w:t>
                        </w:r>
                      </w:p>
                    </w:txbxContent>
                  </v:textbox>
                </v:rect>
                <v:shape id="下矢印 341" o:spid="_x0000_s1117" type="#_x0000_t67" style="position:absolute;left:28083;top:24581;width:1306;height:10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" adj="20202" fillcolor="window" strokecolor="black [3213]" strokeweight="2pt"/>
                <v:shape id="屈折矢印 342" o:spid="_x0000_s1118" style="position:absolute;left:7491;top:28096;width:8741;height:6576;flip:y;visibility:visible;mso-wrap-style:square;v-text-anchor:middle" coordsize="874165,6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" path="m,581838r781979,l781979,66847r-16469,l819838,r54327,66847l857697,66847r,590709l,657556,,581838xe" fillcolor="black [3213]" strokecolor="black [3213]" strokeweight="2pt">
                  <v:fill r:id="rId10" o:title="" color2="window" type="pattern"/>
                  <v:path arrowok="t" o:connecttype="custom" o:connectlocs="0,581838;781979,581838;781979,66847;765510,66847;819838,0;874165,66847;857697,66847;857697,657556;0,657556;0,581838" o:connectangles="0,0,0,0,0,0,0,0,0,0"/>
                </v:shape>
                <v:shape id="下矢印 343" o:spid="_x0000_s1119" type="#_x0000_t67" style="position:absolute;left:33483;top:24581;width:1306;height:10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" adj="20202" fillcolor="window" strokecolor="black [3213]" strokeweight="2pt"/>
                <v:rect id="正方形/長方形 344" o:spid="_x0000_s1120" style="position:absolute;left:33790;top:25111;width:18304;height:5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" filled="f" stroked="f" strokeweight="2pt">
                  <v:textbox>
                    <w:txbxContent>
                      <w:p w:rsidR="006F6BA8" w:rsidRPr="002230E4" w:rsidRDefault="006F6BA8" w:rsidP="00055CE2">
                        <w:pPr>
                          <w:pStyle w:val="Web"/>
                          <w:spacing w:after="0" w:line="280" w:lineRule="exact"/>
                          <w:rPr>
                            <w:rFonts w:ascii="Arial" w:eastAsia="メイリオ" w:hAnsi="Arial" w:cs="Arial"/>
                            <w:color w:val="000000" w:themeColor="text1"/>
                            <w:kern w:val="24"/>
                            <w:sz w:val="18"/>
                            <w:szCs w:val="18"/>
                          </w:rPr>
                        </w:pPr>
                        <w:r w:rsidRPr="002230E4">
                          <w:rPr>
                            <w:rFonts w:ascii="Arial" w:eastAsia="メイリオ" w:hAnsi="Arial" w:cs="Arial"/>
                            <w:color w:val="000000" w:themeColor="text1"/>
                            <w:kern w:val="24"/>
                            <w:sz w:val="18"/>
                            <w:szCs w:val="18"/>
                          </w:rPr>
                          <w:t>Se</w:t>
                        </w:r>
                        <w:r w:rsidRPr="002230E4">
                          <w:rPr>
                            <w:rFonts w:ascii="Arial" w:eastAsia="メイリオ" w:hAnsi="Arial" w:cs="Arial"/>
                            <w:color w:val="000000" w:themeColor="text1"/>
                            <w:kern w:val="24"/>
                            <w:sz w:val="18"/>
                            <w:szCs w:val="18"/>
                            <w:lang w:val="ja-JP"/>
                          </w:rPr>
                          <w:t xml:space="preserve">tting </w:t>
                        </w:r>
                        <w:r>
                          <w:rPr>
                            <w:rFonts w:ascii="Arial" w:eastAsia="メイリオ" w:hAnsi="Arial" w:cs="Arial"/>
                            <w:color w:val="000000" w:themeColor="text1"/>
                            <w:kern w:val="24"/>
                            <w:sz w:val="18"/>
                            <w:szCs w:val="18"/>
                            <w:lang w:val="ja-JP"/>
                          </w:rPr>
                          <w:br/>
                        </w:r>
                        <w:r w:rsidRPr="002230E4">
                          <w:rPr>
                            <w:rFonts w:ascii="Arial" w:eastAsia="メイリオ" w:hAnsi="Arial" w:cs="Arial"/>
                            <w:color w:val="000000" w:themeColor="text1"/>
                            <w:kern w:val="24"/>
                            <w:sz w:val="18"/>
                            <w:szCs w:val="18"/>
                            <w:lang w:val="ja-JP"/>
                          </w:rPr>
                          <w:t>operating frequencies</w:t>
                        </w:r>
                      </w:p>
                    </w:txbxContent>
                  </v:textbox>
                </v:rect>
                <v:shape id="屈折矢印 345" o:spid="_x0000_s1121" style="position:absolute;left:15846;top:11610;width:7997;height:15170;rotation:90;visibility:visible;mso-wrap-style:square;v-text-anchor:middle" coordsize="799754,1516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" path="m,1464378r707394,l707394,81303r-39791,l733678,r66076,81303l759962,81303r,1435643l,1516946r,-52568xe" fillcolor="window" strokecolor="black [3213]" strokeweight="2pt">
                  <v:path arrowok="t" o:connecttype="custom" o:connectlocs="0,1464378;707394,1464378;707394,81303;667603,81303;733678,0;799754,81303;759962,81303;759962,1516946;0,1516946;0,1464378" o:connectangles="0,0,0,0,0,0,0,0,0,0"/>
                </v:shape>
              </v:group>
            </w:pict>
          </mc:Fallback>
        </mc:AlternateContent>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p>
    <w:p w:rsidR="00055CE2" w:rsidRPr="002230E4" w:rsidRDefault="00055CE2" w:rsidP="00055CE2">
      <w:pPr>
        <w:pStyle w:val="figuretitle"/>
      </w:pPr>
      <w:r w:rsidRPr="002230E4">
        <w:t xml:space="preserve">Figure </w:t>
      </w:r>
      <w:r w:rsidRPr="002230E4">
        <w:rPr>
          <w:rFonts w:cs="Arial"/>
          <w:b w:val="0"/>
        </w:rPr>
        <w:fldChar w:fldCharType="begin"/>
      </w:r>
      <w:r w:rsidRPr="002230E4">
        <w:rPr>
          <w:rFonts w:cs="Arial"/>
        </w:rPr>
        <w:instrText xml:space="preserve"> STYLEREF 1 \s </w:instrText>
      </w:r>
      <w:r w:rsidRPr="002230E4">
        <w:rPr>
          <w:rFonts w:cs="Arial"/>
          <w:b w:val="0"/>
        </w:rPr>
        <w:fldChar w:fldCharType="separate"/>
      </w:r>
      <w:r w:rsidR="005A56E9">
        <w:rPr>
          <w:rFonts w:cs="Arial"/>
          <w:noProof/>
        </w:rPr>
        <w:t>1</w:t>
      </w:r>
      <w:r w:rsidRPr="002230E4">
        <w:rPr>
          <w:rFonts w:cs="Arial"/>
          <w:b w:val="0"/>
        </w:rPr>
        <w:fldChar w:fldCharType="end"/>
      </w:r>
      <w:r w:rsidRPr="002230E4">
        <w:noBreakHyphen/>
      </w:r>
      <w:r w:rsidRPr="002230E4">
        <w:rPr>
          <w:rFonts w:cs="Arial"/>
          <w:b w:val="0"/>
        </w:rPr>
        <w:fldChar w:fldCharType="begin"/>
      </w:r>
      <w:r w:rsidRPr="002230E4">
        <w:rPr>
          <w:rFonts w:cs="Arial"/>
        </w:rPr>
        <w:instrText xml:space="preserve"> SEQ </w:instrText>
      </w:r>
      <w:r w:rsidRPr="002230E4">
        <w:rPr>
          <w:rFonts w:cs="Arial"/>
        </w:rPr>
        <w:instrText>図</w:instrText>
      </w:r>
      <w:r w:rsidRPr="002230E4">
        <w:rPr>
          <w:rFonts w:cs="Arial"/>
        </w:rPr>
        <w:instrText xml:space="preserve"> \* ARABIC \s 1 </w:instrText>
      </w:r>
      <w:r w:rsidRPr="002230E4">
        <w:rPr>
          <w:rFonts w:cs="Arial"/>
          <w:b w:val="0"/>
        </w:rPr>
        <w:fldChar w:fldCharType="separate"/>
      </w:r>
      <w:r w:rsidR="005A56E9">
        <w:rPr>
          <w:rFonts w:cs="Arial"/>
          <w:noProof/>
        </w:rPr>
        <w:t>3</w:t>
      </w:r>
      <w:r w:rsidRPr="002230E4">
        <w:rPr>
          <w:rFonts w:cs="Arial"/>
          <w:b w:val="0"/>
        </w:rPr>
        <w:fldChar w:fldCharType="end"/>
      </w:r>
      <w:r w:rsidR="002230E4" w:rsidRPr="002230E4">
        <w:rPr>
          <w:rFonts w:hint="eastAsia"/>
        </w:rPr>
        <w:t xml:space="preserve">  </w:t>
      </w:r>
      <w:r w:rsidRPr="002230E4">
        <w:t>C</w:t>
      </w:r>
      <w:r w:rsidRPr="002230E4">
        <w:rPr>
          <w:rFonts w:hint="eastAsia"/>
        </w:rPr>
        <w:t xml:space="preserve">onfiguration of Modules in </w:t>
      </w:r>
      <w:r w:rsidRPr="002230E4">
        <w:t>an</w:t>
      </w:r>
      <w:r w:rsidRPr="002230E4">
        <w:rPr>
          <w:rFonts w:hint="eastAsia"/>
        </w:rPr>
        <w:t xml:space="preserve"> </w:t>
      </w:r>
      <w:r w:rsidRPr="002230E4">
        <w:t>Environment where EAS is Applied</w:t>
      </w:r>
    </w:p>
    <w:p w:rsidR="00055CE2" w:rsidRPr="002230E4" w:rsidRDefault="00055CE2" w:rsidP="00055CE2">
      <w:pPr>
        <w:pStyle w:val="listend"/>
      </w:pPr>
    </w:p>
    <w:p w:rsidR="00055CE2" w:rsidRPr="002230E4" w:rsidRDefault="00055CE2" w:rsidP="00055CE2">
      <w:pPr>
        <w:pStyle w:val="Level1ordered"/>
      </w:pPr>
      <w:r w:rsidRPr="002230E4">
        <w:rPr>
          <w:rFonts w:hint="eastAsia"/>
        </w:rPr>
        <w:t>2</w:t>
      </w:r>
      <w:r w:rsidRPr="002230E4">
        <w:t>.</w:t>
      </w:r>
      <w:r w:rsidR="002230E4">
        <w:tab/>
      </w:r>
      <w:r w:rsidRPr="002230E4">
        <w:rPr>
          <w:rFonts w:hint="eastAsia"/>
        </w:rPr>
        <w:t xml:space="preserve">Overview of </w:t>
      </w:r>
      <w:r w:rsidRPr="002230E4">
        <w:t>Software Modules</w:t>
      </w:r>
    </w:p>
    <w:p w:rsidR="00055CE2" w:rsidRPr="002230E4" w:rsidRDefault="00055CE2" w:rsidP="002230E4">
      <w:pPr>
        <w:pStyle w:val="Level2unordered"/>
      </w:pPr>
      <w:r w:rsidRPr="002230E4">
        <w:t>CPU</w:t>
      </w:r>
      <w:r w:rsidRPr="002230E4">
        <w:rPr>
          <w:rFonts w:hint="eastAsia"/>
        </w:rPr>
        <w:t xml:space="preserve"> topology</w:t>
      </w:r>
      <w:r w:rsidRPr="002230E4">
        <w:t>: Controls information on the CPU configuration.</w:t>
      </w:r>
    </w:p>
    <w:p w:rsidR="00055CE2" w:rsidRPr="002230E4" w:rsidRDefault="00055CE2" w:rsidP="002230E4">
      <w:pPr>
        <w:pStyle w:val="Level2unordered"/>
      </w:pPr>
      <w:r w:rsidRPr="002230E4">
        <w:rPr>
          <w:rFonts w:hint="eastAsia"/>
        </w:rPr>
        <w:t>EAS</w:t>
      </w:r>
      <w:r w:rsidRPr="002230E4">
        <w:t xml:space="preserve">: </w:t>
      </w:r>
      <w:r w:rsidRPr="002230E4">
        <w:rPr>
          <w:rFonts w:hint="eastAsia"/>
        </w:rPr>
        <w:t xml:space="preserve">An enhanced scheduler for </w:t>
      </w:r>
      <w:r w:rsidRPr="002230E4">
        <w:t>configuration</w:t>
      </w:r>
      <w:r w:rsidRPr="002230E4">
        <w:rPr>
          <w:rFonts w:hint="eastAsia"/>
        </w:rPr>
        <w:t>s</w:t>
      </w:r>
      <w:r w:rsidRPr="002230E4">
        <w:t xml:space="preserve"> with </w:t>
      </w:r>
      <w:r w:rsidRPr="002230E4">
        <w:rPr>
          <w:rFonts w:hint="eastAsia"/>
        </w:rPr>
        <w:t>combinations of Cortex-A57</w:t>
      </w:r>
      <w:r w:rsidRPr="002230E4">
        <w:t xml:space="preserve"> and </w:t>
      </w:r>
      <w:r w:rsidRPr="002230E4">
        <w:rPr>
          <w:rFonts w:hint="eastAsia"/>
        </w:rPr>
        <w:t>Cortex-A53</w:t>
      </w:r>
      <w:r w:rsidRPr="002230E4">
        <w:t xml:space="preserve"> cores</w:t>
      </w:r>
    </w:p>
    <w:p w:rsidR="00055CE2" w:rsidRPr="000801F7" w:rsidRDefault="00055CE2" w:rsidP="000801F7">
      <w:pPr>
        <w:pStyle w:val="Level2unordered"/>
      </w:pPr>
      <w:r w:rsidRPr="002230E4">
        <w:t>CPU</w:t>
      </w:r>
      <w:r w:rsidRPr="002230E4">
        <w:rPr>
          <w:rFonts w:hint="eastAsia"/>
        </w:rPr>
        <w:t xml:space="preserve"> freq</w:t>
      </w:r>
      <w:r w:rsidRPr="002230E4">
        <w:t>: Changes the operating frequency and voltage of the CPU</w:t>
      </w:r>
      <w:r w:rsidRPr="002230E4">
        <w:rPr>
          <w:rFonts w:hint="eastAsia"/>
        </w:rPr>
        <w:t>s</w:t>
      </w:r>
      <w:r w:rsidRPr="002230E4">
        <w:t xml:space="preserve"> (through the </w:t>
      </w:r>
      <w:r w:rsidR="000801F7" w:rsidRPr="000801F7">
        <w:t>schedutil gov</w:t>
      </w:r>
      <w:r w:rsidRPr="002230E4">
        <w:t>).</w:t>
      </w:r>
    </w:p>
    <w:p w:rsidR="00055CE2" w:rsidRPr="002230E4" w:rsidRDefault="00055CE2" w:rsidP="00055CE2">
      <w:pPr>
        <w:pStyle w:val="listend"/>
      </w:pPr>
    </w:p>
    <w:p w:rsidR="00055CE2" w:rsidRPr="002230E4" w:rsidRDefault="00055CE2" w:rsidP="00055CE2">
      <w:pPr>
        <w:pStyle w:val="Level1ordered"/>
      </w:pPr>
      <w:r w:rsidRPr="002230E4">
        <w:rPr>
          <w:rFonts w:hint="eastAsia"/>
        </w:rPr>
        <w:t>3</w:t>
      </w:r>
      <w:r w:rsidR="002230E4">
        <w:t>.</w:t>
      </w:r>
      <w:r w:rsidR="002230E4">
        <w:tab/>
      </w:r>
      <w:r w:rsidRPr="002230E4">
        <w:rPr>
          <w:rFonts w:hint="eastAsia"/>
        </w:rPr>
        <w:t>Processing in Outline</w:t>
      </w:r>
    </w:p>
    <w:p w:rsidR="00055CE2" w:rsidRPr="002230E4" w:rsidRDefault="00055CE2" w:rsidP="002230E4">
      <w:pPr>
        <w:pStyle w:val="Level2ordered"/>
      </w:pPr>
      <w:r w:rsidRPr="002230E4">
        <w:rPr>
          <w:rFonts w:hint="eastAsia"/>
        </w:rPr>
        <w:t>(1)</w:t>
      </w:r>
      <w:r w:rsidR="002230E4">
        <w:tab/>
      </w:r>
      <w:r w:rsidRPr="002230E4">
        <w:rPr>
          <w:rFonts w:hint="eastAsia"/>
        </w:rPr>
        <w:t>An e</w:t>
      </w:r>
      <w:r w:rsidRPr="002230E4">
        <w:t xml:space="preserve">nergy model </w:t>
      </w:r>
      <w:r w:rsidRPr="002230E4">
        <w:rPr>
          <w:rFonts w:hint="eastAsia"/>
        </w:rPr>
        <w:t xml:space="preserve">is a table of </w:t>
      </w:r>
      <w:r w:rsidRPr="002230E4">
        <w:t>information on the processing speed</w:t>
      </w:r>
      <w:r w:rsidRPr="002230E4">
        <w:rPr>
          <w:rFonts w:hint="eastAsia"/>
        </w:rPr>
        <w:t>s</w:t>
      </w:r>
      <w:r w:rsidRPr="002230E4">
        <w:t xml:space="preserve"> (</w:t>
      </w:r>
      <w:r w:rsidRPr="002230E4">
        <w:rPr>
          <w:rFonts w:hint="eastAsia"/>
        </w:rPr>
        <w:t>in DMIPS</w:t>
      </w:r>
      <w:r w:rsidRPr="002230E4">
        <w:t xml:space="preserve">) and </w:t>
      </w:r>
      <w:r w:rsidRPr="002230E4">
        <w:rPr>
          <w:rFonts w:hint="eastAsia"/>
        </w:rPr>
        <w:t xml:space="preserve">levels of </w:t>
      </w:r>
      <w:r w:rsidRPr="002230E4">
        <w:t>power consumption (</w:t>
      </w:r>
      <w:r w:rsidRPr="002230E4">
        <w:rPr>
          <w:rFonts w:hint="eastAsia"/>
        </w:rPr>
        <w:t xml:space="preserve">in </w:t>
      </w:r>
      <w:r w:rsidRPr="002230E4">
        <w:t xml:space="preserve">mW) of </w:t>
      </w:r>
      <w:r w:rsidRPr="002230E4">
        <w:rPr>
          <w:rFonts w:hint="eastAsia"/>
        </w:rPr>
        <w:t xml:space="preserve">the </w:t>
      </w:r>
      <w:r w:rsidRPr="002230E4">
        <w:t xml:space="preserve">individual CPUs. </w:t>
      </w:r>
      <w:r w:rsidRPr="002230E4">
        <w:rPr>
          <w:rFonts w:hint="eastAsia"/>
        </w:rPr>
        <w:t xml:space="preserve">It is </w:t>
      </w:r>
      <w:r w:rsidRPr="002230E4">
        <w:t xml:space="preserve">created at initialization of the kernel and used </w:t>
      </w:r>
      <w:r w:rsidRPr="002230E4">
        <w:rPr>
          <w:rFonts w:hint="eastAsia"/>
        </w:rPr>
        <w:t xml:space="preserve">to make </w:t>
      </w:r>
      <w:r w:rsidRPr="002230E4">
        <w:t>judgement</w:t>
      </w:r>
      <w:r w:rsidRPr="002230E4">
        <w:rPr>
          <w:rFonts w:hint="eastAsia"/>
        </w:rPr>
        <w:t>s</w:t>
      </w:r>
      <w:r w:rsidRPr="002230E4">
        <w:t xml:space="preserve"> </w:t>
      </w:r>
      <w:r w:rsidRPr="002230E4">
        <w:rPr>
          <w:rFonts w:hint="eastAsia"/>
        </w:rPr>
        <w:t>o</w:t>
      </w:r>
      <w:r w:rsidRPr="002230E4">
        <w:t>n scheduling.</w:t>
      </w:r>
    </w:p>
    <w:p w:rsidR="00055CE2" w:rsidRPr="002230E4" w:rsidRDefault="00055CE2" w:rsidP="002230E4">
      <w:pPr>
        <w:pStyle w:val="Level2ordered"/>
      </w:pPr>
      <w:r w:rsidRPr="002230E4">
        <w:rPr>
          <w:rFonts w:hint="eastAsia"/>
        </w:rPr>
        <w:t>(2)</w:t>
      </w:r>
      <w:r w:rsidR="002230E4">
        <w:tab/>
      </w:r>
      <w:r w:rsidRPr="002230E4">
        <w:t>EAS uses the energy model to assign tasks to CPUs as to minimize power</w:t>
      </w:r>
      <w:r w:rsidRPr="002230E4">
        <w:rPr>
          <w:rFonts w:hint="eastAsia"/>
        </w:rPr>
        <w:t xml:space="preserve"> </w:t>
      </w:r>
      <w:r w:rsidRPr="002230E4">
        <w:t xml:space="preserve">consumption while </w:t>
      </w:r>
      <w:r w:rsidRPr="002230E4">
        <w:rPr>
          <w:rFonts w:hint="eastAsia"/>
        </w:rPr>
        <w:t xml:space="preserve">still </w:t>
      </w:r>
      <w:r w:rsidRPr="002230E4">
        <w:t>securing the specified processing performance of the system.</w:t>
      </w:r>
    </w:p>
    <w:p w:rsidR="00055CE2" w:rsidRPr="002230E4" w:rsidRDefault="00055CE2" w:rsidP="002230E4">
      <w:pPr>
        <w:pStyle w:val="Level2ordered"/>
      </w:pPr>
      <w:r w:rsidRPr="002230E4">
        <w:t>(3)</w:t>
      </w:r>
      <w:r w:rsidR="002230E4">
        <w:tab/>
      </w:r>
      <w:r w:rsidRPr="002230E4">
        <w:t>EAS notifies the “CPU freq” module of event</w:t>
      </w:r>
      <w:r w:rsidRPr="002230E4">
        <w:rPr>
          <w:rFonts w:hint="eastAsia"/>
        </w:rPr>
        <w:t>s</w:t>
      </w:r>
      <w:r w:rsidRPr="002230E4">
        <w:t xml:space="preserve"> each time scheduling proceeds. The “CPU freq” module uses information on the load on the given CPU </w:t>
      </w:r>
      <w:r w:rsidRPr="002230E4">
        <w:rPr>
          <w:rFonts w:hint="eastAsia"/>
        </w:rPr>
        <w:t xml:space="preserve">in </w:t>
      </w:r>
      <w:r w:rsidRPr="002230E4">
        <w:t>dynamically chang</w:t>
      </w:r>
      <w:r w:rsidRPr="002230E4">
        <w:rPr>
          <w:rFonts w:hint="eastAsia"/>
        </w:rPr>
        <w:t>ing</w:t>
      </w:r>
      <w:r w:rsidRPr="002230E4">
        <w:t xml:space="preserve"> its operating frequency. </w:t>
      </w:r>
      <w:r w:rsidR="000801F7" w:rsidRPr="000801F7">
        <w:t>This processing is part of the sta</w:t>
      </w:r>
      <w:r w:rsidR="000801F7">
        <w:t>ndard way the Linux OS operates</w:t>
      </w:r>
      <w:r w:rsidRPr="002230E4">
        <w:t>.</w:t>
      </w:r>
    </w:p>
    <w:p w:rsidR="00055CE2" w:rsidRPr="002230E4" w:rsidRDefault="00055CE2" w:rsidP="00055CE2">
      <w:pPr>
        <w:pStyle w:val="listend"/>
      </w:pPr>
    </w:p>
    <w:p w:rsidR="00055CE2" w:rsidRPr="002230E4" w:rsidRDefault="00055CE2" w:rsidP="00972E79">
      <w:pPr>
        <w:pStyle w:val="Space"/>
      </w:pPr>
    </w:p>
    <w:p w:rsidR="00055CE2" w:rsidRPr="002230E4" w:rsidRDefault="00055CE2" w:rsidP="00055CE2">
      <w:r w:rsidRPr="002230E4">
        <w:br w:type="page"/>
      </w:r>
    </w:p>
    <w:p w:rsidR="00055CE2" w:rsidRPr="002230E4" w:rsidRDefault="00055CE2" w:rsidP="00055CE2">
      <w:pPr>
        <w:pStyle w:val="Heading2"/>
      </w:pPr>
      <w:bookmarkStart w:id="40" w:name="_Toc488949309"/>
      <w:r w:rsidRPr="002230E4">
        <w:lastRenderedPageBreak/>
        <w:t>Energy Model</w:t>
      </w:r>
      <w:bookmarkEnd w:id="40"/>
    </w:p>
    <w:p w:rsidR="00055CE2" w:rsidRPr="002230E4" w:rsidRDefault="00055CE2" w:rsidP="00055CE2">
      <w:r w:rsidRPr="002230E4">
        <w:rPr>
          <w:rFonts w:hint="eastAsia"/>
        </w:rPr>
        <w:t>An e</w:t>
      </w:r>
      <w:r w:rsidRPr="002230E4">
        <w:t xml:space="preserve">nergy model </w:t>
      </w:r>
      <w:r w:rsidRPr="002230E4">
        <w:rPr>
          <w:rFonts w:hint="eastAsia"/>
        </w:rPr>
        <w:t xml:space="preserve">is an </w:t>
      </w:r>
      <w:r w:rsidRPr="002230E4">
        <w:t>information table including definitions of the processing speed</w:t>
      </w:r>
      <w:r w:rsidRPr="002230E4">
        <w:rPr>
          <w:rFonts w:hint="eastAsia"/>
        </w:rPr>
        <w:t>s</w:t>
      </w:r>
      <w:r w:rsidRPr="002230E4">
        <w:t xml:space="preserve"> (</w:t>
      </w:r>
      <w:r w:rsidR="00552E1A">
        <w:t xml:space="preserve">in </w:t>
      </w:r>
      <w:r w:rsidRPr="002230E4">
        <w:rPr>
          <w:rFonts w:hint="eastAsia"/>
        </w:rPr>
        <w:t>DMIPS</w:t>
      </w:r>
      <w:r w:rsidRPr="002230E4">
        <w:t xml:space="preserve">) and </w:t>
      </w:r>
      <w:r w:rsidRPr="002230E4">
        <w:rPr>
          <w:rFonts w:hint="eastAsia"/>
        </w:rPr>
        <w:t xml:space="preserve">levels of power </w:t>
      </w:r>
      <w:r w:rsidRPr="002230E4">
        <w:t xml:space="preserve"> consumption (</w:t>
      </w:r>
      <w:r w:rsidR="00552E1A">
        <w:t xml:space="preserve">in </w:t>
      </w:r>
      <w:r w:rsidRPr="002230E4">
        <w:t xml:space="preserve">mW) of </w:t>
      </w:r>
      <w:r w:rsidRPr="002230E4">
        <w:rPr>
          <w:rFonts w:hint="eastAsia"/>
        </w:rPr>
        <w:t xml:space="preserve">the </w:t>
      </w:r>
      <w:r w:rsidRPr="002230E4">
        <w:t xml:space="preserve">individual CPUs </w:t>
      </w:r>
      <w:r w:rsidRPr="002230E4">
        <w:rPr>
          <w:rFonts w:hint="eastAsia"/>
        </w:rPr>
        <w:t xml:space="preserve">in an SoC </w:t>
      </w:r>
      <w:r w:rsidRPr="002230E4">
        <w:t xml:space="preserve">and </w:t>
      </w:r>
      <w:r w:rsidRPr="002230E4">
        <w:rPr>
          <w:rFonts w:hint="eastAsia"/>
        </w:rPr>
        <w:t xml:space="preserve">thus </w:t>
      </w:r>
      <w:r w:rsidRPr="002230E4">
        <w:t xml:space="preserve">depend on the characteristics of </w:t>
      </w:r>
      <w:r w:rsidRPr="002230E4">
        <w:rPr>
          <w:rFonts w:hint="eastAsia"/>
        </w:rPr>
        <w:t xml:space="preserve">the </w:t>
      </w:r>
      <w:r w:rsidRPr="002230E4">
        <w:t>SoC. This information table is used to schedule tasks. Accordingly, appropriate values must be specified in the table. Note that the patch set described in section 2 includes</w:t>
      </w:r>
      <w:r w:rsidRPr="002230E4">
        <w:rPr>
          <w:rFonts w:hint="eastAsia"/>
        </w:rPr>
        <w:t xml:space="preserve"> </w:t>
      </w:r>
      <w:r w:rsidRPr="002230E4">
        <w:t xml:space="preserve">correction patch files for the energy models for use in </w:t>
      </w:r>
      <w:del w:id="41" w:author="Author">
        <w:r w:rsidRPr="002230E4" w:rsidDel="006F6BA8">
          <w:delText>WS</w:delText>
        </w:r>
      </w:del>
      <w:ins w:id="42" w:author="Author">
        <w:r w:rsidR="006F6BA8">
          <w:t>version</w:t>
        </w:r>
      </w:ins>
      <w:r w:rsidRPr="002230E4">
        <w:rPr>
          <w:rFonts w:hint="eastAsia"/>
        </w:rPr>
        <w:t xml:space="preserve"> </w:t>
      </w:r>
      <w:r w:rsidRPr="002230E4">
        <w:t xml:space="preserve">1.1 of the R-Car H3 and </w:t>
      </w:r>
      <w:del w:id="43" w:author="Author">
        <w:r w:rsidRPr="002230E4" w:rsidDel="006F6BA8">
          <w:delText>WS</w:delText>
        </w:r>
      </w:del>
      <w:ins w:id="44" w:author="Author">
        <w:r w:rsidR="006F6BA8">
          <w:t>version</w:t>
        </w:r>
      </w:ins>
      <w:r w:rsidRPr="002230E4">
        <w:rPr>
          <w:rFonts w:hint="eastAsia"/>
        </w:rPr>
        <w:t xml:space="preserve"> </w:t>
      </w:r>
      <w:r w:rsidRPr="002230E4">
        <w:t>1.0 of the R-Car M3-W. Use the settings in these files in your environment.</w:t>
      </w:r>
    </w:p>
    <w:p w:rsidR="00055CE2" w:rsidRPr="002230E4" w:rsidRDefault="00055CE2" w:rsidP="00972E79">
      <w:pPr>
        <w:pStyle w:val="Space"/>
      </w:pPr>
    </w:p>
    <w:p w:rsidR="00055CE2" w:rsidRPr="002230E4" w:rsidRDefault="00055CE2" w:rsidP="00055CE2">
      <w:r w:rsidRPr="002230E4">
        <w:rPr>
          <w:rFonts w:hint="eastAsia"/>
        </w:rPr>
        <w:t xml:space="preserve">For reference, </w:t>
      </w:r>
      <w:r w:rsidRPr="002230E4">
        <w:t xml:space="preserve">sample settings (for </w:t>
      </w:r>
      <w:del w:id="45" w:author="Author">
        <w:r w:rsidRPr="002230E4" w:rsidDel="006F6BA8">
          <w:delText>WS</w:delText>
        </w:r>
      </w:del>
      <w:ins w:id="46" w:author="Author">
        <w:r w:rsidR="006F6BA8">
          <w:t xml:space="preserve">version </w:t>
        </w:r>
      </w:ins>
      <w:r w:rsidRPr="002230E4">
        <w:t xml:space="preserve">1.1 of the R-Car H3) are given below. Values here are not measured </w:t>
      </w:r>
      <w:r w:rsidRPr="002230E4">
        <w:rPr>
          <w:rFonts w:hint="eastAsia"/>
        </w:rPr>
        <w:t>values</w:t>
      </w:r>
      <w:r w:rsidRPr="002230E4">
        <w:t xml:space="preserve">, but </w:t>
      </w:r>
      <w:r w:rsidRPr="002230E4">
        <w:rPr>
          <w:rFonts w:hint="eastAsia"/>
        </w:rPr>
        <w:t xml:space="preserve">are </w:t>
      </w:r>
      <w:r w:rsidRPr="002230E4">
        <w:t>relative values</w:t>
      </w:r>
      <w:r w:rsidRPr="002230E4">
        <w:rPr>
          <w:rFonts w:hint="eastAsia"/>
        </w:rPr>
        <w:t xml:space="preserve"> derived from measurements</w:t>
      </w:r>
      <w:r w:rsidRPr="002230E4">
        <w:t>.</w:t>
      </w:r>
    </w:p>
    <w:p w:rsidR="00055CE2" w:rsidRPr="002230E4" w:rsidRDefault="00055CE2" w:rsidP="00972E79">
      <w:pPr>
        <w:pStyle w:val="Space"/>
      </w:pPr>
    </w:p>
    <w:p w:rsidR="00055CE2" w:rsidRPr="002F6BAC" w:rsidRDefault="00055CE2" w:rsidP="002F6BAC">
      <w:pPr>
        <w:pStyle w:val="Level1ordered"/>
      </w:pPr>
      <w:r w:rsidRPr="002F6BAC">
        <w:t>&lt;1&gt; Definitions of power</w:t>
      </w:r>
      <w:r w:rsidRPr="002F6BAC">
        <w:rPr>
          <w:rFonts w:hint="eastAsia"/>
        </w:rPr>
        <w:t xml:space="preserve"> consumption </w:t>
      </w:r>
      <w:r w:rsidRPr="002F6BAC">
        <w:t>in the idle state for each cluster</w:t>
      </w:r>
      <w:r w:rsidRPr="002F6BAC">
        <w:rPr>
          <w:noProof/>
        </w:rPr>
        <mc:AlternateContent>
          <mc:Choice Requires="wps">
            <w:drawing>
              <wp:anchor distT="45720" distB="45720" distL="114300" distR="114300" simplePos="0" relativeHeight="251702784" behindDoc="0" locked="0" layoutInCell="1" allowOverlap="1" wp14:anchorId="4574128E" wp14:editId="10F8A249">
                <wp:simplePos x="0" y="0"/>
                <wp:positionH relativeFrom="margin">
                  <wp:posOffset>24765</wp:posOffset>
                </wp:positionH>
                <wp:positionV relativeFrom="paragraph">
                  <wp:posOffset>298611</wp:posOffset>
                </wp:positionV>
                <wp:extent cx="6096000" cy="1407160"/>
                <wp:effectExtent l="0" t="0" r="0" b="0"/>
                <wp:wrapSquare wrapText="bothSides"/>
                <wp:docPr id="34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7160"/>
                        </a:xfrm>
                        <a:prstGeom prst="rect">
                          <a:avLst/>
                        </a:prstGeom>
                        <a:solidFill>
                          <a:schemeClr val="bg1">
                            <a:lumMod val="85000"/>
                          </a:schemeClr>
                        </a:solidFill>
                        <a:ln w="9525">
                          <a:noFill/>
                          <a:miter lim="800000"/>
                          <a:headEnd/>
                          <a:tailEnd/>
                        </a:ln>
                      </wps:spPr>
                      <wps:txbx>
                        <w:txbxContent>
                          <w:p w:rsidR="006F6BA8" w:rsidRDefault="006F6BA8" w:rsidP="00055CE2">
                            <w:pPr>
                              <w:pStyle w:val="code"/>
                            </w:pPr>
                            <w:r w:rsidRPr="003F73DC">
                              <w:t>static struct idle_state idle_states_cluster_h3_a53[] = {</w:t>
                            </w:r>
                          </w:p>
                          <w:p w:rsidR="006F6BA8" w:rsidRPr="003F73DC" w:rsidRDefault="006F6BA8" w:rsidP="00055CE2">
                            <w:pPr>
                              <w:pStyle w:val="code"/>
                            </w:pPr>
                            <w:r w:rsidRPr="003F73DC">
                              <w:t xml:space="preserve">        { .power = 17 }, /* arch_cpu_idle() = WFI */</w:t>
                            </w:r>
                          </w:p>
                          <w:p w:rsidR="006F6BA8" w:rsidRDefault="006F6BA8" w:rsidP="00055CE2">
                            <w:pPr>
                              <w:pStyle w:val="code"/>
                            </w:pPr>
                            <w:r>
                              <w:t xml:space="preserve">        { .power = 17 }, /* WFI */</w:t>
                            </w:r>
                          </w:p>
                          <w:p w:rsidR="006F6BA8" w:rsidRDefault="006F6BA8" w:rsidP="00055CE2">
                            <w:pPr>
                              <w:pStyle w:val="code"/>
                            </w:pPr>
                            <w:r>
                              <w:t xml:space="preserve">        { .power = 0 }, /* cpu-sleep-0 */</w:t>
                            </w:r>
                          </w:p>
                          <w:p w:rsidR="006F6BA8" w:rsidRDefault="006F6BA8" w:rsidP="00055CE2">
                            <w:pPr>
                              <w:pStyle w:val="code"/>
                            </w:pPr>
                            <w:r>
                              <w:t xml:space="preserve">        { .power = 0 }, /* cluster-sleep-0 */</w:t>
                            </w:r>
                          </w:p>
                          <w:p w:rsidR="006F6BA8" w:rsidRDefault="006F6BA8" w:rsidP="00055CE2">
                            <w:pPr>
                              <w:pStyle w:val="code"/>
                            </w:pPr>
                            <w:r>
                              <w:t>};</w:t>
                            </w:r>
                          </w:p>
                          <w:p w:rsidR="006F6BA8" w:rsidRDefault="006F6BA8" w:rsidP="00055CE2">
                            <w:pPr>
                              <w:pStyle w:val="code"/>
                            </w:pPr>
                          </w:p>
                          <w:p w:rsidR="006F6BA8" w:rsidRDefault="006F6BA8" w:rsidP="00055CE2">
                            <w:pPr>
                              <w:pStyle w:val="code"/>
                            </w:pPr>
                            <w:r>
                              <w:t>static struct idle_state idle_states_cluster_h3_a57[] = {</w:t>
                            </w:r>
                          </w:p>
                          <w:p w:rsidR="006F6BA8" w:rsidRDefault="006F6BA8" w:rsidP="00055CE2">
                            <w:pPr>
                              <w:pStyle w:val="code"/>
                            </w:pPr>
                            <w:r>
                              <w:t xml:space="preserve">        { .power = 98 }, /* arch_cpu_idle() = WFI */</w:t>
                            </w:r>
                          </w:p>
                          <w:p w:rsidR="006F6BA8" w:rsidRDefault="006F6BA8" w:rsidP="00055CE2">
                            <w:pPr>
                              <w:pStyle w:val="code"/>
                            </w:pPr>
                            <w:r>
                              <w:t xml:space="preserve">        { .power = 98 }, /* WFI */</w:t>
                            </w:r>
                          </w:p>
                          <w:p w:rsidR="006F6BA8" w:rsidRDefault="006F6BA8" w:rsidP="00055CE2">
                            <w:pPr>
                              <w:pStyle w:val="code"/>
                            </w:pPr>
                            <w:r>
                              <w:t xml:space="preserve">        { .power = 0 }, /* cpu-sleep-0 */</w:t>
                            </w:r>
                          </w:p>
                          <w:p w:rsidR="006F6BA8" w:rsidRDefault="006F6BA8" w:rsidP="00055CE2">
                            <w:pPr>
                              <w:pStyle w:val="code"/>
                            </w:pPr>
                            <w:r>
                              <w:t xml:space="preserve">        { .power = 0 }, /* cluster-sleep-0 */</w:t>
                            </w:r>
                          </w:p>
                          <w:p w:rsidR="006F6BA8" w:rsidRDefault="006F6BA8" w:rsidP="00055CE2">
                            <w:pPr>
                              <w:pStyle w:val="code"/>
                            </w:pPr>
                            <w:r>
                              <w:t>};</w:t>
                            </w:r>
                          </w:p>
                          <w:p w:rsidR="006F6BA8" w:rsidRPr="003524ED" w:rsidRDefault="006F6BA8" w:rsidP="00055CE2">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74128E" id="テキスト ボックス 2" o:spid="_x0000_s1122" type="#_x0000_t202" style="position:absolute;left:0;text-align:left;margin-left:1.95pt;margin-top:23.5pt;width:480pt;height:110.8pt;z-index:251702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" fillcolor="#d8d8d8 [2732]" stroked="f">
                <v:textbox style="mso-fit-shape-to-text:t">
                  <w:txbxContent>
                    <w:p w:rsidR="006F6BA8" w:rsidRDefault="006F6BA8" w:rsidP="00055CE2">
                      <w:pPr>
                        <w:pStyle w:val="code"/>
                      </w:pPr>
                      <w:r w:rsidRPr="003F73DC">
                        <w:t xml:space="preserve">static struct </w:t>
                      </w:r>
                      <w:proofErr w:type="spellStart"/>
                      <w:r w:rsidRPr="003F73DC">
                        <w:t>idle_state</w:t>
                      </w:r>
                      <w:proofErr w:type="spellEnd"/>
                      <w:r w:rsidRPr="003F73DC">
                        <w:t xml:space="preserve"> </w:t>
                      </w:r>
                      <w:proofErr w:type="spellStart"/>
                      <w:r w:rsidRPr="003F73DC">
                        <w:t>idle_states_cluster_h3_a53</w:t>
                      </w:r>
                      <w:proofErr w:type="spellEnd"/>
                      <w:r w:rsidRPr="003F73DC">
                        <w:t>[] = {</w:t>
                      </w:r>
                    </w:p>
                    <w:p w:rsidR="006F6BA8" w:rsidRPr="003F73DC" w:rsidRDefault="006F6BA8" w:rsidP="00055CE2">
                      <w:pPr>
                        <w:pStyle w:val="code"/>
                      </w:pPr>
                      <w:r w:rsidRPr="003F73DC">
                        <w:t xml:space="preserve">        { .power = 17 }, /* </w:t>
                      </w:r>
                      <w:proofErr w:type="spellStart"/>
                      <w:r w:rsidRPr="003F73DC">
                        <w:t>arch_cpu_idle</w:t>
                      </w:r>
                      <w:proofErr w:type="spellEnd"/>
                      <w:r w:rsidRPr="003F73DC">
                        <w:t xml:space="preserve">() = </w:t>
                      </w:r>
                      <w:proofErr w:type="spellStart"/>
                      <w:r w:rsidRPr="003F73DC">
                        <w:t>WFI</w:t>
                      </w:r>
                      <w:proofErr w:type="spellEnd"/>
                      <w:r w:rsidRPr="003F73DC">
                        <w:t xml:space="preserve"> */</w:t>
                      </w:r>
                    </w:p>
                    <w:p w:rsidR="006F6BA8" w:rsidRDefault="006F6BA8" w:rsidP="00055CE2">
                      <w:pPr>
                        <w:pStyle w:val="code"/>
                      </w:pPr>
                      <w:r>
                        <w:t xml:space="preserve">        { .power = 17 }, /* WFI */</w:t>
                      </w:r>
                    </w:p>
                    <w:p w:rsidR="006F6BA8" w:rsidRDefault="006F6BA8" w:rsidP="00055CE2">
                      <w:pPr>
                        <w:pStyle w:val="code"/>
                      </w:pPr>
                      <w:r>
                        <w:t xml:space="preserve">        { .power = 0 }, /* cpu-sleep-0 */</w:t>
                      </w:r>
                    </w:p>
                    <w:p w:rsidR="006F6BA8" w:rsidRDefault="006F6BA8" w:rsidP="00055CE2">
                      <w:pPr>
                        <w:pStyle w:val="code"/>
                      </w:pPr>
                      <w:r>
                        <w:t xml:space="preserve">        { .power = 0 }, /* cluster-sleep-0 */</w:t>
                      </w:r>
                    </w:p>
                    <w:p w:rsidR="006F6BA8" w:rsidRDefault="006F6BA8" w:rsidP="00055CE2">
                      <w:pPr>
                        <w:pStyle w:val="code"/>
                      </w:pPr>
                      <w:r>
                        <w:t>};</w:t>
                      </w:r>
                    </w:p>
                    <w:p w:rsidR="006F6BA8" w:rsidRDefault="006F6BA8" w:rsidP="00055CE2">
                      <w:pPr>
                        <w:pStyle w:val="code"/>
                      </w:pPr>
                    </w:p>
                    <w:p w:rsidR="006F6BA8" w:rsidRDefault="006F6BA8" w:rsidP="00055CE2">
                      <w:pPr>
                        <w:pStyle w:val="code"/>
                      </w:pPr>
                      <w:r>
                        <w:t xml:space="preserve">static struct </w:t>
                      </w:r>
                      <w:proofErr w:type="spellStart"/>
                      <w:r>
                        <w:t>idle_state</w:t>
                      </w:r>
                      <w:proofErr w:type="spellEnd"/>
                      <w:r>
                        <w:t xml:space="preserve"> </w:t>
                      </w:r>
                      <w:proofErr w:type="spellStart"/>
                      <w:r>
                        <w:t>idle_states_cluster_h3_a57</w:t>
                      </w:r>
                      <w:proofErr w:type="spellEnd"/>
                      <w:r>
                        <w:t>[] = {</w:t>
                      </w:r>
                    </w:p>
                    <w:p w:rsidR="006F6BA8" w:rsidRDefault="006F6BA8" w:rsidP="00055CE2">
                      <w:pPr>
                        <w:pStyle w:val="code"/>
                      </w:pPr>
                      <w:r>
                        <w:t xml:space="preserve">        { .power = 98 }, /* </w:t>
                      </w:r>
                      <w:proofErr w:type="spellStart"/>
                      <w:r>
                        <w:t>arch_cpu_idle</w:t>
                      </w:r>
                      <w:proofErr w:type="spellEnd"/>
                      <w:r>
                        <w:t xml:space="preserve">() = </w:t>
                      </w:r>
                      <w:proofErr w:type="spellStart"/>
                      <w:r>
                        <w:t>WFI</w:t>
                      </w:r>
                      <w:proofErr w:type="spellEnd"/>
                      <w:r>
                        <w:t xml:space="preserve"> */</w:t>
                      </w:r>
                    </w:p>
                    <w:p w:rsidR="006F6BA8" w:rsidRDefault="006F6BA8" w:rsidP="00055CE2">
                      <w:pPr>
                        <w:pStyle w:val="code"/>
                      </w:pPr>
                      <w:r>
                        <w:t xml:space="preserve">        { .power = 98 }, /* WFI */</w:t>
                      </w:r>
                    </w:p>
                    <w:p w:rsidR="006F6BA8" w:rsidRDefault="006F6BA8" w:rsidP="00055CE2">
                      <w:pPr>
                        <w:pStyle w:val="code"/>
                      </w:pPr>
                      <w:r>
                        <w:t xml:space="preserve">        { .power = 0 }, /* cpu-sleep-0 */</w:t>
                      </w:r>
                    </w:p>
                    <w:p w:rsidR="006F6BA8" w:rsidRDefault="006F6BA8" w:rsidP="00055CE2">
                      <w:pPr>
                        <w:pStyle w:val="code"/>
                      </w:pPr>
                      <w:r>
                        <w:t xml:space="preserve">        { .power = 0 }, /* cluster-sleep-0 */</w:t>
                      </w:r>
                    </w:p>
                    <w:p w:rsidR="006F6BA8" w:rsidRDefault="006F6BA8" w:rsidP="00055CE2">
                      <w:pPr>
                        <w:pStyle w:val="code"/>
                      </w:pPr>
                      <w:r>
                        <w:t>};</w:t>
                      </w:r>
                    </w:p>
                    <w:p w:rsidR="006F6BA8" w:rsidRPr="003524ED" w:rsidRDefault="006F6BA8" w:rsidP="00055CE2">
                      <w:pPr>
                        <w:pStyle w:val="codeend"/>
                      </w:pPr>
                    </w:p>
                  </w:txbxContent>
                </v:textbox>
                <w10:wrap type="square" anchorx="margin"/>
              </v:shape>
            </w:pict>
          </mc:Fallback>
        </mc:AlternateContent>
      </w:r>
    </w:p>
    <w:p w:rsidR="00055CE2" w:rsidRPr="002230E4" w:rsidRDefault="00055CE2" w:rsidP="00972E79">
      <w:pPr>
        <w:pStyle w:val="Space"/>
      </w:pPr>
    </w:p>
    <w:p w:rsidR="00055CE2" w:rsidRPr="002F6BAC" w:rsidRDefault="00055CE2" w:rsidP="002F6BAC">
      <w:pPr>
        <w:pStyle w:val="Level1ordered"/>
      </w:pPr>
      <w:r w:rsidRPr="002F6BAC">
        <w:t xml:space="preserve">&lt;2&gt; Definitions of </w:t>
      </w:r>
      <w:r w:rsidRPr="002F6BAC">
        <w:rPr>
          <w:rFonts w:hint="eastAsia"/>
        </w:rPr>
        <w:t xml:space="preserve">processing </w:t>
      </w:r>
      <w:r w:rsidRPr="002F6BAC">
        <w:t>capacit</w:t>
      </w:r>
      <w:r w:rsidRPr="002F6BAC">
        <w:rPr>
          <w:rFonts w:hint="eastAsia"/>
        </w:rPr>
        <w:t xml:space="preserve">y usage </w:t>
      </w:r>
      <w:r w:rsidRPr="002F6BAC">
        <w:t xml:space="preserve">and </w:t>
      </w:r>
      <w:r w:rsidRPr="002F6BAC">
        <w:rPr>
          <w:rFonts w:hint="eastAsia"/>
        </w:rPr>
        <w:t xml:space="preserve">levels of </w:t>
      </w:r>
      <w:r w:rsidRPr="002F6BAC">
        <w:t>power</w:t>
      </w:r>
      <w:r w:rsidRPr="002F6BAC">
        <w:rPr>
          <w:rFonts w:hint="eastAsia"/>
        </w:rPr>
        <w:t xml:space="preserve"> consumption </w:t>
      </w:r>
      <w:r w:rsidRPr="002F6BAC">
        <w:t>in the active state for each cluster</w:t>
      </w:r>
      <w:r w:rsidRPr="002F6BAC">
        <w:rPr>
          <w:noProof/>
        </w:rPr>
        <mc:AlternateContent>
          <mc:Choice Requires="wps">
            <w:drawing>
              <wp:anchor distT="45720" distB="45720" distL="114300" distR="114300" simplePos="0" relativeHeight="251703808" behindDoc="0" locked="0" layoutInCell="1" allowOverlap="1" wp14:anchorId="2D76960C" wp14:editId="396727CC">
                <wp:simplePos x="0" y="0"/>
                <wp:positionH relativeFrom="margin">
                  <wp:posOffset>-3810</wp:posOffset>
                </wp:positionH>
                <wp:positionV relativeFrom="paragraph">
                  <wp:posOffset>208119</wp:posOffset>
                </wp:positionV>
                <wp:extent cx="6096000" cy="1407160"/>
                <wp:effectExtent l="0" t="0" r="0" b="0"/>
                <wp:wrapSquare wrapText="bothSides"/>
                <wp:docPr id="34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7160"/>
                        </a:xfrm>
                        <a:prstGeom prst="rect">
                          <a:avLst/>
                        </a:prstGeom>
                        <a:solidFill>
                          <a:schemeClr val="bg1">
                            <a:lumMod val="85000"/>
                          </a:schemeClr>
                        </a:solidFill>
                        <a:ln w="9525">
                          <a:noFill/>
                          <a:miter lim="800000"/>
                          <a:headEnd/>
                          <a:tailEnd/>
                        </a:ln>
                      </wps:spPr>
                      <wps:txbx>
                        <w:txbxContent>
                          <w:p w:rsidR="006F6BA8" w:rsidRDefault="006F6BA8" w:rsidP="00055CE2">
                            <w:pPr>
                              <w:pStyle w:val="code"/>
                            </w:pPr>
                            <w:r>
                              <w:t>static struct capacity_state cap_states_cluster_h3_a53[] = {</w:t>
                            </w:r>
                          </w:p>
                          <w:p w:rsidR="006F6BA8" w:rsidRDefault="006F6BA8" w:rsidP="00055CE2">
                            <w:pPr>
                              <w:pStyle w:val="code"/>
                            </w:pPr>
                            <w:r>
                              <w:t xml:space="preserve">        /* Power per cluster */</w:t>
                            </w:r>
                          </w:p>
                          <w:p w:rsidR="006F6BA8" w:rsidRDefault="006F6BA8" w:rsidP="00055CE2">
                            <w:pPr>
                              <w:pStyle w:val="code"/>
                            </w:pPr>
                            <w:r>
                              <w:t xml:space="preserve">        { .cap =  383, .power = 17, }, /* 1200 MHz */</w:t>
                            </w:r>
                          </w:p>
                          <w:p w:rsidR="006F6BA8" w:rsidRDefault="006F6BA8" w:rsidP="00055CE2">
                            <w:pPr>
                              <w:pStyle w:val="code"/>
                            </w:pPr>
                            <w:r>
                              <w:t>};</w:t>
                            </w:r>
                          </w:p>
                          <w:p w:rsidR="006F6BA8" w:rsidRDefault="006F6BA8" w:rsidP="00055CE2">
                            <w:pPr>
                              <w:pStyle w:val="code"/>
                            </w:pPr>
                          </w:p>
                          <w:p w:rsidR="006F6BA8" w:rsidRDefault="006F6BA8" w:rsidP="00055CE2">
                            <w:pPr>
                              <w:pStyle w:val="code"/>
                            </w:pPr>
                            <w:r>
                              <w:t>static struct capacity_state cap_states_cluster_h3_a57[] = {</w:t>
                            </w:r>
                          </w:p>
                          <w:p w:rsidR="006F6BA8" w:rsidRDefault="006F6BA8" w:rsidP="00055CE2">
                            <w:pPr>
                              <w:pStyle w:val="code"/>
                            </w:pPr>
                            <w:r>
                              <w:t xml:space="preserve">        /* Power per cluster */</w:t>
                            </w:r>
                          </w:p>
                          <w:p w:rsidR="006F6BA8" w:rsidRDefault="006F6BA8" w:rsidP="00055CE2">
                            <w:pPr>
                              <w:pStyle w:val="code"/>
                            </w:pPr>
                            <w:r>
                              <w:t xml:space="preserve">        { .cap =  310, .power =  66, }, /*  500 MHz */</w:t>
                            </w:r>
                          </w:p>
                          <w:p w:rsidR="006F6BA8" w:rsidRDefault="006F6BA8" w:rsidP="00055CE2">
                            <w:pPr>
                              <w:pStyle w:val="code"/>
                            </w:pPr>
                            <w:r>
                              <w:t xml:space="preserve">        { .cap =  560, .power =  82, }, /* 1000 MHz */</w:t>
                            </w:r>
                          </w:p>
                          <w:p w:rsidR="006F6BA8" w:rsidRDefault="006F6BA8" w:rsidP="00055CE2">
                            <w:pPr>
                              <w:pStyle w:val="code"/>
                            </w:pPr>
                            <w:r>
                              <w:t xml:space="preserve">        { .cap =  903, .power =  98, }, /* 1500 MHz */</w:t>
                            </w:r>
                          </w:p>
                          <w:p w:rsidR="006F6BA8" w:rsidRDefault="006F6BA8" w:rsidP="00055CE2">
                            <w:pPr>
                              <w:pStyle w:val="code"/>
                            </w:pPr>
                            <w:r>
                              <w:t xml:space="preserve">        { .cap =  964, .power =  126, }, /* 1600 MHz */</w:t>
                            </w:r>
                          </w:p>
                          <w:p w:rsidR="006F6BA8" w:rsidRDefault="006F6BA8" w:rsidP="00055CE2">
                            <w:pPr>
                              <w:pStyle w:val="code"/>
                            </w:pPr>
                            <w:r>
                              <w:t xml:space="preserve">        { .cap =  1024, .power =  154, }, /* 1700 MHz */</w:t>
                            </w:r>
                          </w:p>
                          <w:p w:rsidR="006F6BA8" w:rsidRPr="003524ED" w:rsidRDefault="006F6BA8" w:rsidP="00055CE2">
                            <w:pPr>
                              <w:pStyle w:val="code"/>
                            </w:pPr>
                            <w:r>
                              <w:t>};</w:t>
                            </w:r>
                          </w:p>
                          <w:p w:rsidR="006F6BA8" w:rsidRPr="003524ED" w:rsidRDefault="006F6BA8" w:rsidP="00055CE2">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76960C" id="_x0000_s1123" type="#_x0000_t202" style="position:absolute;left:0;text-align:left;margin-left:-.3pt;margin-top:16.4pt;width:480pt;height:110.8pt;z-index:251703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" fillcolor="#d8d8d8 [2732]" stroked="f">
                <v:textbox style="mso-fit-shape-to-text:t">
                  <w:txbxContent>
                    <w:p w:rsidR="006F6BA8" w:rsidRDefault="006F6BA8" w:rsidP="00055CE2">
                      <w:pPr>
                        <w:pStyle w:val="code"/>
                      </w:pPr>
                      <w:r>
                        <w:t xml:space="preserve">static struct </w:t>
                      </w:r>
                      <w:proofErr w:type="spellStart"/>
                      <w:r>
                        <w:t>capacity_state</w:t>
                      </w:r>
                      <w:proofErr w:type="spellEnd"/>
                      <w:r>
                        <w:t xml:space="preserve"> </w:t>
                      </w:r>
                      <w:proofErr w:type="spellStart"/>
                      <w:r>
                        <w:t>cap_states_cluster_h3_a53</w:t>
                      </w:r>
                      <w:proofErr w:type="spellEnd"/>
                      <w:r>
                        <w:t>[] = {</w:t>
                      </w:r>
                    </w:p>
                    <w:p w:rsidR="006F6BA8" w:rsidRDefault="006F6BA8" w:rsidP="00055CE2">
                      <w:pPr>
                        <w:pStyle w:val="code"/>
                      </w:pPr>
                      <w:r>
                        <w:t xml:space="preserve">        /* Power per cluster */</w:t>
                      </w:r>
                    </w:p>
                    <w:p w:rsidR="006F6BA8" w:rsidRDefault="006F6BA8" w:rsidP="00055CE2">
                      <w:pPr>
                        <w:pStyle w:val="code"/>
                      </w:pPr>
                      <w:r>
                        <w:t xml:space="preserve">        { .cap =  383, .power = 17, }, /* 1200 MHz */</w:t>
                      </w:r>
                    </w:p>
                    <w:p w:rsidR="006F6BA8" w:rsidRDefault="006F6BA8" w:rsidP="00055CE2">
                      <w:pPr>
                        <w:pStyle w:val="code"/>
                      </w:pPr>
                      <w:r>
                        <w:t>};</w:t>
                      </w:r>
                    </w:p>
                    <w:p w:rsidR="006F6BA8" w:rsidRDefault="006F6BA8" w:rsidP="00055CE2">
                      <w:pPr>
                        <w:pStyle w:val="code"/>
                      </w:pPr>
                    </w:p>
                    <w:p w:rsidR="006F6BA8" w:rsidRDefault="006F6BA8" w:rsidP="00055CE2">
                      <w:pPr>
                        <w:pStyle w:val="code"/>
                      </w:pPr>
                      <w:r>
                        <w:t xml:space="preserve">static struct </w:t>
                      </w:r>
                      <w:proofErr w:type="spellStart"/>
                      <w:r>
                        <w:t>capacity_state</w:t>
                      </w:r>
                      <w:proofErr w:type="spellEnd"/>
                      <w:r>
                        <w:t xml:space="preserve"> </w:t>
                      </w:r>
                      <w:proofErr w:type="spellStart"/>
                      <w:r>
                        <w:t>cap_states_cluster_h3_a57</w:t>
                      </w:r>
                      <w:proofErr w:type="spellEnd"/>
                      <w:r>
                        <w:t>[] = {</w:t>
                      </w:r>
                    </w:p>
                    <w:p w:rsidR="006F6BA8" w:rsidRDefault="006F6BA8" w:rsidP="00055CE2">
                      <w:pPr>
                        <w:pStyle w:val="code"/>
                      </w:pPr>
                      <w:r>
                        <w:t xml:space="preserve">        /* Power per cluster */</w:t>
                      </w:r>
                    </w:p>
                    <w:p w:rsidR="006F6BA8" w:rsidRDefault="006F6BA8" w:rsidP="00055CE2">
                      <w:pPr>
                        <w:pStyle w:val="code"/>
                      </w:pPr>
                      <w:r>
                        <w:t xml:space="preserve">        { .cap =  310, .power =  66, }, /*  500 MHz */</w:t>
                      </w:r>
                    </w:p>
                    <w:p w:rsidR="006F6BA8" w:rsidRDefault="006F6BA8" w:rsidP="00055CE2">
                      <w:pPr>
                        <w:pStyle w:val="code"/>
                      </w:pPr>
                      <w:r>
                        <w:t xml:space="preserve">        { .cap =  560, .power =  82, }, /* 1000 MHz */</w:t>
                      </w:r>
                    </w:p>
                    <w:p w:rsidR="006F6BA8" w:rsidRDefault="006F6BA8" w:rsidP="00055CE2">
                      <w:pPr>
                        <w:pStyle w:val="code"/>
                      </w:pPr>
                      <w:r>
                        <w:t xml:space="preserve">        { .cap =  903, .power =  98, }, /* 1500 MHz */</w:t>
                      </w:r>
                    </w:p>
                    <w:p w:rsidR="006F6BA8" w:rsidRDefault="006F6BA8" w:rsidP="00055CE2">
                      <w:pPr>
                        <w:pStyle w:val="code"/>
                      </w:pPr>
                      <w:r>
                        <w:t xml:space="preserve">        { .cap =  964, .power =  126, }, /* 1600 MHz */</w:t>
                      </w:r>
                    </w:p>
                    <w:p w:rsidR="006F6BA8" w:rsidRDefault="006F6BA8" w:rsidP="00055CE2">
                      <w:pPr>
                        <w:pStyle w:val="code"/>
                      </w:pPr>
                      <w:r>
                        <w:t xml:space="preserve">        { .cap =  1024, .power =  154, }, /* 1700 MHz */</w:t>
                      </w:r>
                    </w:p>
                    <w:p w:rsidR="006F6BA8" w:rsidRPr="003524ED" w:rsidRDefault="006F6BA8" w:rsidP="00055CE2">
                      <w:pPr>
                        <w:pStyle w:val="code"/>
                      </w:pPr>
                      <w:r>
                        <w:t>};</w:t>
                      </w:r>
                    </w:p>
                    <w:p w:rsidR="006F6BA8" w:rsidRPr="003524ED" w:rsidRDefault="006F6BA8" w:rsidP="00055CE2">
                      <w:pPr>
                        <w:pStyle w:val="codeend"/>
                      </w:pPr>
                    </w:p>
                  </w:txbxContent>
                </v:textbox>
                <w10:wrap type="square" anchorx="margin"/>
              </v:shape>
            </w:pict>
          </mc:Fallback>
        </mc:AlternateContent>
      </w:r>
    </w:p>
    <w:p w:rsidR="00055CE2" w:rsidRPr="002230E4" w:rsidRDefault="00055CE2" w:rsidP="00972E79">
      <w:pPr>
        <w:pStyle w:val="Space"/>
        <w:rPr>
          <w:lang w:eastAsia="zh-TW"/>
        </w:rPr>
      </w:pPr>
    </w:p>
    <w:p w:rsidR="00055CE2" w:rsidRPr="002F6BAC" w:rsidRDefault="00055CE2" w:rsidP="002F6BAC">
      <w:pPr>
        <w:pStyle w:val="Level1ordered"/>
      </w:pPr>
      <w:r w:rsidRPr="002F6BAC">
        <w:lastRenderedPageBreak/>
        <w:t>&lt;3&gt; Definitions of power</w:t>
      </w:r>
      <w:r w:rsidRPr="002F6BAC">
        <w:rPr>
          <w:rFonts w:hint="eastAsia"/>
        </w:rPr>
        <w:t xml:space="preserve"> consumption </w:t>
      </w:r>
      <w:r w:rsidRPr="002F6BAC">
        <w:t>in the idle state for each CPU</w:t>
      </w:r>
      <w:r w:rsidRPr="002F6BAC">
        <w:rPr>
          <w:noProof/>
        </w:rPr>
        <mc:AlternateContent>
          <mc:Choice Requires="wps">
            <w:drawing>
              <wp:anchor distT="45720" distB="45720" distL="114300" distR="114300" simplePos="0" relativeHeight="251727360" behindDoc="0" locked="0" layoutInCell="1" allowOverlap="1" wp14:anchorId="456E83FE" wp14:editId="3BCA7AAB">
                <wp:simplePos x="0" y="0"/>
                <wp:positionH relativeFrom="margin">
                  <wp:posOffset>-3810</wp:posOffset>
                </wp:positionH>
                <wp:positionV relativeFrom="paragraph">
                  <wp:posOffset>244636</wp:posOffset>
                </wp:positionV>
                <wp:extent cx="6096000" cy="1407160"/>
                <wp:effectExtent l="0" t="0" r="0" b="0"/>
                <wp:wrapSquare wrapText="bothSides"/>
                <wp:docPr id="34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7160"/>
                        </a:xfrm>
                        <a:prstGeom prst="rect">
                          <a:avLst/>
                        </a:prstGeom>
                        <a:solidFill>
                          <a:schemeClr val="bg1">
                            <a:lumMod val="85000"/>
                          </a:schemeClr>
                        </a:solidFill>
                        <a:ln w="9525">
                          <a:noFill/>
                          <a:miter lim="800000"/>
                          <a:headEnd/>
                          <a:tailEnd/>
                        </a:ln>
                      </wps:spPr>
                      <wps:txbx>
                        <w:txbxContent>
                          <w:p w:rsidR="006F6BA8" w:rsidRDefault="006F6BA8" w:rsidP="00055CE2">
                            <w:pPr>
                              <w:pStyle w:val="code"/>
                            </w:pPr>
                            <w:r>
                              <w:t>static struct idle_state idle_states_core_h3_a53[] = {</w:t>
                            </w:r>
                          </w:p>
                          <w:p w:rsidR="006F6BA8" w:rsidRDefault="006F6BA8" w:rsidP="00055CE2">
                            <w:pPr>
                              <w:pStyle w:val="code"/>
                            </w:pPr>
                            <w:r>
                              <w:t xml:space="preserve">        { .power = 17 }, /* arch_cpu_idle() = WFI */</w:t>
                            </w:r>
                          </w:p>
                          <w:p w:rsidR="006F6BA8" w:rsidRDefault="006F6BA8" w:rsidP="00055CE2">
                            <w:pPr>
                              <w:pStyle w:val="code"/>
                            </w:pPr>
                            <w:r>
                              <w:t xml:space="preserve">        { .power = 17 }, /* WFI */</w:t>
                            </w:r>
                          </w:p>
                          <w:p w:rsidR="006F6BA8" w:rsidRDefault="006F6BA8" w:rsidP="00055CE2">
                            <w:pPr>
                              <w:pStyle w:val="code"/>
                            </w:pPr>
                            <w:r>
                              <w:t xml:space="preserve">        { .power = 0 }, /* cpu-sleep-0 */</w:t>
                            </w:r>
                          </w:p>
                          <w:p w:rsidR="006F6BA8" w:rsidRDefault="006F6BA8" w:rsidP="00055CE2">
                            <w:pPr>
                              <w:pStyle w:val="code"/>
                            </w:pPr>
                            <w:r>
                              <w:t xml:space="preserve">        { .power = 0 }, /* cluster-sleep-0 */</w:t>
                            </w:r>
                          </w:p>
                          <w:p w:rsidR="006F6BA8" w:rsidRDefault="006F6BA8" w:rsidP="00055CE2">
                            <w:pPr>
                              <w:pStyle w:val="code"/>
                            </w:pPr>
                            <w:r>
                              <w:t>};</w:t>
                            </w:r>
                          </w:p>
                          <w:p w:rsidR="006F6BA8" w:rsidRDefault="006F6BA8" w:rsidP="00055CE2">
                            <w:pPr>
                              <w:pStyle w:val="code"/>
                            </w:pPr>
                          </w:p>
                          <w:p w:rsidR="006F6BA8" w:rsidRDefault="006F6BA8" w:rsidP="00055CE2">
                            <w:pPr>
                              <w:pStyle w:val="code"/>
                            </w:pPr>
                            <w:r>
                              <w:t>static struct idle_state idle_states_core_h3_a57[] = {</w:t>
                            </w:r>
                          </w:p>
                          <w:p w:rsidR="006F6BA8" w:rsidRDefault="006F6BA8" w:rsidP="00055CE2">
                            <w:pPr>
                              <w:pStyle w:val="code"/>
                            </w:pPr>
                            <w:r>
                              <w:t xml:space="preserve">        { .power = 148}, /* arch_cpu_idle() = WFI */</w:t>
                            </w:r>
                          </w:p>
                          <w:p w:rsidR="006F6BA8" w:rsidRDefault="006F6BA8" w:rsidP="00055CE2">
                            <w:pPr>
                              <w:pStyle w:val="code"/>
                            </w:pPr>
                            <w:r>
                              <w:t xml:space="preserve">        { .power = 148 }, /* WFI */</w:t>
                            </w:r>
                          </w:p>
                          <w:p w:rsidR="006F6BA8" w:rsidRDefault="006F6BA8" w:rsidP="00055CE2">
                            <w:pPr>
                              <w:pStyle w:val="code"/>
                            </w:pPr>
                            <w:r>
                              <w:t xml:space="preserve">        { .power = 0  }, /* cpu-sleep-0 */</w:t>
                            </w:r>
                          </w:p>
                          <w:p w:rsidR="006F6BA8" w:rsidRDefault="006F6BA8" w:rsidP="00055CE2">
                            <w:pPr>
                              <w:pStyle w:val="code"/>
                            </w:pPr>
                            <w:r>
                              <w:t xml:space="preserve">        { .power = 0  }, /* cluster-sleep-0 */</w:t>
                            </w:r>
                          </w:p>
                          <w:p w:rsidR="006F6BA8" w:rsidRPr="003524ED" w:rsidRDefault="006F6BA8" w:rsidP="00055CE2">
                            <w:pPr>
                              <w:pStyle w:val="code"/>
                            </w:pPr>
                            <w:r>
                              <w:t>};</w:t>
                            </w:r>
                          </w:p>
                          <w:p w:rsidR="006F6BA8" w:rsidRPr="003524ED" w:rsidRDefault="006F6BA8" w:rsidP="00055CE2">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6E83FE" id="_x0000_s1124" type="#_x0000_t202" style="position:absolute;left:0;text-align:left;margin-left:-.3pt;margin-top:19.25pt;width:480pt;height:110.8pt;z-index:251727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" fillcolor="#d8d8d8 [2732]" stroked="f">
                <v:textbox style="mso-fit-shape-to-text:t">
                  <w:txbxContent>
                    <w:p w:rsidR="006F6BA8" w:rsidRDefault="006F6BA8" w:rsidP="00055CE2">
                      <w:pPr>
                        <w:pStyle w:val="code"/>
                      </w:pPr>
                      <w:r>
                        <w:t xml:space="preserve">static struct </w:t>
                      </w:r>
                      <w:proofErr w:type="spellStart"/>
                      <w:r>
                        <w:t>idle_state</w:t>
                      </w:r>
                      <w:proofErr w:type="spellEnd"/>
                      <w:r>
                        <w:t xml:space="preserve"> </w:t>
                      </w:r>
                      <w:proofErr w:type="spellStart"/>
                      <w:r>
                        <w:t>idle_states_core_h3_a53</w:t>
                      </w:r>
                      <w:proofErr w:type="spellEnd"/>
                      <w:r>
                        <w:t>[] = {</w:t>
                      </w:r>
                    </w:p>
                    <w:p w:rsidR="006F6BA8" w:rsidRDefault="006F6BA8" w:rsidP="00055CE2">
                      <w:pPr>
                        <w:pStyle w:val="code"/>
                      </w:pPr>
                      <w:r>
                        <w:t xml:space="preserve">        { .power = 17 }, /* </w:t>
                      </w:r>
                      <w:proofErr w:type="spellStart"/>
                      <w:r>
                        <w:t>arch_cpu_idle</w:t>
                      </w:r>
                      <w:proofErr w:type="spellEnd"/>
                      <w:r>
                        <w:t xml:space="preserve">() = </w:t>
                      </w:r>
                      <w:proofErr w:type="spellStart"/>
                      <w:r>
                        <w:t>WFI</w:t>
                      </w:r>
                      <w:proofErr w:type="spellEnd"/>
                      <w:r>
                        <w:t xml:space="preserve"> */</w:t>
                      </w:r>
                    </w:p>
                    <w:p w:rsidR="006F6BA8" w:rsidRDefault="006F6BA8" w:rsidP="00055CE2">
                      <w:pPr>
                        <w:pStyle w:val="code"/>
                      </w:pPr>
                      <w:r>
                        <w:t xml:space="preserve">        { .power = 17 }, /* WFI */</w:t>
                      </w:r>
                    </w:p>
                    <w:p w:rsidR="006F6BA8" w:rsidRDefault="006F6BA8" w:rsidP="00055CE2">
                      <w:pPr>
                        <w:pStyle w:val="code"/>
                      </w:pPr>
                      <w:r>
                        <w:t xml:space="preserve">        { .power = 0 }, /* cpu-sleep-0 */</w:t>
                      </w:r>
                    </w:p>
                    <w:p w:rsidR="006F6BA8" w:rsidRDefault="006F6BA8" w:rsidP="00055CE2">
                      <w:pPr>
                        <w:pStyle w:val="code"/>
                      </w:pPr>
                      <w:r>
                        <w:t xml:space="preserve">        { .power = 0 }, /* cluster-sleep-0 */</w:t>
                      </w:r>
                    </w:p>
                    <w:p w:rsidR="006F6BA8" w:rsidRDefault="006F6BA8" w:rsidP="00055CE2">
                      <w:pPr>
                        <w:pStyle w:val="code"/>
                      </w:pPr>
                      <w:r>
                        <w:t>};</w:t>
                      </w:r>
                    </w:p>
                    <w:p w:rsidR="006F6BA8" w:rsidRDefault="006F6BA8" w:rsidP="00055CE2">
                      <w:pPr>
                        <w:pStyle w:val="code"/>
                      </w:pPr>
                    </w:p>
                    <w:p w:rsidR="006F6BA8" w:rsidRDefault="006F6BA8" w:rsidP="00055CE2">
                      <w:pPr>
                        <w:pStyle w:val="code"/>
                      </w:pPr>
                      <w:r>
                        <w:t xml:space="preserve">static struct </w:t>
                      </w:r>
                      <w:proofErr w:type="spellStart"/>
                      <w:r>
                        <w:t>idle_state</w:t>
                      </w:r>
                      <w:proofErr w:type="spellEnd"/>
                      <w:r>
                        <w:t xml:space="preserve"> </w:t>
                      </w:r>
                      <w:proofErr w:type="spellStart"/>
                      <w:r>
                        <w:t>idle_states_core_h3_a57</w:t>
                      </w:r>
                      <w:proofErr w:type="spellEnd"/>
                      <w:r>
                        <w:t>[] = {</w:t>
                      </w:r>
                    </w:p>
                    <w:p w:rsidR="006F6BA8" w:rsidRDefault="006F6BA8" w:rsidP="00055CE2">
                      <w:pPr>
                        <w:pStyle w:val="code"/>
                      </w:pPr>
                      <w:r>
                        <w:t xml:space="preserve">        { .power = 148}, /* </w:t>
                      </w:r>
                      <w:proofErr w:type="spellStart"/>
                      <w:r>
                        <w:t>arch_cpu_idle</w:t>
                      </w:r>
                      <w:proofErr w:type="spellEnd"/>
                      <w:r>
                        <w:t xml:space="preserve">() = </w:t>
                      </w:r>
                      <w:proofErr w:type="spellStart"/>
                      <w:r>
                        <w:t>WFI</w:t>
                      </w:r>
                      <w:proofErr w:type="spellEnd"/>
                      <w:r>
                        <w:t xml:space="preserve"> */</w:t>
                      </w:r>
                    </w:p>
                    <w:p w:rsidR="006F6BA8" w:rsidRDefault="006F6BA8" w:rsidP="00055CE2">
                      <w:pPr>
                        <w:pStyle w:val="code"/>
                      </w:pPr>
                      <w:r>
                        <w:t xml:space="preserve">        { .power = 148 }, /* WFI */</w:t>
                      </w:r>
                    </w:p>
                    <w:p w:rsidR="006F6BA8" w:rsidRDefault="006F6BA8" w:rsidP="00055CE2">
                      <w:pPr>
                        <w:pStyle w:val="code"/>
                      </w:pPr>
                      <w:r>
                        <w:t xml:space="preserve">        { .power = 0  }, /* cpu-sleep-0 */</w:t>
                      </w:r>
                    </w:p>
                    <w:p w:rsidR="006F6BA8" w:rsidRDefault="006F6BA8" w:rsidP="00055CE2">
                      <w:pPr>
                        <w:pStyle w:val="code"/>
                      </w:pPr>
                      <w:r>
                        <w:t xml:space="preserve">        { .power = 0  }, /* cluster-sleep-0 */</w:t>
                      </w:r>
                    </w:p>
                    <w:p w:rsidR="006F6BA8" w:rsidRPr="003524ED" w:rsidRDefault="006F6BA8" w:rsidP="00055CE2">
                      <w:pPr>
                        <w:pStyle w:val="code"/>
                      </w:pPr>
                      <w:r>
                        <w:t>};</w:t>
                      </w:r>
                    </w:p>
                    <w:p w:rsidR="006F6BA8" w:rsidRPr="003524ED" w:rsidRDefault="006F6BA8" w:rsidP="00055CE2">
                      <w:pPr>
                        <w:pStyle w:val="codeend"/>
                      </w:pPr>
                    </w:p>
                  </w:txbxContent>
                </v:textbox>
                <w10:wrap type="square" anchorx="margin"/>
              </v:shape>
            </w:pict>
          </mc:Fallback>
        </mc:AlternateContent>
      </w:r>
    </w:p>
    <w:p w:rsidR="00055CE2" w:rsidRPr="002230E4" w:rsidRDefault="00055CE2" w:rsidP="00972E79">
      <w:pPr>
        <w:pStyle w:val="Space"/>
      </w:pPr>
    </w:p>
    <w:p w:rsidR="00055CE2" w:rsidRPr="002230E4" w:rsidRDefault="00055CE2" w:rsidP="002230E4">
      <w:pPr>
        <w:pStyle w:val="Level1ordered"/>
      </w:pPr>
      <w:r w:rsidRPr="002230E4">
        <w:t xml:space="preserve">&lt;4&gt; Definitions of </w:t>
      </w:r>
      <w:r w:rsidRPr="002230E4">
        <w:rPr>
          <w:rFonts w:hint="eastAsia"/>
        </w:rPr>
        <w:t xml:space="preserve">processing </w:t>
      </w:r>
      <w:r w:rsidRPr="002230E4">
        <w:t>capacit</w:t>
      </w:r>
      <w:r w:rsidRPr="002230E4">
        <w:rPr>
          <w:rFonts w:hint="eastAsia"/>
        </w:rPr>
        <w:t xml:space="preserve">y usage </w:t>
      </w:r>
      <w:r w:rsidRPr="002230E4">
        <w:t xml:space="preserve">and </w:t>
      </w:r>
      <w:r w:rsidRPr="002230E4">
        <w:rPr>
          <w:rFonts w:hint="eastAsia"/>
        </w:rPr>
        <w:t xml:space="preserve">levels of </w:t>
      </w:r>
      <w:r w:rsidRPr="002230E4">
        <w:t>power</w:t>
      </w:r>
      <w:r w:rsidRPr="002230E4">
        <w:rPr>
          <w:rFonts w:hint="eastAsia"/>
        </w:rPr>
        <w:t xml:space="preserve"> consumption </w:t>
      </w:r>
      <w:r w:rsidRPr="002230E4">
        <w:t>in the active state for each CPU</w:t>
      </w:r>
      <w:r w:rsidRPr="002230E4">
        <w:rPr>
          <w:noProof/>
        </w:rPr>
        <mc:AlternateContent>
          <mc:Choice Requires="wps">
            <w:drawing>
              <wp:anchor distT="45720" distB="45720" distL="114300" distR="114300" simplePos="0" relativeHeight="251730432" behindDoc="0" locked="0" layoutInCell="1" allowOverlap="1" wp14:anchorId="61D0D254" wp14:editId="2321C30C">
                <wp:simplePos x="0" y="0"/>
                <wp:positionH relativeFrom="margin">
                  <wp:posOffset>-3810</wp:posOffset>
                </wp:positionH>
                <wp:positionV relativeFrom="paragraph">
                  <wp:posOffset>219075</wp:posOffset>
                </wp:positionV>
                <wp:extent cx="6096000" cy="1407160"/>
                <wp:effectExtent l="0" t="0" r="0" b="7620"/>
                <wp:wrapSquare wrapText="bothSides"/>
                <wp:docPr id="34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7160"/>
                        </a:xfrm>
                        <a:prstGeom prst="rect">
                          <a:avLst/>
                        </a:prstGeom>
                        <a:solidFill>
                          <a:schemeClr val="bg1">
                            <a:lumMod val="85000"/>
                          </a:schemeClr>
                        </a:solidFill>
                        <a:ln w="9525">
                          <a:noFill/>
                          <a:miter lim="800000"/>
                          <a:headEnd/>
                          <a:tailEnd/>
                        </a:ln>
                      </wps:spPr>
                      <wps:txbx>
                        <w:txbxContent>
                          <w:p w:rsidR="006F6BA8" w:rsidRDefault="006F6BA8" w:rsidP="00055CE2">
                            <w:pPr>
                              <w:pStyle w:val="code"/>
                            </w:pPr>
                            <w:r>
                              <w:t>static struct capacity_state cap_states_core_h3_a53[] = {</w:t>
                            </w:r>
                          </w:p>
                          <w:p w:rsidR="006F6BA8" w:rsidRDefault="006F6BA8" w:rsidP="00055CE2">
                            <w:pPr>
                              <w:pStyle w:val="code"/>
                            </w:pPr>
                            <w:r>
                              <w:t xml:space="preserve">        /* Power per cpu */</w:t>
                            </w:r>
                          </w:p>
                          <w:p w:rsidR="006F6BA8" w:rsidRDefault="006F6BA8" w:rsidP="00055CE2">
                            <w:pPr>
                              <w:pStyle w:val="code"/>
                            </w:pPr>
                            <w:r>
                              <w:t xml:space="preserve">        { .cap =  383, .power = 85, }, /* 1200 MHz */</w:t>
                            </w:r>
                          </w:p>
                          <w:p w:rsidR="006F6BA8" w:rsidRDefault="006F6BA8" w:rsidP="00055CE2">
                            <w:pPr>
                              <w:pStyle w:val="code"/>
                            </w:pPr>
                            <w:r>
                              <w:t>};</w:t>
                            </w:r>
                          </w:p>
                          <w:p w:rsidR="006F6BA8" w:rsidRDefault="006F6BA8" w:rsidP="00055CE2">
                            <w:pPr>
                              <w:pStyle w:val="code"/>
                            </w:pPr>
                          </w:p>
                          <w:p w:rsidR="006F6BA8" w:rsidRDefault="006F6BA8" w:rsidP="00055CE2">
                            <w:pPr>
                              <w:pStyle w:val="code"/>
                            </w:pPr>
                            <w:r>
                              <w:t>static struct capacity_state cap_states_core_h3_a57[] = {</w:t>
                            </w:r>
                          </w:p>
                          <w:p w:rsidR="006F6BA8" w:rsidRDefault="006F6BA8" w:rsidP="00055CE2">
                            <w:pPr>
                              <w:pStyle w:val="code"/>
                            </w:pPr>
                            <w:r>
                              <w:t xml:space="preserve">        /* Power per cpu */</w:t>
                            </w:r>
                          </w:p>
                          <w:p w:rsidR="006F6BA8" w:rsidRDefault="006F6BA8" w:rsidP="00055CE2">
                            <w:pPr>
                              <w:pStyle w:val="code"/>
                            </w:pPr>
                            <w:r>
                              <w:t xml:space="preserve">        { .cap =  310, .power = 361, }, /*  500 MHz */</w:t>
                            </w:r>
                          </w:p>
                          <w:p w:rsidR="006F6BA8" w:rsidRDefault="006F6BA8" w:rsidP="00055CE2">
                            <w:pPr>
                              <w:pStyle w:val="code"/>
                            </w:pPr>
                            <w:r>
                              <w:t xml:space="preserve">        { .cap =  560, .power = 590, }, /* 1000 MHz */</w:t>
                            </w:r>
                          </w:p>
                          <w:p w:rsidR="006F6BA8" w:rsidRDefault="006F6BA8" w:rsidP="00055CE2">
                            <w:pPr>
                              <w:pStyle w:val="code"/>
                            </w:pPr>
                            <w:r>
                              <w:t xml:space="preserve">        { .cap =  903, .power = 820, }, /* 1500 MHz */</w:t>
                            </w:r>
                          </w:p>
                          <w:p w:rsidR="006F6BA8" w:rsidRDefault="006F6BA8" w:rsidP="00055CE2">
                            <w:pPr>
                              <w:pStyle w:val="code"/>
                            </w:pPr>
                            <w:r>
                              <w:t xml:space="preserve">        { .cap =  964, .power = 1116, }, /* 1600 MHz */</w:t>
                            </w:r>
                          </w:p>
                          <w:p w:rsidR="006F6BA8" w:rsidRDefault="006F6BA8" w:rsidP="00055CE2">
                            <w:pPr>
                              <w:pStyle w:val="code"/>
                            </w:pPr>
                            <w:r>
                              <w:t xml:space="preserve">        { .cap =  1024, .power = 1344, }, /* 1700 MHz */</w:t>
                            </w:r>
                          </w:p>
                          <w:p w:rsidR="006F6BA8" w:rsidRDefault="006F6BA8" w:rsidP="00055CE2">
                            <w:pPr>
                              <w:pStyle w:val="code"/>
                            </w:pPr>
                            <w:r>
                              <w:t>};</w:t>
                            </w:r>
                          </w:p>
                          <w:p w:rsidR="006F6BA8" w:rsidRPr="003524ED" w:rsidRDefault="006F6BA8" w:rsidP="00055CE2">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D0D254" id="_x0000_s1125" type="#_x0000_t202" style="position:absolute;left:0;text-align:left;margin-left:-.3pt;margin-top:17.25pt;width:480pt;height:110.8pt;z-index:251730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" fillcolor="#d8d8d8 [2732]" stroked="f">
                <v:textbox style="mso-fit-shape-to-text:t">
                  <w:txbxContent>
                    <w:p w:rsidR="006F6BA8" w:rsidRDefault="006F6BA8" w:rsidP="00055CE2">
                      <w:pPr>
                        <w:pStyle w:val="code"/>
                      </w:pPr>
                      <w:r>
                        <w:t xml:space="preserve">static struct </w:t>
                      </w:r>
                      <w:proofErr w:type="spellStart"/>
                      <w:r>
                        <w:t>capacity_state</w:t>
                      </w:r>
                      <w:proofErr w:type="spellEnd"/>
                      <w:r>
                        <w:t xml:space="preserve"> </w:t>
                      </w:r>
                      <w:proofErr w:type="spellStart"/>
                      <w:r>
                        <w:t>cap_states_core_h3_a53</w:t>
                      </w:r>
                      <w:proofErr w:type="spellEnd"/>
                      <w:r>
                        <w:t>[] = {</w:t>
                      </w:r>
                    </w:p>
                    <w:p w:rsidR="006F6BA8" w:rsidRDefault="006F6BA8" w:rsidP="00055CE2">
                      <w:pPr>
                        <w:pStyle w:val="code"/>
                      </w:pPr>
                      <w:r>
                        <w:t xml:space="preserve">        /* Power per </w:t>
                      </w:r>
                      <w:proofErr w:type="spellStart"/>
                      <w:r>
                        <w:t>cpu</w:t>
                      </w:r>
                      <w:proofErr w:type="spellEnd"/>
                      <w:r>
                        <w:t xml:space="preserve"> */</w:t>
                      </w:r>
                    </w:p>
                    <w:p w:rsidR="006F6BA8" w:rsidRDefault="006F6BA8" w:rsidP="00055CE2">
                      <w:pPr>
                        <w:pStyle w:val="code"/>
                      </w:pPr>
                      <w:r>
                        <w:t xml:space="preserve">        { .cap =  383, .power = 85, }, /* 1200 MHz */</w:t>
                      </w:r>
                    </w:p>
                    <w:p w:rsidR="006F6BA8" w:rsidRDefault="006F6BA8" w:rsidP="00055CE2">
                      <w:pPr>
                        <w:pStyle w:val="code"/>
                      </w:pPr>
                      <w:r>
                        <w:t>};</w:t>
                      </w:r>
                    </w:p>
                    <w:p w:rsidR="006F6BA8" w:rsidRDefault="006F6BA8" w:rsidP="00055CE2">
                      <w:pPr>
                        <w:pStyle w:val="code"/>
                      </w:pPr>
                    </w:p>
                    <w:p w:rsidR="006F6BA8" w:rsidRDefault="006F6BA8" w:rsidP="00055CE2">
                      <w:pPr>
                        <w:pStyle w:val="code"/>
                      </w:pPr>
                      <w:r>
                        <w:t xml:space="preserve">static struct </w:t>
                      </w:r>
                      <w:proofErr w:type="spellStart"/>
                      <w:r>
                        <w:t>capacity_state</w:t>
                      </w:r>
                      <w:proofErr w:type="spellEnd"/>
                      <w:r>
                        <w:t xml:space="preserve"> </w:t>
                      </w:r>
                      <w:proofErr w:type="spellStart"/>
                      <w:r>
                        <w:t>cap_states_core_h3_a57</w:t>
                      </w:r>
                      <w:proofErr w:type="spellEnd"/>
                      <w:r>
                        <w:t>[] = {</w:t>
                      </w:r>
                    </w:p>
                    <w:p w:rsidR="006F6BA8" w:rsidRDefault="006F6BA8" w:rsidP="00055CE2">
                      <w:pPr>
                        <w:pStyle w:val="code"/>
                      </w:pPr>
                      <w:r>
                        <w:t xml:space="preserve">        /* Power per </w:t>
                      </w:r>
                      <w:proofErr w:type="spellStart"/>
                      <w:r>
                        <w:t>cpu</w:t>
                      </w:r>
                      <w:proofErr w:type="spellEnd"/>
                      <w:r>
                        <w:t xml:space="preserve"> */</w:t>
                      </w:r>
                    </w:p>
                    <w:p w:rsidR="006F6BA8" w:rsidRDefault="006F6BA8" w:rsidP="00055CE2">
                      <w:pPr>
                        <w:pStyle w:val="code"/>
                      </w:pPr>
                      <w:r>
                        <w:t xml:space="preserve">        { .cap =  310, .power = 361, }, /*  500 MHz */</w:t>
                      </w:r>
                    </w:p>
                    <w:p w:rsidR="006F6BA8" w:rsidRDefault="006F6BA8" w:rsidP="00055CE2">
                      <w:pPr>
                        <w:pStyle w:val="code"/>
                      </w:pPr>
                      <w:r>
                        <w:t xml:space="preserve">        { .cap =  560, .power = 590, }, /* 1000 MHz */</w:t>
                      </w:r>
                    </w:p>
                    <w:p w:rsidR="006F6BA8" w:rsidRDefault="006F6BA8" w:rsidP="00055CE2">
                      <w:pPr>
                        <w:pStyle w:val="code"/>
                      </w:pPr>
                      <w:r>
                        <w:t xml:space="preserve">        { .cap =  903, .power = 820, }, /* 1500 MHz */</w:t>
                      </w:r>
                    </w:p>
                    <w:p w:rsidR="006F6BA8" w:rsidRDefault="006F6BA8" w:rsidP="00055CE2">
                      <w:pPr>
                        <w:pStyle w:val="code"/>
                      </w:pPr>
                      <w:r>
                        <w:t xml:space="preserve">        { .cap =  964, .power = 1116, }, /* 1600 MHz */</w:t>
                      </w:r>
                    </w:p>
                    <w:p w:rsidR="006F6BA8" w:rsidRDefault="006F6BA8" w:rsidP="00055CE2">
                      <w:pPr>
                        <w:pStyle w:val="code"/>
                      </w:pPr>
                      <w:r>
                        <w:t xml:space="preserve">        { .cap =  1024, .power = 1344, }, /* 1700 MHz */</w:t>
                      </w:r>
                    </w:p>
                    <w:p w:rsidR="006F6BA8" w:rsidRDefault="006F6BA8" w:rsidP="00055CE2">
                      <w:pPr>
                        <w:pStyle w:val="code"/>
                      </w:pPr>
                      <w:r>
                        <w:t>};</w:t>
                      </w:r>
                    </w:p>
                    <w:p w:rsidR="006F6BA8" w:rsidRPr="003524ED" w:rsidRDefault="006F6BA8" w:rsidP="00055CE2">
                      <w:pPr>
                        <w:pStyle w:val="codeend"/>
                      </w:pPr>
                    </w:p>
                  </w:txbxContent>
                </v:textbox>
                <w10:wrap type="square" anchorx="margin"/>
              </v:shape>
            </w:pict>
          </mc:Fallback>
        </mc:AlternateContent>
      </w:r>
    </w:p>
    <w:p w:rsidR="00055CE2" w:rsidRPr="002230E4" w:rsidRDefault="002230E4" w:rsidP="002230E4">
      <w:pPr>
        <w:pStyle w:val="notenumber"/>
      </w:pPr>
      <w:r>
        <w:t>Notes:</w:t>
      </w:r>
      <w:r>
        <w:tab/>
        <w:t>1.</w:t>
      </w:r>
      <w:r>
        <w:tab/>
      </w:r>
      <w:r w:rsidR="00055CE2" w:rsidRPr="002230E4">
        <w:t xml:space="preserve">This table is set </w:t>
      </w:r>
      <w:r w:rsidR="00055CE2" w:rsidRPr="002230E4">
        <w:rPr>
          <w:rFonts w:hint="eastAsia"/>
        </w:rPr>
        <w:t>according to</w:t>
      </w:r>
      <w:r w:rsidR="00055CE2" w:rsidRPr="002230E4">
        <w:t xml:space="preserve"> the frequency table of the CPUs. Accordingly, change</w:t>
      </w:r>
      <w:r w:rsidR="00055CE2" w:rsidRPr="002230E4">
        <w:rPr>
          <w:rFonts w:hint="eastAsia"/>
        </w:rPr>
        <w:t>s</w:t>
      </w:r>
      <w:r w:rsidR="00055CE2" w:rsidRPr="002230E4">
        <w:t xml:space="preserve"> to </w:t>
      </w:r>
      <w:r w:rsidR="00055CE2" w:rsidRPr="002230E4">
        <w:rPr>
          <w:rFonts w:hint="eastAsia"/>
        </w:rPr>
        <w:t xml:space="preserve">parts </w:t>
      </w:r>
      <w:r w:rsidR="00055CE2" w:rsidRPr="002230E4">
        <w:t>of the frequency table require updating of this table.</w:t>
      </w:r>
    </w:p>
    <w:p w:rsidR="00055CE2" w:rsidRPr="002230E4" w:rsidRDefault="002230E4" w:rsidP="002230E4">
      <w:pPr>
        <w:pStyle w:val="notenumber"/>
      </w:pPr>
      <w:r>
        <w:tab/>
        <w:t>2.</w:t>
      </w:r>
      <w:r>
        <w:tab/>
      </w:r>
      <w:r w:rsidR="00055CE2" w:rsidRPr="002230E4">
        <w:t xml:space="preserve">This table is defined in </w:t>
      </w:r>
      <w:r w:rsidR="00055CE2" w:rsidRPr="002230E4">
        <w:rPr>
          <w:rFonts w:hint="eastAsia"/>
        </w:rPr>
        <w:t xml:space="preserve">a </w:t>
      </w:r>
      <w:r w:rsidR="00055CE2" w:rsidRPr="002230E4">
        <w:t xml:space="preserve">statement in the </w:t>
      </w:r>
      <w:r w:rsidR="00055CE2" w:rsidRPr="002230E4">
        <w:rPr>
          <w:rFonts w:hint="eastAsia"/>
        </w:rPr>
        <w:t>arch/arm64/kernel/topology.c</w:t>
      </w:r>
      <w:r w:rsidR="00055CE2" w:rsidRPr="002230E4">
        <w:t xml:space="preserve"> file </w:t>
      </w:r>
      <w:r w:rsidR="00055CE2" w:rsidRPr="002230E4">
        <w:rPr>
          <w:rFonts w:hint="eastAsia"/>
        </w:rPr>
        <w:t xml:space="preserve">for </w:t>
      </w:r>
      <w:r w:rsidR="00055CE2" w:rsidRPr="002230E4">
        <w:t>the kernel.</w:t>
      </w:r>
    </w:p>
    <w:p w:rsidR="00055CE2" w:rsidRPr="002230E4" w:rsidRDefault="00055CE2" w:rsidP="00972E79">
      <w:pPr>
        <w:pStyle w:val="Space"/>
        <w:rPr>
          <w:lang w:eastAsia="zh-TW"/>
        </w:rPr>
      </w:pPr>
    </w:p>
    <w:p w:rsidR="00055CE2" w:rsidRPr="002230E4" w:rsidRDefault="00055CE2" w:rsidP="00055CE2">
      <w:pPr>
        <w:pStyle w:val="Heading3"/>
      </w:pPr>
      <w:bookmarkStart w:id="47" w:name="_Toc488949310"/>
      <w:r w:rsidRPr="002230E4">
        <w:t xml:space="preserve">Calculating Values </w:t>
      </w:r>
      <w:r w:rsidRPr="002230E4">
        <w:rPr>
          <w:rFonts w:hint="eastAsia"/>
        </w:rPr>
        <w:t xml:space="preserve">for Use </w:t>
      </w:r>
      <w:r w:rsidRPr="002230E4">
        <w:t>in Energy Models</w:t>
      </w:r>
      <w:bookmarkEnd w:id="47"/>
    </w:p>
    <w:p w:rsidR="00055CE2" w:rsidRPr="002230E4" w:rsidRDefault="00055CE2" w:rsidP="00AA1984">
      <w:r w:rsidRPr="002230E4">
        <w:t xml:space="preserve">Calculating values </w:t>
      </w:r>
      <w:r w:rsidRPr="002230E4">
        <w:rPr>
          <w:rFonts w:hint="eastAsia"/>
        </w:rPr>
        <w:t xml:space="preserve">for </w:t>
      </w:r>
      <w:r w:rsidRPr="002230E4">
        <w:t>t</w:t>
      </w:r>
      <w:r w:rsidRPr="002230E4">
        <w:rPr>
          <w:rFonts w:hint="eastAsia"/>
        </w:rPr>
        <w:t>hese</w:t>
      </w:r>
      <w:r w:rsidRPr="002230E4">
        <w:t xml:space="preserve"> information table</w:t>
      </w:r>
      <w:r w:rsidRPr="002230E4">
        <w:rPr>
          <w:rFonts w:hint="eastAsia"/>
        </w:rPr>
        <w:t>s</w:t>
      </w:r>
      <w:r w:rsidRPr="002230E4">
        <w:t xml:space="preserve"> require</w:t>
      </w:r>
      <w:r w:rsidRPr="002230E4">
        <w:rPr>
          <w:rFonts w:hint="eastAsia"/>
        </w:rPr>
        <w:t>s</w:t>
      </w:r>
      <w:r w:rsidRPr="002230E4">
        <w:t xml:space="preserve"> the </w:t>
      </w:r>
      <w:r w:rsidRPr="002230E4">
        <w:rPr>
          <w:rFonts w:hint="eastAsia"/>
        </w:rPr>
        <w:t xml:space="preserve">advance </w:t>
      </w:r>
      <w:r w:rsidRPr="002230E4">
        <w:t xml:space="preserve">measurement of </w:t>
      </w:r>
      <w:r w:rsidRPr="002230E4">
        <w:rPr>
          <w:rFonts w:hint="eastAsia"/>
        </w:rPr>
        <w:t xml:space="preserve">values for </w:t>
      </w:r>
      <w:r w:rsidRPr="002230E4">
        <w:t>performance and current. Renesas has measured the</w:t>
      </w:r>
      <w:r w:rsidRPr="002230E4">
        <w:rPr>
          <w:rFonts w:hint="eastAsia"/>
        </w:rPr>
        <w:t>se</w:t>
      </w:r>
      <w:r w:rsidRPr="002230E4">
        <w:t xml:space="preserve"> in accord with guidelines from Linaro (refer to the Web page at the URL below).</w:t>
      </w:r>
    </w:p>
    <w:p w:rsidR="00055CE2" w:rsidRPr="002230E4" w:rsidRDefault="00055CE2" w:rsidP="00055CE2"/>
    <w:p w:rsidR="002230E4" w:rsidRDefault="00EF1E57" w:rsidP="00055CE2">
      <w:pPr>
        <w:rPr>
          <w:rStyle w:val="Hyperlink"/>
        </w:rPr>
      </w:pPr>
      <w:hyperlink r:id="rId11" w:history="1">
        <w:r w:rsidR="00055CE2" w:rsidRPr="002230E4">
          <w:rPr>
            <w:rStyle w:val="Hyperlink"/>
          </w:rPr>
          <w:t>http://www.slideshare.net/linaroorg/bkk16tr08-how-to-generate-power-models-for-eas-and-ipa</w:t>
        </w:r>
      </w:hyperlink>
    </w:p>
    <w:p w:rsidR="00055CE2" w:rsidRPr="002230E4" w:rsidRDefault="00055CE2" w:rsidP="00055CE2">
      <w:r w:rsidRPr="002230E4">
        <w:br w:type="page"/>
      </w:r>
    </w:p>
    <w:p w:rsidR="00055CE2" w:rsidRPr="002230E4" w:rsidRDefault="00055CE2" w:rsidP="00055CE2">
      <w:pPr>
        <w:pStyle w:val="Heading2"/>
      </w:pPr>
      <w:bookmarkStart w:id="48" w:name="_Toc488949311"/>
      <w:r w:rsidRPr="002230E4">
        <w:rPr>
          <w:rFonts w:hint="eastAsia"/>
        </w:rPr>
        <w:lastRenderedPageBreak/>
        <w:t xml:space="preserve">Further Items </w:t>
      </w:r>
      <w:r w:rsidRPr="002230E4">
        <w:t>to Consider</w:t>
      </w:r>
      <w:bookmarkEnd w:id="48"/>
    </w:p>
    <w:p w:rsidR="00055CE2" w:rsidRPr="002230E4" w:rsidRDefault="00055CE2" w:rsidP="00AA1984">
      <w:r w:rsidRPr="002230E4">
        <w:t xml:space="preserve">Applying EAS may require </w:t>
      </w:r>
      <w:r w:rsidRPr="002230E4">
        <w:rPr>
          <w:rFonts w:hint="eastAsia"/>
        </w:rPr>
        <w:t xml:space="preserve">further </w:t>
      </w:r>
      <w:r w:rsidRPr="002230E4">
        <w:t>consideration</w:t>
      </w:r>
      <w:r w:rsidRPr="002230E4">
        <w:rPr>
          <w:rFonts w:hint="eastAsia"/>
        </w:rPr>
        <w:t>s</w:t>
      </w:r>
      <w:r w:rsidRPr="002230E4">
        <w:t xml:space="preserve"> to be taken into </w:t>
      </w:r>
      <w:r w:rsidRPr="002230E4">
        <w:rPr>
          <w:rFonts w:hint="eastAsia"/>
        </w:rPr>
        <w:t xml:space="preserve">account </w:t>
      </w:r>
      <w:r w:rsidRPr="002230E4">
        <w:t xml:space="preserve">to suit the use case in which you are to apply it. Examples of such </w:t>
      </w:r>
      <w:r w:rsidRPr="002230E4">
        <w:rPr>
          <w:rFonts w:hint="eastAsia"/>
        </w:rPr>
        <w:t xml:space="preserve">items </w:t>
      </w:r>
      <w:r w:rsidRPr="002230E4">
        <w:t>are given in section 1.5.1.</w:t>
      </w:r>
    </w:p>
    <w:p w:rsidR="00055CE2" w:rsidRPr="002230E4" w:rsidRDefault="00055CE2" w:rsidP="00972E79">
      <w:pPr>
        <w:pStyle w:val="Space"/>
      </w:pPr>
    </w:p>
    <w:p w:rsidR="00055CE2" w:rsidRPr="002230E4" w:rsidRDefault="00055CE2" w:rsidP="00055CE2">
      <w:pPr>
        <w:pStyle w:val="Heading3"/>
      </w:pPr>
      <w:bookmarkStart w:id="49" w:name="_Toc488949312"/>
      <w:r w:rsidRPr="002230E4">
        <w:t xml:space="preserve">Giving Higher Priority to </w:t>
      </w:r>
      <w:r w:rsidRPr="002230E4">
        <w:rPr>
          <w:rFonts w:hint="eastAsia"/>
        </w:rPr>
        <w:t xml:space="preserve">the </w:t>
      </w:r>
      <w:r w:rsidRPr="002230E4">
        <w:rPr>
          <w:lang w:val="en"/>
        </w:rPr>
        <w:t>Execution</w:t>
      </w:r>
      <w:r w:rsidRPr="002230E4">
        <w:t xml:space="preserve"> </w:t>
      </w:r>
      <w:r w:rsidRPr="002230E4">
        <w:rPr>
          <w:rFonts w:hint="eastAsia"/>
        </w:rPr>
        <w:t>of Desired</w:t>
      </w:r>
      <w:r w:rsidRPr="002230E4">
        <w:t xml:space="preserve"> Application</w:t>
      </w:r>
      <w:r w:rsidRPr="002230E4">
        <w:rPr>
          <w:rFonts w:hint="eastAsia"/>
        </w:rPr>
        <w:t>s</w:t>
      </w:r>
      <w:bookmarkEnd w:id="49"/>
    </w:p>
    <w:p w:rsidR="00055CE2" w:rsidRPr="002230E4" w:rsidRDefault="00055CE2" w:rsidP="00AA1984">
      <w:r w:rsidRPr="002230E4">
        <w:rPr>
          <w:rFonts w:hint="eastAsia"/>
        </w:rPr>
        <w:t>As described in section 1.2,</w:t>
      </w:r>
      <w:r w:rsidRPr="002230E4">
        <w:t xml:space="preserve"> EAS </w:t>
      </w:r>
      <w:r w:rsidRPr="002230E4">
        <w:rPr>
          <w:rFonts w:hint="eastAsia"/>
        </w:rPr>
        <w:t xml:space="preserve">involves </w:t>
      </w:r>
      <w:r w:rsidRPr="002230E4">
        <w:t>examin</w:t>
      </w:r>
      <w:r w:rsidRPr="002230E4">
        <w:rPr>
          <w:rFonts w:hint="eastAsia"/>
        </w:rPr>
        <w:t xml:space="preserve">ing </w:t>
      </w:r>
      <w:r w:rsidRPr="002230E4">
        <w:t xml:space="preserve">the processing speeds and </w:t>
      </w:r>
      <w:r w:rsidRPr="002230E4">
        <w:rPr>
          <w:rFonts w:hint="eastAsia"/>
        </w:rPr>
        <w:t xml:space="preserve">levels of </w:t>
      </w:r>
      <w:r w:rsidRPr="002230E4">
        <w:t xml:space="preserve">power consumption of </w:t>
      </w:r>
      <w:r w:rsidRPr="002230E4">
        <w:rPr>
          <w:rFonts w:hint="eastAsia"/>
        </w:rPr>
        <w:t xml:space="preserve">the </w:t>
      </w:r>
      <w:r w:rsidRPr="002230E4">
        <w:t>CPUs to determine which type of CPU is suitable for the load that a given task imposes</w:t>
      </w:r>
      <w:r w:rsidRPr="002230E4">
        <w:rPr>
          <w:rFonts w:hint="eastAsia"/>
        </w:rPr>
        <w:t>.</w:t>
      </w:r>
      <w:r w:rsidRPr="002230E4">
        <w:t xml:space="preserve"> </w:t>
      </w:r>
      <w:r w:rsidRPr="002230E4">
        <w:rPr>
          <w:rFonts w:hint="eastAsia"/>
        </w:rPr>
        <w:t xml:space="preserve">EAS then </w:t>
      </w:r>
      <w:r w:rsidRPr="002230E4">
        <w:t xml:space="preserve">assigns the task to </w:t>
      </w:r>
      <w:r w:rsidRPr="002230E4">
        <w:rPr>
          <w:rFonts w:hint="eastAsia"/>
        </w:rPr>
        <w:t xml:space="preserve">the </w:t>
      </w:r>
      <w:r w:rsidRPr="002230E4">
        <w:t xml:space="preserve">selected type of CPU. </w:t>
      </w:r>
      <w:r w:rsidRPr="002230E4">
        <w:rPr>
          <w:rFonts w:hint="eastAsia"/>
        </w:rPr>
        <w:t xml:space="preserve">It </w:t>
      </w:r>
      <w:r w:rsidRPr="002230E4">
        <w:t xml:space="preserve">does this </w:t>
      </w:r>
      <w:r w:rsidRPr="002230E4">
        <w:rPr>
          <w:rFonts w:hint="eastAsia"/>
        </w:rPr>
        <w:t xml:space="preserve">with </w:t>
      </w:r>
      <w:r w:rsidRPr="002230E4">
        <w:t>refer</w:t>
      </w:r>
      <w:r w:rsidRPr="002230E4">
        <w:rPr>
          <w:rFonts w:hint="eastAsia"/>
        </w:rPr>
        <w:t xml:space="preserve">ence </w:t>
      </w:r>
      <w:r w:rsidRPr="002230E4">
        <w:t xml:space="preserve">to the state of the load of </w:t>
      </w:r>
      <w:r w:rsidRPr="002230E4">
        <w:rPr>
          <w:rFonts w:hint="eastAsia"/>
        </w:rPr>
        <w:t xml:space="preserve">the </w:t>
      </w:r>
      <w:r w:rsidRPr="002230E4">
        <w:t xml:space="preserve">task </w:t>
      </w:r>
      <w:r w:rsidRPr="002230E4">
        <w:rPr>
          <w:rFonts w:hint="eastAsia"/>
        </w:rPr>
        <w:t xml:space="preserve">to </w:t>
      </w:r>
      <w:r w:rsidRPr="002230E4">
        <w:t xml:space="preserve">be </w:t>
      </w:r>
      <w:r w:rsidRPr="002230E4">
        <w:rPr>
          <w:rFonts w:hint="eastAsia"/>
        </w:rPr>
        <w:t>executed</w:t>
      </w:r>
      <w:r w:rsidRPr="002230E4">
        <w:t>. Note that the state</w:t>
      </w:r>
      <w:r w:rsidRPr="002230E4">
        <w:rPr>
          <w:rFonts w:hint="eastAsia"/>
        </w:rPr>
        <w:t>s</w:t>
      </w:r>
      <w:r w:rsidRPr="002230E4">
        <w:t xml:space="preserve"> of load</w:t>
      </w:r>
      <w:r w:rsidRPr="002230E4">
        <w:rPr>
          <w:rFonts w:hint="eastAsia"/>
        </w:rPr>
        <w:t>s</w:t>
      </w:r>
      <w:r w:rsidRPr="002230E4">
        <w:t xml:space="preserve"> change, such as </w:t>
      </w:r>
      <w:r w:rsidRPr="002230E4">
        <w:rPr>
          <w:rFonts w:hint="eastAsia"/>
        </w:rPr>
        <w:t xml:space="preserve">due to </w:t>
      </w:r>
      <w:r w:rsidRPr="002230E4">
        <w:t>temporarily</w:t>
      </w:r>
      <w:r w:rsidRPr="002230E4">
        <w:rPr>
          <w:rFonts w:hint="eastAsia"/>
        </w:rPr>
        <w:t xml:space="preserve"> being lowered</w:t>
      </w:r>
      <w:r w:rsidRPr="002230E4">
        <w:t xml:space="preserve">. In some actual use cases, however, users may wish to give a task higher priority throughout its execution, or to </w:t>
      </w:r>
      <w:r w:rsidRPr="002230E4">
        <w:rPr>
          <w:rFonts w:hint="eastAsia"/>
        </w:rPr>
        <w:t xml:space="preserve">have </w:t>
      </w:r>
      <w:r w:rsidRPr="002230E4">
        <w:t xml:space="preserve">it </w:t>
      </w:r>
      <w:r w:rsidRPr="002230E4">
        <w:rPr>
          <w:rFonts w:hint="eastAsia"/>
        </w:rPr>
        <w:t xml:space="preserve">run solely </w:t>
      </w:r>
      <w:r w:rsidRPr="002230E4">
        <w:t xml:space="preserve">on </w:t>
      </w:r>
      <w:r w:rsidR="00552E1A" w:rsidRPr="00552E1A">
        <w:t>Cortex-A57 cores</w:t>
      </w:r>
      <w:r w:rsidRPr="002230E4">
        <w:t xml:space="preserve"> independently of the state of the load. In such cases, consider additional countermeasures for </w:t>
      </w:r>
      <w:r w:rsidRPr="002230E4">
        <w:rPr>
          <w:rFonts w:hint="eastAsia"/>
        </w:rPr>
        <w:t xml:space="preserve">this </w:t>
      </w:r>
      <w:r w:rsidRPr="002230E4">
        <w:t xml:space="preserve">in </w:t>
      </w:r>
      <w:r w:rsidRPr="002230E4">
        <w:rPr>
          <w:rFonts w:hint="eastAsia"/>
        </w:rPr>
        <w:t xml:space="preserve">the </w:t>
      </w:r>
      <w:r w:rsidRPr="002230E4">
        <w:t xml:space="preserve">environment where </w:t>
      </w:r>
      <w:r w:rsidRPr="002230E4">
        <w:rPr>
          <w:rFonts w:hint="eastAsia"/>
        </w:rPr>
        <w:t xml:space="preserve">you are </w:t>
      </w:r>
      <w:r w:rsidRPr="002230E4">
        <w:t>applying</w:t>
      </w:r>
      <w:r w:rsidRPr="002230E4">
        <w:rPr>
          <w:rFonts w:hint="eastAsia"/>
        </w:rPr>
        <w:t xml:space="preserve"> </w:t>
      </w:r>
      <w:r w:rsidRPr="002230E4">
        <w:t xml:space="preserve">EAS. Table 1-2 lists some use cases and measures </w:t>
      </w:r>
      <w:r w:rsidRPr="002230E4">
        <w:rPr>
          <w:rFonts w:hint="eastAsia"/>
        </w:rPr>
        <w:t xml:space="preserve">in response </w:t>
      </w:r>
      <w:r w:rsidRPr="002230E4">
        <w:t>for reference.</w:t>
      </w:r>
    </w:p>
    <w:p w:rsidR="00055CE2" w:rsidRPr="002230E4" w:rsidRDefault="00055CE2" w:rsidP="00972E79">
      <w:pPr>
        <w:pStyle w:val="Space"/>
      </w:pPr>
    </w:p>
    <w:p w:rsidR="00055CE2" w:rsidRPr="002230E4" w:rsidRDefault="00055CE2" w:rsidP="002230E4">
      <w:pPr>
        <w:pStyle w:val="tabletitle"/>
      </w:pPr>
      <w:r w:rsidRPr="002230E4">
        <w:t xml:space="preserve">Table </w:t>
      </w:r>
      <w:r w:rsidR="000138C5">
        <w:rPr>
          <w:noProof/>
        </w:rPr>
        <w:fldChar w:fldCharType="begin"/>
      </w:r>
      <w:r w:rsidR="000138C5">
        <w:rPr>
          <w:noProof/>
        </w:rPr>
        <w:instrText xml:space="preserve"> STYLEREF 1 \s </w:instrText>
      </w:r>
      <w:r w:rsidR="000138C5">
        <w:rPr>
          <w:noProof/>
        </w:rPr>
        <w:fldChar w:fldCharType="separate"/>
      </w:r>
      <w:r w:rsidR="005A56E9">
        <w:rPr>
          <w:noProof/>
        </w:rPr>
        <w:t>1</w:t>
      </w:r>
      <w:r w:rsidR="000138C5">
        <w:rPr>
          <w:noProof/>
        </w:rPr>
        <w:fldChar w:fldCharType="end"/>
      </w:r>
      <w:r w:rsidRPr="002230E4">
        <w:noBreakHyphen/>
      </w:r>
      <w:r w:rsidRPr="002230E4">
        <w:fldChar w:fldCharType="begin"/>
      </w:r>
      <w:r w:rsidRPr="002230E4">
        <w:instrText xml:space="preserve"> SEQ </w:instrText>
      </w:r>
      <w:r w:rsidRPr="002230E4">
        <w:instrText>表</w:instrText>
      </w:r>
      <w:r w:rsidRPr="002230E4">
        <w:instrText xml:space="preserve"> \* ARABIC \s 1 </w:instrText>
      </w:r>
      <w:r w:rsidRPr="002230E4">
        <w:fldChar w:fldCharType="separate"/>
      </w:r>
      <w:r w:rsidR="005A56E9">
        <w:rPr>
          <w:noProof/>
        </w:rPr>
        <w:t>2</w:t>
      </w:r>
      <w:r w:rsidRPr="002230E4">
        <w:fldChar w:fldCharType="end"/>
      </w:r>
      <w:r w:rsidR="00972E79">
        <w:t xml:space="preserve">  </w:t>
      </w:r>
      <w:r w:rsidRPr="002230E4">
        <w:t xml:space="preserve">Additional </w:t>
      </w:r>
      <w:r w:rsidRPr="002230E4">
        <w:rPr>
          <w:rFonts w:hint="eastAsia"/>
        </w:rPr>
        <w:t>M</w:t>
      </w:r>
      <w:r w:rsidRPr="002230E4">
        <w:t xml:space="preserve">easures </w:t>
      </w:r>
      <w:r w:rsidRPr="002230E4">
        <w:rPr>
          <w:rFonts w:hint="eastAsia"/>
        </w:rPr>
        <w:t xml:space="preserve">when EAS </w:t>
      </w:r>
      <w:r w:rsidRPr="002230E4">
        <w:t xml:space="preserve">is </w:t>
      </w:r>
      <w:r w:rsidRPr="002230E4">
        <w:rPr>
          <w:rFonts w:hint="eastAsia"/>
        </w:rPr>
        <w:t xml:space="preserve">being </w:t>
      </w:r>
      <w:r w:rsidRPr="002230E4">
        <w:t>A</w:t>
      </w:r>
      <w:r w:rsidRPr="002230E4">
        <w:rPr>
          <w:rFonts w:hint="eastAsia"/>
        </w:rPr>
        <w:t>pplied</w:t>
      </w:r>
    </w:p>
    <w:tbl>
      <w:tblPr>
        <w:tblStyle w:val="TableGrid"/>
        <w:tblW w:w="9809"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872"/>
        <w:gridCol w:w="3466"/>
        <w:gridCol w:w="4471"/>
      </w:tblGrid>
      <w:tr w:rsidR="00055CE2" w:rsidRPr="002230E4" w:rsidTr="002230E4">
        <w:trPr>
          <w:trHeight w:val="275"/>
        </w:trPr>
        <w:tc>
          <w:tcPr>
            <w:tcW w:w="1838" w:type="dxa"/>
            <w:tcBorders>
              <w:top w:val="nil"/>
              <w:bottom w:val="single" w:sz="8" w:space="0" w:color="auto"/>
            </w:tcBorders>
          </w:tcPr>
          <w:p w:rsidR="00055CE2" w:rsidRPr="002230E4" w:rsidRDefault="00055CE2" w:rsidP="00AA1984">
            <w:pPr>
              <w:pStyle w:val="tablehead"/>
            </w:pPr>
            <w:r w:rsidRPr="002230E4">
              <w:t xml:space="preserve">Use Case </w:t>
            </w:r>
          </w:p>
        </w:tc>
        <w:tc>
          <w:tcPr>
            <w:tcW w:w="3402" w:type="dxa"/>
            <w:tcBorders>
              <w:top w:val="nil"/>
              <w:bottom w:val="single" w:sz="8" w:space="0" w:color="auto"/>
            </w:tcBorders>
          </w:tcPr>
          <w:p w:rsidR="00055CE2" w:rsidRPr="00972E79" w:rsidRDefault="00055CE2" w:rsidP="00972E79">
            <w:pPr>
              <w:pStyle w:val="tablehead"/>
            </w:pPr>
            <w:r w:rsidRPr="00972E79">
              <w:rPr>
                <w:rFonts w:hint="eastAsia"/>
              </w:rPr>
              <w:t>C</w:t>
            </w:r>
            <w:r w:rsidRPr="00972E79">
              <w:t>ountermeasure</w:t>
            </w:r>
          </w:p>
        </w:tc>
        <w:tc>
          <w:tcPr>
            <w:tcW w:w="4389" w:type="dxa"/>
            <w:tcBorders>
              <w:top w:val="nil"/>
              <w:bottom w:val="single" w:sz="8" w:space="0" w:color="auto"/>
            </w:tcBorders>
          </w:tcPr>
          <w:p w:rsidR="00055CE2" w:rsidRPr="002230E4" w:rsidRDefault="00055CE2" w:rsidP="00AA1984">
            <w:pPr>
              <w:pStyle w:val="tablehead"/>
            </w:pPr>
            <w:r w:rsidRPr="002230E4">
              <w:t xml:space="preserve">Remarks </w:t>
            </w:r>
          </w:p>
        </w:tc>
      </w:tr>
      <w:tr w:rsidR="00055CE2" w:rsidRPr="002230E4" w:rsidTr="002230E4">
        <w:trPr>
          <w:trHeight w:val="275"/>
        </w:trPr>
        <w:tc>
          <w:tcPr>
            <w:tcW w:w="1838" w:type="dxa"/>
            <w:tcBorders>
              <w:top w:val="single" w:sz="8" w:space="0" w:color="auto"/>
              <w:bottom w:val="single" w:sz="4" w:space="0" w:color="auto"/>
            </w:tcBorders>
          </w:tcPr>
          <w:p w:rsidR="00055CE2" w:rsidRPr="002230E4" w:rsidRDefault="00055CE2" w:rsidP="00AA1984">
            <w:pPr>
              <w:pStyle w:val="tablebody"/>
            </w:pPr>
            <w:r w:rsidRPr="002230E4">
              <w:rPr>
                <w:rFonts w:hint="eastAsia"/>
              </w:rPr>
              <w:t>Executing</w:t>
            </w:r>
            <w:r w:rsidRPr="002230E4">
              <w:t xml:space="preserve"> a given task </w:t>
            </w:r>
            <w:r w:rsidRPr="002230E4">
              <w:rPr>
                <w:rFonts w:hint="eastAsia"/>
              </w:rPr>
              <w:t xml:space="preserve">solely </w:t>
            </w:r>
            <w:r w:rsidRPr="002230E4">
              <w:t xml:space="preserve">on </w:t>
            </w:r>
            <w:r w:rsidR="00552E1A" w:rsidRPr="00552E1A">
              <w:t>Cortex-A57 cores</w:t>
            </w:r>
          </w:p>
        </w:tc>
        <w:tc>
          <w:tcPr>
            <w:tcW w:w="3402" w:type="dxa"/>
            <w:tcBorders>
              <w:top w:val="single" w:sz="8" w:space="0" w:color="auto"/>
              <w:bottom w:val="single" w:sz="4" w:space="0" w:color="auto"/>
            </w:tcBorders>
          </w:tcPr>
          <w:p w:rsidR="00055CE2" w:rsidRPr="002230E4" w:rsidRDefault="00055CE2" w:rsidP="00AA1984">
            <w:pPr>
              <w:pStyle w:val="tablebody"/>
            </w:pPr>
            <w:r w:rsidRPr="002230E4">
              <w:rPr>
                <w:rFonts w:hint="eastAsia"/>
              </w:rPr>
              <w:t>Bind</w:t>
            </w:r>
            <w:r w:rsidRPr="002230E4">
              <w:t xml:space="preserve"> the task to </w:t>
            </w:r>
            <w:r w:rsidRPr="002230E4">
              <w:rPr>
                <w:rFonts w:hint="eastAsia"/>
              </w:rPr>
              <w:t>the Cortex-A57</w:t>
            </w:r>
            <w:r w:rsidRPr="002230E4">
              <w:t xml:space="preserve"> core</w:t>
            </w:r>
            <w:r w:rsidRPr="002230E4">
              <w:rPr>
                <w:rFonts w:hint="eastAsia"/>
              </w:rPr>
              <w:t>s</w:t>
            </w:r>
            <w:r w:rsidRPr="002230E4">
              <w:t xml:space="preserve"> through any of the following methods</w:t>
            </w:r>
            <w:r w:rsidRPr="002230E4">
              <w:rPr>
                <w:rFonts w:hint="eastAsia"/>
              </w:rPr>
              <w:t>:</w:t>
            </w:r>
            <w:r w:rsidRPr="002230E4">
              <w:t xml:space="preserve"> </w:t>
            </w:r>
            <w:r w:rsidRPr="002230E4">
              <w:rPr>
                <w:rFonts w:hint="eastAsia"/>
              </w:rPr>
              <w:t xml:space="preserve">setting up </w:t>
            </w:r>
            <w:r w:rsidR="00552E1A">
              <w:t>cgroup</w:t>
            </w:r>
            <w:r w:rsidRPr="002230E4">
              <w:t xml:space="preserve">, </w:t>
            </w:r>
            <w:r w:rsidRPr="002230E4">
              <w:rPr>
                <w:rFonts w:hint="eastAsia"/>
              </w:rPr>
              <w:t xml:space="preserve">issuing </w:t>
            </w:r>
            <w:r w:rsidRPr="002230E4">
              <w:t xml:space="preserve">the taskset command, or </w:t>
            </w:r>
            <w:r w:rsidRPr="002230E4">
              <w:rPr>
                <w:rFonts w:hint="eastAsia"/>
              </w:rPr>
              <w:t xml:space="preserve">calling </w:t>
            </w:r>
            <w:r w:rsidRPr="002230E4">
              <w:t xml:space="preserve">the sched_setaffinity function </w:t>
            </w:r>
          </w:p>
        </w:tc>
        <w:tc>
          <w:tcPr>
            <w:tcW w:w="4389" w:type="dxa"/>
            <w:tcBorders>
              <w:top w:val="single" w:sz="8" w:space="0" w:color="auto"/>
              <w:bottom w:val="single" w:sz="4" w:space="0" w:color="auto"/>
            </w:tcBorders>
          </w:tcPr>
          <w:p w:rsidR="00055CE2" w:rsidRPr="002230E4" w:rsidRDefault="00055CE2" w:rsidP="00AA1984">
            <w:pPr>
              <w:pStyle w:val="tablebody"/>
            </w:pPr>
            <w:r w:rsidRPr="002230E4">
              <w:rPr>
                <w:rFonts w:hint="eastAsia"/>
              </w:rPr>
              <w:t>For more details on</w:t>
            </w:r>
            <w:r w:rsidRPr="002230E4">
              <w:t xml:space="preserve"> </w:t>
            </w:r>
            <w:r w:rsidR="00552E1A" w:rsidRPr="00552E1A">
              <w:t>cgroup</w:t>
            </w:r>
            <w:r w:rsidRPr="002230E4">
              <w:t>, the taskset command, and the sched_setaffinity function, see the separate application note with the filename “</w:t>
            </w:r>
            <w:r w:rsidRPr="002230E4">
              <w:rPr>
                <w:rFonts w:hint="eastAsia"/>
              </w:rPr>
              <w:t>R-Car</w:t>
            </w:r>
            <w:r w:rsidR="00DC1AED">
              <w:t xml:space="preserve"> </w:t>
            </w:r>
            <w:r w:rsidR="00DC1AED">
              <w:rPr>
                <w:rFonts w:hint="eastAsia"/>
              </w:rPr>
              <w:t>series</w:t>
            </w:r>
            <w:r w:rsidR="00DC1AED">
              <w:t xml:space="preserve"> 3rd  </w:t>
            </w:r>
            <w:r w:rsidRPr="002230E4">
              <w:rPr>
                <w:rFonts w:hint="eastAsia"/>
              </w:rPr>
              <w:t>Gen</w:t>
            </w:r>
            <w:r w:rsidR="00DC1AED">
              <w:t xml:space="preserve">enation </w:t>
            </w:r>
            <w:r w:rsidRPr="002230E4">
              <w:rPr>
                <w:rFonts w:hint="eastAsia"/>
              </w:rPr>
              <w:t>Application</w:t>
            </w:r>
            <w:r w:rsidR="00DC1AED">
              <w:t xml:space="preserve"> </w:t>
            </w:r>
            <w:r w:rsidRPr="002230E4">
              <w:rPr>
                <w:rFonts w:hint="eastAsia"/>
              </w:rPr>
              <w:t>Note</w:t>
            </w:r>
            <w:r w:rsidR="00DC1AED">
              <w:t xml:space="preserve"> </w:t>
            </w:r>
            <w:r w:rsidRPr="002230E4">
              <w:rPr>
                <w:rFonts w:hint="eastAsia"/>
              </w:rPr>
              <w:t>Processor</w:t>
            </w:r>
            <w:r w:rsidR="00DC1AED">
              <w:t xml:space="preserve"> A</w:t>
            </w:r>
            <w:r w:rsidRPr="002230E4">
              <w:rPr>
                <w:rFonts w:hint="eastAsia"/>
              </w:rPr>
              <w:t>ffinity</w:t>
            </w:r>
            <w:r w:rsidRPr="002230E4">
              <w:t>”.</w:t>
            </w:r>
          </w:p>
        </w:tc>
      </w:tr>
      <w:tr w:rsidR="00055CE2" w:rsidRPr="002230E4" w:rsidTr="002230E4">
        <w:trPr>
          <w:trHeight w:val="275"/>
        </w:trPr>
        <w:tc>
          <w:tcPr>
            <w:tcW w:w="1838" w:type="dxa"/>
            <w:tcBorders>
              <w:top w:val="single" w:sz="4" w:space="0" w:color="auto"/>
              <w:bottom w:val="single" w:sz="8" w:space="0" w:color="auto"/>
            </w:tcBorders>
          </w:tcPr>
          <w:p w:rsidR="00055CE2" w:rsidRPr="002230E4" w:rsidRDefault="00055CE2" w:rsidP="00972E79">
            <w:pPr>
              <w:pStyle w:val="tablebody"/>
            </w:pPr>
            <w:r w:rsidRPr="002230E4">
              <w:t xml:space="preserve">Always giving the highest priority to a </w:t>
            </w:r>
            <w:r w:rsidRPr="002230E4">
              <w:rPr>
                <w:rFonts w:hint="eastAsia"/>
              </w:rPr>
              <w:t xml:space="preserve">particular </w:t>
            </w:r>
            <w:r w:rsidRPr="002230E4">
              <w:t>task for execution</w:t>
            </w:r>
          </w:p>
        </w:tc>
        <w:tc>
          <w:tcPr>
            <w:tcW w:w="3402" w:type="dxa"/>
            <w:tcBorders>
              <w:top w:val="single" w:sz="4" w:space="0" w:color="auto"/>
              <w:bottom w:val="single" w:sz="8" w:space="0" w:color="auto"/>
            </w:tcBorders>
          </w:tcPr>
          <w:p w:rsidR="00055CE2" w:rsidRPr="002230E4" w:rsidRDefault="00055CE2" w:rsidP="00AA1984">
            <w:pPr>
              <w:pStyle w:val="tablebody"/>
            </w:pPr>
            <w:r w:rsidRPr="002230E4">
              <w:rPr>
                <w:rFonts w:hint="eastAsia"/>
              </w:rPr>
              <w:t>C</w:t>
            </w:r>
            <w:r w:rsidRPr="002230E4">
              <w:t>hanging the attribute of the task to a realtime process*</w:t>
            </w:r>
          </w:p>
        </w:tc>
        <w:tc>
          <w:tcPr>
            <w:tcW w:w="4389" w:type="dxa"/>
            <w:tcBorders>
              <w:top w:val="single" w:sz="4" w:space="0" w:color="auto"/>
              <w:bottom w:val="single" w:sz="8" w:space="0" w:color="auto"/>
            </w:tcBorders>
          </w:tcPr>
          <w:p w:rsidR="00055CE2" w:rsidRPr="002230E4" w:rsidRDefault="00055CE2" w:rsidP="00AA1984">
            <w:pPr>
              <w:pStyle w:val="tablebody"/>
            </w:pPr>
            <w:r w:rsidRPr="002230E4">
              <w:rPr>
                <w:rFonts w:hint="eastAsia"/>
              </w:rPr>
              <w:t xml:space="preserve">Note that </w:t>
            </w:r>
            <w:r w:rsidRPr="002230E4">
              <w:t xml:space="preserve">creating too many </w:t>
            </w:r>
            <w:r w:rsidRPr="002230E4">
              <w:rPr>
                <w:rFonts w:hint="eastAsia"/>
              </w:rPr>
              <w:t>realtime</w:t>
            </w:r>
            <w:r w:rsidRPr="002230E4">
              <w:t xml:space="preserve"> processes in the system may lead to the other processes not being executed.</w:t>
            </w:r>
          </w:p>
        </w:tc>
      </w:tr>
    </w:tbl>
    <w:p w:rsidR="00055CE2" w:rsidRPr="002230E4" w:rsidRDefault="00055CE2" w:rsidP="006D07D5">
      <w:pPr>
        <w:pStyle w:val="tablenumbernote"/>
        <w:jc w:val="left"/>
      </w:pPr>
      <w:r w:rsidRPr="002230E4">
        <w:t>Note:</w:t>
      </w:r>
      <w:r w:rsidR="002230E4">
        <w:tab/>
      </w:r>
      <w:r w:rsidRPr="002230E4">
        <w:t>*</w:t>
      </w:r>
      <w:r w:rsidR="002230E4">
        <w:tab/>
      </w:r>
      <w:r w:rsidRPr="002230E4">
        <w:t>Realtime processes are always given higher priority in scheduling than normal processes.</w:t>
      </w:r>
    </w:p>
    <w:p w:rsidR="00055CE2" w:rsidRPr="002230E4" w:rsidRDefault="00055CE2" w:rsidP="006D07D5">
      <w:pPr>
        <w:pStyle w:val="tablenumbernotecont"/>
        <w:jc w:val="left"/>
      </w:pPr>
      <w:r w:rsidRPr="002230E4">
        <w:t>The pthread_create system call or the chrt command, etc. can be used to</w:t>
      </w:r>
      <w:r w:rsidRPr="002230E4">
        <w:rPr>
          <w:rFonts w:hint="eastAsia"/>
        </w:rPr>
        <w:t xml:space="preserve"> make </w:t>
      </w:r>
      <w:r w:rsidRPr="002230E4">
        <w:t xml:space="preserve">a process realtime </w:t>
      </w:r>
      <w:r w:rsidRPr="002230E4">
        <w:rPr>
          <w:rFonts w:hint="eastAsia"/>
        </w:rPr>
        <w:t xml:space="preserve">at the time of </w:t>
      </w:r>
      <w:r w:rsidRPr="002230E4">
        <w:t xml:space="preserve">its </w:t>
      </w:r>
      <w:r w:rsidRPr="002230E4">
        <w:rPr>
          <w:rFonts w:hint="eastAsia"/>
        </w:rPr>
        <w:t>generation</w:t>
      </w:r>
      <w:r w:rsidRPr="002230E4">
        <w:t xml:space="preserve">, and the sched_setscheduler system call or the chrt command, etc. </w:t>
      </w:r>
      <w:r w:rsidRPr="002230E4">
        <w:rPr>
          <w:rFonts w:hint="eastAsia"/>
        </w:rPr>
        <w:t xml:space="preserve">can be used </w:t>
      </w:r>
      <w:r w:rsidRPr="002230E4">
        <w:t xml:space="preserve">to </w:t>
      </w:r>
      <w:r w:rsidRPr="002230E4">
        <w:rPr>
          <w:rFonts w:hint="eastAsia"/>
        </w:rPr>
        <w:t xml:space="preserve">give </w:t>
      </w:r>
      <w:r w:rsidRPr="002230E4">
        <w:t xml:space="preserve">a process </w:t>
      </w:r>
      <w:r w:rsidRPr="002230E4">
        <w:rPr>
          <w:rFonts w:hint="eastAsia"/>
        </w:rPr>
        <w:t xml:space="preserve">the </w:t>
      </w:r>
      <w:r w:rsidRPr="002230E4">
        <w:t xml:space="preserve">realtime </w:t>
      </w:r>
      <w:r w:rsidRPr="002230E4">
        <w:rPr>
          <w:rFonts w:hint="eastAsia"/>
        </w:rPr>
        <w:t xml:space="preserve">attribute </w:t>
      </w:r>
      <w:r w:rsidRPr="002230E4">
        <w:t>after its creat</w:t>
      </w:r>
      <w:r w:rsidRPr="002230E4">
        <w:rPr>
          <w:rFonts w:hint="eastAsia"/>
        </w:rPr>
        <w:t>ion</w:t>
      </w:r>
      <w:r w:rsidRPr="002230E4">
        <w:t>.</w:t>
      </w:r>
    </w:p>
    <w:p w:rsidR="00055CE2" w:rsidRPr="002230E4" w:rsidRDefault="00055CE2" w:rsidP="00972E79">
      <w:pPr>
        <w:pStyle w:val="tableend"/>
      </w:pPr>
    </w:p>
    <w:p w:rsidR="00055CE2" w:rsidRPr="002230E4" w:rsidRDefault="00055CE2" w:rsidP="00055CE2">
      <w:r w:rsidRPr="002230E4">
        <w:br w:type="page"/>
      </w:r>
    </w:p>
    <w:p w:rsidR="00055CE2" w:rsidRPr="002230E4" w:rsidRDefault="00055CE2" w:rsidP="00055CE2">
      <w:pPr>
        <w:pStyle w:val="Heading1"/>
      </w:pPr>
      <w:bookmarkStart w:id="50" w:name="_Toc488949313"/>
      <w:r w:rsidRPr="002230E4">
        <w:rPr>
          <w:rFonts w:hint="eastAsia"/>
        </w:rPr>
        <w:lastRenderedPageBreak/>
        <w:t xml:space="preserve">Building an </w:t>
      </w:r>
      <w:r w:rsidRPr="002230E4">
        <w:t xml:space="preserve">Environment </w:t>
      </w:r>
      <w:r w:rsidRPr="002230E4">
        <w:rPr>
          <w:rFonts w:hint="eastAsia"/>
        </w:rPr>
        <w:t xml:space="preserve">in which </w:t>
      </w:r>
      <w:r w:rsidRPr="002230E4">
        <w:t>EAS is Applied</w:t>
      </w:r>
      <w:bookmarkEnd w:id="50"/>
    </w:p>
    <w:p w:rsidR="00055CE2" w:rsidRPr="002230E4" w:rsidRDefault="00055CE2" w:rsidP="00055CE2">
      <w:pPr>
        <w:pStyle w:val="Heading2"/>
      </w:pPr>
      <w:bookmarkStart w:id="51" w:name="_Toc488949314"/>
      <w:r w:rsidRPr="002230E4">
        <w:rPr>
          <w:rFonts w:hint="eastAsia"/>
        </w:rPr>
        <w:t>Patch</w:t>
      </w:r>
      <w:r w:rsidRPr="002230E4">
        <w:t xml:space="preserve"> S</w:t>
      </w:r>
      <w:r w:rsidRPr="002230E4">
        <w:rPr>
          <w:rFonts w:hint="eastAsia"/>
        </w:rPr>
        <w:t>et</w:t>
      </w:r>
      <w:bookmarkEnd w:id="51"/>
    </w:p>
    <w:p w:rsidR="00055CE2" w:rsidRPr="002230E4" w:rsidRDefault="00055CE2" w:rsidP="00791B1D">
      <w:pPr>
        <w:pStyle w:val="Level1ordered"/>
        <w:numPr>
          <w:ilvl w:val="0"/>
          <w:numId w:val="23"/>
        </w:numPr>
      </w:pPr>
      <w:r w:rsidRPr="002230E4">
        <w:t xml:space="preserve">URL for Downloading the </w:t>
      </w:r>
      <w:r w:rsidRPr="002230E4">
        <w:rPr>
          <w:rFonts w:hint="eastAsia"/>
        </w:rPr>
        <w:t>EAS</w:t>
      </w:r>
      <w:r w:rsidRPr="002230E4">
        <w:t xml:space="preserve"> Patch Set</w:t>
      </w:r>
    </w:p>
    <w:p w:rsidR="00055CE2" w:rsidRPr="002230E4" w:rsidRDefault="00055CE2" w:rsidP="00972E79">
      <w:pPr>
        <w:pStyle w:val="Level1cont"/>
      </w:pPr>
      <w:r w:rsidRPr="002230E4">
        <w:rPr>
          <w:rFonts w:hint="eastAsia"/>
        </w:rPr>
        <w:t>The EAS patch</w:t>
      </w:r>
      <w:r w:rsidRPr="002230E4">
        <w:t xml:space="preserve"> set</w:t>
      </w:r>
      <w:r w:rsidRPr="002230E4">
        <w:rPr>
          <w:rFonts w:hint="eastAsia"/>
        </w:rPr>
        <w:t xml:space="preserve"> </w:t>
      </w:r>
      <w:r w:rsidRPr="002230E4">
        <w:t xml:space="preserve">being </w:t>
      </w:r>
      <w:r w:rsidRPr="002230E4">
        <w:rPr>
          <w:rFonts w:hint="eastAsia"/>
        </w:rPr>
        <w:t>evaluated by Renesas</w:t>
      </w:r>
      <w:r w:rsidRPr="002230E4">
        <w:t xml:space="preserve"> </w:t>
      </w:r>
      <w:r w:rsidRPr="002230E4">
        <w:rPr>
          <w:rFonts w:hint="eastAsia"/>
        </w:rPr>
        <w:t>is</w:t>
      </w:r>
      <w:r w:rsidRPr="002230E4">
        <w:t xml:space="preserve"> released on the git repository* below.</w:t>
      </w:r>
    </w:p>
    <w:p w:rsidR="00055CE2" w:rsidRPr="002230E4" w:rsidRDefault="00055CE2" w:rsidP="00972E79">
      <w:pPr>
        <w:pStyle w:val="Space"/>
      </w:pPr>
    </w:p>
    <w:p w:rsidR="00055CE2" w:rsidRPr="002230E4" w:rsidRDefault="00055CE2" w:rsidP="00972E79">
      <w:pPr>
        <w:pStyle w:val="Level1cont"/>
      </w:pPr>
      <w:r w:rsidRPr="002230E4">
        <w:t>git://github.com/renesas-rcar/meta-renesas-power.git</w:t>
      </w:r>
    </w:p>
    <w:p w:rsidR="00055CE2" w:rsidRPr="002230E4" w:rsidRDefault="00055CE2" w:rsidP="00972E79">
      <w:pPr>
        <w:pStyle w:val="Space"/>
      </w:pPr>
    </w:p>
    <w:p w:rsidR="00055CE2" w:rsidRPr="002230E4" w:rsidRDefault="00055CE2" w:rsidP="00972E79">
      <w:pPr>
        <w:pStyle w:val="notenumber"/>
      </w:pPr>
      <w:r w:rsidRPr="002230E4">
        <w:rPr>
          <w:rFonts w:hint="eastAsia"/>
        </w:rPr>
        <w:t>Note:</w:t>
      </w:r>
      <w:r w:rsidR="00972E79">
        <w:tab/>
      </w:r>
      <w:r w:rsidRPr="002230E4">
        <w:rPr>
          <w:rFonts w:hint="eastAsia"/>
        </w:rPr>
        <w:t>*</w:t>
      </w:r>
      <w:r w:rsidR="00972E79">
        <w:tab/>
      </w:r>
      <w:r w:rsidRPr="002230E4">
        <w:t xml:space="preserve">This EAS patch set </w:t>
      </w:r>
      <w:r w:rsidRPr="002230E4">
        <w:rPr>
          <w:rFonts w:hint="eastAsia"/>
        </w:rPr>
        <w:t xml:space="preserve">was </w:t>
      </w:r>
      <w:r w:rsidRPr="002230E4">
        <w:t>created by porting the git repository at the URL below for use on R-Car H3</w:t>
      </w:r>
      <w:r w:rsidRPr="002230E4">
        <w:rPr>
          <w:rFonts w:hint="eastAsia"/>
        </w:rPr>
        <w:t xml:space="preserve"> and </w:t>
      </w:r>
      <w:r w:rsidRPr="002230E4">
        <w:t>R-Car M3-W</w:t>
      </w:r>
      <w:r w:rsidRPr="002230E4">
        <w:rPr>
          <w:rFonts w:hint="eastAsia"/>
        </w:rPr>
        <w:t xml:space="preserve"> products</w:t>
      </w:r>
      <w:r w:rsidRPr="002230E4">
        <w:t>.</w:t>
      </w:r>
    </w:p>
    <w:p w:rsidR="00055CE2" w:rsidRPr="002230E4" w:rsidRDefault="00EF1E57" w:rsidP="00972E79">
      <w:pPr>
        <w:pStyle w:val="notenumbercont"/>
      </w:pPr>
      <w:hyperlink r:id="rId12" w:history="1">
        <w:r w:rsidR="00055CE2" w:rsidRPr="002230E4">
          <w:rPr>
            <w:rStyle w:val="Hyperlink"/>
            <w:rFonts w:eastAsia="PMingLiU" w:hint="eastAsia"/>
          </w:rPr>
          <w:t>http</w:t>
        </w:r>
      </w:hyperlink>
      <w:hyperlink r:id="rId13" w:history="1">
        <w:r w:rsidR="00055CE2" w:rsidRPr="002230E4">
          <w:rPr>
            <w:rStyle w:val="Hyperlink"/>
            <w:rFonts w:eastAsia="PMingLiU" w:hint="eastAsia"/>
          </w:rPr>
          <w:t>://</w:t>
        </w:r>
      </w:hyperlink>
      <w:hyperlink r:id="rId14" w:history="1">
        <w:r w:rsidR="00055CE2" w:rsidRPr="002230E4">
          <w:rPr>
            <w:rStyle w:val="Hyperlink"/>
            <w:rFonts w:eastAsia="PMingLiU" w:hint="eastAsia"/>
          </w:rPr>
          <w:t>www.linux-arm.org/git?p=linux-power.git</w:t>
        </w:r>
      </w:hyperlink>
      <w:r w:rsidR="00055CE2" w:rsidRPr="002230E4">
        <w:rPr>
          <w:rFonts w:hint="eastAsia"/>
        </w:rPr>
        <w:t xml:space="preserve"> (branch: energy_model_rfc_v5.2)</w:t>
      </w:r>
    </w:p>
    <w:p w:rsidR="00055CE2" w:rsidRPr="002230E4" w:rsidRDefault="00055CE2" w:rsidP="00972E79">
      <w:pPr>
        <w:pStyle w:val="Space"/>
      </w:pPr>
    </w:p>
    <w:p w:rsidR="00055CE2" w:rsidRPr="002230E4" w:rsidRDefault="00972E79" w:rsidP="00791B1D">
      <w:pPr>
        <w:pStyle w:val="Level1ordered"/>
        <w:numPr>
          <w:ilvl w:val="0"/>
          <w:numId w:val="23"/>
        </w:numPr>
      </w:pPr>
      <w:r>
        <w:t xml:space="preserve"> </w:t>
      </w:r>
      <w:r w:rsidR="00055CE2" w:rsidRPr="002230E4">
        <w:t xml:space="preserve">Functions in the EAS Patch Set </w:t>
      </w:r>
      <w:r w:rsidR="00055CE2" w:rsidRPr="002230E4">
        <w:rPr>
          <w:rFonts w:hint="eastAsia"/>
        </w:rPr>
        <w:t xml:space="preserve">that </w:t>
      </w:r>
      <w:r w:rsidR="00055CE2" w:rsidRPr="002230E4">
        <w:t>H</w:t>
      </w:r>
      <w:r w:rsidR="00055CE2" w:rsidRPr="002230E4">
        <w:rPr>
          <w:rFonts w:hint="eastAsia"/>
        </w:rPr>
        <w:t xml:space="preserve">ave been </w:t>
      </w:r>
      <w:r w:rsidR="00055CE2" w:rsidRPr="002230E4">
        <w:t>Evaluated by Renesas for Use on R-Car H3</w:t>
      </w:r>
      <w:r w:rsidR="00055CE2" w:rsidRPr="002230E4">
        <w:rPr>
          <w:rFonts w:hint="eastAsia"/>
        </w:rPr>
        <w:t xml:space="preserve"> </w:t>
      </w:r>
      <w:r w:rsidR="00055CE2" w:rsidRPr="002230E4">
        <w:t>and</w:t>
      </w:r>
      <w:r w:rsidR="00055CE2" w:rsidRPr="002230E4">
        <w:rPr>
          <w:rFonts w:hint="eastAsia"/>
        </w:rPr>
        <w:t xml:space="preserve"> </w:t>
      </w:r>
      <w:r w:rsidR="00055CE2" w:rsidRPr="002230E4">
        <w:t>R-Car M3-W</w:t>
      </w:r>
      <w:r w:rsidR="00055CE2" w:rsidRPr="002230E4">
        <w:rPr>
          <w:rFonts w:hint="eastAsia"/>
        </w:rPr>
        <w:t xml:space="preserve"> </w:t>
      </w:r>
      <w:r w:rsidR="00055CE2" w:rsidRPr="002230E4">
        <w:t>P</w:t>
      </w:r>
      <w:r w:rsidR="00055CE2" w:rsidRPr="002230E4">
        <w:rPr>
          <w:rFonts w:hint="eastAsia"/>
        </w:rPr>
        <w:t>roducts</w:t>
      </w:r>
    </w:p>
    <w:p w:rsidR="00055CE2" w:rsidRPr="002230E4" w:rsidRDefault="00055CE2" w:rsidP="00972E79">
      <w:pPr>
        <w:pStyle w:val="listend"/>
      </w:pPr>
    </w:p>
    <w:p w:rsidR="00055CE2" w:rsidRPr="00972E79" w:rsidRDefault="00055CE2" w:rsidP="00972E79">
      <w:pPr>
        <w:pStyle w:val="tabletitle"/>
      </w:pPr>
      <w:r w:rsidRPr="00972E79">
        <w:t>Table</w:t>
      </w:r>
      <w:r w:rsidRPr="00972E79">
        <w:rPr>
          <w:rFonts w:hint="eastAsia"/>
        </w:rPr>
        <w:t xml:space="preserve"> </w:t>
      </w:r>
      <w:r w:rsidRPr="00972E79">
        <w:t>2</w:t>
      </w:r>
      <w:r w:rsidRPr="00972E79">
        <w:noBreakHyphen/>
        <w:t>1</w:t>
      </w:r>
      <w:r w:rsidR="00972E79">
        <w:rPr>
          <w:rFonts w:hint="eastAsia"/>
        </w:rPr>
        <w:t xml:space="preserve">  </w:t>
      </w:r>
      <w:r w:rsidRPr="00972E79">
        <w:rPr>
          <w:rFonts w:hint="eastAsia"/>
        </w:rPr>
        <w:t xml:space="preserve">EAS </w:t>
      </w:r>
      <w:r w:rsidRPr="00972E79">
        <w:t>F</w:t>
      </w:r>
      <w:r w:rsidRPr="00972E79">
        <w:rPr>
          <w:rFonts w:hint="eastAsia"/>
        </w:rPr>
        <w:t>unctions</w:t>
      </w:r>
    </w:p>
    <w:p w:rsidR="00055CE2" w:rsidRPr="00552E1A" w:rsidRDefault="00055CE2" w:rsidP="006D07D5">
      <w:pPr>
        <w:pStyle w:val="conditiontitle"/>
        <w:jc w:val="right"/>
        <w:rPr>
          <w:b/>
        </w:rPr>
      </w:pPr>
      <w:bookmarkStart w:id="52" w:name="_Hlk488946348"/>
      <w:r w:rsidRPr="00552E1A">
        <w:rPr>
          <w:b/>
        </w:rPr>
        <w:t>√</w:t>
      </w:r>
      <w:bookmarkEnd w:id="52"/>
      <w:r w:rsidRPr="00552E1A">
        <w:rPr>
          <w:rFonts w:hint="eastAsia"/>
          <w:b/>
        </w:rPr>
        <w:t xml:space="preserve">: </w:t>
      </w:r>
      <w:r w:rsidRPr="00552E1A">
        <w:rPr>
          <w:b/>
        </w:rPr>
        <w:t>Functions Evaluated by Renesas</w:t>
      </w:r>
    </w:p>
    <w:p w:rsidR="00055CE2" w:rsidRPr="00552E1A" w:rsidRDefault="00055CE2" w:rsidP="006D07D5">
      <w:pPr>
        <w:pStyle w:val="conditiontitle"/>
        <w:jc w:val="right"/>
        <w:rPr>
          <w:b/>
        </w:rPr>
      </w:pPr>
      <w:bookmarkStart w:id="53" w:name="_Hlk488946357"/>
      <w:r w:rsidRPr="00552E1A">
        <w:rPr>
          <w:b/>
        </w:rPr>
        <w:t>―</w:t>
      </w:r>
      <w:bookmarkEnd w:id="53"/>
      <w:r w:rsidRPr="00552E1A">
        <w:rPr>
          <w:b/>
        </w:rPr>
        <w:t>: Functions not Evaluated by Renesas</w:t>
      </w:r>
    </w:p>
    <w:tbl>
      <w:tblPr>
        <w:tblStyle w:val="TableGrid"/>
        <w:tblW w:w="9809"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728"/>
        <w:gridCol w:w="1386"/>
        <w:gridCol w:w="4496"/>
        <w:gridCol w:w="2199"/>
      </w:tblGrid>
      <w:tr w:rsidR="00055CE2" w:rsidRPr="002230E4" w:rsidTr="00972E79">
        <w:trPr>
          <w:trHeight w:val="275"/>
        </w:trPr>
        <w:tc>
          <w:tcPr>
            <w:tcW w:w="1728" w:type="dxa"/>
            <w:tcBorders>
              <w:top w:val="nil"/>
              <w:bottom w:val="single" w:sz="8" w:space="0" w:color="auto"/>
            </w:tcBorders>
            <w:vAlign w:val="bottom"/>
          </w:tcPr>
          <w:p w:rsidR="00055CE2" w:rsidRPr="00972E79" w:rsidRDefault="00055CE2" w:rsidP="00972E79">
            <w:pPr>
              <w:pStyle w:val="tablehead"/>
            </w:pPr>
            <w:r w:rsidRPr="00972E79">
              <w:t>Function Name</w:t>
            </w:r>
          </w:p>
        </w:tc>
        <w:tc>
          <w:tcPr>
            <w:tcW w:w="1386" w:type="dxa"/>
            <w:tcBorders>
              <w:top w:val="nil"/>
              <w:bottom w:val="single" w:sz="8" w:space="0" w:color="auto"/>
            </w:tcBorders>
            <w:vAlign w:val="bottom"/>
          </w:tcPr>
          <w:p w:rsidR="00055CE2" w:rsidRPr="00972E79" w:rsidRDefault="00055CE2" w:rsidP="00972E79">
            <w:pPr>
              <w:pStyle w:val="tablehead"/>
            </w:pPr>
            <w:r w:rsidRPr="00972E79">
              <w:t>Function Evaluated or Not</w:t>
            </w:r>
            <w:r w:rsidRPr="00972E79">
              <w:rPr>
                <w:rFonts w:hint="eastAsia"/>
              </w:rPr>
              <w:t>?</w:t>
            </w:r>
          </w:p>
        </w:tc>
        <w:tc>
          <w:tcPr>
            <w:tcW w:w="4496" w:type="dxa"/>
            <w:tcBorders>
              <w:top w:val="nil"/>
              <w:bottom w:val="single" w:sz="8" w:space="0" w:color="auto"/>
            </w:tcBorders>
            <w:vAlign w:val="bottom"/>
          </w:tcPr>
          <w:p w:rsidR="00055CE2" w:rsidRPr="00972E79" w:rsidRDefault="00055CE2" w:rsidP="00972E79">
            <w:pPr>
              <w:pStyle w:val="tablehead"/>
            </w:pPr>
            <w:r w:rsidRPr="00972E79">
              <w:t>Description</w:t>
            </w:r>
          </w:p>
        </w:tc>
        <w:tc>
          <w:tcPr>
            <w:tcW w:w="2199" w:type="dxa"/>
            <w:tcBorders>
              <w:top w:val="nil"/>
              <w:bottom w:val="single" w:sz="8" w:space="0" w:color="auto"/>
            </w:tcBorders>
            <w:vAlign w:val="bottom"/>
          </w:tcPr>
          <w:p w:rsidR="00055CE2" w:rsidRPr="00972E79" w:rsidRDefault="00055CE2" w:rsidP="00972E79">
            <w:pPr>
              <w:pStyle w:val="tablehead"/>
            </w:pPr>
            <w:r w:rsidRPr="00972E79">
              <w:t>Remarks</w:t>
            </w:r>
          </w:p>
        </w:tc>
      </w:tr>
      <w:tr w:rsidR="00055CE2" w:rsidRPr="002230E4" w:rsidTr="00972E79">
        <w:trPr>
          <w:trHeight w:val="275"/>
        </w:trPr>
        <w:tc>
          <w:tcPr>
            <w:tcW w:w="1728" w:type="dxa"/>
            <w:tcBorders>
              <w:top w:val="single" w:sz="8" w:space="0" w:color="auto"/>
            </w:tcBorders>
          </w:tcPr>
          <w:p w:rsidR="00055CE2" w:rsidRPr="002230E4" w:rsidRDefault="00055CE2" w:rsidP="00AA1984">
            <w:pPr>
              <w:pStyle w:val="tablebody"/>
            </w:pPr>
            <w:r w:rsidRPr="002230E4">
              <w:t>EAS core</w:t>
            </w:r>
          </w:p>
        </w:tc>
        <w:tc>
          <w:tcPr>
            <w:tcW w:w="1386" w:type="dxa"/>
            <w:tcBorders>
              <w:top w:val="single" w:sz="8" w:space="0" w:color="auto"/>
            </w:tcBorders>
          </w:tcPr>
          <w:p w:rsidR="00055CE2" w:rsidRPr="002230E4" w:rsidRDefault="00055CE2" w:rsidP="00AA1984">
            <w:pPr>
              <w:pStyle w:val="tablebody"/>
            </w:pPr>
            <w:r w:rsidRPr="002230E4">
              <w:t>√</w:t>
            </w:r>
          </w:p>
        </w:tc>
        <w:tc>
          <w:tcPr>
            <w:tcW w:w="4496" w:type="dxa"/>
            <w:tcBorders>
              <w:top w:val="single" w:sz="8" w:space="0" w:color="auto"/>
            </w:tcBorders>
          </w:tcPr>
          <w:p w:rsidR="00055CE2" w:rsidRPr="002230E4" w:rsidRDefault="00055CE2" w:rsidP="00AA1984">
            <w:pPr>
              <w:pStyle w:val="tablebody"/>
            </w:pPr>
            <w:r w:rsidRPr="002230E4">
              <w:t>Control</w:t>
            </w:r>
            <w:r w:rsidRPr="002230E4">
              <w:rPr>
                <w:rFonts w:hint="eastAsia"/>
              </w:rPr>
              <w:t xml:space="preserve">s </w:t>
            </w:r>
            <w:r w:rsidRPr="002230E4">
              <w:t xml:space="preserve">the </w:t>
            </w:r>
            <w:r w:rsidRPr="002230E4">
              <w:rPr>
                <w:rFonts w:hint="eastAsia"/>
              </w:rPr>
              <w:t xml:space="preserve">assignment of </w:t>
            </w:r>
            <w:r w:rsidRPr="002230E4">
              <w:t>task</w:t>
            </w:r>
            <w:r w:rsidRPr="002230E4">
              <w:rPr>
                <w:rFonts w:hint="eastAsia"/>
              </w:rPr>
              <w:t>s</w:t>
            </w:r>
            <w:r w:rsidRPr="002230E4">
              <w:t xml:space="preserve"> </w:t>
            </w:r>
            <w:r w:rsidRPr="002230E4">
              <w:rPr>
                <w:rFonts w:hint="eastAsia"/>
              </w:rPr>
              <w:t xml:space="preserve">by </w:t>
            </w:r>
            <w:r w:rsidRPr="002230E4">
              <w:t>EAS.</w:t>
            </w:r>
          </w:p>
        </w:tc>
        <w:tc>
          <w:tcPr>
            <w:tcW w:w="2199" w:type="dxa"/>
            <w:tcBorders>
              <w:top w:val="single" w:sz="8" w:space="0" w:color="auto"/>
            </w:tcBorders>
          </w:tcPr>
          <w:p w:rsidR="00055CE2" w:rsidRPr="002230E4" w:rsidRDefault="00055CE2" w:rsidP="00AA1984">
            <w:pPr>
              <w:pStyle w:val="tablebody"/>
            </w:pPr>
          </w:p>
        </w:tc>
      </w:tr>
      <w:tr w:rsidR="00055CE2" w:rsidRPr="002230E4" w:rsidTr="00972E79">
        <w:trPr>
          <w:trHeight w:val="54"/>
        </w:trPr>
        <w:tc>
          <w:tcPr>
            <w:tcW w:w="1728" w:type="dxa"/>
          </w:tcPr>
          <w:p w:rsidR="00055CE2" w:rsidRPr="002230E4" w:rsidRDefault="00055CE2" w:rsidP="00AA1984">
            <w:pPr>
              <w:pStyle w:val="tablebody"/>
            </w:pPr>
            <w:r w:rsidRPr="002230E4">
              <w:t>Capacity awareness</w:t>
            </w:r>
          </w:p>
        </w:tc>
        <w:tc>
          <w:tcPr>
            <w:tcW w:w="1386" w:type="dxa"/>
          </w:tcPr>
          <w:p w:rsidR="00055CE2" w:rsidRPr="002230E4" w:rsidRDefault="00055CE2" w:rsidP="00AA1984">
            <w:pPr>
              <w:pStyle w:val="tablebody"/>
            </w:pPr>
            <w:r w:rsidRPr="002230E4">
              <w:t>√</w:t>
            </w:r>
          </w:p>
        </w:tc>
        <w:tc>
          <w:tcPr>
            <w:tcW w:w="4496" w:type="dxa"/>
          </w:tcPr>
          <w:p w:rsidR="00055CE2" w:rsidRPr="002230E4" w:rsidRDefault="00055CE2" w:rsidP="00AA1984">
            <w:pPr>
              <w:pStyle w:val="tablebody"/>
            </w:pPr>
            <w:r w:rsidRPr="002230E4">
              <w:t>When a task is awakened, if it</w:t>
            </w:r>
            <w:r w:rsidRPr="002230E4">
              <w:rPr>
                <w:rFonts w:hint="eastAsia"/>
              </w:rPr>
              <w:t xml:space="preserve"> imposed a heavy </w:t>
            </w:r>
            <w:r w:rsidRPr="002230E4">
              <w:t xml:space="preserve">load </w:t>
            </w:r>
            <w:r w:rsidRPr="002230E4">
              <w:rPr>
                <w:rFonts w:hint="eastAsia"/>
              </w:rPr>
              <w:t>while it was previously running</w:t>
            </w:r>
            <w:r w:rsidRPr="002230E4">
              <w:t>, it will be assigned to a CPU with high</w:t>
            </w:r>
            <w:r w:rsidRPr="002230E4">
              <w:rPr>
                <w:rFonts w:hint="eastAsia"/>
              </w:rPr>
              <w:t>er</w:t>
            </w:r>
            <w:r w:rsidRPr="002230E4">
              <w:t xml:space="preserve"> processing capa</w:t>
            </w:r>
            <w:r w:rsidRPr="002230E4">
              <w:rPr>
                <w:rFonts w:hint="eastAsia"/>
              </w:rPr>
              <w:t>c</w:t>
            </w:r>
            <w:r w:rsidRPr="002230E4">
              <w:t>ity (</w:t>
            </w:r>
            <w:r w:rsidRPr="002230E4">
              <w:rPr>
                <w:rFonts w:hint="eastAsia"/>
              </w:rPr>
              <w:t xml:space="preserve">a </w:t>
            </w:r>
            <w:r w:rsidRPr="002230E4">
              <w:t>Cortex-A57).</w:t>
            </w:r>
          </w:p>
        </w:tc>
        <w:tc>
          <w:tcPr>
            <w:tcW w:w="2199" w:type="dxa"/>
          </w:tcPr>
          <w:p w:rsidR="00055CE2" w:rsidRPr="002230E4" w:rsidRDefault="00055CE2" w:rsidP="00AA1984">
            <w:pPr>
              <w:pStyle w:val="tablebody"/>
            </w:pPr>
          </w:p>
        </w:tc>
      </w:tr>
      <w:tr w:rsidR="00055CE2" w:rsidRPr="002230E4" w:rsidTr="00972E79">
        <w:trPr>
          <w:trHeight w:val="54"/>
        </w:trPr>
        <w:tc>
          <w:tcPr>
            <w:tcW w:w="1728" w:type="dxa"/>
          </w:tcPr>
          <w:p w:rsidR="00055CE2" w:rsidRPr="002230E4" w:rsidRDefault="00055CE2" w:rsidP="00AA1984">
            <w:pPr>
              <w:pStyle w:val="tablebody"/>
            </w:pPr>
            <w:r w:rsidRPr="002230E4">
              <w:t>CPU topology for aarch32</w:t>
            </w:r>
          </w:p>
        </w:tc>
        <w:tc>
          <w:tcPr>
            <w:tcW w:w="1386" w:type="dxa"/>
          </w:tcPr>
          <w:p w:rsidR="00055CE2" w:rsidRPr="002230E4" w:rsidRDefault="00055CE2" w:rsidP="00AA1984">
            <w:pPr>
              <w:pStyle w:val="tablebody"/>
            </w:pPr>
            <w:r w:rsidRPr="002230E4">
              <w:t>―</w:t>
            </w:r>
          </w:p>
        </w:tc>
        <w:tc>
          <w:tcPr>
            <w:tcW w:w="4496" w:type="dxa"/>
          </w:tcPr>
          <w:p w:rsidR="00055CE2" w:rsidRPr="002230E4" w:rsidRDefault="00055CE2" w:rsidP="00AA1984">
            <w:pPr>
              <w:pStyle w:val="tablebody"/>
            </w:pPr>
            <w:r w:rsidRPr="002230E4">
              <w:t>Defines the configuration of the CPU</w:t>
            </w:r>
            <w:r w:rsidRPr="002230E4">
              <w:rPr>
                <w:rFonts w:hint="eastAsia"/>
              </w:rPr>
              <w:t>s</w:t>
            </w:r>
            <w:r w:rsidRPr="002230E4">
              <w:t xml:space="preserve"> o</w:t>
            </w:r>
            <w:r w:rsidRPr="002230E4">
              <w:rPr>
                <w:rFonts w:hint="eastAsia"/>
              </w:rPr>
              <w:t>f</w:t>
            </w:r>
            <w:r w:rsidRPr="002230E4">
              <w:t xml:space="preserve"> the AArch32 platform.</w:t>
            </w:r>
          </w:p>
        </w:tc>
        <w:tc>
          <w:tcPr>
            <w:tcW w:w="2199" w:type="dxa"/>
          </w:tcPr>
          <w:p w:rsidR="00055CE2" w:rsidRPr="002230E4" w:rsidRDefault="00055CE2" w:rsidP="00AA1984">
            <w:pPr>
              <w:pStyle w:val="tablebody"/>
            </w:pPr>
            <w:r w:rsidRPr="002230E4">
              <w:rPr>
                <w:rFonts w:hint="eastAsia"/>
              </w:rPr>
              <w:t>T</w:t>
            </w:r>
            <w:r w:rsidRPr="002230E4">
              <w:t>hird</w:t>
            </w:r>
            <w:r w:rsidRPr="002230E4">
              <w:rPr>
                <w:rFonts w:hint="eastAsia"/>
              </w:rPr>
              <w:t>-</w:t>
            </w:r>
            <w:r w:rsidRPr="002230E4">
              <w:t xml:space="preserve">generation R-Car series products </w:t>
            </w:r>
            <w:r w:rsidRPr="002230E4">
              <w:rPr>
                <w:rFonts w:hint="eastAsia"/>
              </w:rPr>
              <w:t xml:space="preserve">do </w:t>
            </w:r>
            <w:r w:rsidRPr="002230E4">
              <w:t>not support AArch32.</w:t>
            </w:r>
          </w:p>
        </w:tc>
      </w:tr>
      <w:tr w:rsidR="00055CE2" w:rsidRPr="002230E4" w:rsidTr="00972E79">
        <w:trPr>
          <w:trHeight w:val="54"/>
        </w:trPr>
        <w:tc>
          <w:tcPr>
            <w:tcW w:w="1728" w:type="dxa"/>
          </w:tcPr>
          <w:p w:rsidR="00055CE2" w:rsidRPr="002230E4" w:rsidRDefault="00055CE2" w:rsidP="00AA1984">
            <w:pPr>
              <w:pStyle w:val="tablebody"/>
            </w:pPr>
            <w:r w:rsidRPr="002230E4">
              <w:t>CPU topology for aarch64</w:t>
            </w:r>
          </w:p>
        </w:tc>
        <w:tc>
          <w:tcPr>
            <w:tcW w:w="1386" w:type="dxa"/>
          </w:tcPr>
          <w:p w:rsidR="00055CE2" w:rsidRPr="002230E4" w:rsidRDefault="00055CE2" w:rsidP="00AA1984">
            <w:pPr>
              <w:pStyle w:val="tablebody"/>
            </w:pPr>
            <w:r w:rsidRPr="002230E4">
              <w:t>√</w:t>
            </w:r>
          </w:p>
        </w:tc>
        <w:tc>
          <w:tcPr>
            <w:tcW w:w="4496" w:type="dxa"/>
          </w:tcPr>
          <w:p w:rsidR="00055CE2" w:rsidRPr="002230E4" w:rsidRDefault="00055CE2" w:rsidP="00AA1984">
            <w:pPr>
              <w:pStyle w:val="tablebody"/>
            </w:pPr>
            <w:r w:rsidRPr="002230E4">
              <w:t>Defines the configuration of the CPU</w:t>
            </w:r>
            <w:r w:rsidRPr="002230E4">
              <w:rPr>
                <w:rFonts w:hint="eastAsia"/>
              </w:rPr>
              <w:t>s</w:t>
            </w:r>
            <w:r w:rsidRPr="002230E4">
              <w:t xml:space="preserve"> o</w:t>
            </w:r>
            <w:r w:rsidRPr="002230E4">
              <w:rPr>
                <w:rFonts w:hint="eastAsia"/>
              </w:rPr>
              <w:t>f</w:t>
            </w:r>
            <w:r w:rsidRPr="002230E4">
              <w:t xml:space="preserve"> the AArch64 platform.</w:t>
            </w:r>
          </w:p>
        </w:tc>
        <w:tc>
          <w:tcPr>
            <w:tcW w:w="2199" w:type="dxa"/>
          </w:tcPr>
          <w:p w:rsidR="00055CE2" w:rsidRPr="002230E4" w:rsidRDefault="00055CE2" w:rsidP="00AA1984">
            <w:pPr>
              <w:pStyle w:val="tablebody"/>
            </w:pPr>
          </w:p>
        </w:tc>
      </w:tr>
      <w:tr w:rsidR="00055CE2" w:rsidRPr="002230E4" w:rsidTr="00972E79">
        <w:trPr>
          <w:trHeight w:val="54"/>
        </w:trPr>
        <w:tc>
          <w:tcPr>
            <w:tcW w:w="1728" w:type="dxa"/>
          </w:tcPr>
          <w:p w:rsidR="00055CE2" w:rsidRPr="002230E4" w:rsidRDefault="00055CE2" w:rsidP="00AA1984">
            <w:pPr>
              <w:pStyle w:val="tablebody"/>
            </w:pPr>
            <w:r w:rsidRPr="002230E4">
              <w:t>Sched governor</w:t>
            </w:r>
          </w:p>
        </w:tc>
        <w:tc>
          <w:tcPr>
            <w:tcW w:w="1386" w:type="dxa"/>
          </w:tcPr>
          <w:p w:rsidR="00055CE2" w:rsidRPr="002230E4" w:rsidRDefault="00055CE2" w:rsidP="00AA1984">
            <w:pPr>
              <w:pStyle w:val="tablebody"/>
            </w:pPr>
            <w:r w:rsidRPr="002230E4">
              <w:t>―</w:t>
            </w:r>
          </w:p>
        </w:tc>
        <w:tc>
          <w:tcPr>
            <w:tcW w:w="4496" w:type="dxa"/>
          </w:tcPr>
          <w:p w:rsidR="00055CE2" w:rsidRPr="002230E4" w:rsidRDefault="00055CE2" w:rsidP="00AA1984">
            <w:pPr>
              <w:pStyle w:val="tablebody"/>
            </w:pPr>
            <w:r w:rsidRPr="002230E4">
              <w:t xml:space="preserve">The Sched governor is </w:t>
            </w:r>
            <w:r w:rsidRPr="002230E4">
              <w:rPr>
                <w:rFonts w:hint="eastAsia"/>
              </w:rPr>
              <w:t xml:space="preserve">the </w:t>
            </w:r>
            <w:r w:rsidRPr="002230E4">
              <w:t xml:space="preserve">CPU </w:t>
            </w:r>
            <w:r w:rsidRPr="002230E4">
              <w:rPr>
                <w:rFonts w:hint="eastAsia"/>
              </w:rPr>
              <w:t>f</w:t>
            </w:r>
            <w:r w:rsidRPr="002230E4">
              <w:t xml:space="preserve">req governor for v5.2 of EAS. This is different from </w:t>
            </w:r>
            <w:r w:rsidRPr="002230E4">
              <w:rPr>
                <w:rFonts w:hint="eastAsia"/>
              </w:rPr>
              <w:t xml:space="preserve">the </w:t>
            </w:r>
            <w:r w:rsidRPr="002230E4">
              <w:t xml:space="preserve">new CPU </w:t>
            </w:r>
            <w:r w:rsidRPr="002230E4">
              <w:rPr>
                <w:rFonts w:hint="eastAsia"/>
              </w:rPr>
              <w:t>f</w:t>
            </w:r>
            <w:r w:rsidRPr="002230E4">
              <w:t xml:space="preserve">req governor, Schedutil, which has already been merged </w:t>
            </w:r>
            <w:r w:rsidRPr="002230E4">
              <w:rPr>
                <w:rFonts w:hint="eastAsia"/>
              </w:rPr>
              <w:t xml:space="preserve">with </w:t>
            </w:r>
            <w:r w:rsidRPr="002230E4">
              <w:t>the BSP for third</w:t>
            </w:r>
            <w:r w:rsidRPr="002230E4">
              <w:rPr>
                <w:rFonts w:hint="eastAsia"/>
              </w:rPr>
              <w:t>-</w:t>
            </w:r>
            <w:r w:rsidRPr="002230E4">
              <w:t>generation R-Car series products.</w:t>
            </w:r>
          </w:p>
        </w:tc>
        <w:tc>
          <w:tcPr>
            <w:tcW w:w="2199" w:type="dxa"/>
          </w:tcPr>
          <w:p w:rsidR="00055CE2" w:rsidRPr="002230E4" w:rsidRDefault="00055CE2" w:rsidP="00AA1984">
            <w:pPr>
              <w:pStyle w:val="tablebody"/>
            </w:pPr>
            <w:r w:rsidRPr="002230E4">
              <w:t>Sched governor is old and no longer ne</w:t>
            </w:r>
            <w:r w:rsidRPr="002230E4">
              <w:rPr>
                <w:rFonts w:hint="eastAsia"/>
              </w:rPr>
              <w:t>cessary</w:t>
            </w:r>
            <w:r w:rsidRPr="002230E4">
              <w:t>.</w:t>
            </w:r>
          </w:p>
        </w:tc>
      </w:tr>
      <w:tr w:rsidR="00055CE2" w:rsidRPr="002230E4" w:rsidTr="00972E79">
        <w:trPr>
          <w:trHeight w:val="54"/>
        </w:trPr>
        <w:tc>
          <w:tcPr>
            <w:tcW w:w="1728" w:type="dxa"/>
            <w:tcBorders>
              <w:bottom w:val="single" w:sz="4" w:space="0" w:color="auto"/>
            </w:tcBorders>
          </w:tcPr>
          <w:p w:rsidR="00055CE2" w:rsidRPr="002230E4" w:rsidRDefault="00055CE2" w:rsidP="00AA1984">
            <w:pPr>
              <w:pStyle w:val="tablebody"/>
            </w:pPr>
            <w:r w:rsidRPr="002230E4">
              <w:t>Sched tune</w:t>
            </w:r>
          </w:p>
        </w:tc>
        <w:tc>
          <w:tcPr>
            <w:tcW w:w="1386" w:type="dxa"/>
            <w:tcBorders>
              <w:bottom w:val="single" w:sz="4" w:space="0" w:color="auto"/>
            </w:tcBorders>
          </w:tcPr>
          <w:p w:rsidR="00055CE2" w:rsidRPr="002230E4" w:rsidRDefault="00055CE2" w:rsidP="00AA1984">
            <w:pPr>
              <w:pStyle w:val="tablebody"/>
            </w:pPr>
            <w:r w:rsidRPr="002230E4">
              <w:t>―</w:t>
            </w:r>
          </w:p>
        </w:tc>
        <w:tc>
          <w:tcPr>
            <w:tcW w:w="4496" w:type="dxa"/>
            <w:tcBorders>
              <w:bottom w:val="single" w:sz="4" w:space="0" w:color="auto"/>
            </w:tcBorders>
          </w:tcPr>
          <w:p w:rsidR="00055CE2" w:rsidRPr="002230E4" w:rsidRDefault="00055CE2" w:rsidP="00AA1984">
            <w:pPr>
              <w:pStyle w:val="tablebody"/>
            </w:pPr>
            <w:r w:rsidRPr="002230E4">
              <w:t xml:space="preserve">Sched tune </w:t>
            </w:r>
            <w:r w:rsidRPr="002230E4">
              <w:rPr>
                <w:rFonts w:hint="eastAsia"/>
              </w:rPr>
              <w:t xml:space="preserve">is for </w:t>
            </w:r>
            <w:r w:rsidRPr="002230E4">
              <w:t>boost</w:t>
            </w:r>
            <w:r w:rsidRPr="002230E4">
              <w:rPr>
                <w:rFonts w:hint="eastAsia"/>
              </w:rPr>
              <w:t>ing</w:t>
            </w:r>
            <w:r w:rsidRPr="002230E4">
              <w:t xml:space="preserve"> </w:t>
            </w:r>
            <w:r w:rsidRPr="002230E4">
              <w:rPr>
                <w:rFonts w:hint="eastAsia"/>
              </w:rPr>
              <w:t>the performance of the Sched governor</w:t>
            </w:r>
            <w:r w:rsidRPr="002230E4">
              <w:t xml:space="preserve"> </w:t>
            </w:r>
            <w:r w:rsidRPr="002230E4">
              <w:rPr>
                <w:rFonts w:hint="eastAsia"/>
              </w:rPr>
              <w:t xml:space="preserve">as </w:t>
            </w:r>
            <w:r w:rsidRPr="002230E4">
              <w:t xml:space="preserve">CPU </w:t>
            </w:r>
            <w:r w:rsidRPr="002230E4">
              <w:rPr>
                <w:rFonts w:hint="eastAsia"/>
              </w:rPr>
              <w:t>f</w:t>
            </w:r>
            <w:r w:rsidRPr="002230E4">
              <w:t>req.</w:t>
            </w:r>
            <w:r w:rsidRPr="002230E4">
              <w:rPr>
                <w:rFonts w:hint="eastAsia"/>
              </w:rPr>
              <w:t xml:space="preserve"> </w:t>
            </w:r>
          </w:p>
        </w:tc>
        <w:tc>
          <w:tcPr>
            <w:tcW w:w="2199" w:type="dxa"/>
            <w:tcBorders>
              <w:bottom w:val="single" w:sz="4" w:space="0" w:color="auto"/>
            </w:tcBorders>
          </w:tcPr>
          <w:p w:rsidR="00055CE2" w:rsidRPr="002230E4" w:rsidRDefault="00055CE2" w:rsidP="00AA1984">
            <w:pPr>
              <w:pStyle w:val="tablebody"/>
            </w:pPr>
            <w:r w:rsidRPr="002230E4">
              <w:rPr>
                <w:rFonts w:hint="eastAsia"/>
              </w:rPr>
              <w:t xml:space="preserve">This </w:t>
            </w:r>
            <w:r w:rsidRPr="002230E4">
              <w:t xml:space="preserve">does not </w:t>
            </w:r>
            <w:r w:rsidRPr="002230E4">
              <w:rPr>
                <w:rFonts w:hint="eastAsia"/>
              </w:rPr>
              <w:t xml:space="preserve">work </w:t>
            </w:r>
            <w:r w:rsidRPr="002230E4">
              <w:t xml:space="preserve">with </w:t>
            </w:r>
            <w:r w:rsidRPr="002230E4">
              <w:rPr>
                <w:rFonts w:hint="eastAsia"/>
              </w:rPr>
              <w:t xml:space="preserve">the </w:t>
            </w:r>
            <w:r w:rsidRPr="002230E4">
              <w:t>schedutil governor.</w:t>
            </w:r>
          </w:p>
        </w:tc>
      </w:tr>
      <w:tr w:rsidR="00055CE2" w:rsidRPr="002230E4" w:rsidTr="00972E79">
        <w:trPr>
          <w:trHeight w:val="54"/>
        </w:trPr>
        <w:tc>
          <w:tcPr>
            <w:tcW w:w="1728" w:type="dxa"/>
            <w:tcBorders>
              <w:top w:val="single" w:sz="4" w:space="0" w:color="auto"/>
              <w:bottom w:val="single" w:sz="8" w:space="0" w:color="auto"/>
            </w:tcBorders>
          </w:tcPr>
          <w:p w:rsidR="00055CE2" w:rsidRPr="002230E4" w:rsidRDefault="00055CE2" w:rsidP="00AA1984">
            <w:pPr>
              <w:pStyle w:val="tablebody"/>
            </w:pPr>
            <w:r w:rsidRPr="002230E4">
              <w:t>Dynamic capacity scaling</w:t>
            </w:r>
          </w:p>
        </w:tc>
        <w:tc>
          <w:tcPr>
            <w:tcW w:w="1386" w:type="dxa"/>
            <w:tcBorders>
              <w:top w:val="single" w:sz="4" w:space="0" w:color="auto"/>
              <w:bottom w:val="single" w:sz="8" w:space="0" w:color="auto"/>
            </w:tcBorders>
          </w:tcPr>
          <w:p w:rsidR="00055CE2" w:rsidRPr="002230E4" w:rsidRDefault="00055CE2" w:rsidP="00AA1984">
            <w:pPr>
              <w:pStyle w:val="tablebody"/>
            </w:pPr>
            <w:r w:rsidRPr="002230E4">
              <w:t>―</w:t>
            </w:r>
          </w:p>
        </w:tc>
        <w:tc>
          <w:tcPr>
            <w:tcW w:w="4496" w:type="dxa"/>
            <w:tcBorders>
              <w:top w:val="single" w:sz="4" w:space="0" w:color="auto"/>
              <w:bottom w:val="single" w:sz="8" w:space="0" w:color="auto"/>
            </w:tcBorders>
          </w:tcPr>
          <w:p w:rsidR="00055CE2" w:rsidRPr="002230E4" w:rsidRDefault="00055CE2" w:rsidP="00AA1984">
            <w:pPr>
              <w:pStyle w:val="tablebody"/>
            </w:pPr>
            <w:r w:rsidRPr="002230E4">
              <w:t>Adjust</w:t>
            </w:r>
            <w:r w:rsidRPr="002230E4">
              <w:rPr>
                <w:rFonts w:hint="eastAsia"/>
              </w:rPr>
              <w:t>ing</w:t>
            </w:r>
            <w:r w:rsidRPr="002230E4">
              <w:t xml:space="preserve"> the </w:t>
            </w:r>
            <w:r w:rsidRPr="002230E4">
              <w:rPr>
                <w:rFonts w:hint="eastAsia"/>
              </w:rPr>
              <w:t xml:space="preserve">processing </w:t>
            </w:r>
            <w:r w:rsidRPr="002230E4">
              <w:t>capacit</w:t>
            </w:r>
            <w:r w:rsidRPr="002230E4">
              <w:rPr>
                <w:rFonts w:hint="eastAsia"/>
              </w:rPr>
              <w:t xml:space="preserve">ies of </w:t>
            </w:r>
            <w:r w:rsidRPr="002230E4">
              <w:t>CPU</w:t>
            </w:r>
            <w:r w:rsidRPr="002230E4">
              <w:rPr>
                <w:rFonts w:hint="eastAsia"/>
              </w:rPr>
              <w:t>s</w:t>
            </w:r>
            <w:r w:rsidRPr="002230E4">
              <w:t xml:space="preserve"> </w:t>
            </w:r>
            <w:r w:rsidRPr="002230E4">
              <w:rPr>
                <w:rFonts w:hint="eastAsia"/>
              </w:rPr>
              <w:t xml:space="preserve">by controlling </w:t>
            </w:r>
            <w:r w:rsidRPr="002230E4">
              <w:t>the operating frequency</w:t>
            </w:r>
          </w:p>
        </w:tc>
        <w:tc>
          <w:tcPr>
            <w:tcW w:w="2199" w:type="dxa"/>
            <w:tcBorders>
              <w:top w:val="single" w:sz="4" w:space="0" w:color="auto"/>
              <w:bottom w:val="single" w:sz="8" w:space="0" w:color="auto"/>
            </w:tcBorders>
          </w:tcPr>
          <w:p w:rsidR="00055CE2" w:rsidRPr="002230E4" w:rsidRDefault="00055CE2" w:rsidP="00AA1984">
            <w:pPr>
              <w:pStyle w:val="tablebody"/>
            </w:pPr>
            <w:r w:rsidRPr="002230E4">
              <w:rPr>
                <w:rFonts w:hint="eastAsia"/>
              </w:rPr>
              <w:t xml:space="preserve">This </w:t>
            </w:r>
            <w:r w:rsidRPr="002230E4">
              <w:t xml:space="preserve">does not </w:t>
            </w:r>
            <w:r w:rsidRPr="002230E4">
              <w:rPr>
                <w:rFonts w:hint="eastAsia"/>
              </w:rPr>
              <w:t xml:space="preserve">work </w:t>
            </w:r>
            <w:r w:rsidRPr="002230E4">
              <w:t xml:space="preserve">with </w:t>
            </w:r>
            <w:r w:rsidRPr="002230E4">
              <w:rPr>
                <w:rFonts w:hint="eastAsia"/>
              </w:rPr>
              <w:t xml:space="preserve">the </w:t>
            </w:r>
            <w:r w:rsidRPr="002230E4">
              <w:t>schedutil governor.</w:t>
            </w:r>
          </w:p>
        </w:tc>
      </w:tr>
    </w:tbl>
    <w:p w:rsidR="00972E79" w:rsidRDefault="00972E79" w:rsidP="00972E79">
      <w:pPr>
        <w:pStyle w:val="tableend"/>
      </w:pPr>
    </w:p>
    <w:p w:rsidR="00055CE2" w:rsidRPr="002230E4" w:rsidRDefault="00055CE2" w:rsidP="00055CE2">
      <w:r w:rsidRPr="002230E4">
        <w:br w:type="page"/>
      </w:r>
    </w:p>
    <w:p w:rsidR="00055CE2" w:rsidRPr="002230E4" w:rsidRDefault="00055CE2" w:rsidP="00055CE2">
      <w:pPr>
        <w:pStyle w:val="Heading2"/>
      </w:pPr>
      <w:bookmarkStart w:id="54" w:name="_Toc488949315"/>
      <w:r w:rsidRPr="002230E4">
        <w:rPr>
          <w:rFonts w:hint="eastAsia"/>
        </w:rPr>
        <w:lastRenderedPageBreak/>
        <w:t xml:space="preserve">Procedure for </w:t>
      </w:r>
      <w:r w:rsidRPr="002230E4">
        <w:t>B</w:t>
      </w:r>
      <w:r w:rsidRPr="002230E4">
        <w:rPr>
          <w:rFonts w:hint="eastAsia"/>
        </w:rPr>
        <w:t>uild</w:t>
      </w:r>
      <w:r w:rsidRPr="002230E4">
        <w:t>ing</w:t>
      </w:r>
      <w:bookmarkEnd w:id="54"/>
    </w:p>
    <w:p w:rsidR="00055CE2" w:rsidRPr="002230E4" w:rsidRDefault="00055CE2" w:rsidP="00791B1D">
      <w:pPr>
        <w:pStyle w:val="Level1ordered"/>
        <w:numPr>
          <w:ilvl w:val="0"/>
          <w:numId w:val="24"/>
        </w:numPr>
      </w:pPr>
      <w:r w:rsidRPr="002230E4">
        <w:t>Preparation in Advance</w:t>
      </w:r>
    </w:p>
    <w:p w:rsidR="00055CE2" w:rsidRPr="002230E4" w:rsidRDefault="00055CE2" w:rsidP="00D42042">
      <w:pPr>
        <w:pStyle w:val="Level1cont"/>
        <w:ind w:left="896" w:hanging="602"/>
      </w:pPr>
      <w:r w:rsidRPr="002230E4">
        <w:rPr>
          <w:rFonts w:hint="eastAsia"/>
        </w:rPr>
        <w:t xml:space="preserve">Step 1: </w:t>
      </w:r>
      <w:r w:rsidRPr="002230E4">
        <w:t>Proceed with all build processes according to the procedure in the separate guidelines with the filename “</w:t>
      </w:r>
      <w:r w:rsidRPr="002230E4">
        <w:rPr>
          <w:rFonts w:hint="eastAsia"/>
        </w:rPr>
        <w:t>RENESAS_RCH3M3_YoctoStartupGuide</w:t>
      </w:r>
      <w:r w:rsidRPr="002230E4">
        <w:t>”.</w:t>
      </w:r>
    </w:p>
    <w:p w:rsidR="00055CE2" w:rsidRPr="002230E4" w:rsidRDefault="00055CE2" w:rsidP="00D42042">
      <w:pPr>
        <w:pStyle w:val="Level1cont"/>
        <w:ind w:left="896" w:hanging="602"/>
      </w:pPr>
      <w:r w:rsidRPr="002230E4">
        <w:rPr>
          <w:rFonts w:hint="eastAsia"/>
        </w:rPr>
        <w:t xml:space="preserve">Step 2: </w:t>
      </w:r>
      <w:r w:rsidRPr="002230E4">
        <w:t>Change the settings according to the procedure in the separate application note with the filename “</w:t>
      </w:r>
      <w:r w:rsidRPr="002230E4">
        <w:rPr>
          <w:rFonts w:hint="eastAsia"/>
        </w:rPr>
        <w:t>R-CarGen3_ApplicationNote_Processoraffinity</w:t>
      </w:r>
      <w:r w:rsidRPr="002230E4">
        <w:t>” to boot all CPUs up.</w:t>
      </w:r>
    </w:p>
    <w:p w:rsidR="00055CE2" w:rsidRPr="002230E4" w:rsidRDefault="00055CE2" w:rsidP="00D42042">
      <w:pPr>
        <w:pStyle w:val="Space"/>
      </w:pPr>
    </w:p>
    <w:p w:rsidR="00055CE2" w:rsidRPr="002230E4" w:rsidRDefault="00055CE2" w:rsidP="00791B1D">
      <w:pPr>
        <w:pStyle w:val="Level1ordered"/>
        <w:numPr>
          <w:ilvl w:val="0"/>
          <w:numId w:val="14"/>
        </w:numPr>
      </w:pPr>
      <w:r w:rsidRPr="002230E4">
        <w:rPr>
          <w:rFonts w:hint="eastAsia"/>
        </w:rPr>
        <w:t>Instructions for Building EAS</w:t>
      </w:r>
    </w:p>
    <w:p w:rsidR="00055CE2" w:rsidRPr="00D42042" w:rsidRDefault="00D42042" w:rsidP="00D42042">
      <w:pPr>
        <w:pStyle w:val="Level1cont"/>
        <w:ind w:left="896" w:hanging="602"/>
      </w:pPr>
      <w:r w:rsidRPr="002230E4">
        <w:rPr>
          <w:noProof/>
        </w:rPr>
        <mc:AlternateContent>
          <mc:Choice Requires="wps">
            <w:drawing>
              <wp:anchor distT="45720" distB="45720" distL="114300" distR="114300" simplePos="0" relativeHeight="251733504" behindDoc="0" locked="0" layoutInCell="1" allowOverlap="1" wp14:anchorId="614477BA" wp14:editId="1AB208A4">
                <wp:simplePos x="0" y="0"/>
                <wp:positionH relativeFrom="margin">
                  <wp:align>left</wp:align>
                </wp:positionH>
                <wp:positionV relativeFrom="paragraph">
                  <wp:posOffset>380637</wp:posOffset>
                </wp:positionV>
                <wp:extent cx="6096000" cy="1407160"/>
                <wp:effectExtent l="0" t="0" r="0" b="0"/>
                <wp:wrapSquare wrapText="bothSides"/>
                <wp:docPr id="35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7160"/>
                        </a:xfrm>
                        <a:prstGeom prst="rect">
                          <a:avLst/>
                        </a:prstGeom>
                        <a:solidFill>
                          <a:schemeClr val="bg1">
                            <a:lumMod val="85000"/>
                          </a:schemeClr>
                        </a:solidFill>
                        <a:ln w="9525">
                          <a:noFill/>
                          <a:miter lim="800000"/>
                          <a:headEnd/>
                          <a:tailEnd/>
                        </a:ln>
                      </wps:spPr>
                      <wps:txbx>
                        <w:txbxContent>
                          <w:p w:rsidR="006F6BA8" w:rsidRDefault="006F6BA8" w:rsidP="00055CE2">
                            <w:pPr>
                              <w:pStyle w:val="code"/>
                            </w:pPr>
                            <w:r w:rsidRPr="008400AB">
                              <w:t>$ cd $WORK</w:t>
                            </w:r>
                          </w:p>
                          <w:p w:rsidR="006F6BA8" w:rsidRDefault="006F6BA8" w:rsidP="00055CE2">
                            <w:pPr>
                              <w:pStyle w:val="code"/>
                            </w:pPr>
                            <w:r>
                              <w:t>$ git clone git://github.com/renesas-rcar/meta-renesas-power.git</w:t>
                            </w:r>
                          </w:p>
                          <w:p w:rsidR="006F6BA8" w:rsidRDefault="006F6BA8" w:rsidP="00055CE2">
                            <w:pPr>
                              <w:pStyle w:val="code"/>
                            </w:pPr>
                            <w:r>
                              <w:t>$ cd $WORK/meta-renesas-power</w:t>
                            </w:r>
                          </w:p>
                          <w:p w:rsidR="006F6BA8" w:rsidRDefault="006F6BA8" w:rsidP="00055CE2">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4477BA" id="_x0000_s1126" type="#_x0000_t202" style="position:absolute;left:0;text-align:left;margin-left:0;margin-top:29.95pt;width:480pt;height:110.8pt;z-index:251733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" fillcolor="#d8d8d8 [2732]" stroked="f">
                <v:textbox style="mso-fit-shape-to-text:t">
                  <w:txbxContent>
                    <w:p w:rsidR="006F6BA8" w:rsidRDefault="006F6BA8" w:rsidP="00055CE2">
                      <w:pPr>
                        <w:pStyle w:val="code"/>
                      </w:pPr>
                      <w:r w:rsidRPr="008400AB">
                        <w:t>$ cd $WORK</w:t>
                      </w:r>
                    </w:p>
                    <w:p w:rsidR="006F6BA8" w:rsidRDefault="006F6BA8" w:rsidP="00055CE2">
                      <w:pPr>
                        <w:pStyle w:val="code"/>
                      </w:pPr>
                      <w:r>
                        <w:t>$ git clone git://github.com/renesas-rcar/meta-renesas-power.git</w:t>
                      </w:r>
                    </w:p>
                    <w:p w:rsidR="006F6BA8" w:rsidRDefault="006F6BA8" w:rsidP="00055CE2">
                      <w:pPr>
                        <w:pStyle w:val="code"/>
                      </w:pPr>
                      <w:r>
                        <w:t>$ cd $WORK/meta-renesas-power</w:t>
                      </w:r>
                    </w:p>
                    <w:p w:rsidR="006F6BA8" w:rsidRDefault="006F6BA8" w:rsidP="00055CE2">
                      <w:pPr>
                        <w:pStyle w:val="codeend"/>
                      </w:pPr>
                    </w:p>
                  </w:txbxContent>
                </v:textbox>
                <w10:wrap type="square" anchorx="margin"/>
              </v:shape>
            </w:pict>
          </mc:Fallback>
        </mc:AlternateContent>
      </w:r>
      <w:r w:rsidR="00055CE2" w:rsidRPr="002230E4">
        <w:rPr>
          <w:rFonts w:hint="eastAsia"/>
        </w:rPr>
        <w:t xml:space="preserve">Step 1: </w:t>
      </w:r>
      <w:r w:rsidR="00055CE2" w:rsidRPr="002230E4">
        <w:t xml:space="preserve">Download the EAS patch set and load it into the working directory for building the Yocto environment </w:t>
      </w:r>
      <w:r w:rsidR="00055CE2" w:rsidRPr="002230E4">
        <w:rPr>
          <w:rFonts w:hint="eastAsia"/>
        </w:rPr>
        <w:t xml:space="preserve">you have </w:t>
      </w:r>
      <w:r w:rsidR="00055CE2" w:rsidRPr="002230E4">
        <w:t xml:space="preserve">created in the </w:t>
      </w:r>
      <w:r w:rsidR="00055CE2" w:rsidRPr="002230E4">
        <w:rPr>
          <w:rFonts w:hint="eastAsia"/>
        </w:rPr>
        <w:t xml:space="preserve">advance </w:t>
      </w:r>
      <w:r w:rsidR="00055CE2" w:rsidRPr="002230E4">
        <w:t>preparation</w:t>
      </w:r>
      <w:r w:rsidR="00055CE2" w:rsidRPr="002230E4">
        <w:rPr>
          <w:rFonts w:hint="eastAsia"/>
        </w:rPr>
        <w:t>s</w:t>
      </w:r>
      <w:r w:rsidR="00055CE2" w:rsidRPr="002230E4">
        <w:t xml:space="preserve"> above, and check it out.</w:t>
      </w:r>
    </w:p>
    <w:p w:rsidR="00055CE2" w:rsidRPr="002230E4" w:rsidRDefault="00055CE2" w:rsidP="00D42042">
      <w:pPr>
        <w:pStyle w:val="Space"/>
      </w:pPr>
    </w:p>
    <w:p w:rsidR="00055CE2" w:rsidRPr="006D07D5" w:rsidRDefault="00D42042" w:rsidP="00D42042">
      <w:pPr>
        <w:pStyle w:val="Level1cont"/>
      </w:pPr>
      <w:r w:rsidRPr="002230E4">
        <w:rPr>
          <w:noProof/>
        </w:rPr>
        <mc:AlternateContent>
          <mc:Choice Requires="wps">
            <w:drawing>
              <wp:anchor distT="45720" distB="45720" distL="114300" distR="114300" simplePos="0" relativeHeight="251704832" behindDoc="0" locked="0" layoutInCell="1" allowOverlap="1" wp14:anchorId="3B024EE6" wp14:editId="6299A6CB">
                <wp:simplePos x="0" y="0"/>
                <wp:positionH relativeFrom="margin">
                  <wp:align>left</wp:align>
                </wp:positionH>
                <wp:positionV relativeFrom="paragraph">
                  <wp:posOffset>216263</wp:posOffset>
                </wp:positionV>
                <wp:extent cx="6096000" cy="1407160"/>
                <wp:effectExtent l="0" t="0" r="0" b="0"/>
                <wp:wrapSquare wrapText="bothSides"/>
                <wp:docPr id="35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7160"/>
                        </a:xfrm>
                        <a:prstGeom prst="rect">
                          <a:avLst/>
                        </a:prstGeom>
                        <a:solidFill>
                          <a:schemeClr val="bg1">
                            <a:lumMod val="85000"/>
                          </a:schemeClr>
                        </a:solidFill>
                        <a:ln w="9525">
                          <a:noFill/>
                          <a:miter lim="800000"/>
                          <a:headEnd/>
                          <a:tailEnd/>
                        </a:ln>
                      </wps:spPr>
                      <wps:txbx>
                        <w:txbxContent>
                          <w:p w:rsidR="006F6BA8" w:rsidRDefault="006F6BA8" w:rsidP="00055CE2">
                            <w:pPr>
                              <w:pStyle w:val="code"/>
                            </w:pPr>
                            <w:r>
                              <w:t>$ cd $WORK</w:t>
                            </w:r>
                          </w:p>
                          <w:p w:rsidR="006F6BA8" w:rsidRDefault="006F6BA8" w:rsidP="00055CE2">
                            <w:pPr>
                              <w:pStyle w:val="code"/>
                            </w:pPr>
                            <w:r>
                              <w:t>$ source poky/oe-init-build-env</w:t>
                            </w:r>
                          </w:p>
                          <w:p w:rsidR="006F6BA8" w:rsidRDefault="006F6BA8" w:rsidP="00055CE2">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024EE6" id="_x0000_s1127" type="#_x0000_t202" style="position:absolute;left:0;text-align:left;margin-left:0;margin-top:17.05pt;width:480pt;height:110.8pt;z-index:2517048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" fillcolor="#d8d8d8 [2732]" stroked="f">
                <v:textbox style="mso-fit-shape-to-text:t">
                  <w:txbxContent>
                    <w:p w:rsidR="006F6BA8" w:rsidRDefault="006F6BA8" w:rsidP="00055CE2">
                      <w:pPr>
                        <w:pStyle w:val="code"/>
                      </w:pPr>
                      <w:r>
                        <w:t>$ cd $WORK</w:t>
                      </w:r>
                    </w:p>
                    <w:p w:rsidR="006F6BA8" w:rsidRDefault="006F6BA8" w:rsidP="00055CE2">
                      <w:pPr>
                        <w:pStyle w:val="code"/>
                      </w:pPr>
                      <w:r>
                        <w:t>$ source poky/</w:t>
                      </w:r>
                      <w:proofErr w:type="spellStart"/>
                      <w:r>
                        <w:t>oe</w:t>
                      </w:r>
                      <w:proofErr w:type="spellEnd"/>
                      <w:r>
                        <w:t>-</w:t>
                      </w:r>
                      <w:proofErr w:type="spellStart"/>
                      <w:r>
                        <w:t>init</w:t>
                      </w:r>
                      <w:proofErr w:type="spellEnd"/>
                      <w:r>
                        <w:t>-build-env</w:t>
                      </w:r>
                    </w:p>
                    <w:p w:rsidR="006F6BA8" w:rsidRDefault="006F6BA8" w:rsidP="00055CE2">
                      <w:pPr>
                        <w:pStyle w:val="codeend"/>
                      </w:pPr>
                    </w:p>
                  </w:txbxContent>
                </v:textbox>
                <w10:wrap type="square" anchorx="margin"/>
              </v:shape>
            </w:pict>
          </mc:Fallback>
        </mc:AlternateContent>
      </w:r>
      <w:r w:rsidR="00055CE2" w:rsidRPr="002230E4">
        <w:rPr>
          <w:rFonts w:hint="eastAsia"/>
        </w:rPr>
        <w:t xml:space="preserve">Step 2: </w:t>
      </w:r>
      <w:r w:rsidR="00055CE2" w:rsidRPr="002230E4">
        <w:t>Execute the source command.</w:t>
      </w:r>
    </w:p>
    <w:p w:rsidR="00055CE2" w:rsidRPr="002230E4" w:rsidRDefault="00055CE2" w:rsidP="00972E79">
      <w:pPr>
        <w:pStyle w:val="Space"/>
        <w:rPr>
          <w:lang w:eastAsia="zh-TW"/>
        </w:rPr>
      </w:pPr>
    </w:p>
    <w:p w:rsidR="00055CE2" w:rsidRPr="002230E4" w:rsidRDefault="00D42042" w:rsidP="00D42042">
      <w:pPr>
        <w:pStyle w:val="Level1cont"/>
      </w:pPr>
      <w:r w:rsidRPr="002230E4">
        <w:rPr>
          <w:noProof/>
        </w:rPr>
        <mc:AlternateContent>
          <mc:Choice Requires="wps">
            <w:drawing>
              <wp:anchor distT="45720" distB="45720" distL="114300" distR="114300" simplePos="0" relativeHeight="251705856" behindDoc="0" locked="0" layoutInCell="1" allowOverlap="1" wp14:anchorId="3BA0A066" wp14:editId="1C363D0D">
                <wp:simplePos x="0" y="0"/>
                <wp:positionH relativeFrom="margin">
                  <wp:align>left</wp:align>
                </wp:positionH>
                <wp:positionV relativeFrom="paragraph">
                  <wp:posOffset>224155</wp:posOffset>
                </wp:positionV>
                <wp:extent cx="6096000" cy="1407160"/>
                <wp:effectExtent l="0" t="0" r="0" b="0"/>
                <wp:wrapSquare wrapText="bothSides"/>
                <wp:docPr id="35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7160"/>
                        </a:xfrm>
                        <a:prstGeom prst="rect">
                          <a:avLst/>
                        </a:prstGeom>
                        <a:solidFill>
                          <a:schemeClr val="bg1">
                            <a:lumMod val="85000"/>
                          </a:schemeClr>
                        </a:solidFill>
                        <a:ln w="9525">
                          <a:noFill/>
                          <a:miter lim="800000"/>
                          <a:headEnd/>
                          <a:tailEnd/>
                        </a:ln>
                      </wps:spPr>
                      <wps:txbx>
                        <w:txbxContent>
                          <w:p w:rsidR="006F6BA8" w:rsidRDefault="006F6BA8" w:rsidP="00055CE2">
                            <w:pPr>
                              <w:pStyle w:val="code"/>
                            </w:pPr>
                            <w:r>
                              <w:t>BBLAYERS ?= " \</w:t>
                            </w:r>
                          </w:p>
                          <w:p w:rsidR="006F6BA8" w:rsidRDefault="006F6BA8" w:rsidP="00055CE2">
                            <w:pPr>
                              <w:pStyle w:val="code"/>
                            </w:pPr>
                            <w:r>
                              <w:t xml:space="preserve">  ${TOPDIR}/../poky/meta \</w:t>
                            </w:r>
                          </w:p>
                          <w:p w:rsidR="006F6BA8" w:rsidRDefault="006F6BA8" w:rsidP="00055CE2">
                            <w:pPr>
                              <w:pStyle w:val="code"/>
                            </w:pPr>
                            <w:r>
                              <w:t xml:space="preserve">  ${TOPDIR}/../poky/meta-yocto \</w:t>
                            </w:r>
                          </w:p>
                          <w:p w:rsidR="006F6BA8" w:rsidRDefault="006F6BA8" w:rsidP="00055CE2">
                            <w:pPr>
                              <w:pStyle w:val="code"/>
                            </w:pPr>
                            <w:r>
                              <w:t xml:space="preserve">  ${TOPDIR}/../poky/meta-yocto-bsp \</w:t>
                            </w:r>
                          </w:p>
                          <w:p w:rsidR="006F6BA8" w:rsidRDefault="006F6BA8" w:rsidP="00055CE2">
                            <w:pPr>
                              <w:pStyle w:val="code"/>
                            </w:pPr>
                            <w:r>
                              <w:t xml:space="preserve">  ${TOPDIR}/../meta-renesas/meta-rcar-gen3 \</w:t>
                            </w:r>
                          </w:p>
                          <w:p w:rsidR="006F6BA8" w:rsidRDefault="006F6BA8" w:rsidP="00055CE2">
                            <w:pPr>
                              <w:pStyle w:val="code"/>
                            </w:pPr>
                            <w:r>
                              <w:t xml:space="preserve">  ${TOPDIR}/../meta-linaro/meta-linaro-toolchain \</w:t>
                            </w:r>
                          </w:p>
                          <w:p w:rsidR="006F6BA8" w:rsidRDefault="006F6BA8" w:rsidP="00055CE2">
                            <w:pPr>
                              <w:pStyle w:val="code"/>
                            </w:pPr>
                            <w:r>
                              <w:t xml:space="preserve">  ${TOPDIR}/../meta-openembedded/meta-oe \</w:t>
                            </w:r>
                          </w:p>
                          <w:p w:rsidR="006F6BA8" w:rsidRDefault="006F6BA8" w:rsidP="00055CE2">
                            <w:pPr>
                              <w:pStyle w:val="code"/>
                            </w:pPr>
                            <w:r>
                              <w:t xml:space="preserve">  ${TOPDIR}/../meta-renesas-power \       &lt;--- </w:t>
                            </w:r>
                            <w:r w:rsidRPr="00D42042">
                              <w:t>Add this line.</w:t>
                            </w:r>
                          </w:p>
                          <w:p w:rsidR="006F6BA8" w:rsidRDefault="006F6BA8" w:rsidP="00055CE2">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A0A066" id="_x0000_s1128" type="#_x0000_t202" style="position:absolute;left:0;text-align:left;margin-left:0;margin-top:17.65pt;width:480pt;height:110.8pt;z-index:2517058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" fillcolor="#d8d8d8 [2732]" stroked="f">
                <v:textbox style="mso-fit-shape-to-text:t">
                  <w:txbxContent>
                    <w:p w:rsidR="006F6BA8" w:rsidRDefault="006F6BA8" w:rsidP="00055CE2">
                      <w:pPr>
                        <w:pStyle w:val="code"/>
                      </w:pPr>
                      <w:r>
                        <w:t>BBLAYERS ?= " \</w:t>
                      </w:r>
                    </w:p>
                    <w:p w:rsidR="006F6BA8" w:rsidRDefault="006F6BA8" w:rsidP="00055CE2">
                      <w:pPr>
                        <w:pStyle w:val="code"/>
                      </w:pPr>
                      <w:r>
                        <w:t xml:space="preserve">  ${TOPDIR}/../poky/meta \</w:t>
                      </w:r>
                    </w:p>
                    <w:p w:rsidR="006F6BA8" w:rsidRDefault="006F6BA8" w:rsidP="00055CE2">
                      <w:pPr>
                        <w:pStyle w:val="code"/>
                      </w:pPr>
                      <w:r>
                        <w:t xml:space="preserve">  ${</w:t>
                      </w:r>
                      <w:proofErr w:type="spellStart"/>
                      <w:r>
                        <w:t>TOPDIR</w:t>
                      </w:r>
                      <w:proofErr w:type="spellEnd"/>
                      <w:r>
                        <w:t>}/../poky/meta-</w:t>
                      </w:r>
                      <w:proofErr w:type="spellStart"/>
                      <w:r>
                        <w:t>yocto</w:t>
                      </w:r>
                      <w:proofErr w:type="spellEnd"/>
                      <w:r>
                        <w:t xml:space="preserve"> \</w:t>
                      </w:r>
                    </w:p>
                    <w:p w:rsidR="006F6BA8" w:rsidRDefault="006F6BA8" w:rsidP="00055CE2">
                      <w:pPr>
                        <w:pStyle w:val="code"/>
                      </w:pPr>
                      <w:r>
                        <w:t xml:space="preserve">  ${</w:t>
                      </w:r>
                      <w:proofErr w:type="spellStart"/>
                      <w:r>
                        <w:t>TOPDIR</w:t>
                      </w:r>
                      <w:proofErr w:type="spellEnd"/>
                      <w:r>
                        <w:t>}/../poky/meta-yocto-</w:t>
                      </w:r>
                      <w:proofErr w:type="spellStart"/>
                      <w:r>
                        <w:t>bsp</w:t>
                      </w:r>
                      <w:proofErr w:type="spellEnd"/>
                      <w:r>
                        <w:t xml:space="preserve"> \</w:t>
                      </w:r>
                    </w:p>
                    <w:p w:rsidR="006F6BA8" w:rsidRDefault="006F6BA8" w:rsidP="00055CE2">
                      <w:pPr>
                        <w:pStyle w:val="code"/>
                      </w:pPr>
                      <w:r>
                        <w:t xml:space="preserve">  ${TOPDIR}/../meta-renesas/meta-rcar-gen3 \</w:t>
                      </w:r>
                    </w:p>
                    <w:p w:rsidR="006F6BA8" w:rsidRDefault="006F6BA8" w:rsidP="00055CE2">
                      <w:pPr>
                        <w:pStyle w:val="code"/>
                      </w:pPr>
                      <w:r>
                        <w:t xml:space="preserve">  ${</w:t>
                      </w:r>
                      <w:proofErr w:type="spellStart"/>
                      <w:r>
                        <w:t>TOPDIR</w:t>
                      </w:r>
                      <w:proofErr w:type="spellEnd"/>
                      <w:r>
                        <w:t>}/../meta-</w:t>
                      </w:r>
                      <w:proofErr w:type="spellStart"/>
                      <w:r>
                        <w:t>linaro</w:t>
                      </w:r>
                      <w:proofErr w:type="spellEnd"/>
                      <w:r>
                        <w:t>/meta-</w:t>
                      </w:r>
                      <w:proofErr w:type="spellStart"/>
                      <w:r>
                        <w:t>linaro</w:t>
                      </w:r>
                      <w:proofErr w:type="spellEnd"/>
                      <w:r>
                        <w:t>-toolchain \</w:t>
                      </w:r>
                    </w:p>
                    <w:p w:rsidR="006F6BA8" w:rsidRDefault="006F6BA8" w:rsidP="00055CE2">
                      <w:pPr>
                        <w:pStyle w:val="code"/>
                      </w:pPr>
                      <w:r>
                        <w:t xml:space="preserve">  ${</w:t>
                      </w:r>
                      <w:proofErr w:type="spellStart"/>
                      <w:r>
                        <w:t>TOPDIR</w:t>
                      </w:r>
                      <w:proofErr w:type="spellEnd"/>
                      <w:r>
                        <w:t>}/../meta-</w:t>
                      </w:r>
                      <w:proofErr w:type="spellStart"/>
                      <w:r>
                        <w:t>openembedded</w:t>
                      </w:r>
                      <w:proofErr w:type="spellEnd"/>
                      <w:r>
                        <w:t>/meta-</w:t>
                      </w:r>
                      <w:proofErr w:type="spellStart"/>
                      <w:r>
                        <w:t>oe</w:t>
                      </w:r>
                      <w:proofErr w:type="spellEnd"/>
                      <w:r>
                        <w:t xml:space="preserve"> \</w:t>
                      </w:r>
                    </w:p>
                    <w:p w:rsidR="006F6BA8" w:rsidRDefault="006F6BA8" w:rsidP="00055CE2">
                      <w:pPr>
                        <w:pStyle w:val="code"/>
                      </w:pPr>
                      <w:r>
                        <w:t xml:space="preserve">  ${TOPDIR}/../meta-renesas-power \       &lt;--- </w:t>
                      </w:r>
                      <w:r w:rsidRPr="00D42042">
                        <w:t>Add this line.</w:t>
                      </w:r>
                    </w:p>
                    <w:p w:rsidR="006F6BA8" w:rsidRDefault="006F6BA8" w:rsidP="00055CE2">
                      <w:pPr>
                        <w:pStyle w:val="codeend"/>
                      </w:pPr>
                    </w:p>
                  </w:txbxContent>
                </v:textbox>
                <w10:wrap type="square" anchorx="margin"/>
              </v:shape>
            </w:pict>
          </mc:Fallback>
        </mc:AlternateContent>
      </w:r>
      <w:r w:rsidR="00055CE2" w:rsidRPr="002230E4">
        <w:rPr>
          <w:rFonts w:hint="eastAsia"/>
        </w:rPr>
        <w:t>Step 3:</w:t>
      </w:r>
      <w:r w:rsidR="00055CE2" w:rsidRPr="002230E4">
        <w:t xml:space="preserve"> Add the </w:t>
      </w:r>
      <w:r w:rsidR="00055CE2" w:rsidRPr="002230E4">
        <w:rPr>
          <w:rFonts w:hint="eastAsia"/>
        </w:rPr>
        <w:t>meta-renesas-power</w:t>
      </w:r>
      <w:r w:rsidR="00055CE2" w:rsidRPr="002230E4">
        <w:t xml:space="preserve"> line </w:t>
      </w:r>
      <w:r w:rsidR="00055CE2" w:rsidRPr="002230E4">
        <w:rPr>
          <w:rFonts w:hint="eastAsia"/>
        </w:rPr>
        <w:t>as a statement in</w:t>
      </w:r>
      <w:r w:rsidR="00055CE2" w:rsidRPr="002230E4">
        <w:t xml:space="preserve"> the </w:t>
      </w:r>
      <w:r w:rsidR="00055CE2" w:rsidRPr="002230E4">
        <w:rPr>
          <w:rFonts w:hint="eastAsia"/>
        </w:rPr>
        <w:t>$WORK/build/conf/bblayers.conf</w:t>
      </w:r>
      <w:r w:rsidR="00055CE2" w:rsidRPr="002230E4">
        <w:t xml:space="preserve"> file.</w:t>
      </w:r>
    </w:p>
    <w:p w:rsidR="00055CE2" w:rsidRPr="002230E4" w:rsidRDefault="00055CE2" w:rsidP="00D42042">
      <w:pPr>
        <w:pStyle w:val="Space"/>
      </w:pPr>
    </w:p>
    <w:p w:rsidR="00055CE2" w:rsidRPr="006D07D5" w:rsidRDefault="00D42042" w:rsidP="006D07D5">
      <w:pPr>
        <w:pStyle w:val="Level1cont"/>
      </w:pPr>
      <w:r w:rsidRPr="002230E4">
        <w:rPr>
          <w:noProof/>
        </w:rPr>
        <mc:AlternateContent>
          <mc:Choice Requires="wps">
            <w:drawing>
              <wp:anchor distT="45720" distB="45720" distL="114300" distR="114300" simplePos="0" relativeHeight="251735552" behindDoc="0" locked="0" layoutInCell="1" allowOverlap="1" wp14:anchorId="67D0E6F3" wp14:editId="5438E034">
                <wp:simplePos x="0" y="0"/>
                <wp:positionH relativeFrom="margin">
                  <wp:align>left</wp:align>
                </wp:positionH>
                <wp:positionV relativeFrom="paragraph">
                  <wp:posOffset>221615</wp:posOffset>
                </wp:positionV>
                <wp:extent cx="6096000" cy="1407160"/>
                <wp:effectExtent l="0" t="0" r="0" b="0"/>
                <wp:wrapSquare wrapText="bothSides"/>
                <wp:docPr id="35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7160"/>
                        </a:xfrm>
                        <a:prstGeom prst="rect">
                          <a:avLst/>
                        </a:prstGeom>
                        <a:solidFill>
                          <a:schemeClr val="bg1">
                            <a:lumMod val="85000"/>
                          </a:schemeClr>
                        </a:solidFill>
                        <a:ln w="9525">
                          <a:noFill/>
                          <a:miter lim="800000"/>
                          <a:headEnd/>
                          <a:tailEnd/>
                        </a:ln>
                      </wps:spPr>
                      <wps:txbx>
                        <w:txbxContent>
                          <w:p w:rsidR="006F6BA8" w:rsidRDefault="006F6BA8" w:rsidP="00055CE2">
                            <w:pPr>
                              <w:pStyle w:val="code"/>
                            </w:pPr>
                            <w:r>
                              <w:t>$ cd $WORK/build</w:t>
                            </w:r>
                          </w:p>
                          <w:p w:rsidR="006F6BA8" w:rsidRDefault="006F6BA8" w:rsidP="00055CE2">
                            <w:pPr>
                              <w:pStyle w:val="code"/>
                            </w:pPr>
                            <w:r>
                              <w:t>[For Wayland]</w:t>
                            </w:r>
                          </w:p>
                          <w:p w:rsidR="006F6BA8" w:rsidRDefault="006F6BA8" w:rsidP="00055CE2">
                            <w:pPr>
                              <w:pStyle w:val="code"/>
                            </w:pPr>
                            <w:r>
                              <w:t>bitbake core-image-weston</w:t>
                            </w:r>
                          </w:p>
                          <w:p w:rsidR="006F6BA8" w:rsidRDefault="006F6BA8" w:rsidP="00055CE2">
                            <w:pPr>
                              <w:pStyle w:val="code"/>
                            </w:pPr>
                          </w:p>
                          <w:p w:rsidR="006F6BA8" w:rsidRDefault="006F6BA8" w:rsidP="00055CE2">
                            <w:pPr>
                              <w:pStyle w:val="code"/>
                            </w:pPr>
                            <w:r>
                              <w:t>[For BSP only]</w:t>
                            </w:r>
                          </w:p>
                          <w:p w:rsidR="006F6BA8" w:rsidRDefault="006F6BA8" w:rsidP="00055CE2">
                            <w:pPr>
                              <w:pStyle w:val="code"/>
                            </w:pPr>
                            <w:r>
                              <w:t>bitbake core-image-minimal</w:t>
                            </w:r>
                          </w:p>
                          <w:p w:rsidR="006F6BA8" w:rsidRDefault="006F6BA8" w:rsidP="00055CE2">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7D0E6F3" id="_x0000_s1129" type="#_x0000_t202" style="position:absolute;left:0;text-align:left;margin-left:0;margin-top:17.45pt;width:480pt;height:110.8pt;z-index:251735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" fillcolor="#d8d8d8 [2732]" stroked="f">
                <v:textbox style="mso-fit-shape-to-text:t">
                  <w:txbxContent>
                    <w:p w:rsidR="006F6BA8" w:rsidRDefault="006F6BA8" w:rsidP="00055CE2">
                      <w:pPr>
                        <w:pStyle w:val="code"/>
                      </w:pPr>
                      <w:r>
                        <w:t>$ cd $WORK/build</w:t>
                      </w:r>
                    </w:p>
                    <w:p w:rsidR="006F6BA8" w:rsidRDefault="006F6BA8" w:rsidP="00055CE2">
                      <w:pPr>
                        <w:pStyle w:val="code"/>
                      </w:pPr>
                      <w:r>
                        <w:t>[For Wayland]</w:t>
                      </w:r>
                    </w:p>
                    <w:p w:rsidR="006F6BA8" w:rsidRDefault="006F6BA8" w:rsidP="00055CE2">
                      <w:pPr>
                        <w:pStyle w:val="code"/>
                      </w:pPr>
                      <w:proofErr w:type="spellStart"/>
                      <w:r>
                        <w:t>bitbake</w:t>
                      </w:r>
                      <w:proofErr w:type="spellEnd"/>
                      <w:r>
                        <w:t xml:space="preserve"> core-image-</w:t>
                      </w:r>
                      <w:proofErr w:type="spellStart"/>
                      <w:r>
                        <w:t>weston</w:t>
                      </w:r>
                      <w:proofErr w:type="spellEnd"/>
                    </w:p>
                    <w:p w:rsidR="006F6BA8" w:rsidRDefault="006F6BA8" w:rsidP="00055CE2">
                      <w:pPr>
                        <w:pStyle w:val="code"/>
                      </w:pPr>
                    </w:p>
                    <w:p w:rsidR="006F6BA8" w:rsidRDefault="006F6BA8" w:rsidP="00055CE2">
                      <w:pPr>
                        <w:pStyle w:val="code"/>
                      </w:pPr>
                      <w:r>
                        <w:t>[For BSP only]</w:t>
                      </w:r>
                    </w:p>
                    <w:p w:rsidR="006F6BA8" w:rsidRDefault="006F6BA8" w:rsidP="00055CE2">
                      <w:pPr>
                        <w:pStyle w:val="code"/>
                      </w:pPr>
                      <w:proofErr w:type="spellStart"/>
                      <w:r>
                        <w:t>bitbake</w:t>
                      </w:r>
                      <w:proofErr w:type="spellEnd"/>
                      <w:r>
                        <w:t xml:space="preserve"> core-image-minimal</w:t>
                      </w:r>
                    </w:p>
                    <w:p w:rsidR="006F6BA8" w:rsidRDefault="006F6BA8" w:rsidP="00055CE2">
                      <w:pPr>
                        <w:pStyle w:val="codeend"/>
                      </w:pPr>
                    </w:p>
                  </w:txbxContent>
                </v:textbox>
                <w10:wrap type="square" anchorx="margin"/>
              </v:shape>
            </w:pict>
          </mc:Fallback>
        </mc:AlternateContent>
      </w:r>
      <w:r w:rsidR="00055CE2" w:rsidRPr="002230E4">
        <w:rPr>
          <w:rFonts w:hint="eastAsia"/>
        </w:rPr>
        <w:t xml:space="preserve">Step </w:t>
      </w:r>
      <w:r w:rsidR="00055CE2" w:rsidRPr="002230E4">
        <w:t>4</w:t>
      </w:r>
      <w:r w:rsidR="00055CE2" w:rsidRPr="002230E4">
        <w:rPr>
          <w:rFonts w:hint="eastAsia"/>
        </w:rPr>
        <w:t>:</w:t>
      </w:r>
      <w:r w:rsidR="00055CE2" w:rsidRPr="002230E4">
        <w:t xml:space="preserve"> Build </w:t>
      </w:r>
      <w:r w:rsidR="00055CE2" w:rsidRPr="002230E4">
        <w:rPr>
          <w:rFonts w:hint="eastAsia"/>
        </w:rPr>
        <w:t xml:space="preserve">by using </w:t>
      </w:r>
      <w:r w:rsidR="00055CE2" w:rsidRPr="002230E4">
        <w:t>bitbake.</w:t>
      </w:r>
    </w:p>
    <w:p w:rsidR="00055CE2" w:rsidRPr="002230E4" w:rsidRDefault="00055CE2" w:rsidP="00055CE2">
      <w:pPr>
        <w:pStyle w:val="listend"/>
      </w:pPr>
    </w:p>
    <w:p w:rsidR="00055CE2" w:rsidRPr="002230E4" w:rsidRDefault="00055CE2" w:rsidP="00D42042">
      <w:pPr>
        <w:pStyle w:val="Level1cont"/>
      </w:pPr>
      <w:r w:rsidRPr="002230E4">
        <w:rPr>
          <w:rFonts w:hint="eastAsia"/>
        </w:rPr>
        <w:t>Path for i</w:t>
      </w:r>
      <w:r w:rsidRPr="002230E4">
        <w:t xml:space="preserve">mage output: </w:t>
      </w:r>
      <w:r w:rsidRPr="002230E4">
        <w:rPr>
          <w:rFonts w:hint="eastAsia"/>
        </w:rPr>
        <w:t>$WORK/build/tmp/deploy/images/salvator-x/ directory.</w:t>
      </w:r>
    </w:p>
    <w:p w:rsidR="00055CE2" w:rsidRPr="002230E4" w:rsidRDefault="00055CE2" w:rsidP="00D42042">
      <w:pPr>
        <w:pStyle w:val="Space"/>
      </w:pPr>
    </w:p>
    <w:p w:rsidR="00055CE2" w:rsidRPr="002230E4" w:rsidRDefault="00055CE2" w:rsidP="00055CE2">
      <w:r w:rsidRPr="002230E4">
        <w:br w:type="page"/>
      </w:r>
    </w:p>
    <w:p w:rsidR="004C366D" w:rsidRDefault="004C366D" w:rsidP="004C366D">
      <w:pPr>
        <w:pStyle w:val="Heading1"/>
        <w:numPr>
          <w:ilvl w:val="0"/>
          <w:numId w:val="0"/>
        </w:numPr>
        <w:ind w:left="454" w:hanging="454"/>
      </w:pPr>
      <w:bookmarkStart w:id="55" w:name="_Toc488949316"/>
      <w:r>
        <w:rPr>
          <w:rFonts w:hint="eastAsia"/>
        </w:rPr>
        <w:lastRenderedPageBreak/>
        <w:t>Appendix</w:t>
      </w:r>
      <w:bookmarkEnd w:id="55"/>
    </w:p>
    <w:p w:rsidR="004C366D" w:rsidRDefault="004C366D" w:rsidP="00791B1D">
      <w:pPr>
        <w:pStyle w:val="Heading1"/>
        <w:numPr>
          <w:ilvl w:val="0"/>
          <w:numId w:val="16"/>
        </w:numPr>
        <w:adjustRightInd w:val="0"/>
        <w:textAlignment w:val="baseline"/>
      </w:pPr>
      <w:bookmarkStart w:id="56" w:name="_Toc488949317"/>
      <w:r w:rsidRPr="004C366D">
        <w:t>Examples of Applying EAS</w:t>
      </w:r>
      <w:bookmarkEnd w:id="56"/>
    </w:p>
    <w:p w:rsidR="004C366D" w:rsidRDefault="004C366D" w:rsidP="00791B1D">
      <w:pPr>
        <w:pStyle w:val="Heading2"/>
        <w:numPr>
          <w:ilvl w:val="1"/>
          <w:numId w:val="16"/>
        </w:numPr>
      </w:pPr>
      <w:bookmarkStart w:id="57" w:name="_Toc488949318"/>
      <w:r w:rsidRPr="004C366D">
        <w:t>Overview</w:t>
      </w:r>
      <w:bookmarkEnd w:id="57"/>
    </w:p>
    <w:p w:rsidR="00055CE2" w:rsidRPr="002230E4" w:rsidRDefault="00055CE2" w:rsidP="00055CE2">
      <w:r w:rsidRPr="002230E4">
        <w:t xml:space="preserve">The result of applying EAS </w:t>
      </w:r>
      <w:r w:rsidRPr="002230E4">
        <w:rPr>
          <w:rFonts w:hint="eastAsia"/>
        </w:rPr>
        <w:t xml:space="preserve">in </w:t>
      </w:r>
      <w:r w:rsidRPr="002230E4">
        <w:t xml:space="preserve">an in-vehicle infotainment (IVI) use case in a demonstration (in a demonstration with three monitors) </w:t>
      </w:r>
      <w:r w:rsidRPr="002230E4">
        <w:rPr>
          <w:rFonts w:hint="eastAsia"/>
        </w:rPr>
        <w:t xml:space="preserve">is </w:t>
      </w:r>
      <w:r w:rsidRPr="002230E4">
        <w:t>described</w:t>
      </w:r>
      <w:r w:rsidRPr="002230E4">
        <w:rPr>
          <w:rFonts w:hint="eastAsia"/>
        </w:rPr>
        <w:t xml:space="preserve"> here</w:t>
      </w:r>
      <w:r w:rsidRPr="002230E4">
        <w:t xml:space="preserve"> as an example</w:t>
      </w:r>
      <w:r w:rsidRPr="002230E4">
        <w:rPr>
          <w:rFonts w:hint="eastAsia"/>
        </w:rPr>
        <w:t>.</w:t>
      </w:r>
      <w:r w:rsidRPr="002230E4">
        <w:t xml:space="preserve"> In this use case, several applications </w:t>
      </w:r>
      <w:r w:rsidRPr="002230E4">
        <w:rPr>
          <w:rFonts w:hint="eastAsia"/>
        </w:rPr>
        <w:t xml:space="preserve">are </w:t>
      </w:r>
      <w:r w:rsidRPr="002230E4">
        <w:t>run</w:t>
      </w:r>
      <w:r w:rsidRPr="002230E4">
        <w:rPr>
          <w:rFonts w:hint="eastAsia"/>
        </w:rPr>
        <w:t>ning</w:t>
      </w:r>
      <w:r w:rsidRPr="002230E4">
        <w:t xml:space="preserve"> at the same, so the load is heavy. In addition, the use case is close in configuration to </w:t>
      </w:r>
      <w:r w:rsidRPr="002230E4">
        <w:rPr>
          <w:rFonts w:hint="eastAsia"/>
        </w:rPr>
        <w:t xml:space="preserve">an </w:t>
      </w:r>
      <w:r w:rsidRPr="002230E4">
        <w:t>integrated cockpit</w:t>
      </w:r>
      <w:r w:rsidRPr="002230E4">
        <w:rPr>
          <w:rFonts w:hint="eastAsia"/>
        </w:rPr>
        <w:t>,</w:t>
      </w:r>
      <w:r w:rsidRPr="002230E4">
        <w:t xml:space="preserve"> </w:t>
      </w:r>
      <w:r w:rsidRPr="002230E4">
        <w:rPr>
          <w:rFonts w:hint="eastAsia"/>
        </w:rPr>
        <w:t xml:space="preserve">which </w:t>
      </w:r>
      <w:r w:rsidRPr="002230E4">
        <w:t xml:space="preserve">is the target use case </w:t>
      </w:r>
      <w:r w:rsidRPr="002230E4">
        <w:rPr>
          <w:rFonts w:hint="eastAsia"/>
        </w:rPr>
        <w:t xml:space="preserve">for </w:t>
      </w:r>
      <w:r w:rsidRPr="002230E4">
        <w:t xml:space="preserve">the R-Car H3. These are the two reasons why we selected the triple monitor demo as a sample use case. The </w:t>
      </w:r>
      <w:r w:rsidR="00552E1A" w:rsidRPr="00552E1A">
        <w:t>results</w:t>
      </w:r>
      <w:r w:rsidRPr="002230E4">
        <w:t xml:space="preserve"> of evaluation, including the differences between the </w:t>
      </w:r>
      <w:r w:rsidR="00552E1A" w:rsidRPr="00552E1A">
        <w:t>existing</w:t>
      </w:r>
      <w:r w:rsidRPr="002230E4">
        <w:rPr>
          <w:rFonts w:hint="eastAsia"/>
        </w:rPr>
        <w:t xml:space="preserve"> </w:t>
      </w:r>
      <w:r w:rsidRPr="002230E4">
        <w:t xml:space="preserve">environment (i.e., </w:t>
      </w:r>
      <w:r w:rsidRPr="002230E4">
        <w:rPr>
          <w:rFonts w:hint="eastAsia"/>
        </w:rPr>
        <w:t xml:space="preserve">one </w:t>
      </w:r>
      <w:r w:rsidRPr="002230E4">
        <w:t xml:space="preserve">where EAS </w:t>
      </w:r>
      <w:r w:rsidRPr="002230E4">
        <w:rPr>
          <w:rFonts w:hint="eastAsia"/>
        </w:rPr>
        <w:t xml:space="preserve">was </w:t>
      </w:r>
      <w:r w:rsidRPr="002230E4">
        <w:t xml:space="preserve">not applied) and </w:t>
      </w:r>
      <w:r w:rsidRPr="002230E4">
        <w:rPr>
          <w:rFonts w:hint="eastAsia"/>
        </w:rPr>
        <w:t xml:space="preserve">an </w:t>
      </w:r>
      <w:r w:rsidRPr="002230E4">
        <w:t xml:space="preserve">environment where EAS is applied, </w:t>
      </w:r>
      <w:r w:rsidRPr="002230E4">
        <w:rPr>
          <w:rFonts w:hint="eastAsia"/>
        </w:rPr>
        <w:t xml:space="preserve">are </w:t>
      </w:r>
      <w:r w:rsidRPr="002230E4">
        <w:t>given on the following pages.</w:t>
      </w:r>
    </w:p>
    <w:p w:rsidR="00055CE2" w:rsidRPr="002230E4" w:rsidRDefault="00055CE2" w:rsidP="00791B1D">
      <w:pPr>
        <w:pStyle w:val="Level1ordered"/>
        <w:numPr>
          <w:ilvl w:val="0"/>
          <w:numId w:val="18"/>
        </w:numPr>
        <w:ind w:left="426" w:hanging="426"/>
      </w:pPr>
      <w:r w:rsidRPr="002230E4">
        <w:t>Configuration</w:t>
      </w:r>
    </w:p>
    <w:p w:rsidR="00055CE2" w:rsidRPr="002230E4" w:rsidRDefault="00055CE2" w:rsidP="00972E79">
      <w:pPr>
        <w:pStyle w:val="Space"/>
      </w:pPr>
    </w:p>
    <w:p w:rsidR="00055CE2" w:rsidRPr="002F6BAC" w:rsidRDefault="00055CE2" w:rsidP="002F6BAC">
      <w:pPr>
        <w:pStyle w:val="box"/>
      </w:pPr>
      <w:r w:rsidRPr="002F6BAC">
        <w:rPr>
          <w:noProof/>
        </w:rPr>
        <mc:AlternateContent>
          <mc:Choice Requires="wpg">
            <w:drawing>
              <wp:anchor distT="0" distB="0" distL="114300" distR="114300" simplePos="0" relativeHeight="251698688" behindDoc="0" locked="0" layoutInCell="1" allowOverlap="1" wp14:anchorId="24FE0242" wp14:editId="3FA96FE0">
                <wp:simplePos x="0" y="0"/>
                <wp:positionH relativeFrom="column">
                  <wp:posOffset>1240849</wp:posOffset>
                </wp:positionH>
                <wp:positionV relativeFrom="paragraph">
                  <wp:posOffset>253413</wp:posOffset>
                </wp:positionV>
                <wp:extent cx="4090670" cy="2981325"/>
                <wp:effectExtent l="0" t="0" r="0" b="0"/>
                <wp:wrapNone/>
                <wp:docPr id="354" name="グループ化 1"/>
                <wp:cNvGraphicFramePr/>
                <a:graphic xmlns:a="http://schemas.openxmlformats.org/drawingml/2006/main">
                  <a:graphicData uri="http://schemas.microsoft.com/office/word/2010/wordprocessingGroup">
                    <wpg:wgp>
                      <wpg:cNvGrpSpPr/>
                      <wpg:grpSpPr>
                        <a:xfrm>
                          <a:off x="0" y="0"/>
                          <a:ext cx="4090670" cy="2981325"/>
                          <a:chOff x="0" y="-37118"/>
                          <a:chExt cx="5113780" cy="3728568"/>
                        </a:xfrm>
                      </wpg:grpSpPr>
                      <wps:wsp>
                        <wps:cNvPr id="355" name="角丸四角形 355"/>
                        <wps:cNvSpPr/>
                        <wps:spPr>
                          <a:xfrm rot="16200000">
                            <a:off x="1549284" y="178909"/>
                            <a:ext cx="1425044" cy="1067226"/>
                          </a:xfrm>
                          <a:prstGeom prst="roundRect">
                            <a:avLst/>
                          </a:prstGeom>
                          <a:solidFill>
                            <a:sysClr val="window" lastClr="FFFFFF"/>
                          </a:solidFill>
                          <a:ln w="25400" cap="flat" cmpd="sng" algn="ctr">
                            <a:solidFill>
                              <a:schemeClr val="tx1"/>
                            </a:solidFill>
                            <a:prstDash val="solid"/>
                          </a:ln>
                          <a:effectLst/>
                        </wps:spPr>
                        <wps:bodyPr rtlCol="0" anchor="ctr"/>
                      </wps:wsp>
                      <wps:wsp>
                        <wps:cNvPr id="356" name="正方形/長方形 356"/>
                        <wps:cNvSpPr/>
                        <wps:spPr>
                          <a:xfrm rot="16200000">
                            <a:off x="1698610" y="318275"/>
                            <a:ext cx="1126604" cy="813312"/>
                          </a:xfrm>
                          <a:prstGeom prst="rect">
                            <a:avLst/>
                          </a:prstGeom>
                          <a:solidFill>
                            <a:sysClr val="window" lastClr="FFFFFF"/>
                          </a:solidFill>
                          <a:ln w="25400" cap="flat" cmpd="sng" algn="ctr">
                            <a:solidFill>
                              <a:schemeClr val="tx1"/>
                            </a:solidFill>
                            <a:prstDash val="solid"/>
                          </a:ln>
                          <a:effectLst/>
                        </wps:spPr>
                        <wps:bodyPr rtlCol="0" anchor="ctr"/>
                      </wps:wsp>
                      <wps:wsp>
                        <wps:cNvPr id="357" name="正方形/長方形 357"/>
                        <wps:cNvSpPr/>
                        <wps:spPr>
                          <a:xfrm>
                            <a:off x="1753148" y="3338957"/>
                            <a:ext cx="1152104" cy="352493"/>
                          </a:xfrm>
                          <a:prstGeom prst="rect">
                            <a:avLst/>
                          </a:prstGeom>
                          <a:noFill/>
                          <a:ln w="25400" cap="flat" cmpd="sng" algn="ctr">
                            <a:noFill/>
                            <a:prstDash val="solid"/>
                          </a:ln>
                          <a:effectLst/>
                        </wps:spPr>
                        <wps:txbx>
                          <w:txbxContent>
                            <w:p w:rsidR="006F6BA8" w:rsidRPr="00D42042" w:rsidRDefault="006F6BA8" w:rsidP="00055CE2">
                              <w:pPr>
                                <w:pStyle w:val="NormalWeb"/>
                                <w:spacing w:after="0" w:line="240" w:lineRule="exact"/>
                                <w:rPr>
                                  <w:rFonts w:ascii="Arial" w:eastAsia="メイリオ" w:hAnsi="Arial" w:cs="Arial"/>
                                </w:rPr>
                              </w:pPr>
                              <w:r w:rsidRPr="00D42042">
                                <w:rPr>
                                  <w:rFonts w:ascii="Arial" w:eastAsia="メイリオ" w:hAnsi="Arial" w:cs="Arial"/>
                                  <w:color w:val="000000" w:themeColor="text1"/>
                                  <w:kern w:val="24"/>
                                  <w:sz w:val="21"/>
                                  <w:szCs w:val="21"/>
                                </w:rPr>
                                <w:t>R-Car H3</w:t>
                              </w:r>
                            </w:p>
                          </w:txbxContent>
                        </wps:txbx>
                        <wps:bodyPr rtlCol="0" anchor="ctr"/>
                      </wps:wsp>
                      <wps:wsp>
                        <wps:cNvPr id="358" name="円/楕円 9"/>
                        <wps:cNvSpPr/>
                        <wps:spPr>
                          <a:xfrm>
                            <a:off x="0" y="1467713"/>
                            <a:ext cx="1800200" cy="648072"/>
                          </a:xfrm>
                          <a:prstGeom prst="ellipse">
                            <a:avLst/>
                          </a:prstGeom>
                          <a:solidFill>
                            <a:sysClr val="window" lastClr="FFFFFF"/>
                          </a:solidFill>
                          <a:ln w="25400" cap="flat" cmpd="sng" algn="ctr">
                            <a:solidFill>
                              <a:srgbClr val="3C3C3B"/>
                            </a:solidFill>
                            <a:prstDash val="solid"/>
                          </a:ln>
                          <a:effectLst/>
                        </wps:spPr>
                        <wps:bodyPr rtlCol="0" anchor="ctr"/>
                      </wps:wsp>
                      <wps:wsp>
                        <wps:cNvPr id="359" name="円/楕円 10"/>
                        <wps:cNvSpPr/>
                        <wps:spPr>
                          <a:xfrm>
                            <a:off x="360040" y="1611729"/>
                            <a:ext cx="376635" cy="375528"/>
                          </a:xfrm>
                          <a:prstGeom prst="ellipse">
                            <a:avLst/>
                          </a:prstGeom>
                          <a:gradFill flip="none" rotWithShape="1">
                            <a:gsLst>
                              <a:gs pos="0">
                                <a:srgbClr val="9D9D9D">
                                  <a:lumMod val="0"/>
                                  <a:lumOff val="100000"/>
                                </a:srgbClr>
                              </a:gs>
                              <a:gs pos="35000">
                                <a:srgbClr val="9D9D9D">
                                  <a:lumMod val="0"/>
                                  <a:lumOff val="100000"/>
                                </a:srgbClr>
                              </a:gs>
                              <a:gs pos="100000">
                                <a:srgbClr val="9D9D9D">
                                  <a:lumMod val="100000"/>
                                </a:srgbClr>
                              </a:gs>
                            </a:gsLst>
                            <a:path path="circle">
                              <a:fillToRect l="50000" t="-80000" r="50000" b="180000"/>
                            </a:path>
                            <a:tileRect/>
                          </a:gradFill>
                          <a:ln w="25400" cap="flat" cmpd="sng" algn="ctr">
                            <a:solidFill>
                              <a:srgbClr val="3C3C3B"/>
                            </a:solidFill>
                            <a:prstDash val="solid"/>
                          </a:ln>
                          <a:effectLst/>
                        </wps:spPr>
                        <wps:bodyPr rtlCol="0" anchor="ctr"/>
                      </wps:wsp>
                      <wps:wsp>
                        <wps:cNvPr id="360" name="円/楕円 11"/>
                        <wps:cNvSpPr/>
                        <wps:spPr>
                          <a:xfrm>
                            <a:off x="1080120" y="1611729"/>
                            <a:ext cx="376635" cy="375528"/>
                          </a:xfrm>
                          <a:prstGeom prst="ellipse">
                            <a:avLst/>
                          </a:prstGeom>
                          <a:gradFill flip="none" rotWithShape="1">
                            <a:gsLst>
                              <a:gs pos="0">
                                <a:srgbClr val="9D9D9D">
                                  <a:lumMod val="0"/>
                                  <a:lumOff val="100000"/>
                                </a:srgbClr>
                              </a:gs>
                              <a:gs pos="35000">
                                <a:srgbClr val="9D9D9D">
                                  <a:lumMod val="0"/>
                                  <a:lumOff val="100000"/>
                                </a:srgbClr>
                              </a:gs>
                              <a:gs pos="100000">
                                <a:srgbClr val="9D9D9D">
                                  <a:lumMod val="100000"/>
                                </a:srgbClr>
                              </a:gs>
                            </a:gsLst>
                            <a:path path="circle">
                              <a:fillToRect l="50000" t="-80000" r="50000" b="180000"/>
                            </a:path>
                            <a:tileRect/>
                          </a:gradFill>
                          <a:ln w="25400" cap="flat" cmpd="sng" algn="ctr">
                            <a:solidFill>
                              <a:srgbClr val="3C3C3B"/>
                            </a:solidFill>
                            <a:prstDash val="solid"/>
                          </a:ln>
                          <a:effectLst/>
                        </wps:spPr>
                        <wps:bodyPr rtlCol="0" anchor="ctr"/>
                      </wps:wsp>
                      <wps:wsp>
                        <wps:cNvPr id="361" name="円/楕円 12"/>
                        <wps:cNvSpPr/>
                        <wps:spPr>
                          <a:xfrm>
                            <a:off x="641932" y="1539721"/>
                            <a:ext cx="516336" cy="504056"/>
                          </a:xfrm>
                          <a:prstGeom prst="ellipse">
                            <a:avLst/>
                          </a:prstGeom>
                          <a:gradFill flip="none" rotWithShape="1">
                            <a:gsLst>
                              <a:gs pos="0">
                                <a:srgbClr val="9D9D9D">
                                  <a:lumMod val="0"/>
                                  <a:lumOff val="100000"/>
                                </a:srgbClr>
                              </a:gs>
                              <a:gs pos="35000">
                                <a:srgbClr val="9D9D9D">
                                  <a:lumMod val="0"/>
                                  <a:lumOff val="100000"/>
                                </a:srgbClr>
                              </a:gs>
                              <a:gs pos="100000">
                                <a:srgbClr val="9D9D9D">
                                  <a:lumMod val="100000"/>
                                </a:srgbClr>
                              </a:gs>
                            </a:gsLst>
                            <a:path path="circle">
                              <a:fillToRect l="50000" t="-80000" r="50000" b="180000"/>
                            </a:path>
                            <a:tileRect/>
                          </a:gradFill>
                          <a:ln w="25400" cap="flat" cmpd="sng" algn="ctr">
                            <a:solidFill>
                              <a:srgbClr val="3C3C3B"/>
                            </a:solidFill>
                            <a:prstDash val="solid"/>
                          </a:ln>
                          <a:effectLst/>
                        </wps:spPr>
                        <wps:bodyPr rtlCol="0" anchor="ctr"/>
                      </wps:wsp>
                      <pic:pic xmlns:pic="http://schemas.openxmlformats.org/drawingml/2006/picture">
                        <pic:nvPicPr>
                          <pic:cNvPr id="362" name="図 362"/>
                          <pic:cNvPicPr>
                            <a:picLocks noChangeAspect="1"/>
                          </pic:cNvPicPr>
                        </pic:nvPicPr>
                        <pic:blipFill>
                          <a:blip r:embed="rId15"/>
                          <a:stretch>
                            <a:fillRect/>
                          </a:stretch>
                        </pic:blipFill>
                        <pic:spPr>
                          <a:xfrm>
                            <a:off x="1444085" y="2122125"/>
                            <a:ext cx="1641165" cy="1217796"/>
                          </a:xfrm>
                          <a:prstGeom prst="rect">
                            <a:avLst/>
                          </a:prstGeom>
                        </pic:spPr>
                      </pic:pic>
                      <wps:wsp>
                        <wps:cNvPr id="363" name="角丸四角形 363"/>
                        <wps:cNvSpPr/>
                        <wps:spPr>
                          <a:xfrm>
                            <a:off x="2952328" y="963658"/>
                            <a:ext cx="1860235" cy="1067226"/>
                          </a:xfrm>
                          <a:prstGeom prst="roundRect">
                            <a:avLst/>
                          </a:prstGeom>
                          <a:solidFill>
                            <a:sysClr val="window" lastClr="FFFFFF"/>
                          </a:solidFill>
                          <a:ln w="25400" cap="flat" cmpd="sng" algn="ctr">
                            <a:solidFill>
                              <a:schemeClr val="tx1"/>
                            </a:solidFill>
                            <a:prstDash val="solid"/>
                          </a:ln>
                          <a:effectLst/>
                        </wps:spPr>
                        <wps:bodyPr rtlCol="0" anchor="ctr"/>
                      </wps:wsp>
                      <wps:wsp>
                        <wps:cNvPr id="364" name="正方形/長方形 364"/>
                        <wps:cNvSpPr/>
                        <wps:spPr>
                          <a:xfrm>
                            <a:off x="3084624" y="1096473"/>
                            <a:ext cx="1604020" cy="813312"/>
                          </a:xfrm>
                          <a:prstGeom prst="rect">
                            <a:avLst/>
                          </a:prstGeom>
                          <a:solidFill>
                            <a:srgbClr val="9D9D9D">
                              <a:lumMod val="20000"/>
                              <a:lumOff val="80000"/>
                            </a:srgbClr>
                          </a:solidFill>
                          <a:ln w="25400" cap="flat" cmpd="sng" algn="ctr">
                            <a:solidFill>
                              <a:schemeClr val="tx1"/>
                            </a:solidFill>
                            <a:prstDash val="solid"/>
                          </a:ln>
                          <a:effectLst/>
                        </wps:spPr>
                        <wps:txbx>
                          <w:txbxContent>
                            <w:p w:rsidR="006F6BA8" w:rsidRPr="00D42042" w:rsidRDefault="006F6BA8" w:rsidP="00055CE2">
                              <w:pPr>
                                <w:pStyle w:val="NormalWeb"/>
                                <w:spacing w:after="0"/>
                                <w:jc w:val="center"/>
                                <w:rPr>
                                  <w:rFonts w:ascii="Arial" w:eastAsia="メイリオ" w:hAnsi="Arial" w:cs="Arial"/>
                                </w:rPr>
                              </w:pPr>
                              <w:r w:rsidRPr="00D42042">
                                <w:rPr>
                                  <w:rFonts w:ascii="Arial" w:eastAsia="メイリオ" w:hAnsi="Arial" w:cs="Arial"/>
                                  <w:color w:val="000000" w:themeColor="text1"/>
                                  <w:kern w:val="24"/>
                                </w:rPr>
                                <w:t>Video</w:t>
                              </w:r>
                            </w:p>
                          </w:txbxContent>
                        </wps:txbx>
                        <wps:bodyPr rtlCol="0" anchor="ctr"/>
                      </wps:wsp>
                      <wps:wsp>
                        <wps:cNvPr id="365" name="正方形/長方形 365"/>
                        <wps:cNvSpPr/>
                        <wps:spPr>
                          <a:xfrm>
                            <a:off x="1910139" y="220575"/>
                            <a:ext cx="713620" cy="527057"/>
                          </a:xfrm>
                          <a:prstGeom prst="rect">
                            <a:avLst/>
                          </a:prstGeom>
                          <a:solidFill>
                            <a:srgbClr val="9D9D9D">
                              <a:lumMod val="20000"/>
                              <a:lumOff val="80000"/>
                            </a:srgbClr>
                          </a:solidFill>
                          <a:ln w="25400" cap="flat" cmpd="sng" algn="ctr">
                            <a:solidFill>
                              <a:schemeClr val="tx1"/>
                            </a:solidFill>
                            <a:prstDash val="solid"/>
                          </a:ln>
                          <a:effectLst/>
                        </wps:spPr>
                        <wps:txbx>
                          <w:txbxContent>
                            <w:p w:rsidR="006F6BA8" w:rsidRPr="00D42042" w:rsidRDefault="006F6BA8" w:rsidP="00055CE2">
                              <w:pPr>
                                <w:pStyle w:val="NormalWeb"/>
                                <w:spacing w:after="0"/>
                                <w:jc w:val="center"/>
                                <w:rPr>
                                  <w:rFonts w:ascii="Arial" w:eastAsia="メイリオ" w:hAnsi="Arial" w:cs="Arial"/>
                                </w:rPr>
                              </w:pPr>
                              <w:r w:rsidRPr="00D42042">
                                <w:rPr>
                                  <w:rFonts w:ascii="Arial" w:eastAsia="メイリオ" w:hAnsi="Arial" w:cs="Arial"/>
                                  <w:color w:val="000000" w:themeColor="text1"/>
                                  <w:kern w:val="24"/>
                                </w:rPr>
                                <w:t>Map</w:t>
                              </w:r>
                            </w:p>
                          </w:txbxContent>
                        </wps:txbx>
                        <wps:bodyPr rtlCol="0" anchor="ctr"/>
                      </wps:wsp>
                      <wps:wsp>
                        <wps:cNvPr id="366" name="正方形/長方形 366"/>
                        <wps:cNvSpPr/>
                        <wps:spPr>
                          <a:xfrm>
                            <a:off x="1908340" y="778235"/>
                            <a:ext cx="713620" cy="456015"/>
                          </a:xfrm>
                          <a:prstGeom prst="rect">
                            <a:avLst/>
                          </a:prstGeom>
                          <a:solidFill>
                            <a:srgbClr val="9D9D9D">
                              <a:lumMod val="60000"/>
                              <a:lumOff val="40000"/>
                            </a:srgbClr>
                          </a:solidFill>
                          <a:ln w="25400" cap="flat" cmpd="sng" algn="ctr">
                            <a:solidFill>
                              <a:schemeClr val="tx1"/>
                            </a:solidFill>
                            <a:prstDash val="solid"/>
                          </a:ln>
                          <a:effectLst/>
                        </wps:spPr>
                        <wps:txbx>
                          <w:txbxContent>
                            <w:p w:rsidR="006F6BA8" w:rsidRPr="00D42042" w:rsidRDefault="006F6BA8" w:rsidP="00055CE2">
                              <w:pPr>
                                <w:pStyle w:val="NormalWeb"/>
                                <w:spacing w:after="0"/>
                                <w:jc w:val="center"/>
                                <w:rPr>
                                  <w:rFonts w:ascii="Arial" w:eastAsia="メイリオ" w:hAnsi="Arial" w:cs="Arial"/>
                                </w:rPr>
                              </w:pPr>
                              <w:r w:rsidRPr="00D42042">
                                <w:rPr>
                                  <w:rFonts w:ascii="Arial" w:eastAsia="メイリオ" w:hAnsi="Arial" w:cs="Arial"/>
                                  <w:color w:val="000000" w:themeColor="text1"/>
                                  <w:kern w:val="24"/>
                                </w:rPr>
                                <w:t>Menu</w:t>
                              </w:r>
                            </w:p>
                          </w:txbxContent>
                        </wps:txbx>
                        <wps:bodyPr lIns="18000" rIns="18000" rtlCol="0" anchor="ctr"/>
                      </wps:wsp>
                      <wps:wsp>
                        <wps:cNvPr id="367" name="直線矢印コネクタ 367"/>
                        <wps:cNvCnPr/>
                        <wps:spPr>
                          <a:xfrm>
                            <a:off x="2261806" y="1425044"/>
                            <a:ext cx="2862" cy="697081"/>
                          </a:xfrm>
                          <a:prstGeom prst="straightConnector1">
                            <a:avLst/>
                          </a:prstGeom>
                          <a:noFill/>
                          <a:ln w="25400" cap="flat" cmpd="sng" algn="ctr">
                            <a:solidFill>
                              <a:srgbClr val="3C3C3B"/>
                            </a:solidFill>
                            <a:prstDash val="solid"/>
                            <a:headEnd type="triangle"/>
                            <a:tailEnd type="triangle"/>
                          </a:ln>
                          <a:effectLst/>
                        </wps:spPr>
                        <wps:bodyPr/>
                      </wps:wsp>
                      <wps:wsp>
                        <wps:cNvPr id="368" name="カギ線コネクタ 368"/>
                        <wps:cNvCnPr/>
                        <wps:spPr>
                          <a:xfrm rot="16200000" flipH="1">
                            <a:off x="864473" y="2151411"/>
                            <a:ext cx="615238" cy="543985"/>
                          </a:xfrm>
                          <a:prstGeom prst="bentConnector2">
                            <a:avLst/>
                          </a:prstGeom>
                          <a:noFill/>
                          <a:ln w="25400" cap="flat" cmpd="sng" algn="ctr">
                            <a:solidFill>
                              <a:srgbClr val="3C3C3B"/>
                            </a:solidFill>
                            <a:prstDash val="solid"/>
                            <a:headEnd type="triangle"/>
                            <a:tailEnd type="triangle"/>
                          </a:ln>
                          <a:effectLst/>
                        </wps:spPr>
                        <wps:bodyPr/>
                      </wps:wsp>
                      <wps:wsp>
                        <wps:cNvPr id="369" name="カギ線コネクタ 369"/>
                        <wps:cNvCnPr/>
                        <wps:spPr>
                          <a:xfrm rot="5400000">
                            <a:off x="3133778" y="1982355"/>
                            <a:ext cx="700140" cy="797196"/>
                          </a:xfrm>
                          <a:prstGeom prst="bentConnector2">
                            <a:avLst/>
                          </a:prstGeom>
                          <a:noFill/>
                          <a:ln w="25400" cap="flat" cmpd="sng" algn="ctr">
                            <a:solidFill>
                              <a:srgbClr val="3C3C3B"/>
                            </a:solidFill>
                            <a:prstDash val="solid"/>
                            <a:headEnd type="triangle"/>
                            <a:tailEnd type="triangle"/>
                          </a:ln>
                          <a:effectLst/>
                        </wps:spPr>
                        <wps:bodyPr/>
                      </wps:wsp>
                      <wps:wsp>
                        <wps:cNvPr id="370" name="正方形/長方形 370"/>
                        <wps:cNvSpPr/>
                        <wps:spPr>
                          <a:xfrm>
                            <a:off x="2769368" y="-37118"/>
                            <a:ext cx="2344412" cy="720041"/>
                          </a:xfrm>
                          <a:prstGeom prst="rect">
                            <a:avLst/>
                          </a:prstGeom>
                          <a:noFill/>
                          <a:ln w="25400" cap="flat" cmpd="sng" algn="ctr">
                            <a:noFill/>
                            <a:prstDash val="solid"/>
                          </a:ln>
                          <a:effectLst/>
                        </wps:spPr>
                        <wps:txbx>
                          <w:txbxContent>
                            <w:p w:rsidR="006F6BA8" w:rsidRPr="00D42042" w:rsidRDefault="006F6BA8" w:rsidP="00055CE2">
                              <w:pPr>
                                <w:pStyle w:val="NormalWeb"/>
                                <w:spacing w:after="0" w:line="240" w:lineRule="exact"/>
                                <w:rPr>
                                  <w:rFonts w:ascii="Arial" w:eastAsia="メイリオ" w:hAnsi="Arial" w:cs="Arial"/>
                                  <w:sz w:val="18"/>
                                  <w:szCs w:val="18"/>
                                </w:rPr>
                              </w:pPr>
                              <w:r w:rsidRPr="00D42042">
                                <w:rPr>
                                  <w:rFonts w:ascii="Arial" w:eastAsia="メイリオ" w:hAnsi="Arial" w:cs="Arial"/>
                                  <w:color w:val="000000" w:themeColor="text1"/>
                                  <w:kern w:val="24"/>
                                  <w:sz w:val="18"/>
                                  <w:szCs w:val="18"/>
                                </w:rPr>
                                <w:t>Center display (for the navigation system)</w:t>
                              </w:r>
                            </w:p>
                          </w:txbxContent>
                        </wps:txbx>
                        <wps:bodyPr rtlCol="0" anchor="ctr"/>
                      </wps:wsp>
                      <wps:wsp>
                        <wps:cNvPr id="371" name="正方形/長方形 371"/>
                        <wps:cNvSpPr/>
                        <wps:spPr>
                          <a:xfrm>
                            <a:off x="107146" y="504909"/>
                            <a:ext cx="1579850" cy="969795"/>
                          </a:xfrm>
                          <a:prstGeom prst="rect">
                            <a:avLst/>
                          </a:prstGeom>
                          <a:noFill/>
                          <a:ln w="25400" cap="flat" cmpd="sng" algn="ctr">
                            <a:noFill/>
                            <a:prstDash val="solid"/>
                          </a:ln>
                          <a:effectLst/>
                        </wps:spPr>
                        <wps:txbx>
                          <w:txbxContent>
                            <w:p w:rsidR="006F6BA8" w:rsidRPr="00D42042" w:rsidRDefault="006F6BA8" w:rsidP="00055CE2">
                              <w:pPr>
                                <w:pStyle w:val="NormalWeb"/>
                                <w:spacing w:after="0" w:line="240" w:lineRule="exact"/>
                                <w:rPr>
                                  <w:rFonts w:ascii="Arial" w:eastAsia="メイリオ" w:hAnsi="Arial" w:cs="Arial"/>
                                  <w:color w:val="000000" w:themeColor="text1"/>
                                  <w:kern w:val="24"/>
                                  <w:sz w:val="18"/>
                                  <w:szCs w:val="18"/>
                                </w:rPr>
                              </w:pPr>
                              <w:r w:rsidRPr="00D42042">
                                <w:rPr>
                                  <w:rFonts w:ascii="Arial" w:eastAsia="メイリオ" w:hAnsi="Arial" w:cs="Arial"/>
                                  <w:color w:val="000000" w:themeColor="text1"/>
                                  <w:kern w:val="24"/>
                                  <w:sz w:val="18"/>
                                  <w:szCs w:val="18"/>
                                </w:rPr>
                                <w:t>Instrument cluster</w:t>
                              </w:r>
                            </w:p>
                          </w:txbxContent>
                        </wps:txbx>
                        <wps:bodyPr rtlCol="0" anchor="ctr"/>
                      </wps:wsp>
                      <wps:wsp>
                        <wps:cNvPr id="372" name="正方形/長方形 372"/>
                        <wps:cNvSpPr/>
                        <wps:spPr>
                          <a:xfrm>
                            <a:off x="2726533" y="525202"/>
                            <a:ext cx="2355684" cy="645907"/>
                          </a:xfrm>
                          <a:prstGeom prst="rect">
                            <a:avLst/>
                          </a:prstGeom>
                          <a:noFill/>
                          <a:ln w="25400" cap="flat" cmpd="sng" algn="ctr">
                            <a:noFill/>
                            <a:prstDash val="solid"/>
                          </a:ln>
                          <a:effectLst/>
                        </wps:spPr>
                        <wps:txbx>
                          <w:txbxContent>
                            <w:p w:rsidR="006F6BA8" w:rsidRPr="00D42042" w:rsidRDefault="006F6BA8" w:rsidP="00055CE2">
                              <w:pPr>
                                <w:pStyle w:val="NormalWeb"/>
                                <w:spacing w:after="0" w:line="240" w:lineRule="exact"/>
                                <w:rPr>
                                  <w:rFonts w:ascii="Arial" w:eastAsia="メイリオ" w:hAnsi="Arial" w:cs="Arial"/>
                                  <w:color w:val="000000" w:themeColor="text1"/>
                                  <w:kern w:val="24"/>
                                  <w:sz w:val="18"/>
                                  <w:szCs w:val="18"/>
                                </w:rPr>
                              </w:pPr>
                              <w:r w:rsidRPr="00D42042">
                                <w:rPr>
                                  <w:rFonts w:ascii="Arial" w:eastAsia="メイリオ" w:hAnsi="Arial" w:cs="Arial"/>
                                  <w:color w:val="000000" w:themeColor="text1"/>
                                  <w:kern w:val="24"/>
                                  <w:sz w:val="18"/>
                                  <w:szCs w:val="18"/>
                                </w:rPr>
                                <w:t>Display for entertainment</w:t>
                              </w:r>
                            </w:p>
                          </w:txbxContent>
                        </wps:txbx>
                        <wps:bodyPr rtlCol="0" anchor="ctr"/>
                      </wps:wsp>
                      <wps:wsp>
                        <wps:cNvPr id="373" name="正方形/長方形 373"/>
                        <wps:cNvSpPr/>
                        <wps:spPr>
                          <a:xfrm>
                            <a:off x="2245062" y="1584176"/>
                            <a:ext cx="755444" cy="315585"/>
                          </a:xfrm>
                          <a:prstGeom prst="rect">
                            <a:avLst/>
                          </a:prstGeom>
                          <a:noFill/>
                          <a:ln w="25400" cap="flat" cmpd="sng" algn="ctr">
                            <a:noFill/>
                            <a:prstDash val="solid"/>
                          </a:ln>
                          <a:effectLst/>
                        </wps:spPr>
                        <wps:txbx>
                          <w:txbxContent>
                            <w:p w:rsidR="006F6BA8" w:rsidRPr="00D42042" w:rsidRDefault="006F6BA8" w:rsidP="00055CE2">
                              <w:pPr>
                                <w:pStyle w:val="NormalWeb"/>
                                <w:spacing w:after="0" w:line="240" w:lineRule="exact"/>
                                <w:rPr>
                                  <w:rFonts w:ascii="Arial" w:eastAsia="メイリオ" w:hAnsi="Arial" w:cs="Arial"/>
                                </w:rPr>
                              </w:pPr>
                              <w:r w:rsidRPr="00D42042">
                                <w:rPr>
                                  <w:rFonts w:ascii="Arial" w:eastAsia="メイリオ" w:hAnsi="Arial" w:cs="Arial"/>
                                  <w:color w:val="000000" w:themeColor="text1"/>
                                  <w:kern w:val="24"/>
                                  <w:sz w:val="21"/>
                                  <w:szCs w:val="21"/>
                                </w:rPr>
                                <w:t>LVDS</w:t>
                              </w:r>
                            </w:p>
                          </w:txbxContent>
                        </wps:txbx>
                        <wps:bodyPr rtlCol="0" anchor="ctr"/>
                      </wps:wsp>
                      <wps:wsp>
                        <wps:cNvPr id="374" name="正方形/長方形 374"/>
                        <wps:cNvSpPr/>
                        <wps:spPr>
                          <a:xfrm>
                            <a:off x="3180711" y="2163674"/>
                            <a:ext cx="819966" cy="315585"/>
                          </a:xfrm>
                          <a:prstGeom prst="rect">
                            <a:avLst/>
                          </a:prstGeom>
                          <a:noFill/>
                          <a:ln w="25400" cap="flat" cmpd="sng" algn="ctr">
                            <a:noFill/>
                            <a:prstDash val="solid"/>
                          </a:ln>
                          <a:effectLst/>
                        </wps:spPr>
                        <wps:txbx>
                          <w:txbxContent>
                            <w:p w:rsidR="006F6BA8" w:rsidRPr="00D42042" w:rsidRDefault="006F6BA8" w:rsidP="00055CE2">
                              <w:pPr>
                                <w:pStyle w:val="NormalWeb"/>
                                <w:spacing w:after="0" w:line="240" w:lineRule="exact"/>
                                <w:rPr>
                                  <w:rFonts w:ascii="Arial" w:eastAsia="メイリオ" w:hAnsi="Arial" w:cs="Arial"/>
                                </w:rPr>
                              </w:pPr>
                              <w:r w:rsidRPr="00D42042">
                                <w:rPr>
                                  <w:rFonts w:ascii="Arial" w:eastAsia="メイリオ" w:hAnsi="Arial" w:cs="Arial"/>
                                  <w:color w:val="000000" w:themeColor="text1"/>
                                  <w:kern w:val="24"/>
                                  <w:sz w:val="21"/>
                                  <w:szCs w:val="21"/>
                                </w:rPr>
                                <w:t>HDMI</w:t>
                              </w:r>
                            </w:p>
                          </w:txbxContent>
                        </wps:txbx>
                        <wps:bodyPr rtlCol="0" anchor="ctr"/>
                      </wps:wsp>
                      <wps:wsp>
                        <wps:cNvPr id="375" name="正方形/長方形 375"/>
                        <wps:cNvSpPr/>
                        <wps:spPr>
                          <a:xfrm>
                            <a:off x="156444" y="2210079"/>
                            <a:ext cx="784191" cy="315585"/>
                          </a:xfrm>
                          <a:prstGeom prst="rect">
                            <a:avLst/>
                          </a:prstGeom>
                          <a:noFill/>
                          <a:ln w="25400" cap="flat" cmpd="sng" algn="ctr">
                            <a:noFill/>
                            <a:prstDash val="solid"/>
                          </a:ln>
                          <a:effectLst/>
                        </wps:spPr>
                        <wps:txbx>
                          <w:txbxContent>
                            <w:p w:rsidR="006F6BA8" w:rsidRPr="00D42042" w:rsidRDefault="006F6BA8" w:rsidP="00055CE2">
                              <w:pPr>
                                <w:pStyle w:val="NormalWeb"/>
                                <w:spacing w:after="0" w:line="240" w:lineRule="exact"/>
                                <w:rPr>
                                  <w:rFonts w:ascii="Arial" w:eastAsia="メイリオ" w:hAnsi="Arial" w:cs="Arial"/>
                                </w:rPr>
                              </w:pPr>
                              <w:r w:rsidRPr="00D42042">
                                <w:rPr>
                                  <w:rFonts w:ascii="Arial" w:eastAsia="メイリオ" w:hAnsi="Arial" w:cs="Arial"/>
                                  <w:color w:val="000000" w:themeColor="text1"/>
                                  <w:kern w:val="24"/>
                                  <w:sz w:val="21"/>
                                  <w:szCs w:val="21"/>
                                </w:rPr>
                                <w:t>HDMI</w:t>
                              </w:r>
                            </w:p>
                          </w:txbxContent>
                        </wps:txbx>
                        <wps:bodyPr rtlCol="0" anchor="ct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4FE0242" id="_x0000_s1130" style="position:absolute;left:0;text-align:left;margin-left:97.7pt;margin-top:19.95pt;width:322.1pt;height:234.75pt;z-index:251698688;mso-width-relative:margin;mso-height-relative:margin" coordorigin=",-371" coordsize="51137,3728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">
                <v:roundrect id="角丸四角形 355" o:spid="_x0000_s1131" style="position:absolute;left:15493;top:1788;width:14250;height:10673;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" fillcolor="window" strokecolor="black [3213]" strokeweight="2pt"/>
                <v:rect id="正方形/長方形 356" o:spid="_x0000_s1132" style="position:absolute;left:16986;top:3182;width:11266;height:81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" fillcolor="window" strokecolor="black [3213]" strokeweight="2pt"/>
                <v:rect id="正方形/長方形 357" o:spid="_x0000_s1133" style="position:absolute;left:17531;top:33389;width:1152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" filled="f" stroked="f" strokeweight="2pt">
                  <v:textbox>
                    <w:txbxContent>
                      <w:p w:rsidR="006F6BA8" w:rsidRPr="00D42042" w:rsidRDefault="006F6BA8" w:rsidP="00055CE2">
                        <w:pPr>
                          <w:pStyle w:val="Web"/>
                          <w:spacing w:after="0" w:line="240" w:lineRule="exact"/>
                          <w:rPr>
                            <w:rFonts w:ascii="Arial" w:eastAsia="メイリオ" w:hAnsi="Arial" w:cs="Arial"/>
                          </w:rPr>
                        </w:pPr>
                        <w:r w:rsidRPr="00D42042">
                          <w:rPr>
                            <w:rFonts w:ascii="Arial" w:eastAsia="メイリオ" w:hAnsi="Arial" w:cs="Arial"/>
                            <w:color w:val="000000" w:themeColor="text1"/>
                            <w:kern w:val="24"/>
                            <w:sz w:val="21"/>
                            <w:szCs w:val="21"/>
                          </w:rPr>
                          <w:t>R-Car H3</w:t>
                        </w:r>
                      </w:p>
                    </w:txbxContent>
                  </v:textbox>
                </v:rect>
                <v:oval id="円/楕円 9" o:spid="_x0000_s1134" style="position:absolute;top:14677;width:18002;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" fillcolor="window" strokecolor="#3c3c3b" strokeweight="2pt"/>
                <v:oval id="円/楕円 10" o:spid="_x0000_s1135" style="position:absolute;left:3600;top:16117;width:3766;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" strokecolor="#3c3c3b" strokeweight="2pt">
                  <v:fill color2="#9d9d9d" rotate="t" focusposition=".5,-52429f" focussize="" colors="0 white;22938f white;1 #9d9d9d" focus="100%" type="gradientRadial"/>
                </v:oval>
                <v:oval id="円/楕円 11" o:spid="_x0000_s1136" style="position:absolute;left:10801;top:16117;width:3766;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" strokecolor="#3c3c3b" strokeweight="2pt">
                  <v:fill color2="#9d9d9d" rotate="t" focusposition=".5,-52429f" focussize="" colors="0 white;22938f white;1 #9d9d9d" focus="100%" type="gradientRadial"/>
                </v:oval>
                <v:oval id="円/楕円 12" o:spid="_x0000_s1137" style="position:absolute;left:6419;top:15397;width:5163;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" strokecolor="#3c3c3b" strokeweight="2pt">
                  <v:fill color2="#9d9d9d" rotate="t" focusposition=".5,-52429f" focussize="" colors="0 white;22938f white;1 #9d9d9d" focus="100%" type="gradientRadial"/>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362" o:spid="_x0000_s1138" type="#_x0000_t75" style="position:absolute;left:14440;top:21221;width:16412;height:12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">
                  <v:imagedata r:id="rId16" o:title=""/>
                </v:shape>
                <v:roundrect id="角丸四角形 363" o:spid="_x0000_s1139" style="position:absolute;left:29523;top:9636;width:18602;height:106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" fillcolor="window" strokecolor="black [3213]" strokeweight="2pt"/>
                <v:rect id="正方形/長方形 364" o:spid="_x0000_s1140" style="position:absolute;left:30846;top:10964;width:16040;height:8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" fillcolor="#ebebeb" strokecolor="black [3213]" strokeweight="2pt">
                  <v:textbox>
                    <w:txbxContent>
                      <w:p w:rsidR="006F6BA8" w:rsidRPr="00D42042" w:rsidRDefault="006F6BA8" w:rsidP="00055CE2">
                        <w:pPr>
                          <w:pStyle w:val="Web"/>
                          <w:spacing w:after="0"/>
                          <w:jc w:val="center"/>
                          <w:rPr>
                            <w:rFonts w:ascii="Arial" w:eastAsia="メイリオ" w:hAnsi="Arial" w:cs="Arial"/>
                          </w:rPr>
                        </w:pPr>
                        <w:r w:rsidRPr="00D42042">
                          <w:rPr>
                            <w:rFonts w:ascii="Arial" w:eastAsia="メイリオ" w:hAnsi="Arial" w:cs="Arial"/>
                            <w:color w:val="000000" w:themeColor="text1"/>
                            <w:kern w:val="24"/>
                          </w:rPr>
                          <w:t>Video</w:t>
                        </w:r>
                      </w:p>
                    </w:txbxContent>
                  </v:textbox>
                </v:rect>
                <v:rect id="正方形/長方形 365" o:spid="_x0000_s1141" style="position:absolute;left:19101;top:2205;width:7136;height:5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" fillcolor="#ebebeb" strokecolor="black [3213]" strokeweight="2pt">
                  <v:textbox>
                    <w:txbxContent>
                      <w:p w:rsidR="006F6BA8" w:rsidRPr="00D42042" w:rsidRDefault="006F6BA8" w:rsidP="00055CE2">
                        <w:pPr>
                          <w:pStyle w:val="Web"/>
                          <w:spacing w:after="0"/>
                          <w:jc w:val="center"/>
                          <w:rPr>
                            <w:rFonts w:ascii="Arial" w:eastAsia="メイリオ" w:hAnsi="Arial" w:cs="Arial"/>
                          </w:rPr>
                        </w:pPr>
                        <w:r w:rsidRPr="00D42042">
                          <w:rPr>
                            <w:rFonts w:ascii="Arial" w:eastAsia="メイリオ" w:hAnsi="Arial" w:cs="Arial"/>
                            <w:color w:val="000000" w:themeColor="text1"/>
                            <w:kern w:val="24"/>
                          </w:rPr>
                          <w:t>Map</w:t>
                        </w:r>
                      </w:p>
                    </w:txbxContent>
                  </v:textbox>
                </v:rect>
                <v:rect id="正方形/長方形 366" o:spid="_x0000_s1142" style="position:absolute;left:19083;top:7782;width:7136;height:4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" fillcolor="#c4c4c4" strokecolor="black [3213]" strokeweight="2pt">
                  <v:textbox inset=".5mm,,.5mm">
                    <w:txbxContent>
                      <w:p w:rsidR="006F6BA8" w:rsidRPr="00D42042" w:rsidRDefault="006F6BA8" w:rsidP="00055CE2">
                        <w:pPr>
                          <w:pStyle w:val="Web"/>
                          <w:spacing w:after="0"/>
                          <w:jc w:val="center"/>
                          <w:rPr>
                            <w:rFonts w:ascii="Arial" w:eastAsia="メイリオ" w:hAnsi="Arial" w:cs="Arial"/>
                          </w:rPr>
                        </w:pPr>
                        <w:r w:rsidRPr="00D42042">
                          <w:rPr>
                            <w:rFonts w:ascii="Arial" w:eastAsia="メイリオ" w:hAnsi="Arial" w:cs="Arial"/>
                            <w:color w:val="000000" w:themeColor="text1"/>
                            <w:kern w:val="24"/>
                          </w:rPr>
                          <w:t>Menu</w:t>
                        </w:r>
                      </w:p>
                    </w:txbxContent>
                  </v:textbox>
                </v:rect>
                <v:shape id="直線矢印コネクタ 367" o:spid="_x0000_s1143" type="#_x0000_t32" style="position:absolute;left:22618;top:14250;width:28;height:6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" strokecolor="#3c3c3b" strokeweight="2pt">
                  <v:stroke startarrow="block" endarrow="block"/>
                </v:shape>
                <v:shapetype id="_x0000_t33" coordsize="21600,21600" o:spt="33" o:oned="t" path="m,l21600,r,21600e" filled="f">
                  <v:stroke joinstyle="miter"/>
                  <v:path arrowok="t" fillok="f" o:connecttype="none"/>
                  <o:lock v:ext="edit" shapetype="t"/>
                </v:shapetype>
                <v:shape id="カギ線コネクタ 368" o:spid="_x0000_s1144" type="#_x0000_t33" style="position:absolute;left:8643;top:21514;width:6153;height:54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" strokecolor="#3c3c3b" strokeweight="2pt">
                  <v:stroke startarrow="block" endarrow="block"/>
                </v:shape>
                <v:shape id="カギ線コネクタ 369" o:spid="_x0000_s1145" type="#_x0000_t33" style="position:absolute;left:31337;top:19823;width:7002;height:797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" strokecolor="#3c3c3b" strokeweight="2pt">
                  <v:stroke startarrow="block" endarrow="block"/>
                </v:shape>
                <v:rect id="正方形/長方形 370" o:spid="_x0000_s1146" style="position:absolute;left:27693;top:-371;width:23444;height:7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" filled="f" stroked="f" strokeweight="2pt">
                  <v:textbox>
                    <w:txbxContent>
                      <w:p w:rsidR="006F6BA8" w:rsidRPr="00D42042" w:rsidRDefault="006F6BA8" w:rsidP="00055CE2">
                        <w:pPr>
                          <w:pStyle w:val="Web"/>
                          <w:spacing w:after="0" w:line="240" w:lineRule="exact"/>
                          <w:rPr>
                            <w:rFonts w:ascii="Arial" w:eastAsia="メイリオ" w:hAnsi="Arial" w:cs="Arial"/>
                            <w:sz w:val="18"/>
                            <w:szCs w:val="18"/>
                          </w:rPr>
                        </w:pPr>
                        <w:r w:rsidRPr="00D42042">
                          <w:rPr>
                            <w:rFonts w:ascii="Arial" w:eastAsia="メイリオ" w:hAnsi="Arial" w:cs="Arial"/>
                            <w:color w:val="000000" w:themeColor="text1"/>
                            <w:kern w:val="24"/>
                            <w:sz w:val="18"/>
                            <w:szCs w:val="18"/>
                          </w:rPr>
                          <w:t>Center display (for the navigation system)</w:t>
                        </w:r>
                      </w:p>
                    </w:txbxContent>
                  </v:textbox>
                </v:rect>
                <v:rect id="正方形/長方形 371" o:spid="_x0000_s1147" style="position:absolute;left:1071;top:5049;width:15798;height:9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" filled="f" stroked="f" strokeweight="2pt">
                  <v:textbox>
                    <w:txbxContent>
                      <w:p w:rsidR="006F6BA8" w:rsidRPr="00D42042" w:rsidRDefault="006F6BA8" w:rsidP="00055CE2">
                        <w:pPr>
                          <w:pStyle w:val="Web"/>
                          <w:spacing w:after="0" w:line="240" w:lineRule="exact"/>
                          <w:rPr>
                            <w:rFonts w:ascii="Arial" w:eastAsia="メイリオ" w:hAnsi="Arial" w:cs="Arial"/>
                            <w:color w:val="000000" w:themeColor="text1"/>
                            <w:kern w:val="24"/>
                            <w:sz w:val="18"/>
                            <w:szCs w:val="18"/>
                          </w:rPr>
                        </w:pPr>
                        <w:r w:rsidRPr="00D42042">
                          <w:rPr>
                            <w:rFonts w:ascii="Arial" w:eastAsia="メイリオ" w:hAnsi="Arial" w:cs="Arial"/>
                            <w:color w:val="000000" w:themeColor="text1"/>
                            <w:kern w:val="24"/>
                            <w:sz w:val="18"/>
                            <w:szCs w:val="18"/>
                          </w:rPr>
                          <w:t>Instrument cluster</w:t>
                        </w:r>
                      </w:p>
                    </w:txbxContent>
                  </v:textbox>
                </v:rect>
                <v:rect id="正方形/長方形 372" o:spid="_x0000_s1148" style="position:absolute;left:27265;top:5252;width:23557;height:6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" filled="f" stroked="f" strokeweight="2pt">
                  <v:textbox>
                    <w:txbxContent>
                      <w:p w:rsidR="006F6BA8" w:rsidRPr="00D42042" w:rsidRDefault="006F6BA8" w:rsidP="00055CE2">
                        <w:pPr>
                          <w:pStyle w:val="Web"/>
                          <w:spacing w:after="0" w:line="240" w:lineRule="exact"/>
                          <w:rPr>
                            <w:rFonts w:ascii="Arial" w:eastAsia="メイリオ" w:hAnsi="Arial" w:cs="Arial"/>
                            <w:color w:val="000000" w:themeColor="text1"/>
                            <w:kern w:val="24"/>
                            <w:sz w:val="18"/>
                            <w:szCs w:val="18"/>
                          </w:rPr>
                        </w:pPr>
                        <w:r w:rsidRPr="00D42042">
                          <w:rPr>
                            <w:rFonts w:ascii="Arial" w:eastAsia="メイリオ" w:hAnsi="Arial" w:cs="Arial"/>
                            <w:color w:val="000000" w:themeColor="text1"/>
                            <w:kern w:val="24"/>
                            <w:sz w:val="18"/>
                            <w:szCs w:val="18"/>
                          </w:rPr>
                          <w:t>Display for entertainment</w:t>
                        </w:r>
                      </w:p>
                    </w:txbxContent>
                  </v:textbox>
                </v:rect>
                <v:rect id="正方形/長方形 373" o:spid="_x0000_s1149" style="position:absolute;left:22450;top:15841;width:7555;height:3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" filled="f" stroked="f" strokeweight="2pt">
                  <v:textbox>
                    <w:txbxContent>
                      <w:p w:rsidR="006F6BA8" w:rsidRPr="00D42042" w:rsidRDefault="006F6BA8" w:rsidP="00055CE2">
                        <w:pPr>
                          <w:pStyle w:val="Web"/>
                          <w:spacing w:after="0" w:line="240" w:lineRule="exact"/>
                          <w:rPr>
                            <w:rFonts w:ascii="Arial" w:eastAsia="メイリオ" w:hAnsi="Arial" w:cs="Arial"/>
                          </w:rPr>
                        </w:pPr>
                        <w:r w:rsidRPr="00D42042">
                          <w:rPr>
                            <w:rFonts w:ascii="Arial" w:eastAsia="メイリオ" w:hAnsi="Arial" w:cs="Arial"/>
                            <w:color w:val="000000" w:themeColor="text1"/>
                            <w:kern w:val="24"/>
                            <w:sz w:val="21"/>
                            <w:szCs w:val="21"/>
                          </w:rPr>
                          <w:t>LVDS</w:t>
                        </w:r>
                      </w:p>
                    </w:txbxContent>
                  </v:textbox>
                </v:rect>
                <v:rect id="正方形/長方形 374" o:spid="_x0000_s1150" style="position:absolute;left:31807;top:21636;width:8199;height:3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" filled="f" stroked="f" strokeweight="2pt">
                  <v:textbox>
                    <w:txbxContent>
                      <w:p w:rsidR="006F6BA8" w:rsidRPr="00D42042" w:rsidRDefault="006F6BA8" w:rsidP="00055CE2">
                        <w:pPr>
                          <w:pStyle w:val="Web"/>
                          <w:spacing w:after="0" w:line="240" w:lineRule="exact"/>
                          <w:rPr>
                            <w:rFonts w:ascii="Arial" w:eastAsia="メイリオ" w:hAnsi="Arial" w:cs="Arial"/>
                          </w:rPr>
                        </w:pPr>
                        <w:r w:rsidRPr="00D42042">
                          <w:rPr>
                            <w:rFonts w:ascii="Arial" w:eastAsia="メイリオ" w:hAnsi="Arial" w:cs="Arial"/>
                            <w:color w:val="000000" w:themeColor="text1"/>
                            <w:kern w:val="24"/>
                            <w:sz w:val="21"/>
                            <w:szCs w:val="21"/>
                          </w:rPr>
                          <w:t>HDMI</w:t>
                        </w:r>
                      </w:p>
                    </w:txbxContent>
                  </v:textbox>
                </v:rect>
                <v:rect id="正方形/長方形 375" o:spid="_x0000_s1151" style="position:absolute;left:1564;top:22100;width:7842;height:3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" filled="f" stroked="f" strokeweight="2pt">
                  <v:textbox>
                    <w:txbxContent>
                      <w:p w:rsidR="006F6BA8" w:rsidRPr="00D42042" w:rsidRDefault="006F6BA8" w:rsidP="00055CE2">
                        <w:pPr>
                          <w:pStyle w:val="Web"/>
                          <w:spacing w:after="0" w:line="240" w:lineRule="exact"/>
                          <w:rPr>
                            <w:rFonts w:ascii="Arial" w:eastAsia="メイリオ" w:hAnsi="Arial" w:cs="Arial"/>
                          </w:rPr>
                        </w:pPr>
                        <w:r w:rsidRPr="00D42042">
                          <w:rPr>
                            <w:rFonts w:ascii="Arial" w:eastAsia="メイリオ" w:hAnsi="Arial" w:cs="Arial"/>
                            <w:color w:val="000000" w:themeColor="text1"/>
                            <w:kern w:val="24"/>
                            <w:sz w:val="21"/>
                            <w:szCs w:val="21"/>
                          </w:rPr>
                          <w:t>HDMI</w:t>
                        </w:r>
                      </w:p>
                    </w:txbxContent>
                  </v:textbox>
                </v:rect>
              </v:group>
            </w:pict>
          </mc:Fallback>
        </mc:AlternateContent>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r w:rsidRPr="002F6BAC">
        <w:br/>
      </w:r>
    </w:p>
    <w:p w:rsidR="00055CE2" w:rsidRPr="002230E4" w:rsidRDefault="00055CE2" w:rsidP="00055CE2">
      <w:pPr>
        <w:pStyle w:val="figuretitle"/>
      </w:pPr>
      <w:r w:rsidRPr="002230E4">
        <w:t>Figure</w:t>
      </w:r>
      <w:r w:rsidRPr="002230E4">
        <w:rPr>
          <w:rFonts w:hint="eastAsia"/>
        </w:rPr>
        <w:t xml:space="preserve"> A</w:t>
      </w:r>
      <w:r w:rsidRPr="002230E4">
        <w:rPr>
          <w:rFonts w:cs="Arial"/>
          <w:b w:val="0"/>
        </w:rPr>
        <w:fldChar w:fldCharType="begin"/>
      </w:r>
      <w:r w:rsidRPr="002230E4">
        <w:rPr>
          <w:rFonts w:cs="Arial"/>
        </w:rPr>
        <w:instrText xml:space="preserve"> </w:instrText>
      </w:r>
      <w:r w:rsidRPr="002230E4">
        <w:rPr>
          <w:rFonts w:cs="Arial" w:hint="eastAsia"/>
        </w:rPr>
        <w:instrText>STYLEREF 1 \s</w:instrText>
      </w:r>
      <w:r w:rsidRPr="002230E4">
        <w:rPr>
          <w:rFonts w:cs="Arial"/>
        </w:rPr>
        <w:instrText xml:space="preserve"> </w:instrText>
      </w:r>
      <w:r w:rsidRPr="002230E4">
        <w:rPr>
          <w:rFonts w:cs="Arial"/>
          <w:b w:val="0"/>
        </w:rPr>
        <w:fldChar w:fldCharType="separate"/>
      </w:r>
      <w:r w:rsidR="005A56E9">
        <w:rPr>
          <w:rFonts w:cs="Arial"/>
          <w:noProof/>
        </w:rPr>
        <w:t>1</w:t>
      </w:r>
      <w:r w:rsidRPr="002230E4">
        <w:rPr>
          <w:rFonts w:cs="Arial"/>
          <w:b w:val="0"/>
        </w:rPr>
        <w:fldChar w:fldCharType="end"/>
      </w:r>
      <w:r w:rsidRPr="002230E4">
        <w:noBreakHyphen/>
      </w:r>
      <w:r w:rsidRPr="002230E4">
        <w:rPr>
          <w:rFonts w:cs="Arial"/>
          <w:b w:val="0"/>
        </w:rPr>
        <w:fldChar w:fldCharType="begin"/>
      </w:r>
      <w:r w:rsidRPr="002230E4">
        <w:rPr>
          <w:rFonts w:cs="Arial"/>
        </w:rPr>
        <w:instrText xml:space="preserve"> </w:instrText>
      </w:r>
      <w:r w:rsidRPr="002230E4">
        <w:rPr>
          <w:rFonts w:cs="Arial" w:hint="eastAsia"/>
        </w:rPr>
        <w:instrText xml:space="preserve">SEQ </w:instrText>
      </w:r>
      <w:r w:rsidRPr="002230E4">
        <w:rPr>
          <w:rFonts w:cs="Arial" w:hint="eastAsia"/>
        </w:rPr>
        <w:instrText>図</w:instrText>
      </w:r>
      <w:r w:rsidRPr="002230E4">
        <w:rPr>
          <w:rFonts w:cs="Arial" w:hint="eastAsia"/>
        </w:rPr>
        <w:instrText xml:space="preserve"> \* ARABIC \s 1</w:instrText>
      </w:r>
      <w:r w:rsidRPr="002230E4">
        <w:rPr>
          <w:rFonts w:cs="Arial"/>
        </w:rPr>
        <w:instrText xml:space="preserve"> </w:instrText>
      </w:r>
      <w:r w:rsidRPr="002230E4">
        <w:rPr>
          <w:rFonts w:cs="Arial"/>
          <w:b w:val="0"/>
        </w:rPr>
        <w:fldChar w:fldCharType="separate"/>
      </w:r>
      <w:r w:rsidR="005A56E9">
        <w:rPr>
          <w:rFonts w:cs="Arial"/>
          <w:noProof/>
        </w:rPr>
        <w:t>1</w:t>
      </w:r>
      <w:r w:rsidRPr="002230E4">
        <w:rPr>
          <w:rFonts w:cs="Arial"/>
          <w:b w:val="0"/>
        </w:rPr>
        <w:fldChar w:fldCharType="end"/>
      </w:r>
      <w:r w:rsidR="00D42042">
        <w:rPr>
          <w:rFonts w:hint="eastAsia"/>
        </w:rPr>
        <w:t xml:space="preserve"> </w:t>
      </w:r>
      <w:r w:rsidRPr="002230E4">
        <w:t xml:space="preserve"> Schematic View of </w:t>
      </w:r>
      <w:r w:rsidRPr="002230E4">
        <w:rPr>
          <w:rFonts w:hint="eastAsia"/>
        </w:rPr>
        <w:t xml:space="preserve">the </w:t>
      </w:r>
      <w:r w:rsidRPr="002230E4">
        <w:t xml:space="preserve">Connection of Three Monitors </w:t>
      </w:r>
      <w:r w:rsidRPr="002230E4">
        <w:rPr>
          <w:rFonts w:hint="eastAsia"/>
        </w:rPr>
        <w:t xml:space="preserve">for the </w:t>
      </w:r>
      <w:r w:rsidRPr="002230E4">
        <w:t>Demonstration</w:t>
      </w:r>
    </w:p>
    <w:p w:rsidR="00055CE2" w:rsidRPr="002230E4" w:rsidRDefault="00055CE2" w:rsidP="00972E79">
      <w:pPr>
        <w:pStyle w:val="Space"/>
      </w:pPr>
    </w:p>
    <w:p w:rsidR="00055CE2" w:rsidRPr="002230E4" w:rsidRDefault="00055CE2" w:rsidP="00791B1D">
      <w:pPr>
        <w:pStyle w:val="Level1ordered"/>
        <w:numPr>
          <w:ilvl w:val="0"/>
          <w:numId w:val="18"/>
        </w:numPr>
        <w:ind w:left="426" w:hanging="426"/>
      </w:pPr>
      <w:r w:rsidRPr="002230E4">
        <w:rPr>
          <w:rFonts w:hint="eastAsia"/>
        </w:rPr>
        <w:t xml:space="preserve">Comparison of </w:t>
      </w:r>
      <w:r w:rsidRPr="002230E4">
        <w:t>E</w:t>
      </w:r>
      <w:r w:rsidRPr="002230E4">
        <w:rPr>
          <w:rFonts w:hint="eastAsia"/>
        </w:rPr>
        <w:t>nvironments</w:t>
      </w:r>
    </w:p>
    <w:p w:rsidR="00055CE2" w:rsidRPr="002230E4" w:rsidRDefault="00055CE2" w:rsidP="00972E79">
      <w:pPr>
        <w:pStyle w:val="Space"/>
      </w:pPr>
    </w:p>
    <w:p w:rsidR="00055CE2" w:rsidRPr="00972E79" w:rsidRDefault="00055CE2" w:rsidP="00972E79">
      <w:pPr>
        <w:pStyle w:val="tableend"/>
      </w:pPr>
      <w:r w:rsidRPr="00972E79">
        <w:t>Table A</w:t>
      </w:r>
      <w:r w:rsidR="000138C5">
        <w:rPr>
          <w:noProof/>
        </w:rPr>
        <w:fldChar w:fldCharType="begin"/>
      </w:r>
      <w:r w:rsidR="000138C5">
        <w:rPr>
          <w:noProof/>
        </w:rPr>
        <w:instrText xml:space="preserve"> STYLEREF 1 \s </w:instrText>
      </w:r>
      <w:r w:rsidR="000138C5">
        <w:rPr>
          <w:noProof/>
        </w:rPr>
        <w:fldChar w:fldCharType="separate"/>
      </w:r>
      <w:r w:rsidR="005A56E9">
        <w:rPr>
          <w:noProof/>
        </w:rPr>
        <w:t>1</w:t>
      </w:r>
      <w:r w:rsidR="000138C5">
        <w:rPr>
          <w:noProof/>
        </w:rPr>
        <w:fldChar w:fldCharType="end"/>
      </w:r>
      <w:r w:rsidRPr="00972E79">
        <w:noBreakHyphen/>
      </w:r>
      <w:r w:rsidRPr="002230E4">
        <w:fldChar w:fldCharType="begin"/>
      </w:r>
      <w:r w:rsidRPr="002230E4">
        <w:instrText xml:space="preserve"> SEQ </w:instrText>
      </w:r>
      <w:r w:rsidRPr="002230E4">
        <w:instrText>表</w:instrText>
      </w:r>
      <w:r w:rsidRPr="002230E4">
        <w:instrText xml:space="preserve"> \* ARABIC \s 1 </w:instrText>
      </w:r>
      <w:r w:rsidRPr="002230E4">
        <w:fldChar w:fldCharType="separate"/>
      </w:r>
      <w:r w:rsidR="005A56E9">
        <w:rPr>
          <w:noProof/>
        </w:rPr>
        <w:t>1</w:t>
      </w:r>
      <w:r w:rsidRPr="002230E4">
        <w:fldChar w:fldCharType="end"/>
      </w:r>
      <w:r w:rsidR="00D42042">
        <w:rPr>
          <w:rFonts w:hint="eastAsia"/>
        </w:rPr>
        <w:t xml:space="preserve">  </w:t>
      </w:r>
      <w:r w:rsidRPr="00972E79">
        <w:t>Comparison of Specifications</w:t>
      </w:r>
    </w:p>
    <w:tbl>
      <w:tblPr>
        <w:tblStyle w:val="TableGrid"/>
        <w:tblW w:w="9809" w:type="dxa"/>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ayout w:type="fixed"/>
        <w:tblLook w:val="04A0" w:firstRow="1" w:lastRow="0" w:firstColumn="1" w:lastColumn="0" w:noHBand="0" w:noVBand="1"/>
      </w:tblPr>
      <w:tblGrid>
        <w:gridCol w:w="1250"/>
        <w:gridCol w:w="1410"/>
        <w:gridCol w:w="3495"/>
        <w:gridCol w:w="3654"/>
      </w:tblGrid>
      <w:tr w:rsidR="00055CE2" w:rsidRPr="002230E4" w:rsidTr="00552E1A">
        <w:trPr>
          <w:trHeight w:val="275"/>
        </w:trPr>
        <w:tc>
          <w:tcPr>
            <w:tcW w:w="2660" w:type="dxa"/>
            <w:gridSpan w:val="2"/>
            <w:tcBorders>
              <w:top w:val="nil"/>
              <w:left w:val="nil"/>
              <w:bottom w:val="single" w:sz="8" w:space="0" w:color="auto"/>
              <w:right w:val="nil"/>
            </w:tcBorders>
          </w:tcPr>
          <w:p w:rsidR="00055CE2" w:rsidRPr="002230E4" w:rsidRDefault="00055CE2" w:rsidP="00D42042">
            <w:pPr>
              <w:pStyle w:val="tablehead"/>
            </w:pPr>
          </w:p>
        </w:tc>
        <w:tc>
          <w:tcPr>
            <w:tcW w:w="3495" w:type="dxa"/>
            <w:tcBorders>
              <w:top w:val="nil"/>
              <w:left w:val="nil"/>
              <w:bottom w:val="single" w:sz="8" w:space="0" w:color="auto"/>
              <w:right w:val="nil"/>
            </w:tcBorders>
          </w:tcPr>
          <w:p w:rsidR="00055CE2" w:rsidRPr="00972E79" w:rsidRDefault="00055CE2" w:rsidP="00D42042">
            <w:pPr>
              <w:pStyle w:val="tablehead"/>
            </w:pPr>
            <w:r w:rsidRPr="00972E79">
              <w:t>Existing</w:t>
            </w:r>
            <w:r w:rsidRPr="00972E79">
              <w:rPr>
                <w:rFonts w:hint="eastAsia"/>
              </w:rPr>
              <w:t xml:space="preserve"> </w:t>
            </w:r>
            <w:r w:rsidRPr="00972E79">
              <w:t>E</w:t>
            </w:r>
            <w:r w:rsidRPr="00972E79">
              <w:rPr>
                <w:rFonts w:hint="eastAsia"/>
              </w:rPr>
              <w:t>nvironment</w:t>
            </w:r>
          </w:p>
        </w:tc>
        <w:tc>
          <w:tcPr>
            <w:tcW w:w="3654" w:type="dxa"/>
            <w:tcBorders>
              <w:top w:val="nil"/>
              <w:left w:val="nil"/>
              <w:bottom w:val="single" w:sz="8" w:space="0" w:color="auto"/>
              <w:right w:val="nil"/>
            </w:tcBorders>
          </w:tcPr>
          <w:p w:rsidR="00055CE2" w:rsidRPr="00972E79" w:rsidRDefault="00055CE2" w:rsidP="00D42042">
            <w:pPr>
              <w:pStyle w:val="tablehead"/>
            </w:pPr>
            <w:r w:rsidRPr="00972E79">
              <w:t>Environment where EAS is Applied</w:t>
            </w:r>
          </w:p>
        </w:tc>
      </w:tr>
      <w:tr w:rsidR="00055CE2" w:rsidRPr="00D42042" w:rsidTr="00552E1A">
        <w:trPr>
          <w:trHeight w:val="275"/>
        </w:trPr>
        <w:tc>
          <w:tcPr>
            <w:tcW w:w="2660" w:type="dxa"/>
            <w:gridSpan w:val="2"/>
            <w:tcBorders>
              <w:top w:val="single" w:sz="8" w:space="0" w:color="auto"/>
              <w:left w:val="nil"/>
              <w:bottom w:val="single" w:sz="4" w:space="0" w:color="auto"/>
              <w:right w:val="nil"/>
            </w:tcBorders>
          </w:tcPr>
          <w:p w:rsidR="00055CE2" w:rsidRPr="00D42042" w:rsidRDefault="00055CE2" w:rsidP="00D42042">
            <w:pPr>
              <w:pStyle w:val="tablebody"/>
            </w:pPr>
            <w:r w:rsidRPr="00D42042">
              <w:t>SoC</w:t>
            </w:r>
          </w:p>
        </w:tc>
        <w:tc>
          <w:tcPr>
            <w:tcW w:w="3495" w:type="dxa"/>
            <w:tcBorders>
              <w:top w:val="single" w:sz="8" w:space="0" w:color="auto"/>
              <w:left w:val="nil"/>
              <w:bottom w:val="single" w:sz="4" w:space="0" w:color="auto"/>
              <w:right w:val="nil"/>
            </w:tcBorders>
          </w:tcPr>
          <w:p w:rsidR="00055CE2" w:rsidRPr="00D42042" w:rsidRDefault="00055CE2" w:rsidP="00D42042">
            <w:pPr>
              <w:pStyle w:val="tablebody"/>
            </w:pPr>
            <w:r w:rsidRPr="00D42042">
              <w:t>R-Car H3 (</w:t>
            </w:r>
            <w:del w:id="58" w:author="Author">
              <w:r w:rsidRPr="00D42042" w:rsidDel="006F6BA8">
                <w:delText>WS</w:delText>
              </w:r>
            </w:del>
            <w:ins w:id="59" w:author="Author">
              <w:r w:rsidR="006F6BA8">
                <w:t xml:space="preserve">version </w:t>
              </w:r>
            </w:ins>
            <w:r w:rsidRPr="00D42042">
              <w:t>1.1)</w:t>
            </w:r>
          </w:p>
        </w:tc>
        <w:tc>
          <w:tcPr>
            <w:tcW w:w="3654" w:type="dxa"/>
            <w:tcBorders>
              <w:top w:val="single" w:sz="8" w:space="0" w:color="auto"/>
              <w:left w:val="nil"/>
              <w:bottom w:val="single" w:sz="4" w:space="0" w:color="auto"/>
              <w:right w:val="nil"/>
            </w:tcBorders>
          </w:tcPr>
          <w:p w:rsidR="00055CE2" w:rsidRPr="00D42042" w:rsidRDefault="00055CE2" w:rsidP="00D42042">
            <w:pPr>
              <w:pStyle w:val="tablebody"/>
            </w:pPr>
            <w:r w:rsidRPr="00D42042">
              <w:t>R-Car H3 (</w:t>
            </w:r>
            <w:del w:id="60" w:author="Author">
              <w:r w:rsidRPr="00D42042" w:rsidDel="006F6BA8">
                <w:delText>WS</w:delText>
              </w:r>
            </w:del>
            <w:ins w:id="61" w:author="Author">
              <w:r w:rsidR="006F6BA8">
                <w:t xml:space="preserve">version </w:t>
              </w:r>
            </w:ins>
            <w:r w:rsidRPr="00D42042">
              <w:t>1.1)</w:t>
            </w:r>
          </w:p>
        </w:tc>
      </w:tr>
      <w:tr w:rsidR="00055CE2" w:rsidRPr="00D42042" w:rsidTr="00552E1A">
        <w:trPr>
          <w:trHeight w:val="275"/>
        </w:trPr>
        <w:tc>
          <w:tcPr>
            <w:tcW w:w="2660" w:type="dxa"/>
            <w:gridSpan w:val="2"/>
            <w:tcBorders>
              <w:top w:val="single" w:sz="4" w:space="0" w:color="auto"/>
              <w:left w:val="nil"/>
              <w:bottom w:val="single" w:sz="4" w:space="0" w:color="auto"/>
              <w:right w:val="nil"/>
            </w:tcBorders>
          </w:tcPr>
          <w:p w:rsidR="00055CE2" w:rsidRPr="00D42042" w:rsidRDefault="00055CE2" w:rsidP="00D42042">
            <w:pPr>
              <w:pStyle w:val="tablebody"/>
            </w:pPr>
            <w:r w:rsidRPr="00D42042">
              <w:t>CPU</w:t>
            </w:r>
          </w:p>
        </w:tc>
        <w:tc>
          <w:tcPr>
            <w:tcW w:w="3495" w:type="dxa"/>
            <w:tcBorders>
              <w:top w:val="single" w:sz="4" w:space="0" w:color="auto"/>
              <w:left w:val="nil"/>
              <w:bottom w:val="single" w:sz="4" w:space="0" w:color="auto"/>
              <w:right w:val="nil"/>
            </w:tcBorders>
          </w:tcPr>
          <w:p w:rsidR="00055CE2" w:rsidRPr="00D42042" w:rsidRDefault="00055CE2" w:rsidP="00D42042">
            <w:pPr>
              <w:pStyle w:val="tablebody"/>
            </w:pPr>
            <w:r w:rsidRPr="00D42042">
              <w:t xml:space="preserve">Cortex-A57 </w:t>
            </w:r>
            <w:r w:rsidRPr="00D42042">
              <w:sym w:font="Symbol" w:char="F0B4"/>
            </w:r>
            <w:r w:rsidRPr="00D42042">
              <w:t xml:space="preserve"> 4, 1.5 GHz</w:t>
            </w:r>
          </w:p>
        </w:tc>
        <w:tc>
          <w:tcPr>
            <w:tcW w:w="3654" w:type="dxa"/>
            <w:tcBorders>
              <w:top w:val="single" w:sz="4" w:space="0" w:color="auto"/>
              <w:left w:val="nil"/>
              <w:bottom w:val="single" w:sz="4" w:space="0" w:color="auto"/>
              <w:right w:val="nil"/>
            </w:tcBorders>
          </w:tcPr>
          <w:p w:rsidR="00055CE2" w:rsidRPr="00D42042" w:rsidRDefault="00055CE2" w:rsidP="00D42042">
            <w:pPr>
              <w:pStyle w:val="tablebody"/>
            </w:pPr>
            <w:r w:rsidRPr="00D42042">
              <w:t xml:space="preserve">Cortex-A57 </w:t>
            </w:r>
            <w:r w:rsidRPr="00D42042">
              <w:sym w:font="Symbol" w:char="F0B4"/>
            </w:r>
            <w:r w:rsidRPr="00D42042">
              <w:t xml:space="preserve"> 4, 1.5 GHz</w:t>
            </w:r>
          </w:p>
          <w:p w:rsidR="00055CE2" w:rsidRPr="00D42042" w:rsidRDefault="00055CE2" w:rsidP="00D42042">
            <w:pPr>
              <w:pStyle w:val="tablebody"/>
            </w:pPr>
            <w:r w:rsidRPr="00D42042">
              <w:t xml:space="preserve">Cortex-A53 </w:t>
            </w:r>
            <w:r w:rsidRPr="00D42042">
              <w:sym w:font="Symbol" w:char="F0B4"/>
            </w:r>
            <w:r w:rsidRPr="00D42042">
              <w:t xml:space="preserve"> 4, 1.2 GHz</w:t>
            </w:r>
          </w:p>
        </w:tc>
      </w:tr>
      <w:tr w:rsidR="00055CE2" w:rsidRPr="00D42042" w:rsidTr="00552E1A">
        <w:trPr>
          <w:trHeight w:val="275"/>
        </w:trPr>
        <w:tc>
          <w:tcPr>
            <w:tcW w:w="2660" w:type="dxa"/>
            <w:gridSpan w:val="2"/>
            <w:tcBorders>
              <w:top w:val="single" w:sz="4" w:space="0" w:color="auto"/>
              <w:left w:val="nil"/>
              <w:bottom w:val="single" w:sz="4" w:space="0" w:color="auto"/>
              <w:right w:val="nil"/>
            </w:tcBorders>
          </w:tcPr>
          <w:p w:rsidR="00055CE2" w:rsidRPr="00D42042" w:rsidRDefault="00055CE2" w:rsidP="00D42042">
            <w:pPr>
              <w:pStyle w:val="tablebody"/>
            </w:pPr>
            <w:r w:rsidRPr="00D42042">
              <w:t>RAM</w:t>
            </w:r>
          </w:p>
        </w:tc>
        <w:tc>
          <w:tcPr>
            <w:tcW w:w="3495" w:type="dxa"/>
            <w:tcBorders>
              <w:top w:val="single" w:sz="4" w:space="0" w:color="auto"/>
              <w:left w:val="nil"/>
              <w:bottom w:val="single" w:sz="4" w:space="0" w:color="auto"/>
              <w:right w:val="nil"/>
            </w:tcBorders>
          </w:tcPr>
          <w:p w:rsidR="00055CE2" w:rsidRPr="00D42042" w:rsidRDefault="00055CE2" w:rsidP="00D42042">
            <w:pPr>
              <w:pStyle w:val="tablebody"/>
            </w:pPr>
            <w:r w:rsidRPr="00D42042">
              <w:t>DDR4-2400</w:t>
            </w:r>
            <w:r w:rsidRPr="00D42042">
              <w:rPr>
                <w:rFonts w:hint="eastAsia"/>
              </w:rPr>
              <w:t>,</w:t>
            </w:r>
            <w:r w:rsidRPr="00D42042">
              <w:t xml:space="preserve"> 2</w:t>
            </w:r>
            <w:r w:rsidRPr="00D42042">
              <w:rPr>
                <w:rFonts w:hint="eastAsia"/>
              </w:rPr>
              <w:t>-</w:t>
            </w:r>
            <w:r w:rsidRPr="00D42042">
              <w:t>ch</w:t>
            </w:r>
            <w:r w:rsidRPr="00D42042">
              <w:rPr>
                <w:rFonts w:hint="eastAsia"/>
              </w:rPr>
              <w:t>.</w:t>
            </w:r>
            <w:r w:rsidRPr="00D42042">
              <w:t xml:space="preserve"> split</w:t>
            </w:r>
          </w:p>
        </w:tc>
        <w:tc>
          <w:tcPr>
            <w:tcW w:w="3654" w:type="dxa"/>
            <w:tcBorders>
              <w:top w:val="single" w:sz="4" w:space="0" w:color="auto"/>
              <w:left w:val="nil"/>
              <w:bottom w:val="single" w:sz="4" w:space="0" w:color="auto"/>
              <w:right w:val="nil"/>
            </w:tcBorders>
          </w:tcPr>
          <w:p w:rsidR="00055CE2" w:rsidRPr="00D42042" w:rsidRDefault="00055CE2" w:rsidP="00D42042">
            <w:pPr>
              <w:pStyle w:val="tablebody"/>
            </w:pPr>
            <w:r w:rsidRPr="00D42042">
              <w:t>DDR4-2400, 2-ch. split</w:t>
            </w:r>
          </w:p>
        </w:tc>
      </w:tr>
      <w:tr w:rsidR="00055CE2" w:rsidRPr="00D42042" w:rsidTr="00552E1A">
        <w:trPr>
          <w:trHeight w:val="275"/>
        </w:trPr>
        <w:tc>
          <w:tcPr>
            <w:tcW w:w="2660" w:type="dxa"/>
            <w:gridSpan w:val="2"/>
            <w:tcBorders>
              <w:top w:val="single" w:sz="4" w:space="0" w:color="auto"/>
              <w:left w:val="nil"/>
              <w:bottom w:val="single" w:sz="4" w:space="0" w:color="auto"/>
              <w:right w:val="nil"/>
            </w:tcBorders>
          </w:tcPr>
          <w:p w:rsidR="00055CE2" w:rsidRPr="00D42042" w:rsidRDefault="00055CE2" w:rsidP="00D42042">
            <w:pPr>
              <w:pStyle w:val="tablebody"/>
            </w:pPr>
            <w:r w:rsidRPr="00D42042">
              <w:t>GPU</w:t>
            </w:r>
          </w:p>
        </w:tc>
        <w:tc>
          <w:tcPr>
            <w:tcW w:w="3495" w:type="dxa"/>
            <w:tcBorders>
              <w:top w:val="single" w:sz="4" w:space="0" w:color="auto"/>
              <w:left w:val="nil"/>
              <w:bottom w:val="single" w:sz="4" w:space="0" w:color="auto"/>
              <w:right w:val="nil"/>
            </w:tcBorders>
          </w:tcPr>
          <w:p w:rsidR="00055CE2" w:rsidRPr="00D42042" w:rsidRDefault="00055CE2" w:rsidP="00D42042">
            <w:pPr>
              <w:pStyle w:val="tablebody"/>
            </w:pPr>
            <w:r w:rsidRPr="00D42042">
              <w:t>PowerVR G</w:t>
            </w:r>
            <w:r w:rsidR="00D27BB8">
              <w:t>X</w:t>
            </w:r>
            <w:r w:rsidRPr="00D42042">
              <w:t>6650, 600 MHz</w:t>
            </w:r>
          </w:p>
        </w:tc>
        <w:tc>
          <w:tcPr>
            <w:tcW w:w="3654" w:type="dxa"/>
            <w:tcBorders>
              <w:top w:val="single" w:sz="4" w:space="0" w:color="auto"/>
              <w:left w:val="nil"/>
              <w:bottom w:val="single" w:sz="4" w:space="0" w:color="auto"/>
              <w:right w:val="nil"/>
            </w:tcBorders>
          </w:tcPr>
          <w:p w:rsidR="00055CE2" w:rsidRPr="00D42042" w:rsidRDefault="00055CE2" w:rsidP="00D42042">
            <w:pPr>
              <w:pStyle w:val="tablebody"/>
            </w:pPr>
            <w:r w:rsidRPr="00D42042">
              <w:t>PowerVR G</w:t>
            </w:r>
            <w:r w:rsidR="00D27BB8">
              <w:t>X</w:t>
            </w:r>
            <w:r w:rsidRPr="00D42042">
              <w:t>6650, 600 MHz</w:t>
            </w:r>
          </w:p>
        </w:tc>
      </w:tr>
      <w:tr w:rsidR="00055CE2" w:rsidRPr="00D42042" w:rsidTr="00552E1A">
        <w:trPr>
          <w:trHeight w:val="275"/>
        </w:trPr>
        <w:tc>
          <w:tcPr>
            <w:tcW w:w="1250" w:type="dxa"/>
            <w:vMerge w:val="restart"/>
            <w:tcBorders>
              <w:top w:val="single" w:sz="4" w:space="0" w:color="auto"/>
              <w:left w:val="nil"/>
              <w:bottom w:val="single" w:sz="4" w:space="0" w:color="auto"/>
              <w:right w:val="nil"/>
            </w:tcBorders>
          </w:tcPr>
          <w:p w:rsidR="00055CE2" w:rsidRPr="00D42042" w:rsidRDefault="00055CE2" w:rsidP="00D42042">
            <w:pPr>
              <w:pStyle w:val="tablebody"/>
            </w:pPr>
            <w:r w:rsidRPr="00D42042">
              <w:t>Display</w:t>
            </w:r>
          </w:p>
        </w:tc>
        <w:tc>
          <w:tcPr>
            <w:tcW w:w="1410" w:type="dxa"/>
            <w:tcBorders>
              <w:top w:val="single" w:sz="4" w:space="0" w:color="auto"/>
              <w:left w:val="nil"/>
              <w:bottom w:val="single" w:sz="4" w:space="0" w:color="auto"/>
              <w:right w:val="nil"/>
            </w:tcBorders>
          </w:tcPr>
          <w:p w:rsidR="00055CE2" w:rsidRPr="00D42042" w:rsidRDefault="00055CE2" w:rsidP="00D42042">
            <w:pPr>
              <w:pStyle w:val="tablebody"/>
            </w:pPr>
            <w:r w:rsidRPr="00D42042">
              <w:t>Center</w:t>
            </w:r>
          </w:p>
        </w:tc>
        <w:tc>
          <w:tcPr>
            <w:tcW w:w="3495" w:type="dxa"/>
            <w:tcBorders>
              <w:top w:val="single" w:sz="4" w:space="0" w:color="auto"/>
              <w:left w:val="nil"/>
              <w:bottom w:val="single" w:sz="4" w:space="0" w:color="auto"/>
              <w:right w:val="nil"/>
            </w:tcBorders>
          </w:tcPr>
          <w:p w:rsidR="00055CE2" w:rsidRPr="00D42042" w:rsidRDefault="00055CE2" w:rsidP="00D42042">
            <w:pPr>
              <w:pStyle w:val="tablebody"/>
            </w:pPr>
            <w:r w:rsidRPr="00D42042">
              <w:t>LVDS</w:t>
            </w:r>
            <w:r w:rsidRPr="00D42042">
              <w:rPr>
                <w:rFonts w:hint="eastAsia"/>
              </w:rPr>
              <w:t>,</w:t>
            </w:r>
            <w:r w:rsidRPr="00D42042">
              <w:t xml:space="preserve"> 1024 </w:t>
            </w:r>
            <w:r w:rsidRPr="00D42042">
              <w:sym w:font="Symbol" w:char="F0B4"/>
            </w:r>
            <w:r w:rsidRPr="00D42042">
              <w:t xml:space="preserve"> 768</w:t>
            </w:r>
          </w:p>
        </w:tc>
        <w:tc>
          <w:tcPr>
            <w:tcW w:w="3654" w:type="dxa"/>
            <w:tcBorders>
              <w:top w:val="single" w:sz="4" w:space="0" w:color="auto"/>
              <w:left w:val="nil"/>
              <w:bottom w:val="single" w:sz="4" w:space="0" w:color="auto"/>
              <w:right w:val="nil"/>
            </w:tcBorders>
          </w:tcPr>
          <w:p w:rsidR="00055CE2" w:rsidRPr="00D42042" w:rsidRDefault="00055CE2" w:rsidP="00D42042">
            <w:pPr>
              <w:pStyle w:val="tablebody"/>
            </w:pPr>
            <w:r w:rsidRPr="00D42042">
              <w:t xml:space="preserve">LVDS, 1024 </w:t>
            </w:r>
            <w:r w:rsidRPr="00D42042">
              <w:sym w:font="Symbol" w:char="F0B4"/>
            </w:r>
            <w:r w:rsidRPr="00D42042">
              <w:t xml:space="preserve"> 768</w:t>
            </w:r>
          </w:p>
        </w:tc>
      </w:tr>
      <w:tr w:rsidR="00055CE2" w:rsidRPr="00D42042" w:rsidTr="00552E1A">
        <w:trPr>
          <w:trHeight w:val="275"/>
        </w:trPr>
        <w:tc>
          <w:tcPr>
            <w:tcW w:w="1250" w:type="dxa"/>
            <w:vMerge/>
            <w:tcBorders>
              <w:top w:val="single" w:sz="4" w:space="0" w:color="auto"/>
              <w:left w:val="nil"/>
              <w:bottom w:val="single" w:sz="4" w:space="0" w:color="auto"/>
              <w:right w:val="nil"/>
            </w:tcBorders>
          </w:tcPr>
          <w:p w:rsidR="00055CE2" w:rsidRPr="00D42042" w:rsidRDefault="00055CE2" w:rsidP="00D42042">
            <w:pPr>
              <w:pStyle w:val="tablebody"/>
            </w:pPr>
          </w:p>
        </w:tc>
        <w:tc>
          <w:tcPr>
            <w:tcW w:w="1410" w:type="dxa"/>
            <w:tcBorders>
              <w:top w:val="single" w:sz="4" w:space="0" w:color="auto"/>
              <w:left w:val="nil"/>
              <w:bottom w:val="single" w:sz="4" w:space="0" w:color="auto"/>
              <w:right w:val="nil"/>
            </w:tcBorders>
          </w:tcPr>
          <w:p w:rsidR="00055CE2" w:rsidRPr="00D42042" w:rsidRDefault="00055CE2" w:rsidP="00D42042">
            <w:pPr>
              <w:pStyle w:val="tablebody"/>
            </w:pPr>
            <w:r w:rsidRPr="00D42042">
              <w:t>Instrument</w:t>
            </w:r>
            <w:r w:rsidRPr="00D42042">
              <w:rPr>
                <w:rFonts w:hint="eastAsia"/>
              </w:rPr>
              <w:t>s</w:t>
            </w:r>
          </w:p>
        </w:tc>
        <w:tc>
          <w:tcPr>
            <w:tcW w:w="3495" w:type="dxa"/>
            <w:tcBorders>
              <w:top w:val="single" w:sz="4" w:space="0" w:color="auto"/>
              <w:left w:val="nil"/>
              <w:bottom w:val="single" w:sz="4" w:space="0" w:color="auto"/>
              <w:right w:val="nil"/>
            </w:tcBorders>
          </w:tcPr>
          <w:p w:rsidR="00055CE2" w:rsidRPr="00D42042" w:rsidRDefault="00055CE2" w:rsidP="00D42042">
            <w:pPr>
              <w:pStyle w:val="tablebody"/>
            </w:pPr>
            <w:r w:rsidRPr="00D42042">
              <w:t xml:space="preserve">HDMI, 1920 </w:t>
            </w:r>
            <w:r w:rsidRPr="00D42042">
              <w:sym w:font="Symbol" w:char="F0B4"/>
            </w:r>
            <w:r w:rsidRPr="00D42042">
              <w:t xml:space="preserve"> 1080</w:t>
            </w:r>
          </w:p>
        </w:tc>
        <w:tc>
          <w:tcPr>
            <w:tcW w:w="3654" w:type="dxa"/>
            <w:tcBorders>
              <w:top w:val="single" w:sz="4" w:space="0" w:color="auto"/>
              <w:left w:val="nil"/>
              <w:bottom w:val="single" w:sz="4" w:space="0" w:color="auto"/>
              <w:right w:val="nil"/>
            </w:tcBorders>
          </w:tcPr>
          <w:p w:rsidR="00055CE2" w:rsidRPr="00D42042" w:rsidRDefault="00055CE2" w:rsidP="00D42042">
            <w:pPr>
              <w:pStyle w:val="tablebody"/>
            </w:pPr>
            <w:r w:rsidRPr="00D42042">
              <w:t xml:space="preserve">HDMI, 1920 </w:t>
            </w:r>
            <w:r w:rsidRPr="00D42042">
              <w:sym w:font="Symbol" w:char="F0B4"/>
            </w:r>
            <w:r w:rsidRPr="00D42042">
              <w:t xml:space="preserve"> 1080</w:t>
            </w:r>
          </w:p>
        </w:tc>
      </w:tr>
      <w:tr w:rsidR="00055CE2" w:rsidRPr="00D42042" w:rsidTr="00552E1A">
        <w:trPr>
          <w:trHeight w:val="275"/>
        </w:trPr>
        <w:tc>
          <w:tcPr>
            <w:tcW w:w="1250" w:type="dxa"/>
            <w:vMerge/>
            <w:tcBorders>
              <w:top w:val="single" w:sz="4" w:space="0" w:color="auto"/>
              <w:left w:val="nil"/>
              <w:bottom w:val="single" w:sz="8" w:space="0" w:color="auto"/>
              <w:right w:val="nil"/>
            </w:tcBorders>
          </w:tcPr>
          <w:p w:rsidR="00055CE2" w:rsidRPr="00D42042" w:rsidRDefault="00055CE2" w:rsidP="00D42042">
            <w:pPr>
              <w:pStyle w:val="tablebody"/>
            </w:pPr>
          </w:p>
        </w:tc>
        <w:tc>
          <w:tcPr>
            <w:tcW w:w="1410" w:type="dxa"/>
            <w:tcBorders>
              <w:top w:val="single" w:sz="4" w:space="0" w:color="auto"/>
              <w:left w:val="nil"/>
              <w:bottom w:val="single" w:sz="8" w:space="0" w:color="auto"/>
              <w:right w:val="nil"/>
            </w:tcBorders>
          </w:tcPr>
          <w:p w:rsidR="00055CE2" w:rsidRPr="00D42042" w:rsidRDefault="00055CE2" w:rsidP="00D42042">
            <w:pPr>
              <w:pStyle w:val="tablebody"/>
            </w:pPr>
            <w:r w:rsidRPr="00D42042">
              <w:t>Video</w:t>
            </w:r>
          </w:p>
        </w:tc>
        <w:tc>
          <w:tcPr>
            <w:tcW w:w="3495" w:type="dxa"/>
            <w:tcBorders>
              <w:top w:val="single" w:sz="4" w:space="0" w:color="auto"/>
              <w:left w:val="nil"/>
              <w:bottom w:val="single" w:sz="8" w:space="0" w:color="auto"/>
              <w:right w:val="nil"/>
            </w:tcBorders>
          </w:tcPr>
          <w:p w:rsidR="00055CE2" w:rsidRPr="00D42042" w:rsidRDefault="00055CE2" w:rsidP="00D42042">
            <w:pPr>
              <w:pStyle w:val="tablebody"/>
            </w:pPr>
            <w:r w:rsidRPr="00D42042">
              <w:t xml:space="preserve">HDMI, 1920 </w:t>
            </w:r>
            <w:r w:rsidRPr="00D42042">
              <w:sym w:font="Symbol" w:char="F0B4"/>
            </w:r>
            <w:r w:rsidRPr="00D42042">
              <w:t xml:space="preserve"> 1080</w:t>
            </w:r>
          </w:p>
          <w:p w:rsidR="00055CE2" w:rsidRPr="00D42042" w:rsidRDefault="00055CE2" w:rsidP="00D42042">
            <w:pPr>
              <w:pStyle w:val="tablebody"/>
            </w:pPr>
            <w:r w:rsidRPr="00D42042">
              <w:t>MP4 (H.264) VCP decoding</w:t>
            </w:r>
          </w:p>
        </w:tc>
        <w:tc>
          <w:tcPr>
            <w:tcW w:w="3654" w:type="dxa"/>
            <w:tcBorders>
              <w:top w:val="single" w:sz="4" w:space="0" w:color="auto"/>
              <w:left w:val="nil"/>
              <w:bottom w:val="single" w:sz="8" w:space="0" w:color="auto"/>
              <w:right w:val="nil"/>
            </w:tcBorders>
          </w:tcPr>
          <w:p w:rsidR="00055CE2" w:rsidRPr="00D42042" w:rsidRDefault="00055CE2" w:rsidP="00D42042">
            <w:pPr>
              <w:pStyle w:val="tablebody"/>
            </w:pPr>
            <w:r w:rsidRPr="00D42042">
              <w:t xml:space="preserve">HDMI, 1920 </w:t>
            </w:r>
            <w:r w:rsidRPr="00D42042">
              <w:sym w:font="Symbol" w:char="F0B4"/>
            </w:r>
            <w:r w:rsidRPr="00D42042">
              <w:t xml:space="preserve"> 1080</w:t>
            </w:r>
          </w:p>
          <w:p w:rsidR="00055CE2" w:rsidRPr="00D42042" w:rsidRDefault="00055CE2" w:rsidP="00D42042">
            <w:pPr>
              <w:pStyle w:val="tablebody"/>
            </w:pPr>
            <w:r w:rsidRPr="00D42042">
              <w:t>MP4 (H.264) VCP decoding</w:t>
            </w:r>
          </w:p>
        </w:tc>
      </w:tr>
    </w:tbl>
    <w:p w:rsidR="00055CE2" w:rsidRPr="002230E4" w:rsidRDefault="00055CE2" w:rsidP="00972E79">
      <w:pPr>
        <w:pStyle w:val="tableend"/>
      </w:pPr>
    </w:p>
    <w:p w:rsidR="00055CE2" w:rsidRPr="002230E4" w:rsidRDefault="00055CE2" w:rsidP="00055CE2">
      <w:r w:rsidRPr="002230E4">
        <w:br w:type="page"/>
      </w:r>
    </w:p>
    <w:p w:rsidR="00AB5D49" w:rsidRPr="00AB5D49" w:rsidRDefault="00AB5D49" w:rsidP="00791B1D">
      <w:pPr>
        <w:pStyle w:val="Heading2"/>
        <w:numPr>
          <w:ilvl w:val="1"/>
          <w:numId w:val="17"/>
        </w:numPr>
        <w:rPr>
          <w:b w:val="0"/>
        </w:rPr>
      </w:pPr>
      <w:bookmarkStart w:id="62" w:name="_Toc488949319"/>
      <w:r w:rsidRPr="00AB5D49">
        <w:rPr>
          <w:rFonts w:hint="eastAsia"/>
        </w:rPr>
        <w:lastRenderedPageBreak/>
        <w:t>Effects of EAS in Changing the Assignment of Tasks</w:t>
      </w:r>
      <w:bookmarkEnd w:id="62"/>
    </w:p>
    <w:p w:rsidR="00055CE2" w:rsidRPr="002230E4" w:rsidRDefault="00055CE2" w:rsidP="00055CE2">
      <w:r w:rsidRPr="002230E4">
        <w:rPr>
          <w:rFonts w:hint="eastAsia"/>
        </w:rPr>
        <w:t xml:space="preserve">The </w:t>
      </w:r>
      <w:r w:rsidRPr="002230E4">
        <w:t>changes to the CPU utilization and task assignment after applying EAS are given in table A1-2.</w:t>
      </w:r>
    </w:p>
    <w:p w:rsidR="00055CE2" w:rsidRPr="002230E4" w:rsidRDefault="00055CE2" w:rsidP="00972E79">
      <w:pPr>
        <w:pStyle w:val="Space"/>
      </w:pPr>
    </w:p>
    <w:p w:rsidR="00055CE2" w:rsidRPr="00972E79" w:rsidRDefault="00055CE2" w:rsidP="00972E79">
      <w:pPr>
        <w:pStyle w:val="tabletitle"/>
      </w:pPr>
      <w:r w:rsidRPr="00972E79">
        <w:t>Table A</w:t>
      </w:r>
      <w:r w:rsidR="000138C5">
        <w:rPr>
          <w:noProof/>
        </w:rPr>
        <w:fldChar w:fldCharType="begin"/>
      </w:r>
      <w:r w:rsidR="000138C5">
        <w:rPr>
          <w:noProof/>
        </w:rPr>
        <w:instrText xml:space="preserve"> STYLEREF 1 \s </w:instrText>
      </w:r>
      <w:r w:rsidR="000138C5">
        <w:rPr>
          <w:noProof/>
        </w:rPr>
        <w:fldChar w:fldCharType="separate"/>
      </w:r>
      <w:r w:rsidR="005A56E9">
        <w:rPr>
          <w:noProof/>
        </w:rPr>
        <w:t>1</w:t>
      </w:r>
      <w:r w:rsidR="000138C5">
        <w:rPr>
          <w:noProof/>
        </w:rPr>
        <w:fldChar w:fldCharType="end"/>
      </w:r>
      <w:r w:rsidRPr="00972E79">
        <w:noBreakHyphen/>
      </w:r>
      <w:r w:rsidRPr="00972E79">
        <w:fldChar w:fldCharType="begin"/>
      </w:r>
      <w:r w:rsidRPr="00972E79">
        <w:instrText xml:space="preserve"> SEQ </w:instrText>
      </w:r>
      <w:r w:rsidRPr="00972E79">
        <w:instrText>表</w:instrText>
      </w:r>
      <w:r w:rsidRPr="00972E79">
        <w:instrText xml:space="preserve"> \* ARABIC \s 1 </w:instrText>
      </w:r>
      <w:r w:rsidRPr="00972E79">
        <w:fldChar w:fldCharType="separate"/>
      </w:r>
      <w:r w:rsidR="005A56E9">
        <w:rPr>
          <w:noProof/>
        </w:rPr>
        <w:t>2</w:t>
      </w:r>
      <w:r w:rsidRPr="00972E79">
        <w:fldChar w:fldCharType="end"/>
      </w:r>
      <w:r w:rsidR="004C366D">
        <w:rPr>
          <w:rFonts w:hint="eastAsia"/>
        </w:rPr>
        <w:t xml:space="preserve"> </w:t>
      </w:r>
      <w:r w:rsidRPr="00972E79">
        <w:t xml:space="preserve"> Comparison of CPU Utilization and Task Assignment</w:t>
      </w:r>
    </w:p>
    <w:tbl>
      <w:tblPr>
        <w:tblStyle w:val="TableGrid"/>
        <w:tblW w:w="9809" w:type="dxa"/>
        <w:tblBorders>
          <w:top w:val="single" w:sz="8" w:space="0" w:color="auto"/>
          <w:left w:val="single" w:sz="8" w:space="0" w:color="auto"/>
          <w:bottom w:val="single" w:sz="8" w:space="0" w:color="auto"/>
          <w:right w:val="single" w:sz="8" w:space="0" w:color="auto"/>
          <w:insideH w:val="none" w:sz="0" w:space="0" w:color="auto"/>
          <w:insideV w:val="none" w:sz="0" w:space="0" w:color="auto"/>
        </w:tblBorders>
        <w:tblLayout w:type="fixed"/>
        <w:tblLook w:val="04A0" w:firstRow="1" w:lastRow="0" w:firstColumn="1" w:lastColumn="0" w:noHBand="0" w:noVBand="1"/>
      </w:tblPr>
      <w:tblGrid>
        <w:gridCol w:w="1980"/>
        <w:gridCol w:w="1624"/>
        <w:gridCol w:w="48"/>
        <w:gridCol w:w="2126"/>
        <w:gridCol w:w="1650"/>
        <w:gridCol w:w="2381"/>
      </w:tblGrid>
      <w:tr w:rsidR="00552E1A" w:rsidRPr="002230E4" w:rsidTr="00552E1A">
        <w:trPr>
          <w:trHeight w:val="275"/>
        </w:trPr>
        <w:tc>
          <w:tcPr>
            <w:tcW w:w="1980" w:type="dxa"/>
            <w:vMerge w:val="restart"/>
            <w:tcBorders>
              <w:top w:val="nil"/>
              <w:left w:val="nil"/>
              <w:right w:val="nil"/>
            </w:tcBorders>
          </w:tcPr>
          <w:p w:rsidR="00552E1A" w:rsidRPr="002230E4" w:rsidRDefault="00552E1A" w:rsidP="00AA1984">
            <w:pPr>
              <w:pStyle w:val="tablehead"/>
            </w:pPr>
          </w:p>
        </w:tc>
        <w:tc>
          <w:tcPr>
            <w:tcW w:w="3798" w:type="dxa"/>
            <w:gridSpan w:val="3"/>
            <w:tcBorders>
              <w:top w:val="nil"/>
              <w:left w:val="nil"/>
              <w:bottom w:val="single" w:sz="4" w:space="0" w:color="auto"/>
              <w:right w:val="nil"/>
            </w:tcBorders>
            <w:vAlign w:val="bottom"/>
          </w:tcPr>
          <w:p w:rsidR="00552E1A" w:rsidRPr="00972E79" w:rsidRDefault="00552E1A" w:rsidP="004C366D">
            <w:pPr>
              <w:pStyle w:val="tablehead"/>
              <w:jc w:val="center"/>
            </w:pPr>
            <w:r w:rsidRPr="00972E79">
              <w:t>Existing</w:t>
            </w:r>
            <w:r w:rsidRPr="00972E79">
              <w:rPr>
                <w:rFonts w:hint="eastAsia"/>
              </w:rPr>
              <w:t xml:space="preserve"> </w:t>
            </w:r>
            <w:r w:rsidRPr="00972E79">
              <w:t>E</w:t>
            </w:r>
            <w:r w:rsidRPr="00972E79">
              <w:rPr>
                <w:rFonts w:hint="eastAsia"/>
              </w:rPr>
              <w:t>nvironment</w:t>
            </w:r>
          </w:p>
        </w:tc>
        <w:tc>
          <w:tcPr>
            <w:tcW w:w="4031" w:type="dxa"/>
            <w:gridSpan w:val="2"/>
            <w:tcBorders>
              <w:top w:val="nil"/>
              <w:left w:val="nil"/>
              <w:bottom w:val="single" w:sz="4" w:space="0" w:color="auto"/>
              <w:right w:val="nil"/>
            </w:tcBorders>
            <w:vAlign w:val="bottom"/>
          </w:tcPr>
          <w:p w:rsidR="00552E1A" w:rsidRPr="00972E79" w:rsidRDefault="00552E1A" w:rsidP="004C366D">
            <w:pPr>
              <w:pStyle w:val="tablehead"/>
              <w:jc w:val="center"/>
            </w:pPr>
            <w:r w:rsidRPr="00972E79">
              <w:t>Environment where EAS is Applied</w:t>
            </w:r>
          </w:p>
        </w:tc>
      </w:tr>
      <w:tr w:rsidR="00552E1A" w:rsidRPr="002230E4" w:rsidTr="00552E1A">
        <w:trPr>
          <w:trHeight w:val="275"/>
        </w:trPr>
        <w:tc>
          <w:tcPr>
            <w:tcW w:w="1980" w:type="dxa"/>
            <w:vMerge/>
            <w:tcBorders>
              <w:left w:val="nil"/>
              <w:bottom w:val="single" w:sz="8" w:space="0" w:color="auto"/>
              <w:right w:val="nil"/>
            </w:tcBorders>
          </w:tcPr>
          <w:p w:rsidR="00552E1A" w:rsidRPr="002230E4" w:rsidRDefault="00552E1A" w:rsidP="00AA1984">
            <w:pPr>
              <w:pStyle w:val="tablebody"/>
            </w:pPr>
          </w:p>
        </w:tc>
        <w:tc>
          <w:tcPr>
            <w:tcW w:w="1672" w:type="dxa"/>
            <w:gridSpan w:val="2"/>
            <w:tcBorders>
              <w:top w:val="single" w:sz="4" w:space="0" w:color="auto"/>
              <w:left w:val="nil"/>
              <w:bottom w:val="single" w:sz="8" w:space="0" w:color="auto"/>
              <w:right w:val="nil"/>
            </w:tcBorders>
            <w:vAlign w:val="bottom"/>
          </w:tcPr>
          <w:p w:rsidR="00552E1A" w:rsidRPr="00972E79" w:rsidRDefault="00552E1A" w:rsidP="00972E79">
            <w:pPr>
              <w:pStyle w:val="tablehead"/>
            </w:pPr>
            <w:r w:rsidRPr="00972E79">
              <w:t>CPU Utilization</w:t>
            </w:r>
          </w:p>
        </w:tc>
        <w:tc>
          <w:tcPr>
            <w:tcW w:w="2126" w:type="dxa"/>
            <w:tcBorders>
              <w:top w:val="single" w:sz="4" w:space="0" w:color="auto"/>
              <w:left w:val="nil"/>
              <w:bottom w:val="single" w:sz="8" w:space="0" w:color="auto"/>
              <w:right w:val="nil"/>
            </w:tcBorders>
            <w:vAlign w:val="bottom"/>
          </w:tcPr>
          <w:p w:rsidR="00552E1A" w:rsidRPr="00972E79" w:rsidRDefault="00552E1A" w:rsidP="00972E79">
            <w:pPr>
              <w:pStyle w:val="tablehead"/>
            </w:pPr>
            <w:r w:rsidRPr="00972E79">
              <w:t>Task Name</w:t>
            </w:r>
          </w:p>
        </w:tc>
        <w:tc>
          <w:tcPr>
            <w:tcW w:w="1650" w:type="dxa"/>
            <w:tcBorders>
              <w:top w:val="single" w:sz="4" w:space="0" w:color="auto"/>
              <w:left w:val="nil"/>
              <w:bottom w:val="single" w:sz="8" w:space="0" w:color="auto"/>
              <w:right w:val="nil"/>
            </w:tcBorders>
            <w:vAlign w:val="bottom"/>
          </w:tcPr>
          <w:p w:rsidR="00552E1A" w:rsidRPr="00972E79" w:rsidRDefault="00552E1A" w:rsidP="00972E79">
            <w:pPr>
              <w:pStyle w:val="tablehead"/>
            </w:pPr>
            <w:r w:rsidRPr="00972E79">
              <w:t>CPU Utilization</w:t>
            </w:r>
          </w:p>
        </w:tc>
        <w:tc>
          <w:tcPr>
            <w:tcW w:w="2381" w:type="dxa"/>
            <w:tcBorders>
              <w:top w:val="single" w:sz="4" w:space="0" w:color="auto"/>
              <w:left w:val="nil"/>
              <w:bottom w:val="single" w:sz="8" w:space="0" w:color="auto"/>
              <w:right w:val="nil"/>
            </w:tcBorders>
            <w:vAlign w:val="bottom"/>
          </w:tcPr>
          <w:p w:rsidR="00552E1A" w:rsidRPr="00972E79" w:rsidRDefault="00552E1A" w:rsidP="00972E79">
            <w:pPr>
              <w:pStyle w:val="tablehead"/>
            </w:pPr>
            <w:r w:rsidRPr="00972E79">
              <w:t>Task Name</w:t>
            </w:r>
          </w:p>
        </w:tc>
      </w:tr>
      <w:tr w:rsidR="00055CE2" w:rsidRPr="002230E4" w:rsidTr="00552E1A">
        <w:trPr>
          <w:trHeight w:val="275"/>
        </w:trPr>
        <w:tc>
          <w:tcPr>
            <w:tcW w:w="1980" w:type="dxa"/>
            <w:tcBorders>
              <w:top w:val="single" w:sz="8" w:space="0" w:color="auto"/>
              <w:left w:val="nil"/>
              <w:bottom w:val="single" w:sz="4" w:space="0" w:color="auto"/>
              <w:right w:val="nil"/>
            </w:tcBorders>
          </w:tcPr>
          <w:p w:rsidR="00055CE2" w:rsidRPr="002230E4" w:rsidRDefault="00055CE2" w:rsidP="00AA1984">
            <w:pPr>
              <w:pStyle w:val="tablebody"/>
            </w:pPr>
            <w:r w:rsidRPr="002230E4">
              <w:t>CPU0 (Cortex-A57)</w:t>
            </w:r>
          </w:p>
        </w:tc>
        <w:tc>
          <w:tcPr>
            <w:tcW w:w="1624" w:type="dxa"/>
            <w:tcBorders>
              <w:top w:val="single" w:sz="8" w:space="0" w:color="auto"/>
              <w:left w:val="nil"/>
              <w:bottom w:val="single" w:sz="4" w:space="0" w:color="auto"/>
              <w:right w:val="nil"/>
            </w:tcBorders>
          </w:tcPr>
          <w:p w:rsidR="00055CE2" w:rsidRPr="002230E4" w:rsidRDefault="00055CE2" w:rsidP="00AA1984">
            <w:pPr>
              <w:pStyle w:val="tablebody"/>
            </w:pPr>
            <w:r w:rsidRPr="002230E4">
              <w:t>48.3%</w:t>
            </w:r>
          </w:p>
        </w:tc>
        <w:tc>
          <w:tcPr>
            <w:tcW w:w="2174" w:type="dxa"/>
            <w:gridSpan w:val="2"/>
            <w:tcBorders>
              <w:top w:val="single" w:sz="8" w:space="0" w:color="auto"/>
              <w:left w:val="nil"/>
              <w:bottom w:val="single" w:sz="4" w:space="0" w:color="auto"/>
              <w:right w:val="nil"/>
            </w:tcBorders>
          </w:tcPr>
          <w:p w:rsidR="00055CE2" w:rsidRPr="002230E4" w:rsidRDefault="00055CE2" w:rsidP="00AA1984">
            <w:pPr>
              <w:pStyle w:val="tablebody"/>
            </w:pPr>
            <w:r w:rsidRPr="002230E4">
              <w:t>ivi_infotainment, etc</w:t>
            </w:r>
          </w:p>
        </w:tc>
        <w:tc>
          <w:tcPr>
            <w:tcW w:w="1650" w:type="dxa"/>
            <w:tcBorders>
              <w:top w:val="single" w:sz="8" w:space="0" w:color="auto"/>
              <w:left w:val="nil"/>
              <w:bottom w:val="single" w:sz="4" w:space="0" w:color="auto"/>
              <w:right w:val="nil"/>
            </w:tcBorders>
          </w:tcPr>
          <w:p w:rsidR="00055CE2" w:rsidRPr="002230E4" w:rsidRDefault="00055CE2" w:rsidP="00AA1984">
            <w:pPr>
              <w:pStyle w:val="tablebody"/>
            </w:pPr>
            <w:r w:rsidRPr="002230E4">
              <w:t>10.1%</w:t>
            </w:r>
          </w:p>
        </w:tc>
        <w:tc>
          <w:tcPr>
            <w:tcW w:w="2381" w:type="dxa"/>
            <w:tcBorders>
              <w:top w:val="single" w:sz="8" w:space="0" w:color="auto"/>
              <w:left w:val="nil"/>
              <w:bottom w:val="single" w:sz="4" w:space="0" w:color="auto"/>
              <w:right w:val="nil"/>
            </w:tcBorders>
          </w:tcPr>
          <w:p w:rsidR="00055CE2" w:rsidRPr="002230E4" w:rsidRDefault="00055CE2" w:rsidP="00AA1984">
            <w:pPr>
              <w:pStyle w:val="tablebody"/>
            </w:pPr>
            <w:r w:rsidRPr="002230E4">
              <w:t>ivi_infotainment, etc</w:t>
            </w:r>
          </w:p>
        </w:tc>
      </w:tr>
      <w:tr w:rsidR="00055CE2" w:rsidRPr="002230E4" w:rsidTr="00552E1A">
        <w:trPr>
          <w:trHeight w:val="275"/>
        </w:trPr>
        <w:tc>
          <w:tcPr>
            <w:tcW w:w="1980" w:type="dxa"/>
            <w:tcBorders>
              <w:top w:val="single" w:sz="4" w:space="0" w:color="auto"/>
              <w:left w:val="nil"/>
              <w:bottom w:val="single" w:sz="4" w:space="0" w:color="auto"/>
              <w:right w:val="nil"/>
            </w:tcBorders>
          </w:tcPr>
          <w:p w:rsidR="00055CE2" w:rsidRPr="002230E4" w:rsidRDefault="00055CE2" w:rsidP="00AA1984">
            <w:pPr>
              <w:pStyle w:val="tablebody"/>
            </w:pPr>
            <w:r w:rsidRPr="002230E4">
              <w:t>CPU1 (Cortex-A57)</w:t>
            </w:r>
          </w:p>
        </w:tc>
        <w:tc>
          <w:tcPr>
            <w:tcW w:w="1624" w:type="dxa"/>
            <w:tcBorders>
              <w:top w:val="single" w:sz="4" w:space="0" w:color="auto"/>
              <w:left w:val="nil"/>
              <w:bottom w:val="single" w:sz="4" w:space="0" w:color="auto"/>
              <w:right w:val="nil"/>
            </w:tcBorders>
          </w:tcPr>
          <w:p w:rsidR="00055CE2" w:rsidRPr="002230E4" w:rsidRDefault="00055CE2" w:rsidP="00AA1984">
            <w:pPr>
              <w:pStyle w:val="tablebody"/>
            </w:pPr>
            <w:r w:rsidRPr="002230E4">
              <w:t>44.2%</w:t>
            </w:r>
          </w:p>
        </w:tc>
        <w:tc>
          <w:tcPr>
            <w:tcW w:w="2174" w:type="dxa"/>
            <w:gridSpan w:val="2"/>
            <w:tcBorders>
              <w:top w:val="single" w:sz="4" w:space="0" w:color="auto"/>
              <w:left w:val="nil"/>
              <w:bottom w:val="single" w:sz="4" w:space="0" w:color="auto"/>
              <w:right w:val="nil"/>
            </w:tcBorders>
          </w:tcPr>
          <w:p w:rsidR="00055CE2" w:rsidRPr="002230E4" w:rsidRDefault="00055CE2" w:rsidP="00AA1984">
            <w:pPr>
              <w:pStyle w:val="tablebody"/>
            </w:pPr>
            <w:r w:rsidRPr="002230E4">
              <w:rPr>
                <w:noProof/>
              </w:rPr>
              <mc:AlternateContent>
                <mc:Choice Requires="wps">
                  <w:drawing>
                    <wp:anchor distT="0" distB="0" distL="114300" distR="114300" simplePos="0" relativeHeight="251717120" behindDoc="0" locked="0" layoutInCell="1" allowOverlap="1" wp14:anchorId="6235AC4E" wp14:editId="40201490">
                      <wp:simplePos x="0" y="0"/>
                      <wp:positionH relativeFrom="column">
                        <wp:posOffset>1269365</wp:posOffset>
                      </wp:positionH>
                      <wp:positionV relativeFrom="paragraph">
                        <wp:posOffset>106680</wp:posOffset>
                      </wp:positionV>
                      <wp:extent cx="1113155" cy="861284"/>
                      <wp:effectExtent l="0" t="0" r="67945" b="53340"/>
                      <wp:wrapNone/>
                      <wp:docPr id="376" name="直線矢印コネクタ 13"/>
                      <wp:cNvGraphicFramePr/>
                      <a:graphic xmlns:a="http://schemas.openxmlformats.org/drawingml/2006/main">
                        <a:graphicData uri="http://schemas.microsoft.com/office/word/2010/wordprocessingShape">
                          <wps:wsp>
                            <wps:cNvCnPr/>
                            <wps:spPr>
                              <a:xfrm>
                                <a:off x="0" y="0"/>
                                <a:ext cx="1113155" cy="86128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25C669" id="直線矢印コネクタ 13" o:spid="_x0000_s1026" type="#_x0000_t32" style="position:absolute;left:0;text-align:left;margin-left:99.95pt;margin-top:8.4pt;width:87.65pt;height:67.8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" strokecolor="black [3213]">
                      <v:stroke endarrow="open"/>
                    </v:shape>
                  </w:pict>
                </mc:Fallback>
              </mc:AlternateContent>
            </w:r>
            <w:r w:rsidRPr="002230E4">
              <w:t>ivi_instrument_cluster</w:t>
            </w:r>
          </w:p>
        </w:tc>
        <w:tc>
          <w:tcPr>
            <w:tcW w:w="1650" w:type="dxa"/>
            <w:tcBorders>
              <w:top w:val="single" w:sz="4" w:space="0" w:color="auto"/>
              <w:left w:val="nil"/>
              <w:bottom w:val="single" w:sz="4" w:space="0" w:color="auto"/>
              <w:right w:val="nil"/>
            </w:tcBorders>
          </w:tcPr>
          <w:p w:rsidR="00055CE2" w:rsidRPr="002230E4" w:rsidRDefault="00055CE2" w:rsidP="00AA1984">
            <w:pPr>
              <w:pStyle w:val="tablebody"/>
            </w:pPr>
            <w:r w:rsidRPr="002230E4">
              <w:t>8.9%</w:t>
            </w:r>
          </w:p>
        </w:tc>
        <w:tc>
          <w:tcPr>
            <w:tcW w:w="2381" w:type="dxa"/>
            <w:tcBorders>
              <w:top w:val="single" w:sz="4" w:space="0" w:color="auto"/>
              <w:left w:val="nil"/>
              <w:bottom w:val="single" w:sz="4" w:space="0" w:color="auto"/>
              <w:right w:val="nil"/>
            </w:tcBorders>
          </w:tcPr>
          <w:p w:rsidR="00055CE2" w:rsidRPr="002230E4" w:rsidRDefault="00055CE2" w:rsidP="00AA1984">
            <w:pPr>
              <w:pStyle w:val="tablebody"/>
            </w:pPr>
          </w:p>
        </w:tc>
      </w:tr>
      <w:tr w:rsidR="00055CE2" w:rsidRPr="002230E4" w:rsidTr="00552E1A">
        <w:trPr>
          <w:trHeight w:val="275"/>
        </w:trPr>
        <w:tc>
          <w:tcPr>
            <w:tcW w:w="1980" w:type="dxa"/>
            <w:tcBorders>
              <w:top w:val="single" w:sz="4" w:space="0" w:color="auto"/>
              <w:left w:val="nil"/>
              <w:bottom w:val="single" w:sz="4" w:space="0" w:color="auto"/>
              <w:right w:val="nil"/>
            </w:tcBorders>
          </w:tcPr>
          <w:p w:rsidR="00055CE2" w:rsidRPr="002230E4" w:rsidRDefault="00055CE2" w:rsidP="00AA1984">
            <w:pPr>
              <w:pStyle w:val="tablebody"/>
            </w:pPr>
            <w:r w:rsidRPr="002230E4">
              <w:t>CPU2 (Cortex-A57)</w:t>
            </w:r>
          </w:p>
        </w:tc>
        <w:tc>
          <w:tcPr>
            <w:tcW w:w="1624" w:type="dxa"/>
            <w:tcBorders>
              <w:top w:val="single" w:sz="4" w:space="0" w:color="auto"/>
              <w:left w:val="nil"/>
              <w:bottom w:val="single" w:sz="4" w:space="0" w:color="auto"/>
              <w:right w:val="nil"/>
            </w:tcBorders>
          </w:tcPr>
          <w:p w:rsidR="00055CE2" w:rsidRPr="002230E4" w:rsidRDefault="00055CE2" w:rsidP="00AA1984">
            <w:pPr>
              <w:pStyle w:val="tablebody"/>
            </w:pPr>
            <w:r w:rsidRPr="002230E4">
              <w:t>43.2%</w:t>
            </w:r>
          </w:p>
        </w:tc>
        <w:tc>
          <w:tcPr>
            <w:tcW w:w="2174" w:type="dxa"/>
            <w:gridSpan w:val="2"/>
            <w:tcBorders>
              <w:top w:val="single" w:sz="4" w:space="0" w:color="auto"/>
              <w:left w:val="nil"/>
              <w:bottom w:val="single" w:sz="4" w:space="0" w:color="auto"/>
              <w:right w:val="nil"/>
            </w:tcBorders>
          </w:tcPr>
          <w:p w:rsidR="00055CE2" w:rsidRPr="002230E4" w:rsidRDefault="00055CE2" w:rsidP="00AA1984">
            <w:pPr>
              <w:pStyle w:val="tablebody"/>
            </w:pPr>
            <w:r w:rsidRPr="002230E4">
              <w:rPr>
                <w:noProof/>
              </w:rPr>
              <mc:AlternateContent>
                <mc:Choice Requires="wps">
                  <w:drawing>
                    <wp:anchor distT="0" distB="0" distL="114300" distR="114300" simplePos="0" relativeHeight="251720192" behindDoc="0" locked="0" layoutInCell="1" allowOverlap="1" wp14:anchorId="29C1A531" wp14:editId="04EB0A38">
                      <wp:simplePos x="0" y="0"/>
                      <wp:positionH relativeFrom="column">
                        <wp:posOffset>1224915</wp:posOffset>
                      </wp:positionH>
                      <wp:positionV relativeFrom="paragraph">
                        <wp:posOffset>103505</wp:posOffset>
                      </wp:positionV>
                      <wp:extent cx="1157605" cy="869950"/>
                      <wp:effectExtent l="0" t="0" r="80645" b="63500"/>
                      <wp:wrapNone/>
                      <wp:docPr id="377" name="直線矢印コネクタ 13"/>
                      <wp:cNvGraphicFramePr/>
                      <a:graphic xmlns:a="http://schemas.openxmlformats.org/drawingml/2006/main">
                        <a:graphicData uri="http://schemas.microsoft.com/office/word/2010/wordprocessingShape">
                          <wps:wsp>
                            <wps:cNvCnPr/>
                            <wps:spPr>
                              <a:xfrm>
                                <a:off x="0" y="0"/>
                                <a:ext cx="1157605" cy="8699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7DC7DB" id="直線矢印コネクタ 13" o:spid="_x0000_s1026" type="#_x0000_t32" style="position:absolute;left:0;text-align:left;margin-left:96.45pt;margin-top:8.15pt;width:91.15pt;height:68.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" strokecolor="black [3213]">
                      <v:stroke endarrow="open"/>
                    </v:shape>
                  </w:pict>
                </mc:Fallback>
              </mc:AlternateContent>
            </w:r>
            <w:r w:rsidRPr="002230E4">
              <w:t>ivi_camera_daemon</w:t>
            </w:r>
          </w:p>
        </w:tc>
        <w:tc>
          <w:tcPr>
            <w:tcW w:w="1650" w:type="dxa"/>
            <w:tcBorders>
              <w:top w:val="single" w:sz="4" w:space="0" w:color="auto"/>
              <w:left w:val="nil"/>
              <w:bottom w:val="single" w:sz="4" w:space="0" w:color="auto"/>
              <w:right w:val="nil"/>
            </w:tcBorders>
          </w:tcPr>
          <w:p w:rsidR="00055CE2" w:rsidRPr="002230E4" w:rsidRDefault="00055CE2" w:rsidP="00AA1984">
            <w:pPr>
              <w:pStyle w:val="tablebody"/>
            </w:pPr>
            <w:r w:rsidRPr="002230E4">
              <w:t>9.4%</w:t>
            </w:r>
          </w:p>
        </w:tc>
        <w:tc>
          <w:tcPr>
            <w:tcW w:w="2381" w:type="dxa"/>
            <w:tcBorders>
              <w:top w:val="single" w:sz="4" w:space="0" w:color="auto"/>
              <w:left w:val="nil"/>
              <w:bottom w:val="single" w:sz="4" w:space="0" w:color="auto"/>
              <w:right w:val="nil"/>
            </w:tcBorders>
          </w:tcPr>
          <w:p w:rsidR="00055CE2" w:rsidRPr="002230E4" w:rsidRDefault="00055CE2" w:rsidP="00AA1984">
            <w:pPr>
              <w:pStyle w:val="tablebody"/>
            </w:pPr>
          </w:p>
        </w:tc>
      </w:tr>
      <w:tr w:rsidR="00055CE2" w:rsidRPr="002230E4" w:rsidTr="00552E1A">
        <w:trPr>
          <w:trHeight w:val="275"/>
        </w:trPr>
        <w:tc>
          <w:tcPr>
            <w:tcW w:w="1980" w:type="dxa"/>
            <w:tcBorders>
              <w:top w:val="single" w:sz="4" w:space="0" w:color="auto"/>
              <w:left w:val="nil"/>
              <w:bottom w:val="single" w:sz="4" w:space="0" w:color="auto"/>
              <w:right w:val="nil"/>
            </w:tcBorders>
          </w:tcPr>
          <w:p w:rsidR="00055CE2" w:rsidRPr="002230E4" w:rsidRDefault="00055CE2" w:rsidP="00AA1984">
            <w:pPr>
              <w:pStyle w:val="tablebody"/>
            </w:pPr>
            <w:r w:rsidRPr="002230E4">
              <w:t>CPU3 (Cortex-A57)</w:t>
            </w:r>
          </w:p>
        </w:tc>
        <w:tc>
          <w:tcPr>
            <w:tcW w:w="1624" w:type="dxa"/>
            <w:tcBorders>
              <w:top w:val="single" w:sz="4" w:space="0" w:color="auto"/>
              <w:left w:val="nil"/>
              <w:bottom w:val="single" w:sz="4" w:space="0" w:color="auto"/>
              <w:right w:val="nil"/>
            </w:tcBorders>
          </w:tcPr>
          <w:p w:rsidR="00055CE2" w:rsidRPr="002230E4" w:rsidRDefault="00055CE2" w:rsidP="00AA1984">
            <w:pPr>
              <w:pStyle w:val="tablebody"/>
            </w:pPr>
            <w:r w:rsidRPr="002230E4">
              <w:t>44.0%</w:t>
            </w:r>
          </w:p>
        </w:tc>
        <w:tc>
          <w:tcPr>
            <w:tcW w:w="2174" w:type="dxa"/>
            <w:gridSpan w:val="2"/>
            <w:tcBorders>
              <w:top w:val="single" w:sz="4" w:space="0" w:color="auto"/>
              <w:left w:val="nil"/>
              <w:bottom w:val="single" w:sz="4" w:space="0" w:color="auto"/>
              <w:right w:val="nil"/>
            </w:tcBorders>
          </w:tcPr>
          <w:p w:rsidR="00055CE2" w:rsidRPr="002230E4" w:rsidRDefault="00055CE2" w:rsidP="00AA1984">
            <w:pPr>
              <w:pStyle w:val="tablebody"/>
            </w:pPr>
            <w:r w:rsidRPr="002230E4">
              <w:rPr>
                <w:noProof/>
              </w:rPr>
              <mc:AlternateContent>
                <mc:Choice Requires="wps">
                  <w:drawing>
                    <wp:anchor distT="0" distB="0" distL="114300" distR="114300" simplePos="0" relativeHeight="251722240" behindDoc="0" locked="0" layoutInCell="1" allowOverlap="1" wp14:anchorId="47F3A969" wp14:editId="69B6FB48">
                      <wp:simplePos x="0" y="0"/>
                      <wp:positionH relativeFrom="column">
                        <wp:posOffset>852644</wp:posOffset>
                      </wp:positionH>
                      <wp:positionV relativeFrom="paragraph">
                        <wp:posOffset>110490</wp:posOffset>
                      </wp:positionV>
                      <wp:extent cx="1543059" cy="832514"/>
                      <wp:effectExtent l="0" t="0" r="76200" b="62865"/>
                      <wp:wrapNone/>
                      <wp:docPr id="378" name="直線矢印コネクタ 13"/>
                      <wp:cNvGraphicFramePr/>
                      <a:graphic xmlns:a="http://schemas.openxmlformats.org/drawingml/2006/main">
                        <a:graphicData uri="http://schemas.microsoft.com/office/word/2010/wordprocessingShape">
                          <wps:wsp>
                            <wps:cNvCnPr/>
                            <wps:spPr>
                              <a:xfrm>
                                <a:off x="0" y="0"/>
                                <a:ext cx="1543059" cy="83251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B71707C" id="直線矢印コネクタ 13" o:spid="_x0000_s1026" type="#_x0000_t32" style="position:absolute;left:0;text-align:left;margin-left:67.15pt;margin-top:8.7pt;width:121.5pt;height:65.5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" strokecolor="black [3213]">
                      <v:stroke endarrow="open"/>
                    </v:shape>
                  </w:pict>
                </mc:Fallback>
              </mc:AlternateContent>
            </w:r>
            <w:r w:rsidRPr="002230E4">
              <w:t xml:space="preserve">ivi_passenger, </w:t>
            </w:r>
          </w:p>
          <w:p w:rsidR="00055CE2" w:rsidRPr="002230E4" w:rsidRDefault="00055CE2" w:rsidP="00AA1984">
            <w:pPr>
              <w:pStyle w:val="tablebody"/>
            </w:pPr>
            <w:r w:rsidRPr="002230E4">
              <w:t>weston, ivi_</w:t>
            </w:r>
            <w:r w:rsidR="00552E1A" w:rsidRPr="00552E1A">
              <w:t>daemon</w:t>
            </w:r>
          </w:p>
        </w:tc>
        <w:tc>
          <w:tcPr>
            <w:tcW w:w="1650" w:type="dxa"/>
            <w:tcBorders>
              <w:top w:val="single" w:sz="4" w:space="0" w:color="auto"/>
              <w:left w:val="nil"/>
              <w:bottom w:val="single" w:sz="4" w:space="0" w:color="auto"/>
              <w:right w:val="nil"/>
            </w:tcBorders>
          </w:tcPr>
          <w:p w:rsidR="00055CE2" w:rsidRPr="002230E4" w:rsidRDefault="00055CE2" w:rsidP="00AA1984">
            <w:pPr>
              <w:pStyle w:val="tablebody"/>
            </w:pPr>
            <w:r w:rsidRPr="002230E4">
              <w:t>9.6%</w:t>
            </w:r>
          </w:p>
        </w:tc>
        <w:tc>
          <w:tcPr>
            <w:tcW w:w="2381" w:type="dxa"/>
            <w:tcBorders>
              <w:top w:val="single" w:sz="4" w:space="0" w:color="auto"/>
              <w:left w:val="nil"/>
              <w:bottom w:val="single" w:sz="4" w:space="0" w:color="auto"/>
              <w:right w:val="nil"/>
            </w:tcBorders>
          </w:tcPr>
          <w:p w:rsidR="00055CE2" w:rsidRPr="002230E4" w:rsidRDefault="00055CE2" w:rsidP="00AA1984">
            <w:pPr>
              <w:pStyle w:val="tablebody"/>
            </w:pPr>
          </w:p>
        </w:tc>
      </w:tr>
      <w:tr w:rsidR="00055CE2" w:rsidRPr="002230E4" w:rsidTr="00552E1A">
        <w:trPr>
          <w:trHeight w:val="275"/>
        </w:trPr>
        <w:tc>
          <w:tcPr>
            <w:tcW w:w="1980" w:type="dxa"/>
            <w:tcBorders>
              <w:top w:val="single" w:sz="4" w:space="0" w:color="auto"/>
              <w:left w:val="nil"/>
              <w:bottom w:val="single" w:sz="4" w:space="0" w:color="auto"/>
              <w:right w:val="nil"/>
            </w:tcBorders>
          </w:tcPr>
          <w:p w:rsidR="00055CE2" w:rsidRPr="002230E4" w:rsidRDefault="00055CE2" w:rsidP="00AA1984">
            <w:pPr>
              <w:pStyle w:val="tablebody"/>
            </w:pPr>
            <w:r w:rsidRPr="002230E4">
              <w:t>CPU4 (Cortex-A53)</w:t>
            </w:r>
          </w:p>
        </w:tc>
        <w:tc>
          <w:tcPr>
            <w:tcW w:w="1624" w:type="dxa"/>
            <w:tcBorders>
              <w:top w:val="single" w:sz="4" w:space="0" w:color="auto"/>
              <w:left w:val="nil"/>
              <w:bottom w:val="single" w:sz="4" w:space="0" w:color="auto"/>
              <w:right w:val="nil"/>
            </w:tcBorders>
          </w:tcPr>
          <w:p w:rsidR="00055CE2" w:rsidRPr="002230E4" w:rsidRDefault="00055CE2" w:rsidP="00AA1984">
            <w:pPr>
              <w:pStyle w:val="tablebody"/>
            </w:pPr>
            <w:r w:rsidRPr="002230E4">
              <w:t>―</w:t>
            </w:r>
          </w:p>
        </w:tc>
        <w:tc>
          <w:tcPr>
            <w:tcW w:w="2174" w:type="dxa"/>
            <w:gridSpan w:val="2"/>
            <w:tcBorders>
              <w:top w:val="single" w:sz="4" w:space="0" w:color="auto"/>
              <w:left w:val="nil"/>
              <w:bottom w:val="single" w:sz="4" w:space="0" w:color="auto"/>
              <w:right w:val="nil"/>
            </w:tcBorders>
          </w:tcPr>
          <w:p w:rsidR="00055CE2" w:rsidRPr="002230E4" w:rsidRDefault="00055CE2" w:rsidP="00AA1984">
            <w:pPr>
              <w:pStyle w:val="tablebody"/>
            </w:pPr>
            <w:r w:rsidRPr="002230E4">
              <w:t>―</w:t>
            </w:r>
          </w:p>
        </w:tc>
        <w:tc>
          <w:tcPr>
            <w:tcW w:w="1650" w:type="dxa"/>
            <w:tcBorders>
              <w:top w:val="single" w:sz="4" w:space="0" w:color="auto"/>
              <w:left w:val="nil"/>
              <w:bottom w:val="single" w:sz="4" w:space="0" w:color="auto"/>
              <w:right w:val="nil"/>
            </w:tcBorders>
          </w:tcPr>
          <w:p w:rsidR="00055CE2" w:rsidRPr="002230E4" w:rsidRDefault="00055CE2" w:rsidP="00AA1984">
            <w:pPr>
              <w:pStyle w:val="tablebody"/>
            </w:pPr>
            <w:r w:rsidRPr="002230E4">
              <w:rPr>
                <w:noProof/>
              </w:rPr>
              <mc:AlternateContent>
                <mc:Choice Requires="wps">
                  <w:drawing>
                    <wp:anchor distT="0" distB="0" distL="114300" distR="114300" simplePos="0" relativeHeight="251738624" behindDoc="0" locked="0" layoutInCell="1" allowOverlap="1" wp14:anchorId="2BD2E6B4" wp14:editId="54E9504B">
                      <wp:simplePos x="0" y="0"/>
                      <wp:positionH relativeFrom="column">
                        <wp:posOffset>-189599</wp:posOffset>
                      </wp:positionH>
                      <wp:positionV relativeFrom="paragraph">
                        <wp:posOffset>-75243</wp:posOffset>
                      </wp:positionV>
                      <wp:extent cx="1228298" cy="150125"/>
                      <wp:effectExtent l="0" t="0" r="67310" b="97790"/>
                      <wp:wrapNone/>
                      <wp:docPr id="379" name="直線矢印コネクタ 13"/>
                      <wp:cNvGraphicFramePr/>
                      <a:graphic xmlns:a="http://schemas.openxmlformats.org/drawingml/2006/main">
                        <a:graphicData uri="http://schemas.microsoft.com/office/word/2010/wordprocessingShape">
                          <wps:wsp>
                            <wps:cNvCnPr/>
                            <wps:spPr>
                              <a:xfrm>
                                <a:off x="0" y="0"/>
                                <a:ext cx="1228298" cy="150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A4011B" id="直線矢印コネクタ 13" o:spid="_x0000_s1026" type="#_x0000_t32" style="position:absolute;left:0;text-align:left;margin-left:-14.95pt;margin-top:-5.9pt;width:96.7pt;height:11.8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" strokecolor="black [3213]">
                      <v:stroke endarrow="open"/>
                    </v:shape>
                  </w:pict>
                </mc:Fallback>
              </mc:AlternateContent>
            </w:r>
            <w:r w:rsidRPr="002230E4">
              <w:t>52.2%</w:t>
            </w:r>
          </w:p>
        </w:tc>
        <w:tc>
          <w:tcPr>
            <w:tcW w:w="2381" w:type="dxa"/>
            <w:tcBorders>
              <w:top w:val="single" w:sz="4" w:space="0" w:color="auto"/>
              <w:left w:val="nil"/>
              <w:bottom w:val="single" w:sz="4" w:space="0" w:color="auto"/>
              <w:right w:val="nil"/>
            </w:tcBorders>
          </w:tcPr>
          <w:p w:rsidR="00055CE2" w:rsidRPr="002230E4" w:rsidRDefault="00055CE2" w:rsidP="00AA1984">
            <w:pPr>
              <w:pStyle w:val="tablebody"/>
            </w:pPr>
            <w:r w:rsidRPr="002230E4">
              <w:t>weston, ivi_</w:t>
            </w:r>
            <w:r w:rsidR="00552E1A" w:rsidRPr="00552E1A">
              <w:t>daemon</w:t>
            </w:r>
          </w:p>
        </w:tc>
      </w:tr>
      <w:tr w:rsidR="00055CE2" w:rsidRPr="002230E4" w:rsidTr="00552E1A">
        <w:trPr>
          <w:trHeight w:val="275"/>
        </w:trPr>
        <w:tc>
          <w:tcPr>
            <w:tcW w:w="1980" w:type="dxa"/>
            <w:tcBorders>
              <w:top w:val="single" w:sz="4" w:space="0" w:color="auto"/>
              <w:left w:val="nil"/>
              <w:bottom w:val="single" w:sz="4" w:space="0" w:color="auto"/>
              <w:right w:val="nil"/>
            </w:tcBorders>
          </w:tcPr>
          <w:p w:rsidR="00055CE2" w:rsidRPr="002230E4" w:rsidRDefault="00055CE2" w:rsidP="00AA1984">
            <w:pPr>
              <w:pStyle w:val="tablebody"/>
            </w:pPr>
            <w:r w:rsidRPr="002230E4">
              <w:t>CPU5 (Cortex-A53)</w:t>
            </w:r>
          </w:p>
        </w:tc>
        <w:tc>
          <w:tcPr>
            <w:tcW w:w="1624" w:type="dxa"/>
            <w:tcBorders>
              <w:top w:val="single" w:sz="4" w:space="0" w:color="auto"/>
              <w:left w:val="nil"/>
              <w:bottom w:val="single" w:sz="4" w:space="0" w:color="auto"/>
              <w:right w:val="nil"/>
            </w:tcBorders>
          </w:tcPr>
          <w:p w:rsidR="00055CE2" w:rsidRPr="002230E4" w:rsidRDefault="00055CE2" w:rsidP="00AA1984">
            <w:pPr>
              <w:pStyle w:val="tablebody"/>
            </w:pPr>
            <w:r w:rsidRPr="002230E4">
              <w:t>―</w:t>
            </w:r>
          </w:p>
        </w:tc>
        <w:tc>
          <w:tcPr>
            <w:tcW w:w="2174" w:type="dxa"/>
            <w:gridSpan w:val="2"/>
            <w:tcBorders>
              <w:top w:val="single" w:sz="4" w:space="0" w:color="auto"/>
              <w:left w:val="nil"/>
              <w:bottom w:val="single" w:sz="4" w:space="0" w:color="auto"/>
              <w:right w:val="nil"/>
            </w:tcBorders>
          </w:tcPr>
          <w:p w:rsidR="00055CE2" w:rsidRPr="002230E4" w:rsidRDefault="00055CE2" w:rsidP="00AA1984">
            <w:pPr>
              <w:pStyle w:val="tablebody"/>
            </w:pPr>
            <w:r w:rsidRPr="002230E4">
              <w:t>―</w:t>
            </w:r>
          </w:p>
        </w:tc>
        <w:tc>
          <w:tcPr>
            <w:tcW w:w="1650" w:type="dxa"/>
            <w:tcBorders>
              <w:top w:val="single" w:sz="4" w:space="0" w:color="auto"/>
              <w:left w:val="nil"/>
              <w:bottom w:val="single" w:sz="4" w:space="0" w:color="auto"/>
              <w:right w:val="nil"/>
            </w:tcBorders>
          </w:tcPr>
          <w:p w:rsidR="00055CE2" w:rsidRPr="002230E4" w:rsidRDefault="00055CE2" w:rsidP="00AA1984">
            <w:pPr>
              <w:pStyle w:val="tablebody"/>
            </w:pPr>
            <w:r w:rsidRPr="002230E4">
              <w:t>40.8%</w:t>
            </w:r>
          </w:p>
        </w:tc>
        <w:tc>
          <w:tcPr>
            <w:tcW w:w="2381" w:type="dxa"/>
            <w:tcBorders>
              <w:top w:val="single" w:sz="4" w:space="0" w:color="auto"/>
              <w:left w:val="nil"/>
              <w:bottom w:val="single" w:sz="4" w:space="0" w:color="auto"/>
              <w:right w:val="nil"/>
            </w:tcBorders>
          </w:tcPr>
          <w:p w:rsidR="00055CE2" w:rsidRPr="002230E4" w:rsidRDefault="00055CE2" w:rsidP="00AA1984">
            <w:pPr>
              <w:pStyle w:val="tablebody"/>
            </w:pPr>
            <w:r w:rsidRPr="002230E4">
              <w:t>ivi_instrument_cluster</w:t>
            </w:r>
          </w:p>
        </w:tc>
      </w:tr>
      <w:tr w:rsidR="00055CE2" w:rsidRPr="002230E4" w:rsidTr="00552E1A">
        <w:trPr>
          <w:trHeight w:val="275"/>
        </w:trPr>
        <w:tc>
          <w:tcPr>
            <w:tcW w:w="1980" w:type="dxa"/>
            <w:tcBorders>
              <w:top w:val="single" w:sz="4" w:space="0" w:color="auto"/>
              <w:left w:val="nil"/>
              <w:bottom w:val="single" w:sz="4" w:space="0" w:color="auto"/>
              <w:right w:val="nil"/>
            </w:tcBorders>
          </w:tcPr>
          <w:p w:rsidR="00055CE2" w:rsidRPr="002230E4" w:rsidRDefault="00055CE2" w:rsidP="00AA1984">
            <w:pPr>
              <w:pStyle w:val="tablebody"/>
            </w:pPr>
            <w:r w:rsidRPr="002230E4">
              <w:t>CPU6 (Cortex-A53)</w:t>
            </w:r>
          </w:p>
        </w:tc>
        <w:tc>
          <w:tcPr>
            <w:tcW w:w="1624" w:type="dxa"/>
            <w:tcBorders>
              <w:top w:val="single" w:sz="4" w:space="0" w:color="auto"/>
              <w:left w:val="nil"/>
              <w:bottom w:val="single" w:sz="4" w:space="0" w:color="auto"/>
              <w:right w:val="nil"/>
            </w:tcBorders>
          </w:tcPr>
          <w:p w:rsidR="00055CE2" w:rsidRPr="002230E4" w:rsidRDefault="00055CE2" w:rsidP="00AA1984">
            <w:pPr>
              <w:pStyle w:val="tablebody"/>
            </w:pPr>
            <w:r w:rsidRPr="002230E4">
              <w:t>―</w:t>
            </w:r>
          </w:p>
        </w:tc>
        <w:tc>
          <w:tcPr>
            <w:tcW w:w="2174" w:type="dxa"/>
            <w:gridSpan w:val="2"/>
            <w:tcBorders>
              <w:top w:val="single" w:sz="4" w:space="0" w:color="auto"/>
              <w:left w:val="nil"/>
              <w:bottom w:val="single" w:sz="4" w:space="0" w:color="auto"/>
              <w:right w:val="nil"/>
            </w:tcBorders>
          </w:tcPr>
          <w:p w:rsidR="00055CE2" w:rsidRPr="002230E4" w:rsidRDefault="00055CE2" w:rsidP="00AA1984">
            <w:pPr>
              <w:pStyle w:val="tablebody"/>
            </w:pPr>
            <w:r w:rsidRPr="002230E4">
              <w:t>―</w:t>
            </w:r>
          </w:p>
        </w:tc>
        <w:tc>
          <w:tcPr>
            <w:tcW w:w="1650" w:type="dxa"/>
            <w:tcBorders>
              <w:top w:val="single" w:sz="4" w:space="0" w:color="auto"/>
              <w:left w:val="nil"/>
              <w:bottom w:val="single" w:sz="4" w:space="0" w:color="auto"/>
              <w:right w:val="nil"/>
            </w:tcBorders>
          </w:tcPr>
          <w:p w:rsidR="00055CE2" w:rsidRPr="002230E4" w:rsidRDefault="00055CE2" w:rsidP="00AA1984">
            <w:pPr>
              <w:pStyle w:val="tablebody"/>
            </w:pPr>
            <w:r w:rsidRPr="002230E4">
              <w:t>39.9%</w:t>
            </w:r>
          </w:p>
        </w:tc>
        <w:tc>
          <w:tcPr>
            <w:tcW w:w="2381" w:type="dxa"/>
            <w:tcBorders>
              <w:top w:val="single" w:sz="4" w:space="0" w:color="auto"/>
              <w:left w:val="nil"/>
              <w:bottom w:val="single" w:sz="4" w:space="0" w:color="auto"/>
              <w:right w:val="nil"/>
            </w:tcBorders>
          </w:tcPr>
          <w:p w:rsidR="00055CE2" w:rsidRPr="002230E4" w:rsidRDefault="00055CE2" w:rsidP="00AA1984">
            <w:pPr>
              <w:pStyle w:val="tablebody"/>
            </w:pPr>
            <w:r w:rsidRPr="002230E4">
              <w:t>ivi_camera_daemon</w:t>
            </w:r>
          </w:p>
        </w:tc>
      </w:tr>
      <w:tr w:rsidR="00055CE2" w:rsidRPr="002230E4" w:rsidTr="00552E1A">
        <w:trPr>
          <w:trHeight w:val="54"/>
        </w:trPr>
        <w:tc>
          <w:tcPr>
            <w:tcW w:w="1980" w:type="dxa"/>
            <w:tcBorders>
              <w:top w:val="single" w:sz="4" w:space="0" w:color="auto"/>
              <w:left w:val="nil"/>
              <w:bottom w:val="single" w:sz="8" w:space="0" w:color="auto"/>
              <w:right w:val="nil"/>
            </w:tcBorders>
          </w:tcPr>
          <w:p w:rsidR="00055CE2" w:rsidRPr="002230E4" w:rsidRDefault="00055CE2" w:rsidP="00AA1984">
            <w:pPr>
              <w:pStyle w:val="tablebody"/>
            </w:pPr>
            <w:r w:rsidRPr="002230E4">
              <w:t>CPU7 (Cortex-A53)</w:t>
            </w:r>
          </w:p>
        </w:tc>
        <w:tc>
          <w:tcPr>
            <w:tcW w:w="1624" w:type="dxa"/>
            <w:tcBorders>
              <w:top w:val="single" w:sz="4" w:space="0" w:color="auto"/>
              <w:left w:val="nil"/>
              <w:bottom w:val="single" w:sz="8" w:space="0" w:color="auto"/>
              <w:right w:val="nil"/>
            </w:tcBorders>
          </w:tcPr>
          <w:p w:rsidR="00055CE2" w:rsidRPr="002230E4" w:rsidRDefault="00055CE2" w:rsidP="00AA1984">
            <w:pPr>
              <w:pStyle w:val="tablebody"/>
            </w:pPr>
            <w:r w:rsidRPr="002230E4">
              <w:t>―</w:t>
            </w:r>
          </w:p>
        </w:tc>
        <w:tc>
          <w:tcPr>
            <w:tcW w:w="2174" w:type="dxa"/>
            <w:gridSpan w:val="2"/>
            <w:tcBorders>
              <w:top w:val="single" w:sz="4" w:space="0" w:color="auto"/>
              <w:left w:val="nil"/>
              <w:bottom w:val="single" w:sz="8" w:space="0" w:color="auto"/>
              <w:right w:val="nil"/>
            </w:tcBorders>
          </w:tcPr>
          <w:p w:rsidR="00055CE2" w:rsidRPr="002230E4" w:rsidRDefault="00055CE2" w:rsidP="00AA1984">
            <w:pPr>
              <w:pStyle w:val="tablebody"/>
            </w:pPr>
            <w:r w:rsidRPr="002230E4">
              <w:t>―</w:t>
            </w:r>
          </w:p>
        </w:tc>
        <w:tc>
          <w:tcPr>
            <w:tcW w:w="1650" w:type="dxa"/>
            <w:tcBorders>
              <w:top w:val="single" w:sz="4" w:space="0" w:color="auto"/>
              <w:left w:val="nil"/>
              <w:bottom w:val="single" w:sz="8" w:space="0" w:color="auto"/>
              <w:right w:val="nil"/>
            </w:tcBorders>
          </w:tcPr>
          <w:p w:rsidR="00055CE2" w:rsidRPr="002230E4" w:rsidRDefault="00055CE2" w:rsidP="00AA1984">
            <w:pPr>
              <w:pStyle w:val="tablebody"/>
            </w:pPr>
            <w:r w:rsidRPr="002230E4">
              <w:t>44.7%</w:t>
            </w:r>
          </w:p>
        </w:tc>
        <w:tc>
          <w:tcPr>
            <w:tcW w:w="2381" w:type="dxa"/>
            <w:tcBorders>
              <w:top w:val="single" w:sz="4" w:space="0" w:color="auto"/>
              <w:left w:val="nil"/>
              <w:bottom w:val="single" w:sz="8" w:space="0" w:color="auto"/>
              <w:right w:val="nil"/>
            </w:tcBorders>
          </w:tcPr>
          <w:p w:rsidR="00055CE2" w:rsidRPr="002230E4" w:rsidRDefault="00055CE2" w:rsidP="00AA1984">
            <w:pPr>
              <w:pStyle w:val="tablebody"/>
            </w:pPr>
            <w:r w:rsidRPr="002230E4">
              <w:t>ivi_passenger</w:t>
            </w:r>
          </w:p>
        </w:tc>
      </w:tr>
    </w:tbl>
    <w:p w:rsidR="00055CE2" w:rsidRPr="002230E4" w:rsidRDefault="004C366D" w:rsidP="006D07D5">
      <w:pPr>
        <w:pStyle w:val="tablenote"/>
        <w:jc w:val="left"/>
      </w:pPr>
      <w:r>
        <w:t>Note:</w:t>
      </w:r>
      <w:r>
        <w:tab/>
      </w:r>
      <w:r w:rsidR="00055CE2" w:rsidRPr="002230E4">
        <w:t>The values given here are for reference.</w:t>
      </w:r>
    </w:p>
    <w:p w:rsidR="00055CE2" w:rsidRPr="002230E4" w:rsidRDefault="00055CE2" w:rsidP="004C366D">
      <w:pPr>
        <w:pStyle w:val="tableend"/>
      </w:pPr>
    </w:p>
    <w:p w:rsidR="00055CE2" w:rsidRDefault="00055CE2" w:rsidP="00AA1984">
      <w:r w:rsidRPr="002230E4">
        <w:t xml:space="preserve">This result indicates that low-load tasks, which were judged to be able to </w:t>
      </w:r>
      <w:r w:rsidRPr="002230E4">
        <w:rPr>
          <w:rFonts w:hint="eastAsia"/>
        </w:rPr>
        <w:t xml:space="preserve">run sufficiently well </w:t>
      </w:r>
      <w:r w:rsidRPr="002230E4">
        <w:t xml:space="preserve">on </w:t>
      </w:r>
      <w:r w:rsidRPr="002230E4">
        <w:rPr>
          <w:rFonts w:hint="eastAsia"/>
        </w:rPr>
        <w:t>Cortex-A53</w:t>
      </w:r>
      <w:r w:rsidRPr="002230E4">
        <w:t xml:space="preserve"> core</w:t>
      </w:r>
      <w:r w:rsidRPr="002230E4">
        <w:rPr>
          <w:rFonts w:hint="eastAsia"/>
        </w:rPr>
        <w:t>s</w:t>
      </w:r>
      <w:r w:rsidRPr="002230E4">
        <w:t xml:space="preserve">, have automatically been assigned to Cortex-A53 cores in </w:t>
      </w:r>
      <w:r w:rsidRPr="002230E4">
        <w:rPr>
          <w:rFonts w:hint="eastAsia"/>
        </w:rPr>
        <w:t xml:space="preserve">an </w:t>
      </w:r>
      <w:r w:rsidRPr="002230E4">
        <w:t xml:space="preserve">environment </w:t>
      </w:r>
      <w:r w:rsidRPr="002230E4">
        <w:rPr>
          <w:rFonts w:hint="eastAsia"/>
        </w:rPr>
        <w:t xml:space="preserve">with task assignment controlled by </w:t>
      </w:r>
      <w:r w:rsidRPr="002230E4">
        <w:t>EAS.</w:t>
      </w:r>
    </w:p>
    <w:p w:rsidR="00552E1A" w:rsidRDefault="00552E1A" w:rsidP="00AA1984"/>
    <w:p w:rsidR="0054045A" w:rsidRPr="00AB5D49" w:rsidRDefault="0054045A" w:rsidP="00791B1D">
      <w:pPr>
        <w:pStyle w:val="Heading2"/>
        <w:numPr>
          <w:ilvl w:val="1"/>
          <w:numId w:val="17"/>
        </w:numPr>
        <w:rPr>
          <w:b w:val="0"/>
        </w:rPr>
      </w:pPr>
      <w:bookmarkStart w:id="63" w:name="_Toc488949320"/>
      <w:r w:rsidRPr="002230E4">
        <w:t>Summary of Results</w:t>
      </w:r>
      <w:bookmarkEnd w:id="63"/>
    </w:p>
    <w:p w:rsidR="00055CE2" w:rsidRPr="002230E4" w:rsidRDefault="00055CE2" w:rsidP="00055CE2">
      <w:r w:rsidRPr="002230E4">
        <w:rPr>
          <w:rFonts w:hint="eastAsia"/>
        </w:rPr>
        <w:t xml:space="preserve">The </w:t>
      </w:r>
      <w:r w:rsidR="00552E1A" w:rsidRPr="00552E1A">
        <w:t>results</w:t>
      </w:r>
      <w:r w:rsidRPr="002230E4">
        <w:rPr>
          <w:rFonts w:hint="eastAsia"/>
        </w:rPr>
        <w:t xml:space="preserve"> in terms of </w:t>
      </w:r>
      <w:r w:rsidRPr="002230E4">
        <w:t xml:space="preserve">the </w:t>
      </w:r>
      <w:r w:rsidRPr="002230E4">
        <w:rPr>
          <w:rFonts w:hint="eastAsia"/>
        </w:rPr>
        <w:t xml:space="preserve">levels of </w:t>
      </w:r>
      <w:r w:rsidRPr="002230E4">
        <w:t xml:space="preserve">CPU utilization and </w:t>
      </w:r>
      <w:r w:rsidRPr="002230E4">
        <w:rPr>
          <w:rFonts w:hint="eastAsia"/>
        </w:rPr>
        <w:t xml:space="preserve">values for </w:t>
      </w:r>
      <w:r w:rsidRPr="002230E4">
        <w:t xml:space="preserve">current </w:t>
      </w:r>
      <w:r w:rsidRPr="002230E4">
        <w:rPr>
          <w:rFonts w:hint="eastAsia"/>
        </w:rPr>
        <w:t xml:space="preserve">drawn are </w:t>
      </w:r>
      <w:r w:rsidRPr="002230E4">
        <w:t xml:space="preserve">given </w:t>
      </w:r>
      <w:r w:rsidRPr="002230E4">
        <w:rPr>
          <w:rFonts w:hint="eastAsia"/>
        </w:rPr>
        <w:t xml:space="preserve">in </w:t>
      </w:r>
      <w:r w:rsidRPr="002230E4">
        <w:t>table A1-3.</w:t>
      </w:r>
    </w:p>
    <w:p w:rsidR="00055CE2" w:rsidRPr="002230E4" w:rsidRDefault="00055CE2" w:rsidP="00972E79">
      <w:pPr>
        <w:pStyle w:val="Space"/>
      </w:pPr>
    </w:p>
    <w:p w:rsidR="00055CE2" w:rsidRPr="00972E79" w:rsidRDefault="00055CE2" w:rsidP="00972E79">
      <w:pPr>
        <w:pStyle w:val="tabletitle"/>
      </w:pPr>
      <w:r w:rsidRPr="00972E79">
        <w:t>Table A</w:t>
      </w:r>
      <w:r w:rsidR="000138C5">
        <w:rPr>
          <w:noProof/>
        </w:rPr>
        <w:fldChar w:fldCharType="begin"/>
      </w:r>
      <w:r w:rsidR="000138C5">
        <w:rPr>
          <w:noProof/>
        </w:rPr>
        <w:instrText xml:space="preserve"> STYLEREF 1 \s </w:instrText>
      </w:r>
      <w:r w:rsidR="000138C5">
        <w:rPr>
          <w:noProof/>
        </w:rPr>
        <w:fldChar w:fldCharType="separate"/>
      </w:r>
      <w:r w:rsidR="005A56E9">
        <w:rPr>
          <w:noProof/>
        </w:rPr>
        <w:t>1</w:t>
      </w:r>
      <w:r w:rsidR="000138C5">
        <w:rPr>
          <w:noProof/>
        </w:rPr>
        <w:fldChar w:fldCharType="end"/>
      </w:r>
      <w:r w:rsidRPr="00972E79">
        <w:noBreakHyphen/>
      </w:r>
      <w:r w:rsidRPr="00972E79">
        <w:fldChar w:fldCharType="begin"/>
      </w:r>
      <w:r w:rsidRPr="00972E79">
        <w:instrText xml:space="preserve"> SEQ </w:instrText>
      </w:r>
      <w:r w:rsidRPr="00972E79">
        <w:instrText>表</w:instrText>
      </w:r>
      <w:r w:rsidRPr="00972E79">
        <w:instrText xml:space="preserve"> \* ARABIC \s 1 </w:instrText>
      </w:r>
      <w:r w:rsidRPr="00972E79">
        <w:fldChar w:fldCharType="separate"/>
      </w:r>
      <w:r w:rsidR="005A56E9">
        <w:rPr>
          <w:noProof/>
        </w:rPr>
        <w:t>3</w:t>
      </w:r>
      <w:r w:rsidRPr="00972E79">
        <w:fldChar w:fldCharType="end"/>
      </w:r>
      <w:r w:rsidR="004C366D">
        <w:rPr>
          <w:rFonts w:hint="eastAsia"/>
        </w:rPr>
        <w:t xml:space="preserve">  </w:t>
      </w:r>
      <w:r w:rsidRPr="00972E79">
        <w:rPr>
          <w:rFonts w:hint="eastAsia"/>
        </w:rPr>
        <w:t xml:space="preserve">Comparison of Levels of </w:t>
      </w:r>
      <w:r w:rsidRPr="00972E79">
        <w:t xml:space="preserve">CPU Utilization and </w:t>
      </w:r>
      <w:r w:rsidRPr="00972E79">
        <w:rPr>
          <w:rFonts w:hint="eastAsia"/>
        </w:rPr>
        <w:t xml:space="preserve">Values for </w:t>
      </w:r>
      <w:r w:rsidR="004C366D">
        <w:t>Current</w:t>
      </w:r>
    </w:p>
    <w:tbl>
      <w:tblPr>
        <w:tblStyle w:val="TableGrid"/>
        <w:tblW w:w="9809"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038"/>
        <w:gridCol w:w="1733"/>
        <w:gridCol w:w="1877"/>
        <w:gridCol w:w="2161"/>
      </w:tblGrid>
      <w:tr w:rsidR="00055CE2" w:rsidRPr="002230E4" w:rsidTr="004C366D">
        <w:trPr>
          <w:trHeight w:val="275"/>
        </w:trPr>
        <w:tc>
          <w:tcPr>
            <w:tcW w:w="4038" w:type="dxa"/>
            <w:tcBorders>
              <w:top w:val="nil"/>
              <w:bottom w:val="single" w:sz="8" w:space="0" w:color="auto"/>
            </w:tcBorders>
          </w:tcPr>
          <w:p w:rsidR="00055CE2" w:rsidRPr="002230E4" w:rsidRDefault="00055CE2" w:rsidP="00AA1984">
            <w:pPr>
              <w:pStyle w:val="tablehead"/>
            </w:pPr>
          </w:p>
        </w:tc>
        <w:tc>
          <w:tcPr>
            <w:tcW w:w="1733" w:type="dxa"/>
            <w:tcBorders>
              <w:top w:val="nil"/>
              <w:bottom w:val="single" w:sz="8" w:space="0" w:color="auto"/>
            </w:tcBorders>
            <w:vAlign w:val="bottom"/>
          </w:tcPr>
          <w:p w:rsidR="00055CE2" w:rsidRPr="00972E79" w:rsidRDefault="00055CE2" w:rsidP="00972E79">
            <w:pPr>
              <w:pStyle w:val="tablehead"/>
            </w:pPr>
            <w:r w:rsidRPr="00972E79">
              <w:t>Existing</w:t>
            </w:r>
            <w:r w:rsidRPr="00972E79">
              <w:rPr>
                <w:rFonts w:hint="eastAsia"/>
              </w:rPr>
              <w:t xml:space="preserve"> </w:t>
            </w:r>
            <w:r w:rsidRPr="00972E79">
              <w:t>E</w:t>
            </w:r>
            <w:r w:rsidRPr="00972E79">
              <w:rPr>
                <w:rFonts w:hint="eastAsia"/>
              </w:rPr>
              <w:t>nvironment</w:t>
            </w:r>
          </w:p>
        </w:tc>
        <w:tc>
          <w:tcPr>
            <w:tcW w:w="1877" w:type="dxa"/>
            <w:tcBorders>
              <w:top w:val="nil"/>
              <w:bottom w:val="single" w:sz="8" w:space="0" w:color="auto"/>
            </w:tcBorders>
            <w:vAlign w:val="bottom"/>
          </w:tcPr>
          <w:p w:rsidR="00055CE2" w:rsidRPr="00972E79" w:rsidRDefault="00055CE2" w:rsidP="00972E79">
            <w:pPr>
              <w:pStyle w:val="tablehead"/>
            </w:pPr>
            <w:r w:rsidRPr="00972E79">
              <w:t>Environment where EAS is Applied</w:t>
            </w:r>
          </w:p>
        </w:tc>
        <w:tc>
          <w:tcPr>
            <w:tcW w:w="2161" w:type="dxa"/>
            <w:tcBorders>
              <w:top w:val="nil"/>
              <w:bottom w:val="single" w:sz="8" w:space="0" w:color="auto"/>
            </w:tcBorders>
            <w:vAlign w:val="bottom"/>
          </w:tcPr>
          <w:p w:rsidR="00055CE2" w:rsidRPr="00972E79" w:rsidRDefault="00055CE2" w:rsidP="00972E79">
            <w:pPr>
              <w:pStyle w:val="tablehead"/>
            </w:pPr>
            <w:r w:rsidRPr="00972E79">
              <w:t>Difference</w:t>
            </w:r>
          </w:p>
        </w:tc>
      </w:tr>
      <w:tr w:rsidR="00055CE2" w:rsidRPr="002230E4" w:rsidTr="004C366D">
        <w:trPr>
          <w:trHeight w:val="275"/>
        </w:trPr>
        <w:tc>
          <w:tcPr>
            <w:tcW w:w="4038" w:type="dxa"/>
            <w:tcBorders>
              <w:top w:val="single" w:sz="8" w:space="0" w:color="auto"/>
            </w:tcBorders>
          </w:tcPr>
          <w:p w:rsidR="00055CE2" w:rsidRPr="002230E4" w:rsidRDefault="00055CE2" w:rsidP="004C366D">
            <w:pPr>
              <w:pStyle w:val="tablebody"/>
            </w:pPr>
            <w:r w:rsidRPr="002230E4">
              <w:t>Z</w:t>
            </w:r>
            <w:r w:rsidR="004C366D">
              <w:rPr>
                <w:rFonts w:cs="Arial"/>
              </w:rPr>
              <w:t>ϕ</w:t>
            </w:r>
            <w:r w:rsidRPr="002230E4">
              <w:t xml:space="preserve"> (for Cortex-A57</w:t>
            </w:r>
            <w:r w:rsidRPr="002230E4">
              <w:rPr>
                <w:rFonts w:hint="eastAsia"/>
              </w:rPr>
              <w:t>s</w:t>
            </w:r>
            <w:r w:rsidRPr="002230E4">
              <w:t>)</w:t>
            </w:r>
          </w:p>
        </w:tc>
        <w:tc>
          <w:tcPr>
            <w:tcW w:w="1733" w:type="dxa"/>
            <w:tcBorders>
              <w:top w:val="single" w:sz="8" w:space="0" w:color="auto"/>
            </w:tcBorders>
          </w:tcPr>
          <w:p w:rsidR="00055CE2" w:rsidRPr="002230E4" w:rsidRDefault="00055CE2" w:rsidP="00AA1984">
            <w:pPr>
              <w:pStyle w:val="tablebody"/>
            </w:pPr>
            <w:r w:rsidRPr="002230E4">
              <w:t>1500 MHz</w:t>
            </w:r>
          </w:p>
        </w:tc>
        <w:tc>
          <w:tcPr>
            <w:tcW w:w="1877" w:type="dxa"/>
            <w:tcBorders>
              <w:top w:val="single" w:sz="8" w:space="0" w:color="auto"/>
            </w:tcBorders>
          </w:tcPr>
          <w:p w:rsidR="00055CE2" w:rsidRPr="002230E4" w:rsidRDefault="00055CE2" w:rsidP="00AA1984">
            <w:pPr>
              <w:pStyle w:val="tablebody"/>
            </w:pPr>
            <w:r w:rsidRPr="002230E4">
              <w:t>1500 MHz</w:t>
            </w:r>
          </w:p>
        </w:tc>
        <w:tc>
          <w:tcPr>
            <w:tcW w:w="2161" w:type="dxa"/>
            <w:tcBorders>
              <w:top w:val="single" w:sz="8" w:space="0" w:color="auto"/>
            </w:tcBorders>
          </w:tcPr>
          <w:p w:rsidR="00055CE2" w:rsidRPr="002230E4" w:rsidRDefault="00055CE2" w:rsidP="00AA1984">
            <w:pPr>
              <w:pStyle w:val="tablebody"/>
            </w:pPr>
          </w:p>
        </w:tc>
      </w:tr>
      <w:tr w:rsidR="00055CE2" w:rsidRPr="002230E4" w:rsidTr="004C366D">
        <w:trPr>
          <w:trHeight w:val="275"/>
        </w:trPr>
        <w:tc>
          <w:tcPr>
            <w:tcW w:w="4038" w:type="dxa"/>
          </w:tcPr>
          <w:p w:rsidR="00055CE2" w:rsidRPr="002230E4" w:rsidRDefault="004C366D" w:rsidP="00AA1984">
            <w:pPr>
              <w:pStyle w:val="tablebody"/>
            </w:pPr>
            <w:r>
              <w:t>Z2</w:t>
            </w:r>
            <w:r>
              <w:rPr>
                <w:rFonts w:cs="Arial"/>
              </w:rPr>
              <w:t>ϕ</w:t>
            </w:r>
            <w:r w:rsidR="00055CE2" w:rsidRPr="002230E4">
              <w:t xml:space="preserve"> (for Cortex-A53</w:t>
            </w:r>
            <w:r w:rsidR="00055CE2" w:rsidRPr="002230E4">
              <w:rPr>
                <w:rFonts w:hint="eastAsia"/>
              </w:rPr>
              <w:t>s</w:t>
            </w:r>
            <w:r w:rsidR="00055CE2" w:rsidRPr="002230E4">
              <w:t>)</w:t>
            </w:r>
          </w:p>
        </w:tc>
        <w:tc>
          <w:tcPr>
            <w:tcW w:w="1733" w:type="dxa"/>
          </w:tcPr>
          <w:p w:rsidR="00055CE2" w:rsidRPr="002230E4" w:rsidRDefault="00055CE2" w:rsidP="00AA1984">
            <w:pPr>
              <w:pStyle w:val="tablebody"/>
            </w:pPr>
            <w:r w:rsidRPr="002230E4">
              <w:t>―</w:t>
            </w:r>
          </w:p>
        </w:tc>
        <w:tc>
          <w:tcPr>
            <w:tcW w:w="1877" w:type="dxa"/>
          </w:tcPr>
          <w:p w:rsidR="00055CE2" w:rsidRPr="002230E4" w:rsidRDefault="00055CE2" w:rsidP="00AA1984">
            <w:pPr>
              <w:pStyle w:val="tablebody"/>
            </w:pPr>
            <w:r w:rsidRPr="002230E4">
              <w:t>1200 MHz</w:t>
            </w:r>
          </w:p>
        </w:tc>
        <w:tc>
          <w:tcPr>
            <w:tcW w:w="2161" w:type="dxa"/>
          </w:tcPr>
          <w:p w:rsidR="00055CE2" w:rsidRPr="002230E4" w:rsidRDefault="00055CE2" w:rsidP="00AA1984">
            <w:pPr>
              <w:pStyle w:val="tablebody"/>
            </w:pPr>
          </w:p>
        </w:tc>
      </w:tr>
      <w:tr w:rsidR="00055CE2" w:rsidRPr="002230E4" w:rsidTr="004C366D">
        <w:trPr>
          <w:trHeight w:val="275"/>
        </w:trPr>
        <w:tc>
          <w:tcPr>
            <w:tcW w:w="4038" w:type="dxa"/>
          </w:tcPr>
          <w:p w:rsidR="00055CE2" w:rsidRPr="002230E4" w:rsidRDefault="00055CE2" w:rsidP="00AA1984">
            <w:pPr>
              <w:pStyle w:val="tablebody"/>
            </w:pPr>
            <w:r w:rsidRPr="002230E4">
              <w:t>Cortex-A57 utilization</w:t>
            </w:r>
          </w:p>
        </w:tc>
        <w:tc>
          <w:tcPr>
            <w:tcW w:w="1733" w:type="dxa"/>
          </w:tcPr>
          <w:p w:rsidR="00055CE2" w:rsidRPr="002230E4" w:rsidRDefault="00055CE2" w:rsidP="00AA1984">
            <w:pPr>
              <w:pStyle w:val="tablebody"/>
            </w:pPr>
            <w:r w:rsidRPr="002230E4">
              <w:t>44.9%</w:t>
            </w:r>
          </w:p>
        </w:tc>
        <w:tc>
          <w:tcPr>
            <w:tcW w:w="1877" w:type="dxa"/>
          </w:tcPr>
          <w:p w:rsidR="00055CE2" w:rsidRPr="002230E4" w:rsidRDefault="00055CE2" w:rsidP="00AA1984">
            <w:pPr>
              <w:pStyle w:val="tablebody"/>
            </w:pPr>
            <w:r w:rsidRPr="002230E4">
              <w:t>11.1%</w:t>
            </w:r>
          </w:p>
        </w:tc>
        <w:tc>
          <w:tcPr>
            <w:tcW w:w="2161" w:type="dxa"/>
          </w:tcPr>
          <w:p w:rsidR="00055CE2" w:rsidRPr="002230E4" w:rsidRDefault="00055CE2" w:rsidP="00AA1984">
            <w:pPr>
              <w:pStyle w:val="tablebody"/>
            </w:pPr>
            <w:r w:rsidRPr="002230E4">
              <w:t>- 33.8%</w:t>
            </w:r>
          </w:p>
        </w:tc>
      </w:tr>
      <w:tr w:rsidR="00055CE2" w:rsidRPr="002230E4" w:rsidTr="004C366D">
        <w:trPr>
          <w:trHeight w:val="275"/>
        </w:trPr>
        <w:tc>
          <w:tcPr>
            <w:tcW w:w="4038" w:type="dxa"/>
          </w:tcPr>
          <w:p w:rsidR="00055CE2" w:rsidRPr="002230E4" w:rsidRDefault="00055CE2" w:rsidP="00AA1984">
            <w:pPr>
              <w:pStyle w:val="tablebody"/>
            </w:pPr>
            <w:r w:rsidRPr="002230E4">
              <w:t>Cortex-A53 utilization</w:t>
            </w:r>
          </w:p>
        </w:tc>
        <w:tc>
          <w:tcPr>
            <w:tcW w:w="1733" w:type="dxa"/>
          </w:tcPr>
          <w:p w:rsidR="00055CE2" w:rsidRPr="002230E4" w:rsidRDefault="00055CE2" w:rsidP="00AA1984">
            <w:pPr>
              <w:pStyle w:val="tablebody"/>
            </w:pPr>
            <w:r w:rsidRPr="002230E4">
              <w:t>0%</w:t>
            </w:r>
          </w:p>
        </w:tc>
        <w:tc>
          <w:tcPr>
            <w:tcW w:w="1877" w:type="dxa"/>
          </w:tcPr>
          <w:p w:rsidR="00055CE2" w:rsidRPr="002230E4" w:rsidRDefault="00055CE2" w:rsidP="00AA1984">
            <w:pPr>
              <w:pStyle w:val="tablebody"/>
            </w:pPr>
            <w:r w:rsidRPr="002230E4">
              <w:t>44.4%</w:t>
            </w:r>
          </w:p>
        </w:tc>
        <w:tc>
          <w:tcPr>
            <w:tcW w:w="2161" w:type="dxa"/>
          </w:tcPr>
          <w:p w:rsidR="00055CE2" w:rsidRPr="002230E4" w:rsidRDefault="00055CE2" w:rsidP="00AA1984">
            <w:pPr>
              <w:pStyle w:val="tablebody"/>
            </w:pPr>
            <w:r w:rsidRPr="002230E4">
              <w:t>+ 44.4%</w:t>
            </w:r>
          </w:p>
        </w:tc>
      </w:tr>
      <w:tr w:rsidR="00055CE2" w:rsidRPr="002230E4" w:rsidTr="004C366D">
        <w:trPr>
          <w:trHeight w:val="275"/>
        </w:trPr>
        <w:tc>
          <w:tcPr>
            <w:tcW w:w="4038" w:type="dxa"/>
          </w:tcPr>
          <w:p w:rsidR="00055CE2" w:rsidRPr="002230E4" w:rsidRDefault="00055CE2" w:rsidP="00AA1984">
            <w:pPr>
              <w:pStyle w:val="tablebody"/>
            </w:pPr>
            <w:r w:rsidRPr="002230E4">
              <w:t>GPU utilization</w:t>
            </w:r>
          </w:p>
        </w:tc>
        <w:tc>
          <w:tcPr>
            <w:tcW w:w="1733" w:type="dxa"/>
          </w:tcPr>
          <w:p w:rsidR="00055CE2" w:rsidRPr="002230E4" w:rsidRDefault="00055CE2" w:rsidP="00AA1984">
            <w:pPr>
              <w:pStyle w:val="tablebody"/>
            </w:pPr>
            <w:r w:rsidRPr="002230E4">
              <w:t>60% to 70%</w:t>
            </w:r>
          </w:p>
        </w:tc>
        <w:tc>
          <w:tcPr>
            <w:tcW w:w="1877" w:type="dxa"/>
          </w:tcPr>
          <w:p w:rsidR="00055CE2" w:rsidRPr="002230E4" w:rsidRDefault="00055CE2" w:rsidP="00AA1984">
            <w:pPr>
              <w:pStyle w:val="tablebody"/>
            </w:pPr>
            <w:r w:rsidRPr="002230E4">
              <w:t>60% to 70%</w:t>
            </w:r>
          </w:p>
        </w:tc>
        <w:tc>
          <w:tcPr>
            <w:tcW w:w="2161" w:type="dxa"/>
          </w:tcPr>
          <w:p w:rsidR="00055CE2" w:rsidRPr="002230E4" w:rsidRDefault="004C366D" w:rsidP="00AA1984">
            <w:pPr>
              <w:pStyle w:val="tablebody"/>
            </w:pPr>
            <w:r>
              <w:rPr>
                <w:rFonts w:cs="Arial"/>
              </w:rPr>
              <w:t>±</w:t>
            </w:r>
            <w:r w:rsidR="00055CE2" w:rsidRPr="002230E4">
              <w:t>0%</w:t>
            </w:r>
          </w:p>
        </w:tc>
      </w:tr>
      <w:tr w:rsidR="00055CE2" w:rsidRPr="002230E4" w:rsidTr="004C366D">
        <w:trPr>
          <w:trHeight w:val="275"/>
        </w:trPr>
        <w:tc>
          <w:tcPr>
            <w:tcW w:w="4038" w:type="dxa"/>
          </w:tcPr>
          <w:p w:rsidR="00055CE2" w:rsidRPr="002230E4" w:rsidRDefault="00055CE2" w:rsidP="00AA1984">
            <w:pPr>
              <w:pStyle w:val="tablebody"/>
            </w:pPr>
            <w:r w:rsidRPr="002230E4">
              <w:t>DVFS 0.8 V (Cortex-A57</w:t>
            </w:r>
            <w:r w:rsidRPr="002230E4">
              <w:rPr>
                <w:rFonts w:hint="eastAsia"/>
              </w:rPr>
              <w:t>s</w:t>
            </w:r>
            <w:r w:rsidRPr="002230E4">
              <w:t xml:space="preserve"> + </w:t>
            </w:r>
            <w:r w:rsidR="003D5E14" w:rsidRPr="003D5E14">
              <w:t>GPU</w:t>
            </w:r>
            <w:r w:rsidRPr="002230E4">
              <w:t>)</w:t>
            </w:r>
          </w:p>
        </w:tc>
        <w:tc>
          <w:tcPr>
            <w:tcW w:w="1733" w:type="dxa"/>
          </w:tcPr>
          <w:p w:rsidR="00055CE2" w:rsidRPr="002230E4" w:rsidRDefault="00055CE2" w:rsidP="00AA1984">
            <w:pPr>
              <w:pStyle w:val="tablebody"/>
            </w:pPr>
            <w:r w:rsidRPr="002230E4">
              <w:t>3000 mA</w:t>
            </w:r>
          </w:p>
        </w:tc>
        <w:tc>
          <w:tcPr>
            <w:tcW w:w="1877" w:type="dxa"/>
          </w:tcPr>
          <w:p w:rsidR="00055CE2" w:rsidRPr="002230E4" w:rsidRDefault="00055CE2" w:rsidP="00AA1984">
            <w:pPr>
              <w:pStyle w:val="tablebody"/>
            </w:pPr>
            <w:r w:rsidRPr="002230E4">
              <w:t>2340 mA</w:t>
            </w:r>
          </w:p>
        </w:tc>
        <w:tc>
          <w:tcPr>
            <w:tcW w:w="2161" w:type="dxa"/>
          </w:tcPr>
          <w:p w:rsidR="00055CE2" w:rsidRPr="002230E4" w:rsidRDefault="00055CE2" w:rsidP="00AA1984">
            <w:pPr>
              <w:pStyle w:val="tablebody"/>
            </w:pPr>
            <w:r w:rsidRPr="002230E4">
              <w:t>- 660 mA</w:t>
            </w:r>
          </w:p>
        </w:tc>
      </w:tr>
      <w:tr w:rsidR="00055CE2" w:rsidRPr="002230E4" w:rsidTr="004C366D">
        <w:trPr>
          <w:trHeight w:val="275"/>
        </w:trPr>
        <w:tc>
          <w:tcPr>
            <w:tcW w:w="4038" w:type="dxa"/>
            <w:tcBorders>
              <w:bottom w:val="single" w:sz="4" w:space="0" w:color="auto"/>
            </w:tcBorders>
          </w:tcPr>
          <w:p w:rsidR="00055CE2" w:rsidRPr="002230E4" w:rsidRDefault="00055CE2" w:rsidP="00AA1984">
            <w:pPr>
              <w:pStyle w:val="tablebody"/>
            </w:pPr>
            <w:r w:rsidRPr="002230E4">
              <w:t>VDD 0.8 V (Cortex-A53</w:t>
            </w:r>
            <w:r w:rsidRPr="002230E4">
              <w:rPr>
                <w:rFonts w:hint="eastAsia"/>
              </w:rPr>
              <w:t>s</w:t>
            </w:r>
            <w:r w:rsidRPr="002230E4">
              <w:t xml:space="preserve"> + other modules)</w:t>
            </w:r>
          </w:p>
        </w:tc>
        <w:tc>
          <w:tcPr>
            <w:tcW w:w="1733" w:type="dxa"/>
            <w:tcBorders>
              <w:bottom w:val="single" w:sz="4" w:space="0" w:color="auto"/>
            </w:tcBorders>
          </w:tcPr>
          <w:p w:rsidR="00055CE2" w:rsidRPr="002230E4" w:rsidRDefault="00055CE2" w:rsidP="00AA1984">
            <w:pPr>
              <w:pStyle w:val="tablebody"/>
            </w:pPr>
            <w:r w:rsidRPr="002230E4">
              <w:t>4980 mA</w:t>
            </w:r>
          </w:p>
        </w:tc>
        <w:tc>
          <w:tcPr>
            <w:tcW w:w="1877" w:type="dxa"/>
            <w:tcBorders>
              <w:bottom w:val="single" w:sz="4" w:space="0" w:color="auto"/>
            </w:tcBorders>
          </w:tcPr>
          <w:p w:rsidR="00055CE2" w:rsidRPr="002230E4" w:rsidRDefault="00055CE2" w:rsidP="00AA1984">
            <w:pPr>
              <w:pStyle w:val="tablebody"/>
            </w:pPr>
            <w:r w:rsidRPr="002230E4">
              <w:t>5380 mA</w:t>
            </w:r>
          </w:p>
        </w:tc>
        <w:tc>
          <w:tcPr>
            <w:tcW w:w="2161" w:type="dxa"/>
            <w:tcBorders>
              <w:bottom w:val="single" w:sz="4" w:space="0" w:color="auto"/>
            </w:tcBorders>
          </w:tcPr>
          <w:p w:rsidR="00055CE2" w:rsidRPr="002230E4" w:rsidRDefault="00055CE2" w:rsidP="00AA1984">
            <w:pPr>
              <w:pStyle w:val="tablebody"/>
            </w:pPr>
            <w:r w:rsidRPr="002230E4">
              <w:t>+ 400 mA</w:t>
            </w:r>
          </w:p>
        </w:tc>
      </w:tr>
      <w:tr w:rsidR="00055CE2" w:rsidRPr="002230E4" w:rsidTr="004C366D">
        <w:trPr>
          <w:trHeight w:val="54"/>
        </w:trPr>
        <w:tc>
          <w:tcPr>
            <w:tcW w:w="4038" w:type="dxa"/>
            <w:tcBorders>
              <w:top w:val="single" w:sz="4" w:space="0" w:color="auto"/>
              <w:bottom w:val="single" w:sz="8" w:space="0" w:color="auto"/>
            </w:tcBorders>
          </w:tcPr>
          <w:p w:rsidR="00055CE2" w:rsidRPr="002230E4" w:rsidRDefault="00055CE2" w:rsidP="00AA1984">
            <w:pPr>
              <w:pStyle w:val="tablebody"/>
            </w:pPr>
            <w:r w:rsidRPr="002230E4">
              <w:t>Current (DVFS 1.0 + VDD 1.0)</w:t>
            </w:r>
          </w:p>
        </w:tc>
        <w:tc>
          <w:tcPr>
            <w:tcW w:w="1733" w:type="dxa"/>
            <w:tcBorders>
              <w:top w:val="single" w:sz="4" w:space="0" w:color="auto"/>
              <w:bottom w:val="single" w:sz="8" w:space="0" w:color="auto"/>
            </w:tcBorders>
          </w:tcPr>
          <w:p w:rsidR="00055CE2" w:rsidRPr="002230E4" w:rsidRDefault="00055CE2" w:rsidP="00AA1984">
            <w:pPr>
              <w:pStyle w:val="tablebody"/>
            </w:pPr>
            <w:r w:rsidRPr="002230E4">
              <w:t>7980 mA</w:t>
            </w:r>
          </w:p>
        </w:tc>
        <w:tc>
          <w:tcPr>
            <w:tcW w:w="1877" w:type="dxa"/>
            <w:tcBorders>
              <w:top w:val="single" w:sz="4" w:space="0" w:color="auto"/>
              <w:bottom w:val="single" w:sz="8" w:space="0" w:color="auto"/>
            </w:tcBorders>
          </w:tcPr>
          <w:p w:rsidR="00055CE2" w:rsidRPr="002230E4" w:rsidRDefault="00055CE2" w:rsidP="00AA1984">
            <w:pPr>
              <w:pStyle w:val="tablebody"/>
            </w:pPr>
            <w:r w:rsidRPr="002230E4">
              <w:t>7720 mA</w:t>
            </w:r>
          </w:p>
        </w:tc>
        <w:tc>
          <w:tcPr>
            <w:tcW w:w="2161" w:type="dxa"/>
            <w:tcBorders>
              <w:top w:val="single" w:sz="4" w:space="0" w:color="auto"/>
              <w:bottom w:val="single" w:sz="8" w:space="0" w:color="auto"/>
            </w:tcBorders>
          </w:tcPr>
          <w:p w:rsidR="00055CE2" w:rsidRPr="002230E4" w:rsidRDefault="00055CE2" w:rsidP="00AA1984">
            <w:pPr>
              <w:pStyle w:val="tablebody"/>
            </w:pPr>
            <w:r w:rsidRPr="002230E4">
              <w:t>- 260 mA</w:t>
            </w:r>
          </w:p>
        </w:tc>
      </w:tr>
    </w:tbl>
    <w:p w:rsidR="00055CE2" w:rsidRPr="002230E4" w:rsidRDefault="00055CE2" w:rsidP="006D07D5">
      <w:pPr>
        <w:pStyle w:val="tablenote"/>
        <w:jc w:val="left"/>
      </w:pPr>
      <w:r w:rsidRPr="002230E4">
        <w:t>Note: The values given here are for reference.</w:t>
      </w:r>
    </w:p>
    <w:p w:rsidR="00055CE2" w:rsidRPr="004C366D" w:rsidRDefault="00055CE2" w:rsidP="004C366D">
      <w:pPr>
        <w:pStyle w:val="tableend"/>
      </w:pPr>
    </w:p>
    <w:p w:rsidR="004C366D" w:rsidRDefault="00055CE2" w:rsidP="00055CE2">
      <w:r w:rsidRPr="002230E4">
        <w:t>The result of t</w:t>
      </w:r>
      <w:r w:rsidRPr="002230E4">
        <w:rPr>
          <w:rFonts w:hint="eastAsia"/>
        </w:rPr>
        <w:t>his exa</w:t>
      </w:r>
      <w:r w:rsidRPr="002230E4">
        <w:t xml:space="preserve">mple indicates that applying EAS </w:t>
      </w:r>
      <w:r w:rsidRPr="002230E4">
        <w:rPr>
          <w:rFonts w:hint="eastAsia"/>
        </w:rPr>
        <w:t xml:space="preserve">in an </w:t>
      </w:r>
      <w:r w:rsidRPr="002230E4">
        <w:t xml:space="preserve">existing environment allows applications </w:t>
      </w:r>
      <w:r w:rsidRPr="002230E4">
        <w:rPr>
          <w:rFonts w:hint="eastAsia"/>
        </w:rPr>
        <w:t xml:space="preserve">from </w:t>
      </w:r>
      <w:r w:rsidRPr="002230E4">
        <w:t xml:space="preserve">the existing environment to run normally in </w:t>
      </w:r>
      <w:r w:rsidRPr="002230E4">
        <w:rPr>
          <w:rFonts w:hint="eastAsia"/>
          <w:lang w:val="en"/>
        </w:rPr>
        <w:t xml:space="preserve">an </w:t>
      </w:r>
      <w:r w:rsidRPr="002230E4">
        <w:rPr>
          <w:lang w:val="en"/>
        </w:rPr>
        <w:t xml:space="preserve">environment where the </w:t>
      </w:r>
      <w:r w:rsidRPr="002230E4">
        <w:rPr>
          <w:rFonts w:hint="eastAsia"/>
        </w:rPr>
        <w:t>Cortex-A57</w:t>
      </w:r>
      <w:r w:rsidRPr="002230E4">
        <w:t xml:space="preserve"> and </w:t>
      </w:r>
      <w:r w:rsidRPr="002230E4">
        <w:rPr>
          <w:rFonts w:hint="eastAsia"/>
        </w:rPr>
        <w:t>Cortex-A5</w:t>
      </w:r>
      <w:r w:rsidRPr="002230E4">
        <w:t>3 cores</w:t>
      </w:r>
      <w:r w:rsidRPr="002230E4">
        <w:rPr>
          <w:lang w:val="en"/>
        </w:rPr>
        <w:t xml:space="preserve"> are booted </w:t>
      </w:r>
      <w:r w:rsidRPr="002230E4">
        <w:rPr>
          <w:rFonts w:hint="eastAsia"/>
          <w:lang w:val="en"/>
        </w:rPr>
        <w:t xml:space="preserve">up </w:t>
      </w:r>
      <w:r w:rsidRPr="002230E4">
        <w:rPr>
          <w:lang w:val="en"/>
        </w:rPr>
        <w:t>at the same time. It also indicates that applying</w:t>
      </w:r>
      <w:r w:rsidRPr="002230E4">
        <w:t xml:space="preserve"> EAS </w:t>
      </w:r>
      <w:r w:rsidRPr="002230E4">
        <w:rPr>
          <w:rFonts w:hint="eastAsia"/>
        </w:rPr>
        <w:t>only pro</w:t>
      </w:r>
      <w:r w:rsidRPr="002230E4">
        <w:t>duc</w:t>
      </w:r>
      <w:r w:rsidRPr="002230E4">
        <w:rPr>
          <w:rFonts w:hint="eastAsia"/>
        </w:rPr>
        <w:t>ed</w:t>
      </w:r>
      <w:r w:rsidRPr="002230E4">
        <w:t xml:space="preserve"> </w:t>
      </w:r>
      <w:r w:rsidRPr="002230E4">
        <w:rPr>
          <w:rFonts w:hint="eastAsia"/>
        </w:rPr>
        <w:t xml:space="preserve">a </w:t>
      </w:r>
      <w:r w:rsidRPr="002230E4">
        <w:t>small</w:t>
      </w:r>
      <w:r w:rsidRPr="002230E4">
        <w:rPr>
          <w:rFonts w:hint="eastAsia"/>
        </w:rPr>
        <w:t xml:space="preserve"> reduction in </w:t>
      </w:r>
      <w:r w:rsidRPr="002230E4">
        <w:t xml:space="preserve">current </w:t>
      </w:r>
      <w:r w:rsidRPr="002230E4">
        <w:rPr>
          <w:rFonts w:hint="eastAsia"/>
        </w:rPr>
        <w:t>drawn</w:t>
      </w:r>
      <w:r w:rsidRPr="002230E4">
        <w:t xml:space="preserve">, </w:t>
      </w:r>
      <w:r w:rsidRPr="002230E4">
        <w:rPr>
          <w:rFonts w:hint="eastAsia"/>
        </w:rPr>
        <w:t xml:space="preserve">but </w:t>
      </w:r>
      <w:r w:rsidRPr="002230E4">
        <w:t>increase</w:t>
      </w:r>
      <w:r w:rsidRPr="002230E4">
        <w:rPr>
          <w:rFonts w:hint="eastAsia"/>
        </w:rPr>
        <w:t>d</w:t>
      </w:r>
      <w:r w:rsidRPr="002230E4">
        <w:t xml:space="preserve"> </w:t>
      </w:r>
      <w:r w:rsidRPr="002230E4">
        <w:rPr>
          <w:rFonts w:hint="eastAsia"/>
        </w:rPr>
        <w:t xml:space="preserve">the spare </w:t>
      </w:r>
      <w:r w:rsidRPr="002230E4">
        <w:t>processing capa</w:t>
      </w:r>
      <w:r w:rsidRPr="002230E4">
        <w:rPr>
          <w:rFonts w:hint="eastAsia"/>
        </w:rPr>
        <w:t>c</w:t>
      </w:r>
      <w:r w:rsidRPr="002230E4">
        <w:t xml:space="preserve">ities of the </w:t>
      </w:r>
      <w:r w:rsidRPr="002230E4">
        <w:rPr>
          <w:rFonts w:hint="eastAsia"/>
        </w:rPr>
        <w:t>Cortex-A57</w:t>
      </w:r>
      <w:r w:rsidRPr="002230E4">
        <w:t xml:space="preserve"> cores. This may allow additional application</w:t>
      </w:r>
      <w:r w:rsidRPr="002230E4">
        <w:rPr>
          <w:rFonts w:hint="eastAsia"/>
        </w:rPr>
        <w:t>s</w:t>
      </w:r>
      <w:r w:rsidRPr="002230E4">
        <w:t xml:space="preserve"> to run.</w:t>
      </w:r>
    </w:p>
    <w:p w:rsidR="00055CE2" w:rsidRPr="002230E4" w:rsidRDefault="00055CE2" w:rsidP="00055CE2">
      <w:r w:rsidRPr="002230E4">
        <w:br w:type="page"/>
      </w:r>
    </w:p>
    <w:p w:rsidR="00055CE2" w:rsidRPr="002230E4" w:rsidRDefault="00055CE2" w:rsidP="00791B1D">
      <w:pPr>
        <w:pStyle w:val="Heading1"/>
        <w:numPr>
          <w:ilvl w:val="0"/>
          <w:numId w:val="17"/>
        </w:numPr>
      </w:pPr>
      <w:bookmarkStart w:id="64" w:name="_Toc488949321"/>
      <w:r w:rsidRPr="002230E4">
        <w:rPr>
          <w:rFonts w:hint="eastAsia"/>
        </w:rPr>
        <w:lastRenderedPageBreak/>
        <w:t xml:space="preserve">Times for </w:t>
      </w:r>
      <w:r w:rsidRPr="002230E4">
        <w:t>Task Sw</w:t>
      </w:r>
      <w:r w:rsidRPr="002230E4">
        <w:rPr>
          <w:rFonts w:hint="eastAsia"/>
        </w:rPr>
        <w:t>itc</w:t>
      </w:r>
      <w:r w:rsidRPr="002230E4">
        <w:t>hing between the Cortex-A57 and Cortex-A53 Cores</w:t>
      </w:r>
      <w:bookmarkEnd w:id="64"/>
    </w:p>
    <w:p w:rsidR="00055CE2" w:rsidRPr="002230E4" w:rsidRDefault="00055CE2" w:rsidP="00055CE2">
      <w:r w:rsidRPr="002230E4">
        <w:rPr>
          <w:rFonts w:hint="eastAsia"/>
        </w:rPr>
        <w:t>Table A2-1</w:t>
      </w:r>
      <w:r w:rsidRPr="002230E4">
        <w:t xml:space="preserve"> shows the times for task switching.</w:t>
      </w:r>
    </w:p>
    <w:p w:rsidR="00055CE2" w:rsidRPr="002230E4" w:rsidRDefault="00055CE2" w:rsidP="00972E79">
      <w:pPr>
        <w:pStyle w:val="Space"/>
      </w:pPr>
    </w:p>
    <w:p w:rsidR="00055CE2" w:rsidRPr="002230E4" w:rsidRDefault="00055CE2" w:rsidP="00972E79">
      <w:pPr>
        <w:pStyle w:val="tableend"/>
      </w:pPr>
      <w:r w:rsidRPr="00972E79">
        <w:t>Table A</w:t>
      </w:r>
      <w:r w:rsidR="000138C5">
        <w:rPr>
          <w:noProof/>
        </w:rPr>
        <w:fldChar w:fldCharType="begin"/>
      </w:r>
      <w:r w:rsidR="000138C5">
        <w:rPr>
          <w:noProof/>
        </w:rPr>
        <w:instrText xml:space="preserve"> STYLEREF 1 \s </w:instrText>
      </w:r>
      <w:r w:rsidR="000138C5">
        <w:rPr>
          <w:noProof/>
        </w:rPr>
        <w:fldChar w:fldCharType="separate"/>
      </w:r>
      <w:r w:rsidR="005A56E9">
        <w:rPr>
          <w:noProof/>
        </w:rPr>
        <w:t>2</w:t>
      </w:r>
      <w:r w:rsidR="000138C5">
        <w:rPr>
          <w:noProof/>
        </w:rPr>
        <w:fldChar w:fldCharType="end"/>
      </w:r>
      <w:r w:rsidRPr="00972E79">
        <w:noBreakHyphen/>
      </w:r>
      <w:r w:rsidRPr="002230E4">
        <w:fldChar w:fldCharType="begin"/>
      </w:r>
      <w:r w:rsidRPr="002230E4">
        <w:instrText xml:space="preserve"> SEQ </w:instrText>
      </w:r>
      <w:r w:rsidRPr="002230E4">
        <w:instrText>表</w:instrText>
      </w:r>
      <w:r w:rsidRPr="002230E4">
        <w:instrText xml:space="preserve"> \* ARABIC \s 1 </w:instrText>
      </w:r>
      <w:r w:rsidRPr="002230E4">
        <w:fldChar w:fldCharType="separate"/>
      </w:r>
      <w:r w:rsidR="005A56E9">
        <w:rPr>
          <w:noProof/>
        </w:rPr>
        <w:t>1</w:t>
      </w:r>
      <w:r w:rsidRPr="002230E4">
        <w:fldChar w:fldCharType="end"/>
      </w:r>
      <w:r w:rsidR="00AB5D49">
        <w:rPr>
          <w:rFonts w:hint="eastAsia"/>
        </w:rPr>
        <w:t xml:space="preserve">  </w:t>
      </w:r>
      <w:r w:rsidRPr="00972E79">
        <w:rPr>
          <w:rFonts w:hint="eastAsia"/>
        </w:rPr>
        <w:t xml:space="preserve">Times for </w:t>
      </w:r>
      <w:r w:rsidRPr="00972E79">
        <w:t>Task Sw</w:t>
      </w:r>
      <w:r w:rsidRPr="00972E79">
        <w:rPr>
          <w:rFonts w:hint="eastAsia"/>
        </w:rPr>
        <w:t>itc</w:t>
      </w:r>
      <w:r w:rsidRPr="00972E79">
        <w:t>hing</w:t>
      </w:r>
    </w:p>
    <w:tbl>
      <w:tblPr>
        <w:tblStyle w:val="TableGrid"/>
        <w:tblW w:w="9809"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2452"/>
        <w:gridCol w:w="2452"/>
        <w:gridCol w:w="2452"/>
        <w:gridCol w:w="2453"/>
      </w:tblGrid>
      <w:tr w:rsidR="00055CE2" w:rsidRPr="002230E4" w:rsidTr="00AB5D49">
        <w:trPr>
          <w:trHeight w:val="275"/>
        </w:trPr>
        <w:tc>
          <w:tcPr>
            <w:tcW w:w="2407" w:type="dxa"/>
            <w:tcBorders>
              <w:top w:val="nil"/>
              <w:bottom w:val="single" w:sz="8" w:space="0" w:color="auto"/>
            </w:tcBorders>
          </w:tcPr>
          <w:p w:rsidR="00055CE2" w:rsidRPr="002230E4" w:rsidRDefault="00055CE2" w:rsidP="00AA1984">
            <w:pPr>
              <w:pStyle w:val="tablehead"/>
            </w:pPr>
          </w:p>
        </w:tc>
        <w:tc>
          <w:tcPr>
            <w:tcW w:w="2407" w:type="dxa"/>
            <w:tcBorders>
              <w:top w:val="nil"/>
              <w:bottom w:val="single" w:sz="8" w:space="0" w:color="auto"/>
            </w:tcBorders>
            <w:vAlign w:val="bottom"/>
          </w:tcPr>
          <w:p w:rsidR="00055CE2" w:rsidRPr="00972E79" w:rsidRDefault="00055CE2" w:rsidP="00972E79">
            <w:pPr>
              <w:pStyle w:val="tablehead"/>
            </w:pPr>
            <w:r w:rsidRPr="00972E79">
              <w:t>Cortex-A57</w:t>
            </w:r>
          </w:p>
          <w:p w:rsidR="00055CE2" w:rsidRPr="00972E79" w:rsidRDefault="00055CE2" w:rsidP="00972E79">
            <w:pPr>
              <w:pStyle w:val="tablehead"/>
            </w:pPr>
            <w:r w:rsidRPr="00972E79">
              <w:t>-&gt;</w:t>
            </w:r>
            <w:r w:rsidR="00552E1A">
              <w:t xml:space="preserve"> </w:t>
            </w:r>
            <w:r w:rsidRPr="00972E79">
              <w:t>Cortex-A57</w:t>
            </w:r>
          </w:p>
        </w:tc>
        <w:tc>
          <w:tcPr>
            <w:tcW w:w="2407" w:type="dxa"/>
            <w:tcBorders>
              <w:top w:val="nil"/>
              <w:bottom w:val="single" w:sz="8" w:space="0" w:color="auto"/>
            </w:tcBorders>
            <w:vAlign w:val="bottom"/>
          </w:tcPr>
          <w:p w:rsidR="00055CE2" w:rsidRPr="00972E79" w:rsidRDefault="00055CE2" w:rsidP="00972E79">
            <w:pPr>
              <w:pStyle w:val="tablehead"/>
            </w:pPr>
            <w:r w:rsidRPr="00972E79">
              <w:t>Cortex-A57</w:t>
            </w:r>
          </w:p>
          <w:p w:rsidR="00055CE2" w:rsidRPr="00972E79" w:rsidRDefault="00055CE2" w:rsidP="00972E79">
            <w:pPr>
              <w:pStyle w:val="tablehead"/>
            </w:pPr>
            <w:r w:rsidRPr="00972E79">
              <w:t>-&gt;</w:t>
            </w:r>
            <w:r w:rsidR="00552E1A">
              <w:t xml:space="preserve"> </w:t>
            </w:r>
            <w:r w:rsidRPr="00972E79">
              <w:t>Cortex-A53</w:t>
            </w:r>
          </w:p>
        </w:tc>
        <w:tc>
          <w:tcPr>
            <w:tcW w:w="2408" w:type="dxa"/>
            <w:tcBorders>
              <w:top w:val="nil"/>
              <w:bottom w:val="single" w:sz="8" w:space="0" w:color="auto"/>
            </w:tcBorders>
            <w:vAlign w:val="bottom"/>
          </w:tcPr>
          <w:p w:rsidR="00055CE2" w:rsidRPr="00972E79" w:rsidRDefault="00055CE2" w:rsidP="00972E79">
            <w:pPr>
              <w:pStyle w:val="tablehead"/>
            </w:pPr>
            <w:r w:rsidRPr="00972E79">
              <w:t>Cortex-A53</w:t>
            </w:r>
          </w:p>
          <w:p w:rsidR="00055CE2" w:rsidRPr="00972E79" w:rsidRDefault="00055CE2" w:rsidP="00972E79">
            <w:pPr>
              <w:pStyle w:val="tablehead"/>
            </w:pPr>
            <w:r w:rsidRPr="00972E79">
              <w:t>-&gt;</w:t>
            </w:r>
            <w:r w:rsidR="00552E1A">
              <w:t xml:space="preserve"> </w:t>
            </w:r>
            <w:r w:rsidRPr="00972E79">
              <w:t>Cortex-A57</w:t>
            </w:r>
          </w:p>
        </w:tc>
      </w:tr>
      <w:tr w:rsidR="00055CE2" w:rsidRPr="002230E4" w:rsidTr="00AB5D49">
        <w:trPr>
          <w:trHeight w:val="275"/>
        </w:trPr>
        <w:tc>
          <w:tcPr>
            <w:tcW w:w="2407" w:type="dxa"/>
            <w:tcBorders>
              <w:top w:val="single" w:sz="8" w:space="0" w:color="auto"/>
              <w:bottom w:val="single" w:sz="4" w:space="0" w:color="auto"/>
            </w:tcBorders>
          </w:tcPr>
          <w:p w:rsidR="00055CE2" w:rsidRPr="002230E4" w:rsidRDefault="00055CE2" w:rsidP="00AA1984">
            <w:pPr>
              <w:pStyle w:val="tablebody"/>
            </w:pPr>
            <w:r w:rsidRPr="002230E4">
              <w:rPr>
                <w:rFonts w:hint="eastAsia"/>
              </w:rPr>
              <w:t>Straddling of clusters</w:t>
            </w:r>
          </w:p>
        </w:tc>
        <w:tc>
          <w:tcPr>
            <w:tcW w:w="2407" w:type="dxa"/>
            <w:tcBorders>
              <w:top w:val="single" w:sz="8" w:space="0" w:color="auto"/>
              <w:bottom w:val="single" w:sz="4" w:space="0" w:color="auto"/>
            </w:tcBorders>
          </w:tcPr>
          <w:p w:rsidR="00055CE2" w:rsidRPr="002230E4" w:rsidRDefault="00055CE2" w:rsidP="00AA1984">
            <w:pPr>
              <w:pStyle w:val="tablebody"/>
            </w:pPr>
            <w:r w:rsidRPr="002230E4">
              <w:rPr>
                <w:rFonts w:hint="eastAsia"/>
              </w:rPr>
              <w:t>Same cluster, so none</w:t>
            </w:r>
          </w:p>
        </w:tc>
        <w:tc>
          <w:tcPr>
            <w:tcW w:w="2407" w:type="dxa"/>
            <w:tcBorders>
              <w:top w:val="single" w:sz="8" w:space="0" w:color="auto"/>
              <w:bottom w:val="single" w:sz="4" w:space="0" w:color="auto"/>
            </w:tcBorders>
          </w:tcPr>
          <w:p w:rsidR="00055CE2" w:rsidRPr="002230E4" w:rsidRDefault="00055CE2" w:rsidP="00AA1984">
            <w:pPr>
              <w:pStyle w:val="tablebody"/>
            </w:pPr>
            <w:r w:rsidRPr="002230E4">
              <w:rPr>
                <w:rFonts w:hint="eastAsia"/>
              </w:rPr>
              <w:t>Yes</w:t>
            </w:r>
          </w:p>
        </w:tc>
        <w:tc>
          <w:tcPr>
            <w:tcW w:w="2408" w:type="dxa"/>
            <w:tcBorders>
              <w:top w:val="single" w:sz="8" w:space="0" w:color="auto"/>
              <w:bottom w:val="single" w:sz="4" w:space="0" w:color="auto"/>
            </w:tcBorders>
          </w:tcPr>
          <w:p w:rsidR="00055CE2" w:rsidRPr="002230E4" w:rsidRDefault="00055CE2" w:rsidP="00AA1984">
            <w:pPr>
              <w:pStyle w:val="tablebody"/>
            </w:pPr>
            <w:r w:rsidRPr="002230E4">
              <w:rPr>
                <w:rFonts w:hint="eastAsia"/>
              </w:rPr>
              <w:t>Yes</w:t>
            </w:r>
          </w:p>
        </w:tc>
      </w:tr>
      <w:tr w:rsidR="00055CE2" w:rsidRPr="002230E4" w:rsidTr="00AB5D49">
        <w:trPr>
          <w:trHeight w:val="275"/>
        </w:trPr>
        <w:tc>
          <w:tcPr>
            <w:tcW w:w="2407" w:type="dxa"/>
            <w:tcBorders>
              <w:top w:val="single" w:sz="4" w:space="0" w:color="auto"/>
              <w:bottom w:val="single" w:sz="8" w:space="0" w:color="auto"/>
            </w:tcBorders>
          </w:tcPr>
          <w:p w:rsidR="00055CE2" w:rsidRPr="002230E4" w:rsidRDefault="00055CE2" w:rsidP="00AA1984">
            <w:pPr>
              <w:pStyle w:val="tablebody"/>
            </w:pPr>
            <w:r w:rsidRPr="002230E4">
              <w:rPr>
                <w:rFonts w:hint="eastAsia"/>
              </w:rPr>
              <w:t>Switching time</w:t>
            </w:r>
          </w:p>
        </w:tc>
        <w:tc>
          <w:tcPr>
            <w:tcW w:w="2407" w:type="dxa"/>
            <w:tcBorders>
              <w:top w:val="single" w:sz="4" w:space="0" w:color="auto"/>
              <w:bottom w:val="single" w:sz="8" w:space="0" w:color="auto"/>
            </w:tcBorders>
          </w:tcPr>
          <w:p w:rsidR="00055CE2" w:rsidRPr="002230E4" w:rsidRDefault="00055CE2" w:rsidP="00AA1984">
            <w:pPr>
              <w:pStyle w:val="tablebody"/>
            </w:pPr>
            <w:r w:rsidRPr="002230E4">
              <w:t xml:space="preserve">28 </w:t>
            </w:r>
            <w:r w:rsidRPr="002230E4">
              <w:rPr>
                <w:rFonts w:cs="Arial"/>
              </w:rPr>
              <w:t>µ</w:t>
            </w:r>
            <w:r w:rsidRPr="002230E4">
              <w:t>s</w:t>
            </w:r>
          </w:p>
        </w:tc>
        <w:tc>
          <w:tcPr>
            <w:tcW w:w="2407" w:type="dxa"/>
            <w:tcBorders>
              <w:top w:val="single" w:sz="4" w:space="0" w:color="auto"/>
              <w:bottom w:val="single" w:sz="8" w:space="0" w:color="auto"/>
            </w:tcBorders>
          </w:tcPr>
          <w:p w:rsidR="00055CE2" w:rsidRPr="002230E4" w:rsidRDefault="00055CE2" w:rsidP="00AA1984">
            <w:pPr>
              <w:pStyle w:val="tablebody"/>
            </w:pPr>
            <w:r w:rsidRPr="002230E4">
              <w:t xml:space="preserve">33 </w:t>
            </w:r>
            <w:r w:rsidRPr="002230E4">
              <w:rPr>
                <w:rFonts w:cs="Arial"/>
              </w:rPr>
              <w:t>µ</w:t>
            </w:r>
            <w:r w:rsidRPr="002230E4">
              <w:t>s</w:t>
            </w:r>
          </w:p>
        </w:tc>
        <w:tc>
          <w:tcPr>
            <w:tcW w:w="2408" w:type="dxa"/>
            <w:tcBorders>
              <w:top w:val="single" w:sz="4" w:space="0" w:color="auto"/>
              <w:bottom w:val="single" w:sz="8" w:space="0" w:color="auto"/>
            </w:tcBorders>
          </w:tcPr>
          <w:p w:rsidR="00055CE2" w:rsidRPr="002230E4" w:rsidRDefault="00055CE2" w:rsidP="00AA1984">
            <w:pPr>
              <w:pStyle w:val="tablebody"/>
            </w:pPr>
            <w:r w:rsidRPr="002230E4">
              <w:t xml:space="preserve">35 </w:t>
            </w:r>
            <w:r w:rsidRPr="002230E4">
              <w:rPr>
                <w:rFonts w:cs="Arial"/>
              </w:rPr>
              <w:t>µ</w:t>
            </w:r>
            <w:r w:rsidRPr="002230E4">
              <w:t>s</w:t>
            </w:r>
          </w:p>
        </w:tc>
      </w:tr>
    </w:tbl>
    <w:p w:rsidR="00055CE2" w:rsidRPr="002230E4" w:rsidRDefault="00055CE2" w:rsidP="00972E79">
      <w:pPr>
        <w:pStyle w:val="tableend"/>
      </w:pPr>
    </w:p>
    <w:p w:rsidR="00055CE2" w:rsidRPr="002230E4" w:rsidRDefault="00055CE2" w:rsidP="00055CE2">
      <w:pPr>
        <w:rPr>
          <w:rFonts w:ascii="Arial" w:hAnsi="Arial" w:cs="Arial"/>
        </w:rPr>
      </w:pPr>
      <w:r w:rsidRPr="002230E4">
        <w:rPr>
          <w:rFonts w:ascii="Arial" w:hAnsi="Arial" w:cs="Arial"/>
        </w:rPr>
        <w:t>&lt;Measurement environment&gt;</w:t>
      </w:r>
    </w:p>
    <w:p w:rsidR="00055CE2" w:rsidRPr="00AB5D49" w:rsidRDefault="00055CE2" w:rsidP="00AB5D49">
      <w:pPr>
        <w:pStyle w:val="Level1unordered"/>
      </w:pPr>
      <w:r w:rsidRPr="00AB5D49">
        <w:t>Software: Yocto v2.12.0 (Linux BSP 3.3.2)</w:t>
      </w:r>
    </w:p>
    <w:p w:rsidR="00055CE2" w:rsidRPr="00AB5D49" w:rsidRDefault="00055CE2" w:rsidP="00AB5D49">
      <w:pPr>
        <w:pStyle w:val="Level1unordered"/>
      </w:pPr>
      <w:r w:rsidRPr="00AB5D49">
        <w:t xml:space="preserve">SoC: R-Car H3 </w:t>
      </w:r>
      <w:del w:id="65" w:author="Author">
        <w:r w:rsidRPr="00AB5D49" w:rsidDel="006F6BA8">
          <w:delText>WS</w:delText>
        </w:r>
      </w:del>
      <w:ins w:id="66" w:author="Author">
        <w:r w:rsidR="006F6BA8">
          <w:t xml:space="preserve">version </w:t>
        </w:r>
      </w:ins>
      <w:r w:rsidRPr="00AB5D49">
        <w:t xml:space="preserve">1.1 (on a Salvator-X board) </w:t>
      </w:r>
    </w:p>
    <w:p w:rsidR="00055CE2" w:rsidRPr="00AB5D49" w:rsidRDefault="00055CE2" w:rsidP="00AB5D49">
      <w:pPr>
        <w:pStyle w:val="Level1unordered"/>
      </w:pPr>
      <w:r w:rsidRPr="00AB5D49">
        <w:t>Measurement method</w:t>
      </w:r>
    </w:p>
    <w:p w:rsidR="00055CE2" w:rsidRPr="002F6BAC" w:rsidRDefault="00055CE2" w:rsidP="00AB5D49">
      <w:pPr>
        <w:pStyle w:val="Level2ordered"/>
      </w:pPr>
      <w:r w:rsidRPr="002230E4">
        <w:t>1.</w:t>
      </w:r>
      <w:r w:rsidR="00AB5D49">
        <w:tab/>
      </w:r>
      <w:r w:rsidRPr="002230E4">
        <w:t>Awa</w:t>
      </w:r>
      <w:r w:rsidRPr="002230E4">
        <w:rPr>
          <w:rFonts w:hint="eastAsia"/>
        </w:rPr>
        <w:t>ken</w:t>
      </w:r>
      <w:r w:rsidRPr="002230E4">
        <w:t xml:space="preserve"> any executable process </w:t>
      </w:r>
      <w:r w:rsidRPr="002230E4">
        <w:rPr>
          <w:rFonts w:hint="eastAsia"/>
        </w:rPr>
        <w:t xml:space="preserve">(process A) </w:t>
      </w:r>
      <w:r w:rsidRPr="002230E4">
        <w:t>which endlessly loops on CPU1.</w:t>
      </w:r>
    </w:p>
    <w:p w:rsidR="00055CE2" w:rsidRPr="002230E4" w:rsidRDefault="00055CE2" w:rsidP="00AB5D49">
      <w:pPr>
        <w:pStyle w:val="Level2ordered"/>
      </w:pPr>
      <w:r w:rsidRPr="002230E4">
        <w:t>2.</w:t>
      </w:r>
      <w:r w:rsidR="00AB5D49">
        <w:tab/>
      </w:r>
      <w:r w:rsidRPr="002230E4">
        <w:t xml:space="preserve">Use the taskset command* to switch </w:t>
      </w:r>
      <w:r w:rsidRPr="002230E4">
        <w:rPr>
          <w:rFonts w:hint="eastAsia"/>
        </w:rPr>
        <w:t xml:space="preserve">the </w:t>
      </w:r>
      <w:r w:rsidRPr="002230E4">
        <w:t>CPU on which process A runs to CPU2.</w:t>
      </w:r>
    </w:p>
    <w:p w:rsidR="00055CE2" w:rsidRPr="002230E4" w:rsidRDefault="00055CE2" w:rsidP="00AB5D49">
      <w:pPr>
        <w:pStyle w:val="listend"/>
      </w:pPr>
    </w:p>
    <w:p w:rsidR="00055CE2" w:rsidRPr="002230E4" w:rsidRDefault="00055CE2" w:rsidP="00AB5D49">
      <w:pPr>
        <w:pStyle w:val="notenumber"/>
      </w:pPr>
      <w:r w:rsidRPr="002230E4">
        <w:rPr>
          <w:rFonts w:hint="eastAsia"/>
        </w:rPr>
        <w:t>Note:</w:t>
      </w:r>
      <w:r w:rsidR="00AB5D49">
        <w:tab/>
      </w:r>
      <w:r w:rsidRPr="002230E4">
        <w:rPr>
          <w:rFonts w:hint="eastAsia"/>
        </w:rPr>
        <w:t>*</w:t>
      </w:r>
      <w:r w:rsidR="00AB5D49">
        <w:tab/>
      </w:r>
      <w:r w:rsidRPr="002230E4">
        <w:rPr>
          <w:rFonts w:hint="eastAsia"/>
        </w:rPr>
        <w:t>taskset is a command</w:t>
      </w:r>
      <w:r w:rsidRPr="002230E4">
        <w:t xml:space="preserve"> used to change the settings for assigning process</w:t>
      </w:r>
      <w:r w:rsidRPr="002230E4">
        <w:rPr>
          <w:rFonts w:hint="eastAsia"/>
        </w:rPr>
        <w:t>es</w:t>
      </w:r>
      <w:r w:rsidRPr="002230E4">
        <w:t xml:space="preserve"> </w:t>
      </w:r>
      <w:r w:rsidRPr="002230E4">
        <w:rPr>
          <w:rFonts w:hint="eastAsia"/>
        </w:rPr>
        <w:t xml:space="preserve">to </w:t>
      </w:r>
      <w:r w:rsidRPr="002230E4">
        <w:t>CPU</w:t>
      </w:r>
      <w:r w:rsidRPr="002230E4">
        <w:rPr>
          <w:rFonts w:hint="eastAsia"/>
        </w:rPr>
        <w:t>s</w:t>
      </w:r>
      <w:r w:rsidRPr="002230E4">
        <w:t>.</w:t>
      </w:r>
    </w:p>
    <w:p w:rsidR="00055CE2" w:rsidRPr="00AB5D49" w:rsidRDefault="00055CE2" w:rsidP="00AB5D49">
      <w:pPr>
        <w:pStyle w:val="Space"/>
      </w:pPr>
    </w:p>
    <w:p w:rsidR="00055CE2" w:rsidRPr="002230E4" w:rsidRDefault="00552E1A" w:rsidP="00055CE2">
      <w:pPr>
        <w:pStyle w:val="box"/>
        <w:keepNext/>
      </w:pPr>
      <w:r w:rsidRPr="002230E4">
        <w:rPr>
          <w:noProof/>
        </w:rPr>
        <mc:AlternateContent>
          <mc:Choice Requires="wps">
            <w:drawing>
              <wp:anchor distT="0" distB="0" distL="114300" distR="114300" simplePos="0" relativeHeight="251759104" behindDoc="0" locked="0" layoutInCell="1" allowOverlap="1" wp14:anchorId="74EBD309" wp14:editId="160C0126">
                <wp:simplePos x="0" y="0"/>
                <wp:positionH relativeFrom="margin">
                  <wp:align>right</wp:align>
                </wp:positionH>
                <wp:positionV relativeFrom="paragraph">
                  <wp:posOffset>219600</wp:posOffset>
                </wp:positionV>
                <wp:extent cx="973429" cy="314960"/>
                <wp:effectExtent l="0" t="0" r="0" b="0"/>
                <wp:wrapNone/>
                <wp:docPr id="425" name="正方形/長方形 425"/>
                <wp:cNvGraphicFramePr/>
                <a:graphic xmlns:a="http://schemas.openxmlformats.org/drawingml/2006/main">
                  <a:graphicData uri="http://schemas.microsoft.com/office/word/2010/wordprocessingShape">
                    <wps:wsp>
                      <wps:cNvSpPr/>
                      <wps:spPr>
                        <a:xfrm>
                          <a:off x="0" y="0"/>
                          <a:ext cx="973429" cy="314960"/>
                        </a:xfrm>
                        <a:prstGeom prst="rect">
                          <a:avLst/>
                        </a:prstGeom>
                        <a:noFill/>
                        <a:ln w="25400" cap="flat" cmpd="sng" algn="ctr">
                          <a:noFill/>
                          <a:prstDash val="solid"/>
                        </a:ln>
                        <a:effectLst/>
                      </wps:spPr>
                      <wps:txbx>
                        <w:txbxContent>
                          <w:p w:rsidR="006F6BA8" w:rsidRPr="00AB5D49" w:rsidRDefault="006F6BA8" w:rsidP="00055CE2">
                            <w:pPr>
                              <w:pStyle w:val="Norm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 xml:space="preserve">: </w:t>
                            </w:r>
                            <w:r w:rsidRPr="00552E1A">
                              <w:rPr>
                                <w:rFonts w:ascii="Arial" w:eastAsia="メイリオ" w:hAnsi="Arial" w:cs="Arial"/>
                                <w:color w:val="000000" w:themeColor="text1"/>
                                <w:kern w:val="24"/>
                                <w:sz w:val="21"/>
                                <w:szCs w:val="21"/>
                              </w:rPr>
                              <w:t>Suspended</w:t>
                            </w:r>
                          </w:p>
                        </w:txbxContent>
                      </wps:txbx>
                      <wps:bodyPr wrap="square" rtlCol="0" anchor="ct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4EBD309" id="正方形/長方形 425" o:spid="_x0000_s1152" style="position:absolute;left:0;text-align:left;margin-left:25.45pt;margin-top:17.3pt;width:76.65pt;height:24.8pt;z-index:2517591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" filled="f" stroked="f" strokeweight="2pt">
                <v:textbox>
                  <w:txbxContent>
                    <w:p w:rsidR="006F6BA8" w:rsidRPr="00AB5D49" w:rsidRDefault="006F6BA8" w:rsidP="00055CE2">
                      <w:pPr>
                        <w:pStyle w:v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 xml:space="preserve">: </w:t>
                      </w:r>
                      <w:r w:rsidRPr="00552E1A">
                        <w:rPr>
                          <w:rFonts w:ascii="Arial" w:eastAsia="メイリオ" w:hAnsi="Arial" w:cs="Arial"/>
                          <w:color w:val="000000" w:themeColor="text1"/>
                          <w:kern w:val="24"/>
                          <w:sz w:val="21"/>
                          <w:szCs w:val="21"/>
                        </w:rPr>
                        <w:t>Suspended</w:t>
                      </w:r>
                    </w:p>
                  </w:txbxContent>
                </v:textbox>
                <w10:wrap anchorx="margin"/>
              </v:rect>
            </w:pict>
          </mc:Fallback>
        </mc:AlternateContent>
      </w:r>
      <w:r w:rsidR="00AB5D49" w:rsidRPr="002230E4">
        <w:rPr>
          <w:noProof/>
        </w:rPr>
        <mc:AlternateContent>
          <mc:Choice Requires="wps">
            <w:drawing>
              <wp:anchor distT="0" distB="0" distL="114300" distR="114300" simplePos="0" relativeHeight="251757056" behindDoc="0" locked="0" layoutInCell="1" allowOverlap="1" wp14:anchorId="3F471D6A" wp14:editId="264052E9">
                <wp:simplePos x="0" y="0"/>
                <wp:positionH relativeFrom="margin">
                  <wp:align>right</wp:align>
                </wp:positionH>
                <wp:positionV relativeFrom="paragraph">
                  <wp:posOffset>2361293</wp:posOffset>
                </wp:positionV>
                <wp:extent cx="1316990" cy="489858"/>
                <wp:effectExtent l="0" t="0" r="0" b="0"/>
                <wp:wrapNone/>
                <wp:docPr id="423" name="正方形/長方形 423"/>
                <wp:cNvGraphicFramePr/>
                <a:graphic xmlns:a="http://schemas.openxmlformats.org/drawingml/2006/main">
                  <a:graphicData uri="http://schemas.microsoft.com/office/word/2010/wordprocessingShape">
                    <wps:wsp>
                      <wps:cNvSpPr/>
                      <wps:spPr>
                        <a:xfrm>
                          <a:off x="0" y="0"/>
                          <a:ext cx="1316990" cy="489858"/>
                        </a:xfrm>
                        <a:prstGeom prst="rect">
                          <a:avLst/>
                        </a:prstGeom>
                        <a:noFill/>
                        <a:ln w="25400" cap="flat" cmpd="sng" algn="ctr">
                          <a:noFill/>
                          <a:prstDash val="solid"/>
                        </a:ln>
                        <a:effectLst/>
                      </wps:spPr>
                      <wps:txbx>
                        <w:txbxContent>
                          <w:p w:rsidR="006F6BA8" w:rsidRPr="00AB5D49" w:rsidRDefault="006F6BA8" w:rsidP="00055CE2">
                            <w:pPr>
                              <w:pStyle w:val="NormalWeb"/>
                              <w:spacing w:after="0" w:line="240" w:lineRule="exact"/>
                              <w:rPr>
                                <w:rFonts w:ascii="Arial" w:eastAsia="メイリオ" w:hAnsi="Arial" w:cs="Arial"/>
                                <w:sz w:val="20"/>
                                <w:szCs w:val="20"/>
                              </w:rPr>
                            </w:pPr>
                            <w:r w:rsidRPr="00AB5D49">
                              <w:rPr>
                                <w:rFonts w:ascii="Arial" w:eastAsia="メイリオ" w:hAnsi="Arial" w:cs="Arial"/>
                                <w:color w:val="000000" w:themeColor="text1"/>
                                <w:kern w:val="24"/>
                                <w:sz w:val="20"/>
                                <w:szCs w:val="20"/>
                              </w:rPr>
                              <w:t>Measurement period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F471D6A" id="正方形/長方形 423" o:spid="_x0000_s1153" style="position:absolute;left:0;text-align:left;margin-left:52.5pt;margin-top:185.95pt;width:103.7pt;height:38.55pt;z-index:251757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" filled="f" stroked="f" strokeweight="2pt">
                <v:textbox>
                  <w:txbxContent>
                    <w:p w:rsidR="006F6BA8" w:rsidRPr="00AB5D49" w:rsidRDefault="006F6BA8" w:rsidP="00055CE2">
                      <w:pPr>
                        <w:pStyle w:val="Web"/>
                        <w:spacing w:after="0" w:line="240" w:lineRule="exact"/>
                        <w:rPr>
                          <w:rFonts w:ascii="Arial" w:eastAsia="メイリオ" w:hAnsi="Arial" w:cs="Arial"/>
                          <w:sz w:val="20"/>
                          <w:szCs w:val="20"/>
                        </w:rPr>
                      </w:pPr>
                      <w:r w:rsidRPr="00AB5D49">
                        <w:rPr>
                          <w:rFonts w:ascii="Arial" w:eastAsia="メイリオ" w:hAnsi="Arial" w:cs="Arial"/>
                          <w:color w:val="000000" w:themeColor="text1"/>
                          <w:kern w:val="24"/>
                          <w:sz w:val="20"/>
                          <w:szCs w:val="20"/>
                        </w:rPr>
                        <w:t>Measurement period</w:t>
                      </w:r>
                    </w:p>
                  </w:txbxContent>
                </v:textbox>
                <w10:wrap anchorx="margin"/>
              </v:rect>
            </w:pict>
          </mc:Fallback>
        </mc:AlternateContent>
      </w:r>
      <w:r w:rsidR="00AB5D49" w:rsidRPr="002230E4">
        <w:rPr>
          <w:noProof/>
        </w:rPr>
        <mc:AlternateContent>
          <mc:Choice Requires="wps">
            <w:drawing>
              <wp:anchor distT="0" distB="0" distL="114300" distR="114300" simplePos="0" relativeHeight="251761152" behindDoc="0" locked="0" layoutInCell="1" allowOverlap="1" wp14:anchorId="523197CA" wp14:editId="5398F2CE">
                <wp:simplePos x="0" y="0"/>
                <wp:positionH relativeFrom="margin">
                  <wp:align>right</wp:align>
                </wp:positionH>
                <wp:positionV relativeFrom="paragraph">
                  <wp:posOffset>467360</wp:posOffset>
                </wp:positionV>
                <wp:extent cx="974271" cy="314960"/>
                <wp:effectExtent l="0" t="0" r="0" b="0"/>
                <wp:wrapNone/>
                <wp:docPr id="427" name="正方形/長方形 427"/>
                <wp:cNvGraphicFramePr/>
                <a:graphic xmlns:a="http://schemas.openxmlformats.org/drawingml/2006/main">
                  <a:graphicData uri="http://schemas.microsoft.com/office/word/2010/wordprocessingShape">
                    <wps:wsp>
                      <wps:cNvSpPr/>
                      <wps:spPr>
                        <a:xfrm>
                          <a:off x="0" y="0"/>
                          <a:ext cx="974271" cy="314960"/>
                        </a:xfrm>
                        <a:prstGeom prst="rect">
                          <a:avLst/>
                        </a:prstGeom>
                        <a:noFill/>
                        <a:ln w="25400" cap="flat" cmpd="sng" algn="ctr">
                          <a:noFill/>
                          <a:prstDash val="solid"/>
                        </a:ln>
                        <a:effectLst/>
                      </wps:spPr>
                      <wps:txbx>
                        <w:txbxContent>
                          <w:p w:rsidR="006F6BA8" w:rsidRPr="00AB5D49" w:rsidRDefault="006F6BA8" w:rsidP="00AB5D49">
                            <w:pPr>
                              <w:pStyle w:val="NormalWeb"/>
                              <w:spacing w:after="0"/>
                              <w:rPr>
                                <w:rFonts w:ascii="Arial" w:eastAsia="メイリオ" w:hAnsi="Arial"/>
                                <w:color w:val="000000" w:themeColor="text1"/>
                                <w:kern w:val="24"/>
                                <w:sz w:val="18"/>
                              </w:rPr>
                            </w:pPr>
                            <w:r w:rsidRPr="00AB5D49">
                              <w:rPr>
                                <w:rFonts w:ascii="Arial" w:eastAsia="メイリオ" w:hAnsi="Arial"/>
                                <w:color w:val="000000" w:themeColor="text1"/>
                                <w:kern w:val="24"/>
                                <w:sz w:val="18"/>
                              </w:rPr>
                              <w:t>: Operating</w:t>
                            </w:r>
                          </w:p>
                        </w:txbxContent>
                      </wps:txbx>
                      <wps:bodyPr wrap="square" rtlCol="0" anchor="ct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23197CA" id="正方形/長方形 427" o:spid="_x0000_s1154" style="position:absolute;left:0;text-align:left;margin-left:25.5pt;margin-top:36.8pt;width:76.7pt;height:24.8pt;z-index:2517611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" filled="f" stroked="f" strokeweight="2pt">
                <v:textbox>
                  <w:txbxContent>
                    <w:p w:rsidR="006F6BA8" w:rsidRPr="00AB5D49" w:rsidRDefault="006F6BA8" w:rsidP="00AB5D49">
                      <w:pPr>
                        <w:pStyle w:val="Web"/>
                        <w:spacing w:after="0"/>
                        <w:rPr>
                          <w:rFonts w:ascii="Arial" w:eastAsia="メイリオ" w:hAnsi="Arial"/>
                          <w:color w:val="000000" w:themeColor="text1"/>
                          <w:kern w:val="24"/>
                          <w:sz w:val="18"/>
                        </w:rPr>
                      </w:pPr>
                      <w:r w:rsidRPr="00AB5D49">
                        <w:rPr>
                          <w:rFonts w:ascii="Arial" w:eastAsia="メイリオ" w:hAnsi="Arial"/>
                          <w:color w:val="000000" w:themeColor="text1"/>
                          <w:kern w:val="24"/>
                          <w:sz w:val="18"/>
                        </w:rPr>
                        <w:t>: Operating</w:t>
                      </w:r>
                    </w:p>
                  </w:txbxContent>
                </v:textbox>
                <w10:wrap anchorx="margin"/>
              </v:rect>
            </w:pict>
          </mc:Fallback>
        </mc:AlternateContent>
      </w:r>
      <w:r w:rsidR="00055CE2" w:rsidRPr="002230E4">
        <w:rPr>
          <w:noProof/>
        </w:rPr>
        <mc:AlternateContent>
          <mc:Choice Requires="wps">
            <w:drawing>
              <wp:anchor distT="0" distB="0" distL="114300" distR="114300" simplePos="0" relativeHeight="251707904" behindDoc="0" locked="0" layoutInCell="1" allowOverlap="1" wp14:anchorId="15BA4356" wp14:editId="25B5F7E9">
                <wp:simplePos x="0" y="0"/>
                <wp:positionH relativeFrom="column">
                  <wp:posOffset>1175385</wp:posOffset>
                </wp:positionH>
                <wp:positionV relativeFrom="paragraph">
                  <wp:posOffset>163195</wp:posOffset>
                </wp:positionV>
                <wp:extent cx="4319905" cy="3409950"/>
                <wp:effectExtent l="0" t="0" r="0" b="0"/>
                <wp:wrapNone/>
                <wp:docPr id="380" name="コンテンツ プレースホルダー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19905" cy="3409950"/>
                        </a:xfrm>
                        <a:prstGeom prst="rect">
                          <a:avLst/>
                        </a:prstGeom>
                      </wps:spPr>
                      <wps:txbx>
                        <w:txbxContent>
                          <w:p w:rsidR="006F6BA8" w:rsidRPr="00AB5D49" w:rsidRDefault="006F6BA8" w:rsidP="00055CE2">
                            <w:pPr>
                              <w:pStyle w:val="NormalWeb"/>
                              <w:spacing w:after="0"/>
                              <w:rPr>
                                <w:rFonts w:ascii="Arial" w:eastAsia="メイリオ" w:hAnsi="Arial" w:cs="Arial"/>
                                <w:color w:val="000000" w:themeColor="text1"/>
                                <w:kern w:val="24"/>
                                <w:sz w:val="22"/>
                                <w:szCs w:val="22"/>
                              </w:rPr>
                            </w:pPr>
                            <w:r w:rsidRPr="00AB5D49">
                              <w:rPr>
                                <w:rFonts w:ascii="Arial" w:eastAsia="メイリオ" w:hAnsi="Arial" w:cs="Arial"/>
                                <w:color w:val="000000" w:themeColor="text1"/>
                                <w:kern w:val="24"/>
                                <w:sz w:val="22"/>
                                <w:szCs w:val="22"/>
                              </w:rPr>
                              <w:t>１．</w:t>
                            </w:r>
                            <w:r w:rsidRPr="00AB5D49">
                              <w:rPr>
                                <w:rFonts w:ascii="Arial" w:eastAsia="メイリオ" w:hAnsi="Arial" w:cs="Arial"/>
                                <w:color w:val="000000" w:themeColor="text1"/>
                                <w:kern w:val="24"/>
                                <w:sz w:val="22"/>
                                <w:szCs w:val="22"/>
                              </w:rPr>
                              <w:t>CPU1 is running process A.</w:t>
                            </w:r>
                          </w:p>
                          <w:p w:rsidR="006F6BA8" w:rsidRPr="00E47096" w:rsidRDefault="006F6BA8" w:rsidP="00055CE2">
                            <w:pPr>
                              <w:pStyle w:val="NormalWeb"/>
                              <w:spacing w:after="0"/>
                              <w:rPr>
                                <w:rFonts w:ascii="メイリオ" w:eastAsia="メイリオ" w:hAnsi="メイリオ" w:cs="メイリオ"/>
                                <w:sz w:val="22"/>
                                <w:szCs w:val="22"/>
                              </w:rPr>
                            </w:pPr>
                          </w:p>
                          <w:p w:rsidR="006F6BA8" w:rsidRPr="00E47096" w:rsidRDefault="006F6BA8" w:rsidP="00055CE2">
                            <w:pPr>
                              <w:pStyle w:val="NormalWeb"/>
                              <w:spacing w:after="0"/>
                              <w:rPr>
                                <w:rFonts w:ascii="メイリオ" w:eastAsia="メイリオ" w:hAnsi="メイリオ" w:cs="メイリオ"/>
                                <w:sz w:val="22"/>
                                <w:szCs w:val="22"/>
                              </w:rPr>
                            </w:pPr>
                          </w:p>
                          <w:p w:rsidR="006F6BA8" w:rsidRPr="00E47096" w:rsidRDefault="006F6BA8" w:rsidP="00055CE2">
                            <w:pPr>
                              <w:pStyle w:val="NormalWeb"/>
                              <w:spacing w:after="0"/>
                              <w:rPr>
                                <w:rFonts w:ascii="メイリオ" w:eastAsia="メイリオ" w:hAnsi="メイリオ" w:cs="メイリオ"/>
                                <w:sz w:val="16"/>
                                <w:szCs w:val="16"/>
                              </w:rPr>
                            </w:pPr>
                          </w:p>
                          <w:p w:rsidR="006F6BA8" w:rsidRPr="00AB5D49" w:rsidRDefault="006F6BA8" w:rsidP="00055CE2">
                            <w:pPr>
                              <w:pStyle w:val="NormalWeb"/>
                              <w:spacing w:after="0"/>
                              <w:rPr>
                                <w:rFonts w:ascii="Arial" w:eastAsia="メイリオ" w:hAnsi="Arial" w:cs="Arial"/>
                                <w:sz w:val="22"/>
                                <w:szCs w:val="22"/>
                              </w:rPr>
                            </w:pPr>
                            <w:r w:rsidRPr="00AB5D49">
                              <w:rPr>
                                <w:rFonts w:ascii="Arial" w:eastAsia="メイリオ" w:hAnsi="Arial" w:cs="Arial"/>
                                <w:color w:val="000000" w:themeColor="text1"/>
                                <w:kern w:val="24"/>
                                <w:sz w:val="22"/>
                                <w:szCs w:val="22"/>
                              </w:rPr>
                              <w:t>２．</w:t>
                            </w:r>
                            <w:r w:rsidRPr="00AB5D49">
                              <w:rPr>
                                <w:rFonts w:ascii="Arial" w:eastAsia="メイリオ" w:hAnsi="Arial" w:cs="Arial"/>
                                <w:color w:val="000000" w:themeColor="text1"/>
                                <w:kern w:val="24"/>
                                <w:sz w:val="22"/>
                                <w:szCs w:val="22"/>
                              </w:rPr>
                              <w:t>Process A is suspended.</w:t>
                            </w:r>
                          </w:p>
                          <w:p w:rsidR="006F6BA8" w:rsidRPr="00E47096" w:rsidRDefault="006F6BA8" w:rsidP="00055CE2">
                            <w:pPr>
                              <w:pStyle w:val="NormalWeb"/>
                              <w:spacing w:after="0"/>
                              <w:rPr>
                                <w:rFonts w:ascii="メイリオ" w:eastAsia="メイリオ" w:hAnsi="メイリオ" w:cs="メイリオ"/>
                                <w:color w:val="000000" w:themeColor="text1"/>
                                <w:kern w:val="24"/>
                                <w:sz w:val="22"/>
                                <w:szCs w:val="22"/>
                              </w:rPr>
                            </w:pPr>
                          </w:p>
                          <w:p w:rsidR="006F6BA8" w:rsidRPr="00E47096" w:rsidRDefault="006F6BA8" w:rsidP="00055CE2">
                            <w:pPr>
                              <w:pStyle w:val="NormalWeb"/>
                              <w:spacing w:after="0"/>
                              <w:rPr>
                                <w:rFonts w:ascii="メイリオ" w:eastAsia="メイリオ" w:hAnsi="メイリオ" w:cs="メイリオ"/>
                                <w:color w:val="000000" w:themeColor="text1"/>
                                <w:kern w:val="24"/>
                                <w:sz w:val="22"/>
                                <w:szCs w:val="22"/>
                              </w:rPr>
                            </w:pPr>
                          </w:p>
                          <w:p w:rsidR="006F6BA8" w:rsidRPr="00E47096" w:rsidRDefault="006F6BA8" w:rsidP="00055CE2">
                            <w:pPr>
                              <w:pStyle w:val="NormalWeb"/>
                              <w:spacing w:after="0"/>
                              <w:rPr>
                                <w:rFonts w:ascii="メイリオ" w:eastAsia="メイリオ" w:hAnsi="メイリオ" w:cs="メイリオ"/>
                                <w:color w:val="000000" w:themeColor="text1"/>
                                <w:kern w:val="24"/>
                                <w:sz w:val="18"/>
                                <w:szCs w:val="18"/>
                              </w:rPr>
                            </w:pPr>
                          </w:p>
                          <w:p w:rsidR="006F6BA8" w:rsidRPr="00AB5D49" w:rsidRDefault="006F6BA8" w:rsidP="00055CE2">
                            <w:pPr>
                              <w:pStyle w:val="NormalWeb"/>
                              <w:spacing w:after="0"/>
                              <w:rPr>
                                <w:rFonts w:ascii="Arial" w:eastAsia="メイリオ" w:hAnsi="Arial" w:cs="Arial"/>
                                <w:sz w:val="22"/>
                                <w:szCs w:val="22"/>
                              </w:rPr>
                            </w:pPr>
                            <w:r w:rsidRPr="00AB5D49">
                              <w:rPr>
                                <w:rFonts w:ascii="Arial" w:eastAsia="メイリオ" w:hAnsi="Arial" w:cs="Arial"/>
                                <w:color w:val="000000" w:themeColor="text1"/>
                                <w:kern w:val="24"/>
                                <w:sz w:val="22"/>
                                <w:szCs w:val="22"/>
                              </w:rPr>
                              <w:t>３．</w:t>
                            </w:r>
                            <w:r w:rsidRPr="00AB5D49">
                              <w:rPr>
                                <w:rFonts w:ascii="Arial" w:eastAsia="メイリオ" w:hAnsi="Arial" w:cs="Arial"/>
                                <w:color w:val="000000" w:themeColor="text1"/>
                                <w:kern w:val="24"/>
                                <w:sz w:val="22"/>
                                <w:szCs w:val="22"/>
                              </w:rPr>
                              <w:t>The CPU to run process A is switched to CPU2.</w:t>
                            </w:r>
                          </w:p>
                          <w:p w:rsidR="006F6BA8" w:rsidRPr="00E47096" w:rsidRDefault="006F6BA8" w:rsidP="00055CE2">
                            <w:pPr>
                              <w:pStyle w:val="NormalWeb"/>
                              <w:spacing w:after="0"/>
                              <w:rPr>
                                <w:rFonts w:ascii="メイリオ" w:eastAsia="メイリオ" w:hAnsi="メイリオ" w:cs="メイリオ"/>
                                <w:color w:val="000000" w:themeColor="text1"/>
                                <w:kern w:val="24"/>
                                <w:sz w:val="22"/>
                                <w:szCs w:val="22"/>
                              </w:rPr>
                            </w:pPr>
                          </w:p>
                          <w:p w:rsidR="006F6BA8" w:rsidRPr="00E47096" w:rsidRDefault="006F6BA8" w:rsidP="00055CE2">
                            <w:pPr>
                              <w:pStyle w:val="NormalWeb"/>
                              <w:spacing w:after="0"/>
                              <w:rPr>
                                <w:rFonts w:ascii="メイリオ" w:eastAsia="メイリオ" w:hAnsi="メイリオ" w:cs="メイリオ"/>
                                <w:color w:val="000000" w:themeColor="text1"/>
                                <w:kern w:val="24"/>
                                <w:sz w:val="22"/>
                                <w:szCs w:val="22"/>
                              </w:rPr>
                            </w:pPr>
                          </w:p>
                          <w:p w:rsidR="006F6BA8" w:rsidRPr="00E47096" w:rsidRDefault="006F6BA8" w:rsidP="00055CE2">
                            <w:pPr>
                              <w:pStyle w:val="NormalWeb"/>
                              <w:spacing w:after="0"/>
                              <w:rPr>
                                <w:rFonts w:ascii="メイリオ" w:eastAsia="メイリオ" w:hAnsi="メイリオ" w:cs="メイリオ"/>
                                <w:color w:val="000000" w:themeColor="text1"/>
                                <w:kern w:val="24"/>
                                <w:sz w:val="12"/>
                                <w:szCs w:val="12"/>
                              </w:rPr>
                            </w:pPr>
                          </w:p>
                          <w:p w:rsidR="006F6BA8" w:rsidRPr="00AB5D49" w:rsidRDefault="006F6BA8" w:rsidP="00055CE2">
                            <w:pPr>
                              <w:pStyle w:val="NormalWeb"/>
                              <w:spacing w:after="0"/>
                              <w:rPr>
                                <w:rFonts w:ascii="Arial" w:eastAsia="メイリオ" w:hAnsi="Arial" w:cs="Arial"/>
                                <w:sz w:val="22"/>
                                <w:szCs w:val="22"/>
                              </w:rPr>
                            </w:pPr>
                            <w:r w:rsidRPr="00AB5D49">
                              <w:rPr>
                                <w:rFonts w:ascii="Arial" w:eastAsia="メイリオ" w:hAnsi="Arial" w:cs="Arial"/>
                                <w:color w:val="000000" w:themeColor="text1"/>
                                <w:kern w:val="24"/>
                                <w:sz w:val="22"/>
                                <w:szCs w:val="22"/>
                              </w:rPr>
                              <w:t>４．</w:t>
                            </w:r>
                            <w:r w:rsidRPr="00AB5D49">
                              <w:rPr>
                                <w:rFonts w:ascii="Arial" w:eastAsia="メイリオ" w:hAnsi="Arial" w:cs="Arial"/>
                                <w:color w:val="000000" w:themeColor="text1"/>
                                <w:kern w:val="24"/>
                                <w:sz w:val="22"/>
                                <w:szCs w:val="22"/>
                              </w:rPr>
                              <w:t>Process A is awakened on CPU2.</w:t>
                            </w:r>
                          </w:p>
                        </w:txbxContent>
                      </wps:txbx>
                      <wps:bodyPr vert="horz" lIns="0" tIns="0" rIns="0" bIns="0" rtlCol="0">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BA4356" id="コンテンツ プレースホルダー 2" o:spid="_x0000_s1155" type="#_x0000_t202" style="position:absolute;left:0;text-align:left;margin-left:92.55pt;margin-top:12.85pt;width:340.15pt;height:268.5pt;z-index:25170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" filled="f" stroked="f">
                <v:textbox inset="0,0,0,0">
                  <w:txbxContent>
                    <w:p w:rsidR="006F6BA8" w:rsidRPr="00AB5D49" w:rsidRDefault="006F6BA8" w:rsidP="00055CE2">
                      <w:pPr>
                        <w:pStyle w:val="Web"/>
                        <w:spacing w:after="0"/>
                        <w:rPr>
                          <w:rFonts w:ascii="Arial" w:eastAsia="メイリオ" w:hAnsi="Arial" w:cs="Arial"/>
                          <w:color w:val="000000" w:themeColor="text1"/>
                          <w:kern w:val="24"/>
                          <w:sz w:val="22"/>
                          <w:szCs w:val="22"/>
                        </w:rPr>
                      </w:pPr>
                      <w:r w:rsidRPr="00AB5D49">
                        <w:rPr>
                          <w:rFonts w:ascii="Arial" w:eastAsia="メイリオ" w:hAnsi="Arial" w:cs="Arial"/>
                          <w:color w:val="000000" w:themeColor="text1"/>
                          <w:kern w:val="24"/>
                          <w:sz w:val="22"/>
                          <w:szCs w:val="22"/>
                        </w:rPr>
                        <w:t>１．</w:t>
                      </w:r>
                      <w:r w:rsidRPr="00AB5D49">
                        <w:rPr>
                          <w:rFonts w:ascii="Arial" w:eastAsia="メイリオ" w:hAnsi="Arial" w:cs="Arial"/>
                          <w:color w:val="000000" w:themeColor="text1"/>
                          <w:kern w:val="24"/>
                          <w:sz w:val="22"/>
                          <w:szCs w:val="22"/>
                        </w:rPr>
                        <w:t>CPU1 is running process A.</w:t>
                      </w:r>
                    </w:p>
                    <w:p w:rsidR="006F6BA8" w:rsidRPr="00E47096" w:rsidRDefault="006F6BA8" w:rsidP="00055CE2">
                      <w:pPr>
                        <w:pStyle w:val="Web"/>
                        <w:spacing w:after="0"/>
                        <w:rPr>
                          <w:rFonts w:ascii="メイリオ" w:eastAsia="メイリオ" w:hAnsi="メイリオ" w:cs="メイリオ"/>
                          <w:sz w:val="22"/>
                          <w:szCs w:val="22"/>
                        </w:rPr>
                      </w:pPr>
                    </w:p>
                    <w:p w:rsidR="006F6BA8" w:rsidRPr="00E47096" w:rsidRDefault="006F6BA8" w:rsidP="00055CE2">
                      <w:pPr>
                        <w:pStyle w:val="Web"/>
                        <w:spacing w:after="0"/>
                        <w:rPr>
                          <w:rFonts w:ascii="メイリオ" w:eastAsia="メイリオ" w:hAnsi="メイリオ" w:cs="メイリオ"/>
                          <w:sz w:val="22"/>
                          <w:szCs w:val="22"/>
                        </w:rPr>
                      </w:pPr>
                    </w:p>
                    <w:p w:rsidR="006F6BA8" w:rsidRPr="00E47096" w:rsidRDefault="006F6BA8" w:rsidP="00055CE2">
                      <w:pPr>
                        <w:pStyle w:val="Web"/>
                        <w:spacing w:after="0"/>
                        <w:rPr>
                          <w:rFonts w:ascii="メイリオ" w:eastAsia="メイリオ" w:hAnsi="メイリオ" w:cs="メイリオ"/>
                          <w:sz w:val="16"/>
                          <w:szCs w:val="16"/>
                        </w:rPr>
                      </w:pPr>
                    </w:p>
                    <w:p w:rsidR="006F6BA8" w:rsidRPr="00AB5D49" w:rsidRDefault="006F6BA8" w:rsidP="00055CE2">
                      <w:pPr>
                        <w:pStyle w:val="Web"/>
                        <w:spacing w:after="0"/>
                        <w:rPr>
                          <w:rFonts w:ascii="Arial" w:eastAsia="メイリオ" w:hAnsi="Arial" w:cs="Arial"/>
                          <w:sz w:val="22"/>
                          <w:szCs w:val="22"/>
                        </w:rPr>
                      </w:pPr>
                      <w:r w:rsidRPr="00AB5D49">
                        <w:rPr>
                          <w:rFonts w:ascii="Arial" w:eastAsia="メイリオ" w:hAnsi="Arial" w:cs="Arial"/>
                          <w:color w:val="000000" w:themeColor="text1"/>
                          <w:kern w:val="24"/>
                          <w:sz w:val="22"/>
                          <w:szCs w:val="22"/>
                        </w:rPr>
                        <w:t>２．</w:t>
                      </w:r>
                      <w:r w:rsidRPr="00AB5D49">
                        <w:rPr>
                          <w:rFonts w:ascii="Arial" w:eastAsia="メイリオ" w:hAnsi="Arial" w:cs="Arial"/>
                          <w:color w:val="000000" w:themeColor="text1"/>
                          <w:kern w:val="24"/>
                          <w:sz w:val="22"/>
                          <w:szCs w:val="22"/>
                        </w:rPr>
                        <w:t>Process A is suspended.</w:t>
                      </w:r>
                    </w:p>
                    <w:p w:rsidR="006F6BA8" w:rsidRPr="00E47096" w:rsidRDefault="006F6BA8" w:rsidP="00055CE2">
                      <w:pPr>
                        <w:pStyle w:val="Web"/>
                        <w:spacing w:after="0"/>
                        <w:rPr>
                          <w:rFonts w:ascii="メイリオ" w:eastAsia="メイリオ" w:hAnsi="メイリオ" w:cs="メイリオ"/>
                          <w:color w:val="000000" w:themeColor="text1"/>
                          <w:kern w:val="24"/>
                          <w:sz w:val="22"/>
                          <w:szCs w:val="22"/>
                        </w:rPr>
                      </w:pPr>
                    </w:p>
                    <w:p w:rsidR="006F6BA8" w:rsidRPr="00E47096" w:rsidRDefault="006F6BA8" w:rsidP="00055CE2">
                      <w:pPr>
                        <w:pStyle w:val="Web"/>
                        <w:spacing w:after="0"/>
                        <w:rPr>
                          <w:rFonts w:ascii="メイリオ" w:eastAsia="メイリオ" w:hAnsi="メイリオ" w:cs="メイリオ"/>
                          <w:color w:val="000000" w:themeColor="text1"/>
                          <w:kern w:val="24"/>
                          <w:sz w:val="22"/>
                          <w:szCs w:val="22"/>
                        </w:rPr>
                      </w:pPr>
                    </w:p>
                    <w:p w:rsidR="006F6BA8" w:rsidRPr="00E47096" w:rsidRDefault="006F6BA8" w:rsidP="00055CE2">
                      <w:pPr>
                        <w:pStyle w:val="Web"/>
                        <w:spacing w:after="0"/>
                        <w:rPr>
                          <w:rFonts w:ascii="メイリオ" w:eastAsia="メイリオ" w:hAnsi="メイリオ" w:cs="メイリオ"/>
                          <w:color w:val="000000" w:themeColor="text1"/>
                          <w:kern w:val="24"/>
                          <w:sz w:val="18"/>
                          <w:szCs w:val="18"/>
                        </w:rPr>
                      </w:pPr>
                    </w:p>
                    <w:p w:rsidR="006F6BA8" w:rsidRPr="00AB5D49" w:rsidRDefault="006F6BA8" w:rsidP="00055CE2">
                      <w:pPr>
                        <w:pStyle w:val="Web"/>
                        <w:spacing w:after="0"/>
                        <w:rPr>
                          <w:rFonts w:ascii="Arial" w:eastAsia="メイリオ" w:hAnsi="Arial" w:cs="Arial"/>
                          <w:sz w:val="22"/>
                          <w:szCs w:val="22"/>
                        </w:rPr>
                      </w:pPr>
                      <w:r w:rsidRPr="00AB5D49">
                        <w:rPr>
                          <w:rFonts w:ascii="Arial" w:eastAsia="メイリオ" w:hAnsi="Arial" w:cs="Arial"/>
                          <w:color w:val="000000" w:themeColor="text1"/>
                          <w:kern w:val="24"/>
                          <w:sz w:val="22"/>
                          <w:szCs w:val="22"/>
                        </w:rPr>
                        <w:t>３．</w:t>
                      </w:r>
                      <w:r w:rsidRPr="00AB5D49">
                        <w:rPr>
                          <w:rFonts w:ascii="Arial" w:eastAsia="メイリオ" w:hAnsi="Arial" w:cs="Arial"/>
                          <w:color w:val="000000" w:themeColor="text1"/>
                          <w:kern w:val="24"/>
                          <w:sz w:val="22"/>
                          <w:szCs w:val="22"/>
                        </w:rPr>
                        <w:t>The CPU to run process A is switched to CPU2.</w:t>
                      </w:r>
                    </w:p>
                    <w:p w:rsidR="006F6BA8" w:rsidRPr="00E47096" w:rsidRDefault="006F6BA8" w:rsidP="00055CE2">
                      <w:pPr>
                        <w:pStyle w:val="Web"/>
                        <w:spacing w:after="0"/>
                        <w:rPr>
                          <w:rFonts w:ascii="メイリオ" w:eastAsia="メイリオ" w:hAnsi="メイリオ" w:cs="メイリオ"/>
                          <w:color w:val="000000" w:themeColor="text1"/>
                          <w:kern w:val="24"/>
                          <w:sz w:val="22"/>
                          <w:szCs w:val="22"/>
                        </w:rPr>
                      </w:pPr>
                    </w:p>
                    <w:p w:rsidR="006F6BA8" w:rsidRPr="00E47096" w:rsidRDefault="006F6BA8" w:rsidP="00055CE2">
                      <w:pPr>
                        <w:pStyle w:val="Web"/>
                        <w:spacing w:after="0"/>
                        <w:rPr>
                          <w:rFonts w:ascii="メイリオ" w:eastAsia="メイリオ" w:hAnsi="メイリオ" w:cs="メイリオ"/>
                          <w:color w:val="000000" w:themeColor="text1"/>
                          <w:kern w:val="24"/>
                          <w:sz w:val="22"/>
                          <w:szCs w:val="22"/>
                        </w:rPr>
                      </w:pPr>
                    </w:p>
                    <w:p w:rsidR="006F6BA8" w:rsidRPr="00E47096" w:rsidRDefault="006F6BA8" w:rsidP="00055CE2">
                      <w:pPr>
                        <w:pStyle w:val="Web"/>
                        <w:spacing w:after="0"/>
                        <w:rPr>
                          <w:rFonts w:ascii="メイリオ" w:eastAsia="メイリオ" w:hAnsi="メイリオ" w:cs="メイリオ"/>
                          <w:color w:val="000000" w:themeColor="text1"/>
                          <w:kern w:val="24"/>
                          <w:sz w:val="12"/>
                          <w:szCs w:val="12"/>
                        </w:rPr>
                      </w:pPr>
                    </w:p>
                    <w:p w:rsidR="006F6BA8" w:rsidRPr="00AB5D49" w:rsidRDefault="006F6BA8" w:rsidP="00055CE2">
                      <w:pPr>
                        <w:pStyle w:val="Web"/>
                        <w:spacing w:after="0"/>
                        <w:rPr>
                          <w:rFonts w:ascii="Arial" w:eastAsia="メイリオ" w:hAnsi="Arial" w:cs="Arial"/>
                          <w:sz w:val="22"/>
                          <w:szCs w:val="22"/>
                        </w:rPr>
                      </w:pPr>
                      <w:r w:rsidRPr="00AB5D49">
                        <w:rPr>
                          <w:rFonts w:ascii="Arial" w:eastAsia="メイリオ" w:hAnsi="Arial" w:cs="Arial"/>
                          <w:color w:val="000000" w:themeColor="text1"/>
                          <w:kern w:val="24"/>
                          <w:sz w:val="22"/>
                          <w:szCs w:val="22"/>
                        </w:rPr>
                        <w:t>４．</w:t>
                      </w:r>
                      <w:r w:rsidRPr="00AB5D49">
                        <w:rPr>
                          <w:rFonts w:ascii="Arial" w:eastAsia="メイリオ" w:hAnsi="Arial" w:cs="Arial"/>
                          <w:color w:val="000000" w:themeColor="text1"/>
                          <w:kern w:val="24"/>
                          <w:sz w:val="22"/>
                          <w:szCs w:val="22"/>
                        </w:rPr>
                        <w:t>Process A is awakened on CPU2.</w:t>
                      </w:r>
                    </w:p>
                  </w:txbxContent>
                </v:textbox>
              </v:shape>
            </w:pict>
          </mc:Fallback>
        </mc:AlternateContent>
      </w:r>
      <w:r w:rsidR="00055CE2" w:rsidRPr="002230E4">
        <w:rPr>
          <w:noProof/>
        </w:rPr>
        <mc:AlternateContent>
          <mc:Choice Requires="wps">
            <w:drawing>
              <wp:anchor distT="0" distB="0" distL="114300" distR="114300" simplePos="0" relativeHeight="251749888" behindDoc="0" locked="0" layoutInCell="1" allowOverlap="1" wp14:anchorId="50F46BED" wp14:editId="4BDD4B79">
                <wp:simplePos x="0" y="0"/>
                <wp:positionH relativeFrom="column">
                  <wp:posOffset>3655695</wp:posOffset>
                </wp:positionH>
                <wp:positionV relativeFrom="paragraph">
                  <wp:posOffset>3676650</wp:posOffset>
                </wp:positionV>
                <wp:extent cx="241935" cy="187960"/>
                <wp:effectExtent l="0" t="0" r="5715" b="2540"/>
                <wp:wrapNone/>
                <wp:docPr id="381" name="正方形/長方形 381"/>
                <wp:cNvGraphicFramePr/>
                <a:graphic xmlns:a="http://schemas.openxmlformats.org/drawingml/2006/main">
                  <a:graphicData uri="http://schemas.microsoft.com/office/word/2010/wordprocessingShape">
                    <wps:wsp>
                      <wps:cNvSpPr/>
                      <wps:spPr>
                        <a:xfrm>
                          <a:off x="0" y="0"/>
                          <a:ext cx="241935" cy="187960"/>
                        </a:xfrm>
                        <a:prstGeom prst="rect">
                          <a:avLst/>
                        </a:prstGeom>
                        <a:noFill/>
                        <a:ln w="25400" cap="flat" cmpd="sng" algn="ctr">
                          <a:noFill/>
                          <a:prstDash val="solid"/>
                        </a:ln>
                        <a:effectLst/>
                      </wps:spPr>
                      <wps:txbx>
                        <w:txbxContent>
                          <w:p w:rsidR="006F6BA8" w:rsidRPr="00AB5D49" w:rsidRDefault="006F6BA8" w:rsidP="00055CE2">
                            <w:pPr>
                              <w:pStyle w:val="NormalWeb"/>
                              <w:spacing w:after="0" w:line="240" w:lineRule="exact"/>
                              <w:ind w:firstLineChars="50" w:firstLine="105"/>
                              <w:rPr>
                                <w:rFonts w:ascii="Arial" w:eastAsia="メイリオ" w:hAnsi="Arial" w:cs="Arial"/>
                              </w:rPr>
                            </w:pPr>
                            <w:r w:rsidRPr="00AB5D49">
                              <w:rPr>
                                <w:rFonts w:ascii="Arial" w:eastAsia="メイリオ" w:hAnsi="Arial" w:cs="Arial"/>
                                <w:color w:val="000000" w:themeColor="text1"/>
                                <w:kern w:val="24"/>
                                <w:sz w:val="21"/>
                                <w:szCs w:val="21"/>
                              </w:rPr>
                              <w:t>A</w:t>
                            </w:r>
                          </w:p>
                        </w:txbxContent>
                      </wps:txbx>
                      <wps:bodyPr lIns="0" tIns="0" rIns="0" bIns="0"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F46BED" id="正方形/長方形 381" o:spid="_x0000_s1156" style="position:absolute;left:0;text-align:left;margin-left:287.85pt;margin-top:289.5pt;width:19.05pt;height:14.8pt;z-index:251749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" filled="f" stroked="f" strokeweight="2pt">
                <v:textbox inset="0,0,0,0">
                  <w:txbxContent>
                    <w:p w:rsidR="006F6BA8" w:rsidRPr="00AB5D49" w:rsidRDefault="006F6BA8" w:rsidP="00055CE2">
                      <w:pPr>
                        <w:pStyle w:val="Web"/>
                        <w:spacing w:after="0" w:line="240" w:lineRule="exact"/>
                        <w:ind w:firstLineChars="50" w:firstLine="105"/>
                        <w:rPr>
                          <w:rFonts w:ascii="Arial" w:eastAsia="メイリオ" w:hAnsi="Arial" w:cs="Arial"/>
                        </w:rPr>
                      </w:pPr>
                      <w:r w:rsidRPr="00AB5D49">
                        <w:rPr>
                          <w:rFonts w:ascii="Arial" w:eastAsia="メイリオ" w:hAnsi="Arial" w:cs="Arial"/>
                          <w:color w:val="000000" w:themeColor="text1"/>
                          <w:kern w:val="24"/>
                          <w:sz w:val="21"/>
                          <w:szCs w:val="21"/>
                        </w:rPr>
                        <w:t>A</w:t>
                      </w:r>
                    </w:p>
                  </w:txbxContent>
                </v:textbox>
              </v:rect>
            </w:pict>
          </mc:Fallback>
        </mc:AlternateContent>
      </w:r>
      <w:r w:rsidR="00055CE2" w:rsidRPr="002230E4">
        <w:rPr>
          <w:noProof/>
        </w:rPr>
        <mc:AlternateContent>
          <mc:Choice Requires="wps">
            <w:drawing>
              <wp:anchor distT="0" distB="0" distL="114300" distR="114300" simplePos="0" relativeHeight="251756032" behindDoc="0" locked="0" layoutInCell="1" allowOverlap="1" wp14:anchorId="03A53BC6" wp14:editId="74F2D419">
                <wp:simplePos x="0" y="0"/>
                <wp:positionH relativeFrom="column">
                  <wp:posOffset>4709795</wp:posOffset>
                </wp:positionH>
                <wp:positionV relativeFrom="paragraph">
                  <wp:posOffset>1136320</wp:posOffset>
                </wp:positionV>
                <wp:extent cx="84600" cy="2988000"/>
                <wp:effectExtent l="0" t="0" r="10795" b="22225"/>
                <wp:wrapNone/>
                <wp:docPr id="382" name="右大かっこ 382"/>
                <wp:cNvGraphicFramePr/>
                <a:graphic xmlns:a="http://schemas.openxmlformats.org/drawingml/2006/main">
                  <a:graphicData uri="http://schemas.microsoft.com/office/word/2010/wordprocessingShape">
                    <wps:wsp>
                      <wps:cNvSpPr/>
                      <wps:spPr>
                        <a:xfrm>
                          <a:off x="0" y="0"/>
                          <a:ext cx="84600" cy="2988000"/>
                        </a:xfrm>
                        <a:prstGeom prst="rightBracket">
                          <a:avLst/>
                        </a:prstGeom>
                        <a:noFill/>
                        <a:ln w="25400" cap="flat" cmpd="sng" algn="ctr">
                          <a:solidFill>
                            <a:srgbClr val="3C3C3B"/>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AFC9EDD"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右大かっこ 382" o:spid="_x0000_s1026" type="#_x0000_t86" style="position:absolute;left:0;text-align:left;margin-left:370.85pt;margin-top:89.45pt;width:6.65pt;height:235.3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" adj="51" strokecolor="#3c3c3b" strokeweight="2pt"/>
            </w:pict>
          </mc:Fallback>
        </mc:AlternateContent>
      </w:r>
      <w:r w:rsidR="00055CE2" w:rsidRPr="002230E4">
        <w:rPr>
          <w:noProof/>
        </w:rPr>
        <mc:AlternateContent>
          <mc:Choice Requires="wps">
            <w:drawing>
              <wp:anchor distT="0" distB="0" distL="114300" distR="114300" simplePos="0" relativeHeight="251706880" behindDoc="0" locked="0" layoutInCell="1" allowOverlap="1" wp14:anchorId="22BFB3A0" wp14:editId="2F5AD45F">
                <wp:simplePos x="0" y="0"/>
                <wp:positionH relativeFrom="column">
                  <wp:posOffset>2154555</wp:posOffset>
                </wp:positionH>
                <wp:positionV relativeFrom="paragraph">
                  <wp:posOffset>2784170</wp:posOffset>
                </wp:positionV>
                <wp:extent cx="1518920" cy="0"/>
                <wp:effectExtent l="0" t="76200" r="24130" b="95250"/>
                <wp:wrapNone/>
                <wp:docPr id="383" name="直線矢印コネクタ 383"/>
                <wp:cNvGraphicFramePr/>
                <a:graphic xmlns:a="http://schemas.openxmlformats.org/drawingml/2006/main">
                  <a:graphicData uri="http://schemas.microsoft.com/office/word/2010/wordprocessingShape">
                    <wps:wsp>
                      <wps:cNvCnPr/>
                      <wps:spPr>
                        <a:xfrm>
                          <a:off x="0" y="0"/>
                          <a:ext cx="1518920" cy="0"/>
                        </a:xfrm>
                        <a:prstGeom prst="straightConnector1">
                          <a:avLst/>
                        </a:prstGeom>
                        <a:noFill/>
                        <a:ln w="19050" cap="flat" cmpd="sng" algn="ctr">
                          <a:solidFill>
                            <a:srgbClr val="3C3C3B"/>
                          </a:solidFill>
                          <a:prstDash val="solid"/>
                          <a:tailEnd type="triangle"/>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65A66C6" id="直線矢印コネクタ 383" o:spid="_x0000_s1026" type="#_x0000_t32" style="position:absolute;left:0;text-align:left;margin-left:169.65pt;margin-top:219.25pt;width:119.6pt;height:0;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" strokecolor="#3c3c3b" strokeweight="1.5pt">
                <v:stroke endarrow="block"/>
              </v:shape>
            </w:pict>
          </mc:Fallback>
        </mc:AlternateContent>
      </w:r>
      <w:r w:rsidR="00055CE2" w:rsidRPr="002230E4">
        <w:rPr>
          <w:noProof/>
        </w:rPr>
        <mc:AlternateContent>
          <mc:Choice Requires="wps">
            <w:drawing>
              <wp:anchor distT="0" distB="0" distL="114300" distR="114300" simplePos="0" relativeHeight="251708928" behindDoc="0" locked="0" layoutInCell="1" allowOverlap="1" wp14:anchorId="4A9212C8" wp14:editId="60E76D6D">
                <wp:simplePos x="0" y="0"/>
                <wp:positionH relativeFrom="column">
                  <wp:posOffset>1652270</wp:posOffset>
                </wp:positionH>
                <wp:positionV relativeFrom="paragraph">
                  <wp:posOffset>3939540</wp:posOffset>
                </wp:positionV>
                <wp:extent cx="935990" cy="208280"/>
                <wp:effectExtent l="0" t="0" r="16510" b="20320"/>
                <wp:wrapNone/>
                <wp:docPr id="384" name="正方形/長方形 384"/>
                <wp:cNvGraphicFramePr/>
                <a:graphic xmlns:a="http://schemas.openxmlformats.org/drawingml/2006/main">
                  <a:graphicData uri="http://schemas.microsoft.com/office/word/2010/wordprocessingShape">
                    <wps:wsp>
                      <wps:cNvSpPr/>
                      <wps:spPr>
                        <a:xfrm>
                          <a:off x="0" y="0"/>
                          <a:ext cx="935990" cy="208280"/>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6B42DB0" id="正方形/長方形 384" o:spid="_x0000_s1026" style="position:absolute;left:0;text-align:left;margin-left:130.1pt;margin-top:310.2pt;width:73.7pt;height:16.4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" fillcolor="#d8d8d8" strokecolor="black [3213]" strokeweight="2pt"/>
            </w:pict>
          </mc:Fallback>
        </mc:AlternateContent>
      </w:r>
      <w:r w:rsidR="00055CE2" w:rsidRPr="002230E4">
        <w:rPr>
          <w:noProof/>
        </w:rPr>
        <mc:AlternateContent>
          <mc:Choice Requires="wps">
            <w:drawing>
              <wp:anchor distT="0" distB="0" distL="114300" distR="114300" simplePos="0" relativeHeight="251745792" behindDoc="0" locked="0" layoutInCell="1" allowOverlap="1" wp14:anchorId="295DE895" wp14:editId="12B06AE2">
                <wp:simplePos x="0" y="0"/>
                <wp:positionH relativeFrom="column">
                  <wp:posOffset>1652270</wp:posOffset>
                </wp:positionH>
                <wp:positionV relativeFrom="paragraph">
                  <wp:posOffset>3440430</wp:posOffset>
                </wp:positionV>
                <wp:extent cx="935990" cy="503555"/>
                <wp:effectExtent l="0" t="0" r="16510" b="10795"/>
                <wp:wrapNone/>
                <wp:docPr id="385" name="正方形/長方形 385"/>
                <wp:cNvGraphicFramePr/>
                <a:graphic xmlns:a="http://schemas.openxmlformats.org/drawingml/2006/main">
                  <a:graphicData uri="http://schemas.microsoft.com/office/word/2010/wordprocessingShape">
                    <wps:wsp>
                      <wps:cNvSpPr/>
                      <wps:spPr>
                        <a:xfrm>
                          <a:off x="0" y="0"/>
                          <a:ext cx="935990" cy="503555"/>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DEAB8CB" id="正方形/長方形 385" o:spid="_x0000_s1026" style="position:absolute;left:0;text-align:left;margin-left:130.1pt;margin-top:270.9pt;width:73.7pt;height:39.6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" fillcolor="#d8d8d8" strokecolor="black [3213]" strokeweight="2pt"/>
            </w:pict>
          </mc:Fallback>
        </mc:AlternateContent>
      </w:r>
      <w:r w:rsidR="00055CE2" w:rsidRPr="002230E4">
        <w:rPr>
          <w:noProof/>
        </w:rPr>
        <mc:AlternateContent>
          <mc:Choice Requires="wps">
            <w:drawing>
              <wp:anchor distT="0" distB="0" distL="114300" distR="114300" simplePos="0" relativeHeight="251750912" behindDoc="0" locked="0" layoutInCell="1" allowOverlap="1" wp14:anchorId="15010FE9" wp14:editId="64CC0CC6">
                <wp:simplePos x="0" y="0"/>
                <wp:positionH relativeFrom="column">
                  <wp:posOffset>3309620</wp:posOffset>
                </wp:positionH>
                <wp:positionV relativeFrom="paragraph">
                  <wp:posOffset>3934460</wp:posOffset>
                </wp:positionV>
                <wp:extent cx="935990" cy="208280"/>
                <wp:effectExtent l="0" t="0" r="16510" b="20320"/>
                <wp:wrapNone/>
                <wp:docPr id="386" name="正方形/長方形 386"/>
                <wp:cNvGraphicFramePr/>
                <a:graphic xmlns:a="http://schemas.openxmlformats.org/drawingml/2006/main">
                  <a:graphicData uri="http://schemas.microsoft.com/office/word/2010/wordprocessingShape">
                    <wps:wsp>
                      <wps:cNvSpPr/>
                      <wps:spPr>
                        <a:xfrm>
                          <a:off x="0" y="0"/>
                          <a:ext cx="935990" cy="208280"/>
                        </a:xfrm>
                        <a:prstGeom prst="rect">
                          <a:avLst/>
                        </a:prstGeom>
                        <a:no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ABEE241" id="正方形/長方形 386" o:spid="_x0000_s1026" style="position:absolute;left:0;text-align:left;margin-left:260.6pt;margin-top:309.8pt;width:73.7pt;height:16.4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" filled="f" strokecolor="black [3213]" strokeweight="2pt"/>
            </w:pict>
          </mc:Fallback>
        </mc:AlternateContent>
      </w:r>
      <w:r w:rsidR="00055CE2" w:rsidRPr="002230E4">
        <w:rPr>
          <w:noProof/>
        </w:rPr>
        <mc:AlternateContent>
          <mc:Choice Requires="wps">
            <w:drawing>
              <wp:anchor distT="0" distB="0" distL="114300" distR="114300" simplePos="0" relativeHeight="251748864" behindDoc="0" locked="0" layoutInCell="1" allowOverlap="1" wp14:anchorId="0312EB70" wp14:editId="07DEE38F">
                <wp:simplePos x="0" y="0"/>
                <wp:positionH relativeFrom="column">
                  <wp:posOffset>3671570</wp:posOffset>
                </wp:positionH>
                <wp:positionV relativeFrom="paragraph">
                  <wp:posOffset>3653790</wp:posOffset>
                </wp:positionV>
                <wp:extent cx="226060" cy="235585"/>
                <wp:effectExtent l="0" t="0" r="21590" b="12065"/>
                <wp:wrapNone/>
                <wp:docPr id="387" name="円/楕円 122"/>
                <wp:cNvGraphicFramePr/>
                <a:graphic xmlns:a="http://schemas.openxmlformats.org/drawingml/2006/main">
                  <a:graphicData uri="http://schemas.microsoft.com/office/word/2010/wordprocessingShape">
                    <wps:wsp>
                      <wps:cNvSpPr/>
                      <wps:spPr>
                        <a:xfrm>
                          <a:off x="0" y="0"/>
                          <a:ext cx="226060" cy="235585"/>
                        </a:xfrm>
                        <a:prstGeom prst="ellipse">
                          <a:avLst/>
                        </a:prstGeom>
                        <a:noFill/>
                        <a:ln w="25400" cap="flat" cmpd="sng" algn="ctr">
                          <a:solidFill>
                            <a:schemeClr val="tx1"/>
                          </a:solidFill>
                          <a:prstDash val="solid"/>
                        </a:ln>
                        <a:effectLst/>
                      </wps:spPr>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7B87228" id="円/楕円 122" o:spid="_x0000_s1026" style="position:absolute;left:0;text-align:left;margin-left:289.1pt;margin-top:287.7pt;width:17.8pt;height:18.55pt;z-index:251748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" filled="f" strokecolor="black [3213]" strokeweight="2pt"/>
            </w:pict>
          </mc:Fallback>
        </mc:AlternateContent>
      </w:r>
      <w:r w:rsidR="00055CE2" w:rsidRPr="002230E4">
        <w:rPr>
          <w:noProof/>
        </w:rPr>
        <mc:AlternateContent>
          <mc:Choice Requires="wps">
            <w:drawing>
              <wp:anchor distT="0" distB="0" distL="114300" distR="114300" simplePos="0" relativeHeight="251746816" behindDoc="0" locked="0" layoutInCell="1" allowOverlap="1" wp14:anchorId="0CCC9D73" wp14:editId="20C10D9A">
                <wp:simplePos x="0" y="0"/>
                <wp:positionH relativeFrom="column">
                  <wp:posOffset>1859915</wp:posOffset>
                </wp:positionH>
                <wp:positionV relativeFrom="paragraph">
                  <wp:posOffset>3897630</wp:posOffset>
                </wp:positionV>
                <wp:extent cx="685800" cy="314960"/>
                <wp:effectExtent l="0" t="0" r="0" b="0"/>
                <wp:wrapNone/>
                <wp:docPr id="388" name="正方形/長方形 388"/>
                <wp:cNvGraphicFramePr/>
                <a:graphic xmlns:a="http://schemas.openxmlformats.org/drawingml/2006/main">
                  <a:graphicData uri="http://schemas.microsoft.com/office/word/2010/wordprocessingShape">
                    <wps:wsp>
                      <wps:cNvSpPr/>
                      <wps:spPr>
                        <a:xfrm>
                          <a:off x="0" y="0"/>
                          <a:ext cx="685800" cy="314960"/>
                        </a:xfrm>
                        <a:prstGeom prst="rect">
                          <a:avLst/>
                        </a:prstGeom>
                        <a:noFill/>
                        <a:ln w="25400" cap="flat" cmpd="sng" algn="ctr">
                          <a:noFill/>
                          <a:prstDash val="solid"/>
                        </a:ln>
                        <a:effectLst/>
                      </wps:spPr>
                      <wps:txbx>
                        <w:txbxContent>
                          <w:p w:rsidR="006F6BA8" w:rsidRPr="00AB5D49" w:rsidRDefault="006F6BA8" w:rsidP="00055CE2">
                            <w:pPr>
                              <w:pStyle w:val="Norm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CPU1</w:t>
                            </w:r>
                          </w:p>
                        </w:txbxContent>
                      </wps:txbx>
                      <wps:bodyPr wrap="square"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CC9D73" id="正方形/長方形 388" o:spid="_x0000_s1157" style="position:absolute;left:0;text-align:left;margin-left:146.45pt;margin-top:306.9pt;width:54pt;height:24.8pt;z-index:25174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" filled="f" stroked="f" strokeweight="2pt">
                <v:textbox>
                  <w:txbxContent>
                    <w:p w:rsidR="006F6BA8" w:rsidRPr="00AB5D49" w:rsidRDefault="006F6BA8" w:rsidP="00055CE2">
                      <w:pPr>
                        <w:pStyle w:v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CPU1</w:t>
                      </w:r>
                    </w:p>
                  </w:txbxContent>
                </v:textbox>
              </v:rect>
            </w:pict>
          </mc:Fallback>
        </mc:AlternateContent>
      </w:r>
      <w:r w:rsidR="00055CE2" w:rsidRPr="002230E4">
        <w:rPr>
          <w:noProof/>
        </w:rPr>
        <mc:AlternateContent>
          <mc:Choice Requires="wps">
            <w:drawing>
              <wp:anchor distT="0" distB="0" distL="114300" distR="114300" simplePos="0" relativeHeight="251709952" behindDoc="0" locked="0" layoutInCell="1" allowOverlap="1" wp14:anchorId="29338672" wp14:editId="38B98A86">
                <wp:simplePos x="0" y="0"/>
                <wp:positionH relativeFrom="column">
                  <wp:posOffset>3309620</wp:posOffset>
                </wp:positionH>
                <wp:positionV relativeFrom="paragraph">
                  <wp:posOffset>3430905</wp:posOffset>
                </wp:positionV>
                <wp:extent cx="935990" cy="503555"/>
                <wp:effectExtent l="0" t="0" r="16510" b="10795"/>
                <wp:wrapNone/>
                <wp:docPr id="389" name="正方形/長方形 389"/>
                <wp:cNvGraphicFramePr/>
                <a:graphic xmlns:a="http://schemas.openxmlformats.org/drawingml/2006/main">
                  <a:graphicData uri="http://schemas.microsoft.com/office/word/2010/wordprocessingShape">
                    <wps:wsp>
                      <wps:cNvSpPr/>
                      <wps:spPr>
                        <a:xfrm>
                          <a:off x="0" y="0"/>
                          <a:ext cx="935990" cy="503555"/>
                        </a:xfrm>
                        <a:prstGeom prst="rect">
                          <a:avLst/>
                        </a:prstGeom>
                        <a:no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3CFFABF" id="正方形/長方形 389" o:spid="_x0000_s1026" style="position:absolute;left:0;text-align:left;margin-left:260.6pt;margin-top:270.15pt;width:73.7pt;height:39.6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" filled="f" strokecolor="black [3213]" strokeweight="2pt"/>
            </w:pict>
          </mc:Fallback>
        </mc:AlternateContent>
      </w:r>
      <w:r w:rsidR="00055CE2" w:rsidRPr="002230E4">
        <w:rPr>
          <w:noProof/>
        </w:rPr>
        <mc:AlternateContent>
          <mc:Choice Requires="wps">
            <w:drawing>
              <wp:anchor distT="0" distB="0" distL="114300" distR="114300" simplePos="0" relativeHeight="251747840" behindDoc="0" locked="0" layoutInCell="1" allowOverlap="1" wp14:anchorId="4103F89E" wp14:editId="5065993E">
                <wp:simplePos x="0" y="0"/>
                <wp:positionH relativeFrom="column">
                  <wp:posOffset>1718945</wp:posOffset>
                </wp:positionH>
                <wp:positionV relativeFrom="paragraph">
                  <wp:posOffset>3392805</wp:posOffset>
                </wp:positionV>
                <wp:extent cx="935990" cy="314960"/>
                <wp:effectExtent l="0" t="0" r="0" b="0"/>
                <wp:wrapNone/>
                <wp:docPr id="390" name="正方形/長方形 390"/>
                <wp:cNvGraphicFramePr/>
                <a:graphic xmlns:a="http://schemas.openxmlformats.org/drawingml/2006/main">
                  <a:graphicData uri="http://schemas.microsoft.com/office/word/2010/wordprocessingShape">
                    <wps:wsp>
                      <wps:cNvSpPr/>
                      <wps:spPr>
                        <a:xfrm>
                          <a:off x="0" y="0"/>
                          <a:ext cx="935990" cy="314960"/>
                        </a:xfrm>
                        <a:prstGeom prst="rect">
                          <a:avLst/>
                        </a:prstGeom>
                        <a:noFill/>
                        <a:ln w="25400" cap="flat" cmpd="sng" algn="ctr">
                          <a:noFill/>
                          <a:prstDash val="solid"/>
                        </a:ln>
                        <a:effectLst/>
                      </wps:spPr>
                      <wps:txbx>
                        <w:txbxContent>
                          <w:p w:rsidR="006F6BA8" w:rsidRPr="00AB5D49" w:rsidRDefault="006F6BA8" w:rsidP="00055CE2">
                            <w:pPr>
                              <w:pStyle w:val="Norm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Run queue</w:t>
                            </w:r>
                          </w:p>
                        </w:txbxContent>
                      </wps:txbx>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103F89E" id="正方形/長方形 390" o:spid="_x0000_s1158" style="position:absolute;left:0;text-align:left;margin-left:135.35pt;margin-top:267.15pt;width:73.7pt;height:24.8pt;z-index:251747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" filled="f" stroked="f" strokeweight="2pt">
                <v:textbox>
                  <w:txbxContent>
                    <w:p w:rsidR="006F6BA8" w:rsidRPr="00AB5D49" w:rsidRDefault="006F6BA8" w:rsidP="00055CE2">
                      <w:pPr>
                        <w:pStyle w:v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Run queue</w:t>
                      </w:r>
                    </w:p>
                  </w:txbxContent>
                </v:textbox>
              </v:rect>
            </w:pict>
          </mc:Fallback>
        </mc:AlternateContent>
      </w:r>
      <w:r w:rsidR="00055CE2" w:rsidRPr="002230E4">
        <w:rPr>
          <w:noProof/>
        </w:rPr>
        <mc:AlternateContent>
          <mc:Choice Requires="wps">
            <w:drawing>
              <wp:anchor distT="0" distB="0" distL="114300" distR="114300" simplePos="0" relativeHeight="251751936" behindDoc="0" locked="0" layoutInCell="1" allowOverlap="1" wp14:anchorId="64B4C32D" wp14:editId="05B08585">
                <wp:simplePos x="0" y="0"/>
                <wp:positionH relativeFrom="column">
                  <wp:posOffset>3500120</wp:posOffset>
                </wp:positionH>
                <wp:positionV relativeFrom="paragraph">
                  <wp:posOffset>3888105</wp:posOffset>
                </wp:positionV>
                <wp:extent cx="609600" cy="314960"/>
                <wp:effectExtent l="0" t="0" r="0" b="0"/>
                <wp:wrapNone/>
                <wp:docPr id="391" name="正方形/長方形 391"/>
                <wp:cNvGraphicFramePr/>
                <a:graphic xmlns:a="http://schemas.openxmlformats.org/drawingml/2006/main">
                  <a:graphicData uri="http://schemas.microsoft.com/office/word/2010/wordprocessingShape">
                    <wps:wsp>
                      <wps:cNvSpPr/>
                      <wps:spPr>
                        <a:xfrm>
                          <a:off x="0" y="0"/>
                          <a:ext cx="609600" cy="314960"/>
                        </a:xfrm>
                        <a:prstGeom prst="rect">
                          <a:avLst/>
                        </a:prstGeom>
                        <a:noFill/>
                        <a:ln w="25400" cap="flat" cmpd="sng" algn="ctr">
                          <a:noFill/>
                          <a:prstDash val="solid"/>
                        </a:ln>
                        <a:effectLst/>
                      </wps:spPr>
                      <wps:txbx>
                        <w:txbxContent>
                          <w:p w:rsidR="006F6BA8" w:rsidRPr="00AB5D49" w:rsidRDefault="006F6BA8" w:rsidP="00055CE2">
                            <w:pPr>
                              <w:pStyle w:val="Norm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CPU2</w:t>
                            </w:r>
                          </w:p>
                        </w:txbxContent>
                      </wps:txbx>
                      <wps:bodyPr wrap="square"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4B4C32D" id="正方形/長方形 391" o:spid="_x0000_s1159" style="position:absolute;left:0;text-align:left;margin-left:275.6pt;margin-top:306.15pt;width:48pt;height:24.8pt;z-index:251751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" filled="f" stroked="f" strokeweight="2pt">
                <v:textbox>
                  <w:txbxContent>
                    <w:p w:rsidR="006F6BA8" w:rsidRPr="00AB5D49" w:rsidRDefault="006F6BA8" w:rsidP="00055CE2">
                      <w:pPr>
                        <w:pStyle w:v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CPU2</w:t>
                      </w:r>
                    </w:p>
                  </w:txbxContent>
                </v:textbox>
              </v:rect>
            </w:pict>
          </mc:Fallback>
        </mc:AlternateContent>
      </w:r>
      <w:r w:rsidR="00055CE2" w:rsidRPr="002230E4">
        <w:rPr>
          <w:noProof/>
        </w:rPr>
        <mc:AlternateContent>
          <mc:Choice Requires="wps">
            <w:drawing>
              <wp:anchor distT="0" distB="0" distL="114300" distR="114300" simplePos="0" relativeHeight="251752960" behindDoc="0" locked="0" layoutInCell="1" allowOverlap="1" wp14:anchorId="5FFEEF92" wp14:editId="52398CFA">
                <wp:simplePos x="0" y="0"/>
                <wp:positionH relativeFrom="column">
                  <wp:posOffset>3376295</wp:posOffset>
                </wp:positionH>
                <wp:positionV relativeFrom="paragraph">
                  <wp:posOffset>3383280</wp:posOffset>
                </wp:positionV>
                <wp:extent cx="935990" cy="314960"/>
                <wp:effectExtent l="0" t="0" r="0" b="0"/>
                <wp:wrapNone/>
                <wp:docPr id="392" name="正方形/長方形 392"/>
                <wp:cNvGraphicFramePr/>
                <a:graphic xmlns:a="http://schemas.openxmlformats.org/drawingml/2006/main">
                  <a:graphicData uri="http://schemas.microsoft.com/office/word/2010/wordprocessingShape">
                    <wps:wsp>
                      <wps:cNvSpPr/>
                      <wps:spPr>
                        <a:xfrm>
                          <a:off x="0" y="0"/>
                          <a:ext cx="935990" cy="314960"/>
                        </a:xfrm>
                        <a:prstGeom prst="rect">
                          <a:avLst/>
                        </a:prstGeom>
                        <a:noFill/>
                        <a:ln w="25400" cap="flat" cmpd="sng" algn="ctr">
                          <a:noFill/>
                          <a:prstDash val="solid"/>
                        </a:ln>
                        <a:effectLst/>
                      </wps:spPr>
                      <wps:txbx>
                        <w:txbxContent>
                          <w:p w:rsidR="006F6BA8" w:rsidRPr="00AB5D49" w:rsidRDefault="006F6BA8" w:rsidP="00055CE2">
                            <w:pPr>
                              <w:pStyle w:val="Norm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Run queue</w:t>
                            </w:r>
                          </w:p>
                        </w:txbxContent>
                      </wps:txbx>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FFEEF92" id="正方形/長方形 392" o:spid="_x0000_s1160" style="position:absolute;left:0;text-align:left;margin-left:265.85pt;margin-top:266.4pt;width:73.7pt;height:24.8pt;z-index:25175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" filled="f" stroked="f" strokeweight="2pt">
                <v:textbox>
                  <w:txbxContent>
                    <w:p w:rsidR="006F6BA8" w:rsidRPr="00AB5D49" w:rsidRDefault="006F6BA8" w:rsidP="00055CE2">
                      <w:pPr>
                        <w:pStyle w:v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Run queue</w:t>
                      </w:r>
                    </w:p>
                  </w:txbxContent>
                </v:textbox>
              </v:rect>
            </w:pict>
          </mc:Fallback>
        </mc:AlternateContent>
      </w:r>
      <w:r w:rsidR="00055CE2" w:rsidRPr="002230E4">
        <w:rPr>
          <w:noProof/>
        </w:rPr>
        <mc:AlternateContent>
          <mc:Choice Requires="wps">
            <w:drawing>
              <wp:anchor distT="0" distB="0" distL="114300" distR="114300" simplePos="0" relativeHeight="251742720" behindDoc="0" locked="0" layoutInCell="1" allowOverlap="1" wp14:anchorId="04E243F7" wp14:editId="775618D8">
                <wp:simplePos x="0" y="0"/>
                <wp:positionH relativeFrom="column">
                  <wp:posOffset>3309620</wp:posOffset>
                </wp:positionH>
                <wp:positionV relativeFrom="paragraph">
                  <wp:posOffset>2958465</wp:posOffset>
                </wp:positionV>
                <wp:extent cx="935990" cy="208280"/>
                <wp:effectExtent l="0" t="0" r="16510" b="20320"/>
                <wp:wrapNone/>
                <wp:docPr id="393" name="正方形/長方形 393"/>
                <wp:cNvGraphicFramePr/>
                <a:graphic xmlns:a="http://schemas.openxmlformats.org/drawingml/2006/main">
                  <a:graphicData uri="http://schemas.microsoft.com/office/word/2010/wordprocessingShape">
                    <wps:wsp>
                      <wps:cNvSpPr/>
                      <wps:spPr>
                        <a:xfrm>
                          <a:off x="0" y="0"/>
                          <a:ext cx="935990" cy="208280"/>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71C79F9" id="正方形/長方形 393" o:spid="_x0000_s1026" style="position:absolute;left:0;text-align:left;margin-left:260.6pt;margin-top:232.95pt;width:73.7pt;height:16.4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" fillcolor="#d8d8d8" strokecolor="black [3213]" strokeweight="2pt"/>
            </w:pict>
          </mc:Fallback>
        </mc:AlternateContent>
      </w:r>
      <w:r w:rsidR="00055CE2" w:rsidRPr="002230E4">
        <w:rPr>
          <w:noProof/>
        </w:rPr>
        <mc:AlternateContent>
          <mc:Choice Requires="wps">
            <w:drawing>
              <wp:anchor distT="0" distB="0" distL="114300" distR="114300" simplePos="0" relativeHeight="251739648" behindDoc="0" locked="0" layoutInCell="1" allowOverlap="1" wp14:anchorId="3D040690" wp14:editId="5E7C91F6">
                <wp:simplePos x="0" y="0"/>
                <wp:positionH relativeFrom="column">
                  <wp:posOffset>1652270</wp:posOffset>
                </wp:positionH>
                <wp:positionV relativeFrom="paragraph">
                  <wp:posOffset>2959735</wp:posOffset>
                </wp:positionV>
                <wp:extent cx="935990" cy="208280"/>
                <wp:effectExtent l="0" t="0" r="16510" b="20320"/>
                <wp:wrapNone/>
                <wp:docPr id="394" name="正方形/長方形 394"/>
                <wp:cNvGraphicFramePr/>
                <a:graphic xmlns:a="http://schemas.openxmlformats.org/drawingml/2006/main">
                  <a:graphicData uri="http://schemas.microsoft.com/office/word/2010/wordprocessingShape">
                    <wps:wsp>
                      <wps:cNvSpPr/>
                      <wps:spPr>
                        <a:xfrm>
                          <a:off x="0" y="0"/>
                          <a:ext cx="935990" cy="208280"/>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C0C0A8D" id="正方形/長方形 394" o:spid="_x0000_s1026" style="position:absolute;left:0;text-align:left;margin-left:130.1pt;margin-top:233.05pt;width:73.7pt;height:16.4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" fillcolor="#d8d8d8" strokecolor="black [3213]" strokeweight="2pt"/>
            </w:pict>
          </mc:Fallback>
        </mc:AlternateContent>
      </w:r>
      <w:r w:rsidR="00055CE2" w:rsidRPr="002230E4">
        <w:rPr>
          <w:noProof/>
        </w:rPr>
        <mc:AlternateContent>
          <mc:Choice Requires="wps">
            <w:drawing>
              <wp:anchor distT="0" distB="0" distL="114300" distR="114300" simplePos="0" relativeHeight="251755008" behindDoc="0" locked="0" layoutInCell="1" allowOverlap="1" wp14:anchorId="6BF8676D" wp14:editId="33A4B15E">
                <wp:simplePos x="0" y="0"/>
                <wp:positionH relativeFrom="column">
                  <wp:posOffset>3658235</wp:posOffset>
                </wp:positionH>
                <wp:positionV relativeFrom="paragraph">
                  <wp:posOffset>2683510</wp:posOffset>
                </wp:positionV>
                <wp:extent cx="241935" cy="187960"/>
                <wp:effectExtent l="0" t="0" r="5715" b="2540"/>
                <wp:wrapNone/>
                <wp:docPr id="395" name="正方形/長方形 395"/>
                <wp:cNvGraphicFramePr/>
                <a:graphic xmlns:a="http://schemas.openxmlformats.org/drawingml/2006/main">
                  <a:graphicData uri="http://schemas.microsoft.com/office/word/2010/wordprocessingShape">
                    <wps:wsp>
                      <wps:cNvSpPr/>
                      <wps:spPr>
                        <a:xfrm>
                          <a:off x="0" y="0"/>
                          <a:ext cx="241935" cy="187960"/>
                        </a:xfrm>
                        <a:prstGeom prst="rect">
                          <a:avLst/>
                        </a:prstGeom>
                        <a:noFill/>
                        <a:ln w="25400" cap="flat" cmpd="sng" algn="ctr">
                          <a:noFill/>
                          <a:prstDash val="solid"/>
                        </a:ln>
                        <a:effectLst/>
                      </wps:spPr>
                      <wps:txbx>
                        <w:txbxContent>
                          <w:p w:rsidR="006F6BA8" w:rsidRPr="00AB5D49" w:rsidRDefault="006F6BA8" w:rsidP="00055CE2">
                            <w:pPr>
                              <w:pStyle w:val="NormalWeb"/>
                              <w:spacing w:after="0" w:line="240" w:lineRule="exact"/>
                              <w:ind w:firstLineChars="50" w:firstLine="105"/>
                              <w:rPr>
                                <w:rFonts w:ascii="Arial" w:eastAsia="メイリオ" w:hAnsi="Arial" w:cs="Arial"/>
                              </w:rPr>
                            </w:pPr>
                            <w:r w:rsidRPr="00AB5D49">
                              <w:rPr>
                                <w:rFonts w:ascii="Arial" w:eastAsia="メイリオ" w:hAnsi="Arial" w:cs="Arial"/>
                                <w:color w:val="000000" w:themeColor="text1"/>
                                <w:kern w:val="24"/>
                                <w:sz w:val="21"/>
                                <w:szCs w:val="21"/>
                              </w:rPr>
                              <w:t>A</w:t>
                            </w:r>
                          </w:p>
                        </w:txbxContent>
                      </wps:txbx>
                      <wps:bodyPr lIns="0" tIns="0" rIns="0" bIns="0"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BF8676D" id="正方形/長方形 395" o:spid="_x0000_s1161" style="position:absolute;left:0;text-align:left;margin-left:288.05pt;margin-top:211.3pt;width:19.05pt;height:14.8pt;z-index:251755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" filled="f" stroked="f" strokeweight="2pt">
                <v:textbox inset="0,0,0,0">
                  <w:txbxContent>
                    <w:p w:rsidR="006F6BA8" w:rsidRPr="00AB5D49" w:rsidRDefault="006F6BA8" w:rsidP="00055CE2">
                      <w:pPr>
                        <w:pStyle w:val="Web"/>
                        <w:spacing w:after="0" w:line="240" w:lineRule="exact"/>
                        <w:ind w:firstLineChars="50" w:firstLine="105"/>
                        <w:rPr>
                          <w:rFonts w:ascii="Arial" w:eastAsia="メイリオ" w:hAnsi="Arial" w:cs="Arial"/>
                        </w:rPr>
                      </w:pPr>
                      <w:r w:rsidRPr="00AB5D49">
                        <w:rPr>
                          <w:rFonts w:ascii="Arial" w:eastAsia="メイリオ" w:hAnsi="Arial" w:cs="Arial"/>
                          <w:color w:val="000000" w:themeColor="text1"/>
                          <w:kern w:val="24"/>
                          <w:sz w:val="21"/>
                          <w:szCs w:val="21"/>
                        </w:rPr>
                        <w:t>A</w:t>
                      </w:r>
                    </w:p>
                  </w:txbxContent>
                </v:textbox>
              </v:rect>
            </w:pict>
          </mc:Fallback>
        </mc:AlternateContent>
      </w:r>
      <w:r w:rsidR="00055CE2" w:rsidRPr="002230E4">
        <w:rPr>
          <w:noProof/>
        </w:rPr>
        <mc:AlternateContent>
          <mc:Choice Requires="wps">
            <w:drawing>
              <wp:anchor distT="0" distB="0" distL="114300" distR="114300" simplePos="0" relativeHeight="251697664" behindDoc="0" locked="0" layoutInCell="1" allowOverlap="1" wp14:anchorId="503524DC" wp14:editId="21D3F13A">
                <wp:simplePos x="0" y="0"/>
                <wp:positionH relativeFrom="column">
                  <wp:posOffset>3309620</wp:posOffset>
                </wp:positionH>
                <wp:positionV relativeFrom="paragraph">
                  <wp:posOffset>2457450</wp:posOffset>
                </wp:positionV>
                <wp:extent cx="935990" cy="503555"/>
                <wp:effectExtent l="0" t="0" r="16510" b="10795"/>
                <wp:wrapNone/>
                <wp:docPr id="396" name="正方形/長方形 396"/>
                <wp:cNvGraphicFramePr/>
                <a:graphic xmlns:a="http://schemas.openxmlformats.org/drawingml/2006/main">
                  <a:graphicData uri="http://schemas.microsoft.com/office/word/2010/wordprocessingShape">
                    <wps:wsp>
                      <wps:cNvSpPr/>
                      <wps:spPr>
                        <a:xfrm>
                          <a:off x="0" y="0"/>
                          <a:ext cx="935990" cy="503555"/>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7A325B8" id="正方形/長方形 396" o:spid="_x0000_s1026" style="position:absolute;left:0;text-align:left;margin-left:260.6pt;margin-top:193.5pt;width:73.7pt;height:39.6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" fillcolor="#d8d8d8" strokecolor="black [3213]" strokeweight="2pt"/>
            </w:pict>
          </mc:Fallback>
        </mc:AlternateContent>
      </w:r>
      <w:r w:rsidR="00055CE2" w:rsidRPr="002230E4">
        <w:rPr>
          <w:noProof/>
        </w:rPr>
        <mc:AlternateContent>
          <mc:Choice Requires="wps">
            <w:drawing>
              <wp:anchor distT="0" distB="0" distL="114300" distR="114300" simplePos="0" relativeHeight="251734528" behindDoc="0" locked="0" layoutInCell="1" allowOverlap="1" wp14:anchorId="5ADA07B9" wp14:editId="7967333F">
                <wp:simplePos x="0" y="0"/>
                <wp:positionH relativeFrom="column">
                  <wp:posOffset>3309620</wp:posOffset>
                </wp:positionH>
                <wp:positionV relativeFrom="paragraph">
                  <wp:posOffset>1927225</wp:posOffset>
                </wp:positionV>
                <wp:extent cx="935990" cy="208280"/>
                <wp:effectExtent l="0" t="0" r="16510" b="20320"/>
                <wp:wrapNone/>
                <wp:docPr id="397" name="正方形/長方形 397"/>
                <wp:cNvGraphicFramePr/>
                <a:graphic xmlns:a="http://schemas.openxmlformats.org/drawingml/2006/main">
                  <a:graphicData uri="http://schemas.microsoft.com/office/word/2010/wordprocessingShape">
                    <wps:wsp>
                      <wps:cNvSpPr/>
                      <wps:spPr>
                        <a:xfrm>
                          <a:off x="0" y="0"/>
                          <a:ext cx="935990" cy="208280"/>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CDE2510" id="正方形/長方形 397" o:spid="_x0000_s1026" style="position:absolute;left:0;text-align:left;margin-left:260.6pt;margin-top:151.75pt;width:73.7pt;height:16.4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" fillcolor="#d8d8d8" strokecolor="black [3213]" strokeweight="2pt"/>
            </w:pict>
          </mc:Fallback>
        </mc:AlternateContent>
      </w:r>
      <w:r w:rsidR="00055CE2" w:rsidRPr="002230E4">
        <w:rPr>
          <w:noProof/>
        </w:rPr>
        <mc:AlternateContent>
          <mc:Choice Requires="wps">
            <w:drawing>
              <wp:anchor distT="0" distB="0" distL="114300" distR="114300" simplePos="0" relativeHeight="251732480" behindDoc="0" locked="0" layoutInCell="1" allowOverlap="1" wp14:anchorId="0725FF70" wp14:editId="57C50F6D">
                <wp:simplePos x="0" y="0"/>
                <wp:positionH relativeFrom="column">
                  <wp:posOffset>3309620</wp:posOffset>
                </wp:positionH>
                <wp:positionV relativeFrom="paragraph">
                  <wp:posOffset>1423035</wp:posOffset>
                </wp:positionV>
                <wp:extent cx="935990" cy="503555"/>
                <wp:effectExtent l="0" t="0" r="16510" b="10795"/>
                <wp:wrapNone/>
                <wp:docPr id="398" name="正方形/長方形 398"/>
                <wp:cNvGraphicFramePr/>
                <a:graphic xmlns:a="http://schemas.openxmlformats.org/drawingml/2006/main">
                  <a:graphicData uri="http://schemas.microsoft.com/office/word/2010/wordprocessingShape">
                    <wps:wsp>
                      <wps:cNvSpPr/>
                      <wps:spPr>
                        <a:xfrm>
                          <a:off x="0" y="0"/>
                          <a:ext cx="935990" cy="503555"/>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1361A95" id="正方形/長方形 398" o:spid="_x0000_s1026" style="position:absolute;left:0;text-align:left;margin-left:260.6pt;margin-top:112.05pt;width:73.7pt;height:39.6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" fillcolor="#d8d8d8" strokecolor="black [3213]" strokeweight="2pt"/>
            </w:pict>
          </mc:Fallback>
        </mc:AlternateContent>
      </w:r>
      <w:r w:rsidR="00055CE2" w:rsidRPr="002230E4">
        <w:rPr>
          <w:noProof/>
        </w:rPr>
        <mc:AlternateContent>
          <mc:Choice Requires="wps">
            <w:drawing>
              <wp:anchor distT="0" distB="0" distL="114300" distR="114300" simplePos="0" relativeHeight="251725312" behindDoc="0" locked="0" layoutInCell="1" allowOverlap="1" wp14:anchorId="3DEDBB17" wp14:editId="642F29CF">
                <wp:simplePos x="0" y="0"/>
                <wp:positionH relativeFrom="column">
                  <wp:posOffset>1652270</wp:posOffset>
                </wp:positionH>
                <wp:positionV relativeFrom="paragraph">
                  <wp:posOffset>1929130</wp:posOffset>
                </wp:positionV>
                <wp:extent cx="935990" cy="208280"/>
                <wp:effectExtent l="0" t="0" r="16510" b="20320"/>
                <wp:wrapNone/>
                <wp:docPr id="399" name="正方形/長方形 399"/>
                <wp:cNvGraphicFramePr/>
                <a:graphic xmlns:a="http://schemas.openxmlformats.org/drawingml/2006/main">
                  <a:graphicData uri="http://schemas.microsoft.com/office/word/2010/wordprocessingShape">
                    <wps:wsp>
                      <wps:cNvSpPr/>
                      <wps:spPr>
                        <a:xfrm>
                          <a:off x="0" y="0"/>
                          <a:ext cx="935990" cy="208280"/>
                        </a:xfrm>
                        <a:prstGeom prst="rect">
                          <a:avLst/>
                        </a:prstGeom>
                        <a:no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35FFAB0" id="正方形/長方形 399" o:spid="_x0000_s1026" style="position:absolute;left:0;text-align:left;margin-left:130.1pt;margin-top:151.9pt;width:73.7pt;height:16.4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" filled="f" strokecolor="black [3213]" strokeweight="2pt"/>
            </w:pict>
          </mc:Fallback>
        </mc:AlternateContent>
      </w:r>
      <w:r w:rsidR="00055CE2" w:rsidRPr="002230E4">
        <w:rPr>
          <w:noProof/>
        </w:rPr>
        <mc:AlternateContent>
          <mc:Choice Requires="wps">
            <w:drawing>
              <wp:anchor distT="0" distB="0" distL="114300" distR="114300" simplePos="0" relativeHeight="251716096" behindDoc="0" locked="0" layoutInCell="1" allowOverlap="1" wp14:anchorId="0063DCD8" wp14:editId="121BFA80">
                <wp:simplePos x="0" y="0"/>
                <wp:positionH relativeFrom="column">
                  <wp:posOffset>2002790</wp:posOffset>
                </wp:positionH>
                <wp:positionV relativeFrom="paragraph">
                  <wp:posOffset>636270</wp:posOffset>
                </wp:positionV>
                <wp:extent cx="241935" cy="187960"/>
                <wp:effectExtent l="0" t="0" r="5715" b="2540"/>
                <wp:wrapNone/>
                <wp:docPr id="400" name="正方形/長方形 400"/>
                <wp:cNvGraphicFramePr/>
                <a:graphic xmlns:a="http://schemas.openxmlformats.org/drawingml/2006/main">
                  <a:graphicData uri="http://schemas.microsoft.com/office/word/2010/wordprocessingShape">
                    <wps:wsp>
                      <wps:cNvSpPr/>
                      <wps:spPr>
                        <a:xfrm>
                          <a:off x="0" y="0"/>
                          <a:ext cx="241935" cy="187960"/>
                        </a:xfrm>
                        <a:prstGeom prst="rect">
                          <a:avLst/>
                        </a:prstGeom>
                        <a:noFill/>
                        <a:ln w="25400" cap="flat" cmpd="sng" algn="ctr">
                          <a:noFill/>
                          <a:prstDash val="solid"/>
                        </a:ln>
                        <a:effectLst/>
                      </wps:spPr>
                      <wps:txbx>
                        <w:txbxContent>
                          <w:p w:rsidR="006F6BA8" w:rsidRPr="00AB5D49" w:rsidRDefault="006F6BA8" w:rsidP="00055CE2">
                            <w:pPr>
                              <w:pStyle w:val="NormalWeb"/>
                              <w:spacing w:after="0" w:line="240" w:lineRule="exact"/>
                              <w:ind w:firstLineChars="50" w:firstLine="105"/>
                              <w:rPr>
                                <w:rFonts w:ascii="Arial" w:eastAsia="メイリオ" w:hAnsi="Arial" w:cs="Arial"/>
                              </w:rPr>
                            </w:pPr>
                            <w:r w:rsidRPr="00AB5D49">
                              <w:rPr>
                                <w:rFonts w:ascii="Arial" w:eastAsia="メイリオ" w:hAnsi="Arial" w:cs="Arial"/>
                                <w:color w:val="000000" w:themeColor="text1"/>
                                <w:kern w:val="24"/>
                                <w:sz w:val="21"/>
                                <w:szCs w:val="21"/>
                              </w:rPr>
                              <w:t>A</w:t>
                            </w:r>
                          </w:p>
                        </w:txbxContent>
                      </wps:txbx>
                      <wps:bodyPr lIns="0" tIns="0" rIns="0" bIns="0"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063DCD8" id="正方形/長方形 400" o:spid="_x0000_s1162" style="position:absolute;left:0;text-align:left;margin-left:157.7pt;margin-top:50.1pt;width:19.05pt;height:14.8pt;z-index:25171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" filled="f" stroked="f" strokeweight="2pt">
                <v:textbox inset="0,0,0,0">
                  <w:txbxContent>
                    <w:p w:rsidR="006F6BA8" w:rsidRPr="00AB5D49" w:rsidRDefault="006F6BA8" w:rsidP="00055CE2">
                      <w:pPr>
                        <w:pStyle w:val="Web"/>
                        <w:spacing w:after="0" w:line="240" w:lineRule="exact"/>
                        <w:ind w:firstLineChars="50" w:firstLine="105"/>
                        <w:rPr>
                          <w:rFonts w:ascii="Arial" w:eastAsia="メイリオ" w:hAnsi="Arial" w:cs="Arial"/>
                        </w:rPr>
                      </w:pPr>
                      <w:r w:rsidRPr="00AB5D49">
                        <w:rPr>
                          <w:rFonts w:ascii="Arial" w:eastAsia="メイリオ" w:hAnsi="Arial" w:cs="Arial"/>
                          <w:color w:val="000000" w:themeColor="text1"/>
                          <w:kern w:val="24"/>
                          <w:sz w:val="21"/>
                          <w:szCs w:val="21"/>
                        </w:rPr>
                        <w:t>A</w:t>
                      </w:r>
                    </w:p>
                  </w:txbxContent>
                </v:textbox>
              </v:rect>
            </w:pict>
          </mc:Fallback>
        </mc:AlternateContent>
      </w:r>
      <w:r w:rsidR="00055CE2" w:rsidRPr="002230E4">
        <w:rPr>
          <w:noProof/>
        </w:rPr>
        <mc:AlternateContent>
          <mc:Choice Requires="wps">
            <w:drawing>
              <wp:anchor distT="0" distB="0" distL="114300" distR="114300" simplePos="0" relativeHeight="251719168" behindDoc="0" locked="0" layoutInCell="1" allowOverlap="1" wp14:anchorId="5665C489" wp14:editId="1931A148">
                <wp:simplePos x="0" y="0"/>
                <wp:positionH relativeFrom="column">
                  <wp:posOffset>3309620</wp:posOffset>
                </wp:positionH>
                <wp:positionV relativeFrom="paragraph">
                  <wp:posOffset>897255</wp:posOffset>
                </wp:positionV>
                <wp:extent cx="935990" cy="208280"/>
                <wp:effectExtent l="0" t="0" r="16510" b="20320"/>
                <wp:wrapNone/>
                <wp:docPr id="401" name="正方形/長方形 401"/>
                <wp:cNvGraphicFramePr/>
                <a:graphic xmlns:a="http://schemas.openxmlformats.org/drawingml/2006/main">
                  <a:graphicData uri="http://schemas.microsoft.com/office/word/2010/wordprocessingShape">
                    <wps:wsp>
                      <wps:cNvSpPr/>
                      <wps:spPr>
                        <a:xfrm>
                          <a:off x="0" y="0"/>
                          <a:ext cx="935990" cy="208280"/>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3CC3E0E" id="正方形/長方形 401" o:spid="_x0000_s1026" style="position:absolute;left:0;text-align:left;margin-left:260.6pt;margin-top:70.65pt;width:73.7pt;height:16.4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" fillcolor="#d8d8d8" strokecolor="black [3213]" strokeweight="2pt"/>
            </w:pict>
          </mc:Fallback>
        </mc:AlternateContent>
      </w:r>
      <w:r w:rsidR="00055CE2" w:rsidRPr="002230E4">
        <w:rPr>
          <w:noProof/>
        </w:rPr>
        <mc:AlternateContent>
          <mc:Choice Requires="wps">
            <w:drawing>
              <wp:anchor distT="0" distB="0" distL="114300" distR="114300" simplePos="0" relativeHeight="251712000" behindDoc="0" locked="0" layoutInCell="1" allowOverlap="1" wp14:anchorId="20050739" wp14:editId="7BF2D4CB">
                <wp:simplePos x="0" y="0"/>
                <wp:positionH relativeFrom="column">
                  <wp:posOffset>1652270</wp:posOffset>
                </wp:positionH>
                <wp:positionV relativeFrom="paragraph">
                  <wp:posOffset>899160</wp:posOffset>
                </wp:positionV>
                <wp:extent cx="935990" cy="208280"/>
                <wp:effectExtent l="0" t="0" r="16510" b="20320"/>
                <wp:wrapNone/>
                <wp:docPr id="402" name="正方形/長方形 402"/>
                <wp:cNvGraphicFramePr/>
                <a:graphic xmlns:a="http://schemas.openxmlformats.org/drawingml/2006/main">
                  <a:graphicData uri="http://schemas.microsoft.com/office/word/2010/wordprocessingShape">
                    <wps:wsp>
                      <wps:cNvSpPr/>
                      <wps:spPr>
                        <a:xfrm>
                          <a:off x="0" y="0"/>
                          <a:ext cx="935990" cy="208280"/>
                        </a:xfrm>
                        <a:prstGeom prst="rect">
                          <a:avLst/>
                        </a:prstGeom>
                        <a:no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A60E271" id="正方形/長方形 402" o:spid="_x0000_s1026" style="position:absolute;left:0;text-align:left;margin-left:130.1pt;margin-top:70.8pt;width:73.7pt;height:16.4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" filled="f" strokecolor="black [3213]" strokeweight="2pt"/>
            </w:pict>
          </mc:Fallback>
        </mc:AlternateContent>
      </w:r>
      <w:r w:rsidR="00055CE2" w:rsidRPr="002230E4">
        <w:rPr>
          <w:noProof/>
        </w:rPr>
        <mc:AlternateContent>
          <mc:Choice Requires="wps">
            <w:drawing>
              <wp:anchor distT="0" distB="0" distL="114300" distR="114300" simplePos="0" relativeHeight="251710976" behindDoc="0" locked="0" layoutInCell="1" allowOverlap="1" wp14:anchorId="2DDA6DB4" wp14:editId="2FAF52E8">
                <wp:simplePos x="0" y="0"/>
                <wp:positionH relativeFrom="column">
                  <wp:posOffset>1652270</wp:posOffset>
                </wp:positionH>
                <wp:positionV relativeFrom="paragraph">
                  <wp:posOffset>394970</wp:posOffset>
                </wp:positionV>
                <wp:extent cx="935990" cy="503555"/>
                <wp:effectExtent l="0" t="0" r="16510" b="10795"/>
                <wp:wrapNone/>
                <wp:docPr id="403" name="正方形/長方形 403"/>
                <wp:cNvGraphicFramePr/>
                <a:graphic xmlns:a="http://schemas.openxmlformats.org/drawingml/2006/main">
                  <a:graphicData uri="http://schemas.microsoft.com/office/word/2010/wordprocessingShape">
                    <wps:wsp>
                      <wps:cNvSpPr/>
                      <wps:spPr>
                        <a:xfrm>
                          <a:off x="0" y="0"/>
                          <a:ext cx="935990" cy="503555"/>
                        </a:xfrm>
                        <a:prstGeom prst="rect">
                          <a:avLst/>
                        </a:prstGeom>
                        <a:no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9D2A083" id="正方形/長方形 403" o:spid="_x0000_s1026" style="position:absolute;left:0;text-align:left;margin-left:130.1pt;margin-top:31.1pt;width:73.7pt;height:39.6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" filled="f" strokecolor="black [3213]" strokeweight="2pt"/>
            </w:pict>
          </mc:Fallback>
        </mc:AlternateContent>
      </w:r>
      <w:r w:rsidR="00055CE2" w:rsidRPr="002230E4">
        <w:rPr>
          <w:noProof/>
        </w:rPr>
        <mc:AlternateContent>
          <mc:Choice Requires="wps">
            <w:drawing>
              <wp:anchor distT="0" distB="0" distL="114300" distR="114300" simplePos="0" relativeHeight="251714048" behindDoc="0" locked="0" layoutInCell="1" allowOverlap="1" wp14:anchorId="740C50D1" wp14:editId="17854728">
                <wp:simplePos x="0" y="0"/>
                <wp:positionH relativeFrom="column">
                  <wp:posOffset>1718945</wp:posOffset>
                </wp:positionH>
                <wp:positionV relativeFrom="paragraph">
                  <wp:posOffset>353060</wp:posOffset>
                </wp:positionV>
                <wp:extent cx="935990" cy="314960"/>
                <wp:effectExtent l="0" t="0" r="0" b="0"/>
                <wp:wrapNone/>
                <wp:docPr id="404" name="正方形/長方形 404"/>
                <wp:cNvGraphicFramePr/>
                <a:graphic xmlns:a="http://schemas.openxmlformats.org/drawingml/2006/main">
                  <a:graphicData uri="http://schemas.microsoft.com/office/word/2010/wordprocessingShape">
                    <wps:wsp>
                      <wps:cNvSpPr/>
                      <wps:spPr>
                        <a:xfrm>
                          <a:off x="0" y="0"/>
                          <a:ext cx="935990" cy="314960"/>
                        </a:xfrm>
                        <a:prstGeom prst="rect">
                          <a:avLst/>
                        </a:prstGeom>
                        <a:noFill/>
                        <a:ln w="25400" cap="flat" cmpd="sng" algn="ctr">
                          <a:noFill/>
                          <a:prstDash val="solid"/>
                        </a:ln>
                        <a:effectLst/>
                      </wps:spPr>
                      <wps:txbx>
                        <w:txbxContent>
                          <w:p w:rsidR="006F6BA8" w:rsidRPr="00AB5D49" w:rsidRDefault="006F6BA8" w:rsidP="00055CE2">
                            <w:pPr>
                              <w:pStyle w:val="Norm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Run queue</w:t>
                            </w:r>
                          </w:p>
                        </w:txbxContent>
                      </wps:txbx>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40C50D1" id="正方形/長方形 404" o:spid="_x0000_s1163" style="position:absolute;left:0;text-align:left;margin-left:135.35pt;margin-top:27.8pt;width:73.7pt;height:24.8pt;z-index:25171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" filled="f" stroked="f" strokeweight="2pt">
                <v:textbox>
                  <w:txbxContent>
                    <w:p w:rsidR="006F6BA8" w:rsidRPr="00AB5D49" w:rsidRDefault="006F6BA8" w:rsidP="00055CE2">
                      <w:pPr>
                        <w:pStyle w:v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Run queue</w:t>
                      </w:r>
                    </w:p>
                  </w:txbxContent>
                </v:textbox>
              </v:rect>
            </w:pict>
          </mc:Fallback>
        </mc:AlternateContent>
      </w:r>
      <w:r w:rsidR="00055CE2" w:rsidRPr="002230E4">
        <w:rPr>
          <w:noProof/>
        </w:rPr>
        <mc:AlternateContent>
          <mc:Choice Requires="wps">
            <w:drawing>
              <wp:anchor distT="0" distB="0" distL="114300" distR="114300" simplePos="0" relativeHeight="251724288" behindDoc="0" locked="0" layoutInCell="1" allowOverlap="1" wp14:anchorId="6F078C4A" wp14:editId="0F9DED05">
                <wp:simplePos x="0" y="0"/>
                <wp:positionH relativeFrom="column">
                  <wp:posOffset>1652270</wp:posOffset>
                </wp:positionH>
                <wp:positionV relativeFrom="paragraph">
                  <wp:posOffset>1426210</wp:posOffset>
                </wp:positionV>
                <wp:extent cx="935990" cy="503555"/>
                <wp:effectExtent l="0" t="0" r="16510" b="10795"/>
                <wp:wrapNone/>
                <wp:docPr id="405" name="正方形/長方形 405"/>
                <wp:cNvGraphicFramePr/>
                <a:graphic xmlns:a="http://schemas.openxmlformats.org/drawingml/2006/main">
                  <a:graphicData uri="http://schemas.microsoft.com/office/word/2010/wordprocessingShape">
                    <wps:wsp>
                      <wps:cNvSpPr/>
                      <wps:spPr>
                        <a:xfrm>
                          <a:off x="0" y="0"/>
                          <a:ext cx="935990" cy="503555"/>
                        </a:xfrm>
                        <a:prstGeom prst="rect">
                          <a:avLst/>
                        </a:prstGeom>
                        <a:no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2105BB8" id="正方形/長方形 405" o:spid="_x0000_s1026" style="position:absolute;left:0;text-align:left;margin-left:130.1pt;margin-top:112.3pt;width:73.7pt;height:39.6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" filled="f" strokecolor="black [3213]" strokeweight="2pt"/>
            </w:pict>
          </mc:Fallback>
        </mc:AlternateContent>
      </w:r>
      <w:r w:rsidR="00055CE2" w:rsidRPr="002230E4">
        <w:rPr>
          <w:noProof/>
        </w:rPr>
        <mc:AlternateContent>
          <mc:Choice Requires="wps">
            <w:drawing>
              <wp:anchor distT="0" distB="0" distL="114300" distR="114300" simplePos="0" relativeHeight="251753984" behindDoc="0" locked="0" layoutInCell="1" allowOverlap="1" wp14:anchorId="389A8F4A" wp14:editId="1C77E5BF">
                <wp:simplePos x="0" y="0"/>
                <wp:positionH relativeFrom="column">
                  <wp:posOffset>3671570</wp:posOffset>
                </wp:positionH>
                <wp:positionV relativeFrom="paragraph">
                  <wp:posOffset>2664460</wp:posOffset>
                </wp:positionV>
                <wp:extent cx="226060" cy="235585"/>
                <wp:effectExtent l="0" t="0" r="21590" b="12065"/>
                <wp:wrapNone/>
                <wp:docPr id="406" name="円/楕円 127"/>
                <wp:cNvGraphicFramePr/>
                <a:graphic xmlns:a="http://schemas.openxmlformats.org/drawingml/2006/main">
                  <a:graphicData uri="http://schemas.microsoft.com/office/word/2010/wordprocessingShape">
                    <wps:wsp>
                      <wps:cNvSpPr/>
                      <wps:spPr>
                        <a:xfrm>
                          <a:off x="0" y="0"/>
                          <a:ext cx="226060" cy="235585"/>
                        </a:xfrm>
                        <a:prstGeom prst="ellipse">
                          <a:avLst/>
                        </a:prstGeom>
                        <a:solidFill>
                          <a:srgbClr val="9D9D9D">
                            <a:lumMod val="40000"/>
                            <a:lumOff val="60000"/>
                          </a:srgbClr>
                        </a:solidFill>
                        <a:ln w="25400" cap="flat" cmpd="sng" algn="ctr">
                          <a:solidFill>
                            <a:schemeClr val="tx1"/>
                          </a:solidFill>
                          <a:prstDash val="solid"/>
                        </a:ln>
                        <a:effectLst/>
                      </wps:spPr>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1427EDD" id="円/楕円 127" o:spid="_x0000_s1026" style="position:absolute;left:0;text-align:left;margin-left:289.1pt;margin-top:209.8pt;width:17.8pt;height:18.55pt;z-index:25175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" fillcolor="#d8d8d8" strokecolor="black [3213]" strokeweight="2pt"/>
            </w:pict>
          </mc:Fallback>
        </mc:AlternateContent>
      </w:r>
      <w:r w:rsidR="00055CE2" w:rsidRPr="002230E4">
        <w:rPr>
          <w:noProof/>
        </w:rPr>
        <mc:AlternateContent>
          <mc:Choice Requires="wps">
            <w:drawing>
              <wp:anchor distT="0" distB="0" distL="114300" distR="114300" simplePos="0" relativeHeight="251744768" behindDoc="0" locked="0" layoutInCell="1" allowOverlap="1" wp14:anchorId="3EB59E63" wp14:editId="588A192D">
                <wp:simplePos x="0" y="0"/>
                <wp:positionH relativeFrom="column">
                  <wp:posOffset>3376295</wp:posOffset>
                </wp:positionH>
                <wp:positionV relativeFrom="paragraph">
                  <wp:posOffset>2388235</wp:posOffset>
                </wp:positionV>
                <wp:extent cx="935990" cy="314960"/>
                <wp:effectExtent l="0" t="0" r="0" b="0"/>
                <wp:wrapNone/>
                <wp:docPr id="407" name="正方形/長方形 407"/>
                <wp:cNvGraphicFramePr/>
                <a:graphic xmlns:a="http://schemas.openxmlformats.org/drawingml/2006/main">
                  <a:graphicData uri="http://schemas.microsoft.com/office/word/2010/wordprocessingShape">
                    <wps:wsp>
                      <wps:cNvSpPr/>
                      <wps:spPr>
                        <a:xfrm>
                          <a:off x="0" y="0"/>
                          <a:ext cx="935990" cy="314960"/>
                        </a:xfrm>
                        <a:prstGeom prst="rect">
                          <a:avLst/>
                        </a:prstGeom>
                        <a:noFill/>
                        <a:ln w="25400" cap="flat" cmpd="sng" algn="ctr">
                          <a:noFill/>
                          <a:prstDash val="solid"/>
                        </a:ln>
                        <a:effectLst/>
                      </wps:spPr>
                      <wps:txbx>
                        <w:txbxContent>
                          <w:p w:rsidR="006F6BA8" w:rsidRPr="00AB5D49" w:rsidRDefault="006F6BA8" w:rsidP="00055CE2">
                            <w:pPr>
                              <w:pStyle w:val="Norm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Run queue</w:t>
                            </w:r>
                          </w:p>
                        </w:txbxContent>
                      </wps:txbx>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EB59E63" id="正方形/長方形 407" o:spid="_x0000_s1164" style="position:absolute;left:0;text-align:left;margin-left:265.85pt;margin-top:188.05pt;width:73.7pt;height:24.8pt;z-index:25174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" filled="f" stroked="f" strokeweight="2pt">
                <v:textbox>
                  <w:txbxContent>
                    <w:p w:rsidR="006F6BA8" w:rsidRPr="00AB5D49" w:rsidRDefault="006F6BA8" w:rsidP="00055CE2">
                      <w:pPr>
                        <w:pStyle w:v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Run queue</w:t>
                      </w:r>
                    </w:p>
                  </w:txbxContent>
                </v:textbox>
              </v:rect>
            </w:pict>
          </mc:Fallback>
        </mc:AlternateContent>
      </w:r>
      <w:r w:rsidR="00055CE2" w:rsidRPr="002230E4">
        <w:rPr>
          <w:noProof/>
        </w:rPr>
        <mc:AlternateContent>
          <mc:Choice Requires="wps">
            <w:drawing>
              <wp:anchor distT="0" distB="0" distL="114300" distR="114300" simplePos="0" relativeHeight="251743744" behindDoc="0" locked="0" layoutInCell="1" allowOverlap="1" wp14:anchorId="44F4ABB0" wp14:editId="796B5EB1">
                <wp:simplePos x="0" y="0"/>
                <wp:positionH relativeFrom="column">
                  <wp:posOffset>3500120</wp:posOffset>
                </wp:positionH>
                <wp:positionV relativeFrom="paragraph">
                  <wp:posOffset>2893060</wp:posOffset>
                </wp:positionV>
                <wp:extent cx="638175" cy="314960"/>
                <wp:effectExtent l="0" t="0" r="0" b="0"/>
                <wp:wrapNone/>
                <wp:docPr id="408" name="正方形/長方形 408"/>
                <wp:cNvGraphicFramePr/>
                <a:graphic xmlns:a="http://schemas.openxmlformats.org/drawingml/2006/main">
                  <a:graphicData uri="http://schemas.microsoft.com/office/word/2010/wordprocessingShape">
                    <wps:wsp>
                      <wps:cNvSpPr/>
                      <wps:spPr>
                        <a:xfrm>
                          <a:off x="0" y="0"/>
                          <a:ext cx="638175" cy="314960"/>
                        </a:xfrm>
                        <a:prstGeom prst="rect">
                          <a:avLst/>
                        </a:prstGeom>
                        <a:noFill/>
                        <a:ln w="25400" cap="flat" cmpd="sng" algn="ctr">
                          <a:noFill/>
                          <a:prstDash val="solid"/>
                        </a:ln>
                        <a:effectLst/>
                      </wps:spPr>
                      <wps:txbx>
                        <w:txbxContent>
                          <w:p w:rsidR="006F6BA8" w:rsidRPr="00AB5D49" w:rsidRDefault="006F6BA8" w:rsidP="00055CE2">
                            <w:pPr>
                              <w:pStyle w:val="Norm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CPU2</w:t>
                            </w:r>
                          </w:p>
                        </w:txbxContent>
                      </wps:txbx>
                      <wps:bodyPr wrap="square"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4F4ABB0" id="正方形/長方形 408" o:spid="_x0000_s1165" style="position:absolute;left:0;text-align:left;margin-left:275.6pt;margin-top:227.8pt;width:50.25pt;height:24.8pt;z-index:251743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" filled="f" stroked="f" strokeweight="2pt">
                <v:textbox>
                  <w:txbxContent>
                    <w:p w:rsidR="006F6BA8" w:rsidRPr="00AB5D49" w:rsidRDefault="006F6BA8" w:rsidP="00055CE2">
                      <w:pPr>
                        <w:pStyle w:v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CPU2</w:t>
                      </w:r>
                    </w:p>
                  </w:txbxContent>
                </v:textbox>
              </v:rect>
            </w:pict>
          </mc:Fallback>
        </mc:AlternateContent>
      </w:r>
      <w:r w:rsidR="00055CE2" w:rsidRPr="002230E4">
        <w:rPr>
          <w:noProof/>
        </w:rPr>
        <mc:AlternateContent>
          <mc:Choice Requires="wps">
            <w:drawing>
              <wp:anchor distT="0" distB="0" distL="114300" distR="114300" simplePos="0" relativeHeight="251741696" behindDoc="0" locked="0" layoutInCell="1" allowOverlap="1" wp14:anchorId="271CB1C0" wp14:editId="12DBD98F">
                <wp:simplePos x="0" y="0"/>
                <wp:positionH relativeFrom="column">
                  <wp:posOffset>1718945</wp:posOffset>
                </wp:positionH>
                <wp:positionV relativeFrom="paragraph">
                  <wp:posOffset>2397760</wp:posOffset>
                </wp:positionV>
                <wp:extent cx="935990" cy="314960"/>
                <wp:effectExtent l="0" t="0" r="0" b="0"/>
                <wp:wrapNone/>
                <wp:docPr id="409" name="正方形/長方形 409"/>
                <wp:cNvGraphicFramePr/>
                <a:graphic xmlns:a="http://schemas.openxmlformats.org/drawingml/2006/main">
                  <a:graphicData uri="http://schemas.microsoft.com/office/word/2010/wordprocessingShape">
                    <wps:wsp>
                      <wps:cNvSpPr/>
                      <wps:spPr>
                        <a:xfrm>
                          <a:off x="0" y="0"/>
                          <a:ext cx="935990" cy="314960"/>
                        </a:xfrm>
                        <a:prstGeom prst="rect">
                          <a:avLst/>
                        </a:prstGeom>
                        <a:noFill/>
                        <a:ln w="25400" cap="flat" cmpd="sng" algn="ctr">
                          <a:noFill/>
                          <a:prstDash val="solid"/>
                        </a:ln>
                        <a:effectLst/>
                      </wps:spPr>
                      <wps:txbx>
                        <w:txbxContent>
                          <w:p w:rsidR="006F6BA8" w:rsidRPr="00AB5D49" w:rsidRDefault="006F6BA8" w:rsidP="00055CE2">
                            <w:pPr>
                              <w:pStyle w:val="Norm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Run queue</w:t>
                            </w:r>
                          </w:p>
                        </w:txbxContent>
                      </wps:txbx>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71CB1C0" id="正方形/長方形 409" o:spid="_x0000_s1166" style="position:absolute;left:0;text-align:left;margin-left:135.35pt;margin-top:188.8pt;width:73.7pt;height:24.8pt;z-index:25174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" filled="f" stroked="f" strokeweight="2pt">
                <v:textbox>
                  <w:txbxContent>
                    <w:p w:rsidR="006F6BA8" w:rsidRPr="00AB5D49" w:rsidRDefault="006F6BA8" w:rsidP="00055CE2">
                      <w:pPr>
                        <w:pStyle w:v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Run queue</w:t>
                      </w:r>
                    </w:p>
                  </w:txbxContent>
                </v:textbox>
              </v:rect>
            </w:pict>
          </mc:Fallback>
        </mc:AlternateContent>
      </w:r>
      <w:r w:rsidR="00055CE2" w:rsidRPr="002230E4">
        <w:rPr>
          <w:noProof/>
        </w:rPr>
        <mc:AlternateContent>
          <mc:Choice Requires="wps">
            <w:drawing>
              <wp:anchor distT="0" distB="0" distL="114300" distR="114300" simplePos="0" relativeHeight="251740672" behindDoc="0" locked="0" layoutInCell="1" allowOverlap="1" wp14:anchorId="17360F61" wp14:editId="0FF8BA35">
                <wp:simplePos x="0" y="0"/>
                <wp:positionH relativeFrom="column">
                  <wp:posOffset>1842770</wp:posOffset>
                </wp:positionH>
                <wp:positionV relativeFrom="paragraph">
                  <wp:posOffset>2902585</wp:posOffset>
                </wp:positionV>
                <wp:extent cx="638175" cy="314960"/>
                <wp:effectExtent l="0" t="0" r="0" b="0"/>
                <wp:wrapNone/>
                <wp:docPr id="410" name="正方形/長方形 410"/>
                <wp:cNvGraphicFramePr/>
                <a:graphic xmlns:a="http://schemas.openxmlformats.org/drawingml/2006/main">
                  <a:graphicData uri="http://schemas.microsoft.com/office/word/2010/wordprocessingShape">
                    <wps:wsp>
                      <wps:cNvSpPr/>
                      <wps:spPr>
                        <a:xfrm>
                          <a:off x="0" y="0"/>
                          <a:ext cx="638175" cy="314960"/>
                        </a:xfrm>
                        <a:prstGeom prst="rect">
                          <a:avLst/>
                        </a:prstGeom>
                        <a:noFill/>
                        <a:ln w="25400" cap="flat" cmpd="sng" algn="ctr">
                          <a:noFill/>
                          <a:prstDash val="solid"/>
                        </a:ln>
                        <a:effectLst/>
                      </wps:spPr>
                      <wps:txbx>
                        <w:txbxContent>
                          <w:p w:rsidR="006F6BA8" w:rsidRPr="00AB5D49" w:rsidRDefault="006F6BA8" w:rsidP="00055CE2">
                            <w:pPr>
                              <w:pStyle w:val="Norm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CPU1</w:t>
                            </w:r>
                          </w:p>
                        </w:txbxContent>
                      </wps:txbx>
                      <wps:bodyPr wrap="square"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7360F61" id="正方形/長方形 410" o:spid="_x0000_s1167" style="position:absolute;left:0;text-align:left;margin-left:145.1pt;margin-top:228.55pt;width:50.25pt;height:24.8pt;z-index:25174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" filled="f" stroked="f" strokeweight="2pt">
                <v:textbox>
                  <w:txbxContent>
                    <w:p w:rsidR="006F6BA8" w:rsidRPr="00AB5D49" w:rsidRDefault="006F6BA8" w:rsidP="00055CE2">
                      <w:pPr>
                        <w:pStyle w:v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CPU1</w:t>
                      </w:r>
                    </w:p>
                  </w:txbxContent>
                </v:textbox>
              </v:rect>
            </w:pict>
          </mc:Fallback>
        </mc:AlternateContent>
      </w:r>
      <w:r w:rsidR="00055CE2" w:rsidRPr="002230E4">
        <w:rPr>
          <w:noProof/>
        </w:rPr>
        <mc:AlternateContent>
          <mc:Choice Requires="wps">
            <w:drawing>
              <wp:anchor distT="0" distB="0" distL="114300" distR="114300" simplePos="0" relativeHeight="251696640" behindDoc="0" locked="0" layoutInCell="1" allowOverlap="1" wp14:anchorId="540C3F0C" wp14:editId="74DB873F">
                <wp:simplePos x="0" y="0"/>
                <wp:positionH relativeFrom="column">
                  <wp:posOffset>1652270</wp:posOffset>
                </wp:positionH>
                <wp:positionV relativeFrom="paragraph">
                  <wp:posOffset>2456815</wp:posOffset>
                </wp:positionV>
                <wp:extent cx="935990" cy="503555"/>
                <wp:effectExtent l="0" t="0" r="16510" b="10795"/>
                <wp:wrapNone/>
                <wp:docPr id="411" name="正方形/長方形 411"/>
                <wp:cNvGraphicFramePr/>
                <a:graphic xmlns:a="http://schemas.openxmlformats.org/drawingml/2006/main">
                  <a:graphicData uri="http://schemas.microsoft.com/office/word/2010/wordprocessingShape">
                    <wps:wsp>
                      <wps:cNvSpPr/>
                      <wps:spPr>
                        <a:xfrm>
                          <a:off x="0" y="0"/>
                          <a:ext cx="935990" cy="503555"/>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94DF978" id="正方形/長方形 411" o:spid="_x0000_s1026" style="position:absolute;left:0;text-align:left;margin-left:130.1pt;margin-top:193.45pt;width:73.7pt;height:39.6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" fillcolor="#d8d8d8" strokecolor="black [3213]" strokeweight="2pt"/>
            </w:pict>
          </mc:Fallback>
        </mc:AlternateContent>
      </w:r>
      <w:r w:rsidR="00055CE2" w:rsidRPr="002230E4">
        <w:rPr>
          <w:noProof/>
        </w:rPr>
        <mc:AlternateContent>
          <mc:Choice Requires="wps">
            <w:drawing>
              <wp:anchor distT="0" distB="0" distL="114300" distR="114300" simplePos="0" relativeHeight="251737600" behindDoc="0" locked="0" layoutInCell="1" allowOverlap="1" wp14:anchorId="24E07E90" wp14:editId="53642BC2">
                <wp:simplePos x="0" y="0"/>
                <wp:positionH relativeFrom="column">
                  <wp:posOffset>3376295</wp:posOffset>
                </wp:positionH>
                <wp:positionV relativeFrom="paragraph">
                  <wp:posOffset>1355725</wp:posOffset>
                </wp:positionV>
                <wp:extent cx="935990" cy="314960"/>
                <wp:effectExtent l="0" t="0" r="0" b="0"/>
                <wp:wrapNone/>
                <wp:docPr id="412" name="正方形/長方形 412"/>
                <wp:cNvGraphicFramePr/>
                <a:graphic xmlns:a="http://schemas.openxmlformats.org/drawingml/2006/main">
                  <a:graphicData uri="http://schemas.microsoft.com/office/word/2010/wordprocessingShape">
                    <wps:wsp>
                      <wps:cNvSpPr/>
                      <wps:spPr>
                        <a:xfrm>
                          <a:off x="0" y="0"/>
                          <a:ext cx="935990" cy="314960"/>
                        </a:xfrm>
                        <a:prstGeom prst="rect">
                          <a:avLst/>
                        </a:prstGeom>
                        <a:noFill/>
                        <a:ln w="25400" cap="flat" cmpd="sng" algn="ctr">
                          <a:noFill/>
                          <a:prstDash val="solid"/>
                        </a:ln>
                        <a:effectLst/>
                      </wps:spPr>
                      <wps:txbx>
                        <w:txbxContent>
                          <w:p w:rsidR="006F6BA8" w:rsidRPr="00AB5D49" w:rsidRDefault="006F6BA8" w:rsidP="00055CE2">
                            <w:pPr>
                              <w:pStyle w:val="Norm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Run queue</w:t>
                            </w:r>
                          </w:p>
                        </w:txbxContent>
                      </wps:txbx>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4E07E90" id="正方形/長方形 412" o:spid="_x0000_s1168" style="position:absolute;left:0;text-align:left;margin-left:265.85pt;margin-top:106.75pt;width:73.7pt;height:24.8pt;z-index:251737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" filled="f" stroked="f" strokeweight="2pt">
                <v:textbox>
                  <w:txbxContent>
                    <w:p w:rsidR="006F6BA8" w:rsidRPr="00AB5D49" w:rsidRDefault="006F6BA8" w:rsidP="00055CE2">
                      <w:pPr>
                        <w:pStyle w:v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Run queue</w:t>
                      </w:r>
                    </w:p>
                  </w:txbxContent>
                </v:textbox>
              </v:rect>
            </w:pict>
          </mc:Fallback>
        </mc:AlternateContent>
      </w:r>
      <w:r w:rsidR="00055CE2" w:rsidRPr="002230E4">
        <w:rPr>
          <w:noProof/>
        </w:rPr>
        <mc:AlternateContent>
          <mc:Choice Requires="wps">
            <w:drawing>
              <wp:anchor distT="0" distB="0" distL="114300" distR="114300" simplePos="0" relativeHeight="251736576" behindDoc="0" locked="0" layoutInCell="1" allowOverlap="1" wp14:anchorId="44EF9C53" wp14:editId="374CF6BE">
                <wp:simplePos x="0" y="0"/>
                <wp:positionH relativeFrom="column">
                  <wp:posOffset>3500120</wp:posOffset>
                </wp:positionH>
                <wp:positionV relativeFrom="paragraph">
                  <wp:posOffset>1860550</wp:posOffset>
                </wp:positionV>
                <wp:extent cx="619125" cy="314960"/>
                <wp:effectExtent l="0" t="0" r="0" b="0"/>
                <wp:wrapNone/>
                <wp:docPr id="413" name="正方形/長方形 413"/>
                <wp:cNvGraphicFramePr/>
                <a:graphic xmlns:a="http://schemas.openxmlformats.org/drawingml/2006/main">
                  <a:graphicData uri="http://schemas.microsoft.com/office/word/2010/wordprocessingShape">
                    <wps:wsp>
                      <wps:cNvSpPr/>
                      <wps:spPr>
                        <a:xfrm>
                          <a:off x="0" y="0"/>
                          <a:ext cx="619125" cy="314960"/>
                        </a:xfrm>
                        <a:prstGeom prst="rect">
                          <a:avLst/>
                        </a:prstGeom>
                        <a:noFill/>
                        <a:ln w="25400" cap="flat" cmpd="sng" algn="ctr">
                          <a:noFill/>
                          <a:prstDash val="solid"/>
                        </a:ln>
                        <a:effectLst/>
                      </wps:spPr>
                      <wps:txbx>
                        <w:txbxContent>
                          <w:p w:rsidR="006F6BA8" w:rsidRPr="00AB5D49" w:rsidRDefault="006F6BA8" w:rsidP="00055CE2">
                            <w:pPr>
                              <w:pStyle w:val="Norm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CPU2</w:t>
                            </w:r>
                          </w:p>
                        </w:txbxContent>
                      </wps:txbx>
                      <wps:bodyPr wrap="square"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4EF9C53" id="正方形/長方形 413" o:spid="_x0000_s1169" style="position:absolute;left:0;text-align:left;margin-left:275.6pt;margin-top:146.5pt;width:48.75pt;height:24.8pt;z-index:251736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" filled="f" stroked="f" strokeweight="2pt">
                <v:textbox>
                  <w:txbxContent>
                    <w:p w:rsidR="006F6BA8" w:rsidRPr="00AB5D49" w:rsidRDefault="006F6BA8" w:rsidP="00055CE2">
                      <w:pPr>
                        <w:pStyle w:v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CPU2</w:t>
                      </w:r>
                    </w:p>
                  </w:txbxContent>
                </v:textbox>
              </v:rect>
            </w:pict>
          </mc:Fallback>
        </mc:AlternateContent>
      </w:r>
      <w:r w:rsidR="00055CE2" w:rsidRPr="002230E4">
        <w:rPr>
          <w:noProof/>
        </w:rPr>
        <mc:AlternateContent>
          <mc:Choice Requires="wps">
            <w:drawing>
              <wp:anchor distT="0" distB="0" distL="114300" distR="114300" simplePos="0" relativeHeight="251731456" behindDoc="0" locked="0" layoutInCell="1" allowOverlap="1" wp14:anchorId="1EA2A1A8" wp14:editId="60205A35">
                <wp:simplePos x="0" y="0"/>
                <wp:positionH relativeFrom="column">
                  <wp:posOffset>2004695</wp:posOffset>
                </wp:positionH>
                <wp:positionV relativeFrom="paragraph">
                  <wp:posOffset>1670050</wp:posOffset>
                </wp:positionV>
                <wp:extent cx="241935" cy="187960"/>
                <wp:effectExtent l="0" t="0" r="5715" b="2540"/>
                <wp:wrapNone/>
                <wp:docPr id="414" name="正方形/長方形 414"/>
                <wp:cNvGraphicFramePr/>
                <a:graphic xmlns:a="http://schemas.openxmlformats.org/drawingml/2006/main">
                  <a:graphicData uri="http://schemas.microsoft.com/office/word/2010/wordprocessingShape">
                    <wps:wsp>
                      <wps:cNvSpPr/>
                      <wps:spPr>
                        <a:xfrm>
                          <a:off x="0" y="0"/>
                          <a:ext cx="241935" cy="187960"/>
                        </a:xfrm>
                        <a:prstGeom prst="rect">
                          <a:avLst/>
                        </a:prstGeom>
                        <a:noFill/>
                        <a:ln w="25400" cap="flat" cmpd="sng" algn="ctr">
                          <a:noFill/>
                          <a:prstDash val="solid"/>
                        </a:ln>
                        <a:effectLst/>
                      </wps:spPr>
                      <wps:txbx>
                        <w:txbxContent>
                          <w:p w:rsidR="006F6BA8" w:rsidRPr="00AB5D49" w:rsidRDefault="006F6BA8" w:rsidP="00055CE2">
                            <w:pPr>
                              <w:pStyle w:val="NormalWeb"/>
                              <w:spacing w:after="0" w:line="240" w:lineRule="exact"/>
                              <w:ind w:firstLineChars="50" w:firstLine="105"/>
                              <w:rPr>
                                <w:rFonts w:ascii="Arial" w:eastAsia="メイリオ" w:hAnsi="Arial" w:cs="Arial"/>
                              </w:rPr>
                            </w:pPr>
                            <w:r w:rsidRPr="00AB5D49">
                              <w:rPr>
                                <w:rFonts w:ascii="Arial" w:eastAsia="メイリオ" w:hAnsi="Arial" w:cs="Arial"/>
                                <w:color w:val="000000" w:themeColor="text1"/>
                                <w:kern w:val="24"/>
                                <w:sz w:val="21"/>
                                <w:szCs w:val="21"/>
                              </w:rPr>
                              <w:t>A</w:t>
                            </w:r>
                          </w:p>
                        </w:txbxContent>
                      </wps:txbx>
                      <wps:bodyPr lIns="0" tIns="0" rIns="0" bIns="0"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EA2A1A8" id="正方形/長方形 414" o:spid="_x0000_s1170" style="position:absolute;left:0;text-align:left;margin-left:157.85pt;margin-top:131.5pt;width:19.05pt;height:14.8pt;z-index:251731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" filled="f" stroked="f" strokeweight="2pt">
                <v:textbox inset="0,0,0,0">
                  <w:txbxContent>
                    <w:p w:rsidR="006F6BA8" w:rsidRPr="00AB5D49" w:rsidRDefault="006F6BA8" w:rsidP="00055CE2">
                      <w:pPr>
                        <w:pStyle w:val="Web"/>
                        <w:spacing w:after="0" w:line="240" w:lineRule="exact"/>
                        <w:ind w:firstLineChars="50" w:firstLine="105"/>
                        <w:rPr>
                          <w:rFonts w:ascii="Arial" w:eastAsia="メイリオ" w:hAnsi="Arial" w:cs="Arial"/>
                        </w:rPr>
                      </w:pPr>
                      <w:r w:rsidRPr="00AB5D49">
                        <w:rPr>
                          <w:rFonts w:ascii="Arial" w:eastAsia="メイリオ" w:hAnsi="Arial" w:cs="Arial"/>
                          <w:color w:val="000000" w:themeColor="text1"/>
                          <w:kern w:val="24"/>
                          <w:sz w:val="21"/>
                          <w:szCs w:val="21"/>
                        </w:rPr>
                        <w:t>A</w:t>
                      </w:r>
                    </w:p>
                  </w:txbxContent>
                </v:textbox>
              </v:rect>
            </w:pict>
          </mc:Fallback>
        </mc:AlternateContent>
      </w:r>
      <w:r w:rsidR="00055CE2" w:rsidRPr="002230E4">
        <w:rPr>
          <w:noProof/>
        </w:rPr>
        <mc:AlternateContent>
          <mc:Choice Requires="wps">
            <w:drawing>
              <wp:anchor distT="0" distB="0" distL="114300" distR="114300" simplePos="0" relativeHeight="251729408" behindDoc="0" locked="0" layoutInCell="1" allowOverlap="1" wp14:anchorId="54319B96" wp14:editId="0E2ABEC2">
                <wp:simplePos x="0" y="0"/>
                <wp:positionH relativeFrom="column">
                  <wp:posOffset>2014220</wp:posOffset>
                </wp:positionH>
                <wp:positionV relativeFrom="paragraph">
                  <wp:posOffset>1651000</wp:posOffset>
                </wp:positionV>
                <wp:extent cx="226060" cy="235585"/>
                <wp:effectExtent l="0" t="0" r="21590" b="12065"/>
                <wp:wrapNone/>
                <wp:docPr id="415" name="円/楕円 105"/>
                <wp:cNvGraphicFramePr/>
                <a:graphic xmlns:a="http://schemas.openxmlformats.org/drawingml/2006/main">
                  <a:graphicData uri="http://schemas.microsoft.com/office/word/2010/wordprocessingShape">
                    <wps:wsp>
                      <wps:cNvSpPr/>
                      <wps:spPr>
                        <a:xfrm>
                          <a:off x="0" y="0"/>
                          <a:ext cx="226060" cy="235585"/>
                        </a:xfrm>
                        <a:prstGeom prst="ellipse">
                          <a:avLst/>
                        </a:prstGeom>
                        <a:solidFill>
                          <a:srgbClr val="9D9D9D">
                            <a:lumMod val="40000"/>
                            <a:lumOff val="60000"/>
                          </a:srgbClr>
                        </a:solidFill>
                        <a:ln w="25400" cap="flat" cmpd="sng" algn="ctr">
                          <a:solidFill>
                            <a:schemeClr val="tx1"/>
                          </a:solidFill>
                          <a:prstDash val="solid"/>
                        </a:ln>
                        <a:effectLst/>
                      </wps:spPr>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6DFB9FB" id="円/楕円 105" o:spid="_x0000_s1026" style="position:absolute;left:0;text-align:left;margin-left:158.6pt;margin-top:130pt;width:17.8pt;height:18.55pt;z-index:251729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" fillcolor="#d8d8d8" strokecolor="black [3213]" strokeweight="2pt"/>
            </w:pict>
          </mc:Fallback>
        </mc:AlternateContent>
      </w:r>
      <w:r w:rsidR="00055CE2" w:rsidRPr="002230E4">
        <w:rPr>
          <w:noProof/>
        </w:rPr>
        <mc:AlternateContent>
          <mc:Choice Requires="wps">
            <w:drawing>
              <wp:anchor distT="0" distB="0" distL="114300" distR="114300" simplePos="0" relativeHeight="251728384" behindDoc="0" locked="0" layoutInCell="1" allowOverlap="1" wp14:anchorId="18E4D638" wp14:editId="1DFAEF99">
                <wp:simplePos x="0" y="0"/>
                <wp:positionH relativeFrom="column">
                  <wp:posOffset>1718945</wp:posOffset>
                </wp:positionH>
                <wp:positionV relativeFrom="paragraph">
                  <wp:posOffset>1374775</wp:posOffset>
                </wp:positionV>
                <wp:extent cx="935990" cy="314960"/>
                <wp:effectExtent l="0" t="0" r="0" b="0"/>
                <wp:wrapNone/>
                <wp:docPr id="416" name="正方形/長方形 416"/>
                <wp:cNvGraphicFramePr/>
                <a:graphic xmlns:a="http://schemas.openxmlformats.org/drawingml/2006/main">
                  <a:graphicData uri="http://schemas.microsoft.com/office/word/2010/wordprocessingShape">
                    <wps:wsp>
                      <wps:cNvSpPr/>
                      <wps:spPr>
                        <a:xfrm>
                          <a:off x="0" y="0"/>
                          <a:ext cx="935990" cy="314960"/>
                        </a:xfrm>
                        <a:prstGeom prst="rect">
                          <a:avLst/>
                        </a:prstGeom>
                        <a:noFill/>
                        <a:ln w="25400" cap="flat" cmpd="sng" algn="ctr">
                          <a:noFill/>
                          <a:prstDash val="solid"/>
                        </a:ln>
                        <a:effectLst/>
                      </wps:spPr>
                      <wps:txbx>
                        <w:txbxContent>
                          <w:p w:rsidR="006F6BA8" w:rsidRPr="00AB5D49" w:rsidRDefault="006F6BA8" w:rsidP="00055CE2">
                            <w:pPr>
                              <w:pStyle w:val="Norm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Run queue</w:t>
                            </w:r>
                          </w:p>
                        </w:txbxContent>
                      </wps:txbx>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8E4D638" id="正方形/長方形 416" o:spid="_x0000_s1171" style="position:absolute;left:0;text-align:left;margin-left:135.35pt;margin-top:108.25pt;width:73.7pt;height:24.8pt;z-index:25172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" filled="f" stroked="f" strokeweight="2pt">
                <v:textbox>
                  <w:txbxContent>
                    <w:p w:rsidR="006F6BA8" w:rsidRPr="00AB5D49" w:rsidRDefault="006F6BA8" w:rsidP="00055CE2">
                      <w:pPr>
                        <w:pStyle w:v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Run queue</w:t>
                      </w:r>
                    </w:p>
                  </w:txbxContent>
                </v:textbox>
              </v:rect>
            </w:pict>
          </mc:Fallback>
        </mc:AlternateContent>
      </w:r>
      <w:r w:rsidR="00055CE2" w:rsidRPr="002230E4">
        <w:rPr>
          <w:noProof/>
        </w:rPr>
        <mc:AlternateContent>
          <mc:Choice Requires="wps">
            <w:drawing>
              <wp:anchor distT="0" distB="0" distL="114300" distR="114300" simplePos="0" relativeHeight="251726336" behindDoc="0" locked="0" layoutInCell="1" allowOverlap="1" wp14:anchorId="3EC67E79" wp14:editId="5FEEC325">
                <wp:simplePos x="0" y="0"/>
                <wp:positionH relativeFrom="column">
                  <wp:posOffset>1871345</wp:posOffset>
                </wp:positionH>
                <wp:positionV relativeFrom="paragraph">
                  <wp:posOffset>1879600</wp:posOffset>
                </wp:positionV>
                <wp:extent cx="666750" cy="314960"/>
                <wp:effectExtent l="0" t="0" r="0" b="0"/>
                <wp:wrapNone/>
                <wp:docPr id="417" name="正方形/長方形 417"/>
                <wp:cNvGraphicFramePr/>
                <a:graphic xmlns:a="http://schemas.openxmlformats.org/drawingml/2006/main">
                  <a:graphicData uri="http://schemas.microsoft.com/office/word/2010/wordprocessingShape">
                    <wps:wsp>
                      <wps:cNvSpPr/>
                      <wps:spPr>
                        <a:xfrm>
                          <a:off x="0" y="0"/>
                          <a:ext cx="666750" cy="314960"/>
                        </a:xfrm>
                        <a:prstGeom prst="rect">
                          <a:avLst/>
                        </a:prstGeom>
                        <a:noFill/>
                        <a:ln w="25400" cap="flat" cmpd="sng" algn="ctr">
                          <a:noFill/>
                          <a:prstDash val="solid"/>
                        </a:ln>
                        <a:effectLst/>
                      </wps:spPr>
                      <wps:txbx>
                        <w:txbxContent>
                          <w:p w:rsidR="006F6BA8" w:rsidRPr="00AB5D49" w:rsidRDefault="006F6BA8" w:rsidP="00055CE2">
                            <w:pPr>
                              <w:pStyle w:val="Norm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CPU1</w:t>
                            </w:r>
                          </w:p>
                        </w:txbxContent>
                      </wps:txbx>
                      <wps:bodyPr wrap="square"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EC67E79" id="正方形/長方形 417" o:spid="_x0000_s1172" style="position:absolute;left:0;text-align:left;margin-left:147.35pt;margin-top:148pt;width:52.5pt;height:24.8pt;z-index:251726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" filled="f" stroked="f" strokeweight="2pt">
                <v:textbox>
                  <w:txbxContent>
                    <w:p w:rsidR="006F6BA8" w:rsidRPr="00AB5D49" w:rsidRDefault="006F6BA8" w:rsidP="00055CE2">
                      <w:pPr>
                        <w:pStyle w:v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CPU1</w:t>
                      </w:r>
                    </w:p>
                  </w:txbxContent>
                </v:textbox>
              </v:rect>
            </w:pict>
          </mc:Fallback>
        </mc:AlternateContent>
      </w:r>
      <w:r w:rsidR="00055CE2" w:rsidRPr="002230E4">
        <w:rPr>
          <w:noProof/>
        </w:rPr>
        <mc:AlternateContent>
          <mc:Choice Requires="wps">
            <w:drawing>
              <wp:anchor distT="0" distB="0" distL="114300" distR="114300" simplePos="0" relativeHeight="251713024" behindDoc="0" locked="0" layoutInCell="1" allowOverlap="1" wp14:anchorId="65C13E74" wp14:editId="4185C414">
                <wp:simplePos x="0" y="0"/>
                <wp:positionH relativeFrom="column">
                  <wp:posOffset>1842770</wp:posOffset>
                </wp:positionH>
                <wp:positionV relativeFrom="paragraph">
                  <wp:posOffset>858520</wp:posOffset>
                </wp:positionV>
                <wp:extent cx="604520" cy="314960"/>
                <wp:effectExtent l="0" t="0" r="0" b="0"/>
                <wp:wrapNone/>
                <wp:docPr id="418" name="正方形/長方形 418"/>
                <wp:cNvGraphicFramePr/>
                <a:graphic xmlns:a="http://schemas.openxmlformats.org/drawingml/2006/main">
                  <a:graphicData uri="http://schemas.microsoft.com/office/word/2010/wordprocessingShape">
                    <wps:wsp>
                      <wps:cNvSpPr/>
                      <wps:spPr>
                        <a:xfrm>
                          <a:off x="0" y="0"/>
                          <a:ext cx="604520" cy="314960"/>
                        </a:xfrm>
                        <a:prstGeom prst="rect">
                          <a:avLst/>
                        </a:prstGeom>
                        <a:noFill/>
                        <a:ln w="25400" cap="flat" cmpd="sng" algn="ctr">
                          <a:noFill/>
                          <a:prstDash val="solid"/>
                        </a:ln>
                        <a:effectLst/>
                      </wps:spPr>
                      <wps:txbx>
                        <w:txbxContent>
                          <w:p w:rsidR="006F6BA8" w:rsidRPr="00AB5D49" w:rsidRDefault="006F6BA8" w:rsidP="00055CE2">
                            <w:pPr>
                              <w:pStyle w:val="Norm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CPU1</w:t>
                            </w:r>
                          </w:p>
                        </w:txbxContent>
                      </wps:txbx>
                      <wps:bodyPr wrap="square"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5C13E74" id="正方形/長方形 418" o:spid="_x0000_s1173" style="position:absolute;left:0;text-align:left;margin-left:145.1pt;margin-top:67.6pt;width:47.6pt;height:24.8pt;z-index:25171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" filled="f" stroked="f" strokeweight="2pt">
                <v:textbox>
                  <w:txbxContent>
                    <w:p w:rsidR="006F6BA8" w:rsidRPr="00AB5D49" w:rsidRDefault="006F6BA8" w:rsidP="00055CE2">
                      <w:pPr>
                        <w:pStyle w:v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CPU1</w:t>
                      </w:r>
                    </w:p>
                  </w:txbxContent>
                </v:textbox>
              </v:rect>
            </w:pict>
          </mc:Fallback>
        </mc:AlternateContent>
      </w:r>
      <w:r w:rsidR="00055CE2" w:rsidRPr="002230E4">
        <w:rPr>
          <w:noProof/>
        </w:rPr>
        <mc:AlternateContent>
          <mc:Choice Requires="wps">
            <w:drawing>
              <wp:anchor distT="0" distB="0" distL="114300" distR="114300" simplePos="0" relativeHeight="251715072" behindDoc="0" locked="0" layoutInCell="1" allowOverlap="1" wp14:anchorId="43C0083C" wp14:editId="3908BEE3">
                <wp:simplePos x="0" y="0"/>
                <wp:positionH relativeFrom="column">
                  <wp:posOffset>2014220</wp:posOffset>
                </wp:positionH>
                <wp:positionV relativeFrom="paragraph">
                  <wp:posOffset>620395</wp:posOffset>
                </wp:positionV>
                <wp:extent cx="226060" cy="235585"/>
                <wp:effectExtent l="0" t="0" r="21590" b="12065"/>
                <wp:wrapNone/>
                <wp:docPr id="419" name="円/楕円 95"/>
                <wp:cNvGraphicFramePr/>
                <a:graphic xmlns:a="http://schemas.openxmlformats.org/drawingml/2006/main">
                  <a:graphicData uri="http://schemas.microsoft.com/office/word/2010/wordprocessingShape">
                    <wps:wsp>
                      <wps:cNvSpPr/>
                      <wps:spPr>
                        <a:xfrm>
                          <a:off x="0" y="0"/>
                          <a:ext cx="226060" cy="235585"/>
                        </a:xfrm>
                        <a:prstGeom prst="ellipse">
                          <a:avLst/>
                        </a:prstGeom>
                        <a:noFill/>
                        <a:ln w="25400" cap="flat" cmpd="sng" algn="ctr">
                          <a:solidFill>
                            <a:schemeClr val="tx1"/>
                          </a:solidFill>
                          <a:prstDash val="solid"/>
                        </a:ln>
                        <a:effectLst/>
                      </wps:spPr>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E78AF11" id="円/楕円 95" o:spid="_x0000_s1026" style="position:absolute;left:0;text-align:left;margin-left:158.6pt;margin-top:48.85pt;width:17.8pt;height:18.55pt;z-index:251715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" filled="f" strokecolor="black [3213]" strokeweight="2pt"/>
            </w:pict>
          </mc:Fallback>
        </mc:AlternateContent>
      </w:r>
      <w:r w:rsidR="00055CE2" w:rsidRPr="002230E4">
        <w:rPr>
          <w:noProof/>
        </w:rPr>
        <mc:AlternateContent>
          <mc:Choice Requires="wps">
            <w:drawing>
              <wp:anchor distT="0" distB="0" distL="114300" distR="114300" simplePos="0" relativeHeight="251718144" behindDoc="0" locked="0" layoutInCell="1" allowOverlap="1" wp14:anchorId="1F8FE32F" wp14:editId="6E0B37F2">
                <wp:simplePos x="0" y="0"/>
                <wp:positionH relativeFrom="column">
                  <wp:posOffset>3309620</wp:posOffset>
                </wp:positionH>
                <wp:positionV relativeFrom="paragraph">
                  <wp:posOffset>393700</wp:posOffset>
                </wp:positionV>
                <wp:extent cx="935990" cy="503555"/>
                <wp:effectExtent l="0" t="0" r="16510" b="10795"/>
                <wp:wrapNone/>
                <wp:docPr id="420" name="正方形/長方形 420"/>
                <wp:cNvGraphicFramePr/>
                <a:graphic xmlns:a="http://schemas.openxmlformats.org/drawingml/2006/main">
                  <a:graphicData uri="http://schemas.microsoft.com/office/word/2010/wordprocessingShape">
                    <wps:wsp>
                      <wps:cNvSpPr/>
                      <wps:spPr>
                        <a:xfrm>
                          <a:off x="0" y="0"/>
                          <a:ext cx="935990" cy="503555"/>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31F2E28" id="正方形/長方形 420" o:spid="_x0000_s1026" style="position:absolute;left:0;text-align:left;margin-left:260.6pt;margin-top:31pt;width:73.7pt;height:39.6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" fillcolor="#d8d8d8" strokecolor="black [3213]" strokeweight="2pt"/>
            </w:pict>
          </mc:Fallback>
        </mc:AlternateContent>
      </w:r>
      <w:r w:rsidR="00055CE2" w:rsidRPr="002230E4">
        <w:rPr>
          <w:noProof/>
        </w:rPr>
        <mc:AlternateContent>
          <mc:Choice Requires="wps">
            <w:drawing>
              <wp:anchor distT="0" distB="0" distL="114300" distR="114300" simplePos="0" relativeHeight="251721216" behindDoc="0" locked="0" layoutInCell="1" allowOverlap="1" wp14:anchorId="3F6E2FC2" wp14:editId="012AEE3C">
                <wp:simplePos x="0" y="0"/>
                <wp:positionH relativeFrom="column">
                  <wp:posOffset>3500120</wp:posOffset>
                </wp:positionH>
                <wp:positionV relativeFrom="paragraph">
                  <wp:posOffset>839470</wp:posOffset>
                </wp:positionV>
                <wp:extent cx="647700" cy="314960"/>
                <wp:effectExtent l="0" t="0" r="0" b="0"/>
                <wp:wrapNone/>
                <wp:docPr id="421" name="正方形/長方形 421"/>
                <wp:cNvGraphicFramePr/>
                <a:graphic xmlns:a="http://schemas.openxmlformats.org/drawingml/2006/main">
                  <a:graphicData uri="http://schemas.microsoft.com/office/word/2010/wordprocessingShape">
                    <wps:wsp>
                      <wps:cNvSpPr/>
                      <wps:spPr>
                        <a:xfrm>
                          <a:off x="0" y="0"/>
                          <a:ext cx="647700" cy="314960"/>
                        </a:xfrm>
                        <a:prstGeom prst="rect">
                          <a:avLst/>
                        </a:prstGeom>
                        <a:noFill/>
                        <a:ln w="25400" cap="flat" cmpd="sng" algn="ctr">
                          <a:noFill/>
                          <a:prstDash val="solid"/>
                        </a:ln>
                        <a:effectLst/>
                      </wps:spPr>
                      <wps:txbx>
                        <w:txbxContent>
                          <w:p w:rsidR="006F6BA8" w:rsidRPr="00AB5D49" w:rsidRDefault="006F6BA8" w:rsidP="00055CE2">
                            <w:pPr>
                              <w:pStyle w:val="Norm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CPU2</w:t>
                            </w:r>
                          </w:p>
                        </w:txbxContent>
                      </wps:txbx>
                      <wps:bodyPr wrap="square"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F6E2FC2" id="正方形/長方形 421" o:spid="_x0000_s1174" style="position:absolute;left:0;text-align:left;margin-left:275.6pt;margin-top:66.1pt;width:51pt;height:24.8pt;z-index:251721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" filled="f" stroked="f" strokeweight="2pt">
                <v:textbox>
                  <w:txbxContent>
                    <w:p w:rsidR="006F6BA8" w:rsidRPr="00AB5D49" w:rsidRDefault="006F6BA8" w:rsidP="00055CE2">
                      <w:pPr>
                        <w:pStyle w:v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CPU2</w:t>
                      </w:r>
                    </w:p>
                  </w:txbxContent>
                </v:textbox>
              </v:rect>
            </w:pict>
          </mc:Fallback>
        </mc:AlternateContent>
      </w:r>
      <w:r w:rsidR="00055CE2" w:rsidRPr="002230E4">
        <w:rPr>
          <w:noProof/>
        </w:rPr>
        <mc:AlternateContent>
          <mc:Choice Requires="wps">
            <w:drawing>
              <wp:anchor distT="0" distB="0" distL="114300" distR="114300" simplePos="0" relativeHeight="251723264" behindDoc="0" locked="0" layoutInCell="1" allowOverlap="1" wp14:anchorId="67023595" wp14:editId="5ACE8166">
                <wp:simplePos x="0" y="0"/>
                <wp:positionH relativeFrom="column">
                  <wp:posOffset>3376295</wp:posOffset>
                </wp:positionH>
                <wp:positionV relativeFrom="paragraph">
                  <wp:posOffset>334645</wp:posOffset>
                </wp:positionV>
                <wp:extent cx="935990" cy="314960"/>
                <wp:effectExtent l="0" t="0" r="0" b="0"/>
                <wp:wrapNone/>
                <wp:docPr id="422" name="正方形/長方形 422"/>
                <wp:cNvGraphicFramePr/>
                <a:graphic xmlns:a="http://schemas.openxmlformats.org/drawingml/2006/main">
                  <a:graphicData uri="http://schemas.microsoft.com/office/word/2010/wordprocessingShape">
                    <wps:wsp>
                      <wps:cNvSpPr/>
                      <wps:spPr>
                        <a:xfrm>
                          <a:off x="0" y="0"/>
                          <a:ext cx="935990" cy="314960"/>
                        </a:xfrm>
                        <a:prstGeom prst="rect">
                          <a:avLst/>
                        </a:prstGeom>
                        <a:noFill/>
                        <a:ln w="25400" cap="flat" cmpd="sng" algn="ctr">
                          <a:noFill/>
                          <a:prstDash val="solid"/>
                        </a:ln>
                        <a:effectLst/>
                      </wps:spPr>
                      <wps:txbx>
                        <w:txbxContent>
                          <w:p w:rsidR="006F6BA8" w:rsidRPr="00AB5D49" w:rsidRDefault="006F6BA8" w:rsidP="00055CE2">
                            <w:pPr>
                              <w:pStyle w:val="Norm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Run queue</w:t>
                            </w:r>
                          </w:p>
                        </w:txbxContent>
                      </wps:txbx>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7023595" id="正方形/長方形 422" o:spid="_x0000_s1175" style="position:absolute;left:0;text-align:left;margin-left:265.85pt;margin-top:26.35pt;width:73.7pt;height:24.8pt;z-index:25172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" filled="f" stroked="f" strokeweight="2pt">
                <v:textbox>
                  <w:txbxContent>
                    <w:p w:rsidR="006F6BA8" w:rsidRPr="00AB5D49" w:rsidRDefault="006F6BA8" w:rsidP="00055CE2">
                      <w:pPr>
                        <w:pStyle w:val="Web"/>
                        <w:spacing w:after="0" w:line="240" w:lineRule="exact"/>
                        <w:rPr>
                          <w:rFonts w:ascii="Arial" w:eastAsia="メイリオ" w:hAnsi="Arial" w:cs="Arial"/>
                        </w:rPr>
                      </w:pPr>
                      <w:r w:rsidRPr="00AB5D49">
                        <w:rPr>
                          <w:rFonts w:ascii="Arial" w:eastAsia="メイリオ" w:hAnsi="Arial" w:cs="Arial"/>
                          <w:color w:val="000000" w:themeColor="text1"/>
                          <w:kern w:val="24"/>
                          <w:sz w:val="21"/>
                          <w:szCs w:val="21"/>
                        </w:rPr>
                        <w:t>Run queue</w:t>
                      </w:r>
                    </w:p>
                  </w:txbxContent>
                </v:textbox>
              </v:rect>
            </w:pict>
          </mc:Fallback>
        </mc:AlternateContent>
      </w:r>
      <w:r w:rsidR="00055CE2" w:rsidRPr="002230E4">
        <w:rPr>
          <w:noProof/>
        </w:rPr>
        <mc:AlternateContent>
          <mc:Choice Requires="wps">
            <w:drawing>
              <wp:anchor distT="0" distB="0" distL="114300" distR="114300" simplePos="0" relativeHeight="251758080" behindDoc="0" locked="0" layoutInCell="1" allowOverlap="1" wp14:anchorId="0CB98199" wp14:editId="43AD92F6">
                <wp:simplePos x="0" y="0"/>
                <wp:positionH relativeFrom="column">
                  <wp:posOffset>4976495</wp:posOffset>
                </wp:positionH>
                <wp:positionV relativeFrom="paragraph">
                  <wp:posOffset>554990</wp:posOffset>
                </wp:positionV>
                <wp:extent cx="241935" cy="121285"/>
                <wp:effectExtent l="0" t="0" r="24765" b="12065"/>
                <wp:wrapNone/>
                <wp:docPr id="424" name="正方形/長方形 424"/>
                <wp:cNvGraphicFramePr/>
                <a:graphic xmlns:a="http://schemas.openxmlformats.org/drawingml/2006/main">
                  <a:graphicData uri="http://schemas.microsoft.com/office/word/2010/wordprocessingShape">
                    <wps:wsp>
                      <wps:cNvSpPr/>
                      <wps:spPr>
                        <a:xfrm>
                          <a:off x="0" y="0"/>
                          <a:ext cx="241935" cy="121285"/>
                        </a:xfrm>
                        <a:prstGeom prst="rect">
                          <a:avLst/>
                        </a:prstGeom>
                        <a:noFill/>
                        <a:ln w="25400" cap="flat" cmpd="sng" algn="ctr">
                          <a:solidFill>
                            <a:schemeClr val="tx1"/>
                          </a:solidFill>
                          <a:prstDash val="solid"/>
                        </a:ln>
                        <a:effectLst/>
                      </wps:spPr>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D9CBBA0" id="正方形/長方形 424" o:spid="_x0000_s1026" style="position:absolute;left:0;text-align:left;margin-left:391.85pt;margin-top:43.7pt;width:19.05pt;height:9.55pt;z-index:251758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" filled="f" strokecolor="black [3213]" strokeweight="2pt"/>
            </w:pict>
          </mc:Fallback>
        </mc:AlternateContent>
      </w:r>
      <w:r w:rsidR="00055CE2" w:rsidRPr="002230E4">
        <w:rPr>
          <w:noProof/>
        </w:rPr>
        <mc:AlternateContent>
          <mc:Choice Requires="wps">
            <w:drawing>
              <wp:anchor distT="0" distB="0" distL="114300" distR="114300" simplePos="0" relativeHeight="251760128" behindDoc="0" locked="0" layoutInCell="1" allowOverlap="1" wp14:anchorId="6594D277" wp14:editId="195AF9E5">
                <wp:simplePos x="0" y="0"/>
                <wp:positionH relativeFrom="column">
                  <wp:posOffset>4976495</wp:posOffset>
                </wp:positionH>
                <wp:positionV relativeFrom="paragraph">
                  <wp:posOffset>297815</wp:posOffset>
                </wp:positionV>
                <wp:extent cx="241935" cy="121285"/>
                <wp:effectExtent l="0" t="0" r="24765" b="12065"/>
                <wp:wrapNone/>
                <wp:docPr id="426" name="正方形/長方形 426"/>
                <wp:cNvGraphicFramePr/>
                <a:graphic xmlns:a="http://schemas.openxmlformats.org/drawingml/2006/main">
                  <a:graphicData uri="http://schemas.microsoft.com/office/word/2010/wordprocessingShape">
                    <wps:wsp>
                      <wps:cNvSpPr/>
                      <wps:spPr>
                        <a:xfrm>
                          <a:off x="0" y="0"/>
                          <a:ext cx="241935" cy="121285"/>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3D48B74" id="正方形/長方形 426" o:spid="_x0000_s1026" style="position:absolute;left:0;text-align:left;margin-left:391.85pt;margin-top:23.45pt;width:19.05pt;height:9.55pt;z-index:251760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" fillcolor="#d8d8d8" strokecolor="black [3213]" strokeweight="2pt"/>
            </w:pict>
          </mc:Fallback>
        </mc:AlternateContent>
      </w:r>
      <w:r w:rsidR="00055CE2" w:rsidRPr="002230E4">
        <w:rPr>
          <w:noProof/>
        </w:rPr>
        <mc:AlternateContent>
          <mc:Choice Requires="wps">
            <w:drawing>
              <wp:anchor distT="0" distB="0" distL="114300" distR="114300" simplePos="0" relativeHeight="251762176" behindDoc="0" locked="0" layoutInCell="1" allowOverlap="1" wp14:anchorId="2DA79B2F" wp14:editId="11F92575">
                <wp:simplePos x="0" y="0"/>
                <wp:positionH relativeFrom="column">
                  <wp:posOffset>4719320</wp:posOffset>
                </wp:positionH>
                <wp:positionV relativeFrom="paragraph">
                  <wp:posOffset>545465</wp:posOffset>
                </wp:positionV>
                <wp:extent cx="156845" cy="137795"/>
                <wp:effectExtent l="0" t="0" r="14605" b="14605"/>
                <wp:wrapNone/>
                <wp:docPr id="428" name="円/楕円 136"/>
                <wp:cNvGraphicFramePr/>
                <a:graphic xmlns:a="http://schemas.openxmlformats.org/drawingml/2006/main">
                  <a:graphicData uri="http://schemas.microsoft.com/office/word/2010/wordprocessingShape">
                    <wps:wsp>
                      <wps:cNvSpPr/>
                      <wps:spPr>
                        <a:xfrm>
                          <a:off x="0" y="0"/>
                          <a:ext cx="156845" cy="137795"/>
                        </a:xfrm>
                        <a:prstGeom prst="ellipse">
                          <a:avLst/>
                        </a:prstGeom>
                        <a:noFill/>
                        <a:ln w="25400" cap="flat" cmpd="sng" algn="ctr">
                          <a:solidFill>
                            <a:schemeClr val="tx1"/>
                          </a:solidFill>
                          <a:prstDash val="solid"/>
                        </a:ln>
                        <a:effectLst/>
                      </wps:spPr>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799F64A" id="円/楕円 136" o:spid="_x0000_s1026" style="position:absolute;left:0;text-align:left;margin-left:371.6pt;margin-top:42.95pt;width:12.35pt;height:10.85pt;z-index:251762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" filled="f" strokecolor="black [3213]" strokeweight="2pt"/>
            </w:pict>
          </mc:Fallback>
        </mc:AlternateContent>
      </w:r>
      <w:r w:rsidR="00055CE2" w:rsidRPr="002230E4">
        <w:rPr>
          <w:noProof/>
        </w:rPr>
        <mc:AlternateContent>
          <mc:Choice Requires="wps">
            <w:drawing>
              <wp:anchor distT="0" distB="0" distL="114300" distR="114300" simplePos="0" relativeHeight="251763200" behindDoc="0" locked="0" layoutInCell="1" allowOverlap="1" wp14:anchorId="1E1EA2A4" wp14:editId="18523CB5">
                <wp:simplePos x="0" y="0"/>
                <wp:positionH relativeFrom="column">
                  <wp:posOffset>4719320</wp:posOffset>
                </wp:positionH>
                <wp:positionV relativeFrom="paragraph">
                  <wp:posOffset>278765</wp:posOffset>
                </wp:positionV>
                <wp:extent cx="156845" cy="137795"/>
                <wp:effectExtent l="0" t="0" r="14605" b="14605"/>
                <wp:wrapNone/>
                <wp:docPr id="429" name="円/楕円 137"/>
                <wp:cNvGraphicFramePr/>
                <a:graphic xmlns:a="http://schemas.openxmlformats.org/drawingml/2006/main">
                  <a:graphicData uri="http://schemas.microsoft.com/office/word/2010/wordprocessingShape">
                    <wps:wsp>
                      <wps:cNvSpPr/>
                      <wps:spPr>
                        <a:xfrm>
                          <a:off x="0" y="0"/>
                          <a:ext cx="156845" cy="137795"/>
                        </a:xfrm>
                        <a:prstGeom prst="ellipse">
                          <a:avLst/>
                        </a:prstGeom>
                        <a:solidFill>
                          <a:srgbClr val="9D9D9D">
                            <a:lumMod val="40000"/>
                            <a:lumOff val="60000"/>
                          </a:srgbClr>
                        </a:solidFill>
                        <a:ln w="25400" cap="flat" cmpd="sng" algn="ctr">
                          <a:solidFill>
                            <a:schemeClr val="tx1"/>
                          </a:solidFill>
                          <a:prstDash val="solid"/>
                        </a:ln>
                        <a:effectLst/>
                      </wps:spPr>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9DBD713" id="円/楕円 137" o:spid="_x0000_s1026" style="position:absolute;left:0;text-align:left;margin-left:371.6pt;margin-top:21.95pt;width:12.35pt;height:10.85pt;z-index:251763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" fillcolor="#d8d8d8" strokecolor="black [3213]" strokeweight="2pt"/>
            </w:pict>
          </mc:Fallback>
        </mc:AlternateContent>
      </w:r>
      <w:r w:rsidR="00055CE2" w:rsidRPr="002230E4">
        <w:br/>
      </w:r>
      <w:r w:rsidR="00055CE2" w:rsidRPr="002230E4">
        <w:br/>
      </w:r>
      <w:r w:rsidR="00055CE2" w:rsidRPr="002230E4">
        <w:br/>
      </w:r>
      <w:r w:rsidR="00055CE2" w:rsidRPr="002230E4">
        <w:br/>
      </w:r>
      <w:r w:rsidR="00055CE2" w:rsidRPr="002230E4">
        <w:br/>
      </w:r>
      <w:r w:rsidR="00055CE2" w:rsidRPr="002230E4">
        <w:br/>
      </w:r>
      <w:r w:rsidR="00055CE2" w:rsidRPr="002230E4">
        <w:br/>
      </w:r>
      <w:r w:rsidR="00055CE2" w:rsidRPr="002230E4">
        <w:br/>
      </w:r>
      <w:r w:rsidR="00055CE2" w:rsidRPr="002230E4">
        <w:br/>
      </w:r>
      <w:r w:rsidR="00055CE2" w:rsidRPr="002230E4">
        <w:br/>
      </w:r>
      <w:r w:rsidR="00055CE2" w:rsidRPr="002230E4">
        <w:br/>
      </w:r>
      <w:r w:rsidR="00055CE2" w:rsidRPr="002230E4">
        <w:br/>
      </w:r>
      <w:r w:rsidR="00055CE2" w:rsidRPr="002230E4">
        <w:br/>
      </w:r>
      <w:r w:rsidR="00055CE2" w:rsidRPr="002230E4">
        <w:br/>
      </w:r>
      <w:r w:rsidR="00055CE2" w:rsidRPr="002230E4">
        <w:br/>
      </w:r>
      <w:r w:rsidR="00055CE2" w:rsidRPr="002230E4">
        <w:br/>
      </w:r>
      <w:r w:rsidR="00055CE2" w:rsidRPr="002230E4">
        <w:br/>
      </w:r>
      <w:r w:rsidR="00055CE2" w:rsidRPr="002230E4">
        <w:br/>
      </w:r>
      <w:r w:rsidR="00055CE2" w:rsidRPr="002230E4">
        <w:br/>
      </w:r>
      <w:r w:rsidR="00055CE2" w:rsidRPr="002230E4">
        <w:br/>
      </w:r>
      <w:r w:rsidR="00055CE2" w:rsidRPr="002230E4">
        <w:br/>
      </w:r>
      <w:r w:rsidR="00055CE2" w:rsidRPr="002230E4">
        <w:br/>
      </w:r>
      <w:r w:rsidR="00055CE2" w:rsidRPr="002230E4">
        <w:br/>
      </w:r>
      <w:r w:rsidR="00055CE2" w:rsidRPr="002230E4">
        <w:br/>
      </w:r>
      <w:r w:rsidR="00055CE2" w:rsidRPr="002230E4">
        <w:br/>
      </w:r>
      <w:r w:rsidR="00055CE2" w:rsidRPr="002230E4">
        <w:br/>
      </w:r>
    </w:p>
    <w:p w:rsidR="00055CE2" w:rsidRPr="002230E4" w:rsidRDefault="00055CE2" w:rsidP="00055CE2">
      <w:pPr>
        <w:pStyle w:val="figuretitle"/>
      </w:pPr>
      <w:r w:rsidRPr="002230E4">
        <w:t>Figure</w:t>
      </w:r>
      <w:r w:rsidRPr="002230E4">
        <w:rPr>
          <w:rFonts w:hint="eastAsia"/>
        </w:rPr>
        <w:t xml:space="preserve"> A</w:t>
      </w:r>
      <w:r w:rsidRPr="002230E4">
        <w:rPr>
          <w:rFonts w:cs="Arial"/>
          <w:b w:val="0"/>
        </w:rPr>
        <w:fldChar w:fldCharType="begin"/>
      </w:r>
      <w:r w:rsidRPr="002230E4">
        <w:rPr>
          <w:rFonts w:cs="Arial"/>
        </w:rPr>
        <w:instrText xml:space="preserve"> </w:instrText>
      </w:r>
      <w:r w:rsidRPr="002230E4">
        <w:rPr>
          <w:rFonts w:cs="Arial" w:hint="eastAsia"/>
        </w:rPr>
        <w:instrText>STYLEREF 1 \s</w:instrText>
      </w:r>
      <w:r w:rsidRPr="002230E4">
        <w:rPr>
          <w:rFonts w:cs="Arial"/>
        </w:rPr>
        <w:instrText xml:space="preserve"> </w:instrText>
      </w:r>
      <w:r w:rsidRPr="002230E4">
        <w:rPr>
          <w:rFonts w:cs="Arial"/>
          <w:b w:val="0"/>
        </w:rPr>
        <w:fldChar w:fldCharType="separate"/>
      </w:r>
      <w:r w:rsidR="005A56E9">
        <w:rPr>
          <w:rFonts w:cs="Arial"/>
          <w:noProof/>
        </w:rPr>
        <w:t>2</w:t>
      </w:r>
      <w:r w:rsidRPr="002230E4">
        <w:rPr>
          <w:rFonts w:cs="Arial"/>
          <w:b w:val="0"/>
        </w:rPr>
        <w:fldChar w:fldCharType="end"/>
      </w:r>
      <w:r w:rsidRPr="002230E4">
        <w:noBreakHyphen/>
      </w:r>
      <w:r w:rsidRPr="002230E4">
        <w:rPr>
          <w:rFonts w:cs="Arial"/>
          <w:b w:val="0"/>
        </w:rPr>
        <w:fldChar w:fldCharType="begin"/>
      </w:r>
      <w:r w:rsidRPr="002230E4">
        <w:rPr>
          <w:rFonts w:cs="Arial"/>
        </w:rPr>
        <w:instrText xml:space="preserve"> </w:instrText>
      </w:r>
      <w:r w:rsidRPr="002230E4">
        <w:rPr>
          <w:rFonts w:cs="Arial" w:hint="eastAsia"/>
        </w:rPr>
        <w:instrText xml:space="preserve">SEQ </w:instrText>
      </w:r>
      <w:r w:rsidRPr="002230E4">
        <w:rPr>
          <w:rFonts w:cs="Arial" w:hint="eastAsia"/>
        </w:rPr>
        <w:instrText>図</w:instrText>
      </w:r>
      <w:r w:rsidRPr="002230E4">
        <w:rPr>
          <w:rFonts w:cs="Arial" w:hint="eastAsia"/>
        </w:rPr>
        <w:instrText xml:space="preserve"> \* ARABIC \s 1</w:instrText>
      </w:r>
      <w:r w:rsidRPr="002230E4">
        <w:rPr>
          <w:rFonts w:cs="Arial"/>
        </w:rPr>
        <w:instrText xml:space="preserve"> </w:instrText>
      </w:r>
      <w:r w:rsidRPr="002230E4">
        <w:rPr>
          <w:rFonts w:cs="Arial"/>
          <w:b w:val="0"/>
        </w:rPr>
        <w:fldChar w:fldCharType="separate"/>
      </w:r>
      <w:r w:rsidR="005A56E9">
        <w:rPr>
          <w:rFonts w:cs="Arial"/>
          <w:noProof/>
        </w:rPr>
        <w:t>1</w:t>
      </w:r>
      <w:r w:rsidRPr="002230E4">
        <w:rPr>
          <w:rFonts w:cs="Arial"/>
          <w:b w:val="0"/>
        </w:rPr>
        <w:fldChar w:fldCharType="end"/>
      </w:r>
      <w:r w:rsidR="006D07D5">
        <w:rPr>
          <w:rFonts w:hint="eastAsia"/>
        </w:rPr>
        <w:t xml:space="preserve">  </w:t>
      </w:r>
      <w:r w:rsidRPr="002230E4">
        <w:rPr>
          <w:rFonts w:hint="eastAsia"/>
        </w:rPr>
        <w:t xml:space="preserve">Flow of </w:t>
      </w:r>
      <w:r w:rsidRPr="002230E4">
        <w:t>T</w:t>
      </w:r>
      <w:r w:rsidRPr="002230E4">
        <w:rPr>
          <w:rFonts w:hint="eastAsia"/>
        </w:rPr>
        <w:t>ask Switching</w:t>
      </w:r>
    </w:p>
    <w:p w:rsidR="00055CE2" w:rsidRPr="002230E4" w:rsidRDefault="00055CE2" w:rsidP="00972E79">
      <w:pPr>
        <w:pStyle w:val="Space"/>
      </w:pPr>
      <w:r w:rsidRPr="002230E4">
        <w:br w:type="page"/>
      </w:r>
    </w:p>
    <w:p w:rsidR="00055CE2" w:rsidRPr="002230E4" w:rsidRDefault="00055CE2" w:rsidP="00791B1D">
      <w:pPr>
        <w:pStyle w:val="Heading1"/>
        <w:numPr>
          <w:ilvl w:val="0"/>
          <w:numId w:val="17"/>
        </w:numPr>
      </w:pPr>
      <w:bookmarkStart w:id="67" w:name="_Toc488949322"/>
      <w:r w:rsidRPr="002230E4">
        <w:lastRenderedPageBreak/>
        <w:t xml:space="preserve">Using EAS </w:t>
      </w:r>
      <w:r w:rsidRPr="002230E4">
        <w:rPr>
          <w:rFonts w:hint="eastAsia"/>
        </w:rPr>
        <w:t xml:space="preserve">with Other </w:t>
      </w:r>
      <w:r w:rsidRPr="002230E4">
        <w:t>Functions Related to Power Control</w:t>
      </w:r>
      <w:bookmarkEnd w:id="67"/>
    </w:p>
    <w:p w:rsidR="00055CE2" w:rsidRPr="002230E4" w:rsidRDefault="00055CE2" w:rsidP="00791B1D">
      <w:pPr>
        <w:pStyle w:val="Heading2"/>
        <w:numPr>
          <w:ilvl w:val="1"/>
          <w:numId w:val="17"/>
        </w:numPr>
        <w:rPr>
          <w:szCs w:val="24"/>
        </w:rPr>
      </w:pPr>
      <w:bookmarkStart w:id="68" w:name="_Toc488949323"/>
      <w:r w:rsidRPr="002230E4">
        <w:rPr>
          <w:bCs/>
          <w:szCs w:val="24"/>
        </w:rPr>
        <w:t>Overview</w:t>
      </w:r>
      <w:bookmarkEnd w:id="68"/>
    </w:p>
    <w:p w:rsidR="00055CE2" w:rsidRPr="002230E4" w:rsidRDefault="00055CE2" w:rsidP="00AA1984">
      <w:r w:rsidRPr="002230E4">
        <w:rPr>
          <w:rFonts w:hint="eastAsia"/>
        </w:rPr>
        <w:t>T</w:t>
      </w:r>
      <w:r w:rsidRPr="002230E4">
        <w:t xml:space="preserve">his subsection describes how to use EAS </w:t>
      </w:r>
      <w:r w:rsidRPr="002230E4">
        <w:rPr>
          <w:rFonts w:hint="eastAsia"/>
        </w:rPr>
        <w:t xml:space="preserve">with </w:t>
      </w:r>
      <w:r w:rsidRPr="002230E4">
        <w:t xml:space="preserve">other functions related to power control at the same time </w:t>
      </w:r>
      <w:r w:rsidRPr="002230E4">
        <w:rPr>
          <w:rFonts w:hint="eastAsia"/>
        </w:rPr>
        <w:t xml:space="preserve">for </w:t>
      </w:r>
      <w:r w:rsidRPr="002230E4">
        <w:t>further low</w:t>
      </w:r>
      <w:r w:rsidRPr="002230E4">
        <w:rPr>
          <w:rFonts w:hint="eastAsia"/>
        </w:rPr>
        <w:t>ering</w:t>
      </w:r>
      <w:r w:rsidRPr="002230E4">
        <w:t xml:space="preserve"> </w:t>
      </w:r>
      <w:r w:rsidRPr="002230E4">
        <w:rPr>
          <w:rFonts w:hint="eastAsia"/>
        </w:rPr>
        <w:t xml:space="preserve">the </w:t>
      </w:r>
      <w:r w:rsidRPr="002230E4">
        <w:t>power consumption in environment</w:t>
      </w:r>
      <w:r w:rsidRPr="002230E4">
        <w:rPr>
          <w:rFonts w:hint="eastAsia"/>
        </w:rPr>
        <w:t>s</w:t>
      </w:r>
      <w:r w:rsidRPr="002230E4">
        <w:t xml:space="preserve"> where EAS is </w:t>
      </w:r>
      <w:r w:rsidRPr="002230E4">
        <w:rPr>
          <w:rFonts w:hint="eastAsia"/>
        </w:rPr>
        <w:t xml:space="preserve">being </w:t>
      </w:r>
      <w:r w:rsidRPr="002230E4">
        <w:t>applied. Table A3-1 describes how each of the functions behave</w:t>
      </w:r>
      <w:r w:rsidRPr="002230E4">
        <w:rPr>
          <w:rFonts w:hint="eastAsia"/>
        </w:rPr>
        <w:t>s</w:t>
      </w:r>
      <w:r w:rsidRPr="002230E4">
        <w:t xml:space="preserve"> in </w:t>
      </w:r>
      <w:r w:rsidRPr="002230E4">
        <w:rPr>
          <w:rFonts w:hint="eastAsia"/>
        </w:rPr>
        <w:t xml:space="preserve">such an </w:t>
      </w:r>
      <w:r w:rsidRPr="002230E4">
        <w:t xml:space="preserve">environment. All functions are able to operate </w:t>
      </w:r>
      <w:r w:rsidRPr="002230E4">
        <w:rPr>
          <w:rFonts w:hint="eastAsia"/>
        </w:rPr>
        <w:t xml:space="preserve">with </w:t>
      </w:r>
      <w:r w:rsidRPr="002230E4">
        <w:t xml:space="preserve">the </w:t>
      </w:r>
      <w:r w:rsidRPr="002230E4">
        <w:rPr>
          <w:rFonts w:hint="eastAsia"/>
        </w:rPr>
        <w:t>Cortex-A57s</w:t>
      </w:r>
      <w:r w:rsidRPr="002230E4">
        <w:t xml:space="preserve">, and can be used in the same way in the existing environment. On the other hand, some functions </w:t>
      </w:r>
      <w:r w:rsidRPr="002230E4">
        <w:rPr>
          <w:rFonts w:hint="eastAsia"/>
        </w:rPr>
        <w:t xml:space="preserve">will </w:t>
      </w:r>
      <w:r w:rsidRPr="002230E4">
        <w:t xml:space="preserve">only </w:t>
      </w:r>
      <w:r w:rsidRPr="002230E4">
        <w:rPr>
          <w:rFonts w:hint="eastAsia"/>
        </w:rPr>
        <w:t xml:space="preserve">be made </w:t>
      </w:r>
      <w:r w:rsidRPr="002230E4">
        <w:t xml:space="preserve">able to operate </w:t>
      </w:r>
      <w:r w:rsidRPr="002230E4">
        <w:rPr>
          <w:rFonts w:hint="eastAsia"/>
        </w:rPr>
        <w:t xml:space="preserve">with </w:t>
      </w:r>
      <w:r w:rsidRPr="002230E4">
        <w:t xml:space="preserve">the </w:t>
      </w:r>
      <w:r w:rsidRPr="002230E4">
        <w:rPr>
          <w:rFonts w:hint="eastAsia"/>
        </w:rPr>
        <w:t>Cortex-A53s</w:t>
      </w:r>
      <w:r w:rsidRPr="002230E4">
        <w:t xml:space="preserve"> </w:t>
      </w:r>
      <w:r w:rsidRPr="002230E4">
        <w:rPr>
          <w:rFonts w:hint="eastAsia"/>
        </w:rPr>
        <w:t xml:space="preserve">through individual </w:t>
      </w:r>
      <w:r w:rsidRPr="002230E4">
        <w:t>exten</w:t>
      </w:r>
      <w:r w:rsidRPr="002230E4">
        <w:rPr>
          <w:rFonts w:hint="eastAsia"/>
        </w:rPr>
        <w:t>sions</w:t>
      </w:r>
      <w:r w:rsidRPr="002230E4">
        <w:t xml:space="preserve">. </w:t>
      </w:r>
      <w:r w:rsidRPr="002230E4">
        <w:rPr>
          <w:rFonts w:hint="eastAsia"/>
        </w:rPr>
        <w:t>In the first place</w:t>
      </w:r>
      <w:r w:rsidRPr="002230E4">
        <w:t xml:space="preserve">, however, the </w:t>
      </w:r>
      <w:r w:rsidRPr="002230E4">
        <w:rPr>
          <w:rFonts w:hint="eastAsia"/>
        </w:rPr>
        <w:t xml:space="preserve">Cortex-A53 </w:t>
      </w:r>
      <w:r w:rsidRPr="002230E4">
        <w:t xml:space="preserve">is a low-power-consumption core </w:t>
      </w:r>
      <w:r w:rsidRPr="002230E4">
        <w:rPr>
          <w:rFonts w:hint="eastAsia"/>
        </w:rPr>
        <w:t xml:space="preserve">in comparison </w:t>
      </w:r>
      <w:r w:rsidRPr="002230E4">
        <w:t xml:space="preserve">with the </w:t>
      </w:r>
      <w:r w:rsidRPr="002230E4">
        <w:rPr>
          <w:rFonts w:hint="eastAsia"/>
        </w:rPr>
        <w:t>Cortex-A57</w:t>
      </w:r>
      <w:r w:rsidRPr="002230E4">
        <w:t xml:space="preserve">. Accordingly, even if </w:t>
      </w:r>
      <w:r w:rsidRPr="002230E4">
        <w:rPr>
          <w:rFonts w:hint="eastAsia"/>
        </w:rPr>
        <w:t xml:space="preserve">we attempt to use </w:t>
      </w:r>
      <w:r w:rsidRPr="002230E4">
        <w:t xml:space="preserve">any of the functions to save power on the </w:t>
      </w:r>
      <w:r w:rsidRPr="002230E4">
        <w:rPr>
          <w:rFonts w:hint="eastAsia"/>
        </w:rPr>
        <w:t>Cortex-A53s</w:t>
      </w:r>
      <w:r w:rsidRPr="002230E4">
        <w:t xml:space="preserve">, </w:t>
      </w:r>
      <w:r w:rsidRPr="002230E4">
        <w:rPr>
          <w:rFonts w:hint="eastAsia"/>
        </w:rPr>
        <w:t xml:space="preserve">their </w:t>
      </w:r>
      <w:r w:rsidRPr="002230E4">
        <w:t>effect</w:t>
      </w:r>
      <w:r w:rsidRPr="002230E4">
        <w:rPr>
          <w:rFonts w:hint="eastAsia"/>
        </w:rPr>
        <w:t>s</w:t>
      </w:r>
      <w:r w:rsidRPr="002230E4">
        <w:t xml:space="preserve"> </w:t>
      </w:r>
      <w:r w:rsidRPr="002230E4">
        <w:rPr>
          <w:rFonts w:hint="eastAsia"/>
        </w:rPr>
        <w:t xml:space="preserve">may </w:t>
      </w:r>
      <w:r w:rsidRPr="002230E4">
        <w:t xml:space="preserve">easily </w:t>
      </w:r>
      <w:r w:rsidRPr="002230E4">
        <w:rPr>
          <w:rFonts w:hint="eastAsia"/>
        </w:rPr>
        <w:t xml:space="preserve">be </w:t>
      </w:r>
      <w:r w:rsidRPr="002230E4">
        <w:t>assumed to be extremely small from the viewpoint of the system as</w:t>
      </w:r>
      <w:r w:rsidRPr="002230E4">
        <w:rPr>
          <w:rFonts w:hint="eastAsia"/>
        </w:rPr>
        <w:t xml:space="preserve"> a whole</w:t>
      </w:r>
      <w:r w:rsidRPr="002230E4">
        <w:t>. For this reason, the functions related to power control, including “</w:t>
      </w:r>
      <w:r w:rsidRPr="002230E4">
        <w:rPr>
          <w:rFonts w:hint="eastAsia"/>
        </w:rPr>
        <w:t>CPU</w:t>
      </w:r>
      <w:r w:rsidRPr="002230E4">
        <w:t xml:space="preserve"> i</w:t>
      </w:r>
      <w:r w:rsidRPr="002230E4">
        <w:rPr>
          <w:rFonts w:hint="eastAsia"/>
        </w:rPr>
        <w:t>dle</w:t>
      </w:r>
      <w:r w:rsidRPr="002230E4">
        <w:t>”, “</w:t>
      </w:r>
      <w:r w:rsidRPr="002230E4">
        <w:rPr>
          <w:rFonts w:hint="eastAsia"/>
        </w:rPr>
        <w:t>CPU freq</w:t>
      </w:r>
      <w:r w:rsidRPr="002230E4">
        <w:t xml:space="preserve">”, intelligent power allocation (IPA), and emergency shutdown (EMS), are disabled </w:t>
      </w:r>
      <w:r w:rsidRPr="002230E4">
        <w:rPr>
          <w:rFonts w:hint="eastAsia"/>
        </w:rPr>
        <w:t xml:space="preserve">for </w:t>
      </w:r>
      <w:r w:rsidRPr="002230E4">
        <w:t xml:space="preserve">the </w:t>
      </w:r>
      <w:r w:rsidRPr="002230E4">
        <w:rPr>
          <w:rFonts w:hint="eastAsia"/>
        </w:rPr>
        <w:t>Cortex-A53s</w:t>
      </w:r>
      <w:r w:rsidRPr="002230E4">
        <w:t xml:space="preserve"> in the EAS evaluation environment </w:t>
      </w:r>
      <w:r w:rsidRPr="002230E4">
        <w:rPr>
          <w:rFonts w:hint="eastAsia"/>
        </w:rPr>
        <w:t xml:space="preserve">from </w:t>
      </w:r>
      <w:r w:rsidRPr="002230E4">
        <w:t>Renesas.</w:t>
      </w:r>
    </w:p>
    <w:p w:rsidR="00055CE2" w:rsidRPr="002230E4" w:rsidRDefault="00055CE2" w:rsidP="006D07D5">
      <w:pPr>
        <w:pStyle w:val="Space"/>
      </w:pPr>
    </w:p>
    <w:p w:rsidR="00055CE2" w:rsidRPr="002230E4" w:rsidRDefault="00055CE2" w:rsidP="006D07D5">
      <w:pPr>
        <w:pStyle w:val="tabletitle"/>
      </w:pPr>
      <w:r w:rsidRPr="002230E4">
        <w:t>Table A</w:t>
      </w:r>
      <w:r w:rsidR="000138C5">
        <w:rPr>
          <w:noProof/>
        </w:rPr>
        <w:fldChar w:fldCharType="begin"/>
      </w:r>
      <w:r w:rsidR="000138C5">
        <w:rPr>
          <w:noProof/>
        </w:rPr>
        <w:instrText xml:space="preserve"> STYLEREF 1 \s </w:instrText>
      </w:r>
      <w:r w:rsidR="000138C5">
        <w:rPr>
          <w:noProof/>
        </w:rPr>
        <w:fldChar w:fldCharType="separate"/>
      </w:r>
      <w:r w:rsidR="005A56E9">
        <w:rPr>
          <w:noProof/>
        </w:rPr>
        <w:t>3</w:t>
      </w:r>
      <w:r w:rsidR="000138C5">
        <w:rPr>
          <w:noProof/>
        </w:rPr>
        <w:fldChar w:fldCharType="end"/>
      </w:r>
      <w:r w:rsidRPr="002230E4">
        <w:noBreakHyphen/>
      </w:r>
      <w:r w:rsidRPr="002230E4">
        <w:fldChar w:fldCharType="begin"/>
      </w:r>
      <w:r w:rsidRPr="002230E4">
        <w:instrText xml:space="preserve"> SEQ </w:instrText>
      </w:r>
      <w:r w:rsidRPr="002230E4">
        <w:instrText>表</w:instrText>
      </w:r>
      <w:r w:rsidRPr="002230E4">
        <w:instrText xml:space="preserve"> \* ARABIC \s 1 </w:instrText>
      </w:r>
      <w:r w:rsidRPr="002230E4">
        <w:fldChar w:fldCharType="separate"/>
      </w:r>
      <w:r w:rsidR="005A56E9">
        <w:rPr>
          <w:noProof/>
        </w:rPr>
        <w:t>1</w:t>
      </w:r>
      <w:r w:rsidRPr="002230E4">
        <w:fldChar w:fldCharType="end"/>
      </w:r>
      <w:r w:rsidR="006D07D5">
        <w:rPr>
          <w:rFonts w:hint="eastAsia"/>
        </w:rPr>
        <w:t xml:space="preserve"> </w:t>
      </w:r>
      <w:r w:rsidRPr="002230E4">
        <w:t xml:space="preserve"> Support for Functions Related to Power Control</w:t>
      </w:r>
    </w:p>
    <w:p w:rsidR="00055CE2" w:rsidRPr="00552E1A" w:rsidRDefault="00055CE2" w:rsidP="006D07D5">
      <w:pPr>
        <w:pStyle w:val="conditiontitle"/>
        <w:jc w:val="right"/>
        <w:rPr>
          <w:b/>
        </w:rPr>
      </w:pPr>
      <w:bookmarkStart w:id="69" w:name="_Hlk488948821"/>
      <w:r w:rsidRPr="00552E1A">
        <w:rPr>
          <w:b/>
        </w:rPr>
        <w:t>√</w:t>
      </w:r>
      <w:bookmarkEnd w:id="69"/>
      <w:r w:rsidRPr="00552E1A">
        <w:rPr>
          <w:rFonts w:hint="eastAsia"/>
          <w:b/>
        </w:rPr>
        <w:t xml:space="preserve">: </w:t>
      </w:r>
      <w:r w:rsidRPr="00552E1A">
        <w:rPr>
          <w:b/>
        </w:rPr>
        <w:t>Able to operate.</w:t>
      </w:r>
    </w:p>
    <w:p w:rsidR="00055CE2" w:rsidRPr="00552E1A" w:rsidRDefault="00055CE2" w:rsidP="006D07D5">
      <w:pPr>
        <w:pStyle w:val="conditiontitle"/>
        <w:jc w:val="right"/>
        <w:rPr>
          <w:b/>
        </w:rPr>
      </w:pPr>
      <w:bookmarkStart w:id="70" w:name="_Hlk488948834"/>
      <w:r w:rsidRPr="00552E1A">
        <w:rPr>
          <w:rFonts w:cs="Arial"/>
          <w:b/>
        </w:rPr>
        <w:t>∆</w:t>
      </w:r>
      <w:bookmarkEnd w:id="70"/>
      <w:r w:rsidRPr="00552E1A">
        <w:rPr>
          <w:b/>
        </w:rPr>
        <w:t xml:space="preserve">: Only able to operate </w:t>
      </w:r>
      <w:r w:rsidRPr="00552E1A">
        <w:rPr>
          <w:rFonts w:hint="eastAsia"/>
          <w:b/>
        </w:rPr>
        <w:t xml:space="preserve">after </w:t>
      </w:r>
      <w:r w:rsidRPr="00552E1A">
        <w:rPr>
          <w:b/>
        </w:rPr>
        <w:t>exten</w:t>
      </w:r>
      <w:r w:rsidRPr="00552E1A">
        <w:rPr>
          <w:rFonts w:hint="eastAsia"/>
          <w:b/>
        </w:rPr>
        <w:t>s</w:t>
      </w:r>
      <w:r w:rsidRPr="00552E1A">
        <w:rPr>
          <w:b/>
        </w:rPr>
        <w:t>i</w:t>
      </w:r>
      <w:r w:rsidRPr="00552E1A">
        <w:rPr>
          <w:rFonts w:hint="eastAsia"/>
          <w:b/>
        </w:rPr>
        <w:t>o</w:t>
      </w:r>
      <w:r w:rsidRPr="00552E1A">
        <w:rPr>
          <w:b/>
        </w:rPr>
        <w:t>n</w:t>
      </w:r>
      <w:r w:rsidRPr="00552E1A">
        <w:rPr>
          <w:rFonts w:hint="eastAsia"/>
          <w:b/>
        </w:rPr>
        <w:t xml:space="preserve"> of</w:t>
      </w:r>
      <w:r w:rsidRPr="00552E1A">
        <w:rPr>
          <w:b/>
        </w:rPr>
        <w:t xml:space="preserve"> </w:t>
      </w:r>
      <w:r w:rsidRPr="00552E1A">
        <w:rPr>
          <w:rFonts w:hint="eastAsia"/>
          <w:b/>
        </w:rPr>
        <w:t xml:space="preserve">the given </w:t>
      </w:r>
      <w:r w:rsidRPr="00552E1A">
        <w:rPr>
          <w:b/>
        </w:rPr>
        <w:t>function.</w:t>
      </w:r>
    </w:p>
    <w:tbl>
      <w:tblPr>
        <w:tblStyle w:val="TableGrid"/>
        <w:tblW w:w="9809"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2017"/>
        <w:gridCol w:w="1300"/>
        <w:gridCol w:w="1299"/>
        <w:gridCol w:w="5193"/>
      </w:tblGrid>
      <w:tr w:rsidR="00055CE2" w:rsidRPr="002230E4" w:rsidTr="006D07D5">
        <w:trPr>
          <w:trHeight w:val="275"/>
        </w:trPr>
        <w:tc>
          <w:tcPr>
            <w:tcW w:w="2017" w:type="dxa"/>
            <w:tcBorders>
              <w:top w:val="nil"/>
              <w:bottom w:val="single" w:sz="8" w:space="0" w:color="auto"/>
            </w:tcBorders>
            <w:vAlign w:val="bottom"/>
          </w:tcPr>
          <w:p w:rsidR="00055CE2" w:rsidRPr="00972E79" w:rsidRDefault="00055CE2" w:rsidP="00972E79">
            <w:pPr>
              <w:pStyle w:val="tablehead"/>
            </w:pPr>
            <w:r w:rsidRPr="00972E79">
              <w:t>Function*</w:t>
            </w:r>
          </w:p>
        </w:tc>
        <w:tc>
          <w:tcPr>
            <w:tcW w:w="1300" w:type="dxa"/>
            <w:tcBorders>
              <w:top w:val="nil"/>
              <w:bottom w:val="single" w:sz="8" w:space="0" w:color="auto"/>
            </w:tcBorders>
            <w:vAlign w:val="bottom"/>
          </w:tcPr>
          <w:p w:rsidR="00055CE2" w:rsidRPr="00972E79" w:rsidRDefault="00055CE2" w:rsidP="00972E79">
            <w:pPr>
              <w:pStyle w:val="tablehead"/>
            </w:pPr>
            <w:r w:rsidRPr="00972E79">
              <w:t>Cortex-A57</w:t>
            </w:r>
          </w:p>
        </w:tc>
        <w:tc>
          <w:tcPr>
            <w:tcW w:w="1299" w:type="dxa"/>
            <w:tcBorders>
              <w:top w:val="nil"/>
              <w:bottom w:val="single" w:sz="8" w:space="0" w:color="auto"/>
            </w:tcBorders>
            <w:vAlign w:val="bottom"/>
          </w:tcPr>
          <w:p w:rsidR="00055CE2" w:rsidRPr="00972E79" w:rsidRDefault="00055CE2" w:rsidP="00972E79">
            <w:pPr>
              <w:pStyle w:val="tablehead"/>
            </w:pPr>
            <w:r w:rsidRPr="00972E79">
              <w:t>Cortex-A53</w:t>
            </w:r>
          </w:p>
        </w:tc>
        <w:tc>
          <w:tcPr>
            <w:tcW w:w="5193" w:type="dxa"/>
            <w:tcBorders>
              <w:top w:val="nil"/>
              <w:bottom w:val="single" w:sz="8" w:space="0" w:color="auto"/>
            </w:tcBorders>
            <w:vAlign w:val="bottom"/>
          </w:tcPr>
          <w:p w:rsidR="00055CE2" w:rsidRPr="00972E79" w:rsidRDefault="00055CE2" w:rsidP="00972E79">
            <w:pPr>
              <w:pStyle w:val="tablehead"/>
            </w:pPr>
            <w:r w:rsidRPr="00972E79">
              <w:t>Remarks</w:t>
            </w:r>
          </w:p>
        </w:tc>
      </w:tr>
      <w:tr w:rsidR="00055CE2" w:rsidRPr="002230E4" w:rsidTr="006D07D5">
        <w:trPr>
          <w:trHeight w:val="275"/>
        </w:trPr>
        <w:tc>
          <w:tcPr>
            <w:tcW w:w="2017" w:type="dxa"/>
            <w:tcBorders>
              <w:top w:val="single" w:sz="8" w:space="0" w:color="auto"/>
            </w:tcBorders>
          </w:tcPr>
          <w:p w:rsidR="00055CE2" w:rsidRPr="002230E4" w:rsidRDefault="00055CE2" w:rsidP="00AA1984">
            <w:pPr>
              <w:pStyle w:val="tablebody"/>
            </w:pPr>
            <w:r w:rsidRPr="002230E4">
              <w:t>CPU hotplug</w:t>
            </w:r>
          </w:p>
        </w:tc>
        <w:tc>
          <w:tcPr>
            <w:tcW w:w="1300" w:type="dxa"/>
            <w:tcBorders>
              <w:top w:val="single" w:sz="8" w:space="0" w:color="auto"/>
            </w:tcBorders>
          </w:tcPr>
          <w:p w:rsidR="00055CE2" w:rsidRPr="002230E4" w:rsidRDefault="00055CE2" w:rsidP="00AA1984">
            <w:pPr>
              <w:pStyle w:val="tablebody"/>
            </w:pPr>
            <w:r w:rsidRPr="002230E4">
              <w:t>√</w:t>
            </w:r>
          </w:p>
        </w:tc>
        <w:tc>
          <w:tcPr>
            <w:tcW w:w="1299" w:type="dxa"/>
            <w:tcBorders>
              <w:top w:val="single" w:sz="8" w:space="0" w:color="auto"/>
            </w:tcBorders>
          </w:tcPr>
          <w:p w:rsidR="00055CE2" w:rsidRPr="002230E4" w:rsidRDefault="00055CE2" w:rsidP="00AA1984">
            <w:pPr>
              <w:pStyle w:val="tablebody"/>
            </w:pPr>
            <w:r w:rsidRPr="002230E4">
              <w:t>√</w:t>
            </w:r>
          </w:p>
        </w:tc>
        <w:tc>
          <w:tcPr>
            <w:tcW w:w="5193" w:type="dxa"/>
            <w:tcBorders>
              <w:top w:val="single" w:sz="8" w:space="0" w:color="auto"/>
            </w:tcBorders>
          </w:tcPr>
          <w:p w:rsidR="00055CE2" w:rsidRPr="002230E4" w:rsidRDefault="00055CE2" w:rsidP="00AA1984">
            <w:pPr>
              <w:pStyle w:val="tablebody"/>
            </w:pPr>
          </w:p>
        </w:tc>
      </w:tr>
      <w:tr w:rsidR="00055CE2" w:rsidRPr="002230E4" w:rsidTr="006D07D5">
        <w:trPr>
          <w:trHeight w:val="275"/>
        </w:trPr>
        <w:tc>
          <w:tcPr>
            <w:tcW w:w="2017" w:type="dxa"/>
          </w:tcPr>
          <w:p w:rsidR="00055CE2" w:rsidRPr="002230E4" w:rsidRDefault="00055CE2" w:rsidP="00AA1984">
            <w:pPr>
              <w:pStyle w:val="tablebody"/>
            </w:pPr>
            <w:r w:rsidRPr="002230E4">
              <w:t>CPU idle</w:t>
            </w:r>
          </w:p>
        </w:tc>
        <w:tc>
          <w:tcPr>
            <w:tcW w:w="1300" w:type="dxa"/>
          </w:tcPr>
          <w:p w:rsidR="00055CE2" w:rsidRPr="002230E4" w:rsidRDefault="00055CE2" w:rsidP="00AA1984">
            <w:pPr>
              <w:pStyle w:val="tablebody"/>
            </w:pPr>
            <w:r w:rsidRPr="002230E4">
              <w:t>√</w:t>
            </w:r>
          </w:p>
        </w:tc>
        <w:tc>
          <w:tcPr>
            <w:tcW w:w="1299" w:type="dxa"/>
          </w:tcPr>
          <w:p w:rsidR="00055CE2" w:rsidRPr="002230E4" w:rsidRDefault="00055CE2" w:rsidP="00AA1984">
            <w:pPr>
              <w:pStyle w:val="tablebody"/>
            </w:pPr>
            <w:r w:rsidRPr="002230E4">
              <w:rPr>
                <w:rFonts w:cs="Arial"/>
              </w:rPr>
              <w:t>∆</w:t>
            </w:r>
          </w:p>
        </w:tc>
        <w:tc>
          <w:tcPr>
            <w:tcW w:w="5193" w:type="dxa"/>
          </w:tcPr>
          <w:p w:rsidR="00055CE2" w:rsidRPr="002230E4" w:rsidRDefault="00055CE2" w:rsidP="00AA1984">
            <w:pPr>
              <w:pStyle w:val="tablebody"/>
            </w:pPr>
            <w:r w:rsidRPr="002230E4">
              <w:rPr>
                <w:rFonts w:hint="eastAsia"/>
              </w:rPr>
              <w:t>T</w:t>
            </w:r>
            <w:r w:rsidRPr="002230E4">
              <w:t xml:space="preserve">his version </w:t>
            </w:r>
            <w:r w:rsidRPr="002230E4">
              <w:rPr>
                <w:rFonts w:hint="eastAsia"/>
              </w:rPr>
              <w:t>doe</w:t>
            </w:r>
            <w:r w:rsidRPr="002230E4">
              <w:t xml:space="preserve">s not support </w:t>
            </w:r>
            <w:r w:rsidRPr="002230E4">
              <w:rPr>
                <w:rFonts w:hint="eastAsia"/>
              </w:rPr>
              <w:t xml:space="preserve">the </w:t>
            </w:r>
            <w:r w:rsidRPr="002230E4">
              <w:t>“</w:t>
            </w:r>
            <w:r w:rsidRPr="002230E4">
              <w:rPr>
                <w:rFonts w:hint="eastAsia"/>
              </w:rPr>
              <w:t>CPU idle</w:t>
            </w:r>
            <w:r w:rsidRPr="002230E4">
              <w:t>”</w:t>
            </w:r>
            <w:r w:rsidRPr="002230E4">
              <w:rPr>
                <w:rFonts w:hint="eastAsia"/>
              </w:rPr>
              <w:t xml:space="preserve"> function</w:t>
            </w:r>
            <w:r w:rsidRPr="002230E4">
              <w:t xml:space="preserve"> because of </w:t>
            </w:r>
            <w:r w:rsidRPr="002230E4">
              <w:rPr>
                <w:rFonts w:hint="eastAsia"/>
              </w:rPr>
              <w:t xml:space="preserve">a </w:t>
            </w:r>
            <w:r w:rsidRPr="002230E4">
              <w:t xml:space="preserve">functional limitation. The function will be able to operate </w:t>
            </w:r>
            <w:r w:rsidRPr="002230E4">
              <w:rPr>
                <w:rFonts w:hint="eastAsia"/>
              </w:rPr>
              <w:t xml:space="preserve">with </w:t>
            </w:r>
            <w:r w:rsidRPr="002230E4">
              <w:t>later versions.</w:t>
            </w:r>
          </w:p>
        </w:tc>
      </w:tr>
      <w:tr w:rsidR="00055CE2" w:rsidRPr="002230E4" w:rsidTr="006D07D5">
        <w:trPr>
          <w:trHeight w:val="275"/>
        </w:trPr>
        <w:tc>
          <w:tcPr>
            <w:tcW w:w="2017" w:type="dxa"/>
          </w:tcPr>
          <w:p w:rsidR="00055CE2" w:rsidRPr="002230E4" w:rsidRDefault="00055CE2" w:rsidP="00AA1984">
            <w:pPr>
              <w:pStyle w:val="tablebody"/>
            </w:pPr>
            <w:r w:rsidRPr="002230E4">
              <w:t>CPU freq</w:t>
            </w:r>
          </w:p>
        </w:tc>
        <w:tc>
          <w:tcPr>
            <w:tcW w:w="1300" w:type="dxa"/>
          </w:tcPr>
          <w:p w:rsidR="00055CE2" w:rsidRPr="002230E4" w:rsidRDefault="00055CE2" w:rsidP="00AA1984">
            <w:pPr>
              <w:pStyle w:val="tablebody"/>
            </w:pPr>
            <w:r w:rsidRPr="002230E4">
              <w:t>√</w:t>
            </w:r>
          </w:p>
        </w:tc>
        <w:tc>
          <w:tcPr>
            <w:tcW w:w="1299" w:type="dxa"/>
          </w:tcPr>
          <w:p w:rsidR="00055CE2" w:rsidRPr="002230E4" w:rsidRDefault="00055CE2" w:rsidP="00AA1984">
            <w:pPr>
              <w:pStyle w:val="tablebody"/>
            </w:pPr>
            <w:r w:rsidRPr="002230E4">
              <w:rPr>
                <w:rFonts w:cs="Arial"/>
              </w:rPr>
              <w:t>∆</w:t>
            </w:r>
          </w:p>
        </w:tc>
        <w:tc>
          <w:tcPr>
            <w:tcW w:w="5193" w:type="dxa"/>
          </w:tcPr>
          <w:p w:rsidR="00055CE2" w:rsidRPr="002230E4" w:rsidRDefault="00055CE2" w:rsidP="00AA1984">
            <w:pPr>
              <w:pStyle w:val="tablebody"/>
            </w:pPr>
            <w:r w:rsidRPr="002230E4">
              <w:rPr>
                <w:rFonts w:hint="eastAsia"/>
              </w:rPr>
              <w:t>T</w:t>
            </w:r>
            <w:r w:rsidRPr="002230E4">
              <w:t>his version</w:t>
            </w:r>
            <w:r w:rsidRPr="002230E4">
              <w:rPr>
                <w:rFonts w:hint="eastAsia"/>
              </w:rPr>
              <w:t xml:space="preserve"> doe</w:t>
            </w:r>
            <w:r w:rsidRPr="002230E4">
              <w:t xml:space="preserve">s not support </w:t>
            </w:r>
            <w:r w:rsidRPr="002230E4">
              <w:rPr>
                <w:rFonts w:hint="eastAsia"/>
              </w:rPr>
              <w:t xml:space="preserve">the </w:t>
            </w:r>
            <w:r w:rsidRPr="002230E4">
              <w:t>“</w:t>
            </w:r>
            <w:r w:rsidRPr="002230E4">
              <w:rPr>
                <w:rFonts w:hint="eastAsia"/>
              </w:rPr>
              <w:t xml:space="preserve">CPU </w:t>
            </w:r>
            <w:r w:rsidRPr="002230E4">
              <w:t>freq”</w:t>
            </w:r>
            <w:r w:rsidRPr="002230E4">
              <w:rPr>
                <w:rFonts w:hint="eastAsia"/>
              </w:rPr>
              <w:t xml:space="preserve"> function</w:t>
            </w:r>
            <w:r w:rsidRPr="002230E4">
              <w:t xml:space="preserve"> on the Cortex-A53 because it has not been evaluated. The function will be able to operate </w:t>
            </w:r>
            <w:r w:rsidRPr="002230E4">
              <w:rPr>
                <w:rFonts w:hint="eastAsia"/>
              </w:rPr>
              <w:t xml:space="preserve">with </w:t>
            </w:r>
            <w:r w:rsidRPr="002230E4">
              <w:t xml:space="preserve">later versions </w:t>
            </w:r>
            <w:r w:rsidRPr="002230E4">
              <w:rPr>
                <w:rFonts w:hint="eastAsia"/>
              </w:rPr>
              <w:t xml:space="preserve">following </w:t>
            </w:r>
            <w:r w:rsidRPr="002230E4">
              <w:t>individua</w:t>
            </w:r>
            <w:r w:rsidRPr="002230E4">
              <w:rPr>
                <w:rFonts w:hint="eastAsia"/>
              </w:rPr>
              <w:t>l</w:t>
            </w:r>
            <w:r w:rsidRPr="002230E4">
              <w:t xml:space="preserve"> exten</w:t>
            </w:r>
            <w:r w:rsidRPr="002230E4">
              <w:rPr>
                <w:rFonts w:hint="eastAsia"/>
              </w:rPr>
              <w:t>s</w:t>
            </w:r>
            <w:r w:rsidRPr="002230E4">
              <w:t>i</w:t>
            </w:r>
            <w:r w:rsidRPr="002230E4">
              <w:rPr>
                <w:rFonts w:hint="eastAsia"/>
              </w:rPr>
              <w:t>o</w:t>
            </w:r>
            <w:r w:rsidRPr="002230E4">
              <w:t>n</w:t>
            </w:r>
            <w:r w:rsidRPr="002230E4">
              <w:rPr>
                <w:rFonts w:hint="eastAsia"/>
              </w:rPr>
              <w:t>s</w:t>
            </w:r>
            <w:r w:rsidRPr="002230E4">
              <w:t>.</w:t>
            </w:r>
          </w:p>
        </w:tc>
      </w:tr>
      <w:tr w:rsidR="00055CE2" w:rsidRPr="002230E4" w:rsidTr="006D07D5">
        <w:trPr>
          <w:trHeight w:val="275"/>
        </w:trPr>
        <w:tc>
          <w:tcPr>
            <w:tcW w:w="2017" w:type="dxa"/>
          </w:tcPr>
          <w:p w:rsidR="00055CE2" w:rsidRPr="002230E4" w:rsidRDefault="00055CE2" w:rsidP="00AA1984">
            <w:pPr>
              <w:pStyle w:val="tablebody"/>
            </w:pPr>
            <w:r w:rsidRPr="002230E4">
              <w:t xml:space="preserve">System </w:t>
            </w:r>
            <w:r w:rsidR="003D5E14" w:rsidRPr="002230E4">
              <w:t>S</w:t>
            </w:r>
            <w:r w:rsidRPr="002230E4">
              <w:t>uspend to RAM</w:t>
            </w:r>
          </w:p>
        </w:tc>
        <w:tc>
          <w:tcPr>
            <w:tcW w:w="1300" w:type="dxa"/>
          </w:tcPr>
          <w:p w:rsidR="00055CE2" w:rsidRPr="002230E4" w:rsidRDefault="00055CE2" w:rsidP="00AA1984">
            <w:pPr>
              <w:pStyle w:val="tablebody"/>
            </w:pPr>
            <w:r w:rsidRPr="002230E4">
              <w:t>√</w:t>
            </w:r>
          </w:p>
        </w:tc>
        <w:tc>
          <w:tcPr>
            <w:tcW w:w="1299" w:type="dxa"/>
          </w:tcPr>
          <w:p w:rsidR="00055CE2" w:rsidRPr="002230E4" w:rsidRDefault="00055CE2" w:rsidP="00AA1984">
            <w:pPr>
              <w:pStyle w:val="tablebody"/>
            </w:pPr>
            <w:r w:rsidRPr="002230E4">
              <w:t>√</w:t>
            </w:r>
          </w:p>
        </w:tc>
        <w:tc>
          <w:tcPr>
            <w:tcW w:w="5193" w:type="dxa"/>
          </w:tcPr>
          <w:p w:rsidR="00055CE2" w:rsidRPr="002230E4" w:rsidRDefault="00055CE2" w:rsidP="00AA1984">
            <w:pPr>
              <w:pStyle w:val="tablebody"/>
            </w:pPr>
          </w:p>
        </w:tc>
      </w:tr>
      <w:tr w:rsidR="00055CE2" w:rsidRPr="002230E4" w:rsidTr="006D07D5">
        <w:trPr>
          <w:trHeight w:val="275"/>
        </w:trPr>
        <w:tc>
          <w:tcPr>
            <w:tcW w:w="2017" w:type="dxa"/>
            <w:tcBorders>
              <w:bottom w:val="single" w:sz="4" w:space="0" w:color="auto"/>
            </w:tcBorders>
          </w:tcPr>
          <w:p w:rsidR="00055CE2" w:rsidRPr="002230E4" w:rsidRDefault="00055CE2" w:rsidP="00AA1984">
            <w:pPr>
              <w:pStyle w:val="tablebody"/>
            </w:pPr>
            <w:r w:rsidRPr="002230E4">
              <w:t>IPA</w:t>
            </w:r>
          </w:p>
        </w:tc>
        <w:tc>
          <w:tcPr>
            <w:tcW w:w="1300" w:type="dxa"/>
            <w:tcBorders>
              <w:bottom w:val="single" w:sz="4" w:space="0" w:color="auto"/>
            </w:tcBorders>
          </w:tcPr>
          <w:p w:rsidR="00055CE2" w:rsidRPr="002230E4" w:rsidRDefault="00055CE2" w:rsidP="00AA1984">
            <w:pPr>
              <w:pStyle w:val="tablebody"/>
            </w:pPr>
            <w:r w:rsidRPr="002230E4">
              <w:t>√</w:t>
            </w:r>
          </w:p>
        </w:tc>
        <w:tc>
          <w:tcPr>
            <w:tcW w:w="1299" w:type="dxa"/>
            <w:tcBorders>
              <w:bottom w:val="single" w:sz="4" w:space="0" w:color="auto"/>
            </w:tcBorders>
          </w:tcPr>
          <w:p w:rsidR="00055CE2" w:rsidRPr="002230E4" w:rsidRDefault="00055CE2" w:rsidP="00AA1984">
            <w:pPr>
              <w:pStyle w:val="tablebody"/>
              <w:rPr>
                <w:rFonts w:cs="Arial"/>
              </w:rPr>
            </w:pPr>
            <w:r w:rsidRPr="002230E4">
              <w:rPr>
                <w:rFonts w:cs="Arial"/>
              </w:rPr>
              <w:t>∆</w:t>
            </w:r>
          </w:p>
        </w:tc>
        <w:tc>
          <w:tcPr>
            <w:tcW w:w="5193" w:type="dxa"/>
            <w:tcBorders>
              <w:bottom w:val="single" w:sz="4" w:space="0" w:color="auto"/>
            </w:tcBorders>
          </w:tcPr>
          <w:p w:rsidR="00055CE2" w:rsidRPr="002230E4" w:rsidRDefault="00055CE2" w:rsidP="00AA1984">
            <w:pPr>
              <w:pStyle w:val="tablebody"/>
            </w:pPr>
            <w:r w:rsidRPr="002230E4">
              <w:rPr>
                <w:rFonts w:hint="eastAsia"/>
              </w:rPr>
              <w:t>T</w:t>
            </w:r>
            <w:r w:rsidRPr="002230E4">
              <w:t>his version</w:t>
            </w:r>
            <w:r w:rsidRPr="002230E4">
              <w:rPr>
                <w:rFonts w:hint="eastAsia"/>
              </w:rPr>
              <w:t xml:space="preserve"> doe</w:t>
            </w:r>
            <w:r w:rsidRPr="002230E4">
              <w:t xml:space="preserve">s not support </w:t>
            </w:r>
            <w:r w:rsidRPr="002230E4">
              <w:rPr>
                <w:rFonts w:hint="eastAsia"/>
              </w:rPr>
              <w:t xml:space="preserve">the </w:t>
            </w:r>
            <w:r w:rsidRPr="002230E4">
              <w:t>IPA</w:t>
            </w:r>
            <w:r w:rsidRPr="002230E4">
              <w:rPr>
                <w:rFonts w:hint="eastAsia"/>
              </w:rPr>
              <w:t xml:space="preserve"> function</w:t>
            </w:r>
            <w:r w:rsidRPr="002230E4">
              <w:t xml:space="preserve"> on the Cortex-A53 because it has not been evaluated. The function will be able to operate </w:t>
            </w:r>
            <w:r w:rsidRPr="002230E4">
              <w:rPr>
                <w:rFonts w:hint="eastAsia"/>
              </w:rPr>
              <w:t xml:space="preserve">with </w:t>
            </w:r>
            <w:r w:rsidRPr="002230E4">
              <w:t xml:space="preserve">later versions </w:t>
            </w:r>
            <w:r w:rsidRPr="002230E4">
              <w:rPr>
                <w:rFonts w:hint="eastAsia"/>
              </w:rPr>
              <w:t xml:space="preserve">following </w:t>
            </w:r>
            <w:r w:rsidRPr="002230E4">
              <w:t>individua</w:t>
            </w:r>
            <w:r w:rsidRPr="002230E4">
              <w:rPr>
                <w:rFonts w:hint="eastAsia"/>
              </w:rPr>
              <w:t>l</w:t>
            </w:r>
            <w:r w:rsidRPr="002230E4">
              <w:t xml:space="preserve"> exten</w:t>
            </w:r>
            <w:r w:rsidRPr="002230E4">
              <w:rPr>
                <w:rFonts w:hint="eastAsia"/>
              </w:rPr>
              <w:t>s</w:t>
            </w:r>
            <w:r w:rsidRPr="002230E4">
              <w:t>i</w:t>
            </w:r>
            <w:r w:rsidRPr="002230E4">
              <w:rPr>
                <w:rFonts w:hint="eastAsia"/>
              </w:rPr>
              <w:t>o</w:t>
            </w:r>
            <w:r w:rsidRPr="002230E4">
              <w:t>n</w:t>
            </w:r>
            <w:r w:rsidRPr="002230E4">
              <w:rPr>
                <w:rFonts w:hint="eastAsia"/>
              </w:rPr>
              <w:t>s</w:t>
            </w:r>
            <w:r w:rsidRPr="002230E4">
              <w:t>.</w:t>
            </w:r>
          </w:p>
        </w:tc>
      </w:tr>
      <w:tr w:rsidR="00055CE2" w:rsidRPr="002230E4" w:rsidTr="006D07D5">
        <w:trPr>
          <w:trHeight w:val="275"/>
        </w:trPr>
        <w:tc>
          <w:tcPr>
            <w:tcW w:w="2017" w:type="dxa"/>
            <w:tcBorders>
              <w:top w:val="single" w:sz="4" w:space="0" w:color="auto"/>
              <w:bottom w:val="single" w:sz="8" w:space="0" w:color="auto"/>
            </w:tcBorders>
          </w:tcPr>
          <w:p w:rsidR="00055CE2" w:rsidRPr="002230E4" w:rsidRDefault="00055CE2" w:rsidP="00AA1984">
            <w:pPr>
              <w:pStyle w:val="tablebody"/>
            </w:pPr>
            <w:r w:rsidRPr="002230E4">
              <w:t>EMS</w:t>
            </w:r>
          </w:p>
        </w:tc>
        <w:tc>
          <w:tcPr>
            <w:tcW w:w="1300" w:type="dxa"/>
            <w:tcBorders>
              <w:top w:val="single" w:sz="4" w:space="0" w:color="auto"/>
              <w:bottom w:val="single" w:sz="8" w:space="0" w:color="auto"/>
            </w:tcBorders>
          </w:tcPr>
          <w:p w:rsidR="00055CE2" w:rsidRPr="002230E4" w:rsidRDefault="00055CE2" w:rsidP="00AA1984">
            <w:pPr>
              <w:pStyle w:val="tablebody"/>
            </w:pPr>
            <w:r w:rsidRPr="002230E4">
              <w:t>√</w:t>
            </w:r>
          </w:p>
        </w:tc>
        <w:tc>
          <w:tcPr>
            <w:tcW w:w="1299" w:type="dxa"/>
            <w:tcBorders>
              <w:top w:val="single" w:sz="4" w:space="0" w:color="auto"/>
              <w:bottom w:val="single" w:sz="8" w:space="0" w:color="auto"/>
            </w:tcBorders>
          </w:tcPr>
          <w:p w:rsidR="00055CE2" w:rsidRPr="002230E4" w:rsidRDefault="00055CE2" w:rsidP="00AA1984">
            <w:pPr>
              <w:pStyle w:val="tablebody"/>
              <w:rPr>
                <w:rFonts w:cs="Arial"/>
              </w:rPr>
            </w:pPr>
            <w:r w:rsidRPr="002230E4">
              <w:rPr>
                <w:rFonts w:cs="Arial"/>
              </w:rPr>
              <w:t>∆</w:t>
            </w:r>
          </w:p>
        </w:tc>
        <w:tc>
          <w:tcPr>
            <w:tcW w:w="5193" w:type="dxa"/>
            <w:tcBorders>
              <w:top w:val="single" w:sz="4" w:space="0" w:color="auto"/>
              <w:bottom w:val="single" w:sz="8" w:space="0" w:color="auto"/>
            </w:tcBorders>
          </w:tcPr>
          <w:p w:rsidR="00055CE2" w:rsidRPr="002230E4" w:rsidRDefault="00055CE2" w:rsidP="00AA1984">
            <w:pPr>
              <w:pStyle w:val="tablebody"/>
            </w:pPr>
          </w:p>
        </w:tc>
      </w:tr>
    </w:tbl>
    <w:p w:rsidR="006D07D5" w:rsidRDefault="00055CE2" w:rsidP="006D07D5">
      <w:pPr>
        <w:pStyle w:val="tablenumbernote"/>
        <w:jc w:val="left"/>
      </w:pPr>
      <w:r w:rsidRPr="002230E4">
        <w:t>Note:</w:t>
      </w:r>
      <w:r w:rsidR="006D07D5">
        <w:tab/>
      </w:r>
      <w:r w:rsidR="005A41A9">
        <w:t>*</w:t>
      </w:r>
      <w:r w:rsidR="006D07D5">
        <w:tab/>
      </w:r>
      <w:r w:rsidRPr="002230E4">
        <w:rPr>
          <w:rFonts w:hint="eastAsia"/>
        </w:rPr>
        <w:t xml:space="preserve">For details on </w:t>
      </w:r>
      <w:r w:rsidRPr="002230E4">
        <w:t>each of the functions above, see the separate document with the filename “</w:t>
      </w:r>
      <w:r w:rsidRPr="002230E4">
        <w:rPr>
          <w:rFonts w:hint="eastAsia"/>
        </w:rPr>
        <w:t>RENESAS_RCH3M3_PowerManagement_UME</w:t>
      </w:r>
      <w:r w:rsidRPr="002230E4">
        <w:t>”.</w:t>
      </w:r>
    </w:p>
    <w:p w:rsidR="006D07D5" w:rsidRDefault="006D07D5" w:rsidP="006D07D5">
      <w:pPr>
        <w:pStyle w:val="tableend"/>
      </w:pPr>
    </w:p>
    <w:p w:rsidR="00055CE2" w:rsidRPr="002230E4" w:rsidRDefault="00055CE2" w:rsidP="006D07D5">
      <w:pPr>
        <w:pStyle w:val="tablenumbernote"/>
      </w:pPr>
      <w:r w:rsidRPr="002230E4">
        <w:br w:type="page"/>
      </w:r>
    </w:p>
    <w:p w:rsidR="00055CE2" w:rsidRPr="002230E4" w:rsidRDefault="00055CE2" w:rsidP="00791B1D">
      <w:pPr>
        <w:pStyle w:val="Heading2"/>
        <w:numPr>
          <w:ilvl w:val="1"/>
          <w:numId w:val="17"/>
        </w:numPr>
      </w:pPr>
      <w:bookmarkStart w:id="71" w:name="_Toc488949324"/>
      <w:r w:rsidRPr="002230E4">
        <w:lastRenderedPageBreak/>
        <w:t>Using the “CPU Idle” Function (T.B.D.)</w:t>
      </w:r>
      <w:bookmarkEnd w:id="71"/>
    </w:p>
    <w:p w:rsidR="00055CE2" w:rsidRPr="002230E4" w:rsidRDefault="00055CE2" w:rsidP="00055CE2">
      <w:r w:rsidRPr="002230E4">
        <w:br w:type="page"/>
      </w:r>
    </w:p>
    <w:p w:rsidR="006D07D5" w:rsidRDefault="00055CE2" w:rsidP="00791B1D">
      <w:pPr>
        <w:pStyle w:val="Heading2"/>
        <w:numPr>
          <w:ilvl w:val="1"/>
          <w:numId w:val="17"/>
        </w:numPr>
      </w:pPr>
      <w:bookmarkStart w:id="72" w:name="_Toc488949325"/>
      <w:r w:rsidRPr="002230E4">
        <w:lastRenderedPageBreak/>
        <w:t>Using the “</w:t>
      </w:r>
      <w:r w:rsidR="006D07D5">
        <w:t>CPU Freq” Function (T.B.D.)</w:t>
      </w:r>
      <w:bookmarkEnd w:id="72"/>
    </w:p>
    <w:p w:rsidR="00055CE2" w:rsidRPr="002230E4" w:rsidRDefault="00055CE2" w:rsidP="00791B1D">
      <w:pPr>
        <w:pStyle w:val="Heading2"/>
        <w:numPr>
          <w:ilvl w:val="1"/>
          <w:numId w:val="17"/>
        </w:numPr>
      </w:pPr>
      <w:r w:rsidRPr="002230E4">
        <w:br w:type="page"/>
      </w:r>
    </w:p>
    <w:p w:rsidR="00055CE2" w:rsidRPr="002230E4" w:rsidRDefault="00055CE2" w:rsidP="00791B1D">
      <w:pPr>
        <w:pStyle w:val="Heading2"/>
        <w:numPr>
          <w:ilvl w:val="1"/>
          <w:numId w:val="26"/>
        </w:numPr>
      </w:pPr>
      <w:bookmarkStart w:id="73" w:name="_Toc488949326"/>
      <w:r w:rsidRPr="002230E4">
        <w:rPr>
          <w:rFonts w:cs="Arial"/>
          <w:szCs w:val="24"/>
        </w:rPr>
        <w:lastRenderedPageBreak/>
        <w:t>Using Intelligent Power Allocation (IPA) and Emergency Shutdown (EMS)</w:t>
      </w:r>
      <w:bookmarkEnd w:id="73"/>
    </w:p>
    <w:p w:rsidR="00055CE2" w:rsidRPr="002F6BAC" w:rsidRDefault="00055CE2" w:rsidP="00791B1D">
      <w:pPr>
        <w:pStyle w:val="Heading3"/>
        <w:numPr>
          <w:ilvl w:val="2"/>
          <w:numId w:val="26"/>
        </w:numPr>
        <w:rPr>
          <w:rFonts w:cs="Arial"/>
        </w:rPr>
      </w:pPr>
      <w:bookmarkStart w:id="74" w:name="_Toc488949327"/>
      <w:r w:rsidRPr="002F6BAC">
        <w:rPr>
          <w:rFonts w:eastAsia="平成明朝" w:cs="Arial"/>
          <w:bCs/>
          <w:szCs w:val="22"/>
        </w:rPr>
        <w:t>State of Support for IPA and EMS with EAS</w:t>
      </w:r>
      <w:bookmarkEnd w:id="74"/>
    </w:p>
    <w:p w:rsidR="00055CE2" w:rsidRPr="002230E4" w:rsidRDefault="00055CE2" w:rsidP="00AA1984">
      <w:r w:rsidRPr="002230E4">
        <w:rPr>
          <w:rFonts w:hint="eastAsia"/>
        </w:rPr>
        <w:t>The IPA</w:t>
      </w:r>
      <w:r w:rsidRPr="002230E4">
        <w:t xml:space="preserve"> and </w:t>
      </w:r>
      <w:r w:rsidRPr="002230E4">
        <w:rPr>
          <w:rFonts w:hint="eastAsia"/>
        </w:rPr>
        <w:t>EMS</w:t>
      </w:r>
      <w:r w:rsidRPr="002230E4">
        <w:t xml:space="preserve"> functions change power </w:t>
      </w:r>
      <w:r w:rsidRPr="002230E4">
        <w:rPr>
          <w:rFonts w:hint="eastAsia"/>
        </w:rPr>
        <w:t xml:space="preserve">to </w:t>
      </w:r>
      <w:r w:rsidRPr="002230E4">
        <w:t>the CPU</w:t>
      </w:r>
      <w:r w:rsidRPr="002230E4">
        <w:rPr>
          <w:rFonts w:hint="eastAsia"/>
        </w:rPr>
        <w:t>s</w:t>
      </w:r>
      <w:r w:rsidRPr="002230E4">
        <w:t xml:space="preserve"> to control </w:t>
      </w:r>
      <w:r w:rsidRPr="002230E4">
        <w:rPr>
          <w:rFonts w:hint="eastAsia"/>
        </w:rPr>
        <w:t xml:space="preserve">the </w:t>
      </w:r>
      <w:r w:rsidRPr="002230E4">
        <w:t xml:space="preserve">generation of heat in the SoC. For the </w:t>
      </w:r>
      <w:r w:rsidRPr="002230E4">
        <w:rPr>
          <w:rFonts w:hint="eastAsia"/>
        </w:rPr>
        <w:t>Cortex-A57</w:t>
      </w:r>
      <w:r w:rsidRPr="002230E4">
        <w:t>, both IPA and EM</w:t>
      </w:r>
      <w:r w:rsidRPr="002230E4">
        <w:rPr>
          <w:rFonts w:hint="eastAsia"/>
        </w:rPr>
        <w:t>S</w:t>
      </w:r>
      <w:r w:rsidRPr="002230E4">
        <w:t xml:space="preserve"> are able to operate </w:t>
      </w:r>
      <w:r w:rsidRPr="002230E4">
        <w:rPr>
          <w:rFonts w:hint="eastAsia"/>
        </w:rPr>
        <w:t xml:space="preserve">with </w:t>
      </w:r>
      <w:r w:rsidRPr="002230E4">
        <w:t xml:space="preserve">EAS. </w:t>
      </w:r>
      <w:r w:rsidRPr="002230E4">
        <w:rPr>
          <w:rFonts w:hint="eastAsia"/>
        </w:rPr>
        <w:t>F</w:t>
      </w:r>
      <w:r w:rsidRPr="002230E4">
        <w:t xml:space="preserve">or the </w:t>
      </w:r>
      <w:r w:rsidRPr="002230E4">
        <w:rPr>
          <w:rFonts w:hint="eastAsia"/>
        </w:rPr>
        <w:t>Cortex-A53</w:t>
      </w:r>
      <w:r w:rsidRPr="002230E4">
        <w:t>, IPA is not us</w:t>
      </w:r>
      <w:r w:rsidRPr="002230E4">
        <w:rPr>
          <w:rFonts w:hint="eastAsia"/>
        </w:rPr>
        <w:t>abl</w:t>
      </w:r>
      <w:r w:rsidRPr="002230E4">
        <w:t xml:space="preserve">e because it has not been evaluated </w:t>
      </w:r>
      <w:r w:rsidRPr="002230E4">
        <w:rPr>
          <w:rFonts w:hint="eastAsia"/>
        </w:rPr>
        <w:t xml:space="preserve">and is not </w:t>
      </w:r>
      <w:r w:rsidRPr="002230E4">
        <w:t xml:space="preserve">supported </w:t>
      </w:r>
      <w:r w:rsidRPr="002230E4">
        <w:rPr>
          <w:rFonts w:hint="eastAsia"/>
        </w:rPr>
        <w:t xml:space="preserve">by </w:t>
      </w:r>
      <w:r w:rsidRPr="002230E4">
        <w:t xml:space="preserve">the standard BSP. EMS </w:t>
      </w:r>
      <w:r w:rsidRPr="002230E4">
        <w:rPr>
          <w:rFonts w:hint="eastAsia"/>
        </w:rPr>
        <w:t xml:space="preserve">may be made to </w:t>
      </w:r>
      <w:r w:rsidRPr="002230E4">
        <w:t>operate by extending its function</w:t>
      </w:r>
      <w:r w:rsidRPr="002230E4">
        <w:rPr>
          <w:rFonts w:hint="eastAsia"/>
        </w:rPr>
        <w:t>ality</w:t>
      </w:r>
      <w:r w:rsidRPr="002230E4">
        <w:t>.</w:t>
      </w:r>
    </w:p>
    <w:p w:rsidR="00055CE2" w:rsidRPr="002230E4" w:rsidRDefault="00055CE2" w:rsidP="006D07D5">
      <w:pPr>
        <w:pStyle w:val="Space"/>
      </w:pPr>
    </w:p>
    <w:p w:rsidR="00055CE2" w:rsidRPr="002F6BAC" w:rsidRDefault="00055CE2" w:rsidP="00791B1D">
      <w:pPr>
        <w:pStyle w:val="Heading3"/>
        <w:numPr>
          <w:ilvl w:val="2"/>
          <w:numId w:val="26"/>
        </w:numPr>
        <w:rPr>
          <w:rFonts w:cs="Arial"/>
        </w:rPr>
      </w:pPr>
      <w:bookmarkStart w:id="75" w:name="_Toc488949328"/>
      <w:r w:rsidRPr="002F6BAC">
        <w:rPr>
          <w:rFonts w:eastAsia="平成明朝" w:cs="Arial"/>
          <w:bCs/>
          <w:szCs w:val="22"/>
        </w:rPr>
        <w:t>Applying EMS on the Cortex-A53s</w:t>
      </w:r>
      <w:bookmarkEnd w:id="75"/>
    </w:p>
    <w:p w:rsidR="00055CE2" w:rsidRPr="002230E4" w:rsidRDefault="00055CE2" w:rsidP="00055CE2">
      <w:r w:rsidRPr="002230E4">
        <w:t>Define CPUs (</w:t>
      </w:r>
      <w:r w:rsidRPr="002230E4">
        <w:rPr>
          <w:rFonts w:hint="eastAsia"/>
        </w:rPr>
        <w:t>Cortex-A53</w:t>
      </w:r>
      <w:r w:rsidRPr="002230E4">
        <w:t xml:space="preserve"> cores) to be shut down when EMS starts in </w:t>
      </w:r>
      <w:r w:rsidRPr="002230E4">
        <w:rPr>
          <w:rFonts w:hint="eastAsia"/>
        </w:rPr>
        <w:t>a statement in</w:t>
      </w:r>
      <w:r w:rsidRPr="002230E4">
        <w:t xml:space="preserve"> the device tree file of the kernel. An example of </w:t>
      </w:r>
      <w:r w:rsidRPr="002230E4">
        <w:rPr>
          <w:rFonts w:hint="eastAsia"/>
        </w:rPr>
        <w:t xml:space="preserve">the </w:t>
      </w:r>
      <w:r w:rsidRPr="002230E4">
        <w:t>settings is shown below.</w:t>
      </w:r>
    </w:p>
    <w:p w:rsidR="00055CE2" w:rsidRPr="002230E4" w:rsidRDefault="00055CE2" w:rsidP="006D07D5">
      <w:pPr>
        <w:pStyle w:val="Space"/>
      </w:pPr>
    </w:p>
    <w:p w:rsidR="00055CE2" w:rsidRPr="002230E4" w:rsidRDefault="00055CE2" w:rsidP="00055CE2">
      <w:r w:rsidRPr="002230E4">
        <w:rPr>
          <w:noProof/>
        </w:rPr>
        <mc:AlternateContent>
          <mc:Choice Requires="wps">
            <w:drawing>
              <wp:anchor distT="45720" distB="45720" distL="114300" distR="114300" simplePos="0" relativeHeight="251764224" behindDoc="0" locked="0" layoutInCell="1" allowOverlap="1" wp14:anchorId="25EF980A" wp14:editId="73A87885">
                <wp:simplePos x="0" y="0"/>
                <wp:positionH relativeFrom="margin">
                  <wp:posOffset>32385</wp:posOffset>
                </wp:positionH>
                <wp:positionV relativeFrom="paragraph">
                  <wp:posOffset>277800</wp:posOffset>
                </wp:positionV>
                <wp:extent cx="6096000" cy="1407160"/>
                <wp:effectExtent l="0" t="0" r="0" b="0"/>
                <wp:wrapSquare wrapText="bothSides"/>
                <wp:docPr id="43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7160"/>
                        </a:xfrm>
                        <a:prstGeom prst="rect">
                          <a:avLst/>
                        </a:prstGeom>
                        <a:solidFill>
                          <a:schemeClr val="bg1">
                            <a:lumMod val="85000"/>
                          </a:schemeClr>
                        </a:solidFill>
                        <a:ln w="9525">
                          <a:noFill/>
                          <a:miter lim="800000"/>
                          <a:headEnd/>
                          <a:tailEnd/>
                        </a:ln>
                      </wps:spPr>
                      <wps:txbx>
                        <w:txbxContent>
                          <w:p w:rsidR="006F6BA8" w:rsidRDefault="006F6BA8" w:rsidP="00055CE2">
                            <w:pPr>
                              <w:pStyle w:val="code"/>
                            </w:pPr>
                            <w:r>
                              <w:t>emergency {</w:t>
                            </w:r>
                          </w:p>
                          <w:p w:rsidR="006F6BA8" w:rsidRDefault="006F6BA8" w:rsidP="00055CE2">
                            <w:pPr>
                              <w:pStyle w:val="code"/>
                            </w:pPr>
                            <w:r>
                              <w:t xml:space="preserve">    polling-delay = &lt;1000&gt;;</w:t>
                            </w:r>
                          </w:p>
                          <w:p w:rsidR="006F6BA8" w:rsidRDefault="006F6BA8" w:rsidP="00055CE2">
                            <w:pPr>
                              <w:pStyle w:val="code"/>
                            </w:pPr>
                            <w:r>
                              <w:t xml:space="preserve">    on-temperature = &lt;110000&gt;;</w:t>
                            </w:r>
                          </w:p>
                          <w:p w:rsidR="006F6BA8" w:rsidRDefault="006F6BA8" w:rsidP="00055CE2">
                            <w:pPr>
                              <w:pStyle w:val="code"/>
                            </w:pPr>
                            <w:r>
                              <w:t xml:space="preserve">    off-temperature = &lt;95000&gt;;</w:t>
                            </w:r>
                          </w:p>
                          <w:p w:rsidR="006F6BA8" w:rsidRDefault="006F6BA8" w:rsidP="00055CE2">
                            <w:pPr>
                              <w:pStyle w:val="code"/>
                            </w:pPr>
                            <w:r>
                              <w:t xml:space="preserve">    target_cpus = &lt;&amp;a57_1&gt;,</w:t>
                            </w:r>
                          </w:p>
                          <w:p w:rsidR="006F6BA8" w:rsidRDefault="006F6BA8" w:rsidP="00055CE2">
                            <w:pPr>
                              <w:pStyle w:val="code"/>
                            </w:pPr>
                            <w:r>
                              <w:t xml:space="preserve">                  &lt;&amp;a57_2&gt;,</w:t>
                            </w:r>
                          </w:p>
                          <w:p w:rsidR="006F6BA8" w:rsidRDefault="006F6BA8" w:rsidP="00055CE2">
                            <w:pPr>
                              <w:pStyle w:val="code"/>
                            </w:pPr>
                            <w:r>
                              <w:t xml:space="preserve">                  &lt;&amp;a57_3&gt;,</w:t>
                            </w:r>
                          </w:p>
                          <w:p w:rsidR="006F6BA8" w:rsidRDefault="006F6BA8" w:rsidP="00055CE2">
                            <w:pPr>
                              <w:pStyle w:val="code"/>
                            </w:pPr>
                            <w:r>
                              <w:t xml:space="preserve">                  &lt;&amp;a53_0&gt;,    &lt;---- </w:t>
                            </w:r>
                            <w:bookmarkStart w:id="76" w:name="_Hlk488948898"/>
                            <w:r w:rsidRPr="00047C08">
                              <w:t>CPU4 will be shut down when EMS starts.</w:t>
                            </w:r>
                            <w:bookmarkEnd w:id="76"/>
                          </w:p>
                          <w:p w:rsidR="006F6BA8" w:rsidRDefault="006F6BA8" w:rsidP="00055CE2">
                            <w:pPr>
                              <w:pStyle w:val="code"/>
                            </w:pPr>
                            <w:r>
                              <w:t xml:space="preserve">                  &lt;&amp;a53_1&gt;,    &lt;---- </w:t>
                            </w:r>
                            <w:bookmarkStart w:id="77" w:name="_Hlk488948908"/>
                            <w:r>
                              <w:t>CPU5</w:t>
                            </w:r>
                            <w:r w:rsidRPr="00047C08">
                              <w:t xml:space="preserve"> will be shut down when EMS starts.</w:t>
                            </w:r>
                            <w:bookmarkEnd w:id="77"/>
                          </w:p>
                          <w:p w:rsidR="006F6BA8" w:rsidRDefault="006F6BA8" w:rsidP="00055CE2">
                            <w:pPr>
                              <w:pStyle w:val="code"/>
                            </w:pPr>
                            <w:r>
                              <w:t xml:space="preserve">                  &lt;&amp;a53_2&gt;,    &lt;---- </w:t>
                            </w:r>
                            <w:bookmarkStart w:id="78" w:name="_Hlk488948918"/>
                            <w:r>
                              <w:t>CPU6</w:t>
                            </w:r>
                            <w:r w:rsidRPr="00047C08">
                              <w:t xml:space="preserve"> will be shut down when EMS starts.</w:t>
                            </w:r>
                            <w:bookmarkEnd w:id="78"/>
                          </w:p>
                          <w:p w:rsidR="006F6BA8" w:rsidRDefault="006F6BA8" w:rsidP="00055CE2">
                            <w:pPr>
                              <w:pStyle w:val="code"/>
                            </w:pPr>
                            <w:r>
                              <w:t xml:space="preserve">                  &lt;&amp;a53_3&gt;;    &lt;---- </w:t>
                            </w:r>
                            <w:bookmarkStart w:id="79" w:name="_Hlk488948942"/>
                            <w:r>
                              <w:t>CPU7</w:t>
                            </w:r>
                            <w:r w:rsidRPr="00047C08">
                              <w:t xml:space="preserve"> will be shut down when EMS starts.</w:t>
                            </w:r>
                            <w:bookmarkEnd w:id="79"/>
                          </w:p>
                          <w:p w:rsidR="006F6BA8" w:rsidRDefault="006F6BA8" w:rsidP="00055CE2">
                            <w:pPr>
                              <w:pStyle w:val="code"/>
                            </w:pPr>
                            <w:r>
                              <w:t xml:space="preserve">    status = "disabled";</w:t>
                            </w:r>
                          </w:p>
                          <w:p w:rsidR="006F6BA8" w:rsidRDefault="006F6BA8" w:rsidP="00055CE2">
                            <w:pPr>
                              <w:pStyle w:val="code"/>
                            </w:pPr>
                            <w:r>
                              <w:t>};</w:t>
                            </w:r>
                          </w:p>
                          <w:p w:rsidR="006F6BA8" w:rsidRPr="00523EC9" w:rsidRDefault="006F6BA8" w:rsidP="00055CE2">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EF980A" id="_x0000_s1176" type="#_x0000_t202" style="position:absolute;margin-left:2.55pt;margin-top:21.85pt;width:480pt;height:110.8pt;z-index:251764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" fillcolor="#d8d8d8 [2732]" stroked="f">
                <v:textbox style="mso-fit-shape-to-text:t">
                  <w:txbxContent>
                    <w:p w:rsidR="006F6BA8" w:rsidRDefault="006F6BA8" w:rsidP="00055CE2">
                      <w:pPr>
                        <w:pStyle w:val="code"/>
                      </w:pPr>
                      <w:r>
                        <w:t>emergency {</w:t>
                      </w:r>
                    </w:p>
                    <w:p w:rsidR="006F6BA8" w:rsidRDefault="006F6BA8" w:rsidP="00055CE2">
                      <w:pPr>
                        <w:pStyle w:val="code"/>
                      </w:pPr>
                      <w:r>
                        <w:t xml:space="preserve">    polling-delay = &lt;1000&gt;;</w:t>
                      </w:r>
                    </w:p>
                    <w:p w:rsidR="006F6BA8" w:rsidRDefault="006F6BA8" w:rsidP="00055CE2">
                      <w:pPr>
                        <w:pStyle w:val="code"/>
                      </w:pPr>
                      <w:r>
                        <w:t xml:space="preserve">    on-temperature = &lt;110000&gt;;</w:t>
                      </w:r>
                    </w:p>
                    <w:p w:rsidR="006F6BA8" w:rsidRDefault="006F6BA8" w:rsidP="00055CE2">
                      <w:pPr>
                        <w:pStyle w:val="code"/>
                      </w:pPr>
                      <w:r>
                        <w:t xml:space="preserve">    off-temperature = &lt;95000&gt;;</w:t>
                      </w:r>
                    </w:p>
                    <w:p w:rsidR="006F6BA8" w:rsidRDefault="006F6BA8" w:rsidP="00055CE2">
                      <w:pPr>
                        <w:pStyle w:val="code"/>
                      </w:pPr>
                      <w:r>
                        <w:t xml:space="preserve">    </w:t>
                      </w:r>
                      <w:proofErr w:type="spellStart"/>
                      <w:r>
                        <w:t>target_cpus</w:t>
                      </w:r>
                      <w:proofErr w:type="spellEnd"/>
                      <w:r>
                        <w:t xml:space="preserve"> = &lt;&amp;</w:t>
                      </w:r>
                      <w:proofErr w:type="spellStart"/>
                      <w:r>
                        <w:t>a57_1</w:t>
                      </w:r>
                      <w:proofErr w:type="spellEnd"/>
                      <w:r>
                        <w:t>&gt;,</w:t>
                      </w:r>
                    </w:p>
                    <w:p w:rsidR="006F6BA8" w:rsidRDefault="006F6BA8" w:rsidP="00055CE2">
                      <w:pPr>
                        <w:pStyle w:val="code"/>
                      </w:pPr>
                      <w:r>
                        <w:t xml:space="preserve">                  &lt;&amp;a57_2&gt;,</w:t>
                      </w:r>
                    </w:p>
                    <w:p w:rsidR="006F6BA8" w:rsidRDefault="006F6BA8" w:rsidP="00055CE2">
                      <w:pPr>
                        <w:pStyle w:val="code"/>
                      </w:pPr>
                      <w:r>
                        <w:t xml:space="preserve">                  &lt;&amp;a57_3&gt;,</w:t>
                      </w:r>
                    </w:p>
                    <w:p w:rsidR="006F6BA8" w:rsidRDefault="006F6BA8" w:rsidP="00055CE2">
                      <w:pPr>
                        <w:pStyle w:val="code"/>
                      </w:pPr>
                      <w:r>
                        <w:t xml:space="preserve">                  &lt;&amp;a53_0&gt;,    &lt;---- </w:t>
                      </w:r>
                      <w:bookmarkStart w:id="78" w:name="_Hlk488948898"/>
                      <w:r w:rsidRPr="00047C08">
                        <w:t>CPU4 will be shut down when EMS starts.</w:t>
                      </w:r>
                      <w:bookmarkEnd w:id="78"/>
                    </w:p>
                    <w:p w:rsidR="006F6BA8" w:rsidRDefault="006F6BA8" w:rsidP="00055CE2">
                      <w:pPr>
                        <w:pStyle w:val="code"/>
                      </w:pPr>
                      <w:r>
                        <w:t xml:space="preserve">                  &lt;&amp;a53_1&gt;,    &lt;---- </w:t>
                      </w:r>
                      <w:bookmarkStart w:id="79" w:name="_Hlk488948908"/>
                      <w:r>
                        <w:t>CPU5</w:t>
                      </w:r>
                      <w:r w:rsidRPr="00047C08">
                        <w:t xml:space="preserve"> will be shut down when EMS starts.</w:t>
                      </w:r>
                      <w:bookmarkEnd w:id="79"/>
                    </w:p>
                    <w:p w:rsidR="006F6BA8" w:rsidRDefault="006F6BA8" w:rsidP="00055CE2">
                      <w:pPr>
                        <w:pStyle w:val="code"/>
                      </w:pPr>
                      <w:r>
                        <w:t xml:space="preserve">                  &lt;&amp;a53_2&gt;,    &lt;---- </w:t>
                      </w:r>
                      <w:bookmarkStart w:id="80" w:name="_Hlk488948918"/>
                      <w:r>
                        <w:t>CPU6</w:t>
                      </w:r>
                      <w:r w:rsidRPr="00047C08">
                        <w:t xml:space="preserve"> will be shut down when EMS starts.</w:t>
                      </w:r>
                      <w:bookmarkEnd w:id="80"/>
                    </w:p>
                    <w:p w:rsidR="006F6BA8" w:rsidRDefault="006F6BA8" w:rsidP="00055CE2">
                      <w:pPr>
                        <w:pStyle w:val="code"/>
                      </w:pPr>
                      <w:r>
                        <w:t xml:space="preserve">                  &lt;&amp;a53_3&gt;;    &lt;---- </w:t>
                      </w:r>
                      <w:bookmarkStart w:id="81" w:name="_Hlk488948942"/>
                      <w:r>
                        <w:t>CPU7</w:t>
                      </w:r>
                      <w:r w:rsidRPr="00047C08">
                        <w:t xml:space="preserve"> will be shut down when EMS starts.</w:t>
                      </w:r>
                      <w:bookmarkEnd w:id="81"/>
                    </w:p>
                    <w:p w:rsidR="006F6BA8" w:rsidRDefault="006F6BA8" w:rsidP="00055CE2">
                      <w:pPr>
                        <w:pStyle w:val="code"/>
                      </w:pPr>
                      <w:r>
                        <w:t xml:space="preserve">    status = "disabled";</w:t>
                      </w:r>
                    </w:p>
                    <w:p w:rsidR="006F6BA8" w:rsidRDefault="006F6BA8" w:rsidP="00055CE2">
                      <w:pPr>
                        <w:pStyle w:val="code"/>
                      </w:pPr>
                      <w:r>
                        <w:t>};</w:t>
                      </w:r>
                    </w:p>
                    <w:p w:rsidR="006F6BA8" w:rsidRPr="00523EC9" w:rsidRDefault="006F6BA8" w:rsidP="00055CE2">
                      <w:pPr>
                        <w:pStyle w:val="codeend"/>
                      </w:pPr>
                    </w:p>
                  </w:txbxContent>
                </v:textbox>
                <w10:wrap type="square" anchorx="margin"/>
              </v:shape>
            </w:pict>
          </mc:Fallback>
        </mc:AlternateContent>
      </w:r>
      <w:r w:rsidRPr="002230E4">
        <w:t>arch/arm64/boot/dts/renesas/r8a7795.dtsi</w:t>
      </w:r>
    </w:p>
    <w:p w:rsidR="00055CE2" w:rsidRPr="002230E4" w:rsidRDefault="00055CE2" w:rsidP="006D07D5">
      <w:pPr>
        <w:pStyle w:val="note"/>
      </w:pPr>
      <w:r w:rsidRPr="002230E4">
        <w:t>Note:</w:t>
      </w:r>
      <w:r w:rsidR="006D07D5">
        <w:tab/>
      </w:r>
      <w:r w:rsidRPr="002230E4">
        <w:t xml:space="preserve">An individually extended function other than those of the standard Yocto package is used to change the settings in this case. Renesas does not support </w:t>
      </w:r>
      <w:r w:rsidRPr="002230E4">
        <w:rPr>
          <w:rFonts w:hint="eastAsia"/>
        </w:rPr>
        <w:t xml:space="preserve">this </w:t>
      </w:r>
      <w:r w:rsidRPr="002230E4">
        <w:t xml:space="preserve">extended function. </w:t>
      </w:r>
      <w:r w:rsidRPr="002230E4">
        <w:rPr>
          <w:rFonts w:hint="eastAsia"/>
        </w:rPr>
        <w:t xml:space="preserve">Use it at </w:t>
      </w:r>
      <w:r w:rsidRPr="002230E4">
        <w:t>your own responsibility.</w:t>
      </w:r>
    </w:p>
    <w:p w:rsidR="00055CE2" w:rsidRPr="002230E4" w:rsidRDefault="00055CE2" w:rsidP="00972E79">
      <w:pPr>
        <w:pStyle w:val="Space"/>
      </w:pPr>
    </w:p>
    <w:p w:rsidR="00876E9A" w:rsidRPr="002230E4" w:rsidRDefault="00876E9A" w:rsidP="00055CE2">
      <w:pPr>
        <w:pStyle w:val="BodyText"/>
      </w:pPr>
      <w:bookmarkStart w:id="80" w:name="lastpage"/>
      <w:bookmarkEnd w:id="80"/>
    </w:p>
    <w:p w:rsidR="00F56DB8" w:rsidRPr="002230E4" w:rsidRDefault="00F56DB8">
      <w:pPr>
        <w:pStyle w:val="note"/>
        <w:sectPr w:rsidR="00F56DB8" w:rsidRPr="002230E4" w:rsidSect="00E92B33">
          <w:headerReference w:type="default" r:id="rId17"/>
          <w:footerReference w:type="default" r:id="rId18"/>
          <w:headerReference w:type="first" r:id="rId19"/>
          <w:footerReference w:type="first" r:id="rId20"/>
          <w:pgSz w:w="11907" w:h="16840" w:code="9"/>
          <w:pgMar w:top="567" w:right="1134" w:bottom="567" w:left="1134" w:header="851" w:footer="567" w:gutter="0"/>
          <w:cols w:space="360"/>
          <w:titlePg/>
        </w:sectPr>
      </w:pPr>
    </w:p>
    <w:p w:rsidR="006D07D5" w:rsidRPr="005C2253" w:rsidRDefault="006D07D5" w:rsidP="006D07D5">
      <w:pPr>
        <w:pStyle w:val="revisionhistory"/>
      </w:pPr>
      <w:r w:rsidRPr="005C2253">
        <w:lastRenderedPageBreak/>
        <w:t>Revision History</w:t>
      </w:r>
    </w:p>
    <w:tbl>
      <w:tblPr>
        <w:tblW w:w="0" w:type="auto"/>
        <w:tblBorders>
          <w:bottom w:val="single" w:sz="4" w:space="0" w:color="auto"/>
          <w:insideH w:val="single" w:sz="4" w:space="0" w:color="auto"/>
        </w:tblBorders>
        <w:tblCellMar>
          <w:left w:w="99" w:type="dxa"/>
          <w:right w:w="99" w:type="dxa"/>
        </w:tblCellMar>
        <w:tblLook w:val="0000" w:firstRow="0" w:lastRow="0" w:firstColumn="0" w:lastColumn="0" w:noHBand="0" w:noVBand="0"/>
        <w:tblPrChange w:id="111" w:author="Author">
          <w:tblPr>
            <w:tblW w:w="0" w:type="auto"/>
            <w:tblBorders>
              <w:bottom w:val="single" w:sz="4" w:space="0" w:color="auto"/>
              <w:insideH w:val="single" w:sz="4" w:space="0" w:color="auto"/>
            </w:tblBorders>
            <w:tblCellMar>
              <w:left w:w="99" w:type="dxa"/>
              <w:right w:w="99" w:type="dxa"/>
            </w:tblCellMar>
            <w:tblLook w:val="0000" w:firstRow="0" w:lastRow="0" w:firstColumn="0" w:lastColumn="0" w:noHBand="0" w:noVBand="0"/>
          </w:tblPr>
        </w:tblPrChange>
      </w:tblPr>
      <w:tblGrid>
        <w:gridCol w:w="851"/>
        <w:gridCol w:w="1614"/>
        <w:gridCol w:w="1441"/>
        <w:gridCol w:w="5695"/>
        <w:tblGridChange w:id="112">
          <w:tblGrid>
            <w:gridCol w:w="851"/>
            <w:gridCol w:w="267"/>
            <w:gridCol w:w="1670"/>
            <w:gridCol w:w="1118"/>
            <w:gridCol w:w="5695"/>
          </w:tblGrid>
        </w:tblGridChange>
      </w:tblGrid>
      <w:tr w:rsidR="006D07D5" w:rsidRPr="005C2253" w:rsidTr="00B70EB0">
        <w:trPr>
          <w:cantSplit/>
          <w:trPrChange w:id="113" w:author="Author">
            <w:trPr>
              <w:cantSplit/>
            </w:trPr>
          </w:trPrChange>
        </w:trPr>
        <w:tc>
          <w:tcPr>
            <w:tcW w:w="851" w:type="dxa"/>
            <w:vMerge w:val="restart"/>
            <w:tcBorders>
              <w:top w:val="nil"/>
            </w:tcBorders>
            <w:vAlign w:val="bottom"/>
            <w:tcPrChange w:id="114" w:author="Author">
              <w:tcPr>
                <w:tcW w:w="1118" w:type="dxa"/>
                <w:gridSpan w:val="2"/>
                <w:vMerge w:val="restart"/>
                <w:tcBorders>
                  <w:top w:val="nil"/>
                </w:tcBorders>
                <w:vAlign w:val="bottom"/>
              </w:tcPr>
            </w:tcPrChange>
          </w:tcPr>
          <w:p w:rsidR="006D07D5" w:rsidRPr="005C2253" w:rsidRDefault="006D07D5" w:rsidP="00552E1A">
            <w:pPr>
              <w:pStyle w:val="tablehead"/>
            </w:pPr>
            <w:r w:rsidRPr="005C2253">
              <w:rPr>
                <w:rFonts w:hint="eastAsia"/>
              </w:rPr>
              <w:t>Rev.</w:t>
            </w:r>
          </w:p>
        </w:tc>
        <w:tc>
          <w:tcPr>
            <w:tcW w:w="1614" w:type="dxa"/>
            <w:vMerge w:val="restart"/>
            <w:tcBorders>
              <w:top w:val="nil"/>
            </w:tcBorders>
            <w:vAlign w:val="bottom"/>
            <w:tcPrChange w:id="115" w:author="Author">
              <w:tcPr>
                <w:tcW w:w="1670" w:type="dxa"/>
                <w:vMerge w:val="restart"/>
                <w:tcBorders>
                  <w:top w:val="nil"/>
                </w:tcBorders>
                <w:vAlign w:val="bottom"/>
              </w:tcPr>
            </w:tcPrChange>
          </w:tcPr>
          <w:p w:rsidR="006D07D5" w:rsidRPr="005C2253" w:rsidRDefault="006D07D5" w:rsidP="00552E1A">
            <w:pPr>
              <w:pStyle w:val="tablehead"/>
            </w:pPr>
            <w:r w:rsidRPr="005C2253">
              <w:rPr>
                <w:rFonts w:cs="Helvetica"/>
              </w:rPr>
              <w:t>Date</w:t>
            </w:r>
          </w:p>
        </w:tc>
        <w:tc>
          <w:tcPr>
            <w:tcW w:w="7136" w:type="dxa"/>
            <w:gridSpan w:val="2"/>
            <w:tcBorders>
              <w:top w:val="nil"/>
            </w:tcBorders>
            <w:vAlign w:val="bottom"/>
            <w:tcPrChange w:id="116" w:author="Author">
              <w:tcPr>
                <w:tcW w:w="6813" w:type="dxa"/>
                <w:gridSpan w:val="2"/>
                <w:tcBorders>
                  <w:top w:val="nil"/>
                </w:tcBorders>
                <w:vAlign w:val="bottom"/>
              </w:tcPr>
            </w:tcPrChange>
          </w:tcPr>
          <w:p w:rsidR="006D07D5" w:rsidRPr="005C2253" w:rsidRDefault="006D07D5" w:rsidP="00552E1A">
            <w:pPr>
              <w:pStyle w:val="tablehead"/>
            </w:pPr>
            <w:r w:rsidRPr="005C2253">
              <w:rPr>
                <w:rFonts w:cs="Helvetica"/>
              </w:rPr>
              <w:t>Description</w:t>
            </w:r>
          </w:p>
        </w:tc>
      </w:tr>
      <w:tr w:rsidR="006D07D5" w:rsidRPr="005C2253" w:rsidTr="00B70EB0">
        <w:trPr>
          <w:cantSplit/>
          <w:trPrChange w:id="117" w:author="Author">
            <w:trPr>
              <w:cantSplit/>
            </w:trPr>
          </w:trPrChange>
        </w:trPr>
        <w:tc>
          <w:tcPr>
            <w:tcW w:w="851" w:type="dxa"/>
            <w:vMerge/>
            <w:tcBorders>
              <w:top w:val="single" w:sz="4" w:space="0" w:color="auto"/>
              <w:bottom w:val="single" w:sz="8" w:space="0" w:color="auto"/>
            </w:tcBorders>
            <w:vAlign w:val="bottom"/>
            <w:tcPrChange w:id="118" w:author="Author">
              <w:tcPr>
                <w:tcW w:w="1118" w:type="dxa"/>
                <w:gridSpan w:val="2"/>
                <w:vMerge/>
                <w:tcBorders>
                  <w:top w:val="single" w:sz="4" w:space="0" w:color="auto"/>
                  <w:bottom w:val="single" w:sz="8" w:space="0" w:color="auto"/>
                </w:tcBorders>
                <w:vAlign w:val="bottom"/>
              </w:tcPr>
            </w:tcPrChange>
          </w:tcPr>
          <w:p w:rsidR="006D07D5" w:rsidRPr="005C2253" w:rsidRDefault="006D07D5" w:rsidP="00552E1A">
            <w:pPr>
              <w:pStyle w:val="tablehead"/>
            </w:pPr>
          </w:p>
        </w:tc>
        <w:tc>
          <w:tcPr>
            <w:tcW w:w="1614" w:type="dxa"/>
            <w:vMerge/>
            <w:tcBorders>
              <w:top w:val="single" w:sz="4" w:space="0" w:color="auto"/>
              <w:bottom w:val="single" w:sz="8" w:space="0" w:color="auto"/>
            </w:tcBorders>
            <w:vAlign w:val="bottom"/>
            <w:tcPrChange w:id="119" w:author="Author">
              <w:tcPr>
                <w:tcW w:w="1670" w:type="dxa"/>
                <w:vMerge/>
                <w:tcBorders>
                  <w:top w:val="single" w:sz="4" w:space="0" w:color="auto"/>
                  <w:bottom w:val="single" w:sz="8" w:space="0" w:color="auto"/>
                </w:tcBorders>
                <w:vAlign w:val="bottom"/>
              </w:tcPr>
            </w:tcPrChange>
          </w:tcPr>
          <w:p w:rsidR="006D07D5" w:rsidRPr="005C2253" w:rsidRDefault="006D07D5" w:rsidP="00552E1A">
            <w:pPr>
              <w:pStyle w:val="tablehead"/>
            </w:pPr>
          </w:p>
        </w:tc>
        <w:tc>
          <w:tcPr>
            <w:tcW w:w="1441" w:type="dxa"/>
            <w:tcBorders>
              <w:top w:val="single" w:sz="4" w:space="0" w:color="auto"/>
              <w:bottom w:val="single" w:sz="8" w:space="0" w:color="auto"/>
            </w:tcBorders>
            <w:vAlign w:val="center"/>
            <w:tcPrChange w:id="120" w:author="Author">
              <w:tcPr>
                <w:tcW w:w="1118" w:type="dxa"/>
                <w:tcBorders>
                  <w:top w:val="single" w:sz="4" w:space="0" w:color="auto"/>
                  <w:bottom w:val="single" w:sz="8" w:space="0" w:color="auto"/>
                </w:tcBorders>
                <w:vAlign w:val="center"/>
              </w:tcPr>
            </w:tcPrChange>
          </w:tcPr>
          <w:p w:rsidR="006D07D5" w:rsidRPr="005C2253" w:rsidRDefault="006D07D5" w:rsidP="00552E1A">
            <w:pPr>
              <w:pStyle w:val="tablehead"/>
              <w:rPr>
                <w:rFonts w:cs="Helvetica"/>
              </w:rPr>
            </w:pPr>
            <w:r w:rsidRPr="005C2253">
              <w:rPr>
                <w:rFonts w:cs="Helvetica"/>
              </w:rPr>
              <w:t>Page</w:t>
            </w:r>
          </w:p>
        </w:tc>
        <w:tc>
          <w:tcPr>
            <w:tcW w:w="5695" w:type="dxa"/>
            <w:tcBorders>
              <w:top w:val="single" w:sz="4" w:space="0" w:color="auto"/>
              <w:bottom w:val="single" w:sz="8" w:space="0" w:color="auto"/>
            </w:tcBorders>
            <w:vAlign w:val="center"/>
            <w:tcPrChange w:id="121" w:author="Author">
              <w:tcPr>
                <w:tcW w:w="5695" w:type="dxa"/>
                <w:tcBorders>
                  <w:top w:val="single" w:sz="4" w:space="0" w:color="auto"/>
                  <w:bottom w:val="single" w:sz="8" w:space="0" w:color="auto"/>
                </w:tcBorders>
                <w:vAlign w:val="center"/>
              </w:tcPr>
            </w:tcPrChange>
          </w:tcPr>
          <w:p w:rsidR="006D07D5" w:rsidRPr="005C2253" w:rsidRDefault="006D07D5" w:rsidP="00552E1A">
            <w:pPr>
              <w:pStyle w:val="tablehead"/>
              <w:rPr>
                <w:rFonts w:cs="Helvetica"/>
              </w:rPr>
            </w:pPr>
            <w:r w:rsidRPr="005C2253">
              <w:rPr>
                <w:rFonts w:cs="Helvetica"/>
              </w:rPr>
              <w:t>Summary</w:t>
            </w:r>
          </w:p>
        </w:tc>
      </w:tr>
      <w:tr w:rsidR="006D07D5" w:rsidRPr="005C2253" w:rsidTr="00B70EB0">
        <w:tc>
          <w:tcPr>
            <w:tcW w:w="851" w:type="dxa"/>
            <w:tcBorders>
              <w:top w:val="single" w:sz="8" w:space="0" w:color="auto"/>
              <w:bottom w:val="single" w:sz="4" w:space="0" w:color="auto"/>
            </w:tcBorders>
            <w:tcPrChange w:id="122" w:author="Author">
              <w:tcPr>
                <w:tcW w:w="1118" w:type="dxa"/>
                <w:gridSpan w:val="2"/>
                <w:tcBorders>
                  <w:top w:val="single" w:sz="8" w:space="0" w:color="auto"/>
                  <w:bottom w:val="single" w:sz="4" w:space="0" w:color="auto"/>
                </w:tcBorders>
              </w:tcPr>
            </w:tcPrChange>
          </w:tcPr>
          <w:p w:rsidR="006D07D5" w:rsidRPr="005C2253" w:rsidRDefault="00C05224" w:rsidP="00552E1A">
            <w:pPr>
              <w:pStyle w:val="tablebody"/>
            </w:pPr>
            <w:r>
              <w:t>1</w:t>
            </w:r>
            <w:r w:rsidR="006D07D5" w:rsidRPr="005C2253">
              <w:t>.</w:t>
            </w:r>
            <w:r>
              <w:t>0</w:t>
            </w:r>
            <w:ins w:id="123" w:author="Author">
              <w:r w:rsidR="006F6BA8">
                <w:t>1</w:t>
              </w:r>
            </w:ins>
            <w:del w:id="124" w:author="Author">
              <w:r w:rsidR="006D07D5" w:rsidRPr="005C2253" w:rsidDel="006F6BA8">
                <w:delText>0</w:delText>
              </w:r>
            </w:del>
          </w:p>
        </w:tc>
        <w:tc>
          <w:tcPr>
            <w:tcW w:w="1614" w:type="dxa"/>
            <w:tcBorders>
              <w:top w:val="single" w:sz="8" w:space="0" w:color="auto"/>
              <w:bottom w:val="single" w:sz="4" w:space="0" w:color="auto"/>
            </w:tcBorders>
            <w:tcPrChange w:id="125" w:author="Author">
              <w:tcPr>
                <w:tcW w:w="1670" w:type="dxa"/>
                <w:tcBorders>
                  <w:top w:val="single" w:sz="8" w:space="0" w:color="auto"/>
                  <w:bottom w:val="single" w:sz="4" w:space="0" w:color="auto"/>
                </w:tcBorders>
              </w:tcPr>
            </w:tcPrChange>
          </w:tcPr>
          <w:p w:rsidR="006D07D5" w:rsidRPr="005C2253" w:rsidRDefault="00C05224" w:rsidP="00552E1A">
            <w:pPr>
              <w:pStyle w:val="tablebody"/>
            </w:pPr>
            <w:r>
              <w:t>July</w:t>
            </w:r>
            <w:r w:rsidR="006D07D5" w:rsidRPr="005C2253">
              <w:t>, 2017</w:t>
            </w:r>
          </w:p>
        </w:tc>
        <w:tc>
          <w:tcPr>
            <w:tcW w:w="1441" w:type="dxa"/>
            <w:tcBorders>
              <w:top w:val="single" w:sz="8" w:space="0" w:color="auto"/>
              <w:bottom w:val="single" w:sz="4" w:space="0" w:color="auto"/>
            </w:tcBorders>
            <w:tcPrChange w:id="126" w:author="Author">
              <w:tcPr>
                <w:tcW w:w="1118" w:type="dxa"/>
                <w:tcBorders>
                  <w:top w:val="single" w:sz="8" w:space="0" w:color="auto"/>
                  <w:bottom w:val="single" w:sz="4" w:space="0" w:color="auto"/>
                </w:tcBorders>
              </w:tcPr>
            </w:tcPrChange>
          </w:tcPr>
          <w:p w:rsidR="006D07D5" w:rsidRPr="005C2253" w:rsidRDefault="006D07D5" w:rsidP="00552E1A">
            <w:pPr>
              <w:pStyle w:val="tablehead"/>
            </w:pPr>
            <w:r w:rsidRPr="005C2253">
              <w:rPr>
                <w:rFonts w:cs="Helvetica"/>
              </w:rPr>
              <w:t>—</w:t>
            </w:r>
          </w:p>
        </w:tc>
        <w:tc>
          <w:tcPr>
            <w:tcW w:w="5695" w:type="dxa"/>
            <w:tcBorders>
              <w:top w:val="single" w:sz="8" w:space="0" w:color="auto"/>
              <w:bottom w:val="single" w:sz="4" w:space="0" w:color="auto"/>
            </w:tcBorders>
            <w:tcPrChange w:id="127" w:author="Author">
              <w:tcPr>
                <w:tcW w:w="5695" w:type="dxa"/>
                <w:tcBorders>
                  <w:top w:val="single" w:sz="8" w:space="0" w:color="auto"/>
                  <w:bottom w:val="single" w:sz="4" w:space="0" w:color="auto"/>
                </w:tcBorders>
              </w:tcPr>
            </w:tcPrChange>
          </w:tcPr>
          <w:p w:rsidR="006D07D5" w:rsidRPr="005C2253" w:rsidRDefault="00C05224" w:rsidP="00552E1A">
            <w:pPr>
              <w:pStyle w:val="tablebody"/>
            </w:pPr>
            <w:r w:rsidRPr="00C05224">
              <w:t>First edition issued</w:t>
            </w:r>
          </w:p>
        </w:tc>
      </w:tr>
      <w:tr w:rsidR="00CB3CFB" w:rsidRPr="005C2253" w:rsidTr="00B70EB0">
        <w:tc>
          <w:tcPr>
            <w:tcW w:w="851" w:type="dxa"/>
            <w:vMerge w:val="restart"/>
            <w:tcBorders>
              <w:top w:val="single" w:sz="4" w:space="0" w:color="auto"/>
            </w:tcBorders>
            <w:tcPrChange w:id="128" w:author="Author">
              <w:tcPr>
                <w:tcW w:w="851" w:type="dxa"/>
                <w:vMerge w:val="restart"/>
                <w:tcBorders>
                  <w:top w:val="single" w:sz="4" w:space="0" w:color="auto"/>
                </w:tcBorders>
              </w:tcPr>
            </w:tcPrChange>
          </w:tcPr>
          <w:p w:rsidR="00CB3CFB" w:rsidRPr="005C2253" w:rsidRDefault="00CB3CFB" w:rsidP="00552E1A">
            <w:pPr>
              <w:pStyle w:val="tablebody"/>
            </w:pPr>
            <w:ins w:id="129" w:author="Author">
              <w:r>
                <w:t>1.02</w:t>
              </w:r>
            </w:ins>
          </w:p>
        </w:tc>
        <w:tc>
          <w:tcPr>
            <w:tcW w:w="1614" w:type="dxa"/>
            <w:vMerge w:val="restart"/>
            <w:tcBorders>
              <w:top w:val="single" w:sz="4" w:space="0" w:color="auto"/>
            </w:tcBorders>
            <w:tcPrChange w:id="130" w:author="Author">
              <w:tcPr>
                <w:tcW w:w="1937" w:type="dxa"/>
                <w:gridSpan w:val="2"/>
                <w:vMerge w:val="restart"/>
                <w:tcBorders>
                  <w:top w:val="single" w:sz="4" w:space="0" w:color="auto"/>
                </w:tcBorders>
              </w:tcPr>
            </w:tcPrChange>
          </w:tcPr>
          <w:p w:rsidR="00CB3CFB" w:rsidRPr="005C2253" w:rsidRDefault="00CB3CFB" w:rsidP="00552E1A">
            <w:pPr>
              <w:pStyle w:val="tablebody"/>
            </w:pPr>
            <w:ins w:id="131" w:author="Author">
              <w:r>
                <w:t>March</w:t>
              </w:r>
              <w:del w:id="132" w:author="Author">
                <w:r w:rsidDel="006F6BA8">
                  <w:delText>February</w:delText>
                </w:r>
              </w:del>
              <w:r>
                <w:t>, 2019</w:t>
              </w:r>
            </w:ins>
          </w:p>
        </w:tc>
        <w:tc>
          <w:tcPr>
            <w:tcW w:w="1441" w:type="dxa"/>
            <w:tcBorders>
              <w:top w:val="single" w:sz="4" w:space="0" w:color="auto"/>
              <w:bottom w:val="single" w:sz="4" w:space="0" w:color="auto"/>
            </w:tcBorders>
            <w:tcPrChange w:id="133" w:author="Author">
              <w:tcPr>
                <w:tcW w:w="1118" w:type="dxa"/>
                <w:tcBorders>
                  <w:top w:val="single" w:sz="4" w:space="0" w:color="auto"/>
                  <w:bottom w:val="single" w:sz="4" w:space="0" w:color="auto"/>
                </w:tcBorders>
              </w:tcPr>
            </w:tcPrChange>
          </w:tcPr>
          <w:p w:rsidR="00CB3CFB" w:rsidRPr="005C2253" w:rsidRDefault="00CB3CFB" w:rsidP="00B70EB0">
            <w:pPr>
              <w:pStyle w:val="tablebody"/>
              <w:pPrChange w:id="134" w:author="Author">
                <w:pPr>
                  <w:pStyle w:val="tablebody"/>
                  <w:jc w:val="center"/>
                </w:pPr>
              </w:pPrChange>
            </w:pPr>
            <w:ins w:id="135" w:author="Author">
              <w:r>
                <w:t>1, 2</w:t>
              </w:r>
            </w:ins>
          </w:p>
        </w:tc>
        <w:tc>
          <w:tcPr>
            <w:tcW w:w="5695" w:type="dxa"/>
            <w:tcBorders>
              <w:top w:val="single" w:sz="4" w:space="0" w:color="auto"/>
              <w:bottom w:val="single" w:sz="4" w:space="0" w:color="auto"/>
            </w:tcBorders>
            <w:tcPrChange w:id="136" w:author="Author">
              <w:tcPr>
                <w:tcW w:w="5695" w:type="dxa"/>
                <w:tcBorders>
                  <w:top w:val="single" w:sz="4" w:space="0" w:color="auto"/>
                  <w:bottom w:val="single" w:sz="4" w:space="0" w:color="auto"/>
                </w:tcBorders>
              </w:tcPr>
            </w:tcPrChange>
          </w:tcPr>
          <w:p w:rsidR="00CB3CFB" w:rsidRPr="005C2253" w:rsidRDefault="00CB3CFB" w:rsidP="00B70EB0">
            <w:pPr>
              <w:pStyle w:val="tablebody"/>
              <w:pPrChange w:id="137" w:author="Author">
                <w:pPr>
                  <w:pStyle w:val="tablebody"/>
                </w:pPr>
              </w:pPrChange>
            </w:pPr>
            <w:ins w:id="138" w:author="Author">
              <w:r>
                <w:t xml:space="preserve">Background, </w:t>
              </w:r>
              <w:r w:rsidRPr="002230E4">
                <w:t>Target Readers</w:t>
              </w:r>
              <w:r>
                <w:t xml:space="preserve">, </w:t>
              </w:r>
              <w:del w:id="139" w:author="Author">
                <w:r w:rsidDel="00B70EB0">
                  <w:delText xml:space="preserve">Notes and </w:delText>
                </w:r>
              </w:del>
              <w:bookmarkStart w:id="140" w:name="_GoBack"/>
              <w:bookmarkEnd w:id="140"/>
              <w:r>
                <w:t>Target Device updated.(“R-Car M3-W+”)</w:t>
              </w:r>
            </w:ins>
          </w:p>
        </w:tc>
      </w:tr>
      <w:tr w:rsidR="00CB3CFB" w:rsidRPr="005C2253" w:rsidTr="00B70EB0">
        <w:trPr>
          <w:ins w:id="141" w:author="Author"/>
        </w:trPr>
        <w:tc>
          <w:tcPr>
            <w:tcW w:w="851" w:type="dxa"/>
            <w:vMerge/>
            <w:tcBorders>
              <w:bottom w:val="single" w:sz="8" w:space="0" w:color="auto"/>
            </w:tcBorders>
            <w:tcPrChange w:id="142" w:author="Author">
              <w:tcPr>
                <w:tcW w:w="851" w:type="dxa"/>
                <w:vMerge/>
                <w:tcBorders>
                  <w:bottom w:val="single" w:sz="8" w:space="0" w:color="auto"/>
                </w:tcBorders>
              </w:tcPr>
            </w:tcPrChange>
          </w:tcPr>
          <w:p w:rsidR="00CB3CFB" w:rsidRPr="005C2253" w:rsidRDefault="00CB3CFB" w:rsidP="00552E1A">
            <w:pPr>
              <w:pStyle w:val="tablebody"/>
              <w:rPr>
                <w:ins w:id="143" w:author="Author"/>
              </w:rPr>
            </w:pPr>
          </w:p>
        </w:tc>
        <w:tc>
          <w:tcPr>
            <w:tcW w:w="1614" w:type="dxa"/>
            <w:vMerge/>
            <w:tcBorders>
              <w:bottom w:val="single" w:sz="8" w:space="0" w:color="auto"/>
            </w:tcBorders>
            <w:tcPrChange w:id="144" w:author="Author">
              <w:tcPr>
                <w:tcW w:w="1937" w:type="dxa"/>
                <w:gridSpan w:val="2"/>
                <w:vMerge/>
                <w:tcBorders>
                  <w:bottom w:val="single" w:sz="8" w:space="0" w:color="auto"/>
                </w:tcBorders>
              </w:tcPr>
            </w:tcPrChange>
          </w:tcPr>
          <w:p w:rsidR="00CB3CFB" w:rsidRPr="005C2253" w:rsidRDefault="00CB3CFB" w:rsidP="00552E1A">
            <w:pPr>
              <w:pStyle w:val="tablebody"/>
              <w:rPr>
                <w:ins w:id="145" w:author="Author"/>
              </w:rPr>
            </w:pPr>
          </w:p>
        </w:tc>
        <w:tc>
          <w:tcPr>
            <w:tcW w:w="1441" w:type="dxa"/>
            <w:tcBorders>
              <w:top w:val="single" w:sz="4" w:space="0" w:color="auto"/>
              <w:bottom w:val="single" w:sz="8" w:space="0" w:color="auto"/>
            </w:tcBorders>
            <w:tcPrChange w:id="146" w:author="Author">
              <w:tcPr>
                <w:tcW w:w="1118" w:type="dxa"/>
                <w:tcBorders>
                  <w:top w:val="single" w:sz="4" w:space="0" w:color="auto"/>
                  <w:bottom w:val="single" w:sz="8" w:space="0" w:color="auto"/>
                </w:tcBorders>
              </w:tcPr>
            </w:tcPrChange>
          </w:tcPr>
          <w:p w:rsidR="00CB3CFB" w:rsidRPr="005C2253" w:rsidRDefault="00CB3CFB" w:rsidP="00B70EB0">
            <w:pPr>
              <w:pStyle w:val="tablebody"/>
              <w:rPr>
                <w:ins w:id="147" w:author="Author"/>
              </w:rPr>
              <w:pPrChange w:id="148" w:author="Author">
                <w:pPr>
                  <w:pStyle w:val="tablebody"/>
                  <w:jc w:val="center"/>
                </w:pPr>
              </w:pPrChange>
            </w:pPr>
            <w:ins w:id="149" w:author="Author">
              <w:r>
                <w:rPr>
                  <w:rFonts w:hint="eastAsia"/>
                </w:rPr>
                <w:t>9</w:t>
              </w:r>
              <w:r>
                <w:t>,4 and 16</w:t>
              </w:r>
            </w:ins>
          </w:p>
        </w:tc>
        <w:tc>
          <w:tcPr>
            <w:tcW w:w="5695" w:type="dxa"/>
            <w:tcBorders>
              <w:top w:val="single" w:sz="4" w:space="0" w:color="auto"/>
              <w:bottom w:val="single" w:sz="8" w:space="0" w:color="auto"/>
            </w:tcBorders>
            <w:tcPrChange w:id="150" w:author="Author">
              <w:tcPr>
                <w:tcW w:w="5695" w:type="dxa"/>
                <w:tcBorders>
                  <w:top w:val="single" w:sz="4" w:space="0" w:color="auto"/>
                  <w:bottom w:val="single" w:sz="8" w:space="0" w:color="auto"/>
                </w:tcBorders>
              </w:tcPr>
            </w:tcPrChange>
          </w:tcPr>
          <w:p w:rsidR="00CB3CFB" w:rsidRPr="005C2253" w:rsidRDefault="00CB3CFB" w:rsidP="00552E1A">
            <w:pPr>
              <w:pStyle w:val="tablebody"/>
              <w:rPr>
                <w:ins w:id="151" w:author="Author"/>
              </w:rPr>
            </w:pPr>
            <w:ins w:id="152" w:author="Author">
              <w:r>
                <w:rPr>
                  <w:rFonts w:hint="eastAsia"/>
                </w:rPr>
                <w:t>H</w:t>
              </w:r>
              <w:r>
                <w:t>W device version word is changed from WS to version.</w:t>
              </w:r>
            </w:ins>
          </w:p>
        </w:tc>
      </w:tr>
    </w:tbl>
    <w:p w:rsidR="006D07D5" w:rsidRPr="005C2253" w:rsidRDefault="006D07D5" w:rsidP="006D07D5">
      <w:pPr>
        <w:pStyle w:val="tableend"/>
      </w:pPr>
    </w:p>
    <w:p w:rsidR="006D07D5" w:rsidRPr="005C2253" w:rsidRDefault="006D07D5" w:rsidP="006D07D5"/>
    <w:p w:rsidR="006D07D5" w:rsidRPr="00CB3CFB" w:rsidRDefault="006D07D5" w:rsidP="006D07D5">
      <w:pPr>
        <w:sectPr w:rsidR="006D07D5" w:rsidRPr="00CB3CFB" w:rsidSect="00657683">
          <w:headerReference w:type="first" r:id="rId21"/>
          <w:footerReference w:type="first" r:id="rId22"/>
          <w:pgSz w:w="11879" w:h="16817" w:code="9"/>
          <w:pgMar w:top="567" w:right="1134" w:bottom="567" w:left="1134" w:header="851" w:footer="567" w:gutter="0"/>
          <w:pgNumType w:start="21"/>
          <w:cols w:space="360"/>
        </w:sectPr>
      </w:pPr>
    </w:p>
    <w:p w:rsidR="006D07D5" w:rsidRPr="005C2253" w:rsidDel="00657683" w:rsidRDefault="006D07D5" w:rsidP="006D07D5">
      <w:pPr>
        <w:pStyle w:val="Nonumberheading1"/>
        <w:rPr>
          <w:del w:id="155" w:author="Author"/>
          <w:sz w:val="23"/>
          <w:szCs w:val="23"/>
        </w:rPr>
      </w:pPr>
      <w:del w:id="156" w:author="Author">
        <w:r w:rsidRPr="005C2253" w:rsidDel="00657683">
          <w:rPr>
            <w:sz w:val="21"/>
            <w:szCs w:val="23"/>
          </w:rPr>
          <w:lastRenderedPageBreak/>
          <w:delText>General Precautions in the Handling of Microprocessing</w:delText>
        </w:r>
        <w:r w:rsidRPr="005C2253" w:rsidDel="00657683">
          <w:rPr>
            <w:rFonts w:hint="eastAsia"/>
            <w:sz w:val="21"/>
            <w:szCs w:val="23"/>
          </w:rPr>
          <w:delText xml:space="preserve"> </w:delText>
        </w:r>
        <w:r w:rsidRPr="005C2253" w:rsidDel="00657683">
          <w:rPr>
            <w:sz w:val="21"/>
            <w:szCs w:val="23"/>
          </w:rPr>
          <w:delText>Unit and Microcontroller Unit Products</w:delText>
        </w:r>
      </w:del>
    </w:p>
    <w:p w:rsidR="006D07D5" w:rsidRPr="005C2253" w:rsidDel="00657683" w:rsidRDefault="006D07D5" w:rsidP="006D07D5">
      <w:pPr>
        <w:pStyle w:val="listend"/>
        <w:rPr>
          <w:del w:id="157" w:author="Author"/>
        </w:rPr>
      </w:pPr>
    </w:p>
    <w:p w:rsidR="006D07D5" w:rsidRPr="005C2253" w:rsidDel="00657683" w:rsidRDefault="006D07D5" w:rsidP="006D07D5">
      <w:pPr>
        <w:rPr>
          <w:del w:id="158" w:author="Author"/>
        </w:rPr>
      </w:pPr>
      <w:del w:id="159" w:author="Author">
        <w:r w:rsidRPr="005C2253" w:rsidDel="00657683">
          <w:delText xml:space="preserve">The following usage notes are applicable to all Microprocessing unit and Microcontroller unit products from Renesas. For detailed usage notes on the products covered by this </w:delText>
        </w:r>
        <w:r w:rsidRPr="005C2253" w:rsidDel="00657683">
          <w:rPr>
            <w:rFonts w:hint="eastAsia"/>
          </w:rPr>
          <w:delText>document,</w:delText>
        </w:r>
        <w:r w:rsidRPr="005C2253" w:rsidDel="00657683">
          <w:delText xml:space="preserve"> refer to the relevant sections of the </w:delText>
        </w:r>
        <w:r w:rsidRPr="005C2253" w:rsidDel="00657683">
          <w:rPr>
            <w:rFonts w:hint="eastAsia"/>
          </w:rPr>
          <w:delText>document as well as any technical updates that have been issued for the products.</w:delText>
        </w:r>
      </w:del>
    </w:p>
    <w:p w:rsidR="006D07D5" w:rsidRPr="005C2253" w:rsidDel="00657683" w:rsidRDefault="006D07D5" w:rsidP="006D07D5">
      <w:pPr>
        <w:pStyle w:val="listend"/>
        <w:rPr>
          <w:del w:id="160" w:author="Author"/>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31"/>
      </w:tblGrid>
      <w:tr w:rsidR="006D07D5" w:rsidDel="00657683" w:rsidTr="00657683">
        <w:trPr>
          <w:del w:id="161" w:author="Author"/>
        </w:trPr>
        <w:tc>
          <w:tcPr>
            <w:tcW w:w="9431" w:type="dxa"/>
            <w:tcMar>
              <w:top w:w="170" w:type="dxa"/>
              <w:left w:w="170" w:type="dxa"/>
              <w:bottom w:w="170" w:type="dxa"/>
              <w:right w:w="170" w:type="dxa"/>
            </w:tcMar>
          </w:tcPr>
          <w:p w:rsidR="006D07D5" w:rsidRPr="005C2253" w:rsidDel="00657683" w:rsidRDefault="006D07D5" w:rsidP="00552E1A">
            <w:pPr>
              <w:pStyle w:val="Level1ordered"/>
              <w:spacing w:after="40" w:line="260" w:lineRule="exact"/>
              <w:rPr>
                <w:del w:id="162" w:author="Author"/>
                <w:rFonts w:ascii="Arial" w:hAnsi="Arial" w:cs="Arial"/>
              </w:rPr>
            </w:pPr>
            <w:del w:id="163" w:author="Author">
              <w:r w:rsidRPr="005C2253" w:rsidDel="00657683">
                <w:rPr>
                  <w:rFonts w:ascii="Arial" w:hAnsi="Arial" w:cs="Arial"/>
                </w:rPr>
                <w:delText xml:space="preserve">1. </w:delText>
              </w:r>
              <w:r w:rsidRPr="005C2253" w:rsidDel="00657683">
                <w:rPr>
                  <w:rFonts w:ascii="Arial" w:hAnsi="Arial" w:cs="Arial"/>
                </w:rPr>
                <w:tab/>
                <w:delText>Handling of Unused Pins</w:delText>
              </w:r>
            </w:del>
          </w:p>
          <w:p w:rsidR="006D07D5" w:rsidRPr="005C2253" w:rsidDel="00657683" w:rsidRDefault="006D07D5" w:rsidP="00552E1A">
            <w:pPr>
              <w:pStyle w:val="Level1cont"/>
              <w:spacing w:after="40" w:line="260" w:lineRule="exact"/>
              <w:rPr>
                <w:del w:id="164" w:author="Author"/>
                <w:rFonts w:ascii="Arial" w:hAnsi="Arial" w:cs="Arial"/>
              </w:rPr>
            </w:pPr>
            <w:del w:id="165" w:author="Author">
              <w:r w:rsidRPr="005C2253" w:rsidDel="00657683">
                <w:rPr>
                  <w:rFonts w:ascii="Arial" w:hAnsi="Arial" w:cs="Arial"/>
                </w:rPr>
                <w:delText>Handle unused pins in accordance with the directions given under Handling of Unused Pins in the manual.</w:delText>
              </w:r>
            </w:del>
          </w:p>
          <w:p w:rsidR="006D07D5" w:rsidRPr="005C2253" w:rsidDel="00657683" w:rsidRDefault="006D07D5" w:rsidP="00791B1D">
            <w:pPr>
              <w:pStyle w:val="Level2unordered"/>
              <w:keepNext w:val="0"/>
              <w:keepLines/>
              <w:numPr>
                <w:ilvl w:val="0"/>
                <w:numId w:val="25"/>
              </w:numPr>
              <w:tabs>
                <w:tab w:val="clear" w:pos="578"/>
                <w:tab w:val="left" w:pos="289"/>
              </w:tabs>
              <w:overflowPunct w:val="0"/>
              <w:autoSpaceDE w:val="0"/>
              <w:autoSpaceDN w:val="0"/>
              <w:adjustRightInd w:val="0"/>
              <w:spacing w:after="40" w:line="260" w:lineRule="exact"/>
              <w:textAlignment w:val="baseline"/>
              <w:rPr>
                <w:del w:id="166" w:author="Author"/>
                <w:rFonts w:ascii="Arial" w:hAnsi="Arial" w:cs="Arial"/>
              </w:rPr>
            </w:pPr>
            <w:del w:id="167" w:author="Author">
              <w:r w:rsidRPr="005C2253" w:rsidDel="00657683">
                <w:rPr>
                  <w:rFonts w:ascii="Arial" w:hAnsi="Arial" w:cs="Arial"/>
                </w:rPr>
                <w:delText xml:space="preserve">The input pins of CMOS products are generally in the high-impedance state. In operation with </w:delText>
              </w:r>
              <w:r w:rsidRPr="005C2253" w:rsidDel="00657683">
                <w:rPr>
                  <w:rFonts w:ascii="Arial" w:hAnsi="Arial" w:cs="Arial" w:hint="eastAsia"/>
                </w:rPr>
                <w:delText xml:space="preserve">an </w:delText>
              </w:r>
              <w:r w:rsidRPr="005C2253" w:rsidDel="00657683">
                <w:rPr>
                  <w:rFonts w:ascii="Arial" w:hAnsi="Arial" w:cs="Arial"/>
                </w:rPr>
                <w:delText>unused pin in the open-circuit state, extra electromagnetic noise is induced in the vicinity of LSI, an associated shoot-through current flows internally, and malfunctions occur due to the false recognition of the pin state as an input signal become possible. Unused pins should be handled as described under Handling of Unused Pins in the manual.</w:delText>
              </w:r>
            </w:del>
          </w:p>
          <w:p w:rsidR="006D07D5" w:rsidRPr="005C2253" w:rsidDel="00657683" w:rsidRDefault="006D07D5" w:rsidP="00552E1A">
            <w:pPr>
              <w:pStyle w:val="Level1ordered"/>
              <w:spacing w:after="40" w:line="260" w:lineRule="exact"/>
              <w:rPr>
                <w:del w:id="168" w:author="Author"/>
                <w:rFonts w:ascii="Arial" w:hAnsi="Arial" w:cs="Arial"/>
              </w:rPr>
            </w:pPr>
            <w:del w:id="169" w:author="Author">
              <w:r w:rsidRPr="005C2253" w:rsidDel="00657683">
                <w:rPr>
                  <w:rFonts w:ascii="Arial" w:hAnsi="Arial" w:cs="Arial"/>
                </w:rPr>
                <w:delText xml:space="preserve">2. </w:delText>
              </w:r>
              <w:r w:rsidRPr="005C2253" w:rsidDel="00657683">
                <w:rPr>
                  <w:rFonts w:ascii="Arial" w:hAnsi="Arial" w:cs="Arial"/>
                </w:rPr>
                <w:tab/>
                <w:delText>Processing at Power-on</w:delText>
              </w:r>
            </w:del>
          </w:p>
          <w:p w:rsidR="006D07D5" w:rsidRPr="005C2253" w:rsidDel="00657683" w:rsidRDefault="006D07D5" w:rsidP="00552E1A">
            <w:pPr>
              <w:pStyle w:val="Level1cont"/>
              <w:spacing w:after="40" w:line="260" w:lineRule="exact"/>
              <w:rPr>
                <w:del w:id="170" w:author="Author"/>
                <w:rFonts w:ascii="Arial" w:hAnsi="Arial" w:cs="Arial"/>
              </w:rPr>
            </w:pPr>
            <w:del w:id="171" w:author="Author">
              <w:r w:rsidRPr="005C2253" w:rsidDel="00657683">
                <w:rPr>
                  <w:rFonts w:ascii="Arial" w:hAnsi="Arial" w:cs="Arial"/>
                </w:rPr>
                <w:delText>The state of the product is undefined at the moment when power is supplied.</w:delText>
              </w:r>
            </w:del>
          </w:p>
          <w:p w:rsidR="006D07D5" w:rsidRPr="005C2253" w:rsidDel="00657683" w:rsidRDefault="006D07D5" w:rsidP="00791B1D">
            <w:pPr>
              <w:pStyle w:val="Level2unordered"/>
              <w:keepNext w:val="0"/>
              <w:keepLines/>
              <w:numPr>
                <w:ilvl w:val="0"/>
                <w:numId w:val="25"/>
              </w:numPr>
              <w:tabs>
                <w:tab w:val="clear" w:pos="578"/>
                <w:tab w:val="left" w:pos="289"/>
              </w:tabs>
              <w:overflowPunct w:val="0"/>
              <w:autoSpaceDE w:val="0"/>
              <w:autoSpaceDN w:val="0"/>
              <w:adjustRightInd w:val="0"/>
              <w:spacing w:after="40" w:line="260" w:lineRule="exact"/>
              <w:textAlignment w:val="baseline"/>
              <w:rPr>
                <w:del w:id="172" w:author="Author"/>
                <w:rFonts w:ascii="Arial" w:hAnsi="Arial" w:cs="Arial"/>
              </w:rPr>
            </w:pPr>
            <w:del w:id="173" w:author="Author">
              <w:r w:rsidRPr="005C2253" w:rsidDel="00657683">
                <w:rPr>
                  <w:rFonts w:ascii="Arial" w:hAnsi="Arial" w:cs="Arial"/>
                </w:rPr>
                <w:delText>The states of internal circuits in the LSI are indeterminate and the states of register settings and pins are undefined at the moment when power is supplied.</w:delText>
              </w:r>
              <w:r w:rsidRPr="005C2253" w:rsidDel="00657683">
                <w:rPr>
                  <w:rFonts w:ascii="Arial" w:hAnsi="Arial" w:cs="Arial"/>
                </w:rPr>
                <w:br/>
                <w:delText>In a finished product where the reset signal is applied to the external reset pin, the states of pins are not guaranteed from the moment when power is supplied until the reset process is completed.</w:delText>
              </w:r>
              <w:r w:rsidRPr="005C2253" w:rsidDel="00657683">
                <w:rPr>
                  <w:rFonts w:ascii="Arial" w:hAnsi="Arial" w:cs="Arial"/>
                </w:rPr>
                <w:br/>
                <w:delText>In a similar way, the states of pins in a product that is reset by an on-chip power-on reset function are not guaranteed from the moment when power is supplied until the power reaches the level at which resetting has been specified.</w:delText>
              </w:r>
            </w:del>
          </w:p>
          <w:p w:rsidR="006D07D5" w:rsidRPr="005C2253" w:rsidDel="00657683" w:rsidRDefault="006D07D5" w:rsidP="00552E1A">
            <w:pPr>
              <w:pStyle w:val="Level1ordered"/>
              <w:spacing w:after="40" w:line="260" w:lineRule="exact"/>
              <w:rPr>
                <w:del w:id="174" w:author="Author"/>
                <w:rFonts w:ascii="Arial" w:hAnsi="Arial" w:cs="Arial"/>
              </w:rPr>
            </w:pPr>
            <w:del w:id="175" w:author="Author">
              <w:r w:rsidRPr="005C2253" w:rsidDel="00657683">
                <w:rPr>
                  <w:rFonts w:ascii="Arial" w:hAnsi="Arial" w:cs="Arial"/>
                </w:rPr>
                <w:delText xml:space="preserve">3. </w:delText>
              </w:r>
              <w:r w:rsidRPr="005C2253" w:rsidDel="00657683">
                <w:rPr>
                  <w:rFonts w:ascii="Arial" w:hAnsi="Arial" w:cs="Arial"/>
                </w:rPr>
                <w:tab/>
                <w:delText>Prohibition of Access to Reserved Addresses</w:delText>
              </w:r>
            </w:del>
          </w:p>
          <w:p w:rsidR="006D07D5" w:rsidRPr="005C2253" w:rsidDel="00657683" w:rsidRDefault="006D07D5" w:rsidP="00552E1A">
            <w:pPr>
              <w:pStyle w:val="Level1cont"/>
              <w:spacing w:after="40" w:line="260" w:lineRule="exact"/>
              <w:rPr>
                <w:del w:id="176" w:author="Author"/>
                <w:rFonts w:ascii="Arial" w:hAnsi="Arial" w:cs="Arial"/>
              </w:rPr>
            </w:pPr>
            <w:del w:id="177" w:author="Author">
              <w:r w:rsidRPr="005C2253" w:rsidDel="00657683">
                <w:rPr>
                  <w:rFonts w:ascii="Arial" w:hAnsi="Arial" w:cs="Arial"/>
                </w:rPr>
                <w:delText>Access to reserved addresses is prohibited.</w:delText>
              </w:r>
            </w:del>
          </w:p>
          <w:p w:rsidR="006D07D5" w:rsidRPr="005C2253" w:rsidDel="00657683" w:rsidRDefault="006D07D5" w:rsidP="00791B1D">
            <w:pPr>
              <w:pStyle w:val="Level2unordered"/>
              <w:keepNext w:val="0"/>
              <w:keepLines/>
              <w:numPr>
                <w:ilvl w:val="0"/>
                <w:numId w:val="25"/>
              </w:numPr>
              <w:tabs>
                <w:tab w:val="clear" w:pos="578"/>
                <w:tab w:val="left" w:pos="289"/>
              </w:tabs>
              <w:overflowPunct w:val="0"/>
              <w:autoSpaceDE w:val="0"/>
              <w:autoSpaceDN w:val="0"/>
              <w:adjustRightInd w:val="0"/>
              <w:spacing w:after="40" w:line="260" w:lineRule="exact"/>
              <w:textAlignment w:val="baseline"/>
              <w:rPr>
                <w:del w:id="178" w:author="Author"/>
                <w:rFonts w:ascii="Arial" w:hAnsi="Arial" w:cs="Arial"/>
              </w:rPr>
            </w:pPr>
            <w:del w:id="179" w:author="Author">
              <w:r w:rsidRPr="005C2253" w:rsidDel="00657683">
                <w:rPr>
                  <w:rFonts w:ascii="Arial" w:hAnsi="Arial" w:cs="Arial"/>
                </w:rPr>
                <w:delText>The reserved addresses are provided for the possible future expansion of functions. Do not access these addresses; the correct operation of LSI is not guaranteed if they are accessed.</w:delText>
              </w:r>
            </w:del>
          </w:p>
          <w:p w:rsidR="006D07D5" w:rsidRPr="005C2253" w:rsidDel="00657683" w:rsidRDefault="006D07D5" w:rsidP="00552E1A">
            <w:pPr>
              <w:pStyle w:val="Level1ordered"/>
              <w:spacing w:after="40" w:line="260" w:lineRule="exact"/>
              <w:rPr>
                <w:del w:id="180" w:author="Author"/>
                <w:rFonts w:ascii="Arial" w:hAnsi="Arial" w:cs="Arial"/>
              </w:rPr>
            </w:pPr>
            <w:del w:id="181" w:author="Author">
              <w:r w:rsidRPr="005C2253" w:rsidDel="00657683">
                <w:rPr>
                  <w:rFonts w:ascii="Arial" w:hAnsi="Arial" w:cs="Arial"/>
                </w:rPr>
                <w:delText xml:space="preserve">4. </w:delText>
              </w:r>
              <w:r w:rsidRPr="005C2253" w:rsidDel="00657683">
                <w:rPr>
                  <w:rFonts w:ascii="Arial" w:hAnsi="Arial" w:cs="Arial"/>
                </w:rPr>
                <w:tab/>
                <w:delText>Clock Signals</w:delText>
              </w:r>
            </w:del>
          </w:p>
          <w:p w:rsidR="006D07D5" w:rsidRPr="005C2253" w:rsidDel="00657683" w:rsidRDefault="006D07D5" w:rsidP="00552E1A">
            <w:pPr>
              <w:pStyle w:val="Level1cont"/>
              <w:spacing w:after="40" w:line="260" w:lineRule="exact"/>
              <w:rPr>
                <w:del w:id="182" w:author="Author"/>
                <w:rFonts w:ascii="Arial" w:hAnsi="Arial" w:cs="Arial"/>
              </w:rPr>
            </w:pPr>
            <w:del w:id="183" w:author="Author">
              <w:r w:rsidRPr="005C2253" w:rsidDel="00657683">
                <w:rPr>
                  <w:rFonts w:ascii="Arial" w:hAnsi="Arial" w:cs="Arial"/>
                </w:rPr>
                <w:delText>After applying a reset, only release the reset line after the operating clock signal has become stable. When switching the clock signal during program execution, wait until the target clock signal has stabilized.</w:delText>
              </w:r>
            </w:del>
          </w:p>
          <w:p w:rsidR="006D07D5" w:rsidRPr="005C2253" w:rsidDel="00657683" w:rsidRDefault="006D07D5" w:rsidP="00791B1D">
            <w:pPr>
              <w:pStyle w:val="Level2unordered"/>
              <w:keepNext w:val="0"/>
              <w:keepLines/>
              <w:numPr>
                <w:ilvl w:val="0"/>
                <w:numId w:val="25"/>
              </w:numPr>
              <w:tabs>
                <w:tab w:val="clear" w:pos="578"/>
                <w:tab w:val="left" w:pos="289"/>
              </w:tabs>
              <w:overflowPunct w:val="0"/>
              <w:autoSpaceDE w:val="0"/>
              <w:autoSpaceDN w:val="0"/>
              <w:adjustRightInd w:val="0"/>
              <w:spacing w:after="40" w:line="260" w:lineRule="exact"/>
              <w:textAlignment w:val="baseline"/>
              <w:rPr>
                <w:del w:id="184" w:author="Author"/>
                <w:rFonts w:ascii="Arial" w:hAnsi="Arial" w:cs="Arial"/>
              </w:rPr>
            </w:pPr>
            <w:del w:id="185" w:author="Author">
              <w:r w:rsidRPr="005C2253" w:rsidDel="00657683">
                <w:rPr>
                  <w:rFonts w:ascii="Arial" w:hAnsi="Arial" w:cs="Arial"/>
                </w:rPr>
                <w:delText>When the clock signal is generated with an external resonator (or from an external oscillator) during a reset, ensure that the reset line is only released after full stabilization of the clock signal. Moreover, when switching to a clock signal produced with an external resonator (or by an external oscillator) while program execution is in progress, wait until the target clock signal is stable.</w:delText>
              </w:r>
            </w:del>
          </w:p>
          <w:p w:rsidR="006D07D5" w:rsidRPr="005C2253" w:rsidDel="00657683" w:rsidRDefault="006D07D5" w:rsidP="00552E1A">
            <w:pPr>
              <w:pStyle w:val="Level1ordered"/>
              <w:spacing w:after="40" w:line="260" w:lineRule="exact"/>
              <w:rPr>
                <w:del w:id="186" w:author="Author"/>
                <w:rFonts w:ascii="Arial" w:hAnsi="Arial" w:cs="Arial"/>
              </w:rPr>
            </w:pPr>
            <w:del w:id="187" w:author="Author">
              <w:r w:rsidRPr="005C2253" w:rsidDel="00657683">
                <w:rPr>
                  <w:rFonts w:ascii="Arial" w:hAnsi="Arial" w:cs="Arial"/>
                </w:rPr>
                <w:delText xml:space="preserve">5. </w:delText>
              </w:r>
              <w:r w:rsidRPr="005C2253" w:rsidDel="00657683">
                <w:rPr>
                  <w:rFonts w:ascii="Arial" w:hAnsi="Arial" w:cs="Arial"/>
                </w:rPr>
                <w:tab/>
                <w:delText>Differences between Products</w:delText>
              </w:r>
            </w:del>
          </w:p>
          <w:p w:rsidR="006D07D5" w:rsidRPr="005C2253" w:rsidDel="00657683" w:rsidRDefault="006D07D5" w:rsidP="00552E1A">
            <w:pPr>
              <w:pStyle w:val="Level1cont"/>
              <w:spacing w:after="40" w:line="260" w:lineRule="exact"/>
              <w:rPr>
                <w:del w:id="188" w:author="Author"/>
                <w:rFonts w:ascii="Arial" w:hAnsi="Arial" w:cs="Arial"/>
              </w:rPr>
            </w:pPr>
            <w:del w:id="189" w:author="Author">
              <w:r w:rsidRPr="005C2253" w:rsidDel="00657683">
                <w:rPr>
                  <w:rFonts w:ascii="Arial" w:hAnsi="Arial" w:cs="Arial"/>
                </w:rPr>
                <w:delText>Before changing from one product to another, i.e. to a product with a different part number, confirm that the change will not lead to problems.</w:delText>
              </w:r>
            </w:del>
          </w:p>
          <w:p w:rsidR="006D07D5" w:rsidRPr="005C2253" w:rsidDel="00657683" w:rsidRDefault="006D07D5" w:rsidP="00791B1D">
            <w:pPr>
              <w:pStyle w:val="Level2unordered"/>
              <w:keepNext w:val="0"/>
              <w:keepLines/>
              <w:numPr>
                <w:ilvl w:val="0"/>
                <w:numId w:val="25"/>
              </w:numPr>
              <w:tabs>
                <w:tab w:val="clear" w:pos="578"/>
                <w:tab w:val="left" w:pos="289"/>
              </w:tabs>
              <w:overflowPunct w:val="0"/>
              <w:autoSpaceDE w:val="0"/>
              <w:autoSpaceDN w:val="0"/>
              <w:adjustRightInd w:val="0"/>
              <w:spacing w:after="40" w:line="260" w:lineRule="exact"/>
              <w:textAlignment w:val="baseline"/>
              <w:rPr>
                <w:del w:id="190" w:author="Author"/>
              </w:rPr>
            </w:pPr>
            <w:del w:id="191" w:author="Author">
              <w:r w:rsidRPr="005C2253" w:rsidDel="00657683">
                <w:rPr>
                  <w:rFonts w:ascii="Arial" w:hAnsi="Arial" w:cs="Arial"/>
                </w:rPr>
                <w:delText>The characteristics of Microprocessing unit or Microcontroller unit products in the same group but having a different part number may differ in terms of the internal memory capacity, layout pattern, and other factors, which can affect the ranges of electrical characteristics, such as characteristic values, operating margins, immunity to noise, and amount of radiated noise. When changing to a product with a different part number, implement a system-evaluation test for the given product.</w:delText>
              </w:r>
            </w:del>
          </w:p>
        </w:tc>
      </w:tr>
    </w:tbl>
    <w:p w:rsidR="00657683" w:rsidRPr="00657683" w:rsidRDefault="00657683" w:rsidP="00657683">
      <w:pPr>
        <w:keepNext/>
        <w:keepLines/>
        <w:spacing w:before="120" w:line="240" w:lineRule="atLeast"/>
        <w:outlineLvl w:val="0"/>
        <w:rPr>
          <w:ins w:id="192" w:author="Author"/>
          <w:rFonts w:ascii="Arial" w:eastAsia="ＭＳ ゴシック" w:hAnsi="Arial"/>
          <w:b/>
          <w:sz w:val="24"/>
        </w:rPr>
      </w:pPr>
      <w:ins w:id="193" w:author="Author">
        <w:r w:rsidRPr="00657683">
          <w:rPr>
            <w:rFonts w:ascii="Arial" w:eastAsia="ＭＳ ゴシック" w:hAnsi="Arial"/>
            <w:b/>
            <w:sz w:val="24"/>
          </w:rPr>
          <w:t>General Precautions in the Handling of Microprocessing Unit and Microcontroller Unit Products</w:t>
        </w:r>
      </w:ins>
    </w:p>
    <w:p w:rsidR="00657683" w:rsidRPr="00657683" w:rsidRDefault="00657683" w:rsidP="00657683">
      <w:pPr>
        <w:rPr>
          <w:ins w:id="194" w:author="Author"/>
          <w:sz w:val="14"/>
        </w:rPr>
      </w:pPr>
      <w:ins w:id="195" w:author="Author">
        <w:r w:rsidRPr="00657683">
          <w:rPr>
            <w:sz w:val="14"/>
          </w:rPr>
          <w:t>The following usage notes are applicable to all Microprocessing unit and Microcontroller unit products from Renesas. For detailed usage notes on the products covered by this document, refer to the relevant sections of the document as well as any technical updates that have been issued for the products.</w:t>
        </w:r>
      </w:ins>
    </w:p>
    <w:p w:rsidR="00657683" w:rsidRPr="00657683" w:rsidRDefault="00657683" w:rsidP="00657683">
      <w:pPr>
        <w:keepNext/>
        <w:keepLines/>
        <w:spacing w:after="0" w:line="180" w:lineRule="atLeast"/>
        <w:ind w:left="284" w:hanging="284"/>
        <w:rPr>
          <w:ins w:id="196" w:author="Author"/>
          <w:rFonts w:asciiTheme="majorHAnsi" w:hAnsiTheme="majorHAnsi" w:cstheme="majorHAnsi"/>
          <w:sz w:val="14"/>
          <w:szCs w:val="16"/>
        </w:rPr>
      </w:pPr>
      <w:ins w:id="197" w:author="Author">
        <w:r w:rsidRPr="00657683">
          <w:rPr>
            <w:rFonts w:asciiTheme="majorHAnsi" w:hAnsiTheme="majorHAnsi" w:cstheme="majorHAnsi"/>
            <w:sz w:val="14"/>
            <w:szCs w:val="16"/>
          </w:rPr>
          <w:t>1.</w:t>
        </w:r>
        <w:r w:rsidRPr="00657683">
          <w:rPr>
            <w:rFonts w:asciiTheme="majorHAnsi" w:hAnsiTheme="majorHAnsi" w:cstheme="majorHAnsi"/>
            <w:sz w:val="14"/>
            <w:szCs w:val="16"/>
          </w:rPr>
          <w:tab/>
          <w:t>Precaution against Electrostatic Discharge (ESD)</w:t>
        </w:r>
      </w:ins>
    </w:p>
    <w:p w:rsidR="00657683" w:rsidRPr="00657683" w:rsidRDefault="00657683" w:rsidP="00657683">
      <w:pPr>
        <w:keepNext/>
        <w:keepLines/>
        <w:spacing w:after="20" w:line="240" w:lineRule="atLeast"/>
        <w:ind w:left="289"/>
        <w:rPr>
          <w:ins w:id="198" w:author="Author"/>
          <w:sz w:val="14"/>
        </w:rPr>
      </w:pPr>
      <w:ins w:id="199" w:author="Author">
        <w:r w:rsidRPr="00657683">
          <w:rPr>
            <w:sz w:val="14"/>
          </w:rPr>
          <w:t>A strong electrical field, when exposed to a CMOS device, can cause destruction of the gate oxide and ultimately degrade the device operation. Steps must be taken to stop the generation of static electricity as much as possible, and quickly dissipate it when it occurs. Environmental control must be adequate. When it is dry, a humidifier should be used. This is recommended to avoid using insulators that can easily build up static electricity. Semiconductor devices must be stored and transported in an anti-static container, static shielding bag or conductive material. All test and measurement tools including work benches and floors must be grounded. The operator must also be grounded using a wrist strap. Semiconductor devices must not be touched with bare hands. Similar precautions must be taken for printed circuit boards with mounted semiconductor devices.</w:t>
        </w:r>
      </w:ins>
    </w:p>
    <w:p w:rsidR="00657683" w:rsidRPr="00657683" w:rsidRDefault="00657683" w:rsidP="00657683">
      <w:pPr>
        <w:keepNext/>
        <w:keepLines/>
        <w:spacing w:after="0" w:line="180" w:lineRule="atLeast"/>
        <w:ind w:left="284" w:hanging="284"/>
        <w:rPr>
          <w:ins w:id="200" w:author="Author"/>
          <w:rFonts w:asciiTheme="majorHAnsi" w:hAnsiTheme="majorHAnsi" w:cstheme="majorHAnsi"/>
          <w:sz w:val="14"/>
          <w:szCs w:val="16"/>
        </w:rPr>
      </w:pPr>
      <w:ins w:id="201" w:author="Author">
        <w:r w:rsidRPr="00657683">
          <w:rPr>
            <w:rFonts w:asciiTheme="majorHAnsi" w:hAnsiTheme="majorHAnsi" w:cstheme="majorHAnsi"/>
            <w:sz w:val="14"/>
            <w:szCs w:val="16"/>
          </w:rPr>
          <w:t>2.</w:t>
        </w:r>
        <w:r w:rsidRPr="00657683">
          <w:rPr>
            <w:rFonts w:asciiTheme="majorHAnsi" w:hAnsiTheme="majorHAnsi" w:cstheme="majorHAnsi"/>
            <w:sz w:val="14"/>
            <w:szCs w:val="16"/>
          </w:rPr>
          <w:tab/>
          <w:t>Processing at power-on</w:t>
        </w:r>
      </w:ins>
    </w:p>
    <w:p w:rsidR="00657683" w:rsidRPr="00657683" w:rsidRDefault="00657683" w:rsidP="00657683">
      <w:pPr>
        <w:keepNext/>
        <w:keepLines/>
        <w:spacing w:after="20" w:line="240" w:lineRule="atLeast"/>
        <w:ind w:left="289"/>
        <w:rPr>
          <w:ins w:id="202" w:author="Author"/>
          <w:sz w:val="14"/>
        </w:rPr>
      </w:pPr>
      <w:ins w:id="203" w:author="Author">
        <w:r w:rsidRPr="00657683">
          <w:rPr>
            <w:sz w:val="14"/>
          </w:rPr>
          <w:t>The state of the product is undefined at the time when power is supplied. The states of internal circuits in the LSI are indeterminate and the states of register settings and pins are undefined at the time when power is supplied. In a finished product where the reset signal is applied to the external reset pin, the states of pins are not guaranteed from the time when power is supplied until the reset process is completed. In a similar way, the states of pins in a product that is reset by an on-chip power-on reset function are not guaranteed from the time when power is supplied until the power reaches the level at which resetting is specified.</w:t>
        </w:r>
      </w:ins>
    </w:p>
    <w:p w:rsidR="00657683" w:rsidRPr="00657683" w:rsidRDefault="00657683" w:rsidP="00657683">
      <w:pPr>
        <w:keepNext/>
        <w:keepLines/>
        <w:spacing w:after="0" w:line="180" w:lineRule="atLeast"/>
        <w:ind w:left="284" w:hanging="284"/>
        <w:rPr>
          <w:ins w:id="204" w:author="Author"/>
          <w:rFonts w:asciiTheme="majorHAnsi" w:hAnsiTheme="majorHAnsi" w:cstheme="majorHAnsi"/>
          <w:sz w:val="14"/>
          <w:szCs w:val="16"/>
        </w:rPr>
      </w:pPr>
      <w:ins w:id="205" w:author="Author">
        <w:r w:rsidRPr="00657683">
          <w:rPr>
            <w:rFonts w:asciiTheme="majorHAnsi" w:hAnsiTheme="majorHAnsi" w:cstheme="majorHAnsi"/>
            <w:sz w:val="14"/>
            <w:szCs w:val="16"/>
          </w:rPr>
          <w:t>3.</w:t>
        </w:r>
        <w:r w:rsidRPr="00657683">
          <w:rPr>
            <w:rFonts w:asciiTheme="majorHAnsi" w:hAnsiTheme="majorHAnsi" w:cstheme="majorHAnsi"/>
            <w:sz w:val="14"/>
            <w:szCs w:val="16"/>
          </w:rPr>
          <w:tab/>
          <w:t>Input of signal during power-off state</w:t>
        </w:r>
      </w:ins>
    </w:p>
    <w:p w:rsidR="00657683" w:rsidRPr="00657683" w:rsidRDefault="00657683" w:rsidP="00657683">
      <w:pPr>
        <w:keepNext/>
        <w:keepLines/>
        <w:spacing w:after="20" w:line="240" w:lineRule="atLeast"/>
        <w:ind w:left="289"/>
        <w:rPr>
          <w:ins w:id="206" w:author="Author"/>
          <w:sz w:val="14"/>
        </w:rPr>
      </w:pPr>
      <w:ins w:id="207" w:author="Author">
        <w:r w:rsidRPr="00657683">
          <w:rPr>
            <w:sz w:val="14"/>
          </w:rPr>
          <w:t>Do not input signals or an I/O pull-up power supply while the device is powered off. The current injection that results from input of such a signal or I/O pull-up power supply may cause malfunction and the abnormal current that passes in the device at this time may cause degradation of internal elements. Follow the guideline for input signal during power-off state as described in your product documentation.</w:t>
        </w:r>
      </w:ins>
    </w:p>
    <w:p w:rsidR="00657683" w:rsidRPr="00657683" w:rsidRDefault="00657683" w:rsidP="00657683">
      <w:pPr>
        <w:keepNext/>
        <w:keepLines/>
        <w:spacing w:after="0" w:line="180" w:lineRule="atLeast"/>
        <w:ind w:left="284" w:hanging="284"/>
        <w:rPr>
          <w:ins w:id="208" w:author="Author"/>
          <w:rFonts w:asciiTheme="majorHAnsi" w:hAnsiTheme="majorHAnsi" w:cstheme="majorHAnsi"/>
          <w:sz w:val="14"/>
          <w:szCs w:val="16"/>
        </w:rPr>
      </w:pPr>
      <w:ins w:id="209" w:author="Author">
        <w:r w:rsidRPr="00657683">
          <w:rPr>
            <w:rFonts w:asciiTheme="majorHAnsi" w:hAnsiTheme="majorHAnsi" w:cstheme="majorHAnsi"/>
            <w:sz w:val="14"/>
            <w:szCs w:val="16"/>
          </w:rPr>
          <w:t>4.</w:t>
        </w:r>
        <w:r w:rsidRPr="00657683">
          <w:rPr>
            <w:rFonts w:asciiTheme="majorHAnsi" w:hAnsiTheme="majorHAnsi" w:cstheme="majorHAnsi"/>
            <w:sz w:val="14"/>
            <w:szCs w:val="16"/>
          </w:rPr>
          <w:tab/>
          <w:t>Handling of unused pins</w:t>
        </w:r>
      </w:ins>
    </w:p>
    <w:p w:rsidR="00657683" w:rsidRPr="00657683" w:rsidRDefault="00657683" w:rsidP="00657683">
      <w:pPr>
        <w:keepNext/>
        <w:keepLines/>
        <w:spacing w:after="20" w:line="240" w:lineRule="atLeast"/>
        <w:ind w:left="289"/>
        <w:rPr>
          <w:ins w:id="210" w:author="Author"/>
          <w:sz w:val="14"/>
        </w:rPr>
      </w:pPr>
      <w:ins w:id="211" w:author="Author">
        <w:r w:rsidRPr="00657683">
          <w:rPr>
            <w:sz w:val="14"/>
          </w:rPr>
          <w:t>Handle unused pins in accordance with the directions given under handling of unused pins in the manual. The input pins of CMOS products are generally in the high-impedance state. In operation with an unused pin in the open-circuit state, extra electromagnetic noise is induced in the vicinity of the LSI, an associated shoot-through current flows internally, and malfunctions occur due to the false recognition of the pin state as an input signal become possible.</w:t>
        </w:r>
      </w:ins>
    </w:p>
    <w:p w:rsidR="00657683" w:rsidRPr="00657683" w:rsidRDefault="00657683" w:rsidP="00657683">
      <w:pPr>
        <w:keepNext/>
        <w:keepLines/>
        <w:spacing w:after="0" w:line="180" w:lineRule="atLeast"/>
        <w:ind w:left="284" w:hanging="284"/>
        <w:rPr>
          <w:ins w:id="212" w:author="Author"/>
          <w:rFonts w:asciiTheme="majorHAnsi" w:hAnsiTheme="majorHAnsi" w:cstheme="majorHAnsi"/>
          <w:sz w:val="14"/>
          <w:szCs w:val="16"/>
        </w:rPr>
      </w:pPr>
      <w:ins w:id="213" w:author="Author">
        <w:r w:rsidRPr="00657683">
          <w:rPr>
            <w:rFonts w:asciiTheme="majorHAnsi" w:hAnsiTheme="majorHAnsi" w:cstheme="majorHAnsi"/>
            <w:sz w:val="14"/>
            <w:szCs w:val="16"/>
          </w:rPr>
          <w:t>5.</w:t>
        </w:r>
        <w:r w:rsidRPr="00657683">
          <w:rPr>
            <w:rFonts w:asciiTheme="majorHAnsi" w:hAnsiTheme="majorHAnsi" w:cstheme="majorHAnsi"/>
            <w:sz w:val="14"/>
            <w:szCs w:val="16"/>
          </w:rPr>
          <w:tab/>
          <w:t>Clock signals</w:t>
        </w:r>
      </w:ins>
    </w:p>
    <w:p w:rsidR="00657683" w:rsidRPr="00657683" w:rsidRDefault="00657683" w:rsidP="00657683">
      <w:pPr>
        <w:keepNext/>
        <w:keepLines/>
        <w:spacing w:after="20" w:line="240" w:lineRule="atLeast"/>
        <w:ind w:left="289"/>
        <w:rPr>
          <w:ins w:id="214" w:author="Author"/>
          <w:sz w:val="14"/>
        </w:rPr>
      </w:pPr>
      <w:ins w:id="215" w:author="Author">
        <w:r w:rsidRPr="00657683">
          <w:rPr>
            <w:sz w:val="14"/>
          </w:rPr>
          <w:t>After applying a reset, only release the reset line after the operating clock signal becomes stable. When switching the clock signal during program execution, wait until the target clock signal is stabilized. When the clock signal is generated with an external resonator or from an external oscillator during a reset, ensure that the reset line is only released after full stabilization of the clock signal. Additionally, when switching to a clock signal produced with an external resonator or by an external oscillator while program execution is in progress, wait until the target clock signal is stable.</w:t>
        </w:r>
      </w:ins>
    </w:p>
    <w:p w:rsidR="00657683" w:rsidRPr="00657683" w:rsidRDefault="00657683" w:rsidP="00657683">
      <w:pPr>
        <w:keepNext/>
        <w:keepLines/>
        <w:spacing w:after="0" w:line="180" w:lineRule="atLeast"/>
        <w:ind w:left="284" w:hanging="284"/>
        <w:rPr>
          <w:ins w:id="216" w:author="Author"/>
          <w:rFonts w:asciiTheme="majorHAnsi" w:hAnsiTheme="majorHAnsi" w:cstheme="majorHAnsi"/>
          <w:sz w:val="14"/>
          <w:szCs w:val="16"/>
        </w:rPr>
      </w:pPr>
      <w:ins w:id="217" w:author="Author">
        <w:r w:rsidRPr="00657683">
          <w:rPr>
            <w:rFonts w:asciiTheme="majorHAnsi" w:hAnsiTheme="majorHAnsi" w:cstheme="majorHAnsi"/>
            <w:sz w:val="14"/>
            <w:szCs w:val="16"/>
          </w:rPr>
          <w:t>6.</w:t>
        </w:r>
        <w:r w:rsidRPr="00657683">
          <w:rPr>
            <w:rFonts w:asciiTheme="majorHAnsi" w:hAnsiTheme="majorHAnsi" w:cstheme="majorHAnsi"/>
            <w:sz w:val="14"/>
            <w:szCs w:val="16"/>
          </w:rPr>
          <w:tab/>
          <w:t>Voltage application waveform at input pin</w:t>
        </w:r>
      </w:ins>
    </w:p>
    <w:p w:rsidR="00657683" w:rsidRPr="00657683" w:rsidRDefault="00657683" w:rsidP="00657683">
      <w:pPr>
        <w:keepNext/>
        <w:keepLines/>
        <w:spacing w:after="20" w:line="240" w:lineRule="atLeast"/>
        <w:ind w:left="289"/>
        <w:rPr>
          <w:ins w:id="218" w:author="Author"/>
          <w:sz w:val="14"/>
        </w:rPr>
      </w:pPr>
      <w:ins w:id="219" w:author="Author">
        <w:r w:rsidRPr="00657683">
          <w:rPr>
            <w:sz w:val="14"/>
          </w:rPr>
          <w:t>Waveform distortion due to input noise or a reflected wave may cause malfunction. If the input of the CMOS device stays in the area between V</w:t>
        </w:r>
        <w:r w:rsidRPr="00657683">
          <w:rPr>
            <w:sz w:val="14"/>
            <w:vertAlign w:val="subscript"/>
          </w:rPr>
          <w:t>IL</w:t>
        </w:r>
        <w:r w:rsidRPr="00657683">
          <w:rPr>
            <w:sz w:val="14"/>
          </w:rPr>
          <w:t xml:space="preserve"> (Max.) and V</w:t>
        </w:r>
        <w:r w:rsidRPr="00657683">
          <w:rPr>
            <w:sz w:val="14"/>
            <w:vertAlign w:val="subscript"/>
          </w:rPr>
          <w:t>IH</w:t>
        </w:r>
        <w:r w:rsidRPr="00657683">
          <w:rPr>
            <w:sz w:val="14"/>
          </w:rPr>
          <w:t xml:space="preserve"> (Min.) due to noise, for example, the device may malfunction. Take care to prevent chattering noise from entering the device when the input level is fixed, and also in the transition period when the input level passes through the area between V</w:t>
        </w:r>
        <w:r w:rsidRPr="00657683">
          <w:rPr>
            <w:sz w:val="14"/>
            <w:vertAlign w:val="subscript"/>
          </w:rPr>
          <w:t>IL</w:t>
        </w:r>
        <w:r w:rsidRPr="00657683">
          <w:rPr>
            <w:sz w:val="14"/>
          </w:rPr>
          <w:t xml:space="preserve"> (Max.) and V</w:t>
        </w:r>
        <w:r w:rsidRPr="00657683">
          <w:rPr>
            <w:sz w:val="14"/>
            <w:vertAlign w:val="subscript"/>
          </w:rPr>
          <w:t>IH</w:t>
        </w:r>
        <w:r w:rsidRPr="00657683">
          <w:rPr>
            <w:sz w:val="14"/>
          </w:rPr>
          <w:t xml:space="preserve"> (Min.).</w:t>
        </w:r>
      </w:ins>
    </w:p>
    <w:p w:rsidR="00657683" w:rsidRPr="00657683" w:rsidRDefault="00657683" w:rsidP="00657683">
      <w:pPr>
        <w:keepNext/>
        <w:keepLines/>
        <w:spacing w:after="0" w:line="180" w:lineRule="atLeast"/>
        <w:ind w:left="284" w:hanging="284"/>
        <w:rPr>
          <w:ins w:id="220" w:author="Author"/>
          <w:rFonts w:asciiTheme="majorHAnsi" w:hAnsiTheme="majorHAnsi" w:cstheme="majorHAnsi"/>
          <w:sz w:val="14"/>
          <w:szCs w:val="16"/>
        </w:rPr>
      </w:pPr>
      <w:ins w:id="221" w:author="Author">
        <w:r w:rsidRPr="00657683">
          <w:rPr>
            <w:rFonts w:asciiTheme="majorHAnsi" w:hAnsiTheme="majorHAnsi" w:cstheme="majorHAnsi"/>
            <w:sz w:val="14"/>
            <w:szCs w:val="16"/>
          </w:rPr>
          <w:t>7.</w:t>
        </w:r>
        <w:r w:rsidRPr="00657683">
          <w:rPr>
            <w:rFonts w:asciiTheme="majorHAnsi" w:hAnsiTheme="majorHAnsi" w:cstheme="majorHAnsi"/>
            <w:sz w:val="14"/>
            <w:szCs w:val="16"/>
          </w:rPr>
          <w:tab/>
          <w:t>Prohibition of access to reserved addresses</w:t>
        </w:r>
      </w:ins>
    </w:p>
    <w:p w:rsidR="00657683" w:rsidRPr="00657683" w:rsidRDefault="00657683" w:rsidP="00657683">
      <w:pPr>
        <w:keepNext/>
        <w:keepLines/>
        <w:spacing w:after="20" w:line="240" w:lineRule="atLeast"/>
        <w:ind w:left="289"/>
        <w:rPr>
          <w:ins w:id="222" w:author="Author"/>
          <w:sz w:val="14"/>
        </w:rPr>
      </w:pPr>
      <w:ins w:id="223" w:author="Author">
        <w:r w:rsidRPr="00657683">
          <w:rPr>
            <w:sz w:val="14"/>
          </w:rPr>
          <w:t>Access to reserved addresses is prohibited. The reserved addresses are provided for possible future expansion of functions. Do not access these addresses as the correct operation of the LSI is not guaranteed.</w:t>
        </w:r>
      </w:ins>
    </w:p>
    <w:p w:rsidR="00657683" w:rsidRPr="00657683" w:rsidRDefault="00657683" w:rsidP="00657683">
      <w:pPr>
        <w:keepNext/>
        <w:keepLines/>
        <w:spacing w:after="0" w:line="180" w:lineRule="atLeast"/>
        <w:ind w:left="284" w:hanging="284"/>
        <w:rPr>
          <w:ins w:id="224" w:author="Author"/>
          <w:rFonts w:asciiTheme="majorHAnsi" w:hAnsiTheme="majorHAnsi" w:cstheme="majorHAnsi"/>
          <w:sz w:val="14"/>
          <w:szCs w:val="16"/>
        </w:rPr>
      </w:pPr>
      <w:ins w:id="225" w:author="Author">
        <w:r w:rsidRPr="00657683">
          <w:rPr>
            <w:rFonts w:asciiTheme="majorHAnsi" w:hAnsiTheme="majorHAnsi" w:cstheme="majorHAnsi"/>
            <w:sz w:val="14"/>
            <w:szCs w:val="16"/>
          </w:rPr>
          <w:t>8.</w:t>
        </w:r>
        <w:r w:rsidRPr="00657683">
          <w:rPr>
            <w:rFonts w:asciiTheme="majorHAnsi" w:hAnsiTheme="majorHAnsi" w:cstheme="majorHAnsi"/>
            <w:sz w:val="14"/>
            <w:szCs w:val="16"/>
          </w:rPr>
          <w:tab/>
          <w:t>Differences between products</w:t>
        </w:r>
      </w:ins>
    </w:p>
    <w:p w:rsidR="00657683" w:rsidRPr="00657683" w:rsidRDefault="00657683" w:rsidP="00657683">
      <w:pPr>
        <w:keepNext/>
        <w:keepLines/>
        <w:spacing w:after="20" w:line="240" w:lineRule="atLeast"/>
        <w:ind w:left="289"/>
        <w:rPr>
          <w:ins w:id="226" w:author="Author"/>
          <w:sz w:val="14"/>
        </w:rPr>
      </w:pPr>
      <w:ins w:id="227" w:author="Author">
        <w:r w:rsidRPr="00657683">
          <w:rPr>
            <w:sz w:val="14"/>
          </w:rPr>
          <w:t>Before changing from one product to another, for example to a product with a different part number, confirm that the change will not lead to problems. The characteristics of a microprocessing unit or microcontroller unit products in the same group but having a different part number might differ in terms of internal memory capacity, layout pattern, and other factors, which can affect the ranges of electrical characteristics, such as characteristic values, operating margins, immunity to noise, and amount of radiated noise. When changing to a product with a different part number, implement a system-evaluation test for the given product.</w:t>
        </w:r>
      </w:ins>
    </w:p>
    <w:p w:rsidR="00657683" w:rsidRPr="00657683" w:rsidRDefault="00657683" w:rsidP="00657683">
      <w:pPr>
        <w:rPr>
          <w:ins w:id="228" w:author="Author"/>
        </w:rPr>
        <w:sectPr w:rsidR="00657683" w:rsidRPr="00657683" w:rsidSect="00085923">
          <w:headerReference w:type="default" r:id="rId23"/>
          <w:footerReference w:type="default" r:id="rId24"/>
          <w:pgSz w:w="11879" w:h="16817" w:code="9"/>
          <w:pgMar w:top="567" w:right="1134" w:bottom="567" w:left="1134" w:header="851" w:footer="567" w:gutter="0"/>
          <w:pgNumType w:start="1"/>
          <w:cols w:space="360"/>
        </w:sectPr>
      </w:pPr>
    </w:p>
    <w:p w:rsidR="00657683" w:rsidRPr="00657683" w:rsidRDefault="00657683" w:rsidP="00657683">
      <w:pPr>
        <w:keepNext/>
        <w:keepLines/>
        <w:spacing w:before="120" w:line="240" w:lineRule="atLeast"/>
        <w:outlineLvl w:val="0"/>
        <w:rPr>
          <w:ins w:id="229" w:author="Author"/>
          <w:rFonts w:ascii="Arial" w:eastAsia="ＭＳ ゴシック" w:hAnsi="Arial"/>
          <w:b/>
          <w:sz w:val="24"/>
        </w:rPr>
      </w:pPr>
      <w:ins w:id="230" w:author="Author">
        <w:r w:rsidRPr="00657683">
          <w:rPr>
            <w:rFonts w:ascii="Arial" w:eastAsia="ＭＳ ゴシック" w:hAnsi="Arial"/>
            <w:b/>
            <w:sz w:val="24"/>
          </w:rPr>
          <w:lastRenderedPageBreak/>
          <w:t>Notice</w:t>
        </w:r>
      </w:ins>
    </w:p>
    <w:p w:rsidR="00657683" w:rsidRPr="00657683" w:rsidRDefault="00657683" w:rsidP="00657683">
      <w:pPr>
        <w:keepNext/>
        <w:keepLines/>
        <w:spacing w:after="0" w:line="180" w:lineRule="atLeast"/>
        <w:ind w:left="284" w:hanging="284"/>
        <w:rPr>
          <w:ins w:id="231" w:author="Author"/>
          <w:rFonts w:asciiTheme="majorHAnsi" w:hAnsiTheme="majorHAnsi" w:cstheme="majorHAnsi"/>
          <w:sz w:val="14"/>
          <w:szCs w:val="16"/>
        </w:rPr>
      </w:pPr>
      <w:ins w:id="232" w:author="Author">
        <w:r w:rsidRPr="00657683">
          <w:rPr>
            <w:rFonts w:asciiTheme="majorHAnsi" w:hAnsiTheme="majorHAnsi" w:cstheme="majorHAnsi"/>
            <w:sz w:val="14"/>
            <w:szCs w:val="16"/>
          </w:rPr>
          <w:t>1.</w:t>
        </w:r>
        <w:r w:rsidRPr="00657683">
          <w:rPr>
            <w:rFonts w:asciiTheme="majorHAnsi" w:hAnsiTheme="majorHAnsi" w:cstheme="majorHAnsi"/>
            <w:sz w:val="14"/>
            <w:szCs w:val="16"/>
          </w:rPr>
          <w:tab/>
          <w:t>Descriptions of circuits, software and other related information in this document are provided only to illustrate the operation of semiconductor products and application examples. You are fully responsible for the incorporation or any other use of the circuits, software, and information in the design of your product or system. Renesas Electronics disclaims any and all liability for any losses and damages incurred by you or third parties arising from the use of these circuits, software, or information.</w:t>
        </w:r>
      </w:ins>
    </w:p>
    <w:p w:rsidR="00657683" w:rsidRPr="00657683" w:rsidRDefault="00657683" w:rsidP="00657683">
      <w:pPr>
        <w:keepNext/>
        <w:keepLines/>
        <w:spacing w:after="0" w:line="180" w:lineRule="atLeast"/>
        <w:ind w:left="284" w:hanging="284"/>
        <w:rPr>
          <w:ins w:id="233" w:author="Author"/>
          <w:rFonts w:asciiTheme="majorHAnsi" w:hAnsiTheme="majorHAnsi" w:cstheme="majorHAnsi"/>
          <w:sz w:val="14"/>
          <w:szCs w:val="16"/>
        </w:rPr>
      </w:pPr>
      <w:ins w:id="234" w:author="Author">
        <w:r w:rsidRPr="00657683">
          <w:rPr>
            <w:rFonts w:asciiTheme="majorHAnsi" w:hAnsiTheme="majorHAnsi" w:cstheme="majorHAnsi"/>
            <w:sz w:val="14"/>
            <w:szCs w:val="16"/>
          </w:rPr>
          <w:t>2.</w:t>
        </w:r>
        <w:r w:rsidRPr="00657683">
          <w:rPr>
            <w:rFonts w:asciiTheme="majorHAnsi" w:hAnsiTheme="majorHAnsi" w:cstheme="majorHAnsi"/>
            <w:sz w:val="14"/>
            <w:szCs w:val="16"/>
          </w:rPr>
          <w:tab/>
          <w:t xml:space="preserve">Renesas Electronics hereby expressly disclaims any warranties against and liability for infringement or any other claims involving patents, copyrights, or other intellectual property rights of third parties, by or arising from the use of Renesas Electronics products or technical information described in this document, including but not limited to, the product data, drawings, charts, programs, algorithms, and application examples. </w:t>
        </w:r>
      </w:ins>
    </w:p>
    <w:p w:rsidR="00657683" w:rsidRPr="00657683" w:rsidRDefault="00657683" w:rsidP="00657683">
      <w:pPr>
        <w:keepNext/>
        <w:keepLines/>
        <w:spacing w:after="0" w:line="180" w:lineRule="atLeast"/>
        <w:ind w:left="284" w:hanging="284"/>
        <w:rPr>
          <w:ins w:id="235" w:author="Author"/>
          <w:rFonts w:asciiTheme="majorHAnsi" w:hAnsiTheme="majorHAnsi" w:cstheme="majorHAnsi"/>
          <w:sz w:val="14"/>
          <w:szCs w:val="16"/>
        </w:rPr>
      </w:pPr>
      <w:ins w:id="236" w:author="Author">
        <w:r w:rsidRPr="00657683">
          <w:rPr>
            <w:rFonts w:asciiTheme="majorHAnsi" w:hAnsiTheme="majorHAnsi" w:cstheme="majorHAnsi"/>
            <w:sz w:val="14"/>
            <w:szCs w:val="16"/>
          </w:rPr>
          <w:t>3.</w:t>
        </w:r>
        <w:r w:rsidRPr="00657683">
          <w:rPr>
            <w:rFonts w:asciiTheme="majorHAnsi" w:hAnsiTheme="majorHAnsi" w:cstheme="majorHAnsi"/>
            <w:sz w:val="14"/>
            <w:szCs w:val="16"/>
          </w:rPr>
          <w:tab/>
          <w:t>No license, express, implied or otherwise, is granted hereby under any patents, copyrights or other intellectual property rights of Renesas Electronics or others.</w:t>
        </w:r>
      </w:ins>
    </w:p>
    <w:p w:rsidR="00657683" w:rsidRPr="00657683" w:rsidRDefault="00657683" w:rsidP="00657683">
      <w:pPr>
        <w:keepNext/>
        <w:keepLines/>
        <w:spacing w:after="0" w:line="180" w:lineRule="atLeast"/>
        <w:ind w:left="284" w:hanging="284"/>
        <w:rPr>
          <w:ins w:id="237" w:author="Author"/>
          <w:rFonts w:asciiTheme="majorHAnsi" w:hAnsiTheme="majorHAnsi" w:cstheme="majorHAnsi"/>
          <w:sz w:val="14"/>
          <w:szCs w:val="16"/>
        </w:rPr>
      </w:pPr>
      <w:ins w:id="238" w:author="Author">
        <w:r w:rsidRPr="00657683">
          <w:rPr>
            <w:rFonts w:asciiTheme="majorHAnsi" w:hAnsiTheme="majorHAnsi" w:cstheme="majorHAnsi"/>
            <w:sz w:val="14"/>
            <w:szCs w:val="16"/>
          </w:rPr>
          <w:t>4.</w:t>
        </w:r>
        <w:r w:rsidRPr="00657683">
          <w:rPr>
            <w:rFonts w:asciiTheme="majorHAnsi" w:hAnsiTheme="majorHAnsi" w:cstheme="majorHAnsi"/>
            <w:sz w:val="14"/>
            <w:szCs w:val="16"/>
          </w:rPr>
          <w:tab/>
          <w:t>You shall not alter, modify, copy, or reverse engineer any Renesas Electronics product, whether in whole or in part. Renesas Electronics disclaims any and all liability for any losses or damages incurred by you or third parties arising from such alteration, modification, copying or reverse engineering.</w:t>
        </w:r>
      </w:ins>
    </w:p>
    <w:p w:rsidR="00657683" w:rsidRPr="00657683" w:rsidRDefault="00657683" w:rsidP="00657683">
      <w:pPr>
        <w:keepNext/>
        <w:keepLines/>
        <w:spacing w:after="0" w:line="180" w:lineRule="atLeast"/>
        <w:ind w:left="284" w:hanging="284"/>
        <w:rPr>
          <w:ins w:id="239" w:author="Author"/>
          <w:rFonts w:asciiTheme="majorHAnsi" w:hAnsiTheme="majorHAnsi" w:cstheme="majorHAnsi"/>
          <w:sz w:val="14"/>
          <w:szCs w:val="16"/>
        </w:rPr>
      </w:pPr>
      <w:ins w:id="240" w:author="Author">
        <w:r w:rsidRPr="00657683">
          <w:rPr>
            <w:rFonts w:asciiTheme="majorHAnsi" w:hAnsiTheme="majorHAnsi" w:cstheme="majorHAnsi"/>
            <w:sz w:val="14"/>
            <w:szCs w:val="16"/>
          </w:rPr>
          <w:t>5.</w:t>
        </w:r>
        <w:r w:rsidRPr="00657683">
          <w:rPr>
            <w:rFonts w:asciiTheme="majorHAnsi" w:hAnsiTheme="majorHAnsi" w:cstheme="majorHAnsi"/>
            <w:sz w:val="14"/>
            <w:szCs w:val="16"/>
          </w:rPr>
          <w:tab/>
          <w:t>Renesas Electronics products are classified according to the following two quality grades: “Standard” and “High Quality”. The intended applications for each Renesas Electronics product depends on the product’s quality grade, as indicated below.</w:t>
        </w:r>
      </w:ins>
    </w:p>
    <w:p w:rsidR="00657683" w:rsidRPr="00657683" w:rsidRDefault="00657683" w:rsidP="00657683">
      <w:pPr>
        <w:keepNext/>
        <w:keepLines/>
        <w:tabs>
          <w:tab w:val="left" w:pos="454"/>
          <w:tab w:val="left" w:pos="1247"/>
        </w:tabs>
        <w:spacing w:after="0" w:line="180" w:lineRule="atLeast"/>
        <w:ind w:left="1248" w:hanging="964"/>
        <w:rPr>
          <w:ins w:id="241" w:author="Author"/>
          <w:rFonts w:asciiTheme="majorHAnsi" w:hAnsiTheme="majorHAnsi" w:cstheme="majorHAnsi"/>
          <w:sz w:val="14"/>
          <w:szCs w:val="16"/>
        </w:rPr>
      </w:pPr>
      <w:ins w:id="242" w:author="Author">
        <w:r w:rsidRPr="00657683">
          <w:rPr>
            <w:rFonts w:asciiTheme="majorHAnsi" w:hAnsiTheme="majorHAnsi" w:cstheme="majorHAnsi"/>
            <w:sz w:val="14"/>
            <w:szCs w:val="16"/>
          </w:rPr>
          <w:tab/>
          <w:t>"Standard":</w:t>
        </w:r>
        <w:r w:rsidRPr="00657683">
          <w:rPr>
            <w:rFonts w:asciiTheme="majorHAnsi" w:hAnsiTheme="majorHAnsi" w:cstheme="majorHAnsi"/>
            <w:sz w:val="14"/>
            <w:szCs w:val="16"/>
          </w:rPr>
          <w:tab/>
          <w:t>Computers; office equipment; communications equipment; test and measurement equipment; audio and visual equipment; home electronic appliances; machine tools; personal electronic equipment; industrial robots; etc.</w:t>
        </w:r>
      </w:ins>
    </w:p>
    <w:p w:rsidR="00657683" w:rsidRPr="00657683" w:rsidRDefault="00657683" w:rsidP="00657683">
      <w:pPr>
        <w:keepNext/>
        <w:keepLines/>
        <w:tabs>
          <w:tab w:val="left" w:pos="454"/>
          <w:tab w:val="left" w:pos="1418"/>
        </w:tabs>
        <w:spacing w:after="0" w:line="180" w:lineRule="atLeast"/>
        <w:ind w:left="1418" w:hanging="1134"/>
        <w:rPr>
          <w:ins w:id="243" w:author="Author"/>
          <w:rFonts w:asciiTheme="majorHAnsi" w:hAnsiTheme="majorHAnsi" w:cstheme="majorHAnsi"/>
          <w:sz w:val="14"/>
          <w:szCs w:val="16"/>
        </w:rPr>
      </w:pPr>
      <w:ins w:id="244" w:author="Author">
        <w:r w:rsidRPr="00657683">
          <w:rPr>
            <w:rFonts w:asciiTheme="majorHAnsi" w:hAnsiTheme="majorHAnsi" w:cstheme="majorHAnsi"/>
            <w:sz w:val="14"/>
            <w:szCs w:val="16"/>
          </w:rPr>
          <w:tab/>
          <w:t>"High Quality":</w:t>
        </w:r>
        <w:r w:rsidRPr="00657683">
          <w:rPr>
            <w:rFonts w:asciiTheme="majorHAnsi" w:hAnsiTheme="majorHAnsi" w:cstheme="majorHAnsi"/>
            <w:sz w:val="14"/>
            <w:szCs w:val="16"/>
          </w:rPr>
          <w:tab/>
          <w:t>Transportation equipment (automobiles, trains, ships, etc.); traffic control (traffic lights); large-scale communication equipment; key financial terminal systems; safety control equipment; etc.</w:t>
        </w:r>
      </w:ins>
    </w:p>
    <w:p w:rsidR="00657683" w:rsidRPr="00657683" w:rsidRDefault="00657683" w:rsidP="00657683">
      <w:pPr>
        <w:keepNext/>
        <w:keepLines/>
        <w:spacing w:after="0" w:line="180" w:lineRule="atLeast"/>
        <w:ind w:left="284"/>
        <w:rPr>
          <w:ins w:id="245" w:author="Author"/>
          <w:rFonts w:asciiTheme="majorHAnsi" w:hAnsiTheme="majorHAnsi" w:cstheme="majorHAnsi"/>
          <w:sz w:val="14"/>
          <w:szCs w:val="16"/>
        </w:rPr>
      </w:pPr>
      <w:ins w:id="246" w:author="Author">
        <w:r w:rsidRPr="00657683">
          <w:rPr>
            <w:rFonts w:asciiTheme="majorHAnsi" w:hAnsiTheme="majorHAnsi" w:cstheme="majorHAnsi"/>
            <w:sz w:val="14"/>
            <w:szCs w:val="16"/>
          </w:rPr>
          <w:t>Unless expressly designated as a high reliability product or a product for harsh environments in a Renesas Electronics data sheet or other Renesas Electronics document, Renesas Electronics products are not intended or authorized for use in products or systems that may pose a direct threat to human life or bodily injury (artificial life support devices or systems; surgical implantations; etc.), or may cause serious property damage (space system; undersea repeaters; nuclear power control systems; aircraft control systems; key plant systems; military equipment; etc.). Renesas Electronics disclaims any and all liability for any damages or losses incurred by you or any third parties arising from the use of any Renesas Electronics product that is inconsistent with any Renesas Electronics data sheet, user’s manual or other Renesas Electronics document.</w:t>
        </w:r>
      </w:ins>
    </w:p>
    <w:p w:rsidR="00657683" w:rsidRPr="00657683" w:rsidRDefault="00657683" w:rsidP="00657683">
      <w:pPr>
        <w:keepNext/>
        <w:keepLines/>
        <w:spacing w:after="0" w:line="180" w:lineRule="atLeast"/>
        <w:ind w:left="284" w:hanging="284"/>
        <w:rPr>
          <w:ins w:id="247" w:author="Author"/>
          <w:rFonts w:asciiTheme="majorHAnsi" w:hAnsiTheme="majorHAnsi" w:cstheme="majorHAnsi"/>
          <w:sz w:val="14"/>
          <w:szCs w:val="16"/>
        </w:rPr>
      </w:pPr>
      <w:ins w:id="248" w:author="Author">
        <w:r w:rsidRPr="00657683">
          <w:rPr>
            <w:rFonts w:asciiTheme="majorHAnsi" w:hAnsiTheme="majorHAnsi" w:cstheme="majorHAnsi"/>
            <w:sz w:val="14"/>
            <w:szCs w:val="16"/>
          </w:rPr>
          <w:t>6.</w:t>
        </w:r>
        <w:r w:rsidRPr="00657683">
          <w:rPr>
            <w:rFonts w:asciiTheme="majorHAnsi" w:hAnsiTheme="majorHAnsi" w:cstheme="majorHAnsi"/>
            <w:sz w:val="14"/>
            <w:szCs w:val="16"/>
          </w:rPr>
          <w:tab/>
          <w:t>When using Renesas Electronics products, refer to the latest product information (data sheets, user’s manuals, application notes, “General Notes for Handling and Using Semiconductor Devices” in the reliability handbook, etc.), and ensure that usage conditions are within the ranges specified by Renesas Electronics with respect to maximum ratings, operating power supply voltage range, heat dissipation characteristics, installation, etc. Renesas Electronics disclaims any and all liability for any malfunctions, failure or accident arising out of the use of Renesas Electronics products outside of such specified ranges.</w:t>
        </w:r>
      </w:ins>
    </w:p>
    <w:p w:rsidR="00657683" w:rsidRPr="00657683" w:rsidRDefault="00657683" w:rsidP="00657683">
      <w:pPr>
        <w:keepNext/>
        <w:keepLines/>
        <w:spacing w:after="0" w:line="180" w:lineRule="atLeast"/>
        <w:ind w:left="284" w:hanging="284"/>
        <w:rPr>
          <w:ins w:id="249" w:author="Author"/>
          <w:rFonts w:asciiTheme="majorHAnsi" w:hAnsiTheme="majorHAnsi" w:cstheme="majorHAnsi"/>
          <w:sz w:val="14"/>
          <w:szCs w:val="16"/>
        </w:rPr>
      </w:pPr>
      <w:ins w:id="250" w:author="Author">
        <w:r w:rsidRPr="00657683">
          <w:rPr>
            <w:rFonts w:asciiTheme="majorHAnsi" w:hAnsiTheme="majorHAnsi" w:cstheme="majorHAnsi"/>
            <w:sz w:val="14"/>
            <w:szCs w:val="16"/>
          </w:rPr>
          <w:t>7.</w:t>
        </w:r>
        <w:r w:rsidRPr="00657683">
          <w:rPr>
            <w:rFonts w:asciiTheme="majorHAnsi" w:hAnsiTheme="majorHAnsi" w:cstheme="majorHAnsi"/>
            <w:sz w:val="14"/>
            <w:szCs w:val="16"/>
          </w:rPr>
          <w:tab/>
          <w:t>Although Renesas Electronics endeavors to improve the quality and reliability of Renesas Electronics products, semiconductor products have specific characteristics, such as the occurrence of failure at a certain rate and malfunctions under certain use conditions. Unless designated as a high reliability product or a product for harsh environments in a Renesas Electronics data sheet or other Renesas Electronics document, Renesas Electronics products are not subject to radiation resistance design. You are responsible for implementing safety measures to guard against the possibility of bodily injury, injury or damage caused by fire, and/or danger to the public in the event of a failure or malfunction of Renesas Electronics products, such as safety design for hardware and software, including but not limited to redundancy, fire control and malfunction prevention, appropriate treatment for aging degradation or any other appropriate measures. Because the evaluation of microcomputer software alone is very difficult and impractical, you are responsible for evaluating the safety of the final products or systems manufactured by you.</w:t>
        </w:r>
      </w:ins>
    </w:p>
    <w:p w:rsidR="00657683" w:rsidRPr="00657683" w:rsidRDefault="00657683" w:rsidP="00657683">
      <w:pPr>
        <w:keepNext/>
        <w:keepLines/>
        <w:spacing w:after="0" w:line="180" w:lineRule="atLeast"/>
        <w:ind w:left="284" w:hanging="284"/>
        <w:rPr>
          <w:ins w:id="251" w:author="Author"/>
          <w:rFonts w:asciiTheme="majorHAnsi" w:hAnsiTheme="majorHAnsi" w:cstheme="majorHAnsi"/>
          <w:sz w:val="14"/>
          <w:szCs w:val="16"/>
        </w:rPr>
      </w:pPr>
      <w:ins w:id="252" w:author="Author">
        <w:r w:rsidRPr="00657683">
          <w:rPr>
            <w:rFonts w:asciiTheme="majorHAnsi" w:hAnsiTheme="majorHAnsi" w:cstheme="majorHAnsi"/>
            <w:sz w:val="14"/>
            <w:szCs w:val="16"/>
          </w:rPr>
          <w:t>8.</w:t>
        </w:r>
        <w:r w:rsidRPr="00657683">
          <w:rPr>
            <w:rFonts w:asciiTheme="majorHAnsi" w:hAnsiTheme="majorHAnsi" w:cstheme="majorHAnsi"/>
            <w:sz w:val="14"/>
            <w:szCs w:val="16"/>
          </w:rPr>
          <w:tab/>
          <w:t>Please contact a Renesas Electronics sales office for details as to environmental matters such as the environmental compatibility of each Renesas Electronics product. You are responsible for carefully and sufficiently investigating applicable laws and regulations that regulate the inclusion or use of controlled substances, including without limitation, the EU RoHS Directive, and using Renesas Electronics products in compliance with all these applicable laws and regulations. Renesas Electronics disclaims any and all liability for damages or losses occurring as a result of your noncompliance with applicable laws and regulations.</w:t>
        </w:r>
      </w:ins>
    </w:p>
    <w:p w:rsidR="00657683" w:rsidRPr="00657683" w:rsidRDefault="00657683" w:rsidP="00657683">
      <w:pPr>
        <w:keepNext/>
        <w:keepLines/>
        <w:spacing w:after="0" w:line="180" w:lineRule="atLeast"/>
        <w:ind w:left="284" w:hanging="284"/>
        <w:rPr>
          <w:ins w:id="253" w:author="Author"/>
          <w:rFonts w:asciiTheme="majorHAnsi" w:hAnsiTheme="majorHAnsi" w:cstheme="majorHAnsi"/>
          <w:sz w:val="14"/>
          <w:szCs w:val="16"/>
        </w:rPr>
      </w:pPr>
      <w:ins w:id="254" w:author="Author">
        <w:r w:rsidRPr="00657683">
          <w:rPr>
            <w:rFonts w:asciiTheme="majorHAnsi" w:hAnsiTheme="majorHAnsi" w:cstheme="majorHAnsi"/>
            <w:sz w:val="14"/>
            <w:szCs w:val="16"/>
          </w:rPr>
          <w:t>9.</w:t>
        </w:r>
        <w:r w:rsidRPr="00657683">
          <w:rPr>
            <w:rFonts w:asciiTheme="majorHAnsi" w:hAnsiTheme="majorHAnsi" w:cstheme="majorHAnsi"/>
            <w:sz w:val="14"/>
            <w:szCs w:val="16"/>
          </w:rPr>
          <w:tab/>
          <w:t>Renesas Electronics products and technologies shall not be used for or incorporated into any products or systems whose manufacture, use, or sale is prohibited under any applicable domestic or foreign laws or regulations. You shall comply with any applicable export control laws and regulations promulgated and administered by the governments of any countries asserting jurisdiction over the parties or transactions.</w:t>
        </w:r>
      </w:ins>
    </w:p>
    <w:p w:rsidR="00657683" w:rsidRPr="00657683" w:rsidRDefault="00657683" w:rsidP="00657683">
      <w:pPr>
        <w:keepNext/>
        <w:keepLines/>
        <w:spacing w:after="0" w:line="180" w:lineRule="atLeast"/>
        <w:ind w:left="284" w:hanging="284"/>
        <w:rPr>
          <w:ins w:id="255" w:author="Author"/>
          <w:rFonts w:asciiTheme="majorHAnsi" w:hAnsiTheme="majorHAnsi" w:cstheme="majorHAnsi"/>
          <w:sz w:val="14"/>
          <w:szCs w:val="16"/>
        </w:rPr>
      </w:pPr>
      <w:ins w:id="256" w:author="Author">
        <w:r w:rsidRPr="00657683">
          <w:rPr>
            <w:rFonts w:asciiTheme="majorHAnsi" w:hAnsiTheme="majorHAnsi" w:cstheme="majorHAnsi"/>
            <w:sz w:val="14"/>
            <w:szCs w:val="16"/>
          </w:rPr>
          <w:t>10.</w:t>
        </w:r>
        <w:r w:rsidRPr="00657683">
          <w:rPr>
            <w:rFonts w:asciiTheme="majorHAnsi" w:hAnsiTheme="majorHAnsi" w:cstheme="majorHAnsi"/>
            <w:sz w:val="14"/>
            <w:szCs w:val="16"/>
          </w:rPr>
          <w:tab/>
          <w:t>It is the responsibility of the buyer or distributor of Renesas Electronics products, or any other party who distributes, disposes of, or otherwise sells or transfers the product to a third party, to notify such third party in advance of the contents and conditions set forth in this document.</w:t>
        </w:r>
      </w:ins>
    </w:p>
    <w:p w:rsidR="00657683" w:rsidRPr="00657683" w:rsidRDefault="00657683" w:rsidP="00657683">
      <w:pPr>
        <w:keepNext/>
        <w:keepLines/>
        <w:spacing w:after="0" w:line="180" w:lineRule="atLeast"/>
        <w:ind w:left="284" w:hanging="284"/>
        <w:rPr>
          <w:ins w:id="257" w:author="Author"/>
          <w:rFonts w:asciiTheme="majorHAnsi" w:hAnsiTheme="majorHAnsi" w:cstheme="majorHAnsi"/>
          <w:sz w:val="14"/>
          <w:szCs w:val="16"/>
        </w:rPr>
      </w:pPr>
      <w:ins w:id="258" w:author="Author">
        <w:r w:rsidRPr="00657683">
          <w:rPr>
            <w:rFonts w:asciiTheme="majorHAnsi" w:hAnsiTheme="majorHAnsi" w:cstheme="majorHAnsi"/>
            <w:sz w:val="14"/>
            <w:szCs w:val="16"/>
          </w:rPr>
          <w:t>11.</w:t>
        </w:r>
        <w:r w:rsidRPr="00657683">
          <w:rPr>
            <w:rFonts w:asciiTheme="majorHAnsi" w:hAnsiTheme="majorHAnsi" w:cstheme="majorHAnsi"/>
            <w:sz w:val="14"/>
            <w:szCs w:val="16"/>
          </w:rPr>
          <w:tab/>
          <w:t>This document shall not be reprinted, reproduced or duplicated in any form, in whole or in part, without prior written consent of Renesas Electronics.</w:t>
        </w:r>
      </w:ins>
    </w:p>
    <w:p w:rsidR="00657683" w:rsidRPr="00657683" w:rsidRDefault="00657683" w:rsidP="00657683">
      <w:pPr>
        <w:keepNext/>
        <w:keepLines/>
        <w:spacing w:after="0" w:line="180" w:lineRule="atLeast"/>
        <w:ind w:left="284" w:hanging="284"/>
        <w:rPr>
          <w:ins w:id="259" w:author="Author"/>
          <w:rFonts w:asciiTheme="majorHAnsi" w:hAnsiTheme="majorHAnsi" w:cstheme="majorHAnsi"/>
          <w:sz w:val="14"/>
          <w:szCs w:val="16"/>
        </w:rPr>
      </w:pPr>
      <w:ins w:id="260" w:author="Author">
        <w:r w:rsidRPr="00657683">
          <w:rPr>
            <w:rFonts w:asciiTheme="majorHAnsi" w:hAnsiTheme="majorHAnsi" w:cstheme="majorHAnsi"/>
            <w:sz w:val="14"/>
            <w:szCs w:val="16"/>
          </w:rPr>
          <w:t>12.</w:t>
        </w:r>
        <w:r w:rsidRPr="00657683">
          <w:rPr>
            <w:rFonts w:asciiTheme="majorHAnsi" w:hAnsiTheme="majorHAnsi" w:cstheme="majorHAnsi"/>
            <w:sz w:val="14"/>
            <w:szCs w:val="16"/>
          </w:rPr>
          <w:tab/>
          <w:t>Please contact a Renesas Electronics sales office if you have any questions regarding the information contained in this document or Renesas Electronics products.</w:t>
        </w:r>
      </w:ins>
    </w:p>
    <w:p w:rsidR="00657683" w:rsidRPr="00657683" w:rsidRDefault="00657683" w:rsidP="00657683">
      <w:pPr>
        <w:keepNext/>
        <w:keepLines/>
        <w:tabs>
          <w:tab w:val="left" w:pos="426"/>
          <w:tab w:val="left" w:pos="624"/>
        </w:tabs>
        <w:spacing w:before="60" w:after="0" w:line="180" w:lineRule="atLeast"/>
        <w:ind w:left="624" w:hanging="624"/>
        <w:rPr>
          <w:ins w:id="261" w:author="Author"/>
          <w:rFonts w:asciiTheme="majorHAnsi" w:hAnsiTheme="majorHAnsi" w:cstheme="majorHAnsi"/>
          <w:sz w:val="14"/>
          <w:szCs w:val="16"/>
        </w:rPr>
      </w:pPr>
      <w:ins w:id="262" w:author="Author">
        <w:r w:rsidRPr="00657683">
          <w:rPr>
            <w:rFonts w:asciiTheme="majorHAnsi" w:hAnsiTheme="majorHAnsi" w:cstheme="majorHAnsi"/>
            <w:sz w:val="14"/>
            <w:szCs w:val="16"/>
          </w:rPr>
          <w:t>(Note1)</w:t>
        </w:r>
        <w:r w:rsidRPr="00657683">
          <w:rPr>
            <w:rFonts w:asciiTheme="majorHAnsi" w:hAnsiTheme="majorHAnsi" w:cstheme="majorHAnsi"/>
            <w:sz w:val="14"/>
            <w:szCs w:val="16"/>
          </w:rPr>
          <w:tab/>
          <w:t>“Renesas Electronics” as used in this document means Renesas Electronics Corporation and also includes its directly or indirectly controlled subsidiaries.</w:t>
        </w:r>
      </w:ins>
    </w:p>
    <w:p w:rsidR="00657683" w:rsidRPr="00657683" w:rsidRDefault="00657683" w:rsidP="00657683">
      <w:pPr>
        <w:keepNext/>
        <w:keepLines/>
        <w:tabs>
          <w:tab w:val="left" w:pos="426"/>
          <w:tab w:val="left" w:pos="624"/>
        </w:tabs>
        <w:spacing w:after="0" w:line="180" w:lineRule="atLeast"/>
        <w:ind w:left="624" w:hanging="624"/>
        <w:rPr>
          <w:ins w:id="263" w:author="Author"/>
          <w:rFonts w:asciiTheme="majorHAnsi" w:hAnsiTheme="majorHAnsi" w:cstheme="majorHAnsi"/>
          <w:sz w:val="14"/>
          <w:szCs w:val="16"/>
        </w:rPr>
      </w:pPr>
      <w:ins w:id="264" w:author="Author">
        <w:r w:rsidRPr="00657683">
          <w:rPr>
            <w:rFonts w:asciiTheme="majorHAnsi" w:hAnsiTheme="majorHAnsi" w:cstheme="majorHAnsi"/>
            <w:sz w:val="14"/>
            <w:szCs w:val="16"/>
          </w:rPr>
          <w:t>(Note2)</w:t>
        </w:r>
        <w:r w:rsidRPr="00657683">
          <w:rPr>
            <w:rFonts w:asciiTheme="majorHAnsi" w:hAnsiTheme="majorHAnsi" w:cstheme="majorHAnsi"/>
            <w:sz w:val="14"/>
            <w:szCs w:val="16"/>
          </w:rPr>
          <w:tab/>
          <w:t>“Renesas Electronics product(s)” means any product developed or manufactured by or for Renesas Electronics.</w:t>
        </w:r>
      </w:ins>
    </w:p>
    <w:p w:rsidR="00657683" w:rsidRPr="00657683" w:rsidRDefault="00657683" w:rsidP="00657683">
      <w:pPr>
        <w:spacing w:after="0" w:line="160" w:lineRule="exact"/>
        <w:jc w:val="both"/>
        <w:rPr>
          <w:ins w:id="265" w:author="Author"/>
          <w:lang w:eastAsia="zh-TW"/>
        </w:rPr>
      </w:pPr>
    </w:p>
    <w:p w:rsidR="00657683" w:rsidRPr="00657683" w:rsidRDefault="00657683" w:rsidP="00657683">
      <w:pPr>
        <w:tabs>
          <w:tab w:val="center" w:pos="4320"/>
          <w:tab w:val="right" w:pos="8640"/>
        </w:tabs>
        <w:spacing w:after="0" w:line="200" w:lineRule="exact"/>
        <w:jc w:val="right"/>
        <w:rPr>
          <w:ins w:id="266" w:author="Author"/>
          <w:rFonts w:ascii="Arial" w:eastAsia="ＭＳ ゴシック" w:hAnsi="Arial"/>
          <w:sz w:val="14"/>
        </w:rPr>
      </w:pPr>
      <w:ins w:id="267" w:author="Author">
        <w:r w:rsidRPr="00657683">
          <w:rPr>
            <w:rFonts w:ascii="Arial" w:eastAsia="ＭＳ ゴシック" w:hAnsi="Arial"/>
            <w:sz w:val="14"/>
          </w:rPr>
          <w:t>(Rev.4.0-1  November 2017)</w:t>
        </w:r>
      </w:ins>
    </w:p>
    <w:p w:rsidR="00657683" w:rsidRPr="00657683" w:rsidRDefault="00657683" w:rsidP="00657683">
      <w:pPr>
        <w:keepLines/>
        <w:widowControl w:val="0"/>
        <w:spacing w:after="60" w:line="240" w:lineRule="atLeast"/>
        <w:jc w:val="both"/>
        <w:rPr>
          <w:ins w:id="268" w:author="Author"/>
          <w:rFonts w:ascii="Arial" w:eastAsia="ＭＳ ゴシック" w:hAnsi="Arial"/>
        </w:rPr>
      </w:pPr>
    </w:p>
    <w:tbl>
      <w:tblPr>
        <w:tblStyle w:val="TableGrid"/>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50"/>
        <w:gridCol w:w="510"/>
        <w:gridCol w:w="4650"/>
      </w:tblGrid>
      <w:tr w:rsidR="00657683" w:rsidRPr="00657683" w:rsidTr="006F6BA8">
        <w:trPr>
          <w:ins w:id="269" w:author="Author"/>
        </w:trPr>
        <w:tc>
          <w:tcPr>
            <w:tcW w:w="4649" w:type="dxa"/>
            <w:hideMark/>
          </w:tcPr>
          <w:p w:rsidR="00657683" w:rsidRPr="00657683" w:rsidRDefault="00657683" w:rsidP="00657683">
            <w:pPr>
              <w:keepNext/>
              <w:keepLines/>
              <w:spacing w:before="120" w:after="0" w:line="240" w:lineRule="atLeast"/>
              <w:outlineLvl w:val="0"/>
              <w:rPr>
                <w:ins w:id="270" w:author="Author"/>
                <w:rFonts w:ascii="Arial" w:eastAsia="ＭＳ ゴシック" w:hAnsi="Arial"/>
                <w:b/>
                <w:sz w:val="24"/>
              </w:rPr>
            </w:pPr>
            <w:ins w:id="271" w:author="Author">
              <w:r w:rsidRPr="00657683">
                <w:rPr>
                  <w:rFonts w:ascii="Arial" w:eastAsia="ＭＳ ゴシック" w:hAnsi="Arial"/>
                  <w:b/>
                  <w:sz w:val="24"/>
                </w:rPr>
                <w:t>Corporate Headquarters</w:t>
              </w:r>
            </w:ins>
          </w:p>
        </w:tc>
        <w:tc>
          <w:tcPr>
            <w:tcW w:w="510" w:type="dxa"/>
          </w:tcPr>
          <w:p w:rsidR="00657683" w:rsidRPr="00657683" w:rsidRDefault="00657683" w:rsidP="00657683">
            <w:pPr>
              <w:keepNext/>
              <w:spacing w:before="120" w:after="0" w:line="240" w:lineRule="exact"/>
              <w:rPr>
                <w:ins w:id="272" w:author="Author"/>
                <w:rFonts w:ascii="Arial" w:hAnsi="Arial"/>
                <w:b/>
                <w:sz w:val="24"/>
              </w:rPr>
            </w:pPr>
          </w:p>
        </w:tc>
        <w:tc>
          <w:tcPr>
            <w:tcW w:w="4649" w:type="dxa"/>
          </w:tcPr>
          <w:p w:rsidR="00657683" w:rsidRPr="00657683" w:rsidRDefault="00657683" w:rsidP="00657683">
            <w:pPr>
              <w:keepNext/>
              <w:keepLines/>
              <w:spacing w:before="120" w:after="0" w:line="240" w:lineRule="atLeast"/>
              <w:outlineLvl w:val="0"/>
              <w:rPr>
                <w:ins w:id="273" w:author="Author"/>
                <w:rFonts w:ascii="Arial" w:eastAsia="ＭＳ ゴシック" w:hAnsi="Arial"/>
                <w:b/>
                <w:sz w:val="24"/>
              </w:rPr>
            </w:pPr>
          </w:p>
        </w:tc>
      </w:tr>
      <w:tr w:rsidR="00657683" w:rsidRPr="00657683" w:rsidTr="006F6BA8">
        <w:trPr>
          <w:ins w:id="274" w:author="Author"/>
        </w:trPr>
        <w:tc>
          <w:tcPr>
            <w:tcW w:w="4649" w:type="dxa"/>
            <w:hideMark/>
          </w:tcPr>
          <w:p w:rsidR="00657683" w:rsidRPr="00657683" w:rsidRDefault="00657683" w:rsidP="00657683">
            <w:pPr>
              <w:spacing w:after="20" w:line="200" w:lineRule="exact"/>
              <w:rPr>
                <w:ins w:id="275" w:author="Author"/>
                <w:rFonts w:ascii="Arial" w:eastAsia="ＭＳ ゴシック" w:hAnsi="Arial"/>
                <w:sz w:val="14"/>
              </w:rPr>
            </w:pPr>
            <w:ins w:id="276" w:author="Author">
              <w:r w:rsidRPr="00657683">
                <w:rPr>
                  <w:rFonts w:ascii="Arial" w:eastAsia="ＭＳ ゴシック" w:hAnsi="Arial"/>
                  <w:sz w:val="14"/>
                </w:rPr>
                <w:t>TOYOSU FORESIA, 3-2-24 Toyosu,</w:t>
              </w:r>
              <w:r w:rsidRPr="00657683">
                <w:rPr>
                  <w:rFonts w:ascii="Arial" w:eastAsia="ＭＳ ゴシック" w:hAnsi="Arial"/>
                  <w:sz w:val="14"/>
                </w:rPr>
                <w:br/>
                <w:t>Koto-ku, Tokyo 135-0061, Japan</w:t>
              </w:r>
            </w:ins>
          </w:p>
          <w:p w:rsidR="00657683" w:rsidRPr="00657683" w:rsidRDefault="00657683" w:rsidP="00657683">
            <w:pPr>
              <w:spacing w:after="20" w:line="200" w:lineRule="exact"/>
              <w:rPr>
                <w:ins w:id="277" w:author="Author"/>
                <w:rFonts w:ascii="Arial" w:eastAsia="ＭＳ ゴシック" w:hAnsi="Arial"/>
                <w:sz w:val="14"/>
              </w:rPr>
            </w:pPr>
            <w:ins w:id="278" w:author="Author">
              <w:r w:rsidRPr="00657683">
                <w:rPr>
                  <w:rFonts w:asciiTheme="majorHAnsi" w:eastAsiaTheme="majorEastAsia" w:hAnsiTheme="majorHAnsi"/>
                  <w:color w:val="0000FF"/>
                  <w:sz w:val="14"/>
                  <w:u w:val="single"/>
                </w:rPr>
                <w:fldChar w:fldCharType="begin"/>
              </w:r>
              <w:r w:rsidRPr="00657683">
                <w:rPr>
                  <w:rFonts w:asciiTheme="majorHAnsi" w:eastAsiaTheme="majorEastAsia" w:hAnsiTheme="majorHAnsi"/>
                  <w:color w:val="0000FF"/>
                  <w:sz w:val="14"/>
                  <w:u w:val="single"/>
                </w:rPr>
                <w:instrText xml:space="preserve"> HYPERLINK "https://www.renesas.com/" </w:instrText>
              </w:r>
              <w:r w:rsidRPr="00657683">
                <w:rPr>
                  <w:rFonts w:asciiTheme="majorHAnsi" w:eastAsiaTheme="majorEastAsia" w:hAnsiTheme="majorHAnsi"/>
                  <w:color w:val="0000FF"/>
                  <w:sz w:val="14"/>
                  <w:u w:val="single"/>
                </w:rPr>
                <w:fldChar w:fldCharType="separate"/>
              </w:r>
              <w:r w:rsidRPr="00657683">
                <w:rPr>
                  <w:rFonts w:asciiTheme="majorHAnsi" w:eastAsiaTheme="majorEastAsia" w:hAnsiTheme="majorHAnsi"/>
                  <w:color w:val="0000FF"/>
                  <w:sz w:val="14"/>
                  <w:u w:val="single"/>
                </w:rPr>
                <w:t>www.renesas.com</w:t>
              </w:r>
              <w:r w:rsidRPr="00657683">
                <w:rPr>
                  <w:rFonts w:asciiTheme="majorHAnsi" w:eastAsiaTheme="majorEastAsia" w:hAnsiTheme="majorHAnsi"/>
                  <w:color w:val="0000FF"/>
                  <w:sz w:val="14"/>
                  <w:u w:val="single"/>
                </w:rPr>
                <w:fldChar w:fldCharType="end"/>
              </w:r>
            </w:ins>
          </w:p>
        </w:tc>
        <w:tc>
          <w:tcPr>
            <w:tcW w:w="510" w:type="dxa"/>
          </w:tcPr>
          <w:p w:rsidR="00657683" w:rsidRPr="00657683" w:rsidRDefault="00657683" w:rsidP="00657683">
            <w:pPr>
              <w:keepNext/>
              <w:keepLines/>
              <w:spacing w:after="20" w:line="200" w:lineRule="atLeast"/>
              <w:rPr>
                <w:ins w:id="279" w:author="Author"/>
                <w:rFonts w:eastAsia="ＭＳ ゴシック"/>
                <w:sz w:val="14"/>
              </w:rPr>
            </w:pPr>
          </w:p>
        </w:tc>
        <w:tc>
          <w:tcPr>
            <w:tcW w:w="4649" w:type="dxa"/>
          </w:tcPr>
          <w:p w:rsidR="00657683" w:rsidRPr="00657683" w:rsidRDefault="00657683" w:rsidP="00657683">
            <w:pPr>
              <w:spacing w:after="20" w:line="200" w:lineRule="exact"/>
              <w:rPr>
                <w:ins w:id="280" w:author="Author"/>
                <w:rFonts w:ascii="Arial" w:hAnsi="Arial"/>
                <w:sz w:val="14"/>
              </w:rPr>
            </w:pPr>
          </w:p>
        </w:tc>
      </w:tr>
      <w:tr w:rsidR="00657683" w:rsidRPr="00657683" w:rsidTr="006F6BA8">
        <w:trPr>
          <w:ins w:id="281" w:author="Author"/>
        </w:trPr>
        <w:tc>
          <w:tcPr>
            <w:tcW w:w="4649" w:type="dxa"/>
            <w:hideMark/>
          </w:tcPr>
          <w:p w:rsidR="00657683" w:rsidRPr="00657683" w:rsidRDefault="00657683" w:rsidP="00657683">
            <w:pPr>
              <w:keepNext/>
              <w:keepLines/>
              <w:spacing w:before="120" w:after="0" w:line="240" w:lineRule="atLeast"/>
              <w:outlineLvl w:val="0"/>
              <w:rPr>
                <w:ins w:id="282" w:author="Author"/>
                <w:rFonts w:ascii="Arial" w:eastAsia="ＭＳ ゴシック" w:hAnsi="Arial"/>
                <w:b/>
                <w:sz w:val="24"/>
              </w:rPr>
            </w:pPr>
            <w:ins w:id="283" w:author="Author">
              <w:r w:rsidRPr="00657683">
                <w:rPr>
                  <w:rFonts w:ascii="Arial" w:eastAsia="ＭＳ ゴシック" w:hAnsi="Arial"/>
                  <w:b/>
                  <w:sz w:val="24"/>
                </w:rPr>
                <w:t>Trademarks</w:t>
              </w:r>
            </w:ins>
          </w:p>
        </w:tc>
        <w:tc>
          <w:tcPr>
            <w:tcW w:w="510" w:type="dxa"/>
          </w:tcPr>
          <w:p w:rsidR="00657683" w:rsidRPr="00657683" w:rsidRDefault="00657683" w:rsidP="00657683">
            <w:pPr>
              <w:spacing w:before="120" w:after="0" w:line="240" w:lineRule="atLeast"/>
              <w:rPr>
                <w:ins w:id="284" w:author="Author"/>
              </w:rPr>
            </w:pPr>
          </w:p>
        </w:tc>
        <w:tc>
          <w:tcPr>
            <w:tcW w:w="4649" w:type="dxa"/>
          </w:tcPr>
          <w:p w:rsidR="00657683" w:rsidRPr="00657683" w:rsidRDefault="00657683" w:rsidP="00657683">
            <w:pPr>
              <w:spacing w:before="120" w:after="0" w:line="240" w:lineRule="atLeast"/>
              <w:rPr>
                <w:ins w:id="285" w:author="Author"/>
              </w:rPr>
            </w:pPr>
          </w:p>
        </w:tc>
      </w:tr>
      <w:tr w:rsidR="00657683" w:rsidRPr="00657683" w:rsidTr="006F6BA8">
        <w:trPr>
          <w:ins w:id="286" w:author="Author"/>
        </w:trPr>
        <w:tc>
          <w:tcPr>
            <w:tcW w:w="4649" w:type="dxa"/>
            <w:hideMark/>
          </w:tcPr>
          <w:p w:rsidR="00657683" w:rsidRPr="00657683" w:rsidRDefault="00657683" w:rsidP="00657683">
            <w:pPr>
              <w:spacing w:after="20" w:line="200" w:lineRule="exact"/>
              <w:rPr>
                <w:ins w:id="287" w:author="Author"/>
                <w:rFonts w:ascii="Arial" w:eastAsia="ＭＳ ゴシック" w:hAnsi="Arial"/>
                <w:sz w:val="14"/>
              </w:rPr>
            </w:pPr>
            <w:ins w:id="288" w:author="Author">
              <w:r w:rsidRPr="00657683">
                <w:rPr>
                  <w:rFonts w:ascii="Arial" w:eastAsia="ＭＳ ゴシック" w:hAnsi="Arial"/>
                  <w:sz w:val="14"/>
                </w:rPr>
                <w:t>Renesas and the Renesas logo are trademarks of Renesas Electronics Corporation. All trademarks and registered trademarks are the property of their respective owners.</w:t>
              </w:r>
            </w:ins>
          </w:p>
        </w:tc>
        <w:tc>
          <w:tcPr>
            <w:tcW w:w="510" w:type="dxa"/>
          </w:tcPr>
          <w:p w:rsidR="00657683" w:rsidRPr="00657683" w:rsidRDefault="00657683" w:rsidP="00657683">
            <w:pPr>
              <w:spacing w:before="120" w:after="0" w:line="240" w:lineRule="atLeast"/>
              <w:rPr>
                <w:ins w:id="289" w:author="Author"/>
              </w:rPr>
            </w:pPr>
          </w:p>
        </w:tc>
        <w:tc>
          <w:tcPr>
            <w:tcW w:w="4649" w:type="dxa"/>
          </w:tcPr>
          <w:p w:rsidR="00657683" w:rsidRPr="00657683" w:rsidRDefault="00657683" w:rsidP="00657683">
            <w:pPr>
              <w:spacing w:before="120" w:after="0" w:line="240" w:lineRule="atLeast"/>
              <w:rPr>
                <w:ins w:id="290" w:author="Author"/>
              </w:rPr>
            </w:pPr>
          </w:p>
        </w:tc>
      </w:tr>
    </w:tbl>
    <w:p w:rsidR="006D07D5" w:rsidRPr="00657683" w:rsidDel="00657683" w:rsidRDefault="006D07D5" w:rsidP="006D07D5">
      <w:pPr>
        <w:pStyle w:val="listend"/>
        <w:rPr>
          <w:del w:id="291" w:author="Author"/>
        </w:rPr>
      </w:pPr>
    </w:p>
    <w:p w:rsidR="006D07D5" w:rsidRPr="0022584F" w:rsidDel="00657683" w:rsidRDefault="006D07D5" w:rsidP="006D07D5">
      <w:pPr>
        <w:rPr>
          <w:del w:id="292" w:author="Author"/>
        </w:rPr>
      </w:pPr>
    </w:p>
    <w:p w:rsidR="0052556F" w:rsidRDefault="0052556F" w:rsidP="006D07D5">
      <w:pPr>
        <w:pStyle w:val="Space"/>
      </w:pPr>
    </w:p>
    <w:p w:rsidR="00C05224" w:rsidRDefault="00C05224" w:rsidP="005A56E9"/>
    <w:p w:rsidR="00C05224" w:rsidRDefault="00C05224" w:rsidP="005A56E9"/>
    <w:p w:rsidR="00C05224" w:rsidRDefault="00C05224" w:rsidP="005A56E9">
      <w:pPr>
        <w:rPr>
          <w:ins w:id="293" w:author="Author"/>
        </w:rPr>
      </w:pPr>
      <w:del w:id="294" w:author="Author">
        <w:r w:rsidDel="00657683">
          <w:rPr>
            <w:noProof/>
          </w:rPr>
          <w:drawing>
            <wp:inline distT="0" distB="0" distL="0" distR="0" wp14:anchorId="74B7DE2F" wp14:editId="4CD3B3E6">
              <wp:extent cx="6102350" cy="9400540"/>
              <wp:effectExtent l="0" t="0" r="0" b="0"/>
              <wp:docPr id="717" name="図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02350" cy="9400540"/>
                      </a:xfrm>
                      <a:prstGeom prst="rect">
                        <a:avLst/>
                      </a:prstGeom>
                      <a:noFill/>
                      <a:ln>
                        <a:noFill/>
                      </a:ln>
                    </pic:spPr>
                  </pic:pic>
                </a:graphicData>
              </a:graphic>
            </wp:inline>
          </w:drawing>
        </w:r>
      </w:del>
    </w:p>
    <w:p w:rsidR="00657683" w:rsidRPr="00657683" w:rsidRDefault="00657683" w:rsidP="005A56E9"/>
    <w:p w:rsidR="00C05224" w:rsidRPr="00A3030B" w:rsidRDefault="00C05224" w:rsidP="00C05224">
      <w:pPr>
        <w:spacing w:before="120" w:line="240" w:lineRule="atLeast"/>
        <w:rPr>
          <w:rFonts w:ascii="Arial" w:eastAsia="ＭＳ ゴシック" w:hAnsi="Arial"/>
          <w:sz w:val="24"/>
        </w:rPr>
      </w:pPr>
      <w:r w:rsidRPr="00A3030B">
        <w:rPr>
          <w:rFonts w:ascii="Arial" w:eastAsia="ＭＳ ゴシック" w:hAnsi="Arial" w:hint="eastAsia"/>
          <w:sz w:val="24"/>
        </w:rPr>
        <w:lastRenderedPageBreak/>
        <w:t>変更内容〔ルネサス内部向け〕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9"/>
        <w:gridCol w:w="1664"/>
        <w:gridCol w:w="1119"/>
        <w:gridCol w:w="5699"/>
      </w:tblGrid>
      <w:tr w:rsidR="00C05224" w:rsidRPr="00A3030B" w:rsidTr="00132C63">
        <w:trPr>
          <w:cantSplit/>
        </w:trPr>
        <w:tc>
          <w:tcPr>
            <w:tcW w:w="1119" w:type="dxa"/>
            <w:vMerge w:val="restart"/>
            <w:vAlign w:val="bottom"/>
          </w:tcPr>
          <w:p w:rsidR="00C05224" w:rsidRPr="00A3030B" w:rsidRDefault="00C05224" w:rsidP="00132C63">
            <w:pPr>
              <w:spacing w:after="20" w:line="240" w:lineRule="atLeast"/>
              <w:jc w:val="center"/>
              <w:rPr>
                <w:rFonts w:ascii="Arial" w:eastAsia="ＭＳ ゴシック" w:hAnsi="Arial"/>
              </w:rPr>
            </w:pPr>
            <w:r w:rsidRPr="00A3030B">
              <w:rPr>
                <w:rFonts w:ascii="Arial" w:eastAsia="ＭＳ ゴシック" w:hAnsi="Arial" w:hint="eastAsia"/>
              </w:rPr>
              <w:t>Rev.</w:t>
            </w:r>
          </w:p>
        </w:tc>
        <w:tc>
          <w:tcPr>
            <w:tcW w:w="1664" w:type="dxa"/>
            <w:vMerge w:val="restart"/>
            <w:vAlign w:val="bottom"/>
          </w:tcPr>
          <w:p w:rsidR="00C05224" w:rsidRPr="00A3030B" w:rsidRDefault="00C05224" w:rsidP="00132C63">
            <w:pPr>
              <w:spacing w:after="20" w:line="240" w:lineRule="atLeast"/>
              <w:jc w:val="center"/>
              <w:rPr>
                <w:rFonts w:ascii="Arial" w:eastAsia="ＭＳ ゴシック" w:hAnsi="Arial"/>
              </w:rPr>
            </w:pPr>
            <w:r w:rsidRPr="00A3030B">
              <w:rPr>
                <w:rFonts w:ascii="Arial" w:eastAsia="ＭＳ ゴシック" w:hAnsi="Arial" w:hint="eastAsia"/>
              </w:rPr>
              <w:t>発行日</w:t>
            </w:r>
          </w:p>
        </w:tc>
        <w:tc>
          <w:tcPr>
            <w:tcW w:w="6818" w:type="dxa"/>
            <w:gridSpan w:val="2"/>
            <w:vAlign w:val="bottom"/>
          </w:tcPr>
          <w:p w:rsidR="00C05224" w:rsidRPr="00A3030B" w:rsidRDefault="00C05224" w:rsidP="00132C63">
            <w:pPr>
              <w:spacing w:after="20" w:line="240" w:lineRule="atLeast"/>
              <w:jc w:val="center"/>
              <w:rPr>
                <w:rFonts w:ascii="Arial" w:eastAsia="ＭＳ ゴシック" w:hAnsi="Arial"/>
              </w:rPr>
            </w:pPr>
            <w:r w:rsidRPr="00A3030B">
              <w:rPr>
                <w:rFonts w:ascii="Arial" w:eastAsia="ＭＳ ゴシック" w:hAnsi="Arial" w:hint="eastAsia"/>
              </w:rPr>
              <w:t>改訂内容</w:t>
            </w:r>
          </w:p>
        </w:tc>
      </w:tr>
      <w:tr w:rsidR="00C05224" w:rsidRPr="00A3030B" w:rsidTr="00132C63">
        <w:trPr>
          <w:cantSplit/>
        </w:trPr>
        <w:tc>
          <w:tcPr>
            <w:tcW w:w="1119" w:type="dxa"/>
            <w:vMerge/>
            <w:vAlign w:val="bottom"/>
          </w:tcPr>
          <w:p w:rsidR="00C05224" w:rsidRPr="00A3030B" w:rsidRDefault="00C05224" w:rsidP="00132C63">
            <w:pPr>
              <w:spacing w:after="20" w:line="240" w:lineRule="atLeast"/>
              <w:jc w:val="center"/>
              <w:rPr>
                <w:rFonts w:ascii="Arial" w:eastAsia="ＭＳ ゴシック" w:hAnsi="Arial"/>
              </w:rPr>
            </w:pPr>
          </w:p>
        </w:tc>
        <w:tc>
          <w:tcPr>
            <w:tcW w:w="1664" w:type="dxa"/>
            <w:vMerge/>
            <w:vAlign w:val="bottom"/>
          </w:tcPr>
          <w:p w:rsidR="00C05224" w:rsidRPr="00A3030B" w:rsidRDefault="00C05224" w:rsidP="00132C63">
            <w:pPr>
              <w:spacing w:after="20" w:line="240" w:lineRule="atLeast"/>
              <w:jc w:val="center"/>
              <w:rPr>
                <w:rFonts w:ascii="Arial" w:eastAsia="ＭＳ ゴシック" w:hAnsi="Arial"/>
              </w:rPr>
            </w:pPr>
          </w:p>
        </w:tc>
        <w:tc>
          <w:tcPr>
            <w:tcW w:w="1119" w:type="dxa"/>
            <w:vAlign w:val="bottom"/>
          </w:tcPr>
          <w:p w:rsidR="00C05224" w:rsidRPr="00A3030B" w:rsidRDefault="00C05224" w:rsidP="00132C63">
            <w:pPr>
              <w:spacing w:after="20" w:line="240" w:lineRule="atLeast"/>
              <w:jc w:val="center"/>
              <w:rPr>
                <w:rFonts w:ascii="Arial" w:eastAsia="ＭＳ ゴシック" w:hAnsi="Arial"/>
              </w:rPr>
            </w:pPr>
            <w:r w:rsidRPr="00A3030B">
              <w:rPr>
                <w:rFonts w:ascii="Arial" w:eastAsia="ＭＳ ゴシック" w:hAnsi="Arial" w:hint="eastAsia"/>
              </w:rPr>
              <w:t>ページ</w:t>
            </w:r>
          </w:p>
        </w:tc>
        <w:tc>
          <w:tcPr>
            <w:tcW w:w="5699" w:type="dxa"/>
            <w:vAlign w:val="bottom"/>
          </w:tcPr>
          <w:p w:rsidR="00C05224" w:rsidRPr="00A3030B" w:rsidRDefault="00C05224" w:rsidP="00132C63">
            <w:pPr>
              <w:spacing w:after="20" w:line="240" w:lineRule="atLeast"/>
              <w:jc w:val="center"/>
              <w:rPr>
                <w:rFonts w:ascii="Arial" w:eastAsia="ＭＳ ゴシック" w:hAnsi="Arial"/>
              </w:rPr>
            </w:pPr>
            <w:r w:rsidRPr="00A3030B">
              <w:rPr>
                <w:rFonts w:ascii="Arial" w:eastAsia="ＭＳ ゴシック" w:hAnsi="Arial" w:hint="eastAsia"/>
              </w:rPr>
              <w:t>ポイント</w:t>
            </w:r>
          </w:p>
        </w:tc>
      </w:tr>
      <w:tr w:rsidR="00C05224" w:rsidRPr="00A3030B" w:rsidTr="00132C63">
        <w:tc>
          <w:tcPr>
            <w:tcW w:w="1119" w:type="dxa"/>
          </w:tcPr>
          <w:p w:rsidR="00C05224" w:rsidRPr="00A3030B" w:rsidRDefault="00C05224" w:rsidP="00132C63">
            <w:pPr>
              <w:spacing w:after="20" w:line="240" w:lineRule="atLeast"/>
              <w:rPr>
                <w:rFonts w:ascii="Arial" w:eastAsia="ＭＳ ゴシック" w:hAnsi="Arial"/>
              </w:rPr>
            </w:pPr>
            <w:r w:rsidRPr="00A3030B">
              <w:rPr>
                <w:rFonts w:ascii="Arial" w:eastAsia="ＭＳ ゴシック" w:hAnsi="Arial" w:hint="eastAsia"/>
              </w:rPr>
              <w:t>1.</w:t>
            </w:r>
            <w:r w:rsidRPr="00A3030B">
              <w:rPr>
                <w:rFonts w:ascii="Arial" w:eastAsia="ＭＳ ゴシック" w:hAnsi="Arial"/>
              </w:rPr>
              <w:t>0</w:t>
            </w:r>
            <w:r w:rsidR="002214EE">
              <w:rPr>
                <w:rFonts w:ascii="Arial" w:eastAsia="ＭＳ ゴシック" w:hAnsi="Arial"/>
              </w:rPr>
              <w:t>1</w:t>
            </w:r>
          </w:p>
        </w:tc>
        <w:tc>
          <w:tcPr>
            <w:tcW w:w="1664" w:type="dxa"/>
          </w:tcPr>
          <w:p w:rsidR="00C05224" w:rsidRPr="00A3030B" w:rsidRDefault="002214EE" w:rsidP="00132C63">
            <w:pPr>
              <w:spacing w:after="20" w:line="240" w:lineRule="atLeast"/>
              <w:rPr>
                <w:rFonts w:ascii="Arial" w:eastAsia="ＭＳ ゴシック" w:hAnsi="Arial"/>
              </w:rPr>
            </w:pPr>
            <w:r>
              <w:rPr>
                <w:rFonts w:ascii="Arial" w:eastAsia="ＭＳ ゴシック" w:hAnsi="Arial" w:hint="eastAsia"/>
              </w:rPr>
              <w:t>2017.07</w:t>
            </w:r>
          </w:p>
        </w:tc>
        <w:tc>
          <w:tcPr>
            <w:tcW w:w="1119" w:type="dxa"/>
          </w:tcPr>
          <w:p w:rsidR="00C05224" w:rsidRPr="00A3030B" w:rsidRDefault="00C05224" w:rsidP="00132C63">
            <w:pPr>
              <w:spacing w:after="20" w:line="240" w:lineRule="atLeast"/>
              <w:jc w:val="center"/>
              <w:rPr>
                <w:rFonts w:ascii="Arial" w:eastAsia="ＭＳ ゴシック" w:hAnsi="Arial"/>
              </w:rPr>
            </w:pPr>
            <w:r w:rsidRPr="00A3030B">
              <w:rPr>
                <w:rFonts w:ascii="Arial" w:eastAsia="ＭＳ ゴシック" w:hAnsi="Arial" w:hint="eastAsia"/>
              </w:rPr>
              <w:t>－</w:t>
            </w:r>
          </w:p>
        </w:tc>
        <w:tc>
          <w:tcPr>
            <w:tcW w:w="5699" w:type="dxa"/>
          </w:tcPr>
          <w:p w:rsidR="00C05224" w:rsidRDefault="00C05224" w:rsidP="00132C63">
            <w:pPr>
              <w:spacing w:after="20" w:line="240" w:lineRule="atLeast"/>
              <w:rPr>
                <w:rFonts w:ascii="Arial" w:eastAsia="ＭＳ ゴシック" w:hAnsi="Arial"/>
              </w:rPr>
            </w:pPr>
            <w:r w:rsidRPr="00A3030B">
              <w:rPr>
                <w:rFonts w:ascii="Arial" w:eastAsia="ＭＳ ゴシック" w:hAnsi="Arial" w:hint="eastAsia"/>
              </w:rPr>
              <w:t>・</w:t>
            </w:r>
            <w:r w:rsidRPr="00A3030B">
              <w:rPr>
                <w:rFonts w:ascii="Arial" w:eastAsia="ＭＳ ゴシック" w:hAnsi="Arial" w:hint="eastAsia"/>
              </w:rPr>
              <w:t>Draft5</w:t>
            </w:r>
            <w:r>
              <w:rPr>
                <w:rFonts w:ascii="Arial" w:eastAsia="ＭＳ ゴシック" w:hAnsi="Arial" w:hint="eastAsia"/>
              </w:rPr>
              <w:t>の翻訳版を</w:t>
            </w:r>
            <w:r w:rsidRPr="00A3030B">
              <w:rPr>
                <w:rFonts w:ascii="Arial" w:eastAsia="ＭＳ ゴシック" w:hAnsi="Arial" w:hint="eastAsia"/>
              </w:rPr>
              <w:t>ベースとして</w:t>
            </w:r>
            <w:r w:rsidRPr="00A3030B">
              <w:rPr>
                <w:rFonts w:ascii="Arial" w:eastAsia="ＭＳ ゴシック" w:hAnsi="Arial" w:hint="eastAsia"/>
              </w:rPr>
              <w:t>Rev1.00</w:t>
            </w:r>
            <w:r w:rsidRPr="00A3030B">
              <w:rPr>
                <w:rFonts w:ascii="Arial" w:eastAsia="ＭＳ ゴシック" w:hAnsi="Arial" w:hint="eastAsia"/>
              </w:rPr>
              <w:t>とする</w:t>
            </w:r>
          </w:p>
          <w:p w:rsidR="00C05224" w:rsidRPr="00D01785" w:rsidRDefault="00C05224" w:rsidP="00132C63">
            <w:pPr>
              <w:spacing w:after="20" w:line="240" w:lineRule="atLeast"/>
              <w:rPr>
                <w:rFonts w:ascii="Arial" w:eastAsia="ＭＳ ゴシック" w:hAnsi="Arial"/>
              </w:rPr>
            </w:pPr>
            <w:r w:rsidRPr="00D01785">
              <w:rPr>
                <w:rFonts w:ascii="Arial" w:eastAsia="ＭＳ ゴシック" w:hAnsi="Arial" w:hint="eastAsia"/>
              </w:rPr>
              <w:t>・ファイル名変更</w:t>
            </w:r>
          </w:p>
          <w:p w:rsidR="00C05224" w:rsidRPr="00D01785" w:rsidRDefault="00C05224" w:rsidP="00132C63">
            <w:pPr>
              <w:spacing w:after="20" w:line="240" w:lineRule="atLeast"/>
              <w:rPr>
                <w:rFonts w:ascii="Arial" w:eastAsia="ＭＳ ゴシック" w:hAnsi="Arial"/>
              </w:rPr>
            </w:pPr>
            <w:r w:rsidRPr="00D01785">
              <w:rPr>
                <w:rFonts w:ascii="Arial" w:eastAsia="ＭＳ ゴシック" w:hAnsi="Arial" w:hint="eastAsia"/>
              </w:rPr>
              <w:t>・ターゲットデバイス名を記載</w:t>
            </w:r>
          </w:p>
          <w:p w:rsidR="00C05224" w:rsidRPr="00D01785" w:rsidRDefault="00C05224" w:rsidP="00132C63">
            <w:pPr>
              <w:spacing w:after="20" w:line="240" w:lineRule="atLeast"/>
              <w:rPr>
                <w:rFonts w:ascii="Arial" w:eastAsia="ＭＳ ゴシック" w:hAnsi="Arial"/>
              </w:rPr>
            </w:pPr>
            <w:r w:rsidRPr="00D01785">
              <w:rPr>
                <w:rFonts w:ascii="Arial" w:eastAsia="ＭＳ ゴシック" w:hAnsi="Arial" w:hint="eastAsia"/>
              </w:rPr>
              <w:t>・ドキュメント管理番号、発行年月を記載</w:t>
            </w:r>
          </w:p>
          <w:p w:rsidR="002214EE" w:rsidRPr="00A3030B" w:rsidRDefault="00C05224" w:rsidP="002214EE">
            <w:pPr>
              <w:spacing w:after="20" w:line="240" w:lineRule="atLeast"/>
              <w:rPr>
                <w:rFonts w:ascii="Arial" w:eastAsia="ＭＳ ゴシック" w:hAnsi="Arial"/>
              </w:rPr>
            </w:pPr>
            <w:r w:rsidRPr="00D01785">
              <w:rPr>
                <w:rFonts w:ascii="Arial" w:eastAsia="ＭＳ ゴシック" w:hAnsi="Arial" w:hint="eastAsia"/>
              </w:rPr>
              <w:t>・ご注意書きのページ</w:t>
            </w:r>
            <w:r>
              <w:rPr>
                <w:rFonts w:ascii="Arial" w:eastAsia="ＭＳ ゴシック" w:hAnsi="Arial" w:hint="eastAsia"/>
              </w:rPr>
              <w:t>追加</w:t>
            </w:r>
          </w:p>
        </w:tc>
      </w:tr>
      <w:tr w:rsidR="007409DC" w:rsidRPr="00A3030B" w:rsidTr="00132C63">
        <w:tc>
          <w:tcPr>
            <w:tcW w:w="1119" w:type="dxa"/>
          </w:tcPr>
          <w:p w:rsidR="007409DC" w:rsidRPr="00A3030B" w:rsidRDefault="007409DC" w:rsidP="007409DC">
            <w:pPr>
              <w:spacing w:after="20" w:line="240" w:lineRule="atLeast"/>
              <w:rPr>
                <w:rFonts w:ascii="Arial" w:eastAsia="ＭＳ ゴシック" w:hAnsi="Arial"/>
              </w:rPr>
            </w:pPr>
          </w:p>
        </w:tc>
        <w:tc>
          <w:tcPr>
            <w:tcW w:w="1664" w:type="dxa"/>
          </w:tcPr>
          <w:p w:rsidR="007409DC" w:rsidRPr="00A3030B" w:rsidRDefault="007409DC" w:rsidP="007409DC">
            <w:pPr>
              <w:spacing w:after="20" w:line="240" w:lineRule="atLeast"/>
              <w:rPr>
                <w:rFonts w:ascii="Arial" w:eastAsia="ＭＳ ゴシック" w:hAnsi="Arial"/>
              </w:rPr>
            </w:pPr>
          </w:p>
        </w:tc>
        <w:tc>
          <w:tcPr>
            <w:tcW w:w="1119" w:type="dxa"/>
          </w:tcPr>
          <w:p w:rsidR="007409DC" w:rsidRPr="00A3030B" w:rsidRDefault="007409DC" w:rsidP="007409DC">
            <w:pPr>
              <w:spacing w:after="20" w:line="240" w:lineRule="atLeast"/>
              <w:jc w:val="center"/>
              <w:rPr>
                <w:rFonts w:ascii="Arial" w:eastAsia="ＭＳ ゴシック" w:hAnsi="Arial"/>
              </w:rPr>
            </w:pPr>
          </w:p>
        </w:tc>
        <w:tc>
          <w:tcPr>
            <w:tcW w:w="5699" w:type="dxa"/>
          </w:tcPr>
          <w:p w:rsidR="007409DC" w:rsidRPr="00A3030B" w:rsidRDefault="007409DC" w:rsidP="007409DC">
            <w:pPr>
              <w:spacing w:after="20" w:line="240" w:lineRule="atLeast"/>
              <w:rPr>
                <w:rFonts w:ascii="Arial" w:eastAsia="ＭＳ ゴシック" w:hAnsi="Arial"/>
              </w:rPr>
            </w:pPr>
          </w:p>
        </w:tc>
      </w:tr>
    </w:tbl>
    <w:p w:rsidR="00C05224" w:rsidRPr="00A3030B" w:rsidRDefault="00C05224" w:rsidP="00C05224">
      <w:pPr>
        <w:pStyle w:val="revisionhistory"/>
      </w:pPr>
    </w:p>
    <w:p w:rsidR="00C05224" w:rsidRP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Default="00C05224" w:rsidP="005A56E9"/>
    <w:p w:rsidR="00C05224" w:rsidRPr="00C05224" w:rsidRDefault="00C05224" w:rsidP="005A56E9"/>
    <w:sectPr w:rsidR="00C05224" w:rsidRPr="00C05224" w:rsidSect="00085923">
      <w:headerReference w:type="default" r:id="rId26"/>
      <w:footerReference w:type="default" r:id="rId27"/>
      <w:pgSz w:w="11879" w:h="16817" w:code="9"/>
      <w:pgMar w:top="567" w:right="1134" w:bottom="567" w:left="1134" w:header="851" w:footer="567" w:gutter="0"/>
      <w:pgNumType w:start="1"/>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E57" w:rsidRDefault="00EF1E57">
      <w:r>
        <w:separator/>
      </w:r>
    </w:p>
  </w:endnote>
  <w:endnote w:type="continuationSeparator" w:id="0">
    <w:p w:rsidR="00EF1E57" w:rsidRDefault="00EF1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平成明朝">
    <w:altName w:val="ＭＳ ゴシック"/>
    <w:panose1 w:val="00000000000000000000"/>
    <w:charset w:val="80"/>
    <w:family w:val="roman"/>
    <w:notTrueType/>
    <w:pitch w:val="fixed"/>
    <w:sig w:usb0="00000001" w:usb1="08070000"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メイリオ">
    <w:altName w:val="MS Gothic"/>
    <w:panose1 w:val="020B0604030504040204"/>
    <w:charset w:val="80"/>
    <w:family w:val="modern"/>
    <w:pitch w:val="variable"/>
    <w:sig w:usb0="E00002FF" w:usb1="6AC7FFFF" w:usb2="08000012" w:usb3="00000000" w:csb0="0002009F" w:csb1="00000000"/>
  </w:font>
  <w:font w:name="PMingLiU">
    <w:altName w:val="Arial Unicode MS"/>
    <w:panose1 w:val="02010601000101010101"/>
    <w:charset w:val="88"/>
    <w:family w:val="roman"/>
    <w:pitch w:val="variable"/>
    <w:sig w:usb0="00000000"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BA8" w:rsidRDefault="006F6BA8" w:rsidP="00F01D51">
    <w:pPr>
      <w:pStyle w:val="10"/>
    </w:pPr>
    <w:r>
      <w:rPr>
        <w:noProof/>
      </w:rPr>
      <w:drawing>
        <wp:anchor distT="0" distB="0" distL="114300" distR="114300" simplePos="0" relativeHeight="251658752" behindDoc="0" locked="0" layoutInCell="1" allowOverlap="1">
          <wp:simplePos x="0" y="0"/>
          <wp:positionH relativeFrom="column">
            <wp:posOffset>2621280</wp:posOffset>
          </wp:positionH>
          <wp:positionV relativeFrom="paragraph">
            <wp:posOffset>313055</wp:posOffset>
          </wp:positionV>
          <wp:extent cx="874395" cy="151130"/>
          <wp:effectExtent l="0" t="0" r="0" b="0"/>
          <wp:wrapNone/>
          <wp:docPr id="18" name="図 18" descr="renesas_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nesas_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151130"/>
                  </a:xfrm>
                  <a:prstGeom prst="rect">
                    <a:avLst/>
                  </a:prstGeom>
                  <a:noFill/>
                </pic:spPr>
              </pic:pic>
            </a:graphicData>
          </a:graphic>
          <wp14:sizeRelH relativeFrom="page">
            <wp14:pctWidth>0</wp14:pctWidth>
          </wp14:sizeRelH>
          <wp14:sizeRelV relativeFrom="page">
            <wp14:pctHeight>0</wp14:pctHeight>
          </wp14:sizeRelV>
        </wp:anchor>
      </w:drawing>
    </w:r>
    <w:fldSimple w:instr=" DOCPROPERTY  Subject  \* MERGEFORMAT ">
      <w:ins w:id="83" w:author="Author">
        <w:r>
          <w:t>R01AN3725EJ0102</w:t>
        </w:r>
      </w:ins>
      <w:del w:id="84" w:author="Author">
        <w:r w:rsidDel="006F6BA8">
          <w:delText>R01AN3725EJ0050</w:delText>
        </w:r>
      </w:del>
    </w:fldSimple>
    <w:r>
      <w:t xml:space="preserve">  </w:t>
    </w:r>
    <w:fldSimple w:instr=" DOCPROPERTY  Category  \* MERGEFORMAT ">
      <w:ins w:id="85" w:author="Author">
        <w:r>
          <w:t>Rev.1.02</w:t>
        </w:r>
      </w:ins>
      <w:del w:id="86" w:author="Author">
        <w:r w:rsidDel="006F6BA8">
          <w:delText>Rev.1.01</w:delText>
        </w:r>
      </w:del>
    </w:fldSimple>
    <w:ins w:id="87" w:author="Author">
      <w:del w:id="88" w:author="Author">
        <w:r w:rsidDel="006F6BA8">
          <w:delText>2</w:delText>
        </w:r>
      </w:del>
    </w:ins>
    <w:r>
      <w:rPr>
        <w:rFonts w:hint="eastAsia"/>
      </w:rPr>
      <w:tab/>
    </w:r>
    <w:r>
      <w:rPr>
        <w:rFonts w:hint="eastAsia"/>
      </w:rPr>
      <w:tab/>
      <w:t>P</w:t>
    </w:r>
    <w:r>
      <w:t xml:space="preserve">age </w:t>
    </w:r>
    <w:r>
      <w:pgNum/>
    </w:r>
    <w:r>
      <w:t xml:space="preserve"> of </w:t>
    </w:r>
    <w:del w:id="89" w:author="Author">
      <w:r w:rsidDel="00657683">
        <w:rPr>
          <w:bCs/>
          <w:noProof/>
        </w:rPr>
        <w:fldChar w:fldCharType="begin"/>
      </w:r>
      <w:r w:rsidDel="00657683">
        <w:rPr>
          <w:bCs/>
          <w:noProof/>
        </w:rPr>
        <w:delInstrText xml:space="preserve"> PAGEREF  lastpage  \* MERGEFORMAT </w:delInstrText>
      </w:r>
      <w:r w:rsidDel="00657683">
        <w:rPr>
          <w:bCs/>
          <w:noProof/>
        </w:rPr>
        <w:fldChar w:fldCharType="separate"/>
      </w:r>
      <w:r w:rsidDel="00657683">
        <w:rPr>
          <w:bCs/>
          <w:noProof/>
        </w:rPr>
        <w:delText>20</w:delText>
      </w:r>
      <w:r w:rsidDel="00657683">
        <w:rPr>
          <w:bCs/>
          <w:noProof/>
        </w:rPr>
        <w:fldChar w:fldCharType="end"/>
      </w:r>
    </w:del>
    <w:ins w:id="90" w:author="Author">
      <w:r>
        <w:rPr>
          <w:rFonts w:hint="eastAsia"/>
          <w:bCs/>
          <w:noProof/>
        </w:rPr>
        <w:t>21</w:t>
      </w:r>
    </w:ins>
    <w:r>
      <w:br/>
    </w:r>
    <w:r w:rsidR="00EF1E57">
      <w:fldChar w:fldCharType="begin"/>
    </w:r>
    <w:r w:rsidR="00EF1E57">
      <w:instrText xml:space="preserve"> DOCPROPERTY  Comments  \* MERGEFORMAT </w:instrText>
    </w:r>
    <w:r w:rsidR="00EF1E57">
      <w:fldChar w:fldCharType="separate"/>
    </w:r>
    <w:ins w:id="91" w:author="Author">
      <w:r>
        <w:t>March, 2019</w:t>
      </w:r>
      <w:del w:id="92" w:author="Author">
        <w:r w:rsidDel="006F6BA8">
          <w:delText>February</w:delText>
        </w:r>
      </w:del>
    </w:ins>
    <w:del w:id="93" w:author="Author">
      <w:r w:rsidDel="006F6BA8">
        <w:delText>July, 2017</w:delText>
      </w:r>
    </w:del>
    <w:r w:rsidR="00EF1E57">
      <w:fldChar w:fldCharType="end"/>
    </w:r>
    <w:ins w:id="94" w:author="Author">
      <w:del w:id="95" w:author="Author">
        <w:r w:rsidDel="006F6BA8">
          <w:delText>9</w:delText>
        </w:r>
      </w:del>
    </w:ins>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BA8" w:rsidRDefault="006F6BA8" w:rsidP="00F01D51">
    <w:pPr>
      <w:pStyle w:val="10"/>
    </w:pPr>
    <w:r>
      <w:rPr>
        <w:noProof/>
      </w:rPr>
      <w:drawing>
        <wp:anchor distT="0" distB="0" distL="114300" distR="114300" simplePos="0" relativeHeight="251657728" behindDoc="0" locked="0" layoutInCell="1" allowOverlap="1">
          <wp:simplePos x="0" y="0"/>
          <wp:positionH relativeFrom="column">
            <wp:posOffset>2621280</wp:posOffset>
          </wp:positionH>
          <wp:positionV relativeFrom="paragraph">
            <wp:posOffset>313055</wp:posOffset>
          </wp:positionV>
          <wp:extent cx="874395" cy="151130"/>
          <wp:effectExtent l="0" t="0" r="0" b="0"/>
          <wp:wrapNone/>
          <wp:docPr id="20" name="図 20" descr="renesas_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nesas_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151130"/>
                  </a:xfrm>
                  <a:prstGeom prst="rect">
                    <a:avLst/>
                  </a:prstGeom>
                  <a:noFill/>
                </pic:spPr>
              </pic:pic>
            </a:graphicData>
          </a:graphic>
          <wp14:sizeRelH relativeFrom="page">
            <wp14:pctWidth>0</wp14:pctWidth>
          </wp14:sizeRelH>
          <wp14:sizeRelV relativeFrom="page">
            <wp14:pctHeight>0</wp14:pctHeight>
          </wp14:sizeRelV>
        </wp:anchor>
      </w:drawing>
    </w:r>
    <w:fldSimple w:instr=" DOCPROPERTY  Subject  \* MERGEFORMAT ">
      <w:ins w:id="98" w:author="Author">
        <w:r>
          <w:t>R01AN3725EJ0102</w:t>
        </w:r>
      </w:ins>
      <w:del w:id="99" w:author="Author">
        <w:r w:rsidDel="006F6BA8">
          <w:delText>R01AN3725EJ0050</w:delText>
        </w:r>
      </w:del>
    </w:fldSimple>
    <w:r>
      <w:t xml:space="preserve">  </w:t>
    </w:r>
    <w:fldSimple w:instr=" DOCPROPERTY  Category  \* MERGEFORMAT ">
      <w:ins w:id="100" w:author="Author">
        <w:r>
          <w:t>Rev.1.02</w:t>
        </w:r>
      </w:ins>
      <w:del w:id="101" w:author="Author">
        <w:r w:rsidDel="006F6BA8">
          <w:delText>Rev.1.01</w:delText>
        </w:r>
      </w:del>
    </w:fldSimple>
    <w:ins w:id="102" w:author="Author">
      <w:del w:id="103" w:author="Author">
        <w:r w:rsidDel="006F6BA8">
          <w:delText>2</w:delText>
        </w:r>
      </w:del>
    </w:ins>
    <w:r>
      <w:rPr>
        <w:rFonts w:hint="eastAsia"/>
      </w:rPr>
      <w:tab/>
    </w:r>
    <w:r>
      <w:rPr>
        <w:rFonts w:hint="eastAsia"/>
      </w:rPr>
      <w:tab/>
      <w:t>P</w:t>
    </w:r>
    <w:r>
      <w:t xml:space="preserve">age </w:t>
    </w:r>
    <w:r>
      <w:pgNum/>
    </w:r>
    <w:r>
      <w:t xml:space="preserve"> of </w:t>
    </w:r>
    <w:del w:id="104" w:author="Author">
      <w:r w:rsidDel="006F6BA8">
        <w:rPr>
          <w:rFonts w:hint="eastAsia"/>
          <w:bCs/>
          <w:noProof/>
        </w:rPr>
        <w:fldChar w:fldCharType="begin"/>
      </w:r>
      <w:r w:rsidDel="006F6BA8">
        <w:rPr>
          <w:rFonts w:hint="eastAsia"/>
          <w:bCs/>
          <w:noProof/>
        </w:rPr>
        <w:delInstrText xml:space="preserve"> PAGEREF  lastpage  \* MERGEFORMAT </w:delInstrText>
      </w:r>
      <w:r w:rsidDel="006F6BA8">
        <w:rPr>
          <w:rFonts w:hint="eastAsia"/>
          <w:bCs/>
          <w:noProof/>
        </w:rPr>
        <w:fldChar w:fldCharType="separate"/>
      </w:r>
      <w:r w:rsidDel="006F6BA8">
        <w:rPr>
          <w:rFonts w:hint="eastAsia"/>
          <w:bCs/>
          <w:noProof/>
        </w:rPr>
        <w:delText>20</w:delText>
      </w:r>
      <w:r w:rsidDel="006F6BA8">
        <w:rPr>
          <w:rFonts w:hint="eastAsia"/>
          <w:bCs/>
          <w:noProof/>
        </w:rPr>
        <w:fldChar w:fldCharType="end"/>
      </w:r>
    </w:del>
    <w:ins w:id="105" w:author="Author">
      <w:r>
        <w:rPr>
          <w:rFonts w:hint="eastAsia"/>
          <w:bCs/>
          <w:noProof/>
        </w:rPr>
        <w:t>21</w:t>
      </w:r>
    </w:ins>
    <w:r>
      <w:br/>
    </w:r>
    <w:r w:rsidR="00EF1E57">
      <w:fldChar w:fldCharType="begin"/>
    </w:r>
    <w:r w:rsidR="00EF1E57">
      <w:instrText xml:space="preserve"> DOCPROPERTY  Comments  \* MERGEFORMAT </w:instrText>
    </w:r>
    <w:r w:rsidR="00EF1E57">
      <w:fldChar w:fldCharType="separate"/>
    </w:r>
    <w:ins w:id="106" w:author="Author">
      <w:r>
        <w:t>March, 2019</w:t>
      </w:r>
      <w:del w:id="107" w:author="Author">
        <w:r w:rsidDel="006F6BA8">
          <w:delText>February</w:delText>
        </w:r>
      </w:del>
    </w:ins>
    <w:del w:id="108" w:author="Author">
      <w:r w:rsidDel="006F6BA8">
        <w:delText>July, 2017</w:delText>
      </w:r>
    </w:del>
    <w:r w:rsidR="00EF1E57">
      <w:fldChar w:fldCharType="end"/>
    </w:r>
    <w:ins w:id="109" w:author="Author">
      <w:del w:id="110" w:author="Author">
        <w:r w:rsidDel="006F6BA8">
          <w:delText>9</w:delText>
        </w:r>
      </w:del>
    </w:ins>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BA8" w:rsidRDefault="00EF1E57" w:rsidP="00552E1A">
    <w:pPr>
      <w:pStyle w:val="10"/>
    </w:pPr>
    <w:r>
      <w:fldChar w:fldCharType="begin"/>
    </w:r>
    <w:r>
      <w:instrText xml:space="preserve"> TITLE  \* MERGEFORMAT </w:instrText>
    </w:r>
    <w:r>
      <w:fldChar w:fldCharType="separate"/>
    </w:r>
    <w:r w:rsidR="006F6BA8">
      <w:t>R-Car Series, 3rd Generation</w:t>
    </w:r>
    <w:r>
      <w:fldChar w:fldCharType="end"/>
    </w:r>
    <w:r w:rsidR="006F6BA8">
      <w:rPr>
        <w:rFonts w:hint="eastAsia"/>
      </w:rPr>
      <w:t xml:space="preserve"> </w:t>
    </w:r>
    <w:r>
      <w:fldChar w:fldCharType="begin"/>
    </w:r>
    <w:r>
      <w:instrText xml:space="preserve"> SUBJECT  \* MERGEFORMAT </w:instrText>
    </w:r>
    <w:r>
      <w:fldChar w:fldCharType="separate"/>
    </w:r>
    <w:ins w:id="153" w:author="Author">
      <w:r w:rsidR="006F6BA8">
        <w:t>R01AN3725EJ0050</w:t>
      </w:r>
    </w:ins>
    <w:del w:id="154" w:author="Author">
      <w:r w:rsidR="006F6BA8" w:rsidDel="005A56E9">
        <w:delText>RxxANxxxxEJ0050</w:delText>
      </w:r>
    </w:del>
    <w:r>
      <w:fldChar w:fldCharType="end"/>
    </w:r>
    <w:r w:rsidR="006F6BA8">
      <w:rPr>
        <w:rFonts w:hint="eastAsia"/>
      </w:rPr>
      <w:tab/>
    </w:r>
    <w:r w:rsidR="006F6BA8">
      <w:rPr>
        <w:rFonts w:hint="eastAsia"/>
      </w:rPr>
      <w:tab/>
      <w:t>P</w:t>
    </w:r>
    <w:r w:rsidR="006F6BA8">
      <w:t xml:space="preserve">age </w:t>
    </w:r>
    <w:r w:rsidR="006F6BA8">
      <w:pgNum/>
    </w:r>
    <w:r w:rsidR="006F6BA8">
      <w:t xml:space="preserve"> of </w:t>
    </w:r>
    <w:r w:rsidR="006F6BA8">
      <w:rPr>
        <w:noProof/>
      </w:rPr>
      <w:fldChar w:fldCharType="begin"/>
    </w:r>
    <w:r w:rsidR="006F6BA8">
      <w:rPr>
        <w:noProof/>
      </w:rPr>
      <w:instrText xml:space="preserve"> PAGEREF lastPage  \* MERGEFORMAT </w:instrText>
    </w:r>
    <w:r w:rsidR="006F6BA8">
      <w:rPr>
        <w:noProof/>
      </w:rPr>
      <w:fldChar w:fldCharType="separate"/>
    </w:r>
    <w:r w:rsidR="006F6BA8">
      <w:rPr>
        <w:noProof/>
      </w:rPr>
      <w:t>20</w:t>
    </w:r>
    <w:r w:rsidR="006F6BA8">
      <w:rPr>
        <w:noProof/>
      </w:rPr>
      <w:fldChar w:fldCharType="end"/>
    </w:r>
  </w:p>
  <w:p w:rsidR="006F6BA8" w:rsidRDefault="00EF1E57" w:rsidP="00552E1A">
    <w:pPr>
      <w:pStyle w:val="10"/>
    </w:pPr>
    <w:r>
      <w:fldChar w:fldCharType="begin"/>
    </w:r>
    <w:r>
      <w:instrText xml:space="preserve"> KEYWORDS  \* MERGEFORMAT </w:instrText>
    </w:r>
    <w:r>
      <w:fldChar w:fldCharType="separate"/>
    </w:r>
    <w:r w:rsidR="006F6BA8">
      <w:t>Energy Aware Scheduling</w:t>
    </w:r>
    <w:r>
      <w:fldChar w:fldCharType="end"/>
    </w:r>
    <w:r w:rsidR="006F6BA8">
      <w:rPr>
        <w:rFonts w:hint="eastAsia"/>
      </w:rPr>
      <w:tab/>
    </w:r>
    <w:r w:rsidR="006F6BA8">
      <w:rPr>
        <w:noProof/>
      </w:rPr>
      <w:drawing>
        <wp:inline distT="0" distB="0" distL="0" distR="0" wp14:anchorId="3977F253" wp14:editId="499838B6">
          <wp:extent cx="933450" cy="161925"/>
          <wp:effectExtent l="0" t="0" r="0" b="0"/>
          <wp:docPr id="24" name="図 4" descr="renesas_blue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nesas_blue_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161925"/>
                  </a:xfrm>
                  <a:prstGeom prst="rect">
                    <a:avLst/>
                  </a:prstGeom>
                  <a:noFill/>
                  <a:ln>
                    <a:noFill/>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BA8" w:rsidRPr="00033A06" w:rsidRDefault="006F6BA8" w:rsidP="0008592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BA8" w:rsidRPr="0022584F" w:rsidRDefault="006F6BA8" w:rsidP="00B70EB0">
    <w:pPr>
      <w:pStyle w:val="Footer"/>
      <w:jc w:val="right"/>
      <w:pPrChange w:id="295" w:author="Author">
        <w:pPr>
          <w:pStyle w:val="Footer"/>
        </w:pPr>
      </w:pPrChange>
    </w:pPr>
    <w:bookmarkStart w:id="296" w:name="_Hlk536701678"/>
    <w:bookmarkStart w:id="297" w:name="_Hlk536701679"/>
    <w:ins w:id="298" w:author="Author">
      <w:r>
        <w:rPr>
          <w:rFonts w:eastAsia="Arial"/>
          <w:sz w:val="14"/>
        </w:rPr>
        <w:t>© 2019 Renesas Electronics Corporation. All rights reserved.</w:t>
      </w:r>
    </w:ins>
    <w:bookmarkEnd w:id="296"/>
    <w:bookmarkEnd w:id="297"/>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E57" w:rsidRDefault="00EF1E57">
      <w:r>
        <w:separator/>
      </w:r>
    </w:p>
  </w:footnote>
  <w:footnote w:type="continuationSeparator" w:id="0">
    <w:p w:rsidR="00EF1E57" w:rsidRDefault="00EF1E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BA8" w:rsidRDefault="006F6BA8" w:rsidP="002C3766">
    <w:pPr>
      <w:pStyle w:val="11"/>
      <w:pBdr>
        <w:bottom w:val="single" w:sz="18" w:space="1" w:color="2A289D"/>
      </w:pBdr>
    </w:pPr>
    <w:r w:rsidRPr="008017D2">
      <w:rPr>
        <w:noProof/>
      </w:rPr>
      <mc:AlternateContent>
        <mc:Choice Requires="wps">
          <w:drawing>
            <wp:anchor distT="0" distB="0" distL="114300" distR="114300" simplePos="0" relativeHeight="251662848" behindDoc="0" locked="0" layoutInCell="1" allowOverlap="1" wp14:anchorId="4A114B95" wp14:editId="148D6388">
              <wp:simplePos x="0" y="0"/>
              <wp:positionH relativeFrom="margin">
                <wp:align>center</wp:align>
              </wp:positionH>
              <wp:positionV relativeFrom="paragraph">
                <wp:posOffset>12876</wp:posOffset>
              </wp:positionV>
              <wp:extent cx="1171575" cy="19050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BA8" w:rsidRPr="0089358F" w:rsidRDefault="006F6BA8" w:rsidP="004A0C95">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A114B95" id="_x0000_t202" coordsize="21600,21600" o:spt="202" path="m,l,21600r21600,l21600,xe">
              <v:stroke joinstyle="miter"/>
              <v:path gradientshapeok="t" o:connecttype="rect"/>
            </v:shapetype>
            <v:shape id="_x0000_s1177" type="#_x0000_t202" style="position:absolute;margin-left:0;margin-top:1pt;width:92.25pt;height:15p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" filled="f" stroked="f">
              <v:textbox inset="0,0,0,0">
                <w:txbxContent>
                  <w:p w:rsidR="006F6BA8" w:rsidRPr="0089358F" w:rsidRDefault="006F6BA8" w:rsidP="004A0C95">
                    <w:pPr>
                      <w:pStyle w:val="lonrnrd"/>
                      <w:jc w:val="center"/>
                      <w:rPr>
                        <w:sz w:val="22"/>
                        <w:szCs w:val="22"/>
                      </w:rPr>
                    </w:pPr>
                    <w:r>
                      <w:rPr>
                        <w:sz w:val="22"/>
                        <w:szCs w:val="22"/>
                      </w:rPr>
                      <w:t>CONFIDENTIAL</w:t>
                    </w:r>
                  </w:p>
                </w:txbxContent>
              </v:textbox>
              <w10:wrap anchorx="margin"/>
            </v:shape>
          </w:pict>
        </mc:Fallback>
      </mc:AlternateContent>
    </w:r>
    <w:r>
      <w:fldChar w:fldCharType="begin"/>
    </w:r>
    <w:r>
      <w:instrText xml:space="preserve"> </w:instrText>
    </w:r>
    <w:r w:rsidRPr="006F17BD">
      <w:instrText>TITLE</w:instrText>
    </w:r>
    <w:r>
      <w:instrText xml:space="preserve">  \* MERGEFORMAT </w:instrText>
    </w:r>
    <w:r>
      <w:fldChar w:fldCharType="separate"/>
    </w:r>
    <w:r>
      <w:t>R-Car Series, 3rd Generation</w:t>
    </w:r>
    <w:r>
      <w:fldChar w:fldCharType="end"/>
    </w:r>
    <w:r>
      <w:rPr>
        <w:rFonts w:hint="eastAsia"/>
      </w:rPr>
      <w:tab/>
    </w:r>
    <w:r w:rsidRPr="00483528">
      <w:fldChar w:fldCharType="begin"/>
    </w:r>
    <w:r w:rsidRPr="00483528">
      <w:instrText xml:space="preserve"> </w:instrText>
    </w:r>
    <w:r w:rsidRPr="006F17BD">
      <w:instrText>DOCPROPERTY  Keywords</w:instrText>
    </w:r>
    <w:r w:rsidRPr="00483528">
      <w:rPr>
        <w:rFonts w:hint="eastAsia"/>
      </w:rPr>
      <w:instrText xml:space="preserve"> \* MERGEFORMAT</w:instrText>
    </w:r>
    <w:r w:rsidRPr="00483528">
      <w:instrText xml:space="preserve"> </w:instrText>
    </w:r>
    <w:r w:rsidRPr="00483528">
      <w:fldChar w:fldCharType="separate"/>
    </w:r>
    <w:ins w:id="81" w:author="Author">
      <w:r w:rsidRPr="009537FC">
        <w:rPr>
          <w:bCs/>
        </w:rPr>
        <w:t>Energy</w:t>
      </w:r>
      <w:r>
        <w:t xml:space="preserve"> Aware Scheduling</w:t>
      </w:r>
    </w:ins>
    <w:del w:id="82" w:author="Author">
      <w:r w:rsidRPr="00812363" w:rsidDel="005A56E9">
        <w:rPr>
          <w:bCs/>
        </w:rPr>
        <w:delText>Energy</w:delText>
      </w:r>
      <w:r w:rsidDel="005A56E9">
        <w:delText xml:space="preserve"> Aware Scheduling</w:delText>
      </w:r>
    </w:del>
    <w:r w:rsidRPr="00483528">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BA8" w:rsidRDefault="006F6BA8" w:rsidP="002C3766">
    <w:pPr>
      <w:pStyle w:val="renesaslogo"/>
      <w:pBdr>
        <w:bottom w:val="single" w:sz="18" w:space="1" w:color="2A289D"/>
      </w:pBdr>
    </w:pPr>
    <w:r w:rsidRPr="008017D2">
      <w:rPr>
        <w:noProof/>
      </w:rPr>
      <mc:AlternateContent>
        <mc:Choice Requires="wps">
          <w:drawing>
            <wp:anchor distT="0" distB="0" distL="114300" distR="114300" simplePos="0" relativeHeight="251660800" behindDoc="0" locked="0" layoutInCell="1" allowOverlap="1" wp14:anchorId="4A114B95" wp14:editId="148D6388">
              <wp:simplePos x="0" y="0"/>
              <wp:positionH relativeFrom="margin">
                <wp:align>center</wp:align>
              </wp:positionH>
              <wp:positionV relativeFrom="paragraph">
                <wp:posOffset>193040</wp:posOffset>
              </wp:positionV>
              <wp:extent cx="1171575" cy="190500"/>
              <wp:effectExtent l="0" t="0" r="9525" b="0"/>
              <wp:wrapNone/>
              <wp:docPr id="5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BA8" w:rsidRPr="0089358F" w:rsidRDefault="006F6BA8" w:rsidP="004A0C95">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A114B95" id="_x0000_t202" coordsize="21600,21600" o:spt="202" path="m,l,21600r21600,l21600,xe">
              <v:stroke joinstyle="miter"/>
              <v:path gradientshapeok="t" o:connecttype="rect"/>
            </v:shapetype>
            <v:shape id="_x0000_s1178" type="#_x0000_t202" style="position:absolute;margin-left:0;margin-top:15.2pt;width:92.25pt;height:15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" filled="f" stroked="f">
              <v:textbox inset="0,0,0,0">
                <w:txbxContent>
                  <w:p w:rsidR="006F6BA8" w:rsidRPr="0089358F" w:rsidRDefault="006F6BA8" w:rsidP="004A0C95">
                    <w:pPr>
                      <w:pStyle w:val="lonrnrd"/>
                      <w:jc w:val="center"/>
                      <w:rPr>
                        <w:sz w:val="22"/>
                        <w:szCs w:val="22"/>
                      </w:rPr>
                    </w:pPr>
                    <w:r>
                      <w:rPr>
                        <w:sz w:val="22"/>
                        <w:szCs w:val="22"/>
                      </w:rPr>
                      <w:t>CONFIDENTIAL</w:t>
                    </w:r>
                  </w:p>
                </w:txbxContent>
              </v:textbox>
              <w10:wrap anchorx="margin"/>
            </v:shape>
          </w:pict>
        </mc:Fallback>
      </mc:AlternateContent>
    </w:r>
    <w:r>
      <w:rPr>
        <w:noProof/>
      </w:rPr>
      <w:drawing>
        <wp:anchor distT="0" distB="0" distL="114300" distR="114300" simplePos="0" relativeHeight="251656704" behindDoc="0" locked="0" layoutInCell="1" allowOverlap="1">
          <wp:simplePos x="0" y="0"/>
          <wp:positionH relativeFrom="page">
            <wp:posOffset>723900</wp:posOffset>
          </wp:positionH>
          <wp:positionV relativeFrom="page">
            <wp:posOffset>586740</wp:posOffset>
          </wp:positionV>
          <wp:extent cx="2060575" cy="359410"/>
          <wp:effectExtent l="0" t="0" r="0" b="0"/>
          <wp:wrapNone/>
          <wp:docPr id="19" name="図 19" descr="renesas_an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nesas_an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0575" cy="35941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ab/>
    </w:r>
    <w:ins w:id="96" w:author="Author">
      <w:r w:rsidRPr="006F6BA8">
        <w:t>Application Note</w:t>
      </w:r>
    </w:ins>
    <w:del w:id="97" w:author="Author">
      <w:r w:rsidRPr="00812363" w:rsidDel="006F6BA8">
        <w:delText>APPLICATION</w:delText>
      </w:r>
      <w:r w:rsidDel="006F6BA8">
        <w:rPr>
          <w:rFonts w:hint="eastAsia"/>
        </w:rPr>
        <w:delText xml:space="preserve"> NOTE</w:delText>
      </w:r>
    </w:del>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BA8" w:rsidRDefault="006F6BA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BA8" w:rsidRDefault="006F6BA8">
    <w:pPr>
      <w:pStyle w:val="Header"/>
    </w:pPr>
    <w:r w:rsidRPr="008017D2">
      <w:rPr>
        <w:noProof/>
      </w:rPr>
      <mc:AlternateContent>
        <mc:Choice Requires="wps">
          <w:drawing>
            <wp:anchor distT="0" distB="0" distL="114300" distR="114300" simplePos="0" relativeHeight="251668992" behindDoc="0" locked="0" layoutInCell="1" allowOverlap="1" wp14:anchorId="1CBEFED0" wp14:editId="664236A5">
              <wp:simplePos x="0" y="0"/>
              <wp:positionH relativeFrom="margin">
                <wp:posOffset>2469515</wp:posOffset>
              </wp:positionH>
              <wp:positionV relativeFrom="paragraph">
                <wp:posOffset>12065</wp:posOffset>
              </wp:positionV>
              <wp:extent cx="1171575" cy="190500"/>
              <wp:effectExtent l="0" t="0" r="9525" b="0"/>
              <wp:wrapNone/>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BA8" w:rsidRPr="0089358F" w:rsidRDefault="006F6BA8" w:rsidP="006F6BA8">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CBEFED0" id="_x0000_t202" coordsize="21600,21600" o:spt="202" path="m,l,21600r21600,l21600,xe">
              <v:stroke joinstyle="miter"/>
              <v:path gradientshapeok="t" o:connecttype="rect"/>
            </v:shapetype>
            <v:shape id="_x0000_s1179" type="#_x0000_t202" style="position:absolute;margin-left:194.45pt;margin-top:.95pt;width:92.25pt;height:15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" filled="f" stroked="f">
              <v:textbox inset="0,0,0,0">
                <w:txbxContent>
                  <w:p w:rsidR="006F6BA8" w:rsidRPr="0089358F" w:rsidRDefault="006F6BA8" w:rsidP="006F6BA8">
                    <w:pPr>
                      <w:pStyle w:val="lonrnrd"/>
                      <w:jc w:val="center"/>
                      <w:rPr>
                        <w:sz w:val="22"/>
                        <w:szCs w:val="22"/>
                      </w:rPr>
                    </w:pPr>
                    <w:r>
                      <w:rPr>
                        <w:sz w:val="22"/>
                        <w:szCs w:val="22"/>
                      </w:rPr>
                      <w:t>CONFIDENTIAL</w:t>
                    </w:r>
                  </w:p>
                </w:txbxContent>
              </v:textbox>
              <w10:wrap anchorx="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BA8" w:rsidRPr="0022584F" w:rsidRDefault="006F6BA8" w:rsidP="00552E1A">
    <w:pPr>
      <w:pStyle w:val="Header"/>
    </w:pPr>
    <w:r w:rsidRPr="008017D2">
      <w:rPr>
        <w:noProof/>
      </w:rPr>
      <mc:AlternateContent>
        <mc:Choice Requires="wps">
          <w:drawing>
            <wp:anchor distT="0" distB="0" distL="114300" distR="114300" simplePos="0" relativeHeight="251666944" behindDoc="0" locked="0" layoutInCell="1" allowOverlap="1" wp14:anchorId="4A114B95" wp14:editId="148D6388">
              <wp:simplePos x="0" y="0"/>
              <wp:positionH relativeFrom="margin">
                <wp:align>center</wp:align>
              </wp:positionH>
              <wp:positionV relativeFrom="paragraph">
                <wp:posOffset>71241</wp:posOffset>
              </wp:positionV>
              <wp:extent cx="1171575" cy="190500"/>
              <wp:effectExtent l="0" t="0" r="952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BA8" w:rsidRPr="0089358F" w:rsidRDefault="006F6BA8" w:rsidP="004A0C95">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A114B95" id="_x0000_t202" coordsize="21600,21600" o:spt="202" path="m,l,21600r21600,l21600,xe">
              <v:stroke joinstyle="miter"/>
              <v:path gradientshapeok="t" o:connecttype="rect"/>
            </v:shapetype>
            <v:shape id="_x0000_s1180" type="#_x0000_t202" style="position:absolute;margin-left:0;margin-top:5.6pt;width:92.25pt;height:15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" filled="f" stroked="f">
              <v:textbox inset="0,0,0,0">
                <w:txbxContent>
                  <w:p w:rsidR="006F6BA8" w:rsidRPr="0089358F" w:rsidRDefault="006F6BA8" w:rsidP="004A0C95">
                    <w:pPr>
                      <w:pStyle w:val="lonrnrd"/>
                      <w:jc w:val="center"/>
                      <w:rPr>
                        <w:sz w:val="22"/>
                        <w:szCs w:val="22"/>
                      </w:rPr>
                    </w:pPr>
                    <w:r>
                      <w:rPr>
                        <w:sz w:val="22"/>
                        <w:szCs w:val="22"/>
                      </w:rPr>
                      <w:t>CONFIDENTIAL</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100C7CC"/>
    <w:lvl w:ilvl="0">
      <w:start w:val="1"/>
      <w:numFmt w:val="decimal"/>
      <w:pStyle w:val="ListNumber5"/>
      <w:lvlText w:val="%1."/>
      <w:lvlJc w:val="left"/>
      <w:pPr>
        <w:tabs>
          <w:tab w:val="num" w:pos="2061"/>
        </w:tabs>
        <w:ind w:left="2061" w:hanging="360"/>
      </w:pPr>
    </w:lvl>
  </w:abstractNum>
  <w:abstractNum w:abstractNumId="1" w15:restartNumberingAfterBreak="0">
    <w:nsid w:val="FFFFFF7D"/>
    <w:multiLevelType w:val="singleLevel"/>
    <w:tmpl w:val="11EE43F8"/>
    <w:lvl w:ilvl="0">
      <w:start w:val="1"/>
      <w:numFmt w:val="decimal"/>
      <w:pStyle w:val="ListNumber4"/>
      <w:lvlText w:val="%1."/>
      <w:lvlJc w:val="left"/>
      <w:pPr>
        <w:tabs>
          <w:tab w:val="num" w:pos="1636"/>
        </w:tabs>
        <w:ind w:left="1636" w:hanging="360"/>
      </w:pPr>
    </w:lvl>
  </w:abstractNum>
  <w:abstractNum w:abstractNumId="2" w15:restartNumberingAfterBreak="0">
    <w:nsid w:val="FFFFFF7E"/>
    <w:multiLevelType w:val="singleLevel"/>
    <w:tmpl w:val="D1C40CB4"/>
    <w:lvl w:ilvl="0">
      <w:start w:val="1"/>
      <w:numFmt w:val="decimal"/>
      <w:pStyle w:val="ListNumber3"/>
      <w:lvlText w:val="%1."/>
      <w:lvlJc w:val="left"/>
      <w:pPr>
        <w:tabs>
          <w:tab w:val="num" w:pos="1211"/>
        </w:tabs>
        <w:ind w:left="1211" w:hanging="360"/>
      </w:pPr>
    </w:lvl>
  </w:abstractNum>
  <w:abstractNum w:abstractNumId="3" w15:restartNumberingAfterBreak="0">
    <w:nsid w:val="FFFFFF7F"/>
    <w:multiLevelType w:val="singleLevel"/>
    <w:tmpl w:val="D2CEAD68"/>
    <w:lvl w:ilvl="0">
      <w:start w:val="1"/>
      <w:numFmt w:val="decimal"/>
      <w:pStyle w:val="ListNumber2"/>
      <w:lvlText w:val="%1."/>
      <w:lvlJc w:val="left"/>
      <w:pPr>
        <w:tabs>
          <w:tab w:val="num" w:pos="785"/>
        </w:tabs>
        <w:ind w:left="785" w:hanging="360"/>
      </w:pPr>
    </w:lvl>
  </w:abstractNum>
  <w:abstractNum w:abstractNumId="4" w15:restartNumberingAfterBreak="0">
    <w:nsid w:val="FFFFFF80"/>
    <w:multiLevelType w:val="singleLevel"/>
    <w:tmpl w:val="7950685C"/>
    <w:lvl w:ilvl="0">
      <w:start w:val="1"/>
      <w:numFmt w:val="bullet"/>
      <w:pStyle w:val="ListBullet5"/>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03F08F60"/>
    <w:lvl w:ilvl="0">
      <w:start w:val="1"/>
      <w:numFmt w:val="bullet"/>
      <w:pStyle w:val="ListBullet4"/>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BEA2CC9A"/>
    <w:lvl w:ilvl="0">
      <w:start w:val="1"/>
      <w:numFmt w:val="bullet"/>
      <w:pStyle w:val="ListBullet3"/>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0B2CD7C8"/>
    <w:lvl w:ilvl="0">
      <w:start w:val="1"/>
      <w:numFmt w:val="bullet"/>
      <w:pStyle w:val="ListBullet2"/>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FDC283D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5C6BD44"/>
    <w:lvl w:ilvl="0">
      <w:start w:val="1"/>
      <w:numFmt w:val="bullet"/>
      <w:pStyle w:val="ListBullet"/>
      <w:lvlText w:val=""/>
      <w:lvlJc w:val="left"/>
      <w:pPr>
        <w:tabs>
          <w:tab w:val="num" w:pos="360"/>
        </w:tabs>
        <w:ind w:left="360" w:hanging="360"/>
      </w:pPr>
      <w:rPr>
        <w:rFonts w:ascii="Wingdings" w:hAnsi="Wingdings" w:hint="default"/>
      </w:rPr>
    </w:lvl>
  </w:abstractNum>
  <w:abstractNum w:abstractNumId="10" w15:restartNumberingAfterBreak="0">
    <w:nsid w:val="0704482A"/>
    <w:multiLevelType w:val="multilevel"/>
    <w:tmpl w:val="2EFABA08"/>
    <w:styleLink w:val="1"/>
    <w:lvl w:ilvl="0">
      <w:start w:val="1"/>
      <w:numFmt w:val="decimal"/>
      <w:isLgl/>
      <w:lvlText w:val="A%1."/>
      <w:lvlJc w:val="left"/>
      <w:pPr>
        <w:tabs>
          <w:tab w:val="num" w:pos="454"/>
        </w:tabs>
        <w:ind w:left="454" w:hanging="454"/>
      </w:pPr>
      <w:rPr>
        <w:rFonts w:ascii="Arial" w:eastAsia="ＭＳ ゴシック" w:hAnsi="Arial" w:hint="default"/>
        <w:b w:val="0"/>
        <w:i w:val="0"/>
        <w:color w:val="auto"/>
        <w:sz w:val="24"/>
        <w:u w:val="none"/>
      </w:rPr>
    </w:lvl>
    <w:lvl w:ilvl="1">
      <w:start w:val="1"/>
      <w:numFmt w:val="decimal"/>
      <w:lvlText w:val="A%1.%2"/>
      <w:lvlJc w:val="left"/>
      <w:pPr>
        <w:tabs>
          <w:tab w:val="num" w:pos="794"/>
        </w:tabs>
        <w:ind w:left="794" w:hanging="794"/>
      </w:pPr>
      <w:rPr>
        <w:rFonts w:ascii="Arial" w:eastAsia="ＭＳ ゴシック" w:hAnsi="Arial" w:hint="default"/>
        <w:b w:val="0"/>
        <w:i w:val="0"/>
        <w:color w:val="auto"/>
        <w:sz w:val="24"/>
        <w:u w:val="none"/>
      </w:rPr>
    </w:lvl>
    <w:lvl w:ilvl="2">
      <w:start w:val="1"/>
      <w:numFmt w:val="decimal"/>
      <w:lvlText w:val="A%1.%2.%3"/>
      <w:lvlJc w:val="left"/>
      <w:pPr>
        <w:tabs>
          <w:tab w:val="num" w:pos="1021"/>
        </w:tabs>
        <w:ind w:left="1021" w:hanging="1021"/>
      </w:pPr>
      <w:rPr>
        <w:rFonts w:ascii="Arial" w:eastAsia="ＭＳ ゴシック" w:hAnsi="Arial" w:hint="default"/>
        <w:b w:val="0"/>
        <w:i w:val="0"/>
        <w:color w:val="auto"/>
        <w:sz w:val="22"/>
        <w:u w:val="none"/>
      </w:rPr>
    </w:lvl>
    <w:lvl w:ilvl="3">
      <w:start w:val="1"/>
      <w:numFmt w:val="decimal"/>
      <w:lvlText w:val="(%4)"/>
      <w:lvlJc w:val="left"/>
      <w:pPr>
        <w:tabs>
          <w:tab w:val="num" w:pos="454"/>
        </w:tabs>
        <w:ind w:left="454" w:hanging="454"/>
      </w:pPr>
      <w:rPr>
        <w:rFonts w:ascii="Times New Roman" w:hAnsi="Times New Roman" w:hint="default"/>
        <w:b w:val="0"/>
        <w:i w:val="0"/>
        <w:sz w:val="18"/>
      </w:rPr>
    </w:lvl>
    <w:lvl w:ilvl="4">
      <w:start w:val="1"/>
      <w:numFmt w:val="lowerLetter"/>
      <w:lvlText w:val="(%5)"/>
      <w:lvlJc w:val="left"/>
      <w:pPr>
        <w:tabs>
          <w:tab w:val="num" w:pos="454"/>
        </w:tabs>
        <w:ind w:left="454" w:hanging="454"/>
      </w:pPr>
      <w:rPr>
        <w:rFonts w:ascii="Times New Roman" w:hAnsi="Times New Roman" w:hint="default"/>
        <w:b w:val="0"/>
        <w:i w:val="0"/>
        <w:sz w:val="18"/>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1" w15:restartNumberingAfterBreak="0">
    <w:nsid w:val="0A6B513E"/>
    <w:multiLevelType w:val="hybridMultilevel"/>
    <w:tmpl w:val="E30CEF48"/>
    <w:lvl w:ilvl="0" w:tplc="5B8A3188">
      <w:start w:val="1"/>
      <w:numFmt w:val="bullet"/>
      <w:pStyle w:val="Level3unordered"/>
      <w:lvlText w:val=""/>
      <w:lvlJc w:val="left"/>
      <w:pPr>
        <w:tabs>
          <w:tab w:val="num" w:pos="660"/>
        </w:tabs>
        <w:ind w:left="660" w:hanging="420"/>
      </w:pPr>
      <w:rPr>
        <w:rFonts w:ascii="Symbol" w:hAnsi="Symbol" w:hint="default"/>
        <w:sz w:val="20"/>
      </w:rPr>
    </w:lvl>
    <w:lvl w:ilvl="1" w:tplc="0409000B" w:tentative="1">
      <w:start w:val="1"/>
      <w:numFmt w:val="bullet"/>
      <w:lvlText w:val=""/>
      <w:lvlJc w:val="left"/>
      <w:pPr>
        <w:tabs>
          <w:tab w:val="num" w:pos="791"/>
        </w:tabs>
        <w:ind w:left="791" w:hanging="420"/>
      </w:pPr>
      <w:rPr>
        <w:rFonts w:ascii="Wingdings" w:hAnsi="Wingdings" w:hint="default"/>
      </w:rPr>
    </w:lvl>
    <w:lvl w:ilvl="2" w:tplc="0409000D" w:tentative="1">
      <w:start w:val="1"/>
      <w:numFmt w:val="bullet"/>
      <w:lvlText w:val=""/>
      <w:lvlJc w:val="left"/>
      <w:pPr>
        <w:tabs>
          <w:tab w:val="num" w:pos="1211"/>
        </w:tabs>
        <w:ind w:left="1211" w:hanging="420"/>
      </w:pPr>
      <w:rPr>
        <w:rFonts w:ascii="Wingdings" w:hAnsi="Wingdings" w:hint="default"/>
      </w:rPr>
    </w:lvl>
    <w:lvl w:ilvl="3" w:tplc="04090001" w:tentative="1">
      <w:start w:val="1"/>
      <w:numFmt w:val="bullet"/>
      <w:lvlText w:val=""/>
      <w:lvlJc w:val="left"/>
      <w:pPr>
        <w:tabs>
          <w:tab w:val="num" w:pos="1631"/>
        </w:tabs>
        <w:ind w:left="1631" w:hanging="420"/>
      </w:pPr>
      <w:rPr>
        <w:rFonts w:ascii="Wingdings" w:hAnsi="Wingdings" w:hint="default"/>
      </w:rPr>
    </w:lvl>
    <w:lvl w:ilvl="4" w:tplc="0409000B" w:tentative="1">
      <w:start w:val="1"/>
      <w:numFmt w:val="bullet"/>
      <w:lvlText w:val=""/>
      <w:lvlJc w:val="left"/>
      <w:pPr>
        <w:tabs>
          <w:tab w:val="num" w:pos="2051"/>
        </w:tabs>
        <w:ind w:left="2051" w:hanging="420"/>
      </w:pPr>
      <w:rPr>
        <w:rFonts w:ascii="Wingdings" w:hAnsi="Wingdings" w:hint="default"/>
      </w:rPr>
    </w:lvl>
    <w:lvl w:ilvl="5" w:tplc="0409000D" w:tentative="1">
      <w:start w:val="1"/>
      <w:numFmt w:val="bullet"/>
      <w:lvlText w:val=""/>
      <w:lvlJc w:val="left"/>
      <w:pPr>
        <w:tabs>
          <w:tab w:val="num" w:pos="2471"/>
        </w:tabs>
        <w:ind w:left="2471" w:hanging="420"/>
      </w:pPr>
      <w:rPr>
        <w:rFonts w:ascii="Wingdings" w:hAnsi="Wingdings" w:hint="default"/>
      </w:rPr>
    </w:lvl>
    <w:lvl w:ilvl="6" w:tplc="04090001" w:tentative="1">
      <w:start w:val="1"/>
      <w:numFmt w:val="bullet"/>
      <w:lvlText w:val=""/>
      <w:lvlJc w:val="left"/>
      <w:pPr>
        <w:tabs>
          <w:tab w:val="num" w:pos="2891"/>
        </w:tabs>
        <w:ind w:left="2891" w:hanging="420"/>
      </w:pPr>
      <w:rPr>
        <w:rFonts w:ascii="Wingdings" w:hAnsi="Wingdings" w:hint="default"/>
      </w:rPr>
    </w:lvl>
    <w:lvl w:ilvl="7" w:tplc="0409000B" w:tentative="1">
      <w:start w:val="1"/>
      <w:numFmt w:val="bullet"/>
      <w:lvlText w:val=""/>
      <w:lvlJc w:val="left"/>
      <w:pPr>
        <w:tabs>
          <w:tab w:val="num" w:pos="3311"/>
        </w:tabs>
        <w:ind w:left="3311" w:hanging="420"/>
      </w:pPr>
      <w:rPr>
        <w:rFonts w:ascii="Wingdings" w:hAnsi="Wingdings" w:hint="default"/>
      </w:rPr>
    </w:lvl>
    <w:lvl w:ilvl="8" w:tplc="0409000D" w:tentative="1">
      <w:start w:val="1"/>
      <w:numFmt w:val="bullet"/>
      <w:lvlText w:val=""/>
      <w:lvlJc w:val="left"/>
      <w:pPr>
        <w:tabs>
          <w:tab w:val="num" w:pos="3731"/>
        </w:tabs>
        <w:ind w:left="3731" w:hanging="420"/>
      </w:pPr>
      <w:rPr>
        <w:rFonts w:ascii="Wingdings" w:hAnsi="Wingdings" w:hint="default"/>
      </w:rPr>
    </w:lvl>
  </w:abstractNum>
  <w:abstractNum w:abstractNumId="12" w15:restartNumberingAfterBreak="0">
    <w:nsid w:val="17664A53"/>
    <w:multiLevelType w:val="hybridMultilevel"/>
    <w:tmpl w:val="173218CE"/>
    <w:lvl w:ilvl="0" w:tplc="03284EE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2D51098"/>
    <w:multiLevelType w:val="hybridMultilevel"/>
    <w:tmpl w:val="A1A0E42E"/>
    <w:lvl w:ilvl="0" w:tplc="D576BD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82E14FF"/>
    <w:multiLevelType w:val="multilevel"/>
    <w:tmpl w:val="2EFABA08"/>
    <w:numStyleLink w:val="1"/>
  </w:abstractNum>
  <w:abstractNum w:abstractNumId="15" w15:restartNumberingAfterBreak="0">
    <w:nsid w:val="2AB926B9"/>
    <w:multiLevelType w:val="hybridMultilevel"/>
    <w:tmpl w:val="1DD2427E"/>
    <w:lvl w:ilvl="0" w:tplc="3738E8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64F4179"/>
    <w:multiLevelType w:val="singleLevel"/>
    <w:tmpl w:val="21701AD8"/>
    <w:lvl w:ilvl="0">
      <w:start w:val="1"/>
      <w:numFmt w:val="bullet"/>
      <w:pStyle w:val="Level1unordered"/>
      <w:lvlText w:val=""/>
      <w:lvlJc w:val="left"/>
      <w:pPr>
        <w:tabs>
          <w:tab w:val="num" w:pos="360"/>
        </w:tabs>
        <w:ind w:left="360" w:hanging="360"/>
      </w:pPr>
      <w:rPr>
        <w:rFonts w:ascii="Symbol" w:hAnsi="Symbol" w:hint="default"/>
      </w:rPr>
    </w:lvl>
  </w:abstractNum>
  <w:abstractNum w:abstractNumId="17" w15:restartNumberingAfterBreak="0">
    <w:nsid w:val="3FA14ECA"/>
    <w:multiLevelType w:val="hybridMultilevel"/>
    <w:tmpl w:val="AD16D1EC"/>
    <w:lvl w:ilvl="0" w:tplc="A71EAC68">
      <w:start w:val="1"/>
      <w:numFmt w:val="bullet"/>
      <w:pStyle w:val="Level2unordered"/>
      <w:lvlText w:val=""/>
      <w:lvlJc w:val="left"/>
      <w:pPr>
        <w:ind w:left="578" w:hanging="420"/>
      </w:pPr>
      <w:rPr>
        <w:rFonts w:ascii="Symbol" w:hAnsi="Symbol" w:hint="default"/>
        <w:b/>
        <w:i w:val="0"/>
        <w:sz w:val="20"/>
      </w:rPr>
    </w:lvl>
    <w:lvl w:ilvl="1" w:tplc="0409000B" w:tentative="1">
      <w:start w:val="1"/>
      <w:numFmt w:val="bullet"/>
      <w:lvlText w:val=""/>
      <w:lvlJc w:val="left"/>
      <w:pPr>
        <w:ind w:left="998" w:hanging="420"/>
      </w:pPr>
      <w:rPr>
        <w:rFonts w:ascii="Wingdings" w:hAnsi="Wingdings" w:hint="default"/>
      </w:rPr>
    </w:lvl>
    <w:lvl w:ilvl="2" w:tplc="0409000D" w:tentative="1">
      <w:start w:val="1"/>
      <w:numFmt w:val="bullet"/>
      <w:lvlText w:val=""/>
      <w:lvlJc w:val="left"/>
      <w:pPr>
        <w:ind w:left="1418" w:hanging="420"/>
      </w:pPr>
      <w:rPr>
        <w:rFonts w:ascii="Wingdings" w:hAnsi="Wingdings" w:hint="default"/>
      </w:rPr>
    </w:lvl>
    <w:lvl w:ilvl="3" w:tplc="04090001" w:tentative="1">
      <w:start w:val="1"/>
      <w:numFmt w:val="bullet"/>
      <w:lvlText w:val=""/>
      <w:lvlJc w:val="left"/>
      <w:pPr>
        <w:ind w:left="1838" w:hanging="420"/>
      </w:pPr>
      <w:rPr>
        <w:rFonts w:ascii="Wingdings" w:hAnsi="Wingdings" w:hint="default"/>
      </w:rPr>
    </w:lvl>
    <w:lvl w:ilvl="4" w:tplc="0409000B" w:tentative="1">
      <w:start w:val="1"/>
      <w:numFmt w:val="bullet"/>
      <w:lvlText w:val=""/>
      <w:lvlJc w:val="left"/>
      <w:pPr>
        <w:ind w:left="2258" w:hanging="420"/>
      </w:pPr>
      <w:rPr>
        <w:rFonts w:ascii="Wingdings" w:hAnsi="Wingdings" w:hint="default"/>
      </w:rPr>
    </w:lvl>
    <w:lvl w:ilvl="5" w:tplc="0409000D" w:tentative="1">
      <w:start w:val="1"/>
      <w:numFmt w:val="bullet"/>
      <w:lvlText w:val=""/>
      <w:lvlJc w:val="left"/>
      <w:pPr>
        <w:ind w:left="2678" w:hanging="420"/>
      </w:pPr>
      <w:rPr>
        <w:rFonts w:ascii="Wingdings" w:hAnsi="Wingdings" w:hint="default"/>
      </w:rPr>
    </w:lvl>
    <w:lvl w:ilvl="6" w:tplc="04090001" w:tentative="1">
      <w:start w:val="1"/>
      <w:numFmt w:val="bullet"/>
      <w:lvlText w:val=""/>
      <w:lvlJc w:val="left"/>
      <w:pPr>
        <w:ind w:left="3098" w:hanging="420"/>
      </w:pPr>
      <w:rPr>
        <w:rFonts w:ascii="Wingdings" w:hAnsi="Wingdings" w:hint="default"/>
      </w:rPr>
    </w:lvl>
    <w:lvl w:ilvl="7" w:tplc="0409000B" w:tentative="1">
      <w:start w:val="1"/>
      <w:numFmt w:val="bullet"/>
      <w:lvlText w:val=""/>
      <w:lvlJc w:val="left"/>
      <w:pPr>
        <w:ind w:left="3518" w:hanging="420"/>
      </w:pPr>
      <w:rPr>
        <w:rFonts w:ascii="Wingdings" w:hAnsi="Wingdings" w:hint="default"/>
      </w:rPr>
    </w:lvl>
    <w:lvl w:ilvl="8" w:tplc="0409000D" w:tentative="1">
      <w:start w:val="1"/>
      <w:numFmt w:val="bullet"/>
      <w:lvlText w:val=""/>
      <w:lvlJc w:val="left"/>
      <w:pPr>
        <w:ind w:left="3938" w:hanging="420"/>
      </w:pPr>
      <w:rPr>
        <w:rFonts w:ascii="Wingdings" w:hAnsi="Wingdings" w:hint="default"/>
      </w:rPr>
    </w:lvl>
  </w:abstractNum>
  <w:abstractNum w:abstractNumId="18" w15:restartNumberingAfterBreak="0">
    <w:nsid w:val="4B6E07F4"/>
    <w:multiLevelType w:val="hybridMultilevel"/>
    <w:tmpl w:val="945E4A9C"/>
    <w:lvl w:ilvl="0" w:tplc="05E4601A">
      <w:start w:val="1"/>
      <w:numFmt w:val="bullet"/>
      <w:lvlText w:val=""/>
      <w:lvlJc w:val="left"/>
      <w:pPr>
        <w:tabs>
          <w:tab w:val="num" w:pos="652"/>
        </w:tabs>
        <w:ind w:left="65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1B1725"/>
    <w:multiLevelType w:val="multilevel"/>
    <w:tmpl w:val="11C04552"/>
    <w:lvl w:ilvl="0">
      <w:start w:val="3"/>
      <w:numFmt w:val="decimal"/>
      <w:isLgl/>
      <w:lvlText w:val="A%1."/>
      <w:lvlJc w:val="left"/>
      <w:pPr>
        <w:tabs>
          <w:tab w:val="num" w:pos="454"/>
        </w:tabs>
        <w:ind w:left="454" w:hanging="454"/>
      </w:pPr>
      <w:rPr>
        <w:rFonts w:ascii="Arial" w:eastAsia="ＭＳ ゴシック" w:hAnsi="Arial" w:hint="default"/>
        <w:b/>
        <w:i w:val="0"/>
        <w:color w:val="auto"/>
        <w:sz w:val="24"/>
        <w:u w:val="none"/>
      </w:rPr>
    </w:lvl>
    <w:lvl w:ilvl="1">
      <w:start w:val="4"/>
      <w:numFmt w:val="decimal"/>
      <w:lvlText w:val="A%1.%2"/>
      <w:lvlJc w:val="left"/>
      <w:pPr>
        <w:tabs>
          <w:tab w:val="num" w:pos="794"/>
        </w:tabs>
        <w:ind w:left="794" w:hanging="794"/>
      </w:pPr>
      <w:rPr>
        <w:rFonts w:ascii="Arial" w:eastAsia="ＭＳ ゴシック" w:hAnsi="Arial" w:hint="default"/>
        <w:b/>
        <w:i w:val="0"/>
        <w:color w:val="auto"/>
        <w:sz w:val="24"/>
        <w:u w:val="none"/>
      </w:rPr>
    </w:lvl>
    <w:lvl w:ilvl="2">
      <w:start w:val="1"/>
      <w:numFmt w:val="decimal"/>
      <w:lvlText w:val="A%1.%2.%3"/>
      <w:lvlJc w:val="left"/>
      <w:pPr>
        <w:tabs>
          <w:tab w:val="num" w:pos="1021"/>
        </w:tabs>
        <w:ind w:left="1021" w:hanging="1021"/>
      </w:pPr>
      <w:rPr>
        <w:rFonts w:ascii="Arial" w:eastAsia="ＭＳ ゴシック" w:hAnsi="Arial" w:hint="default"/>
        <w:b/>
        <w:i w:val="0"/>
        <w:color w:val="auto"/>
        <w:sz w:val="22"/>
        <w:u w:val="none"/>
      </w:rPr>
    </w:lvl>
    <w:lvl w:ilvl="3">
      <w:start w:val="1"/>
      <w:numFmt w:val="decimal"/>
      <w:lvlText w:val="(%4)"/>
      <w:lvlJc w:val="left"/>
      <w:pPr>
        <w:tabs>
          <w:tab w:val="num" w:pos="454"/>
        </w:tabs>
        <w:ind w:left="454" w:hanging="454"/>
      </w:pPr>
      <w:rPr>
        <w:rFonts w:ascii="Times New Roman" w:hAnsi="Times New Roman" w:hint="default"/>
        <w:b w:val="0"/>
        <w:i w:val="0"/>
        <w:sz w:val="18"/>
      </w:rPr>
    </w:lvl>
    <w:lvl w:ilvl="4">
      <w:start w:val="1"/>
      <w:numFmt w:val="lowerLetter"/>
      <w:lvlText w:val="(%5)"/>
      <w:lvlJc w:val="left"/>
      <w:pPr>
        <w:tabs>
          <w:tab w:val="num" w:pos="454"/>
        </w:tabs>
        <w:ind w:left="454" w:hanging="454"/>
      </w:pPr>
      <w:rPr>
        <w:rFonts w:ascii="Times New Roman" w:hAnsi="Times New Roman" w:hint="default"/>
        <w:b w:val="0"/>
        <w:i w:val="0"/>
        <w:sz w:val="18"/>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0" w15:restartNumberingAfterBreak="0">
    <w:nsid w:val="5EA80EDB"/>
    <w:multiLevelType w:val="hybridMultilevel"/>
    <w:tmpl w:val="2CB0C1EC"/>
    <w:lvl w:ilvl="0" w:tplc="11A654F8">
      <w:start w:val="1"/>
      <w:numFmt w:val="decimal"/>
      <w:lvlText w:val="%1."/>
      <w:lvlJc w:val="left"/>
      <w:pPr>
        <w:ind w:left="1200" w:hanging="420"/>
      </w:pPr>
      <w:rPr>
        <w:rFonts w:hint="default"/>
      </w:r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21" w15:restartNumberingAfterBreak="0">
    <w:nsid w:val="676F49F0"/>
    <w:multiLevelType w:val="multilevel"/>
    <w:tmpl w:val="296C861E"/>
    <w:lvl w:ilvl="0">
      <w:start w:val="1"/>
      <w:numFmt w:val="decimal"/>
      <w:isLgl/>
      <w:lvlText w:val="%1."/>
      <w:lvlJc w:val="left"/>
      <w:pPr>
        <w:tabs>
          <w:tab w:val="num" w:pos="454"/>
        </w:tabs>
        <w:ind w:left="454" w:hanging="454"/>
      </w:pPr>
      <w:rPr>
        <w:rFonts w:ascii="Arial" w:eastAsia="ＭＳ ゴシック" w:hAnsi="Arial" w:hint="default"/>
        <w:b/>
        <w:i w:val="0"/>
        <w:color w:val="auto"/>
        <w:sz w:val="24"/>
        <w:u w:val="none"/>
      </w:rPr>
    </w:lvl>
    <w:lvl w:ilvl="1">
      <w:start w:val="1"/>
      <w:numFmt w:val="decimal"/>
      <w:lvlText w:val="%1.%2"/>
      <w:lvlJc w:val="left"/>
      <w:pPr>
        <w:tabs>
          <w:tab w:val="num" w:pos="794"/>
        </w:tabs>
        <w:ind w:left="794" w:hanging="794"/>
      </w:pPr>
      <w:rPr>
        <w:rFonts w:ascii="Arial" w:eastAsia="ＭＳ ゴシック" w:hAnsi="Arial" w:hint="default"/>
        <w:b w:val="0"/>
        <w:i w:val="0"/>
        <w:color w:val="auto"/>
        <w:sz w:val="24"/>
        <w:u w:val="none"/>
      </w:rPr>
    </w:lvl>
    <w:lvl w:ilvl="2">
      <w:start w:val="1"/>
      <w:numFmt w:val="decimal"/>
      <w:lvlText w:val="%1.%2.%3"/>
      <w:lvlJc w:val="left"/>
      <w:pPr>
        <w:tabs>
          <w:tab w:val="num" w:pos="1021"/>
        </w:tabs>
        <w:ind w:left="1021" w:hanging="1021"/>
      </w:pPr>
      <w:rPr>
        <w:rFonts w:ascii="Arial" w:eastAsia="ＭＳ ゴシック" w:hAnsi="Arial" w:hint="default"/>
        <w:b w:val="0"/>
        <w:i w:val="0"/>
        <w:color w:val="auto"/>
        <w:sz w:val="22"/>
        <w:u w:val="none"/>
      </w:rPr>
    </w:lvl>
    <w:lvl w:ilvl="3">
      <w:start w:val="1"/>
      <w:numFmt w:val="decimal"/>
      <w:lvlText w:val="(%4)"/>
      <w:lvlJc w:val="left"/>
      <w:pPr>
        <w:tabs>
          <w:tab w:val="num" w:pos="454"/>
        </w:tabs>
        <w:ind w:left="454" w:hanging="454"/>
      </w:pPr>
      <w:rPr>
        <w:rFonts w:ascii="Times New Roman" w:hAnsi="Times New Roman" w:hint="default"/>
        <w:b w:val="0"/>
        <w:i w:val="0"/>
        <w:sz w:val="18"/>
      </w:rPr>
    </w:lvl>
    <w:lvl w:ilvl="4">
      <w:start w:val="1"/>
      <w:numFmt w:val="lowerLetter"/>
      <w:lvlText w:val="(%5)"/>
      <w:lvlJc w:val="left"/>
      <w:pPr>
        <w:tabs>
          <w:tab w:val="num" w:pos="454"/>
        </w:tabs>
        <w:ind w:left="454" w:hanging="454"/>
      </w:pPr>
      <w:rPr>
        <w:rFonts w:ascii="Times New Roman" w:hAnsi="Times New Roman" w:hint="default"/>
        <w:b w:val="0"/>
        <w:i w:val="0"/>
        <w:sz w:val="18"/>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2" w15:restartNumberingAfterBreak="0">
    <w:nsid w:val="784F3F85"/>
    <w:multiLevelType w:val="multilevel"/>
    <w:tmpl w:val="4818397A"/>
    <w:lvl w:ilvl="0">
      <w:start w:val="1"/>
      <w:numFmt w:val="decimal"/>
      <w:pStyle w:val="Heading1"/>
      <w:isLgl/>
      <w:lvlText w:val="%1."/>
      <w:lvlJc w:val="left"/>
      <w:pPr>
        <w:tabs>
          <w:tab w:val="num" w:pos="454"/>
        </w:tabs>
        <w:ind w:left="454" w:hanging="454"/>
      </w:pPr>
      <w:rPr>
        <w:rFonts w:ascii="Arial" w:eastAsia="ＭＳ ゴシック" w:hAnsi="Arial" w:hint="default"/>
        <w:b/>
        <w:i w:val="0"/>
        <w:color w:val="auto"/>
        <w:sz w:val="24"/>
        <w:u w:val="none"/>
      </w:rPr>
    </w:lvl>
    <w:lvl w:ilvl="1">
      <w:start w:val="1"/>
      <w:numFmt w:val="decimal"/>
      <w:pStyle w:val="Heading2"/>
      <w:lvlText w:val="%1.%2"/>
      <w:lvlJc w:val="left"/>
      <w:pPr>
        <w:tabs>
          <w:tab w:val="num" w:pos="794"/>
        </w:tabs>
        <w:ind w:left="794" w:hanging="794"/>
      </w:pPr>
      <w:rPr>
        <w:rFonts w:ascii="Arial" w:eastAsia="ＭＳ ゴシック" w:hAnsi="Arial" w:hint="default"/>
        <w:b/>
        <w:i w:val="0"/>
        <w:color w:val="auto"/>
        <w:sz w:val="24"/>
        <w:u w:val="none"/>
      </w:rPr>
    </w:lvl>
    <w:lvl w:ilvl="2">
      <w:start w:val="1"/>
      <w:numFmt w:val="decimal"/>
      <w:pStyle w:val="Heading3"/>
      <w:lvlText w:val="%1.%2.%3"/>
      <w:lvlJc w:val="left"/>
      <w:pPr>
        <w:tabs>
          <w:tab w:val="num" w:pos="1021"/>
        </w:tabs>
        <w:ind w:left="1021" w:hanging="1021"/>
      </w:pPr>
      <w:rPr>
        <w:rFonts w:ascii="Arial" w:eastAsia="ＭＳ ゴシック" w:hAnsi="Arial" w:hint="default"/>
        <w:b/>
        <w:i w:val="0"/>
        <w:color w:val="auto"/>
        <w:sz w:val="22"/>
        <w:u w:val="none"/>
      </w:rPr>
    </w:lvl>
    <w:lvl w:ilvl="3">
      <w:start w:val="1"/>
      <w:numFmt w:val="decimal"/>
      <w:pStyle w:val="Heading4"/>
      <w:lvlText w:val="(%4)"/>
      <w:lvlJc w:val="left"/>
      <w:pPr>
        <w:tabs>
          <w:tab w:val="num" w:pos="454"/>
        </w:tabs>
        <w:ind w:left="454" w:hanging="454"/>
      </w:pPr>
      <w:rPr>
        <w:rFonts w:ascii="Times New Roman" w:hAnsi="Times New Roman" w:hint="default"/>
        <w:b w:val="0"/>
        <w:i w:val="0"/>
        <w:sz w:val="18"/>
      </w:rPr>
    </w:lvl>
    <w:lvl w:ilvl="4">
      <w:start w:val="1"/>
      <w:numFmt w:val="lowerLetter"/>
      <w:pStyle w:val="Heading5"/>
      <w:lvlText w:val="(%5)"/>
      <w:lvlJc w:val="left"/>
      <w:pPr>
        <w:tabs>
          <w:tab w:val="num" w:pos="454"/>
        </w:tabs>
        <w:ind w:left="454" w:hanging="454"/>
      </w:pPr>
      <w:rPr>
        <w:rFonts w:ascii="Times New Roman" w:hAnsi="Times New Roman" w:hint="default"/>
        <w:b w:val="0"/>
        <w:i w:val="0"/>
        <w:sz w:val="18"/>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3" w15:restartNumberingAfterBreak="0">
    <w:nsid w:val="7BC32BC9"/>
    <w:multiLevelType w:val="hybridMultilevel"/>
    <w:tmpl w:val="17F46FEC"/>
    <w:lvl w:ilvl="0" w:tplc="0888A29C">
      <w:start w:val="1"/>
      <w:numFmt w:val="bullet"/>
      <w:lvlText w:val=""/>
      <w:lvlJc w:val="left"/>
      <w:pPr>
        <w:tabs>
          <w:tab w:val="num" w:pos="420"/>
        </w:tabs>
        <w:ind w:left="420" w:hanging="420"/>
      </w:pPr>
      <w:rPr>
        <w:rFonts w:ascii="Symbol" w:hAnsi="Symbol" w:hint="default"/>
        <w:b/>
        <w:i w:val="0"/>
        <w:sz w:val="20"/>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23"/>
  </w:num>
  <w:num w:numId="2">
    <w:abstractNumId w:val="11"/>
  </w:num>
  <w:num w:numId="3">
    <w:abstractNumId w:val="1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0"/>
  </w:num>
  <w:num w:numId="16">
    <w:abstractNumId w:val="14"/>
    <w:lvlOverride w:ilvl="0">
      <w:lvl w:ilvl="0">
        <w:start w:val="1"/>
        <w:numFmt w:val="decimal"/>
        <w:isLgl/>
        <w:lvlText w:val="A%1."/>
        <w:lvlJc w:val="left"/>
        <w:pPr>
          <w:tabs>
            <w:tab w:val="num" w:pos="454"/>
          </w:tabs>
          <w:ind w:left="454" w:hanging="454"/>
        </w:pPr>
        <w:rPr>
          <w:rFonts w:ascii="Arial" w:eastAsia="ＭＳ ゴシック" w:hAnsi="Arial" w:hint="default"/>
          <w:b/>
          <w:i w:val="0"/>
          <w:color w:val="auto"/>
          <w:sz w:val="24"/>
          <w:u w:val="none"/>
        </w:rPr>
      </w:lvl>
    </w:lvlOverride>
    <w:lvlOverride w:ilvl="1">
      <w:lvl w:ilvl="1">
        <w:start w:val="1"/>
        <w:numFmt w:val="decimal"/>
        <w:lvlText w:val="A%1.%2"/>
        <w:lvlJc w:val="left"/>
        <w:pPr>
          <w:tabs>
            <w:tab w:val="num" w:pos="794"/>
          </w:tabs>
          <w:ind w:left="794" w:hanging="794"/>
        </w:pPr>
        <w:rPr>
          <w:rFonts w:ascii="Arial" w:eastAsia="ＭＳ ゴシック" w:hAnsi="Arial" w:hint="default"/>
          <w:b/>
          <w:i w:val="0"/>
          <w:color w:val="auto"/>
          <w:sz w:val="24"/>
          <w:u w:val="none"/>
        </w:rPr>
      </w:lvl>
    </w:lvlOverride>
  </w:num>
  <w:num w:numId="17">
    <w:abstractNumId w:val="14"/>
    <w:lvlOverride w:ilvl="0">
      <w:lvl w:ilvl="0">
        <w:start w:val="1"/>
        <w:numFmt w:val="decimal"/>
        <w:isLgl/>
        <w:lvlText w:val="A%1."/>
        <w:lvlJc w:val="left"/>
        <w:pPr>
          <w:tabs>
            <w:tab w:val="num" w:pos="454"/>
          </w:tabs>
          <w:ind w:left="454" w:hanging="454"/>
        </w:pPr>
        <w:rPr>
          <w:rFonts w:ascii="Arial" w:eastAsia="ＭＳ ゴシック" w:hAnsi="Arial" w:hint="default"/>
          <w:b/>
          <w:i w:val="0"/>
          <w:color w:val="auto"/>
          <w:sz w:val="24"/>
          <w:u w:val="none"/>
        </w:rPr>
      </w:lvl>
    </w:lvlOverride>
    <w:lvlOverride w:ilvl="1">
      <w:lvl w:ilvl="1">
        <w:start w:val="1"/>
        <w:numFmt w:val="decimal"/>
        <w:lvlText w:val="A%1.%2"/>
        <w:lvlJc w:val="left"/>
        <w:pPr>
          <w:tabs>
            <w:tab w:val="num" w:pos="794"/>
          </w:tabs>
          <w:ind w:left="794" w:hanging="794"/>
        </w:pPr>
        <w:rPr>
          <w:rFonts w:ascii="Arial" w:eastAsia="ＭＳ ゴシック" w:hAnsi="Arial" w:hint="default"/>
          <w:b/>
          <w:i w:val="0"/>
          <w:color w:val="auto"/>
          <w:sz w:val="24"/>
          <w:u w:val="none"/>
        </w:rPr>
      </w:lvl>
    </w:lvlOverride>
    <w:lvlOverride w:ilvl="2">
      <w:lvl w:ilvl="2">
        <w:start w:val="1"/>
        <w:numFmt w:val="decimal"/>
        <w:lvlText w:val="A%1.%2.%3"/>
        <w:lvlJc w:val="left"/>
        <w:pPr>
          <w:tabs>
            <w:tab w:val="num" w:pos="1021"/>
          </w:tabs>
          <w:ind w:left="1021" w:hanging="1021"/>
        </w:pPr>
        <w:rPr>
          <w:rFonts w:ascii="Arial" w:eastAsia="ＭＳ ゴシック" w:hAnsi="Arial" w:hint="default"/>
          <w:b/>
          <w:i w:val="0"/>
          <w:color w:val="auto"/>
          <w:sz w:val="22"/>
          <w:u w:val="none"/>
        </w:rPr>
      </w:lvl>
    </w:lvlOverride>
  </w:num>
  <w:num w:numId="18">
    <w:abstractNumId w:val="20"/>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22"/>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13"/>
  </w:num>
  <w:num w:numId="25">
    <w:abstractNumId w:val="18"/>
  </w:num>
  <w:num w:numId="26">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printFractionalCharacterWidth/>
  <w:bordersDoNotSurroundHeader/>
  <w:bordersDoNotSurroundFooter/>
  <w:activeWritingStyle w:appName="MSWord" w:lang="en-US" w:vendorID="64" w:dllVersion="6" w:nlCheck="1" w:checkStyle="1"/>
  <w:activeWritingStyle w:appName="MSWord" w:lang="ja-JP" w:vendorID="64" w:dllVersion="6" w:nlCheck="1" w:checkStyle="1"/>
  <w:activeWritingStyle w:appName="MSWord" w:lang="en-US" w:vendorID="64" w:dllVersion="0" w:nlCheck="1" w:checkStyle="0"/>
  <w:activeWritingStyle w:appName="MSWord" w:lang="ja-JP" w:vendorID="64" w:dllVersion="0"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20"/>
  <w:drawingGridVerticalSpacing w:val="120"/>
  <w:displayHorizontalDrawingGridEvery w:val="0"/>
  <w:displayVerticalDrawingGridEvery w:val="3"/>
  <w:doNotShadeFormData/>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U0MDK1MDMyNTY3NTZS0lEKTi0uzszPAykwqQUAu9rFGCwAAAA="/>
  </w:docVars>
  <w:rsids>
    <w:rsidRoot w:val="0050287C"/>
    <w:rsid w:val="00004A5E"/>
    <w:rsid w:val="00012CAF"/>
    <w:rsid w:val="000138C5"/>
    <w:rsid w:val="000142F4"/>
    <w:rsid w:val="000201BE"/>
    <w:rsid w:val="000224F9"/>
    <w:rsid w:val="00025D11"/>
    <w:rsid w:val="0002797E"/>
    <w:rsid w:val="00030267"/>
    <w:rsid w:val="00037BE8"/>
    <w:rsid w:val="00040D9F"/>
    <w:rsid w:val="00047700"/>
    <w:rsid w:val="0005307F"/>
    <w:rsid w:val="00055CE2"/>
    <w:rsid w:val="00060481"/>
    <w:rsid w:val="00064491"/>
    <w:rsid w:val="00064757"/>
    <w:rsid w:val="0006648B"/>
    <w:rsid w:val="00070EE7"/>
    <w:rsid w:val="000801F7"/>
    <w:rsid w:val="000817AD"/>
    <w:rsid w:val="000845B9"/>
    <w:rsid w:val="00085923"/>
    <w:rsid w:val="00090B70"/>
    <w:rsid w:val="0009598A"/>
    <w:rsid w:val="00095B68"/>
    <w:rsid w:val="000A0CDC"/>
    <w:rsid w:val="000A7A6F"/>
    <w:rsid w:val="000B212F"/>
    <w:rsid w:val="000B483E"/>
    <w:rsid w:val="000B5F6C"/>
    <w:rsid w:val="000C2B3C"/>
    <w:rsid w:val="000C2CEC"/>
    <w:rsid w:val="000C3853"/>
    <w:rsid w:val="000C5912"/>
    <w:rsid w:val="000D40A2"/>
    <w:rsid w:val="000E064F"/>
    <w:rsid w:val="000F0D2D"/>
    <w:rsid w:val="000F0F0B"/>
    <w:rsid w:val="000F2B0E"/>
    <w:rsid w:val="000F5FD0"/>
    <w:rsid w:val="00114173"/>
    <w:rsid w:val="001148CF"/>
    <w:rsid w:val="00122F79"/>
    <w:rsid w:val="00131948"/>
    <w:rsid w:val="00132C63"/>
    <w:rsid w:val="00151441"/>
    <w:rsid w:val="00153DC0"/>
    <w:rsid w:val="0016702D"/>
    <w:rsid w:val="0017496B"/>
    <w:rsid w:val="00176AD3"/>
    <w:rsid w:val="00177622"/>
    <w:rsid w:val="001808C9"/>
    <w:rsid w:val="001840E8"/>
    <w:rsid w:val="00184D3F"/>
    <w:rsid w:val="00191493"/>
    <w:rsid w:val="00192308"/>
    <w:rsid w:val="0019355D"/>
    <w:rsid w:val="0019573F"/>
    <w:rsid w:val="00197774"/>
    <w:rsid w:val="001A24AB"/>
    <w:rsid w:val="001A5E5A"/>
    <w:rsid w:val="001A6F68"/>
    <w:rsid w:val="001B448B"/>
    <w:rsid w:val="001B4A02"/>
    <w:rsid w:val="001C00A3"/>
    <w:rsid w:val="001C20BF"/>
    <w:rsid w:val="001C32A6"/>
    <w:rsid w:val="001C56B1"/>
    <w:rsid w:val="001E37AE"/>
    <w:rsid w:val="001F29F8"/>
    <w:rsid w:val="001F2E2C"/>
    <w:rsid w:val="001F7AC4"/>
    <w:rsid w:val="002001B2"/>
    <w:rsid w:val="00205B13"/>
    <w:rsid w:val="00213A90"/>
    <w:rsid w:val="002214EE"/>
    <w:rsid w:val="002230E4"/>
    <w:rsid w:val="0022501E"/>
    <w:rsid w:val="0023184D"/>
    <w:rsid w:val="00234205"/>
    <w:rsid w:val="002363F2"/>
    <w:rsid w:val="0024182E"/>
    <w:rsid w:val="00243AB7"/>
    <w:rsid w:val="0025603F"/>
    <w:rsid w:val="0026274A"/>
    <w:rsid w:val="00271C92"/>
    <w:rsid w:val="00277B58"/>
    <w:rsid w:val="002806F4"/>
    <w:rsid w:val="0028111F"/>
    <w:rsid w:val="0028161F"/>
    <w:rsid w:val="00287E52"/>
    <w:rsid w:val="002905CD"/>
    <w:rsid w:val="00296AD4"/>
    <w:rsid w:val="002A24F7"/>
    <w:rsid w:val="002A2850"/>
    <w:rsid w:val="002A29B3"/>
    <w:rsid w:val="002B032B"/>
    <w:rsid w:val="002B2299"/>
    <w:rsid w:val="002B2E12"/>
    <w:rsid w:val="002C3766"/>
    <w:rsid w:val="002C4D3B"/>
    <w:rsid w:val="002E69B5"/>
    <w:rsid w:val="002F4F70"/>
    <w:rsid w:val="002F609C"/>
    <w:rsid w:val="002F6BAC"/>
    <w:rsid w:val="00302356"/>
    <w:rsid w:val="003051E8"/>
    <w:rsid w:val="0030589A"/>
    <w:rsid w:val="00307F31"/>
    <w:rsid w:val="00321E3A"/>
    <w:rsid w:val="0033788A"/>
    <w:rsid w:val="00345720"/>
    <w:rsid w:val="00346E83"/>
    <w:rsid w:val="00351489"/>
    <w:rsid w:val="00363595"/>
    <w:rsid w:val="00363865"/>
    <w:rsid w:val="00372C63"/>
    <w:rsid w:val="0037658A"/>
    <w:rsid w:val="003967F9"/>
    <w:rsid w:val="003A498A"/>
    <w:rsid w:val="003B21AC"/>
    <w:rsid w:val="003B346F"/>
    <w:rsid w:val="003C23B7"/>
    <w:rsid w:val="003C42C6"/>
    <w:rsid w:val="003C5BCA"/>
    <w:rsid w:val="003C75B3"/>
    <w:rsid w:val="003C7B38"/>
    <w:rsid w:val="003D5E14"/>
    <w:rsid w:val="003D7352"/>
    <w:rsid w:val="003E2359"/>
    <w:rsid w:val="003E7B8C"/>
    <w:rsid w:val="003F15E6"/>
    <w:rsid w:val="003F6764"/>
    <w:rsid w:val="003F73DC"/>
    <w:rsid w:val="00401384"/>
    <w:rsid w:val="0041758E"/>
    <w:rsid w:val="00422163"/>
    <w:rsid w:val="00422282"/>
    <w:rsid w:val="004257F9"/>
    <w:rsid w:val="00431AE0"/>
    <w:rsid w:val="00434D24"/>
    <w:rsid w:val="0044050B"/>
    <w:rsid w:val="004421B7"/>
    <w:rsid w:val="00442D91"/>
    <w:rsid w:val="00444BCF"/>
    <w:rsid w:val="00446256"/>
    <w:rsid w:val="004509DF"/>
    <w:rsid w:val="00454EA8"/>
    <w:rsid w:val="00461A9E"/>
    <w:rsid w:val="00464BA7"/>
    <w:rsid w:val="00483528"/>
    <w:rsid w:val="00484893"/>
    <w:rsid w:val="00496145"/>
    <w:rsid w:val="004A0C95"/>
    <w:rsid w:val="004B10EE"/>
    <w:rsid w:val="004B3A0D"/>
    <w:rsid w:val="004B72A8"/>
    <w:rsid w:val="004C366D"/>
    <w:rsid w:val="004C73EB"/>
    <w:rsid w:val="004D664E"/>
    <w:rsid w:val="004D768B"/>
    <w:rsid w:val="004E05C3"/>
    <w:rsid w:val="004E6C3E"/>
    <w:rsid w:val="004F1C20"/>
    <w:rsid w:val="0050287C"/>
    <w:rsid w:val="00505C11"/>
    <w:rsid w:val="005070A2"/>
    <w:rsid w:val="005101FD"/>
    <w:rsid w:val="00521D04"/>
    <w:rsid w:val="00523EC9"/>
    <w:rsid w:val="005249CE"/>
    <w:rsid w:val="0052556F"/>
    <w:rsid w:val="0054045A"/>
    <w:rsid w:val="00540CE1"/>
    <w:rsid w:val="0054166C"/>
    <w:rsid w:val="005454C8"/>
    <w:rsid w:val="00547CCE"/>
    <w:rsid w:val="00552E1A"/>
    <w:rsid w:val="00554D5B"/>
    <w:rsid w:val="00562E26"/>
    <w:rsid w:val="00563449"/>
    <w:rsid w:val="00574D28"/>
    <w:rsid w:val="005753A9"/>
    <w:rsid w:val="005822CF"/>
    <w:rsid w:val="005A05FE"/>
    <w:rsid w:val="005A39A3"/>
    <w:rsid w:val="005A41A9"/>
    <w:rsid w:val="005A56E9"/>
    <w:rsid w:val="005A6976"/>
    <w:rsid w:val="005B286F"/>
    <w:rsid w:val="005B2A6F"/>
    <w:rsid w:val="005B7CAD"/>
    <w:rsid w:val="005C23B9"/>
    <w:rsid w:val="005C7959"/>
    <w:rsid w:val="005D08F8"/>
    <w:rsid w:val="005D4C35"/>
    <w:rsid w:val="005D7047"/>
    <w:rsid w:val="005E4601"/>
    <w:rsid w:val="0060223A"/>
    <w:rsid w:val="0060536F"/>
    <w:rsid w:val="00607584"/>
    <w:rsid w:val="00610714"/>
    <w:rsid w:val="00613BCD"/>
    <w:rsid w:val="00615D90"/>
    <w:rsid w:val="00631599"/>
    <w:rsid w:val="006340DC"/>
    <w:rsid w:val="00641811"/>
    <w:rsid w:val="0064285D"/>
    <w:rsid w:val="00645E72"/>
    <w:rsid w:val="00650A86"/>
    <w:rsid w:val="00657683"/>
    <w:rsid w:val="00666FCB"/>
    <w:rsid w:val="00673A06"/>
    <w:rsid w:val="00674D7B"/>
    <w:rsid w:val="0068164F"/>
    <w:rsid w:val="006848CA"/>
    <w:rsid w:val="0069185E"/>
    <w:rsid w:val="00692560"/>
    <w:rsid w:val="006926E8"/>
    <w:rsid w:val="00693736"/>
    <w:rsid w:val="006A397B"/>
    <w:rsid w:val="006A602D"/>
    <w:rsid w:val="006B1A01"/>
    <w:rsid w:val="006C0EDE"/>
    <w:rsid w:val="006C1486"/>
    <w:rsid w:val="006C58DE"/>
    <w:rsid w:val="006D07D5"/>
    <w:rsid w:val="006D3871"/>
    <w:rsid w:val="006D4213"/>
    <w:rsid w:val="006E2326"/>
    <w:rsid w:val="006E5D85"/>
    <w:rsid w:val="006F17BD"/>
    <w:rsid w:val="006F5C9B"/>
    <w:rsid w:val="006F6BA8"/>
    <w:rsid w:val="00705841"/>
    <w:rsid w:val="00705EE3"/>
    <w:rsid w:val="00712829"/>
    <w:rsid w:val="0071326A"/>
    <w:rsid w:val="00716909"/>
    <w:rsid w:val="00723AED"/>
    <w:rsid w:val="0073045B"/>
    <w:rsid w:val="007326C3"/>
    <w:rsid w:val="00732DAF"/>
    <w:rsid w:val="007409DC"/>
    <w:rsid w:val="00764B92"/>
    <w:rsid w:val="00770C9D"/>
    <w:rsid w:val="00771D60"/>
    <w:rsid w:val="0077323B"/>
    <w:rsid w:val="00781CD6"/>
    <w:rsid w:val="007869D2"/>
    <w:rsid w:val="00787099"/>
    <w:rsid w:val="007909D9"/>
    <w:rsid w:val="00790D2D"/>
    <w:rsid w:val="00791B1D"/>
    <w:rsid w:val="00793D65"/>
    <w:rsid w:val="00797A71"/>
    <w:rsid w:val="00797F7F"/>
    <w:rsid w:val="007A3F5C"/>
    <w:rsid w:val="007A5F55"/>
    <w:rsid w:val="007A75CC"/>
    <w:rsid w:val="007B07B2"/>
    <w:rsid w:val="007B0E23"/>
    <w:rsid w:val="007B1525"/>
    <w:rsid w:val="007B5F6D"/>
    <w:rsid w:val="007B7000"/>
    <w:rsid w:val="007D102F"/>
    <w:rsid w:val="007D71B2"/>
    <w:rsid w:val="007D7428"/>
    <w:rsid w:val="007D7928"/>
    <w:rsid w:val="007D792F"/>
    <w:rsid w:val="007E2715"/>
    <w:rsid w:val="007E48F8"/>
    <w:rsid w:val="007F0FA9"/>
    <w:rsid w:val="008021B2"/>
    <w:rsid w:val="008024F3"/>
    <w:rsid w:val="008073EF"/>
    <w:rsid w:val="008107A5"/>
    <w:rsid w:val="00812363"/>
    <w:rsid w:val="00822197"/>
    <w:rsid w:val="008274C0"/>
    <w:rsid w:val="008375F4"/>
    <w:rsid w:val="008400AB"/>
    <w:rsid w:val="00840316"/>
    <w:rsid w:val="00840EA1"/>
    <w:rsid w:val="00843C48"/>
    <w:rsid w:val="00844E35"/>
    <w:rsid w:val="00845D09"/>
    <w:rsid w:val="0085197B"/>
    <w:rsid w:val="00856DEA"/>
    <w:rsid w:val="00866DB1"/>
    <w:rsid w:val="00874E5D"/>
    <w:rsid w:val="00875CC2"/>
    <w:rsid w:val="00876E9A"/>
    <w:rsid w:val="00890DD4"/>
    <w:rsid w:val="0089463B"/>
    <w:rsid w:val="008A1064"/>
    <w:rsid w:val="008A1878"/>
    <w:rsid w:val="008A4C14"/>
    <w:rsid w:val="008A5521"/>
    <w:rsid w:val="008C2A89"/>
    <w:rsid w:val="008C3D3C"/>
    <w:rsid w:val="008D0FF7"/>
    <w:rsid w:val="008D48A5"/>
    <w:rsid w:val="008D640B"/>
    <w:rsid w:val="008D6F53"/>
    <w:rsid w:val="008E6E0A"/>
    <w:rsid w:val="008F0DEC"/>
    <w:rsid w:val="008F129E"/>
    <w:rsid w:val="008F198F"/>
    <w:rsid w:val="008F4273"/>
    <w:rsid w:val="008F4597"/>
    <w:rsid w:val="00903A6D"/>
    <w:rsid w:val="009145BF"/>
    <w:rsid w:val="009218F8"/>
    <w:rsid w:val="0092488D"/>
    <w:rsid w:val="00926632"/>
    <w:rsid w:val="009327BC"/>
    <w:rsid w:val="00936E39"/>
    <w:rsid w:val="00942352"/>
    <w:rsid w:val="009428F3"/>
    <w:rsid w:val="009537FC"/>
    <w:rsid w:val="0095480D"/>
    <w:rsid w:val="009601B5"/>
    <w:rsid w:val="00972E79"/>
    <w:rsid w:val="00981A3B"/>
    <w:rsid w:val="00983209"/>
    <w:rsid w:val="00992CD8"/>
    <w:rsid w:val="00996709"/>
    <w:rsid w:val="009A25C8"/>
    <w:rsid w:val="009A2F7F"/>
    <w:rsid w:val="009A7E0B"/>
    <w:rsid w:val="009B6C67"/>
    <w:rsid w:val="009C2A00"/>
    <w:rsid w:val="009D2FDC"/>
    <w:rsid w:val="009D5C68"/>
    <w:rsid w:val="009D6E71"/>
    <w:rsid w:val="009E20F5"/>
    <w:rsid w:val="00A00C82"/>
    <w:rsid w:val="00A03B91"/>
    <w:rsid w:val="00A06C03"/>
    <w:rsid w:val="00A24D3D"/>
    <w:rsid w:val="00A25C73"/>
    <w:rsid w:val="00A30ABF"/>
    <w:rsid w:val="00A40686"/>
    <w:rsid w:val="00A42AEF"/>
    <w:rsid w:val="00A430D7"/>
    <w:rsid w:val="00A4559F"/>
    <w:rsid w:val="00A51123"/>
    <w:rsid w:val="00A8038F"/>
    <w:rsid w:val="00A8229C"/>
    <w:rsid w:val="00A94D13"/>
    <w:rsid w:val="00A9631B"/>
    <w:rsid w:val="00AA1984"/>
    <w:rsid w:val="00AB32B7"/>
    <w:rsid w:val="00AB5D49"/>
    <w:rsid w:val="00AB6351"/>
    <w:rsid w:val="00AC2B4A"/>
    <w:rsid w:val="00AC5CE5"/>
    <w:rsid w:val="00AE2D9A"/>
    <w:rsid w:val="00AE2FA0"/>
    <w:rsid w:val="00AE578A"/>
    <w:rsid w:val="00AE7877"/>
    <w:rsid w:val="00AF5D8D"/>
    <w:rsid w:val="00AF6B82"/>
    <w:rsid w:val="00B00CA6"/>
    <w:rsid w:val="00B0620E"/>
    <w:rsid w:val="00B116B8"/>
    <w:rsid w:val="00B14AA8"/>
    <w:rsid w:val="00B15907"/>
    <w:rsid w:val="00B15DEC"/>
    <w:rsid w:val="00B2196D"/>
    <w:rsid w:val="00B2564B"/>
    <w:rsid w:val="00B34C90"/>
    <w:rsid w:val="00B37F5E"/>
    <w:rsid w:val="00B4104F"/>
    <w:rsid w:val="00B41E68"/>
    <w:rsid w:val="00B47386"/>
    <w:rsid w:val="00B47F8C"/>
    <w:rsid w:val="00B601FA"/>
    <w:rsid w:val="00B67954"/>
    <w:rsid w:val="00B70236"/>
    <w:rsid w:val="00B70EB0"/>
    <w:rsid w:val="00B80524"/>
    <w:rsid w:val="00B82040"/>
    <w:rsid w:val="00B8211F"/>
    <w:rsid w:val="00B8296A"/>
    <w:rsid w:val="00BB47A2"/>
    <w:rsid w:val="00BB5DEF"/>
    <w:rsid w:val="00BC2E69"/>
    <w:rsid w:val="00BC58FC"/>
    <w:rsid w:val="00BD03F3"/>
    <w:rsid w:val="00BD6FF2"/>
    <w:rsid w:val="00BD7B13"/>
    <w:rsid w:val="00BE3566"/>
    <w:rsid w:val="00BF334B"/>
    <w:rsid w:val="00BF5EA0"/>
    <w:rsid w:val="00BF77D2"/>
    <w:rsid w:val="00C00166"/>
    <w:rsid w:val="00C002C7"/>
    <w:rsid w:val="00C043CA"/>
    <w:rsid w:val="00C04F36"/>
    <w:rsid w:val="00C05224"/>
    <w:rsid w:val="00C123F2"/>
    <w:rsid w:val="00C33B64"/>
    <w:rsid w:val="00C340CB"/>
    <w:rsid w:val="00C374AA"/>
    <w:rsid w:val="00C46F04"/>
    <w:rsid w:val="00C47782"/>
    <w:rsid w:val="00C519F9"/>
    <w:rsid w:val="00C61AE3"/>
    <w:rsid w:val="00C629EF"/>
    <w:rsid w:val="00C63171"/>
    <w:rsid w:val="00C66D3F"/>
    <w:rsid w:val="00C76CF4"/>
    <w:rsid w:val="00C77FD7"/>
    <w:rsid w:val="00C8038E"/>
    <w:rsid w:val="00C846AC"/>
    <w:rsid w:val="00C91FD8"/>
    <w:rsid w:val="00C96A86"/>
    <w:rsid w:val="00CB3CFB"/>
    <w:rsid w:val="00CB5DF0"/>
    <w:rsid w:val="00CB690D"/>
    <w:rsid w:val="00CC2646"/>
    <w:rsid w:val="00CC5BDC"/>
    <w:rsid w:val="00CC6087"/>
    <w:rsid w:val="00CC7406"/>
    <w:rsid w:val="00CD1DF9"/>
    <w:rsid w:val="00CE080F"/>
    <w:rsid w:val="00CE1152"/>
    <w:rsid w:val="00CE69A8"/>
    <w:rsid w:val="00CE7AD0"/>
    <w:rsid w:val="00CF15EE"/>
    <w:rsid w:val="00CF1AD6"/>
    <w:rsid w:val="00D008BB"/>
    <w:rsid w:val="00D11112"/>
    <w:rsid w:val="00D16EA4"/>
    <w:rsid w:val="00D2211D"/>
    <w:rsid w:val="00D25501"/>
    <w:rsid w:val="00D27A48"/>
    <w:rsid w:val="00D27BB8"/>
    <w:rsid w:val="00D42042"/>
    <w:rsid w:val="00D43CFB"/>
    <w:rsid w:val="00D63301"/>
    <w:rsid w:val="00D709E4"/>
    <w:rsid w:val="00D71BF8"/>
    <w:rsid w:val="00D729AB"/>
    <w:rsid w:val="00D80A32"/>
    <w:rsid w:val="00D81BD2"/>
    <w:rsid w:val="00D85166"/>
    <w:rsid w:val="00D915F4"/>
    <w:rsid w:val="00D97A80"/>
    <w:rsid w:val="00DA0585"/>
    <w:rsid w:val="00DA08A9"/>
    <w:rsid w:val="00DA613F"/>
    <w:rsid w:val="00DB011E"/>
    <w:rsid w:val="00DB1A99"/>
    <w:rsid w:val="00DC0CB1"/>
    <w:rsid w:val="00DC1AED"/>
    <w:rsid w:val="00DD26F5"/>
    <w:rsid w:val="00DE5113"/>
    <w:rsid w:val="00DF7AC5"/>
    <w:rsid w:val="00E0725C"/>
    <w:rsid w:val="00E13B25"/>
    <w:rsid w:val="00E15643"/>
    <w:rsid w:val="00E225CC"/>
    <w:rsid w:val="00E36DE5"/>
    <w:rsid w:val="00E40767"/>
    <w:rsid w:val="00E455D7"/>
    <w:rsid w:val="00E47096"/>
    <w:rsid w:val="00E634F8"/>
    <w:rsid w:val="00E655E5"/>
    <w:rsid w:val="00E81721"/>
    <w:rsid w:val="00E81FBD"/>
    <w:rsid w:val="00E92B33"/>
    <w:rsid w:val="00E968A0"/>
    <w:rsid w:val="00EB016F"/>
    <w:rsid w:val="00EC494A"/>
    <w:rsid w:val="00ED02AC"/>
    <w:rsid w:val="00ED1B93"/>
    <w:rsid w:val="00ED44D4"/>
    <w:rsid w:val="00EE18D7"/>
    <w:rsid w:val="00EE5D8C"/>
    <w:rsid w:val="00EF0EFF"/>
    <w:rsid w:val="00EF1E57"/>
    <w:rsid w:val="00F00E7E"/>
    <w:rsid w:val="00F01D51"/>
    <w:rsid w:val="00F07A7D"/>
    <w:rsid w:val="00F10479"/>
    <w:rsid w:val="00F26797"/>
    <w:rsid w:val="00F33DF9"/>
    <w:rsid w:val="00F343DF"/>
    <w:rsid w:val="00F36E10"/>
    <w:rsid w:val="00F43A00"/>
    <w:rsid w:val="00F44AF7"/>
    <w:rsid w:val="00F4536C"/>
    <w:rsid w:val="00F458CD"/>
    <w:rsid w:val="00F4651B"/>
    <w:rsid w:val="00F51C10"/>
    <w:rsid w:val="00F56DB8"/>
    <w:rsid w:val="00F571CC"/>
    <w:rsid w:val="00F60499"/>
    <w:rsid w:val="00F7221F"/>
    <w:rsid w:val="00F72779"/>
    <w:rsid w:val="00F90759"/>
    <w:rsid w:val="00F92FF6"/>
    <w:rsid w:val="00FA0005"/>
    <w:rsid w:val="00FA36E6"/>
    <w:rsid w:val="00FA43CA"/>
    <w:rsid w:val="00FA729C"/>
    <w:rsid w:val="00FC264C"/>
    <w:rsid w:val="00FC415F"/>
    <w:rsid w:val="00FC5961"/>
    <w:rsid w:val="00FD07D4"/>
    <w:rsid w:val="00FD1890"/>
    <w:rsid w:val="00FE02F1"/>
    <w:rsid w:val="00FE24FB"/>
    <w:rsid w:val="00FE4059"/>
    <w:rsid w:val="00FF6A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平成明朝" w:hAnsi="Times"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
    <w:qFormat/>
    <w:rsid w:val="00AA1984"/>
    <w:pPr>
      <w:spacing w:after="120"/>
    </w:pPr>
    <w:rPr>
      <w:rFonts w:ascii="Times New Roman" w:eastAsia="ＭＳ 明朝" w:hAnsi="Times New Roman"/>
    </w:rPr>
  </w:style>
  <w:style w:type="paragraph" w:styleId="Heading1">
    <w:name w:val="heading 1"/>
    <w:aliases w:val="1"/>
    <w:next w:val="Normal"/>
    <w:qFormat/>
    <w:rsid w:val="00AA1984"/>
    <w:pPr>
      <w:keepNext/>
      <w:keepLines/>
      <w:numPr>
        <w:numId w:val="21"/>
      </w:numPr>
      <w:spacing w:before="120" w:after="120" w:line="240" w:lineRule="atLeast"/>
      <w:outlineLvl w:val="0"/>
    </w:pPr>
    <w:rPr>
      <w:rFonts w:ascii="Arial" w:eastAsia="ＭＳ ゴシック" w:hAnsi="Arial"/>
      <w:b/>
      <w:sz w:val="24"/>
    </w:rPr>
  </w:style>
  <w:style w:type="paragraph" w:styleId="Heading2">
    <w:name w:val="heading 2"/>
    <w:aliases w:val="2"/>
    <w:next w:val="Normal"/>
    <w:qFormat/>
    <w:rsid w:val="00AA1984"/>
    <w:pPr>
      <w:keepNext/>
      <w:keepLines/>
      <w:numPr>
        <w:ilvl w:val="1"/>
        <w:numId w:val="21"/>
      </w:numPr>
      <w:spacing w:before="80" w:after="80" w:line="240" w:lineRule="atLeast"/>
      <w:outlineLvl w:val="1"/>
    </w:pPr>
    <w:rPr>
      <w:rFonts w:ascii="Arial" w:eastAsia="ＭＳ 明朝" w:hAnsi="Arial"/>
      <w:b/>
      <w:sz w:val="24"/>
    </w:rPr>
  </w:style>
  <w:style w:type="paragraph" w:styleId="Heading3">
    <w:name w:val="heading 3"/>
    <w:aliases w:val="3"/>
    <w:next w:val="Normal"/>
    <w:qFormat/>
    <w:rsid w:val="00AA1984"/>
    <w:pPr>
      <w:numPr>
        <w:ilvl w:val="2"/>
        <w:numId w:val="21"/>
      </w:numPr>
      <w:spacing w:before="40" w:after="40" w:line="240" w:lineRule="atLeast"/>
      <w:outlineLvl w:val="2"/>
    </w:pPr>
    <w:rPr>
      <w:rFonts w:ascii="Arial" w:eastAsia="ＭＳ 明朝" w:hAnsi="Arial"/>
      <w:b/>
      <w:sz w:val="22"/>
    </w:rPr>
  </w:style>
  <w:style w:type="paragraph" w:styleId="Heading4">
    <w:name w:val="heading 4"/>
    <w:aliases w:val="4"/>
    <w:basedOn w:val="Normal"/>
    <w:next w:val="Normal"/>
    <w:qFormat/>
    <w:rsid w:val="00AA1984"/>
    <w:pPr>
      <w:keepLines/>
      <w:numPr>
        <w:ilvl w:val="3"/>
        <w:numId w:val="21"/>
      </w:numPr>
      <w:jc w:val="center"/>
      <w:outlineLvl w:val="3"/>
    </w:pPr>
    <w:rPr>
      <w:b/>
    </w:rPr>
  </w:style>
  <w:style w:type="paragraph" w:styleId="Heading5">
    <w:name w:val="heading 5"/>
    <w:aliases w:val="5"/>
    <w:basedOn w:val="Normal"/>
    <w:next w:val="tablehead"/>
    <w:qFormat/>
    <w:rsid w:val="00AA1984"/>
    <w:pPr>
      <w:keepNext/>
      <w:keepLines/>
      <w:numPr>
        <w:ilvl w:val="4"/>
        <w:numId w:val="21"/>
      </w:numPr>
      <w:spacing w:after="160" w:line="260" w:lineRule="exact"/>
      <w:outlineLvl w:val="4"/>
    </w:pPr>
    <w:rPr>
      <w:b/>
    </w:rPr>
  </w:style>
  <w:style w:type="paragraph" w:styleId="Heading6">
    <w:name w:val="heading 6"/>
    <w:basedOn w:val="Normal"/>
    <w:next w:val="Normal"/>
    <w:qFormat/>
    <w:pPr>
      <w:keepNext/>
      <w:outlineLvl w:val="5"/>
    </w:pPr>
    <w:rPr>
      <w:b/>
      <w:bCs/>
    </w:rPr>
  </w:style>
  <w:style w:type="paragraph" w:styleId="Heading7">
    <w:name w:val="heading 7"/>
    <w:basedOn w:val="Normal"/>
    <w:next w:val="Normal"/>
    <w:qFormat/>
    <w:pPr>
      <w:keepNext/>
      <w:outlineLvl w:val="6"/>
    </w:pPr>
  </w:style>
  <w:style w:type="paragraph" w:styleId="Heading8">
    <w:name w:val="heading 8"/>
    <w:basedOn w:val="Normal"/>
    <w:next w:val="Normal"/>
    <w:qFormat/>
    <w:pPr>
      <w:keepNext/>
      <w:outlineLvl w:val="7"/>
    </w:pPr>
  </w:style>
  <w:style w:type="paragraph" w:styleId="Heading9">
    <w:name w:val="heading 9"/>
    <w:basedOn w:val="Normal"/>
    <w:next w:val="Normal"/>
    <w:qFormat/>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aliases w:val="th"/>
    <w:basedOn w:val="tablebody"/>
    <w:next w:val="tablebody"/>
    <w:link w:val="tablehead0"/>
    <w:rsid w:val="00B82040"/>
    <w:rPr>
      <w:b/>
    </w:rPr>
  </w:style>
  <w:style w:type="paragraph" w:customStyle="1" w:styleId="tablebody">
    <w:name w:val="table body"/>
    <w:aliases w:val="tb"/>
    <w:basedOn w:val="Normal"/>
    <w:link w:val="tablebody0"/>
    <w:rsid w:val="00B82040"/>
    <w:pPr>
      <w:keepNext/>
      <w:keepLines/>
      <w:spacing w:after="20" w:line="240" w:lineRule="exact"/>
    </w:pPr>
    <w:rPr>
      <w:rFonts w:ascii="Arial" w:hAnsi="Arial"/>
    </w:rPr>
  </w:style>
  <w:style w:type="paragraph" w:styleId="TOC5">
    <w:name w:val="toc 5"/>
    <w:aliases w:val="t5"/>
    <w:basedOn w:val="TOC4"/>
    <w:semiHidden/>
  </w:style>
  <w:style w:type="paragraph" w:styleId="TOC4">
    <w:name w:val="toc 4"/>
    <w:aliases w:val="t4"/>
    <w:basedOn w:val="TOC1"/>
    <w:semiHidden/>
    <w:pPr>
      <w:tabs>
        <w:tab w:val="left" w:pos="1080"/>
      </w:tabs>
      <w:spacing w:before="0" w:line="240" w:lineRule="exact"/>
    </w:pPr>
  </w:style>
  <w:style w:type="paragraph" w:styleId="TOC1">
    <w:name w:val="toc 1"/>
    <w:aliases w:val="t1"/>
    <w:basedOn w:val="Normal"/>
    <w:next w:val="TOC2"/>
    <w:uiPriority w:val="39"/>
    <w:rsid w:val="00AA1984"/>
    <w:pPr>
      <w:widowControl w:val="0"/>
      <w:tabs>
        <w:tab w:val="left" w:pos="907"/>
        <w:tab w:val="right" w:leader="dot" w:pos="9611"/>
      </w:tabs>
      <w:spacing w:before="240" w:after="60" w:line="280" w:lineRule="exact"/>
      <w:ind w:left="908" w:hanging="454"/>
    </w:pPr>
    <w:rPr>
      <w:rFonts w:ascii="Arial" w:eastAsia="ＭＳ ゴシック" w:hAnsi="Arial"/>
      <w:b/>
      <w:sz w:val="22"/>
    </w:rPr>
  </w:style>
  <w:style w:type="paragraph" w:styleId="TOC2">
    <w:name w:val="toc 2"/>
    <w:aliases w:val="t2"/>
    <w:basedOn w:val="TOC1"/>
    <w:next w:val="TOC3"/>
    <w:uiPriority w:val="39"/>
    <w:rsid w:val="00AA1984"/>
    <w:pPr>
      <w:tabs>
        <w:tab w:val="clear" w:pos="907"/>
        <w:tab w:val="left" w:pos="1134"/>
      </w:tabs>
      <w:spacing w:before="0"/>
      <w:ind w:left="1134" w:hanging="510"/>
    </w:pPr>
    <w:rPr>
      <w:sz w:val="20"/>
    </w:rPr>
  </w:style>
  <w:style w:type="paragraph" w:styleId="TOC3">
    <w:name w:val="toc 3"/>
    <w:aliases w:val="t3"/>
    <w:basedOn w:val="TOC1"/>
    <w:uiPriority w:val="39"/>
    <w:rsid w:val="00AA1984"/>
    <w:pPr>
      <w:tabs>
        <w:tab w:val="clear" w:pos="907"/>
        <w:tab w:val="left" w:pos="1474"/>
      </w:tabs>
      <w:spacing w:before="0"/>
      <w:ind w:left="1474" w:hanging="680"/>
    </w:pPr>
    <w:rPr>
      <w:sz w:val="20"/>
    </w:rPr>
  </w:style>
  <w:style w:type="paragraph" w:customStyle="1" w:styleId="box">
    <w:name w:val="box"/>
    <w:aliases w:val="b"/>
    <w:next w:val="figuretitle"/>
    <w:pPr>
      <w:pBdr>
        <w:top w:val="single" w:sz="4" w:space="5" w:color="auto"/>
        <w:left w:val="single" w:sz="4" w:space="5" w:color="auto"/>
        <w:bottom w:val="single" w:sz="4" w:space="5" w:color="auto"/>
        <w:right w:val="single" w:sz="4" w:space="5" w:color="auto"/>
      </w:pBdr>
      <w:spacing w:before="60" w:after="60" w:line="259" w:lineRule="auto"/>
      <w:jc w:val="center"/>
    </w:pPr>
    <w:rPr>
      <w:rFonts w:ascii="Arial" w:eastAsia="ＭＳ ゴシック" w:hAnsi="Arial"/>
    </w:rPr>
  </w:style>
  <w:style w:type="paragraph" w:customStyle="1" w:styleId="figuretitle">
    <w:name w:val="figure title"/>
    <w:aliases w:val="ft"/>
    <w:next w:val="Normal"/>
    <w:rsid w:val="00AA1984"/>
    <w:pPr>
      <w:spacing w:after="120" w:line="240" w:lineRule="atLeast"/>
      <w:jc w:val="center"/>
    </w:pPr>
    <w:rPr>
      <w:rFonts w:ascii="Arial" w:eastAsia="ＭＳ ゴシック" w:hAnsi="Arial"/>
      <w:b/>
    </w:rPr>
  </w:style>
  <w:style w:type="paragraph" w:customStyle="1" w:styleId="equation">
    <w:name w:val="equation"/>
    <w:aliases w:val="e"/>
    <w:pPr>
      <w:keepLines/>
      <w:widowControl w:val="0"/>
      <w:adjustRightInd w:val="0"/>
      <w:spacing w:line="259" w:lineRule="auto"/>
      <w:ind w:left="720"/>
      <w:jc w:val="both"/>
      <w:textAlignment w:val="baseline"/>
    </w:pPr>
    <w:rPr>
      <w:rFonts w:ascii="Arial" w:eastAsia="ＭＳ ゴシック" w:hAnsi="Arial"/>
    </w:rPr>
  </w:style>
  <w:style w:type="paragraph" w:customStyle="1" w:styleId="figurenote">
    <w:name w:val="figure note"/>
    <w:aliases w:val="fn"/>
    <w:basedOn w:val="box"/>
    <w:pPr>
      <w:topLinePunct/>
      <w:spacing w:before="0" w:after="20" w:line="240" w:lineRule="atLeast"/>
      <w:ind w:left="624" w:hanging="624"/>
      <w:jc w:val="both"/>
    </w:pPr>
  </w:style>
  <w:style w:type="paragraph" w:customStyle="1" w:styleId="figurenumnote">
    <w:name w:val="figure num note"/>
    <w:aliases w:val="fnn"/>
    <w:basedOn w:val="figurenote"/>
    <w:pPr>
      <w:tabs>
        <w:tab w:val="left" w:pos="624"/>
      </w:tabs>
      <w:ind w:left="907" w:hanging="907"/>
    </w:pPr>
  </w:style>
  <w:style w:type="paragraph" w:customStyle="1" w:styleId="notenumber">
    <w:name w:val="note number"/>
    <w:aliases w:val="nn"/>
    <w:rsid w:val="00AA1984"/>
    <w:pPr>
      <w:tabs>
        <w:tab w:val="left" w:pos="624"/>
      </w:tabs>
      <w:spacing w:after="20" w:line="240" w:lineRule="exact"/>
      <w:ind w:left="907" w:hanging="907"/>
    </w:pPr>
    <w:rPr>
      <w:rFonts w:ascii="Times New Roman" w:eastAsia="ＭＳ 明朝" w:hAnsi="Times New Roman"/>
    </w:rPr>
  </w:style>
  <w:style w:type="paragraph" w:customStyle="1" w:styleId="note">
    <w:name w:val="note"/>
    <w:aliases w:val="nt"/>
    <w:next w:val="Normal"/>
    <w:rsid w:val="00AA1984"/>
    <w:pPr>
      <w:spacing w:after="20" w:line="240" w:lineRule="exact"/>
      <w:ind w:left="624" w:hanging="624"/>
    </w:pPr>
    <w:rPr>
      <w:rFonts w:ascii="Times New Roman" w:eastAsia="ＭＳ 明朝" w:hAnsi="Times New Roman"/>
    </w:rPr>
  </w:style>
  <w:style w:type="paragraph" w:customStyle="1" w:styleId="renesaslogo">
    <w:name w:val="renesas logo"/>
    <w:aliases w:val="rl"/>
    <w:autoRedefine/>
    <w:rsid w:val="00037BE8"/>
    <w:pPr>
      <w:keepLines/>
      <w:pBdr>
        <w:bottom w:val="single" w:sz="18" w:space="1" w:color="1E1284"/>
      </w:pBdr>
      <w:tabs>
        <w:tab w:val="right" w:pos="9611"/>
      </w:tabs>
      <w:wordWrap w:val="0"/>
      <w:spacing w:before="280" w:after="120" w:line="280" w:lineRule="atLeast"/>
    </w:pPr>
    <w:rPr>
      <w:rFonts w:ascii="Arial" w:eastAsia="ＭＳ ゴシック" w:hAnsi="Arial"/>
      <w:sz w:val="28"/>
    </w:rPr>
  </w:style>
  <w:style w:type="paragraph" w:customStyle="1" w:styleId="tableend">
    <w:name w:val="table end"/>
    <w:aliases w:val="te"/>
    <w:basedOn w:val="tabletitle"/>
    <w:next w:val="Normal"/>
    <w:rsid w:val="00972E79"/>
  </w:style>
  <w:style w:type="paragraph" w:customStyle="1" w:styleId="tablenote">
    <w:name w:val="table note"/>
    <w:aliases w:val="tn"/>
    <w:basedOn w:val="tablebody"/>
    <w:next w:val="tableend"/>
    <w:pPr>
      <w:topLinePunct/>
      <w:ind w:left="601" w:hanging="601"/>
      <w:jc w:val="both"/>
    </w:pPr>
  </w:style>
  <w:style w:type="paragraph" w:customStyle="1" w:styleId="tablenumbernote">
    <w:name w:val="table number note"/>
    <w:aliases w:val="tnn"/>
    <w:basedOn w:val="tablenote"/>
    <w:pPr>
      <w:tabs>
        <w:tab w:val="left" w:pos="601"/>
      </w:tabs>
      <w:ind w:left="885" w:hanging="885"/>
    </w:pPr>
  </w:style>
  <w:style w:type="paragraph" w:customStyle="1" w:styleId="tablecontinued">
    <w:name w:val="table continued"/>
    <w:aliases w:val="tc"/>
    <w:basedOn w:val="Heading5"/>
    <w:next w:val="tablehead"/>
    <w:pPr>
      <w:spacing w:line="240" w:lineRule="atLeast"/>
      <w:outlineLvl w:val="9"/>
    </w:pPr>
  </w:style>
  <w:style w:type="paragraph" w:customStyle="1" w:styleId="Space">
    <w:name w:val="Space"/>
    <w:aliases w:val="sp"/>
    <w:basedOn w:val="tableend"/>
    <w:next w:val="Normal"/>
    <w:rsid w:val="00AA1984"/>
    <w:pPr>
      <w:spacing w:after="60"/>
    </w:pPr>
    <w:rPr>
      <w:rFonts w:ascii="Times New Roman" w:eastAsia="ＭＳ 明朝" w:hAnsi="Times New Roman"/>
    </w:rPr>
  </w:style>
  <w:style w:type="paragraph" w:customStyle="1" w:styleId="table1unordered">
    <w:name w:val="table 1 unordered"/>
    <w:aliases w:val="t1u"/>
    <w:basedOn w:val="Level1unordered"/>
    <w:rsid w:val="00CC2646"/>
    <w:pPr>
      <w:ind w:left="289" w:hanging="289"/>
    </w:pPr>
    <w:rPr>
      <w:rFonts w:ascii="Arial" w:eastAsia="ＭＳ ゴシック" w:hAnsi="Arial"/>
    </w:rPr>
  </w:style>
  <w:style w:type="paragraph" w:customStyle="1" w:styleId="Level1unordered">
    <w:name w:val="Level 1 unordered"/>
    <w:aliases w:val="1u"/>
    <w:basedOn w:val="Level1ordered"/>
    <w:rsid w:val="00AA1984"/>
    <w:pPr>
      <w:numPr>
        <w:numId w:val="20"/>
      </w:numPr>
      <w:tabs>
        <w:tab w:val="clear" w:pos="360"/>
      </w:tabs>
      <w:spacing w:line="240" w:lineRule="exact"/>
    </w:pPr>
  </w:style>
  <w:style w:type="paragraph" w:customStyle="1" w:styleId="Level1ordered">
    <w:name w:val="Level 1 ordered"/>
    <w:aliases w:val="1o"/>
    <w:rsid w:val="00AA1984"/>
    <w:pPr>
      <w:keepNext/>
      <w:tabs>
        <w:tab w:val="left" w:pos="289"/>
      </w:tabs>
      <w:spacing w:after="20" w:line="240" w:lineRule="atLeast"/>
      <w:ind w:left="289" w:hanging="289"/>
    </w:pPr>
    <w:rPr>
      <w:rFonts w:ascii="Times New Roman" w:eastAsia="ＭＳ 明朝" w:hAnsi="Times New Roman"/>
    </w:rPr>
  </w:style>
  <w:style w:type="paragraph" w:customStyle="1" w:styleId="10">
    <w:name w:val="フッター1"/>
    <w:aliases w:val="f"/>
    <w:autoRedefine/>
    <w:pPr>
      <w:pBdr>
        <w:top w:val="single" w:sz="18" w:space="4" w:color="1E1284"/>
      </w:pBdr>
      <w:tabs>
        <w:tab w:val="center" w:pos="4805"/>
        <w:tab w:val="right" w:pos="9611"/>
      </w:tabs>
      <w:spacing w:before="120" w:line="240" w:lineRule="atLeast"/>
    </w:pPr>
    <w:rPr>
      <w:rFonts w:ascii="Arial" w:eastAsia="ＭＳ ゴシック" w:hAnsi="Arial"/>
    </w:rPr>
  </w:style>
  <w:style w:type="paragraph" w:customStyle="1" w:styleId="productname">
    <w:name w:val="product name"/>
    <w:aliases w:val="pn"/>
    <w:rsid w:val="00AA1984"/>
    <w:pPr>
      <w:spacing w:before="80" w:after="120" w:line="400" w:lineRule="exact"/>
    </w:pPr>
    <w:rPr>
      <w:rFonts w:ascii="Arial" w:eastAsia="ＭＳ ゴシック" w:hAnsi="Arial"/>
      <w:b/>
      <w:sz w:val="36"/>
    </w:rPr>
  </w:style>
  <w:style w:type="paragraph" w:customStyle="1" w:styleId="litordernum">
    <w:name w:val="lit order num"/>
    <w:aliases w:val="lon"/>
    <w:next w:val="Normal"/>
    <w:pPr>
      <w:wordWrap w:val="0"/>
      <w:spacing w:line="240" w:lineRule="exact"/>
      <w:jc w:val="right"/>
    </w:pPr>
    <w:rPr>
      <w:rFonts w:ascii="Arial" w:eastAsia="ＭＳ ゴシック" w:hAnsi="Arial"/>
    </w:rPr>
  </w:style>
  <w:style w:type="paragraph" w:customStyle="1" w:styleId="code">
    <w:name w:val="code"/>
    <w:aliases w:val="c"/>
    <w:pPr>
      <w:keepNext/>
      <w:keepLines/>
      <w:tabs>
        <w:tab w:val="left" w:pos="380"/>
        <w:tab w:val="left" w:pos="540"/>
        <w:tab w:val="left" w:pos="900"/>
        <w:tab w:val="left" w:pos="1264"/>
        <w:tab w:val="left" w:pos="1627"/>
        <w:tab w:val="left" w:pos="1990"/>
        <w:tab w:val="left" w:pos="2353"/>
        <w:tab w:val="left" w:pos="2716"/>
        <w:tab w:val="left" w:pos="3079"/>
        <w:tab w:val="left" w:pos="3442"/>
        <w:tab w:val="left" w:pos="3805"/>
        <w:tab w:val="left" w:pos="4168"/>
        <w:tab w:val="left" w:pos="4530"/>
        <w:tab w:val="left" w:pos="4893"/>
        <w:tab w:val="left" w:pos="5256"/>
        <w:tab w:val="left" w:pos="5619"/>
        <w:tab w:val="left" w:pos="5982"/>
        <w:tab w:val="left" w:pos="6345"/>
        <w:tab w:val="left" w:pos="6708"/>
        <w:tab w:val="left" w:pos="7071"/>
        <w:tab w:val="left" w:pos="7433"/>
        <w:tab w:val="left" w:pos="7796"/>
        <w:tab w:val="left" w:pos="8159"/>
        <w:tab w:val="left" w:pos="8522"/>
        <w:tab w:val="left" w:pos="8885"/>
        <w:tab w:val="left" w:pos="9248"/>
        <w:tab w:val="right" w:pos="9611"/>
      </w:tabs>
      <w:spacing w:line="240" w:lineRule="atLeast"/>
      <w:ind w:left="181"/>
    </w:pPr>
    <w:rPr>
      <w:rFonts w:ascii="Courier New" w:eastAsia="ＭＳ 明朝" w:hAnsi="Courier New"/>
    </w:rPr>
  </w:style>
  <w:style w:type="paragraph" w:customStyle="1" w:styleId="table1ordered">
    <w:name w:val="table 1 ordered"/>
    <w:aliases w:val="t1o"/>
    <w:basedOn w:val="table1unordered"/>
    <w:rsid w:val="00BB47A2"/>
    <w:pPr>
      <w:numPr>
        <w:numId w:val="0"/>
      </w:numPr>
      <w:tabs>
        <w:tab w:val="left" w:pos="420"/>
      </w:tabs>
      <w:ind w:left="289" w:hanging="289"/>
    </w:pPr>
  </w:style>
  <w:style w:type="paragraph" w:customStyle="1" w:styleId="codeend">
    <w:name w:val="code end"/>
    <w:aliases w:val="ce"/>
    <w:basedOn w:val="code"/>
    <w:next w:val="Normal"/>
  </w:style>
  <w:style w:type="paragraph" w:styleId="Header">
    <w:name w:val="header"/>
    <w:basedOn w:val="Normal"/>
    <w:pPr>
      <w:tabs>
        <w:tab w:val="center" w:pos="4320"/>
        <w:tab w:val="right" w:pos="8640"/>
      </w:tabs>
      <w:spacing w:after="200"/>
    </w:pPr>
  </w:style>
  <w:style w:type="paragraph" w:styleId="Footer">
    <w:name w:val="footer"/>
    <w:basedOn w:val="Normal"/>
    <w:link w:val="FooterChar"/>
    <w:rsid w:val="00085923"/>
    <w:pPr>
      <w:tabs>
        <w:tab w:val="center" w:pos="4320"/>
        <w:tab w:val="right" w:pos="8640"/>
      </w:tabs>
      <w:spacing w:after="200"/>
    </w:pPr>
    <w:rPr>
      <w:rFonts w:ascii="Arial" w:eastAsia="ＭＳ ゴシック" w:hAnsi="Arial"/>
    </w:rPr>
  </w:style>
  <w:style w:type="paragraph" w:customStyle="1" w:styleId="11">
    <w:name w:val="ヘッダー1"/>
    <w:aliases w:val="h"/>
    <w:autoRedefine/>
    <w:pPr>
      <w:pBdr>
        <w:bottom w:val="single" w:sz="18" w:space="1" w:color="1E1284"/>
      </w:pBdr>
      <w:tabs>
        <w:tab w:val="right" w:pos="9611"/>
      </w:tabs>
      <w:spacing w:after="120" w:line="240" w:lineRule="atLeast"/>
    </w:pPr>
    <w:rPr>
      <w:rFonts w:ascii="Arial" w:eastAsia="ＭＳ ゴシック" w:hAnsi="Arial"/>
      <w:sz w:val="24"/>
    </w:rPr>
  </w:style>
  <w:style w:type="paragraph" w:customStyle="1" w:styleId="table2unordered">
    <w:name w:val="table 2 unordered"/>
    <w:aliases w:val="t2u"/>
    <w:basedOn w:val="Level2unordered"/>
    <w:rPr>
      <w:rFonts w:ascii="Arial" w:eastAsia="ＭＳ ゴシック" w:hAnsi="Arial"/>
    </w:rPr>
  </w:style>
  <w:style w:type="paragraph" w:customStyle="1" w:styleId="Level2unordered">
    <w:name w:val="Level 2 unordered"/>
    <w:aliases w:val="2u"/>
    <w:basedOn w:val="Level1unordered"/>
    <w:rsid w:val="00FA729C"/>
    <w:pPr>
      <w:numPr>
        <w:numId w:val="3"/>
      </w:numPr>
      <w:tabs>
        <w:tab w:val="clear" w:pos="289"/>
        <w:tab w:val="left" w:pos="578"/>
      </w:tabs>
      <w:ind w:hanging="289"/>
    </w:pPr>
  </w:style>
  <w:style w:type="paragraph" w:customStyle="1" w:styleId="table2cont">
    <w:name w:val="table 2 cont"/>
    <w:aliases w:val="t2c"/>
    <w:basedOn w:val="tablebody"/>
    <w:rsid w:val="00363595"/>
    <w:pPr>
      <w:ind w:left="578"/>
    </w:pPr>
  </w:style>
  <w:style w:type="paragraph" w:customStyle="1" w:styleId="Level2cont">
    <w:name w:val="Level 2 cont"/>
    <w:aliases w:val="2c"/>
    <w:basedOn w:val="Level1cont"/>
    <w:pPr>
      <w:ind w:left="578"/>
    </w:pPr>
  </w:style>
  <w:style w:type="paragraph" w:customStyle="1" w:styleId="Level1cont">
    <w:name w:val="Level 1 cont"/>
    <w:aliases w:val="1c"/>
    <w:rsid w:val="00AA1984"/>
    <w:pPr>
      <w:keepNext/>
      <w:keepLines/>
      <w:spacing w:after="20" w:line="240" w:lineRule="atLeast"/>
      <w:ind w:left="289"/>
    </w:pPr>
    <w:rPr>
      <w:rFonts w:ascii="Times New Roman" w:eastAsia="ＭＳ 明朝" w:hAnsi="Times New Roman"/>
    </w:rPr>
  </w:style>
  <w:style w:type="paragraph" w:customStyle="1" w:styleId="table2ordered">
    <w:name w:val="table 2 ordered"/>
    <w:aliases w:val="t2o"/>
    <w:basedOn w:val="Level2ordered"/>
    <w:rPr>
      <w:rFonts w:ascii="Arial" w:eastAsia="ＭＳ ゴシック" w:hAnsi="Arial"/>
    </w:rPr>
  </w:style>
  <w:style w:type="paragraph" w:customStyle="1" w:styleId="Level2ordered">
    <w:name w:val="Level 2 ordered"/>
    <w:aliases w:val="2o"/>
    <w:basedOn w:val="Level1ordered"/>
    <w:pPr>
      <w:ind w:left="578"/>
    </w:pPr>
  </w:style>
  <w:style w:type="paragraph" w:customStyle="1" w:styleId="Level3cont">
    <w:name w:val="Level 3 cont"/>
    <w:aliases w:val="3c"/>
    <w:basedOn w:val="Level2cont"/>
    <w:pPr>
      <w:ind w:left="868"/>
    </w:pPr>
  </w:style>
  <w:style w:type="paragraph" w:customStyle="1" w:styleId="figurenumnotecont">
    <w:name w:val="figure num note cont"/>
    <w:aliases w:val="fnnc"/>
    <w:basedOn w:val="figurenumnote"/>
    <w:pPr>
      <w:tabs>
        <w:tab w:val="clear" w:pos="624"/>
      </w:tabs>
    </w:pPr>
  </w:style>
  <w:style w:type="paragraph" w:customStyle="1" w:styleId="notenumbercont">
    <w:name w:val="note number cont"/>
    <w:aliases w:val="nnc"/>
    <w:basedOn w:val="notenumber"/>
    <w:rsid w:val="00AA1984"/>
    <w:pPr>
      <w:tabs>
        <w:tab w:val="clear" w:pos="624"/>
      </w:tabs>
      <w:ind w:firstLine="0"/>
    </w:pPr>
  </w:style>
  <w:style w:type="paragraph" w:customStyle="1" w:styleId="tablenumbernotecont">
    <w:name w:val="table number note cont"/>
    <w:aliases w:val="tnnc"/>
    <w:basedOn w:val="tablenumbernote"/>
    <w:pPr>
      <w:tabs>
        <w:tab w:val="clear" w:pos="601"/>
      </w:tabs>
      <w:ind w:firstLine="0"/>
    </w:pPr>
  </w:style>
  <w:style w:type="paragraph" w:customStyle="1" w:styleId="condition">
    <w:name w:val="condition"/>
    <w:aliases w:val="con"/>
    <w:pPr>
      <w:keepNext/>
      <w:spacing w:after="40" w:line="240" w:lineRule="atLeast"/>
      <w:jc w:val="right"/>
    </w:pPr>
    <w:rPr>
      <w:rFonts w:ascii="Times New Roman" w:eastAsia="ＭＳ 明朝" w:hAnsi="Times New Roman"/>
    </w:rPr>
  </w:style>
  <w:style w:type="paragraph" w:customStyle="1" w:styleId="conditiontitle">
    <w:name w:val="condition title"/>
    <w:aliases w:val="cont"/>
    <w:pPr>
      <w:keepNext/>
      <w:spacing w:after="120" w:line="240" w:lineRule="atLeast"/>
    </w:pPr>
    <w:rPr>
      <w:rFonts w:ascii="Arial" w:eastAsia="ＭＳ ゴシック" w:hAnsi="Arial"/>
    </w:rPr>
  </w:style>
  <w:style w:type="paragraph" w:customStyle="1" w:styleId="lastpage">
    <w:name w:val="last page"/>
    <w:aliases w:val="lp"/>
    <w:basedOn w:val="Space"/>
    <w:pPr>
      <w:spacing w:after="0" w:line="240" w:lineRule="auto"/>
      <w:jc w:val="center"/>
    </w:pPr>
  </w:style>
  <w:style w:type="paragraph" w:customStyle="1" w:styleId="Level3ordered">
    <w:name w:val="Level 3 ordered"/>
    <w:aliases w:val="3o"/>
    <w:basedOn w:val="Level2ordered"/>
    <w:pPr>
      <w:ind w:left="867"/>
    </w:pPr>
  </w:style>
  <w:style w:type="paragraph" w:customStyle="1" w:styleId="Level3unordered">
    <w:name w:val="Level 3 unordered"/>
    <w:aliases w:val="3u"/>
    <w:basedOn w:val="Level2unordered"/>
    <w:pPr>
      <w:numPr>
        <w:numId w:val="2"/>
      </w:numPr>
      <w:tabs>
        <w:tab w:val="clear" w:pos="660"/>
        <w:tab w:val="left" w:pos="868"/>
      </w:tabs>
      <w:ind w:left="867" w:hanging="289"/>
    </w:pPr>
  </w:style>
  <w:style w:type="paragraph" w:customStyle="1" w:styleId="listend">
    <w:name w:val="list end"/>
    <w:aliases w:val="le"/>
    <w:next w:val="Normal"/>
    <w:pPr>
      <w:spacing w:line="160" w:lineRule="exact"/>
      <w:jc w:val="both"/>
    </w:pPr>
    <w:rPr>
      <w:rFonts w:ascii="Times New Roman" w:eastAsia="ＭＳ 明朝" w:hAnsi="Times New Roman"/>
      <w:lang w:eastAsia="zh-TW"/>
    </w:rPr>
  </w:style>
  <w:style w:type="paragraph" w:customStyle="1" w:styleId="notecont">
    <w:name w:val="note cont"/>
    <w:aliases w:val="nc"/>
    <w:basedOn w:val="note"/>
    <w:rsid w:val="00AA1984"/>
    <w:pPr>
      <w:ind w:firstLine="0"/>
    </w:pPr>
  </w:style>
  <w:style w:type="paragraph" w:customStyle="1" w:styleId="table1cont">
    <w:name w:val="table 1 cont"/>
    <w:aliases w:val="t1c"/>
    <w:basedOn w:val="tablebody"/>
    <w:pPr>
      <w:spacing w:after="40" w:line="220" w:lineRule="atLeast"/>
      <w:ind w:left="289"/>
    </w:pPr>
  </w:style>
  <w:style w:type="paragraph" w:customStyle="1" w:styleId="figuretitleabove">
    <w:name w:val="figure title above"/>
    <w:aliases w:val="fta"/>
    <w:basedOn w:val="Heading3"/>
    <w:next w:val="Normal"/>
    <w:pPr>
      <w:adjustRightInd w:val="0"/>
      <w:spacing w:before="120" w:after="120" w:line="300" w:lineRule="exact"/>
      <w:textAlignment w:val="baseline"/>
    </w:pPr>
  </w:style>
  <w:style w:type="paragraph" w:customStyle="1" w:styleId="tablefigure">
    <w:name w:val="table figure"/>
    <w:aliases w:val="tf"/>
    <w:basedOn w:val="tablebody"/>
    <w:next w:val="tablebody"/>
  </w:style>
  <w:style w:type="paragraph" w:customStyle="1" w:styleId="tablenotecont">
    <w:name w:val="table note cont"/>
    <w:aliases w:val="tnc"/>
    <w:basedOn w:val="tableend"/>
    <w:pPr>
      <w:spacing w:after="20"/>
      <w:ind w:left="601"/>
    </w:pPr>
  </w:style>
  <w:style w:type="paragraph" w:customStyle="1" w:styleId="tabletitle">
    <w:name w:val="table title"/>
    <w:aliases w:val="tt"/>
    <w:next w:val="Normal"/>
    <w:rsid w:val="00AA1984"/>
    <w:pPr>
      <w:spacing w:after="120" w:line="240" w:lineRule="atLeast"/>
      <w:ind w:left="907" w:hanging="907"/>
      <w:jc w:val="both"/>
    </w:pPr>
    <w:rPr>
      <w:rFonts w:ascii="Arial" w:eastAsia="ＭＳ ゴシック" w:hAnsi="Arial"/>
      <w:b/>
    </w:rPr>
  </w:style>
  <w:style w:type="paragraph" w:customStyle="1" w:styleId="conditionitem">
    <w:name w:val="condition item"/>
    <w:aliases w:val="coni"/>
    <w:basedOn w:val="Level1unordered"/>
    <w:pPr>
      <w:tabs>
        <w:tab w:val="clear" w:pos="289"/>
        <w:tab w:val="num" w:pos="272"/>
      </w:tabs>
    </w:pPr>
  </w:style>
  <w:style w:type="paragraph" w:customStyle="1" w:styleId="indexlist">
    <w:name w:val="index list"/>
    <w:aliases w:val="il"/>
    <w:basedOn w:val="Level1unordered"/>
    <w:pPr>
      <w:tabs>
        <w:tab w:val="left" w:leader="dot" w:pos="8335"/>
        <w:tab w:val="right" w:pos="8675"/>
      </w:tabs>
    </w:pPr>
  </w:style>
  <w:style w:type="paragraph" w:customStyle="1" w:styleId="documentname">
    <w:name w:val="document name"/>
    <w:aliases w:val="dn"/>
    <w:autoRedefine/>
    <w:rsid w:val="00AA1984"/>
    <w:pPr>
      <w:pBdr>
        <w:bottom w:val="single" w:sz="18" w:space="1" w:color="2A289D"/>
      </w:pBdr>
      <w:spacing w:after="120" w:line="320" w:lineRule="exact"/>
      <w:jc w:val="both"/>
    </w:pPr>
    <w:rPr>
      <w:rFonts w:ascii="Arial" w:eastAsia="ＭＳ ゴシック" w:hAnsi="Arial"/>
      <w:sz w:val="28"/>
    </w:rPr>
  </w:style>
  <w:style w:type="paragraph" w:customStyle="1" w:styleId="3">
    <w:name w:val="番号なし見出し3"/>
    <w:basedOn w:val="Heading3"/>
    <w:pPr>
      <w:numPr>
        <w:ilvl w:val="0"/>
        <w:numId w:val="0"/>
      </w:numPr>
    </w:pPr>
  </w:style>
  <w:style w:type="paragraph" w:customStyle="1" w:styleId="12">
    <w:name w:val="番号なし見出し1"/>
    <w:basedOn w:val="Heading1"/>
    <w:pPr>
      <w:numPr>
        <w:numId w:val="0"/>
      </w:numPr>
    </w:pPr>
  </w:style>
  <w:style w:type="paragraph" w:styleId="DocumentMap">
    <w:name w:val="Document Map"/>
    <w:basedOn w:val="Normal"/>
    <w:semiHidden/>
    <w:pPr>
      <w:shd w:val="clear" w:color="auto" w:fill="000080"/>
    </w:pPr>
    <w:rPr>
      <w:rFonts w:ascii="Arial" w:eastAsia="ＭＳ ゴシック" w:hAnsi="Arial"/>
    </w:rPr>
  </w:style>
  <w:style w:type="paragraph" w:customStyle="1" w:styleId="a">
    <w:name w:val="図罫無"/>
    <w:basedOn w:val="box"/>
    <w:pPr>
      <w:pBdr>
        <w:top w:val="none" w:sz="0" w:space="0" w:color="auto"/>
        <w:left w:val="none" w:sz="0" w:space="0" w:color="auto"/>
        <w:bottom w:val="none" w:sz="0" w:space="0" w:color="auto"/>
        <w:right w:val="none" w:sz="0" w:space="0" w:color="auto"/>
      </w:pBdr>
    </w:pPr>
  </w:style>
  <w:style w:type="character" w:styleId="Hyperlink">
    <w:name w:val="Hyperlink"/>
    <w:uiPriority w:val="99"/>
    <w:rPr>
      <w:color w:val="0000FF"/>
      <w:u w:val="single"/>
    </w:rPr>
  </w:style>
  <w:style w:type="paragraph" w:customStyle="1" w:styleId="introductionheader">
    <w:name w:val="introduction header"/>
    <w:aliases w:val="ih"/>
    <w:rsid w:val="00AA1984"/>
    <w:pPr>
      <w:spacing w:before="120" w:after="120" w:line="240" w:lineRule="atLeast"/>
    </w:pPr>
    <w:rPr>
      <w:rFonts w:ascii="Arial" w:eastAsia="ＭＳ ゴシック" w:hAnsi="Arial"/>
      <w:b/>
      <w:sz w:val="24"/>
    </w:rPr>
  </w:style>
  <w:style w:type="paragraph" w:customStyle="1" w:styleId="targetdevice">
    <w:name w:val="target device"/>
    <w:aliases w:val="td"/>
    <w:rsid w:val="00AA1984"/>
    <w:pPr>
      <w:spacing w:before="120" w:after="120" w:line="240" w:lineRule="atLeast"/>
    </w:pPr>
    <w:rPr>
      <w:rFonts w:ascii="Arial" w:eastAsia="ＭＳ ゴシック" w:hAnsi="Arial"/>
      <w:b/>
      <w:sz w:val="24"/>
    </w:rPr>
  </w:style>
  <w:style w:type="paragraph" w:customStyle="1" w:styleId="contentsheader">
    <w:name w:val="contents header"/>
    <w:rsid w:val="00AA1984"/>
    <w:pPr>
      <w:spacing w:before="120" w:after="120" w:line="240" w:lineRule="atLeast"/>
    </w:pPr>
    <w:rPr>
      <w:rFonts w:ascii="Arial" w:eastAsia="ＭＳ ゴシック" w:hAnsi="Arial"/>
      <w:b/>
      <w:sz w:val="24"/>
    </w:rPr>
  </w:style>
  <w:style w:type="paragraph" w:customStyle="1" w:styleId="revisionhistory">
    <w:name w:val="revision history"/>
    <w:aliases w:val="rh"/>
    <w:basedOn w:val="Heading1"/>
    <w:rsid w:val="006D07D5"/>
    <w:pPr>
      <w:numPr>
        <w:numId w:val="0"/>
      </w:numPr>
    </w:pPr>
  </w:style>
  <w:style w:type="paragraph" w:customStyle="1" w:styleId="figurenotecont">
    <w:name w:val="figure note cont"/>
    <w:aliases w:val="fnc"/>
    <w:basedOn w:val="figurenote"/>
  </w:style>
  <w:style w:type="paragraph" w:customStyle="1" w:styleId="2">
    <w:name w:val="番号なし見出し2"/>
    <w:basedOn w:val="Heading2"/>
    <w:pPr>
      <w:numPr>
        <w:ilvl w:val="0"/>
        <w:numId w:val="0"/>
      </w:numPr>
    </w:pPr>
  </w:style>
  <w:style w:type="paragraph" w:customStyle="1" w:styleId="websiteandsupport">
    <w:name w:val="website and support"/>
    <w:aliases w:val="ws"/>
    <w:basedOn w:val="revisionhistory"/>
    <w:next w:val="Normal"/>
  </w:style>
  <w:style w:type="character" w:styleId="FollowedHyperlink">
    <w:name w:val="FollowedHyperlink"/>
    <w:rPr>
      <w:color w:val="800080"/>
      <w:u w:val="single"/>
    </w:rPr>
  </w:style>
  <w:style w:type="paragraph" w:styleId="BodyText">
    <w:name w:val="Body Text"/>
    <w:basedOn w:val="Normal"/>
    <w:link w:val="BodyTextChar"/>
    <w:pPr>
      <w:widowControl w:val="0"/>
      <w:spacing w:after="0" w:line="340" w:lineRule="exact"/>
      <w:ind w:firstLine="200"/>
    </w:pPr>
  </w:style>
  <w:style w:type="paragraph" w:customStyle="1" w:styleId="lonrnrd">
    <w:name w:val="lon_rn_rd"/>
    <w:pPr>
      <w:spacing w:line="240" w:lineRule="atLeast"/>
      <w:jc w:val="right"/>
    </w:pPr>
    <w:rPr>
      <w:rFonts w:ascii="Arial" w:eastAsia="ＭＳ ゴシック" w:hAnsi="Arial"/>
    </w:rPr>
  </w:style>
  <w:style w:type="paragraph" w:styleId="ListContinue">
    <w:name w:val="List Continue"/>
    <w:basedOn w:val="Normal"/>
    <w:next w:val="Normal"/>
    <w:pPr>
      <w:widowControl w:val="0"/>
      <w:overflowPunct w:val="0"/>
      <w:autoSpaceDE w:val="0"/>
      <w:autoSpaceDN w:val="0"/>
      <w:spacing w:after="20" w:line="340" w:lineRule="exact"/>
      <w:ind w:left="403"/>
    </w:pPr>
  </w:style>
  <w:style w:type="character" w:styleId="SubtleReference">
    <w:name w:val="Subtle Reference"/>
    <w:qFormat/>
    <w:rPr>
      <w:rFonts w:ascii="Arial" w:eastAsia="ＭＳ ゴシック" w:hAnsi="Arial"/>
      <w:color w:val="000000"/>
      <w:spacing w:val="0"/>
      <w:sz w:val="20"/>
      <w:u w:val="none"/>
    </w:rPr>
  </w:style>
  <w:style w:type="paragraph" w:customStyle="1" w:styleId="a0">
    <w:name w:val="番号無見出し"/>
    <w:basedOn w:val="Heading3"/>
    <w:next w:val="BodyText"/>
    <w:pPr>
      <w:keepNext/>
      <w:numPr>
        <w:ilvl w:val="0"/>
        <w:numId w:val="0"/>
      </w:numPr>
      <w:spacing w:before="120" w:after="60" w:line="300" w:lineRule="exact"/>
      <w:outlineLvl w:val="9"/>
    </w:pPr>
    <w:rPr>
      <w:sz w:val="24"/>
    </w:rPr>
  </w:style>
  <w:style w:type="character" w:styleId="PageNumber">
    <w:name w:val="page number"/>
    <w:basedOn w:val="DefaultParagraphFont"/>
    <w:rsid w:val="004D768B"/>
  </w:style>
  <w:style w:type="paragraph" w:styleId="BalloonText">
    <w:name w:val="Balloon Text"/>
    <w:basedOn w:val="Normal"/>
    <w:link w:val="BalloonTextChar"/>
    <w:rsid w:val="00926632"/>
    <w:pPr>
      <w:spacing w:after="0"/>
    </w:pPr>
    <w:rPr>
      <w:rFonts w:ascii="Arial" w:eastAsia="ＭＳ ゴシック" w:hAnsi="Arial"/>
      <w:sz w:val="18"/>
      <w:szCs w:val="18"/>
    </w:rPr>
  </w:style>
  <w:style w:type="character" w:customStyle="1" w:styleId="BalloonTextChar">
    <w:name w:val="Balloon Text Char"/>
    <w:link w:val="BalloonText"/>
    <w:rsid w:val="00926632"/>
    <w:rPr>
      <w:rFonts w:ascii="Arial" w:eastAsia="ＭＳ ゴシック" w:hAnsi="Arial" w:cs="Times New Roman"/>
      <w:sz w:val="18"/>
      <w:szCs w:val="18"/>
    </w:rPr>
  </w:style>
  <w:style w:type="paragraph" w:customStyle="1" w:styleId="a1">
    <w:name w:val="本文インデントなし"/>
    <w:basedOn w:val="BodyText"/>
    <w:rsid w:val="000B483E"/>
    <w:pPr>
      <w:spacing w:line="300" w:lineRule="exact"/>
      <w:ind w:firstLine="199"/>
    </w:pPr>
  </w:style>
  <w:style w:type="paragraph" w:styleId="HTMLAddress">
    <w:name w:val="HTML Address"/>
    <w:basedOn w:val="Normal"/>
    <w:link w:val="HTMLAddressChar"/>
    <w:semiHidden/>
    <w:unhideWhenUsed/>
    <w:rsid w:val="00996709"/>
    <w:rPr>
      <w:i/>
      <w:iCs/>
    </w:rPr>
  </w:style>
  <w:style w:type="character" w:customStyle="1" w:styleId="HTMLAddressChar">
    <w:name w:val="HTML Address Char"/>
    <w:link w:val="HTMLAddress"/>
    <w:semiHidden/>
    <w:rsid w:val="00996709"/>
    <w:rPr>
      <w:rFonts w:ascii="Times New Roman" w:eastAsia="ＭＳ 明朝" w:hAnsi="Times New Roman"/>
      <w:i/>
      <w:iCs/>
    </w:rPr>
  </w:style>
  <w:style w:type="paragraph" w:styleId="HTMLPreformatted">
    <w:name w:val="HTML Preformatted"/>
    <w:basedOn w:val="Normal"/>
    <w:link w:val="HTMLPreformattedChar"/>
    <w:semiHidden/>
    <w:unhideWhenUsed/>
    <w:rsid w:val="00996709"/>
    <w:rPr>
      <w:rFonts w:ascii="Courier New" w:hAnsi="Courier New" w:cs="Courier New"/>
    </w:rPr>
  </w:style>
  <w:style w:type="character" w:customStyle="1" w:styleId="HTMLPreformattedChar">
    <w:name w:val="HTML Preformatted Char"/>
    <w:link w:val="HTMLPreformatted"/>
    <w:semiHidden/>
    <w:rsid w:val="00996709"/>
    <w:rPr>
      <w:rFonts w:ascii="Courier New" w:eastAsia="ＭＳ 明朝" w:hAnsi="Courier New" w:cs="Courier New"/>
    </w:rPr>
  </w:style>
  <w:style w:type="paragraph" w:styleId="CommentText">
    <w:name w:val="annotation text"/>
    <w:basedOn w:val="Normal"/>
    <w:link w:val="CommentTextChar"/>
    <w:semiHidden/>
    <w:unhideWhenUsed/>
    <w:rsid w:val="00996709"/>
  </w:style>
  <w:style w:type="character" w:customStyle="1" w:styleId="CommentTextChar">
    <w:name w:val="Comment Text Char"/>
    <w:link w:val="CommentText"/>
    <w:semiHidden/>
    <w:rsid w:val="00996709"/>
    <w:rPr>
      <w:rFonts w:ascii="Times New Roman" w:eastAsia="ＭＳ 明朝" w:hAnsi="Times New Roman"/>
    </w:rPr>
  </w:style>
  <w:style w:type="paragraph" w:styleId="CommentSubject">
    <w:name w:val="annotation subject"/>
    <w:basedOn w:val="CommentText"/>
    <w:next w:val="CommentText"/>
    <w:link w:val="CommentSubjectChar"/>
    <w:semiHidden/>
    <w:unhideWhenUsed/>
    <w:rsid w:val="00996709"/>
    <w:rPr>
      <w:b/>
      <w:bCs/>
    </w:rPr>
  </w:style>
  <w:style w:type="character" w:customStyle="1" w:styleId="CommentSubjectChar">
    <w:name w:val="Comment Subject Char"/>
    <w:link w:val="CommentSubject"/>
    <w:semiHidden/>
    <w:rsid w:val="00996709"/>
    <w:rPr>
      <w:rFonts w:ascii="Times New Roman" w:eastAsia="ＭＳ 明朝" w:hAnsi="Times New Roman"/>
      <w:b/>
      <w:bCs/>
    </w:rPr>
  </w:style>
  <w:style w:type="paragraph" w:styleId="BlockText">
    <w:name w:val="Block Text"/>
    <w:basedOn w:val="Normal"/>
    <w:semiHidden/>
    <w:unhideWhenUsed/>
    <w:rsid w:val="00996709"/>
    <w:pPr>
      <w:ind w:left="1440" w:right="1440"/>
    </w:pPr>
  </w:style>
  <w:style w:type="paragraph" w:styleId="MacroText">
    <w:name w:val="macro"/>
    <w:link w:val="MacroTextChar"/>
    <w:semiHidden/>
    <w:unhideWhenUsed/>
    <w:rsid w:val="00996709"/>
    <w:pPr>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adjustRightInd w:val="0"/>
      <w:snapToGrid w:val="0"/>
      <w:spacing w:after="120"/>
      <w:ind w:firstLine="181"/>
      <w:textAlignment w:val="baseline"/>
    </w:pPr>
    <w:rPr>
      <w:rFonts w:ascii="Courier New" w:eastAsia="ＭＳ 明朝" w:hAnsi="Courier New" w:cs="Courier New"/>
      <w:sz w:val="18"/>
      <w:szCs w:val="18"/>
    </w:rPr>
  </w:style>
  <w:style w:type="character" w:customStyle="1" w:styleId="MacroTextChar">
    <w:name w:val="Macro Text Char"/>
    <w:link w:val="MacroText"/>
    <w:semiHidden/>
    <w:rsid w:val="00996709"/>
    <w:rPr>
      <w:rFonts w:ascii="Courier New" w:eastAsia="ＭＳ 明朝" w:hAnsi="Courier New" w:cs="Courier New"/>
      <w:sz w:val="18"/>
      <w:szCs w:val="18"/>
    </w:rPr>
  </w:style>
  <w:style w:type="paragraph" w:styleId="MessageHeader">
    <w:name w:val="Message Header"/>
    <w:basedOn w:val="Normal"/>
    <w:link w:val="MessageHeaderChar"/>
    <w:semiHidden/>
    <w:unhideWhenUsed/>
    <w:rsid w:val="00996709"/>
    <w:pPr>
      <w:pBdr>
        <w:top w:val="single" w:sz="6" w:space="1" w:color="auto"/>
        <w:left w:val="single" w:sz="6" w:space="1" w:color="auto"/>
        <w:bottom w:val="single" w:sz="6" w:space="1" w:color="auto"/>
        <w:right w:val="single" w:sz="6" w:space="1" w:color="auto"/>
      </w:pBdr>
      <w:shd w:val="pct20" w:color="auto" w:fill="auto"/>
      <w:ind w:left="851" w:hanging="851"/>
    </w:pPr>
    <w:rPr>
      <w:rFonts w:ascii="Arial" w:eastAsia="ＭＳ ゴシック" w:hAnsi="Arial"/>
      <w:sz w:val="24"/>
      <w:szCs w:val="24"/>
    </w:rPr>
  </w:style>
  <w:style w:type="character" w:customStyle="1" w:styleId="MessageHeaderChar">
    <w:name w:val="Message Header Char"/>
    <w:link w:val="MessageHeader"/>
    <w:semiHidden/>
    <w:rsid w:val="00996709"/>
    <w:rPr>
      <w:rFonts w:ascii="Arial" w:eastAsia="ＭＳ ゴシック" w:hAnsi="Arial" w:cs="Times New Roman"/>
      <w:sz w:val="24"/>
      <w:szCs w:val="24"/>
      <w:shd w:val="pct20" w:color="auto" w:fill="auto"/>
    </w:rPr>
  </w:style>
  <w:style w:type="paragraph" w:styleId="ListParagraph">
    <w:name w:val="List Paragraph"/>
    <w:basedOn w:val="Normal"/>
    <w:uiPriority w:val="34"/>
    <w:qFormat/>
    <w:rsid w:val="00996709"/>
    <w:pPr>
      <w:ind w:left="840"/>
    </w:pPr>
  </w:style>
  <w:style w:type="paragraph" w:styleId="Salutation">
    <w:name w:val="Salutation"/>
    <w:basedOn w:val="Normal"/>
    <w:next w:val="Normal"/>
    <w:link w:val="SalutationChar"/>
    <w:rsid w:val="00996709"/>
  </w:style>
  <w:style w:type="character" w:customStyle="1" w:styleId="SalutationChar">
    <w:name w:val="Salutation Char"/>
    <w:link w:val="Salutation"/>
    <w:rsid w:val="00996709"/>
    <w:rPr>
      <w:rFonts w:ascii="Times New Roman" w:eastAsia="ＭＳ 明朝" w:hAnsi="Times New Roman"/>
    </w:rPr>
  </w:style>
  <w:style w:type="paragraph" w:styleId="EnvelopeAddress">
    <w:name w:val="envelope address"/>
    <w:basedOn w:val="Normal"/>
    <w:semiHidden/>
    <w:unhideWhenUsed/>
    <w:rsid w:val="00996709"/>
    <w:pPr>
      <w:framePr w:w="6804" w:h="2268" w:hRule="exact" w:hSpace="142" w:wrap="auto" w:hAnchor="page" w:xAlign="center" w:yAlign="bottom"/>
      <w:snapToGrid w:val="0"/>
      <w:ind w:left="2835"/>
    </w:pPr>
    <w:rPr>
      <w:rFonts w:ascii="Arial" w:eastAsia="ＭＳ ゴシック" w:hAnsi="Arial"/>
      <w:sz w:val="24"/>
      <w:szCs w:val="24"/>
    </w:rPr>
  </w:style>
  <w:style w:type="paragraph" w:styleId="List">
    <w:name w:val="List"/>
    <w:basedOn w:val="Normal"/>
    <w:semiHidden/>
    <w:unhideWhenUsed/>
    <w:rsid w:val="00996709"/>
    <w:pPr>
      <w:ind w:left="425" w:hanging="425"/>
      <w:contextualSpacing/>
    </w:pPr>
  </w:style>
  <w:style w:type="paragraph" w:styleId="List2">
    <w:name w:val="List 2"/>
    <w:basedOn w:val="Normal"/>
    <w:semiHidden/>
    <w:unhideWhenUsed/>
    <w:rsid w:val="00996709"/>
    <w:pPr>
      <w:ind w:left="851" w:hanging="425"/>
      <w:contextualSpacing/>
    </w:pPr>
  </w:style>
  <w:style w:type="paragraph" w:styleId="List3">
    <w:name w:val="List 3"/>
    <w:basedOn w:val="Normal"/>
    <w:semiHidden/>
    <w:unhideWhenUsed/>
    <w:rsid w:val="00996709"/>
    <w:pPr>
      <w:ind w:left="1276" w:hanging="425"/>
      <w:contextualSpacing/>
    </w:pPr>
  </w:style>
  <w:style w:type="paragraph" w:styleId="List4">
    <w:name w:val="List 4"/>
    <w:basedOn w:val="Normal"/>
    <w:rsid w:val="00996709"/>
    <w:pPr>
      <w:ind w:left="1701" w:hanging="425"/>
      <w:contextualSpacing/>
    </w:pPr>
  </w:style>
  <w:style w:type="paragraph" w:styleId="List5">
    <w:name w:val="List 5"/>
    <w:basedOn w:val="Normal"/>
    <w:rsid w:val="00996709"/>
    <w:pPr>
      <w:ind w:left="2126" w:hanging="425"/>
      <w:contextualSpacing/>
    </w:pPr>
  </w:style>
  <w:style w:type="paragraph" w:styleId="Quote">
    <w:name w:val="Quote"/>
    <w:basedOn w:val="Normal"/>
    <w:next w:val="Normal"/>
    <w:link w:val="QuoteChar"/>
    <w:uiPriority w:val="29"/>
    <w:qFormat/>
    <w:rsid w:val="00996709"/>
    <w:pPr>
      <w:spacing w:before="200" w:after="160"/>
      <w:ind w:left="864" w:right="864"/>
      <w:jc w:val="center"/>
    </w:pPr>
    <w:rPr>
      <w:i/>
      <w:iCs/>
      <w:color w:val="404040"/>
    </w:rPr>
  </w:style>
  <w:style w:type="character" w:customStyle="1" w:styleId="QuoteChar">
    <w:name w:val="Quote Char"/>
    <w:link w:val="Quote"/>
    <w:uiPriority w:val="29"/>
    <w:rsid w:val="00996709"/>
    <w:rPr>
      <w:rFonts w:ascii="Times New Roman" w:eastAsia="ＭＳ 明朝" w:hAnsi="Times New Roman"/>
      <w:i/>
      <w:iCs/>
      <w:color w:val="404040"/>
    </w:rPr>
  </w:style>
  <w:style w:type="paragraph" w:styleId="IntenseQuote">
    <w:name w:val="Intense Quote"/>
    <w:basedOn w:val="Normal"/>
    <w:next w:val="Normal"/>
    <w:link w:val="IntenseQuoteChar"/>
    <w:uiPriority w:val="30"/>
    <w:qFormat/>
    <w:rsid w:val="00996709"/>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link w:val="IntenseQuote"/>
    <w:uiPriority w:val="30"/>
    <w:rsid w:val="00996709"/>
    <w:rPr>
      <w:rFonts w:ascii="Times New Roman" w:eastAsia="ＭＳ 明朝" w:hAnsi="Times New Roman"/>
      <w:i/>
      <w:iCs/>
      <w:color w:val="4F81BD"/>
    </w:rPr>
  </w:style>
  <w:style w:type="paragraph" w:styleId="TableofAuthorities">
    <w:name w:val="table of authorities"/>
    <w:basedOn w:val="Normal"/>
    <w:next w:val="Normal"/>
    <w:semiHidden/>
    <w:unhideWhenUsed/>
    <w:rsid w:val="00996709"/>
    <w:pPr>
      <w:ind w:left="200" w:hanging="200"/>
    </w:pPr>
  </w:style>
  <w:style w:type="paragraph" w:styleId="TOAHeading">
    <w:name w:val="toa heading"/>
    <w:basedOn w:val="Normal"/>
    <w:next w:val="Normal"/>
    <w:semiHidden/>
    <w:unhideWhenUsed/>
    <w:rsid w:val="00996709"/>
    <w:pPr>
      <w:spacing w:before="180"/>
    </w:pPr>
    <w:rPr>
      <w:rFonts w:ascii="Arial" w:eastAsia="ＭＳ ゴシック" w:hAnsi="Arial"/>
      <w:sz w:val="24"/>
      <w:szCs w:val="24"/>
    </w:rPr>
  </w:style>
  <w:style w:type="paragraph" w:styleId="ListBullet">
    <w:name w:val="List Bullet"/>
    <w:basedOn w:val="Normal"/>
    <w:semiHidden/>
    <w:unhideWhenUsed/>
    <w:rsid w:val="00996709"/>
    <w:pPr>
      <w:numPr>
        <w:numId w:val="4"/>
      </w:numPr>
      <w:contextualSpacing/>
    </w:pPr>
  </w:style>
  <w:style w:type="paragraph" w:styleId="ListBullet2">
    <w:name w:val="List Bullet 2"/>
    <w:basedOn w:val="Normal"/>
    <w:semiHidden/>
    <w:unhideWhenUsed/>
    <w:rsid w:val="00996709"/>
    <w:pPr>
      <w:numPr>
        <w:numId w:val="5"/>
      </w:numPr>
      <w:contextualSpacing/>
    </w:pPr>
  </w:style>
  <w:style w:type="paragraph" w:styleId="ListBullet3">
    <w:name w:val="List Bullet 3"/>
    <w:basedOn w:val="Normal"/>
    <w:semiHidden/>
    <w:unhideWhenUsed/>
    <w:rsid w:val="00996709"/>
    <w:pPr>
      <w:numPr>
        <w:numId w:val="6"/>
      </w:numPr>
      <w:contextualSpacing/>
    </w:pPr>
  </w:style>
  <w:style w:type="paragraph" w:styleId="ListBullet4">
    <w:name w:val="List Bullet 4"/>
    <w:basedOn w:val="Normal"/>
    <w:semiHidden/>
    <w:unhideWhenUsed/>
    <w:rsid w:val="00996709"/>
    <w:pPr>
      <w:numPr>
        <w:numId w:val="7"/>
      </w:numPr>
      <w:contextualSpacing/>
    </w:pPr>
  </w:style>
  <w:style w:type="paragraph" w:styleId="ListBullet5">
    <w:name w:val="List Bullet 5"/>
    <w:basedOn w:val="Normal"/>
    <w:semiHidden/>
    <w:unhideWhenUsed/>
    <w:rsid w:val="00996709"/>
    <w:pPr>
      <w:numPr>
        <w:numId w:val="8"/>
      </w:numPr>
      <w:contextualSpacing/>
    </w:pPr>
  </w:style>
  <w:style w:type="paragraph" w:styleId="ListContinue2">
    <w:name w:val="List Continue 2"/>
    <w:basedOn w:val="Normal"/>
    <w:semiHidden/>
    <w:unhideWhenUsed/>
    <w:rsid w:val="00996709"/>
    <w:pPr>
      <w:spacing w:after="180"/>
      <w:ind w:left="850"/>
      <w:contextualSpacing/>
    </w:pPr>
  </w:style>
  <w:style w:type="paragraph" w:styleId="ListContinue3">
    <w:name w:val="List Continue 3"/>
    <w:basedOn w:val="Normal"/>
    <w:semiHidden/>
    <w:unhideWhenUsed/>
    <w:rsid w:val="00996709"/>
    <w:pPr>
      <w:spacing w:after="180"/>
      <w:ind w:left="1275"/>
      <w:contextualSpacing/>
    </w:pPr>
  </w:style>
  <w:style w:type="paragraph" w:styleId="ListContinue4">
    <w:name w:val="List Continue 4"/>
    <w:basedOn w:val="Normal"/>
    <w:semiHidden/>
    <w:unhideWhenUsed/>
    <w:rsid w:val="00996709"/>
    <w:pPr>
      <w:spacing w:after="180"/>
      <w:ind w:left="1700"/>
      <w:contextualSpacing/>
    </w:pPr>
  </w:style>
  <w:style w:type="paragraph" w:styleId="ListContinue5">
    <w:name w:val="List Continue 5"/>
    <w:basedOn w:val="Normal"/>
    <w:semiHidden/>
    <w:unhideWhenUsed/>
    <w:rsid w:val="00996709"/>
    <w:pPr>
      <w:spacing w:after="180"/>
      <w:ind w:left="2125"/>
      <w:contextualSpacing/>
    </w:pPr>
  </w:style>
  <w:style w:type="paragraph" w:styleId="NoteHeading">
    <w:name w:val="Note Heading"/>
    <w:basedOn w:val="Normal"/>
    <w:next w:val="Normal"/>
    <w:link w:val="NoteHeadingChar"/>
    <w:semiHidden/>
    <w:unhideWhenUsed/>
    <w:rsid w:val="00996709"/>
    <w:pPr>
      <w:jc w:val="center"/>
    </w:pPr>
  </w:style>
  <w:style w:type="character" w:customStyle="1" w:styleId="NoteHeadingChar">
    <w:name w:val="Note Heading Char"/>
    <w:link w:val="NoteHeading"/>
    <w:semiHidden/>
    <w:rsid w:val="00996709"/>
    <w:rPr>
      <w:rFonts w:ascii="Times New Roman" w:eastAsia="ＭＳ 明朝" w:hAnsi="Times New Roman"/>
    </w:rPr>
  </w:style>
  <w:style w:type="paragraph" w:styleId="FootnoteText">
    <w:name w:val="footnote text"/>
    <w:basedOn w:val="Normal"/>
    <w:link w:val="FootnoteTextChar"/>
    <w:semiHidden/>
    <w:unhideWhenUsed/>
    <w:rsid w:val="00996709"/>
    <w:pPr>
      <w:snapToGrid w:val="0"/>
    </w:pPr>
  </w:style>
  <w:style w:type="character" w:customStyle="1" w:styleId="FootnoteTextChar">
    <w:name w:val="Footnote Text Char"/>
    <w:link w:val="FootnoteText"/>
    <w:semiHidden/>
    <w:rsid w:val="00996709"/>
    <w:rPr>
      <w:rFonts w:ascii="Times New Roman" w:eastAsia="ＭＳ 明朝" w:hAnsi="Times New Roman"/>
    </w:rPr>
  </w:style>
  <w:style w:type="paragraph" w:styleId="Closing">
    <w:name w:val="Closing"/>
    <w:basedOn w:val="Normal"/>
    <w:link w:val="ClosingChar"/>
    <w:semiHidden/>
    <w:unhideWhenUsed/>
    <w:rsid w:val="00996709"/>
    <w:pPr>
      <w:jc w:val="right"/>
    </w:pPr>
  </w:style>
  <w:style w:type="character" w:customStyle="1" w:styleId="ClosingChar">
    <w:name w:val="Closing Char"/>
    <w:link w:val="Closing"/>
    <w:semiHidden/>
    <w:rsid w:val="00996709"/>
    <w:rPr>
      <w:rFonts w:ascii="Times New Roman" w:eastAsia="ＭＳ 明朝" w:hAnsi="Times New Roman"/>
    </w:rPr>
  </w:style>
  <w:style w:type="paragraph" w:styleId="NoSpacing">
    <w:name w:val="No Spacing"/>
    <w:uiPriority w:val="1"/>
    <w:qFormat/>
    <w:rsid w:val="00996709"/>
    <w:pPr>
      <w:topLinePunct/>
      <w:adjustRightInd w:val="0"/>
      <w:ind w:firstLine="181"/>
      <w:textAlignment w:val="baseline"/>
    </w:pPr>
    <w:rPr>
      <w:rFonts w:ascii="Times New Roman" w:eastAsia="ＭＳ 明朝" w:hAnsi="Times New Roman"/>
    </w:rPr>
  </w:style>
  <w:style w:type="paragraph" w:styleId="EnvelopeReturn">
    <w:name w:val="envelope return"/>
    <w:basedOn w:val="Normal"/>
    <w:semiHidden/>
    <w:unhideWhenUsed/>
    <w:rsid w:val="00996709"/>
    <w:pPr>
      <w:snapToGrid w:val="0"/>
    </w:pPr>
    <w:rPr>
      <w:rFonts w:ascii="Arial" w:eastAsia="ＭＳ ゴシック" w:hAnsi="Arial"/>
    </w:rPr>
  </w:style>
  <w:style w:type="paragraph" w:styleId="Index1">
    <w:name w:val="index 1"/>
    <w:basedOn w:val="Normal"/>
    <w:next w:val="Normal"/>
    <w:autoRedefine/>
    <w:semiHidden/>
    <w:unhideWhenUsed/>
    <w:rsid w:val="00996709"/>
    <w:pPr>
      <w:ind w:left="200" w:hanging="200"/>
    </w:pPr>
  </w:style>
  <w:style w:type="paragraph" w:styleId="Index2">
    <w:name w:val="index 2"/>
    <w:basedOn w:val="Normal"/>
    <w:next w:val="Normal"/>
    <w:autoRedefine/>
    <w:semiHidden/>
    <w:unhideWhenUsed/>
    <w:rsid w:val="00996709"/>
    <w:pPr>
      <w:ind w:left="400" w:hanging="200"/>
    </w:pPr>
  </w:style>
  <w:style w:type="paragraph" w:styleId="Index3">
    <w:name w:val="index 3"/>
    <w:basedOn w:val="Normal"/>
    <w:next w:val="Normal"/>
    <w:autoRedefine/>
    <w:semiHidden/>
    <w:unhideWhenUsed/>
    <w:rsid w:val="00996709"/>
    <w:pPr>
      <w:ind w:left="600" w:hanging="200"/>
    </w:pPr>
  </w:style>
  <w:style w:type="paragraph" w:styleId="Index4">
    <w:name w:val="index 4"/>
    <w:basedOn w:val="Normal"/>
    <w:next w:val="Normal"/>
    <w:autoRedefine/>
    <w:semiHidden/>
    <w:unhideWhenUsed/>
    <w:rsid w:val="00996709"/>
    <w:pPr>
      <w:ind w:left="800" w:hanging="200"/>
    </w:pPr>
  </w:style>
  <w:style w:type="paragraph" w:styleId="Index5">
    <w:name w:val="index 5"/>
    <w:basedOn w:val="Normal"/>
    <w:next w:val="Normal"/>
    <w:autoRedefine/>
    <w:semiHidden/>
    <w:unhideWhenUsed/>
    <w:rsid w:val="00996709"/>
    <w:pPr>
      <w:ind w:left="1000" w:hanging="200"/>
    </w:pPr>
  </w:style>
  <w:style w:type="paragraph" w:styleId="Index6">
    <w:name w:val="index 6"/>
    <w:basedOn w:val="Normal"/>
    <w:next w:val="Normal"/>
    <w:autoRedefine/>
    <w:semiHidden/>
    <w:unhideWhenUsed/>
    <w:rsid w:val="00996709"/>
    <w:pPr>
      <w:ind w:left="1200" w:hanging="200"/>
    </w:pPr>
  </w:style>
  <w:style w:type="paragraph" w:styleId="Index7">
    <w:name w:val="index 7"/>
    <w:basedOn w:val="Normal"/>
    <w:next w:val="Normal"/>
    <w:autoRedefine/>
    <w:semiHidden/>
    <w:unhideWhenUsed/>
    <w:rsid w:val="00996709"/>
    <w:pPr>
      <w:ind w:left="1400" w:hanging="200"/>
    </w:pPr>
  </w:style>
  <w:style w:type="paragraph" w:styleId="Index8">
    <w:name w:val="index 8"/>
    <w:basedOn w:val="Normal"/>
    <w:next w:val="Normal"/>
    <w:autoRedefine/>
    <w:semiHidden/>
    <w:unhideWhenUsed/>
    <w:rsid w:val="00996709"/>
    <w:pPr>
      <w:ind w:left="1600" w:hanging="200"/>
    </w:pPr>
  </w:style>
  <w:style w:type="paragraph" w:styleId="Index9">
    <w:name w:val="index 9"/>
    <w:basedOn w:val="Normal"/>
    <w:next w:val="Normal"/>
    <w:autoRedefine/>
    <w:semiHidden/>
    <w:unhideWhenUsed/>
    <w:rsid w:val="00996709"/>
    <w:pPr>
      <w:ind w:left="1800" w:hanging="200"/>
    </w:pPr>
  </w:style>
  <w:style w:type="paragraph" w:styleId="IndexHeading">
    <w:name w:val="index heading"/>
    <w:basedOn w:val="Normal"/>
    <w:next w:val="Index1"/>
    <w:semiHidden/>
    <w:unhideWhenUsed/>
    <w:rsid w:val="00996709"/>
    <w:rPr>
      <w:rFonts w:ascii="Arial" w:eastAsia="ＭＳ ゴシック" w:hAnsi="Arial"/>
      <w:b/>
      <w:bCs/>
    </w:rPr>
  </w:style>
  <w:style w:type="paragraph" w:styleId="Signature">
    <w:name w:val="Signature"/>
    <w:basedOn w:val="Normal"/>
    <w:link w:val="SignatureChar"/>
    <w:semiHidden/>
    <w:unhideWhenUsed/>
    <w:rsid w:val="00996709"/>
    <w:pPr>
      <w:jc w:val="right"/>
    </w:pPr>
  </w:style>
  <w:style w:type="character" w:customStyle="1" w:styleId="SignatureChar">
    <w:name w:val="Signature Char"/>
    <w:link w:val="Signature"/>
    <w:semiHidden/>
    <w:rsid w:val="00996709"/>
    <w:rPr>
      <w:rFonts w:ascii="Times New Roman" w:eastAsia="ＭＳ 明朝" w:hAnsi="Times New Roman"/>
    </w:rPr>
  </w:style>
  <w:style w:type="paragraph" w:styleId="PlainText">
    <w:name w:val="Plain Text"/>
    <w:basedOn w:val="Normal"/>
    <w:link w:val="PlainTextChar"/>
    <w:semiHidden/>
    <w:unhideWhenUsed/>
    <w:rsid w:val="00996709"/>
    <w:rPr>
      <w:rFonts w:ascii="ＭＳ 明朝" w:hAnsi="Courier New" w:cs="Courier New"/>
      <w:sz w:val="21"/>
      <w:szCs w:val="21"/>
    </w:rPr>
  </w:style>
  <w:style w:type="character" w:customStyle="1" w:styleId="PlainTextChar">
    <w:name w:val="Plain Text Char"/>
    <w:link w:val="PlainText"/>
    <w:semiHidden/>
    <w:rsid w:val="00996709"/>
    <w:rPr>
      <w:rFonts w:ascii="ＭＳ 明朝" w:eastAsia="ＭＳ 明朝" w:hAnsi="Courier New" w:cs="Courier New"/>
      <w:sz w:val="21"/>
      <w:szCs w:val="21"/>
    </w:rPr>
  </w:style>
  <w:style w:type="paragraph" w:styleId="Caption">
    <w:name w:val="caption"/>
    <w:basedOn w:val="Normal"/>
    <w:next w:val="Normal"/>
    <w:unhideWhenUsed/>
    <w:qFormat/>
    <w:rsid w:val="00996709"/>
    <w:rPr>
      <w:b/>
      <w:bCs/>
      <w:sz w:val="21"/>
      <w:szCs w:val="21"/>
    </w:rPr>
  </w:style>
  <w:style w:type="paragraph" w:styleId="TableofFigures">
    <w:name w:val="table of figures"/>
    <w:basedOn w:val="Normal"/>
    <w:next w:val="Normal"/>
    <w:semiHidden/>
    <w:unhideWhenUsed/>
    <w:rsid w:val="00996709"/>
  </w:style>
  <w:style w:type="paragraph" w:styleId="ListNumber">
    <w:name w:val="List Number"/>
    <w:basedOn w:val="Normal"/>
    <w:rsid w:val="00996709"/>
    <w:pPr>
      <w:numPr>
        <w:numId w:val="9"/>
      </w:numPr>
      <w:contextualSpacing/>
    </w:pPr>
  </w:style>
  <w:style w:type="paragraph" w:styleId="ListNumber2">
    <w:name w:val="List Number 2"/>
    <w:basedOn w:val="Normal"/>
    <w:semiHidden/>
    <w:unhideWhenUsed/>
    <w:rsid w:val="00996709"/>
    <w:pPr>
      <w:numPr>
        <w:numId w:val="10"/>
      </w:numPr>
      <w:contextualSpacing/>
    </w:pPr>
  </w:style>
  <w:style w:type="paragraph" w:styleId="ListNumber3">
    <w:name w:val="List Number 3"/>
    <w:basedOn w:val="Normal"/>
    <w:semiHidden/>
    <w:unhideWhenUsed/>
    <w:rsid w:val="00996709"/>
    <w:pPr>
      <w:numPr>
        <w:numId w:val="11"/>
      </w:numPr>
      <w:contextualSpacing/>
    </w:pPr>
  </w:style>
  <w:style w:type="paragraph" w:styleId="ListNumber4">
    <w:name w:val="List Number 4"/>
    <w:basedOn w:val="Normal"/>
    <w:semiHidden/>
    <w:unhideWhenUsed/>
    <w:rsid w:val="00996709"/>
    <w:pPr>
      <w:numPr>
        <w:numId w:val="12"/>
      </w:numPr>
      <w:contextualSpacing/>
    </w:pPr>
  </w:style>
  <w:style w:type="paragraph" w:styleId="ListNumber5">
    <w:name w:val="List Number 5"/>
    <w:basedOn w:val="Normal"/>
    <w:semiHidden/>
    <w:unhideWhenUsed/>
    <w:rsid w:val="00996709"/>
    <w:pPr>
      <w:numPr>
        <w:numId w:val="13"/>
      </w:numPr>
      <w:contextualSpacing/>
    </w:pPr>
  </w:style>
  <w:style w:type="paragraph" w:styleId="E-mailSignature">
    <w:name w:val="E-mail Signature"/>
    <w:basedOn w:val="Normal"/>
    <w:link w:val="E-mailSignatureChar"/>
    <w:semiHidden/>
    <w:unhideWhenUsed/>
    <w:rsid w:val="00996709"/>
  </w:style>
  <w:style w:type="character" w:customStyle="1" w:styleId="E-mailSignatureChar">
    <w:name w:val="E-mail Signature Char"/>
    <w:link w:val="E-mailSignature"/>
    <w:semiHidden/>
    <w:rsid w:val="00996709"/>
    <w:rPr>
      <w:rFonts w:ascii="Times New Roman" w:eastAsia="ＭＳ 明朝" w:hAnsi="Times New Roman"/>
    </w:rPr>
  </w:style>
  <w:style w:type="paragraph" w:styleId="Date">
    <w:name w:val="Date"/>
    <w:basedOn w:val="Normal"/>
    <w:next w:val="Normal"/>
    <w:link w:val="DateChar"/>
    <w:rsid w:val="00996709"/>
  </w:style>
  <w:style w:type="character" w:customStyle="1" w:styleId="DateChar">
    <w:name w:val="Date Char"/>
    <w:link w:val="Date"/>
    <w:rsid w:val="00996709"/>
    <w:rPr>
      <w:rFonts w:ascii="Times New Roman" w:eastAsia="ＭＳ 明朝" w:hAnsi="Times New Roman"/>
    </w:rPr>
  </w:style>
  <w:style w:type="paragraph" w:styleId="NormalWeb">
    <w:name w:val="Normal (Web)"/>
    <w:basedOn w:val="Normal"/>
    <w:unhideWhenUsed/>
    <w:rsid w:val="00996709"/>
    <w:rPr>
      <w:sz w:val="24"/>
      <w:szCs w:val="24"/>
    </w:rPr>
  </w:style>
  <w:style w:type="paragraph" w:styleId="NormalIndent">
    <w:name w:val="Normal Indent"/>
    <w:basedOn w:val="Normal"/>
    <w:semiHidden/>
    <w:unhideWhenUsed/>
    <w:rsid w:val="00996709"/>
    <w:pPr>
      <w:ind w:left="840"/>
    </w:pPr>
  </w:style>
  <w:style w:type="paragraph" w:styleId="Title">
    <w:name w:val="Title"/>
    <w:basedOn w:val="Normal"/>
    <w:next w:val="Normal"/>
    <w:link w:val="TitleChar"/>
    <w:qFormat/>
    <w:rsid w:val="00996709"/>
    <w:pPr>
      <w:spacing w:before="240"/>
      <w:jc w:val="center"/>
      <w:outlineLvl w:val="0"/>
    </w:pPr>
    <w:rPr>
      <w:rFonts w:ascii="Arial" w:eastAsia="ＭＳ ゴシック" w:hAnsi="Arial"/>
      <w:sz w:val="32"/>
      <w:szCs w:val="32"/>
    </w:rPr>
  </w:style>
  <w:style w:type="character" w:customStyle="1" w:styleId="TitleChar">
    <w:name w:val="Title Char"/>
    <w:link w:val="Title"/>
    <w:rsid w:val="00996709"/>
    <w:rPr>
      <w:rFonts w:ascii="Arial" w:eastAsia="ＭＳ ゴシック" w:hAnsi="Arial" w:cs="Times New Roman"/>
      <w:sz w:val="32"/>
      <w:szCs w:val="32"/>
    </w:rPr>
  </w:style>
  <w:style w:type="paragraph" w:styleId="Subtitle">
    <w:name w:val="Subtitle"/>
    <w:basedOn w:val="Normal"/>
    <w:next w:val="Normal"/>
    <w:link w:val="SubtitleChar"/>
    <w:qFormat/>
    <w:rsid w:val="00996709"/>
    <w:pPr>
      <w:jc w:val="center"/>
      <w:outlineLvl w:val="1"/>
    </w:pPr>
    <w:rPr>
      <w:rFonts w:ascii="Arial" w:eastAsia="ＭＳ ゴシック" w:hAnsi="Arial"/>
      <w:sz w:val="24"/>
      <w:szCs w:val="24"/>
    </w:rPr>
  </w:style>
  <w:style w:type="character" w:customStyle="1" w:styleId="SubtitleChar">
    <w:name w:val="Subtitle Char"/>
    <w:link w:val="Subtitle"/>
    <w:rsid w:val="00996709"/>
    <w:rPr>
      <w:rFonts w:ascii="Arial" w:eastAsia="ＭＳ ゴシック" w:hAnsi="Arial" w:cs="Times New Roman"/>
      <w:sz w:val="24"/>
      <w:szCs w:val="24"/>
    </w:rPr>
  </w:style>
  <w:style w:type="paragraph" w:styleId="Bibliography">
    <w:name w:val="Bibliography"/>
    <w:basedOn w:val="Normal"/>
    <w:next w:val="Normal"/>
    <w:uiPriority w:val="37"/>
    <w:semiHidden/>
    <w:unhideWhenUsed/>
    <w:rsid w:val="00996709"/>
  </w:style>
  <w:style w:type="paragraph" w:styleId="EndnoteText">
    <w:name w:val="endnote text"/>
    <w:basedOn w:val="Normal"/>
    <w:link w:val="EndnoteTextChar"/>
    <w:semiHidden/>
    <w:unhideWhenUsed/>
    <w:rsid w:val="00996709"/>
    <w:pPr>
      <w:snapToGrid w:val="0"/>
    </w:pPr>
  </w:style>
  <w:style w:type="character" w:customStyle="1" w:styleId="EndnoteTextChar">
    <w:name w:val="Endnote Text Char"/>
    <w:link w:val="EndnoteText"/>
    <w:semiHidden/>
    <w:rsid w:val="00996709"/>
    <w:rPr>
      <w:rFonts w:ascii="Times New Roman" w:eastAsia="ＭＳ 明朝" w:hAnsi="Times New Roman"/>
    </w:rPr>
  </w:style>
  <w:style w:type="paragraph" w:styleId="BodyText2">
    <w:name w:val="Body Text 2"/>
    <w:basedOn w:val="Normal"/>
    <w:link w:val="BodyText2Char"/>
    <w:semiHidden/>
    <w:unhideWhenUsed/>
    <w:rsid w:val="00996709"/>
    <w:pPr>
      <w:spacing w:line="480" w:lineRule="auto"/>
    </w:pPr>
  </w:style>
  <w:style w:type="character" w:customStyle="1" w:styleId="BodyText2Char">
    <w:name w:val="Body Text 2 Char"/>
    <w:link w:val="BodyText2"/>
    <w:semiHidden/>
    <w:rsid w:val="00996709"/>
    <w:rPr>
      <w:rFonts w:ascii="Times New Roman" w:eastAsia="ＭＳ 明朝" w:hAnsi="Times New Roman"/>
    </w:rPr>
  </w:style>
  <w:style w:type="paragraph" w:styleId="BodyText3">
    <w:name w:val="Body Text 3"/>
    <w:basedOn w:val="Normal"/>
    <w:link w:val="BodyText3Char"/>
    <w:semiHidden/>
    <w:unhideWhenUsed/>
    <w:rsid w:val="00996709"/>
    <w:rPr>
      <w:sz w:val="16"/>
      <w:szCs w:val="16"/>
    </w:rPr>
  </w:style>
  <w:style w:type="character" w:customStyle="1" w:styleId="BodyText3Char">
    <w:name w:val="Body Text 3 Char"/>
    <w:link w:val="BodyText3"/>
    <w:semiHidden/>
    <w:rsid w:val="00996709"/>
    <w:rPr>
      <w:rFonts w:ascii="Times New Roman" w:eastAsia="ＭＳ 明朝" w:hAnsi="Times New Roman"/>
      <w:sz w:val="16"/>
      <w:szCs w:val="16"/>
    </w:rPr>
  </w:style>
  <w:style w:type="paragraph" w:styleId="BodyTextIndent">
    <w:name w:val="Body Text Indent"/>
    <w:basedOn w:val="Normal"/>
    <w:link w:val="BodyTextIndentChar"/>
    <w:semiHidden/>
    <w:unhideWhenUsed/>
    <w:rsid w:val="00996709"/>
    <w:pPr>
      <w:ind w:left="851"/>
    </w:pPr>
  </w:style>
  <w:style w:type="character" w:customStyle="1" w:styleId="BodyTextIndentChar">
    <w:name w:val="Body Text Indent Char"/>
    <w:link w:val="BodyTextIndent"/>
    <w:semiHidden/>
    <w:rsid w:val="00996709"/>
    <w:rPr>
      <w:rFonts w:ascii="Times New Roman" w:eastAsia="ＭＳ 明朝" w:hAnsi="Times New Roman"/>
    </w:rPr>
  </w:style>
  <w:style w:type="paragraph" w:styleId="BodyTextIndent2">
    <w:name w:val="Body Text Indent 2"/>
    <w:basedOn w:val="Normal"/>
    <w:link w:val="BodyTextIndent2Char"/>
    <w:semiHidden/>
    <w:unhideWhenUsed/>
    <w:rsid w:val="00996709"/>
    <w:pPr>
      <w:spacing w:line="480" w:lineRule="auto"/>
      <w:ind w:left="851"/>
    </w:pPr>
  </w:style>
  <w:style w:type="character" w:customStyle="1" w:styleId="BodyTextIndent2Char">
    <w:name w:val="Body Text Indent 2 Char"/>
    <w:link w:val="BodyTextIndent2"/>
    <w:semiHidden/>
    <w:rsid w:val="00996709"/>
    <w:rPr>
      <w:rFonts w:ascii="Times New Roman" w:eastAsia="ＭＳ 明朝" w:hAnsi="Times New Roman"/>
    </w:rPr>
  </w:style>
  <w:style w:type="paragraph" w:styleId="BodyTextIndent3">
    <w:name w:val="Body Text Indent 3"/>
    <w:basedOn w:val="Normal"/>
    <w:link w:val="BodyTextIndent3Char"/>
    <w:semiHidden/>
    <w:unhideWhenUsed/>
    <w:rsid w:val="00996709"/>
    <w:pPr>
      <w:ind w:left="851"/>
    </w:pPr>
    <w:rPr>
      <w:sz w:val="16"/>
      <w:szCs w:val="16"/>
    </w:rPr>
  </w:style>
  <w:style w:type="character" w:customStyle="1" w:styleId="BodyTextIndent3Char">
    <w:name w:val="Body Text Indent 3 Char"/>
    <w:link w:val="BodyTextIndent3"/>
    <w:semiHidden/>
    <w:rsid w:val="00996709"/>
    <w:rPr>
      <w:rFonts w:ascii="Times New Roman" w:eastAsia="ＭＳ 明朝" w:hAnsi="Times New Roman"/>
      <w:sz w:val="16"/>
      <w:szCs w:val="16"/>
    </w:rPr>
  </w:style>
  <w:style w:type="paragraph" w:styleId="BodyTextFirstIndent">
    <w:name w:val="Body Text First Indent"/>
    <w:basedOn w:val="BodyText"/>
    <w:link w:val="BodyTextFirstIndentChar"/>
    <w:rsid w:val="00996709"/>
    <w:pPr>
      <w:widowControl/>
      <w:topLinePunct/>
      <w:spacing w:after="120" w:line="240" w:lineRule="auto"/>
      <w:ind w:firstLine="210"/>
    </w:pPr>
  </w:style>
  <w:style w:type="character" w:customStyle="1" w:styleId="BodyTextChar">
    <w:name w:val="Body Text Char"/>
    <w:link w:val="BodyText"/>
    <w:rsid w:val="00996709"/>
    <w:rPr>
      <w:rFonts w:ascii="Times New Roman" w:eastAsia="ＭＳ 明朝" w:hAnsi="Times New Roman"/>
    </w:rPr>
  </w:style>
  <w:style w:type="character" w:customStyle="1" w:styleId="BodyTextFirstIndentChar">
    <w:name w:val="Body Text First Indent Char"/>
    <w:link w:val="BodyTextFirstIndent"/>
    <w:rsid w:val="00996709"/>
    <w:rPr>
      <w:rFonts w:ascii="Times New Roman" w:eastAsia="ＭＳ 明朝" w:hAnsi="Times New Roman"/>
    </w:rPr>
  </w:style>
  <w:style w:type="paragraph" w:styleId="BodyTextFirstIndent2">
    <w:name w:val="Body Text First Indent 2"/>
    <w:basedOn w:val="BodyTextIndent"/>
    <w:link w:val="BodyTextFirstIndent2Char"/>
    <w:semiHidden/>
    <w:unhideWhenUsed/>
    <w:rsid w:val="00996709"/>
    <w:pPr>
      <w:ind w:firstLine="210"/>
    </w:pPr>
  </w:style>
  <w:style w:type="character" w:customStyle="1" w:styleId="BodyTextFirstIndent2Char">
    <w:name w:val="Body Text First Indent 2 Char"/>
    <w:link w:val="BodyTextFirstIndent2"/>
    <w:semiHidden/>
    <w:rsid w:val="00996709"/>
    <w:rPr>
      <w:rFonts w:ascii="Times New Roman" w:eastAsia="ＭＳ 明朝" w:hAnsi="Times New Roman"/>
    </w:rPr>
  </w:style>
  <w:style w:type="paragraph" w:styleId="TOC6">
    <w:name w:val="toc 6"/>
    <w:basedOn w:val="Normal"/>
    <w:next w:val="Normal"/>
    <w:autoRedefine/>
    <w:semiHidden/>
    <w:unhideWhenUsed/>
    <w:rsid w:val="00996709"/>
    <w:pPr>
      <w:ind w:left="1000"/>
    </w:pPr>
  </w:style>
  <w:style w:type="paragraph" w:styleId="TOC7">
    <w:name w:val="toc 7"/>
    <w:basedOn w:val="Normal"/>
    <w:next w:val="Normal"/>
    <w:autoRedefine/>
    <w:semiHidden/>
    <w:unhideWhenUsed/>
    <w:rsid w:val="00996709"/>
    <w:pPr>
      <w:ind w:left="1200"/>
    </w:pPr>
  </w:style>
  <w:style w:type="paragraph" w:styleId="TOC8">
    <w:name w:val="toc 8"/>
    <w:basedOn w:val="Normal"/>
    <w:next w:val="Normal"/>
    <w:autoRedefine/>
    <w:semiHidden/>
    <w:unhideWhenUsed/>
    <w:rsid w:val="00996709"/>
    <w:pPr>
      <w:ind w:left="1400"/>
    </w:pPr>
  </w:style>
  <w:style w:type="paragraph" w:styleId="TOC9">
    <w:name w:val="toc 9"/>
    <w:basedOn w:val="Normal"/>
    <w:next w:val="Normal"/>
    <w:autoRedefine/>
    <w:semiHidden/>
    <w:unhideWhenUsed/>
    <w:rsid w:val="00996709"/>
    <w:pPr>
      <w:ind w:left="1600"/>
    </w:pPr>
  </w:style>
  <w:style w:type="paragraph" w:styleId="TOCHeading">
    <w:name w:val="TOC Heading"/>
    <w:basedOn w:val="Heading1"/>
    <w:next w:val="Normal"/>
    <w:uiPriority w:val="39"/>
    <w:semiHidden/>
    <w:unhideWhenUsed/>
    <w:qFormat/>
    <w:rsid w:val="00996709"/>
    <w:pPr>
      <w:keepLines w:val="0"/>
      <w:numPr>
        <w:numId w:val="0"/>
      </w:numPr>
      <w:topLinePunct/>
      <w:spacing w:before="0" w:line="240" w:lineRule="auto"/>
      <w:ind w:firstLine="181"/>
      <w:outlineLvl w:val="9"/>
    </w:pPr>
    <w:rPr>
      <w:szCs w:val="24"/>
    </w:rPr>
  </w:style>
  <w:style w:type="table" w:styleId="TableGrid">
    <w:name w:val="Table Grid"/>
    <w:basedOn w:val="TableNormal"/>
    <w:rsid w:val="007B0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スタイル1"/>
    <w:uiPriority w:val="99"/>
    <w:rsid w:val="007E48F8"/>
    <w:pPr>
      <w:numPr>
        <w:numId w:val="15"/>
      </w:numPr>
    </w:pPr>
  </w:style>
  <w:style w:type="paragraph" w:customStyle="1" w:styleId="Default">
    <w:name w:val="Default"/>
    <w:rsid w:val="00055CE2"/>
    <w:pPr>
      <w:widowControl w:val="0"/>
      <w:autoSpaceDE w:val="0"/>
      <w:autoSpaceDN w:val="0"/>
      <w:adjustRightInd w:val="0"/>
    </w:pPr>
    <w:rPr>
      <w:rFonts w:ascii="Arial" w:hAnsi="Arial" w:cs="Arial"/>
      <w:color w:val="000000"/>
      <w:sz w:val="24"/>
      <w:szCs w:val="24"/>
    </w:rPr>
  </w:style>
  <w:style w:type="character" w:customStyle="1" w:styleId="tablehead0">
    <w:name w:val="table head (文字)"/>
    <w:aliases w:val="th (文字)"/>
    <w:link w:val="tablehead"/>
    <w:rsid w:val="006D07D5"/>
    <w:rPr>
      <w:rFonts w:ascii="Arial" w:eastAsia="ＭＳ 明朝" w:hAnsi="Arial"/>
      <w:b/>
    </w:rPr>
  </w:style>
  <w:style w:type="character" w:customStyle="1" w:styleId="tablebody0">
    <w:name w:val="table body (文字)"/>
    <w:aliases w:val="tb (文字)"/>
    <w:link w:val="tablebody"/>
    <w:rsid w:val="006D07D5"/>
    <w:rPr>
      <w:rFonts w:ascii="Arial" w:eastAsia="ＭＳ 明朝" w:hAnsi="Arial"/>
    </w:rPr>
  </w:style>
  <w:style w:type="paragraph" w:customStyle="1" w:styleId="Nonumberheading1">
    <w:name w:val="No number heading 1"/>
    <w:aliases w:val="nnh1"/>
    <w:basedOn w:val="Heading1"/>
    <w:rsid w:val="006D07D5"/>
    <w:pPr>
      <w:numPr>
        <w:numId w:val="0"/>
      </w:numPr>
    </w:pPr>
  </w:style>
  <w:style w:type="character" w:customStyle="1" w:styleId="FooterChar">
    <w:name w:val="Footer Char"/>
    <w:basedOn w:val="DefaultParagraphFont"/>
    <w:link w:val="Footer"/>
    <w:rsid w:val="00657683"/>
    <w:rPr>
      <w:rFonts w:ascii="Arial" w:eastAsia="ＭＳ ゴシック"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5769">
      <w:bodyDiv w:val="1"/>
      <w:marLeft w:val="0"/>
      <w:marRight w:val="0"/>
      <w:marTop w:val="0"/>
      <w:marBottom w:val="0"/>
      <w:divBdr>
        <w:top w:val="none" w:sz="0" w:space="0" w:color="auto"/>
        <w:left w:val="none" w:sz="0" w:space="0" w:color="auto"/>
        <w:bottom w:val="none" w:sz="0" w:space="0" w:color="auto"/>
        <w:right w:val="none" w:sz="0" w:space="0" w:color="auto"/>
      </w:divBdr>
    </w:div>
    <w:div w:id="572935569">
      <w:bodyDiv w:val="1"/>
      <w:marLeft w:val="0"/>
      <w:marRight w:val="0"/>
      <w:marTop w:val="0"/>
      <w:marBottom w:val="0"/>
      <w:divBdr>
        <w:top w:val="none" w:sz="0" w:space="0" w:color="auto"/>
        <w:left w:val="none" w:sz="0" w:space="0" w:color="auto"/>
        <w:bottom w:val="none" w:sz="0" w:space="0" w:color="auto"/>
        <w:right w:val="none" w:sz="0" w:space="0" w:color="auto"/>
      </w:divBdr>
    </w:div>
    <w:div w:id="586547769">
      <w:bodyDiv w:val="1"/>
      <w:marLeft w:val="0"/>
      <w:marRight w:val="0"/>
      <w:marTop w:val="0"/>
      <w:marBottom w:val="0"/>
      <w:divBdr>
        <w:top w:val="none" w:sz="0" w:space="0" w:color="auto"/>
        <w:left w:val="none" w:sz="0" w:space="0" w:color="auto"/>
        <w:bottom w:val="none" w:sz="0" w:space="0" w:color="auto"/>
        <w:right w:val="none" w:sz="0" w:space="0" w:color="auto"/>
      </w:divBdr>
    </w:div>
    <w:div w:id="619799839">
      <w:bodyDiv w:val="1"/>
      <w:marLeft w:val="0"/>
      <w:marRight w:val="0"/>
      <w:marTop w:val="0"/>
      <w:marBottom w:val="0"/>
      <w:divBdr>
        <w:top w:val="none" w:sz="0" w:space="0" w:color="auto"/>
        <w:left w:val="none" w:sz="0" w:space="0" w:color="auto"/>
        <w:bottom w:val="none" w:sz="0" w:space="0" w:color="auto"/>
        <w:right w:val="none" w:sz="0" w:space="0" w:color="auto"/>
      </w:divBdr>
    </w:div>
    <w:div w:id="1113206329">
      <w:bodyDiv w:val="1"/>
      <w:marLeft w:val="0"/>
      <w:marRight w:val="0"/>
      <w:marTop w:val="0"/>
      <w:marBottom w:val="0"/>
      <w:divBdr>
        <w:top w:val="none" w:sz="0" w:space="0" w:color="auto"/>
        <w:left w:val="none" w:sz="0" w:space="0" w:color="auto"/>
        <w:bottom w:val="none" w:sz="0" w:space="0" w:color="auto"/>
        <w:right w:val="none" w:sz="0" w:space="0" w:color="auto"/>
      </w:divBdr>
    </w:div>
    <w:div w:id="1662076685">
      <w:bodyDiv w:val="1"/>
      <w:marLeft w:val="0"/>
      <w:marRight w:val="0"/>
      <w:marTop w:val="0"/>
      <w:marBottom w:val="0"/>
      <w:divBdr>
        <w:top w:val="none" w:sz="0" w:space="0" w:color="auto"/>
        <w:left w:val="none" w:sz="0" w:space="0" w:color="auto"/>
        <w:bottom w:val="none" w:sz="0" w:space="0" w:color="auto"/>
        <w:right w:val="none" w:sz="0" w:space="0" w:color="auto"/>
      </w:divBdr>
    </w:div>
    <w:div w:id="205962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linux-arm.org/git?p=linux-power.git" TargetMode="External"/><Relationship Id="rId18" Type="http://schemas.openxmlformats.org/officeDocument/2006/relationships/footer" Target="footer1.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linux-arm.org/git?p=linux-power.git" TargetMode="External"/><Relationship Id="rId17" Type="http://schemas.openxmlformats.org/officeDocument/2006/relationships/header" Target="header1.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ideshare.net/linaroorg/bkk16tr08-how-to-generate-power-models-for-eas-and-ipa" TargetMode="External"/><Relationship Id="rId24" Type="http://schemas.openxmlformats.org/officeDocument/2006/relationships/footer" Target="footer4.xml"/><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header" Target="header2.xml"/><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linux-arm.org/git?p=linux-power.git" TargetMode="External"/><Relationship Id="rId22" Type="http://schemas.openxmlformats.org/officeDocument/2006/relationships/footer" Target="footer3.xml"/><Relationship Id="rId27" Type="http://schemas.openxmlformats.org/officeDocument/2006/relationships/footer" Target="footer5.xml"/><Relationship Id="rId30"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footer3.xml.rels><?xml version="1.0" encoding="UTF-8" standalone="yes"?>
<Relationships xmlns="http://schemas.openxmlformats.org/package/2006/relationships"><Relationship Id="rId1" Type="http://schemas.openxmlformats.org/officeDocument/2006/relationships/image" Target="media/image4.w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0E08B0E47AA8B499741AD1DB1EC77AB" ma:contentTypeVersion="14" ma:contentTypeDescription="Create a new document." ma:contentTypeScope="" ma:versionID="eadf7d9bd241563d83c1c9e04dbddb42">
  <xsd:schema xmlns:xsd="http://www.w3.org/2001/XMLSchema" xmlns:xs="http://www.w3.org/2001/XMLSchema" xmlns:p="http://schemas.microsoft.com/office/2006/metadata/properties" xmlns:ns2="1492f413-4a9d-4f08-bc25-56483f53bae1" xmlns:ns3="c00ac192-0740-45a5-a1c0-1c36b976cb30" targetNamespace="http://schemas.microsoft.com/office/2006/metadata/properties" ma:root="true" ma:fieldsID="a869f7798c06e2539b0a8b627e9e2ff8" ns2:_="" ns3:_="">
    <xsd:import namespace="1492f413-4a9d-4f08-bc25-56483f53bae1"/>
    <xsd:import namespace="c00ac192-0740-45a5-a1c0-1c36b976cb3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Location" minOccurs="0"/>
                <xsd:element ref="ns2:MediaServiceDateTaken" minOccurs="0"/>
                <xsd:element ref="ns3:SharedWithUsers" minOccurs="0"/>
                <xsd:element ref="ns3:SharedWithDetails" minOccurs="0"/>
                <xsd:element ref="ns2:MediaServiceOCR" minOccurs="0"/>
                <xsd:element ref="ns2:MediaServiceObjectDetectorVersion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2f413-4a9d-4f08-bc25-56483f53ba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31f0850-98f7-4372-8aa8-4aaf7edce829"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Date" ma:index="21"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0ac192-0740-45a5-a1c0-1c36b976cb3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88c5245-46f4-4701-b348-a0e54669727d}" ma:internalName="TaxCatchAll" ma:showField="CatchAllData" ma:web="c00ac192-0740-45a5-a1c0-1c36b976cb30">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ate xmlns="1492f413-4a9d-4f08-bc25-56483f53bae1" xsi:nil="true"/>
    <TaxCatchAll xmlns="c00ac192-0740-45a5-a1c0-1c36b976cb30" xsi:nil="true"/>
    <lcf76f155ced4ddcb4097134ff3c332f xmlns="1492f413-4a9d-4f08-bc25-56483f53bae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A322989-6055-4D23-B60D-968CB8289A80}">
  <ds:schemaRefs>
    <ds:schemaRef ds:uri="http://schemas.openxmlformats.org/officeDocument/2006/bibliography"/>
  </ds:schemaRefs>
</ds:datastoreItem>
</file>

<file path=customXml/itemProps2.xml><?xml version="1.0" encoding="utf-8"?>
<ds:datastoreItem xmlns:ds="http://schemas.openxmlformats.org/officeDocument/2006/customXml" ds:itemID="{91453F84-9287-4D5E-99BB-E678F5F62C6E}"/>
</file>

<file path=customXml/itemProps3.xml><?xml version="1.0" encoding="utf-8"?>
<ds:datastoreItem xmlns:ds="http://schemas.openxmlformats.org/officeDocument/2006/customXml" ds:itemID="{2C2594E8-DB4C-4AEA-BF46-38F8B974A9AB}"/>
</file>

<file path=customXml/itemProps4.xml><?xml version="1.0" encoding="utf-8"?>
<ds:datastoreItem xmlns:ds="http://schemas.openxmlformats.org/officeDocument/2006/customXml" ds:itemID="{34284BD3-F42D-4D59-AD9D-79FA03C8D40F}"/>
</file>

<file path=docProps/app.xml><?xml version="1.0" encoding="utf-8"?>
<Properties xmlns="http://schemas.openxmlformats.org/officeDocument/2006/extended-properties" xmlns:vt="http://schemas.openxmlformats.org/officeDocument/2006/docPropsVTypes">
  <Template>Normal.dotm</Template>
  <TotalTime>0</TotalTime>
  <Pages>1</Pages>
  <Words>6553</Words>
  <Characters>37357</Characters>
  <Application>Microsoft Office Word</Application>
  <DocSecurity>0</DocSecurity>
  <Lines>311</Lines>
  <Paragraphs>87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R-Car Series, 3rd Generation</vt:lpstr>
      <vt:lpstr>R-Car Series, 3rd Generation</vt:lpstr>
    </vt:vector>
  </TitlesOfParts>
  <Company/>
  <LinksUpToDate>false</LinksUpToDate>
  <CharactersWithSpaces>43823</CharactersWithSpaces>
  <SharedDoc>false</SharedDoc>
  <HLinks>
    <vt:vector size="60" baseType="variant">
      <vt:variant>
        <vt:i4>5570640</vt:i4>
      </vt:variant>
      <vt:variant>
        <vt:i4>42</vt:i4>
      </vt:variant>
      <vt:variant>
        <vt:i4>0</vt:i4>
      </vt:variant>
      <vt:variant>
        <vt:i4>5</vt:i4>
      </vt:variant>
      <vt:variant>
        <vt:lpwstr>http://japan.renesas.com/contact/</vt:lpwstr>
      </vt:variant>
      <vt:variant>
        <vt:lpwstr/>
      </vt:variant>
      <vt:variant>
        <vt:i4>5046279</vt:i4>
      </vt:variant>
      <vt:variant>
        <vt:i4>39</vt:i4>
      </vt:variant>
      <vt:variant>
        <vt:i4>0</vt:i4>
      </vt:variant>
      <vt:variant>
        <vt:i4>5</vt:i4>
      </vt:variant>
      <vt:variant>
        <vt:lpwstr>http://japan.renesas.com/</vt:lpwstr>
      </vt:variant>
      <vt:variant>
        <vt:lpwstr/>
      </vt:variant>
      <vt:variant>
        <vt:i4>1900603</vt:i4>
      </vt:variant>
      <vt:variant>
        <vt:i4>32</vt:i4>
      </vt:variant>
      <vt:variant>
        <vt:i4>0</vt:i4>
      </vt:variant>
      <vt:variant>
        <vt:i4>5</vt:i4>
      </vt:variant>
      <vt:variant>
        <vt:lpwstr/>
      </vt:variant>
      <vt:variant>
        <vt:lpwstr>_Toc43196989</vt:lpwstr>
      </vt:variant>
      <vt:variant>
        <vt:i4>1835067</vt:i4>
      </vt:variant>
      <vt:variant>
        <vt:i4>26</vt:i4>
      </vt:variant>
      <vt:variant>
        <vt:i4>0</vt:i4>
      </vt:variant>
      <vt:variant>
        <vt:i4>5</vt:i4>
      </vt:variant>
      <vt:variant>
        <vt:lpwstr/>
      </vt:variant>
      <vt:variant>
        <vt:lpwstr>_Toc43196988</vt:lpwstr>
      </vt:variant>
      <vt:variant>
        <vt:i4>1245243</vt:i4>
      </vt:variant>
      <vt:variant>
        <vt:i4>20</vt:i4>
      </vt:variant>
      <vt:variant>
        <vt:i4>0</vt:i4>
      </vt:variant>
      <vt:variant>
        <vt:i4>5</vt:i4>
      </vt:variant>
      <vt:variant>
        <vt:lpwstr/>
      </vt:variant>
      <vt:variant>
        <vt:lpwstr>_Toc43196987</vt:lpwstr>
      </vt:variant>
      <vt:variant>
        <vt:i4>1179707</vt:i4>
      </vt:variant>
      <vt:variant>
        <vt:i4>14</vt:i4>
      </vt:variant>
      <vt:variant>
        <vt:i4>0</vt:i4>
      </vt:variant>
      <vt:variant>
        <vt:i4>5</vt:i4>
      </vt:variant>
      <vt:variant>
        <vt:lpwstr/>
      </vt:variant>
      <vt:variant>
        <vt:lpwstr>_Toc43196986</vt:lpwstr>
      </vt:variant>
      <vt:variant>
        <vt:i4>1114171</vt:i4>
      </vt:variant>
      <vt:variant>
        <vt:i4>8</vt:i4>
      </vt:variant>
      <vt:variant>
        <vt:i4>0</vt:i4>
      </vt:variant>
      <vt:variant>
        <vt:i4>5</vt:i4>
      </vt:variant>
      <vt:variant>
        <vt:lpwstr/>
      </vt:variant>
      <vt:variant>
        <vt:lpwstr>_Toc43196985</vt:lpwstr>
      </vt:variant>
      <vt:variant>
        <vt:i4>5177368</vt:i4>
      </vt:variant>
      <vt:variant>
        <vt:i4>18204</vt:i4>
      </vt:variant>
      <vt:variant>
        <vt:i4>1026</vt:i4>
      </vt:variant>
      <vt:variant>
        <vt:i4>1</vt:i4>
      </vt:variant>
      <vt:variant>
        <vt:lpwstr>C:\Users\b1900215\Desktop\AN_e0800\renesas_f_blue.emf</vt:lpwstr>
      </vt:variant>
      <vt:variant>
        <vt:lpwstr/>
      </vt:variant>
      <vt:variant>
        <vt:i4>5177368</vt:i4>
      </vt:variant>
      <vt:variant>
        <vt:i4>18844</vt:i4>
      </vt:variant>
      <vt:variant>
        <vt:i4>1025</vt:i4>
      </vt:variant>
      <vt:variant>
        <vt:i4>1</vt:i4>
      </vt:variant>
      <vt:variant>
        <vt:lpwstr>C:\Users\b1900215\Desktop\AN_e0800\renesas_f_blue.emf</vt:lpwstr>
      </vt:variant>
      <vt:variant>
        <vt:lpwstr/>
      </vt:variant>
      <vt:variant>
        <vt:i4>814887149</vt:i4>
      </vt:variant>
      <vt:variant>
        <vt:i4>-1</vt:i4>
      </vt:variant>
      <vt:variant>
        <vt:i4>2057</vt:i4>
      </vt:variant>
      <vt:variant>
        <vt:i4>1</vt:i4>
      </vt:variant>
      <vt:variant>
        <vt:lpwstr>C:\Documents and Settings\b1900078\My Documents\ロゴ\renesas_an_blue.emf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R-Car Series, 3rd Generation</dc:title>
  <dc:subject>R01AN3725EJ0102</dc:subject>
  <dc:creator/>
  <cp:keywords>Energy Aware Scheduling</cp:keywords>
  <dc:description>March, 2019</dc:description>
  <cp:lastModifiedBy/>
  <cp:revision>1</cp:revision>
  <dcterms:created xsi:type="dcterms:W3CDTF">2017-02-16T00:03:00Z</dcterms:created>
  <dcterms:modified xsi:type="dcterms:W3CDTF">2019-03-08T02:45:00Z</dcterms:modified>
  <cp:category>Rev.1.02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0x01010070E08B0E47AA8B499741AD1DB1EC77AB</vt:lpwstr>
  </property>
</Properties>
</file>